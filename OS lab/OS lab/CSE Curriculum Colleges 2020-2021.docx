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537B" w14:textId="77777777" w:rsidR="007350EA" w:rsidRDefault="007350EA" w:rsidP="002F5811">
      <w:pPr>
        <w:pStyle w:val="Heading1"/>
        <w:spacing w:before="0"/>
        <w:jc w:val="center"/>
        <w:rPr>
          <w:rFonts w:asciiTheme="minorHAnsi" w:hAnsiTheme="minorHAnsi"/>
          <w:bCs w:val="0"/>
          <w:color w:val="auto"/>
          <w:sz w:val="70"/>
          <w:szCs w:val="46"/>
        </w:rPr>
      </w:pPr>
    </w:p>
    <w:p w14:paraId="73B24B41" w14:textId="77777777" w:rsidR="00CA5D11" w:rsidRPr="00D24AEE" w:rsidRDefault="00CA5D11" w:rsidP="002F5811">
      <w:pPr>
        <w:pStyle w:val="Heading1"/>
        <w:spacing w:before="0"/>
        <w:jc w:val="center"/>
        <w:rPr>
          <w:rFonts w:asciiTheme="minorHAnsi" w:hAnsiTheme="minorHAnsi"/>
          <w:bCs w:val="0"/>
          <w:color w:val="auto"/>
          <w:sz w:val="70"/>
          <w:szCs w:val="46"/>
        </w:rPr>
      </w:pPr>
      <w:r w:rsidRPr="00D24AEE">
        <w:rPr>
          <w:rFonts w:asciiTheme="minorHAnsi" w:hAnsiTheme="minorHAnsi"/>
          <w:bCs w:val="0"/>
          <w:color w:val="auto"/>
          <w:sz w:val="70"/>
          <w:szCs w:val="46"/>
        </w:rPr>
        <w:t>UNIVERSITY OF RAJSHAHI</w:t>
      </w:r>
    </w:p>
    <w:p w14:paraId="19FDF7F3" w14:textId="77777777" w:rsidR="00CA5D11" w:rsidRPr="00A81821" w:rsidRDefault="00CA5D11" w:rsidP="00CA5D11">
      <w:pPr>
        <w:rPr>
          <w:lang w:val="en-GB"/>
        </w:rPr>
      </w:pPr>
    </w:p>
    <w:p w14:paraId="3F1DD827" w14:textId="77777777" w:rsidR="00CA5D11" w:rsidRPr="00A81821" w:rsidRDefault="00CA5D11" w:rsidP="00D24AEE">
      <w:pPr>
        <w:pStyle w:val="Heading1"/>
        <w:jc w:val="center"/>
        <w:rPr>
          <w:sz w:val="18"/>
          <w:szCs w:val="18"/>
        </w:rPr>
      </w:pPr>
      <w:r>
        <w:rPr>
          <w:noProof/>
          <w:lang w:bidi="ar-SA"/>
        </w:rPr>
        <w:drawing>
          <wp:inline distT="0" distB="0" distL="0" distR="0" wp14:anchorId="1A189970" wp14:editId="3CC30FF7">
            <wp:extent cx="1267490" cy="1267490"/>
            <wp:effectExtent l="19050" t="0" r="886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cstate="print">
                      <a:grayscl/>
                    </a:blip>
                    <a:srcRect/>
                    <a:stretch>
                      <a:fillRect/>
                    </a:stretch>
                  </pic:blipFill>
                  <pic:spPr bwMode="auto">
                    <a:xfrm>
                      <a:off x="0" y="0"/>
                      <a:ext cx="1267490" cy="1267490"/>
                    </a:xfrm>
                    <a:prstGeom prst="rect">
                      <a:avLst/>
                    </a:prstGeom>
                    <a:noFill/>
                    <a:ln w="9525">
                      <a:noFill/>
                      <a:miter lim="800000"/>
                      <a:headEnd/>
                      <a:tailEnd/>
                    </a:ln>
                  </pic:spPr>
                </pic:pic>
              </a:graphicData>
            </a:graphic>
          </wp:inline>
        </w:drawing>
      </w:r>
    </w:p>
    <w:p w14:paraId="76FA36D1" w14:textId="77777777" w:rsidR="007350EA" w:rsidRDefault="007350EA" w:rsidP="00D24AEE">
      <w:pPr>
        <w:pStyle w:val="Heading1"/>
        <w:jc w:val="center"/>
        <w:rPr>
          <w:rFonts w:asciiTheme="minorHAnsi" w:hAnsiTheme="minorHAnsi"/>
          <w:color w:val="auto"/>
          <w:sz w:val="60"/>
          <w:szCs w:val="50"/>
        </w:rPr>
      </w:pPr>
    </w:p>
    <w:p w14:paraId="7815EA48" w14:textId="77777777" w:rsidR="00CA5D11" w:rsidRPr="00CA41F5" w:rsidRDefault="00CA5D11" w:rsidP="00D24AEE">
      <w:pPr>
        <w:pStyle w:val="Heading1"/>
        <w:jc w:val="center"/>
        <w:rPr>
          <w:rFonts w:asciiTheme="minorHAnsi" w:hAnsiTheme="minorHAnsi"/>
          <w:color w:val="auto"/>
          <w:sz w:val="60"/>
          <w:szCs w:val="50"/>
        </w:rPr>
      </w:pPr>
      <w:r w:rsidRPr="00CA41F5">
        <w:rPr>
          <w:rFonts w:asciiTheme="minorHAnsi" w:hAnsiTheme="minorHAnsi"/>
          <w:color w:val="auto"/>
          <w:sz w:val="60"/>
          <w:szCs w:val="50"/>
        </w:rPr>
        <w:t>Faculty of Engineering</w:t>
      </w:r>
    </w:p>
    <w:p w14:paraId="7BC9BDD2" w14:textId="77777777" w:rsidR="00CA5D11" w:rsidRPr="00D24AEE" w:rsidRDefault="00CA5D11" w:rsidP="00CA5D11">
      <w:pPr>
        <w:rPr>
          <w:rFonts w:asciiTheme="minorHAnsi" w:hAnsiTheme="minorHAnsi"/>
          <w:sz w:val="36"/>
          <w:szCs w:val="50"/>
        </w:rPr>
      </w:pPr>
    </w:p>
    <w:p w14:paraId="05841043" w14:textId="77777777" w:rsidR="007350EA" w:rsidRDefault="007350EA" w:rsidP="00CA5D11">
      <w:pPr>
        <w:jc w:val="center"/>
        <w:rPr>
          <w:rFonts w:asciiTheme="minorHAnsi" w:hAnsiTheme="minorHAnsi"/>
          <w:b/>
          <w:bCs/>
          <w:sz w:val="40"/>
          <w:szCs w:val="40"/>
        </w:rPr>
      </w:pPr>
    </w:p>
    <w:p w14:paraId="36708E44" w14:textId="77777777" w:rsidR="007350EA" w:rsidRPr="007350EA" w:rsidRDefault="007350EA" w:rsidP="00CA5D11">
      <w:pPr>
        <w:jc w:val="center"/>
        <w:rPr>
          <w:rFonts w:asciiTheme="minorHAnsi" w:hAnsiTheme="minorHAnsi"/>
          <w:b/>
          <w:bCs/>
          <w:sz w:val="40"/>
          <w:szCs w:val="40"/>
        </w:rPr>
      </w:pPr>
      <w:r w:rsidRPr="007350EA">
        <w:rPr>
          <w:rFonts w:asciiTheme="minorHAnsi" w:hAnsiTheme="minorHAnsi"/>
          <w:b/>
          <w:bCs/>
          <w:sz w:val="40"/>
          <w:szCs w:val="40"/>
        </w:rPr>
        <w:t>Bachelor of Science in</w:t>
      </w:r>
    </w:p>
    <w:p w14:paraId="170E9BD3" w14:textId="77777777" w:rsidR="00CA5D11" w:rsidRPr="007350EA" w:rsidRDefault="00CA5D11" w:rsidP="00CA5D11">
      <w:pPr>
        <w:jc w:val="center"/>
        <w:rPr>
          <w:rFonts w:asciiTheme="minorHAnsi" w:hAnsiTheme="minorHAnsi"/>
          <w:b/>
          <w:bCs/>
          <w:sz w:val="40"/>
          <w:szCs w:val="40"/>
        </w:rPr>
      </w:pPr>
      <w:r w:rsidRPr="007350EA">
        <w:rPr>
          <w:rFonts w:asciiTheme="minorHAnsi" w:hAnsiTheme="minorHAnsi"/>
          <w:b/>
          <w:bCs/>
          <w:sz w:val="40"/>
          <w:szCs w:val="40"/>
        </w:rPr>
        <w:t>COMPUTER SCIENCE AND ENGINEERING</w:t>
      </w:r>
    </w:p>
    <w:p w14:paraId="267CAE51" w14:textId="77777777" w:rsidR="00CA5D11" w:rsidRDefault="00CA5D11" w:rsidP="00CA5D11">
      <w:pPr>
        <w:jc w:val="center"/>
        <w:rPr>
          <w:sz w:val="30"/>
          <w:szCs w:val="30"/>
        </w:rPr>
      </w:pPr>
    </w:p>
    <w:p w14:paraId="183829E7" w14:textId="77777777" w:rsidR="00B21B73" w:rsidRDefault="00B21B73" w:rsidP="00CA5D11">
      <w:pPr>
        <w:jc w:val="center"/>
        <w:rPr>
          <w:sz w:val="30"/>
          <w:szCs w:val="30"/>
        </w:rPr>
      </w:pPr>
    </w:p>
    <w:p w14:paraId="3DAC398B" w14:textId="77777777" w:rsidR="00DF2DAE" w:rsidRDefault="00DF2DAE" w:rsidP="00CA5D11">
      <w:pPr>
        <w:jc w:val="center"/>
        <w:rPr>
          <w:sz w:val="30"/>
          <w:szCs w:val="30"/>
        </w:rPr>
      </w:pPr>
    </w:p>
    <w:p w14:paraId="13284CEF" w14:textId="77777777" w:rsidR="007350EA" w:rsidRDefault="007350EA" w:rsidP="00D24AEE">
      <w:pPr>
        <w:jc w:val="center"/>
        <w:rPr>
          <w:rFonts w:asciiTheme="minorHAnsi" w:hAnsiTheme="minorHAnsi"/>
          <w:b/>
          <w:bCs/>
          <w:sz w:val="36"/>
          <w:szCs w:val="50"/>
        </w:rPr>
      </w:pPr>
    </w:p>
    <w:p w14:paraId="0C1C3296" w14:textId="77777777" w:rsidR="00DF2DAE" w:rsidRDefault="00DF2DAE" w:rsidP="00D24AEE">
      <w:pPr>
        <w:jc w:val="center"/>
        <w:rPr>
          <w:rFonts w:asciiTheme="minorHAnsi" w:hAnsiTheme="minorHAnsi"/>
          <w:b/>
          <w:bCs/>
          <w:sz w:val="36"/>
          <w:szCs w:val="50"/>
        </w:rPr>
      </w:pPr>
      <w:r>
        <w:rPr>
          <w:rFonts w:asciiTheme="minorHAnsi" w:hAnsiTheme="minorHAnsi"/>
          <w:b/>
          <w:bCs/>
          <w:sz w:val="36"/>
          <w:szCs w:val="50"/>
        </w:rPr>
        <w:t>Course Curriculum</w:t>
      </w:r>
      <w:r w:rsidR="007350EA">
        <w:rPr>
          <w:rFonts w:asciiTheme="minorHAnsi" w:hAnsiTheme="minorHAnsi"/>
          <w:b/>
          <w:bCs/>
          <w:sz w:val="36"/>
          <w:szCs w:val="50"/>
        </w:rPr>
        <w:t xml:space="preserve"> for Affiliated Colleges</w:t>
      </w:r>
    </w:p>
    <w:p w14:paraId="30CD5C17" w14:textId="77777777" w:rsidR="00CA5D11" w:rsidRPr="00D24AEE" w:rsidRDefault="00CA5D11" w:rsidP="00D24AEE">
      <w:pPr>
        <w:jc w:val="center"/>
        <w:rPr>
          <w:rFonts w:asciiTheme="minorHAnsi" w:hAnsiTheme="minorHAnsi"/>
          <w:b/>
          <w:bCs/>
          <w:sz w:val="36"/>
          <w:szCs w:val="50"/>
        </w:rPr>
      </w:pPr>
      <w:r w:rsidRPr="00D24AEE">
        <w:rPr>
          <w:rFonts w:asciiTheme="minorHAnsi" w:hAnsiTheme="minorHAnsi"/>
          <w:b/>
          <w:bCs/>
          <w:sz w:val="36"/>
          <w:szCs w:val="50"/>
        </w:rPr>
        <w:t xml:space="preserve"> </w:t>
      </w:r>
      <w:r w:rsidR="00F71F44">
        <w:rPr>
          <w:rFonts w:asciiTheme="minorHAnsi" w:hAnsiTheme="minorHAnsi"/>
          <w:b/>
          <w:bCs/>
          <w:sz w:val="36"/>
          <w:szCs w:val="50"/>
        </w:rPr>
        <w:t>Session: 2020</w:t>
      </w:r>
      <w:r w:rsidRPr="00D24AEE">
        <w:rPr>
          <w:rFonts w:asciiTheme="minorHAnsi" w:hAnsiTheme="minorHAnsi"/>
          <w:b/>
          <w:bCs/>
          <w:sz w:val="36"/>
          <w:szCs w:val="50"/>
        </w:rPr>
        <w:t>–20</w:t>
      </w:r>
      <w:r w:rsidR="00F71F44">
        <w:rPr>
          <w:rFonts w:asciiTheme="minorHAnsi" w:hAnsiTheme="minorHAnsi"/>
          <w:b/>
          <w:bCs/>
          <w:sz w:val="36"/>
          <w:szCs w:val="50"/>
        </w:rPr>
        <w:t>21</w:t>
      </w:r>
    </w:p>
    <w:p w14:paraId="5152AFA7" w14:textId="77777777" w:rsidR="00CA5D11" w:rsidRDefault="00CA5D11" w:rsidP="00D24AEE">
      <w:pPr>
        <w:jc w:val="center"/>
        <w:rPr>
          <w:sz w:val="30"/>
          <w:szCs w:val="30"/>
        </w:rPr>
      </w:pPr>
    </w:p>
    <w:p w14:paraId="6C297694" w14:textId="77777777" w:rsidR="00B21B73" w:rsidRDefault="00B21B73" w:rsidP="00D24AEE">
      <w:pPr>
        <w:jc w:val="center"/>
        <w:rPr>
          <w:sz w:val="30"/>
          <w:szCs w:val="30"/>
        </w:rPr>
      </w:pPr>
    </w:p>
    <w:p w14:paraId="0DB6EE99" w14:textId="77777777" w:rsidR="00DF2DAE" w:rsidRDefault="00DF2DAE" w:rsidP="00D24AEE">
      <w:pPr>
        <w:jc w:val="center"/>
        <w:rPr>
          <w:sz w:val="30"/>
          <w:szCs w:val="30"/>
        </w:rPr>
      </w:pPr>
    </w:p>
    <w:p w14:paraId="3DEC2D89" w14:textId="77777777" w:rsidR="00DF2DAE" w:rsidRPr="007350EA" w:rsidRDefault="007350EA" w:rsidP="00D24AEE">
      <w:pPr>
        <w:jc w:val="center"/>
        <w:rPr>
          <w:sz w:val="32"/>
          <w:szCs w:val="32"/>
        </w:rPr>
      </w:pPr>
      <w:r w:rsidRPr="007350EA">
        <w:rPr>
          <w:sz w:val="32"/>
          <w:szCs w:val="32"/>
        </w:rPr>
        <w:t>Part-I Examination: 2021</w:t>
      </w:r>
    </w:p>
    <w:p w14:paraId="289BC553" w14:textId="77777777" w:rsidR="007350EA" w:rsidRPr="007350EA" w:rsidRDefault="007350EA" w:rsidP="007350EA">
      <w:pPr>
        <w:jc w:val="center"/>
        <w:rPr>
          <w:sz w:val="32"/>
          <w:szCs w:val="32"/>
        </w:rPr>
      </w:pPr>
      <w:r w:rsidRPr="007350EA">
        <w:rPr>
          <w:sz w:val="32"/>
          <w:szCs w:val="32"/>
        </w:rPr>
        <w:t>Part-II Examination: 202</w:t>
      </w:r>
      <w:r>
        <w:rPr>
          <w:sz w:val="32"/>
          <w:szCs w:val="32"/>
        </w:rPr>
        <w:t>2</w:t>
      </w:r>
    </w:p>
    <w:p w14:paraId="7AEDD1D9" w14:textId="77777777" w:rsidR="007350EA" w:rsidRPr="007350EA" w:rsidRDefault="007350EA" w:rsidP="007350EA">
      <w:pPr>
        <w:jc w:val="center"/>
        <w:rPr>
          <w:sz w:val="32"/>
          <w:szCs w:val="32"/>
        </w:rPr>
      </w:pPr>
      <w:r w:rsidRPr="007350EA">
        <w:rPr>
          <w:sz w:val="32"/>
          <w:szCs w:val="32"/>
        </w:rPr>
        <w:t>Part-III Examination:</w:t>
      </w:r>
      <w:r>
        <w:rPr>
          <w:sz w:val="32"/>
          <w:szCs w:val="32"/>
        </w:rPr>
        <w:t xml:space="preserve"> 2023</w:t>
      </w:r>
    </w:p>
    <w:p w14:paraId="109863BA" w14:textId="77777777" w:rsidR="00CA5D11" w:rsidRPr="00DF2DAE" w:rsidRDefault="007350EA" w:rsidP="007350EA">
      <w:pPr>
        <w:jc w:val="center"/>
        <w:rPr>
          <w:rFonts w:asciiTheme="minorHAnsi" w:hAnsiTheme="minorHAnsi"/>
          <w:szCs w:val="24"/>
        </w:rPr>
      </w:pPr>
      <w:r w:rsidRPr="007350EA">
        <w:rPr>
          <w:sz w:val="32"/>
          <w:szCs w:val="32"/>
        </w:rPr>
        <w:t>Part-IV Examination: 202</w:t>
      </w:r>
      <w:r>
        <w:rPr>
          <w:sz w:val="32"/>
          <w:szCs w:val="32"/>
        </w:rPr>
        <w:t>4</w:t>
      </w:r>
    </w:p>
    <w:p w14:paraId="41368DA5" w14:textId="77777777" w:rsidR="00F749CB" w:rsidRDefault="00F749CB">
      <w:pPr>
        <w:rPr>
          <w:b/>
          <w:spacing w:val="-3"/>
          <w:szCs w:val="20"/>
        </w:rPr>
      </w:pPr>
      <w:r>
        <w:rPr>
          <w:b/>
          <w:spacing w:val="-3"/>
          <w:szCs w:val="20"/>
        </w:rPr>
        <w:br w:type="page"/>
      </w:r>
    </w:p>
    <w:p w14:paraId="64E4B9D2" w14:textId="77777777" w:rsidR="008F06A2" w:rsidRDefault="00184DF2" w:rsidP="00DB0A92">
      <w:pPr>
        <w:pStyle w:val="NoSpacing"/>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28"/>
        </w:rPr>
      </w:pPr>
      <w:r w:rsidRPr="00184DF2">
        <w:rPr>
          <w:rFonts w:ascii="Arial" w:hAnsi="Arial" w:cs="Arial"/>
          <w:b/>
          <w:bCs/>
          <w:sz w:val="28"/>
        </w:rPr>
        <w:lastRenderedPageBreak/>
        <w:t xml:space="preserve">RULES AND REGULATIONS FOR THE </w:t>
      </w:r>
    </w:p>
    <w:p w14:paraId="35B9A70C" w14:textId="77777777" w:rsidR="00184DF2" w:rsidRPr="00184DF2" w:rsidRDefault="00184DF2" w:rsidP="00DB0A92">
      <w:pPr>
        <w:pStyle w:val="NoSpacing"/>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28"/>
        </w:rPr>
      </w:pPr>
      <w:r w:rsidRPr="00184DF2">
        <w:rPr>
          <w:rFonts w:ascii="Arial" w:hAnsi="Arial" w:cs="Arial"/>
          <w:b/>
          <w:bCs/>
          <w:sz w:val="28"/>
        </w:rPr>
        <w:t>UNDERGRADUATE PROGRAM</w:t>
      </w:r>
      <w:r w:rsidR="008129C9">
        <w:rPr>
          <w:rFonts w:ascii="Arial" w:hAnsi="Arial" w:cs="Arial"/>
          <w:b/>
          <w:bCs/>
          <w:sz w:val="28"/>
        </w:rPr>
        <w:t xml:space="preserve"> FOR AFFILIATED COLLEGES</w:t>
      </w:r>
    </w:p>
    <w:p w14:paraId="2E4A5792" w14:textId="77777777" w:rsidR="00562C8B" w:rsidRPr="00184DF2" w:rsidRDefault="00184DF2" w:rsidP="00184DF2">
      <w:pPr>
        <w:tabs>
          <w:tab w:val="left" w:pos="540"/>
        </w:tabs>
        <w:spacing w:before="240" w:after="240"/>
        <w:ind w:left="270" w:hanging="270"/>
        <w:jc w:val="both"/>
        <w:rPr>
          <w:rFonts w:ascii="Arial" w:hAnsi="Arial" w:cs="Arial"/>
          <w:sz w:val="18"/>
        </w:rPr>
      </w:pPr>
      <w:r w:rsidRPr="00184DF2">
        <w:rPr>
          <w:rFonts w:ascii="Arial" w:hAnsi="Arial" w:cs="Arial"/>
          <w:b/>
          <w:szCs w:val="30"/>
        </w:rPr>
        <w:t xml:space="preserve">1. </w:t>
      </w:r>
      <w:r w:rsidRPr="00184DF2">
        <w:rPr>
          <w:rFonts w:ascii="Arial" w:hAnsi="Arial" w:cs="Arial"/>
          <w:b/>
          <w:szCs w:val="30"/>
        </w:rPr>
        <w:tab/>
        <w:t xml:space="preserve">Duration of Course and Course Structure (Ref. Academic Ordinance </w:t>
      </w:r>
      <w:r w:rsidR="00562C8B">
        <w:rPr>
          <w:rFonts w:ascii="Arial" w:hAnsi="Arial" w:cs="Arial"/>
          <w:b/>
          <w:szCs w:val="30"/>
        </w:rPr>
        <w:t xml:space="preserve">for Affiliated Colleges, </w:t>
      </w:r>
      <w:r w:rsidRPr="00184DF2">
        <w:rPr>
          <w:rFonts w:ascii="Arial" w:hAnsi="Arial" w:cs="Arial"/>
          <w:b/>
          <w:szCs w:val="30"/>
        </w:rPr>
        <w:t xml:space="preserve">Faculty of Engineering </w:t>
      </w:r>
      <w:r w:rsidR="008A223F">
        <w:rPr>
          <w:rFonts w:ascii="Arial" w:hAnsi="Arial" w:cs="Arial"/>
          <w:b/>
          <w:szCs w:val="30"/>
        </w:rPr>
        <w:t>(</w:t>
      </w:r>
      <w:r w:rsidR="008A223F" w:rsidRPr="008A223F">
        <w:rPr>
          <w:rFonts w:ascii="Arial" w:hAnsi="Arial" w:cs="Arial"/>
          <w:b/>
          <w:color w:val="000000"/>
          <w:sz w:val="20"/>
          <w:szCs w:val="20"/>
        </w:rPr>
        <w:t>AO</w:t>
      </w:r>
      <w:r w:rsidR="008A223F">
        <w:rPr>
          <w:rFonts w:ascii="Arial" w:hAnsi="Arial" w:cs="Arial"/>
          <w:b/>
          <w:color w:val="000000"/>
          <w:sz w:val="20"/>
          <w:szCs w:val="20"/>
        </w:rPr>
        <w:t>FAC</w:t>
      </w:r>
      <w:r w:rsidR="008A223F" w:rsidRPr="008A223F">
        <w:rPr>
          <w:rFonts w:ascii="Arial" w:hAnsi="Arial" w:cs="Arial"/>
          <w:b/>
          <w:szCs w:val="30"/>
        </w:rPr>
        <w:t>)</w:t>
      </w:r>
      <w:r w:rsidR="008A223F">
        <w:rPr>
          <w:rFonts w:ascii="Arial" w:hAnsi="Arial" w:cs="Arial"/>
          <w:b/>
          <w:szCs w:val="30"/>
        </w:rPr>
        <w:t xml:space="preserve"> </w:t>
      </w:r>
      <w:r w:rsidRPr="00184DF2">
        <w:rPr>
          <w:rFonts w:ascii="Arial" w:hAnsi="Arial" w:cs="Arial"/>
          <w:b/>
          <w:szCs w:val="30"/>
        </w:rPr>
        <w:t>article no-4)</w:t>
      </w:r>
    </w:p>
    <w:tbl>
      <w:tblPr>
        <w:tblW w:w="8726" w:type="dxa"/>
        <w:tblInd w:w="288" w:type="dxa"/>
        <w:tblLook w:val="0000" w:firstRow="0" w:lastRow="0" w:firstColumn="0" w:lastColumn="0" w:noHBand="0" w:noVBand="0"/>
      </w:tblPr>
      <w:tblGrid>
        <w:gridCol w:w="356"/>
        <w:gridCol w:w="8370"/>
      </w:tblGrid>
      <w:tr w:rsidR="00562C8B" w:rsidRPr="005B2415" w14:paraId="0CF96072" w14:textId="77777777" w:rsidTr="00562C8B">
        <w:tc>
          <w:tcPr>
            <w:tcW w:w="356" w:type="dxa"/>
            <w:tcMar>
              <w:left w:w="14" w:type="dxa"/>
              <w:right w:w="14" w:type="dxa"/>
            </w:tcMar>
          </w:tcPr>
          <w:p w14:paraId="750E3834"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1.1</w:t>
            </w:r>
          </w:p>
        </w:tc>
        <w:tc>
          <w:tcPr>
            <w:tcW w:w="8370" w:type="dxa"/>
            <w:tcMar>
              <w:left w:w="14" w:type="dxa"/>
              <w:right w:w="14" w:type="dxa"/>
            </w:tcMar>
          </w:tcPr>
          <w:p w14:paraId="3D8F1DA0" w14:textId="77777777" w:rsidR="00562C8B" w:rsidRPr="005B2415" w:rsidRDefault="00562C8B" w:rsidP="00562C8B">
            <w:pPr>
              <w:tabs>
                <w:tab w:val="left" w:pos="540"/>
                <w:tab w:val="left" w:pos="720"/>
              </w:tabs>
              <w:jc w:val="both"/>
              <w:rPr>
                <w:rFonts w:ascii="Arial" w:hAnsi="Arial" w:cs="Arial"/>
                <w:sz w:val="20"/>
                <w:szCs w:val="20"/>
              </w:rPr>
            </w:pPr>
            <w:r w:rsidRPr="005B2415">
              <w:rPr>
                <w:rFonts w:ascii="Arial" w:hAnsi="Arial" w:cs="Arial"/>
                <w:sz w:val="20"/>
                <w:szCs w:val="20"/>
              </w:rPr>
              <w:t xml:space="preserve">The B.Sc. </w:t>
            </w:r>
            <w:proofErr w:type="spellStart"/>
            <w:r w:rsidRPr="005B2415">
              <w:rPr>
                <w:rFonts w:ascii="Arial" w:hAnsi="Arial" w:cs="Arial"/>
                <w:sz w:val="20"/>
                <w:szCs w:val="20"/>
              </w:rPr>
              <w:t>Engg</w:t>
            </w:r>
            <w:proofErr w:type="spellEnd"/>
            <w:r w:rsidRPr="005B2415">
              <w:rPr>
                <w:rFonts w:ascii="Arial" w:hAnsi="Arial" w:cs="Arial"/>
                <w:sz w:val="20"/>
                <w:szCs w:val="20"/>
              </w:rPr>
              <w:t>. Programs shall extend over a period of four academic years, each of a normal duration of one calendar year, divided into 2 Semesters; (details are given in Section 7 of the ordinance).</w:t>
            </w:r>
          </w:p>
          <w:p w14:paraId="36704AFB" w14:textId="77777777" w:rsidR="00562C8B" w:rsidRPr="005B2415" w:rsidRDefault="00562C8B" w:rsidP="00562C8B">
            <w:pPr>
              <w:tabs>
                <w:tab w:val="left" w:pos="540"/>
                <w:tab w:val="left" w:pos="720"/>
              </w:tabs>
              <w:jc w:val="both"/>
              <w:rPr>
                <w:rFonts w:ascii="Arial" w:hAnsi="Arial" w:cs="Arial"/>
                <w:b/>
                <w:sz w:val="20"/>
                <w:szCs w:val="20"/>
              </w:rPr>
            </w:pPr>
          </w:p>
        </w:tc>
      </w:tr>
      <w:tr w:rsidR="00562C8B" w:rsidRPr="005B2415" w14:paraId="12FBAF30" w14:textId="77777777" w:rsidTr="00562C8B">
        <w:tc>
          <w:tcPr>
            <w:tcW w:w="356" w:type="dxa"/>
            <w:tcMar>
              <w:left w:w="14" w:type="dxa"/>
              <w:right w:w="14" w:type="dxa"/>
            </w:tcMar>
          </w:tcPr>
          <w:p w14:paraId="55F5A00C"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1.2</w:t>
            </w:r>
          </w:p>
        </w:tc>
        <w:tc>
          <w:tcPr>
            <w:tcW w:w="8370" w:type="dxa"/>
            <w:tcMar>
              <w:left w:w="86" w:type="dxa"/>
              <w:right w:w="86" w:type="dxa"/>
            </w:tcMar>
          </w:tcPr>
          <w:p w14:paraId="4B09D3C3" w14:textId="77777777" w:rsidR="00562C8B" w:rsidRPr="005B2415" w:rsidRDefault="00562C8B" w:rsidP="00562C8B">
            <w:pPr>
              <w:tabs>
                <w:tab w:val="left" w:pos="540"/>
                <w:tab w:val="left" w:pos="720"/>
              </w:tabs>
              <w:ind w:left="-80"/>
              <w:jc w:val="both"/>
              <w:rPr>
                <w:rFonts w:ascii="Arial" w:hAnsi="Arial" w:cs="Arial"/>
                <w:sz w:val="20"/>
                <w:szCs w:val="20"/>
              </w:rPr>
            </w:pPr>
            <w:r w:rsidRPr="005B2415">
              <w:rPr>
                <w:rFonts w:ascii="Arial" w:hAnsi="Arial" w:cs="Arial"/>
                <w:sz w:val="20"/>
                <w:szCs w:val="20"/>
              </w:rPr>
              <w:t xml:space="preserve">The curricula of the B. Sc. </w:t>
            </w:r>
            <w:proofErr w:type="spellStart"/>
            <w:r w:rsidRPr="005B2415">
              <w:rPr>
                <w:rFonts w:ascii="Arial" w:hAnsi="Arial" w:cs="Arial"/>
                <w:sz w:val="20"/>
                <w:szCs w:val="20"/>
              </w:rPr>
              <w:t>Engg</w:t>
            </w:r>
            <w:proofErr w:type="spellEnd"/>
            <w:r w:rsidRPr="005B2415">
              <w:rPr>
                <w:rFonts w:ascii="Arial" w:hAnsi="Arial" w:cs="Arial"/>
                <w:sz w:val="20"/>
                <w:szCs w:val="20"/>
              </w:rPr>
              <w:t>. Degree shall be as proposed by the curricula committee formed in the Faculty and approved by the Syndicate on the recommendation of the Faculty of Engineering and of the Academic Council. The formation of the curricula committee will be as follows:</w:t>
            </w:r>
          </w:p>
          <w:p w14:paraId="530DACCA" w14:textId="77777777" w:rsidR="00562C8B" w:rsidRPr="005B2415" w:rsidRDefault="00562C8B" w:rsidP="00562C8B">
            <w:pPr>
              <w:tabs>
                <w:tab w:val="left" w:pos="540"/>
                <w:tab w:val="left" w:pos="720"/>
              </w:tabs>
              <w:ind w:left="-80"/>
              <w:jc w:val="both"/>
              <w:rPr>
                <w:rFonts w:ascii="Arial" w:hAnsi="Arial" w:cs="Arial"/>
                <w:sz w:val="20"/>
                <w:szCs w:val="20"/>
              </w:rPr>
            </w:pPr>
          </w:p>
          <w:p w14:paraId="4EAAB020" w14:textId="77777777" w:rsidR="00562C8B" w:rsidRPr="005B2415" w:rsidRDefault="00562C8B" w:rsidP="00562C8B">
            <w:pPr>
              <w:numPr>
                <w:ilvl w:val="0"/>
                <w:numId w:val="55"/>
              </w:numPr>
              <w:tabs>
                <w:tab w:val="left" w:pos="288"/>
                <w:tab w:val="left" w:pos="720"/>
              </w:tabs>
              <w:jc w:val="both"/>
              <w:rPr>
                <w:rFonts w:ascii="Arial" w:hAnsi="Arial" w:cs="Arial"/>
                <w:sz w:val="20"/>
                <w:szCs w:val="20"/>
              </w:rPr>
            </w:pPr>
            <w:r w:rsidRPr="005B2415">
              <w:rPr>
                <w:rFonts w:ascii="Arial" w:hAnsi="Arial" w:cs="Arial"/>
                <w:sz w:val="20"/>
                <w:szCs w:val="20"/>
              </w:rPr>
              <w:t>Dean, Faculty of Engineering, RU will be the chair</w:t>
            </w:r>
          </w:p>
          <w:p w14:paraId="0533A74D" w14:textId="77777777" w:rsidR="00562C8B" w:rsidRPr="005B2415" w:rsidRDefault="00562C8B" w:rsidP="00562C8B">
            <w:pPr>
              <w:numPr>
                <w:ilvl w:val="0"/>
                <w:numId w:val="55"/>
              </w:numPr>
              <w:tabs>
                <w:tab w:val="left" w:pos="288"/>
                <w:tab w:val="left" w:pos="720"/>
              </w:tabs>
              <w:jc w:val="both"/>
              <w:rPr>
                <w:rFonts w:ascii="Arial" w:hAnsi="Arial" w:cs="Arial"/>
                <w:sz w:val="20"/>
                <w:szCs w:val="20"/>
              </w:rPr>
            </w:pPr>
            <w:r w:rsidRPr="005B2415">
              <w:rPr>
                <w:rFonts w:ascii="Arial" w:hAnsi="Arial" w:cs="Arial"/>
                <w:sz w:val="20"/>
                <w:szCs w:val="20"/>
              </w:rPr>
              <w:t>Department heads of the concerned department of RU campus and affiliated colleges campus</w:t>
            </w:r>
          </w:p>
          <w:p w14:paraId="29A5E920" w14:textId="77777777" w:rsidR="00562C8B" w:rsidRPr="005B2415" w:rsidRDefault="00562C8B" w:rsidP="00562C8B">
            <w:pPr>
              <w:numPr>
                <w:ilvl w:val="0"/>
                <w:numId w:val="55"/>
              </w:numPr>
              <w:tabs>
                <w:tab w:val="left" w:pos="288"/>
                <w:tab w:val="left" w:pos="720"/>
              </w:tabs>
              <w:jc w:val="both"/>
              <w:rPr>
                <w:rFonts w:ascii="Arial" w:hAnsi="Arial" w:cs="Arial"/>
                <w:sz w:val="20"/>
                <w:szCs w:val="20"/>
              </w:rPr>
            </w:pPr>
            <w:r w:rsidRPr="005B2415">
              <w:rPr>
                <w:rFonts w:ascii="Arial" w:hAnsi="Arial" w:cs="Arial"/>
                <w:sz w:val="20"/>
                <w:szCs w:val="20"/>
              </w:rPr>
              <w:t>Two expert members from any recognized university outside the institute</w:t>
            </w:r>
          </w:p>
          <w:p w14:paraId="5CED3449" w14:textId="77777777" w:rsidR="00562C8B" w:rsidRPr="005B2415" w:rsidRDefault="00562C8B" w:rsidP="00562C8B">
            <w:pPr>
              <w:numPr>
                <w:ilvl w:val="0"/>
                <w:numId w:val="55"/>
              </w:numPr>
              <w:tabs>
                <w:tab w:val="left" w:pos="288"/>
                <w:tab w:val="left" w:pos="720"/>
              </w:tabs>
              <w:jc w:val="both"/>
              <w:rPr>
                <w:rFonts w:ascii="Arial" w:hAnsi="Arial" w:cs="Arial"/>
                <w:sz w:val="20"/>
                <w:szCs w:val="20"/>
              </w:rPr>
            </w:pPr>
            <w:r w:rsidRPr="005B2415">
              <w:rPr>
                <w:rFonts w:ascii="Arial" w:hAnsi="Arial" w:cs="Arial"/>
                <w:sz w:val="20"/>
                <w:szCs w:val="20"/>
              </w:rPr>
              <w:t>Two members nominated by the Faculty of Engineering, RU.</w:t>
            </w:r>
          </w:p>
        </w:tc>
      </w:tr>
    </w:tbl>
    <w:p w14:paraId="5C7C6FAB" w14:textId="77777777" w:rsidR="00562C8B" w:rsidRPr="005B2415" w:rsidRDefault="00562C8B" w:rsidP="00562C8B">
      <w:pPr>
        <w:rPr>
          <w:rFonts w:ascii="Arial" w:hAnsi="Arial" w:cs="Arial"/>
          <w:sz w:val="20"/>
          <w:szCs w:val="20"/>
        </w:rPr>
      </w:pPr>
    </w:p>
    <w:tbl>
      <w:tblPr>
        <w:tblW w:w="8741" w:type="dxa"/>
        <w:tblInd w:w="288" w:type="dxa"/>
        <w:tblLayout w:type="fixed"/>
        <w:tblLook w:val="0000" w:firstRow="0" w:lastRow="0" w:firstColumn="0" w:lastColumn="0" w:noHBand="0" w:noVBand="0"/>
      </w:tblPr>
      <w:tblGrid>
        <w:gridCol w:w="432"/>
        <w:gridCol w:w="8309"/>
      </w:tblGrid>
      <w:tr w:rsidR="00562C8B" w:rsidRPr="005B2415" w14:paraId="455DECDE" w14:textId="77777777" w:rsidTr="00562C8B">
        <w:tc>
          <w:tcPr>
            <w:tcW w:w="432" w:type="dxa"/>
            <w:tcMar>
              <w:left w:w="14" w:type="dxa"/>
              <w:right w:w="14" w:type="dxa"/>
            </w:tcMar>
          </w:tcPr>
          <w:p w14:paraId="2CD4EBE8"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1.3</w:t>
            </w:r>
          </w:p>
        </w:tc>
        <w:tc>
          <w:tcPr>
            <w:tcW w:w="8309" w:type="dxa"/>
            <w:tcMar>
              <w:left w:w="14" w:type="dxa"/>
              <w:right w:w="14" w:type="dxa"/>
            </w:tcMar>
          </w:tcPr>
          <w:p w14:paraId="7F6AF5A0" w14:textId="77777777" w:rsidR="00562C8B" w:rsidRPr="005B2415" w:rsidRDefault="00562C8B" w:rsidP="00562C8B">
            <w:pPr>
              <w:tabs>
                <w:tab w:val="left" w:pos="540"/>
                <w:tab w:val="left" w:pos="720"/>
              </w:tabs>
              <w:jc w:val="both"/>
              <w:rPr>
                <w:rFonts w:ascii="Arial" w:hAnsi="Arial" w:cs="Arial"/>
                <w:b/>
                <w:sz w:val="20"/>
                <w:szCs w:val="20"/>
              </w:rPr>
            </w:pPr>
            <w:r w:rsidRPr="005B2415">
              <w:rPr>
                <w:rFonts w:ascii="Arial" w:hAnsi="Arial" w:cs="Arial"/>
                <w:sz w:val="20"/>
                <w:szCs w:val="20"/>
              </w:rPr>
              <w:t xml:space="preserve">The Curricula Committee shall review the curricula at least once in every </w:t>
            </w:r>
            <w:r w:rsidRPr="005B2415">
              <w:rPr>
                <w:rFonts w:ascii="Arial" w:hAnsi="Arial" w:cs="Arial"/>
                <w:b/>
                <w:sz w:val="20"/>
                <w:szCs w:val="20"/>
              </w:rPr>
              <w:t xml:space="preserve">Academic Year </w:t>
            </w:r>
            <w:r w:rsidRPr="005B2415">
              <w:rPr>
                <w:rFonts w:ascii="Arial" w:hAnsi="Arial" w:cs="Arial"/>
                <w:sz w:val="20"/>
                <w:szCs w:val="20"/>
              </w:rPr>
              <w:t>and recommend changes and revision, if any, to the Faculty and then the Faculty will recommend to the Academic Council through IQAC of the university.</w:t>
            </w:r>
          </w:p>
        </w:tc>
      </w:tr>
      <w:tr w:rsidR="00562C8B" w:rsidRPr="005B2415" w14:paraId="382AB90D" w14:textId="77777777" w:rsidTr="00562C8B">
        <w:trPr>
          <w:trHeight w:val="1944"/>
        </w:trPr>
        <w:tc>
          <w:tcPr>
            <w:tcW w:w="432" w:type="dxa"/>
            <w:tcMar>
              <w:left w:w="14" w:type="dxa"/>
              <w:right w:w="14" w:type="dxa"/>
            </w:tcMar>
          </w:tcPr>
          <w:p w14:paraId="3F54D04C"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1.4</w:t>
            </w:r>
          </w:p>
        </w:tc>
        <w:tc>
          <w:tcPr>
            <w:tcW w:w="8309" w:type="dxa"/>
            <w:tcMar>
              <w:left w:w="14" w:type="dxa"/>
              <w:right w:w="14" w:type="dxa"/>
            </w:tcMar>
          </w:tcPr>
          <w:p w14:paraId="33C7D0AC" w14:textId="77777777" w:rsidR="00562C8B" w:rsidRPr="005B2415" w:rsidRDefault="00562C8B" w:rsidP="00562C8B">
            <w:pPr>
              <w:tabs>
                <w:tab w:val="left" w:pos="540"/>
              </w:tabs>
              <w:rPr>
                <w:rFonts w:ascii="Arial" w:hAnsi="Arial" w:cs="Arial"/>
                <w:sz w:val="20"/>
                <w:szCs w:val="20"/>
              </w:rPr>
            </w:pPr>
            <w:r w:rsidRPr="005B2415">
              <w:rPr>
                <w:rFonts w:ascii="Arial" w:hAnsi="Arial" w:cs="Arial"/>
                <w:sz w:val="20"/>
                <w:szCs w:val="20"/>
              </w:rPr>
              <w:t>Teaching of the courses is reckoned in terms of credits and the credits allotted to various courses will be determined by the Curricula Committee under the following guidelines</w:t>
            </w:r>
          </w:p>
          <w:p w14:paraId="139D20E4" w14:textId="77777777" w:rsidR="00562C8B" w:rsidRPr="005B2415" w:rsidRDefault="00562C8B" w:rsidP="00562C8B">
            <w:pPr>
              <w:tabs>
                <w:tab w:val="left" w:pos="540"/>
              </w:tabs>
              <w:rPr>
                <w:rFonts w:ascii="Arial" w:hAnsi="Arial" w:cs="Arial"/>
                <w:sz w:val="20"/>
                <w:szCs w:val="20"/>
              </w:rPr>
            </w:pPr>
          </w:p>
          <w:tbl>
            <w:tblPr>
              <w:tblW w:w="8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51"/>
              <w:gridCol w:w="5746"/>
            </w:tblGrid>
            <w:tr w:rsidR="00562C8B" w:rsidRPr="005B2415" w14:paraId="17007B74" w14:textId="77777777" w:rsidTr="00562C8B">
              <w:trPr>
                <w:jc w:val="center"/>
              </w:trPr>
              <w:tc>
                <w:tcPr>
                  <w:tcW w:w="2951" w:type="dxa"/>
                  <w:vAlign w:val="center"/>
                </w:tcPr>
                <w:p w14:paraId="0E038C78" w14:textId="77777777" w:rsidR="00562C8B" w:rsidRPr="005B2415" w:rsidRDefault="00562C8B" w:rsidP="00562C8B">
                  <w:pPr>
                    <w:tabs>
                      <w:tab w:val="left" w:pos="540"/>
                      <w:tab w:val="left" w:pos="720"/>
                    </w:tabs>
                    <w:jc w:val="center"/>
                    <w:rPr>
                      <w:rFonts w:ascii="Arial" w:hAnsi="Arial" w:cs="Arial"/>
                      <w:b/>
                      <w:bCs/>
                      <w:sz w:val="20"/>
                      <w:szCs w:val="20"/>
                    </w:rPr>
                  </w:pPr>
                  <w:r w:rsidRPr="005B2415">
                    <w:rPr>
                      <w:rFonts w:ascii="Arial" w:hAnsi="Arial" w:cs="Arial"/>
                      <w:b/>
                      <w:bCs/>
                      <w:sz w:val="20"/>
                      <w:szCs w:val="20"/>
                    </w:rPr>
                    <w:t>Nature of course</w:t>
                  </w:r>
                </w:p>
              </w:tc>
              <w:tc>
                <w:tcPr>
                  <w:tcW w:w="5746" w:type="dxa"/>
                  <w:vAlign w:val="center"/>
                </w:tcPr>
                <w:p w14:paraId="39308F91" w14:textId="77777777" w:rsidR="00562C8B" w:rsidRPr="005B2415" w:rsidRDefault="00562C8B" w:rsidP="00562C8B">
                  <w:pPr>
                    <w:tabs>
                      <w:tab w:val="left" w:pos="540"/>
                      <w:tab w:val="left" w:pos="720"/>
                    </w:tabs>
                    <w:jc w:val="center"/>
                    <w:rPr>
                      <w:rFonts w:ascii="Arial" w:hAnsi="Arial" w:cs="Arial"/>
                      <w:b/>
                      <w:bCs/>
                      <w:sz w:val="20"/>
                      <w:szCs w:val="20"/>
                    </w:rPr>
                  </w:pPr>
                  <w:r w:rsidRPr="005B2415">
                    <w:rPr>
                      <w:rFonts w:ascii="Arial" w:hAnsi="Arial" w:cs="Arial"/>
                      <w:b/>
                      <w:bCs/>
                      <w:sz w:val="20"/>
                      <w:szCs w:val="20"/>
                    </w:rPr>
                    <w:t>Contact hour/credit(in a semester)</w:t>
                  </w:r>
                </w:p>
              </w:tc>
            </w:tr>
            <w:tr w:rsidR="00562C8B" w:rsidRPr="005B2415" w14:paraId="1B6362F0" w14:textId="77777777" w:rsidTr="00562C8B">
              <w:trPr>
                <w:jc w:val="center"/>
              </w:trPr>
              <w:tc>
                <w:tcPr>
                  <w:tcW w:w="2951" w:type="dxa"/>
                </w:tcPr>
                <w:p w14:paraId="088CD973" w14:textId="77777777" w:rsidR="00562C8B" w:rsidRPr="005B2415" w:rsidRDefault="00562C8B" w:rsidP="00562C8B">
                  <w:pPr>
                    <w:numPr>
                      <w:ilvl w:val="0"/>
                      <w:numId w:val="2"/>
                    </w:numPr>
                    <w:tabs>
                      <w:tab w:val="right" w:pos="252"/>
                      <w:tab w:val="left" w:pos="540"/>
                      <w:tab w:val="left" w:pos="720"/>
                    </w:tabs>
                    <w:ind w:hanging="1188"/>
                    <w:jc w:val="both"/>
                    <w:rPr>
                      <w:rFonts w:ascii="Arial" w:hAnsi="Arial" w:cs="Arial"/>
                      <w:sz w:val="20"/>
                      <w:szCs w:val="20"/>
                    </w:rPr>
                  </w:pPr>
                  <w:r w:rsidRPr="005B2415">
                    <w:rPr>
                      <w:rFonts w:ascii="Arial" w:hAnsi="Arial" w:cs="Arial"/>
                      <w:sz w:val="20"/>
                      <w:szCs w:val="20"/>
                    </w:rPr>
                    <w:t>Theoretical Lecture</w:t>
                  </w:r>
                </w:p>
                <w:p w14:paraId="1E7ECF1F" w14:textId="77777777" w:rsidR="00562C8B" w:rsidRPr="005B2415" w:rsidRDefault="00562C8B" w:rsidP="00562C8B">
                  <w:pPr>
                    <w:numPr>
                      <w:ilvl w:val="0"/>
                      <w:numId w:val="2"/>
                    </w:numPr>
                    <w:tabs>
                      <w:tab w:val="right" w:pos="252"/>
                      <w:tab w:val="left" w:pos="540"/>
                      <w:tab w:val="left" w:pos="720"/>
                    </w:tabs>
                    <w:ind w:hanging="1188"/>
                    <w:jc w:val="both"/>
                    <w:rPr>
                      <w:rFonts w:ascii="Arial" w:hAnsi="Arial" w:cs="Arial"/>
                      <w:sz w:val="20"/>
                      <w:szCs w:val="20"/>
                    </w:rPr>
                  </w:pPr>
                  <w:r w:rsidRPr="005B2415">
                    <w:rPr>
                      <w:rFonts w:ascii="Arial" w:hAnsi="Arial" w:cs="Arial"/>
                      <w:sz w:val="20"/>
                      <w:szCs w:val="20"/>
                    </w:rPr>
                    <w:t>Laboratory/Project</w:t>
                  </w:r>
                </w:p>
                <w:p w14:paraId="01DC9089" w14:textId="77777777" w:rsidR="00562C8B" w:rsidRPr="005B2415" w:rsidRDefault="00562C8B" w:rsidP="00562C8B">
                  <w:pPr>
                    <w:numPr>
                      <w:ilvl w:val="0"/>
                      <w:numId w:val="2"/>
                    </w:numPr>
                    <w:tabs>
                      <w:tab w:val="right" w:pos="252"/>
                      <w:tab w:val="left" w:pos="540"/>
                      <w:tab w:val="left" w:pos="720"/>
                    </w:tabs>
                    <w:ind w:hanging="1188"/>
                    <w:jc w:val="both"/>
                    <w:rPr>
                      <w:rFonts w:ascii="Arial" w:hAnsi="Arial" w:cs="Arial"/>
                      <w:sz w:val="20"/>
                      <w:szCs w:val="20"/>
                    </w:rPr>
                  </w:pPr>
                  <w:r w:rsidRPr="005B2415">
                    <w:rPr>
                      <w:rFonts w:ascii="Arial" w:hAnsi="Arial" w:cs="Arial"/>
                      <w:sz w:val="20"/>
                      <w:szCs w:val="20"/>
                    </w:rPr>
                    <w:t>Field work</w:t>
                  </w:r>
                </w:p>
              </w:tc>
              <w:tc>
                <w:tcPr>
                  <w:tcW w:w="5746" w:type="dxa"/>
                </w:tcPr>
                <w:p w14:paraId="05A19B0F" w14:textId="77777777" w:rsidR="00562C8B" w:rsidRPr="005B2415" w:rsidRDefault="00562C8B" w:rsidP="00562C8B">
                  <w:pPr>
                    <w:tabs>
                      <w:tab w:val="left" w:pos="540"/>
                      <w:tab w:val="left" w:pos="720"/>
                    </w:tabs>
                    <w:jc w:val="both"/>
                    <w:rPr>
                      <w:rFonts w:ascii="Arial" w:hAnsi="Arial" w:cs="Arial"/>
                      <w:sz w:val="20"/>
                      <w:szCs w:val="20"/>
                    </w:rPr>
                  </w:pPr>
                  <w:r w:rsidRPr="005B2415">
                    <w:rPr>
                      <w:rFonts w:ascii="Arial" w:hAnsi="Arial" w:cs="Arial"/>
                      <w:sz w:val="20"/>
                      <w:szCs w:val="20"/>
                    </w:rPr>
                    <w:t>:  1 hour/week</w:t>
                  </w:r>
                </w:p>
                <w:p w14:paraId="23C64646" w14:textId="77777777" w:rsidR="00562C8B" w:rsidRPr="005B2415" w:rsidRDefault="00562C8B" w:rsidP="00562C8B">
                  <w:pPr>
                    <w:tabs>
                      <w:tab w:val="left" w:pos="540"/>
                      <w:tab w:val="left" w:pos="720"/>
                    </w:tabs>
                    <w:jc w:val="both"/>
                    <w:rPr>
                      <w:rFonts w:ascii="Arial" w:hAnsi="Arial" w:cs="Arial"/>
                      <w:sz w:val="20"/>
                      <w:szCs w:val="20"/>
                    </w:rPr>
                  </w:pPr>
                  <w:r w:rsidRPr="005B2415">
                    <w:rPr>
                      <w:rFonts w:ascii="Arial" w:hAnsi="Arial" w:cs="Arial"/>
                      <w:sz w:val="20"/>
                      <w:szCs w:val="20"/>
                    </w:rPr>
                    <w:t>:  2 - 3 hours/week</w:t>
                  </w:r>
                </w:p>
                <w:p w14:paraId="0882C244" w14:textId="77777777" w:rsidR="00562C8B" w:rsidRPr="005B2415" w:rsidRDefault="00562C8B" w:rsidP="00562C8B">
                  <w:pPr>
                    <w:tabs>
                      <w:tab w:val="left" w:pos="540"/>
                      <w:tab w:val="left" w:pos="720"/>
                    </w:tabs>
                    <w:jc w:val="both"/>
                    <w:rPr>
                      <w:rFonts w:ascii="Arial" w:hAnsi="Arial" w:cs="Arial"/>
                      <w:sz w:val="20"/>
                      <w:szCs w:val="20"/>
                    </w:rPr>
                  </w:pPr>
                  <w:r w:rsidRPr="005B2415">
                    <w:rPr>
                      <w:rFonts w:ascii="Arial" w:hAnsi="Arial" w:cs="Arial"/>
                      <w:sz w:val="20"/>
                      <w:szCs w:val="20"/>
                    </w:rPr>
                    <w:t>:  2 weeks</w:t>
                  </w:r>
                </w:p>
              </w:tc>
            </w:tr>
          </w:tbl>
          <w:p w14:paraId="4ED7642C" w14:textId="77777777" w:rsidR="00562C8B" w:rsidRPr="005B2415" w:rsidRDefault="00562C8B" w:rsidP="00562C8B">
            <w:pPr>
              <w:tabs>
                <w:tab w:val="left" w:pos="540"/>
                <w:tab w:val="left" w:pos="720"/>
              </w:tabs>
              <w:jc w:val="both"/>
              <w:rPr>
                <w:rFonts w:ascii="Arial" w:hAnsi="Arial" w:cs="Arial"/>
                <w:b/>
                <w:sz w:val="20"/>
                <w:szCs w:val="20"/>
              </w:rPr>
            </w:pPr>
          </w:p>
        </w:tc>
      </w:tr>
      <w:tr w:rsidR="00562C8B" w:rsidRPr="005B2415" w14:paraId="0F48BB19" w14:textId="77777777" w:rsidTr="00562C8B">
        <w:trPr>
          <w:trHeight w:val="486"/>
        </w:trPr>
        <w:tc>
          <w:tcPr>
            <w:tcW w:w="432" w:type="dxa"/>
            <w:tcMar>
              <w:left w:w="14" w:type="dxa"/>
              <w:right w:w="14" w:type="dxa"/>
            </w:tcMar>
          </w:tcPr>
          <w:p w14:paraId="5A09E769"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1.5</w:t>
            </w:r>
          </w:p>
        </w:tc>
        <w:tc>
          <w:tcPr>
            <w:tcW w:w="8309" w:type="dxa"/>
            <w:tcMar>
              <w:left w:w="14" w:type="dxa"/>
              <w:right w:w="14" w:type="dxa"/>
            </w:tcMar>
          </w:tcPr>
          <w:p w14:paraId="48FF901E" w14:textId="77777777" w:rsidR="00562C8B" w:rsidRPr="005B2415" w:rsidRDefault="00562C8B" w:rsidP="00562C8B">
            <w:pPr>
              <w:tabs>
                <w:tab w:val="left" w:pos="540"/>
                <w:tab w:val="left" w:pos="720"/>
              </w:tabs>
              <w:jc w:val="both"/>
              <w:rPr>
                <w:rFonts w:ascii="Arial" w:hAnsi="Arial" w:cs="Arial"/>
                <w:b/>
                <w:sz w:val="20"/>
                <w:szCs w:val="20"/>
              </w:rPr>
            </w:pPr>
            <w:r w:rsidRPr="005B2415">
              <w:rPr>
                <w:rFonts w:ascii="Arial" w:hAnsi="Arial" w:cs="Arial"/>
                <w:b/>
                <w:bCs/>
                <w:sz w:val="20"/>
                <w:szCs w:val="20"/>
              </w:rPr>
              <w:t>Contact Hours/week:</w:t>
            </w:r>
            <w:r w:rsidRPr="005B2415">
              <w:rPr>
                <w:rFonts w:ascii="Arial" w:hAnsi="Arial" w:cs="Arial"/>
                <w:sz w:val="20"/>
                <w:szCs w:val="20"/>
              </w:rPr>
              <w:t xml:space="preserve"> The total contact hours for the regular students including lecture, tutorial and laboratory shall be between </w:t>
            </w:r>
            <w:r w:rsidRPr="005B2415">
              <w:rPr>
                <w:rFonts w:ascii="Arial" w:hAnsi="Arial" w:cs="Arial"/>
                <w:b/>
                <w:bCs/>
                <w:sz w:val="20"/>
                <w:szCs w:val="20"/>
              </w:rPr>
              <w:t>24 - 42</w:t>
            </w:r>
            <w:r w:rsidRPr="005B2415">
              <w:rPr>
                <w:rFonts w:ascii="Arial" w:hAnsi="Arial" w:cs="Arial"/>
                <w:sz w:val="20"/>
                <w:szCs w:val="20"/>
              </w:rPr>
              <w:t xml:space="preserve"> periods per week, each period being </w:t>
            </w:r>
            <w:r w:rsidRPr="005B2415">
              <w:rPr>
                <w:rFonts w:ascii="Arial" w:hAnsi="Arial" w:cs="Arial"/>
                <w:b/>
                <w:bCs/>
                <w:sz w:val="20"/>
                <w:szCs w:val="20"/>
              </w:rPr>
              <w:t>40 to 60</w:t>
            </w:r>
            <w:r w:rsidRPr="005B2415">
              <w:rPr>
                <w:rFonts w:ascii="Arial" w:hAnsi="Arial" w:cs="Arial"/>
                <w:sz w:val="20"/>
                <w:szCs w:val="20"/>
              </w:rPr>
              <w:t xml:space="preserve"> minutes in duration.</w:t>
            </w:r>
          </w:p>
        </w:tc>
      </w:tr>
      <w:tr w:rsidR="00562C8B" w:rsidRPr="005B2415" w14:paraId="7E3BF11E" w14:textId="77777777" w:rsidTr="00562C8B">
        <w:tc>
          <w:tcPr>
            <w:tcW w:w="432" w:type="dxa"/>
            <w:tcMar>
              <w:left w:w="14" w:type="dxa"/>
              <w:right w:w="14" w:type="dxa"/>
            </w:tcMar>
          </w:tcPr>
          <w:p w14:paraId="743E6CA5"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1.6</w:t>
            </w:r>
          </w:p>
        </w:tc>
        <w:tc>
          <w:tcPr>
            <w:tcW w:w="8309" w:type="dxa"/>
            <w:tcMar>
              <w:left w:w="14" w:type="dxa"/>
              <w:right w:w="14" w:type="dxa"/>
            </w:tcMar>
          </w:tcPr>
          <w:p w14:paraId="19DAE97C" w14:textId="77777777" w:rsidR="00562C8B" w:rsidRPr="005B2415" w:rsidRDefault="00562C8B" w:rsidP="00562C8B">
            <w:pPr>
              <w:tabs>
                <w:tab w:val="left" w:pos="540"/>
                <w:tab w:val="left" w:pos="720"/>
              </w:tabs>
              <w:jc w:val="both"/>
              <w:rPr>
                <w:rFonts w:ascii="Arial" w:hAnsi="Arial" w:cs="Arial"/>
                <w:sz w:val="20"/>
                <w:szCs w:val="20"/>
              </w:rPr>
            </w:pPr>
            <w:r w:rsidRPr="005B2415">
              <w:rPr>
                <w:rFonts w:ascii="Arial" w:hAnsi="Arial" w:cs="Arial"/>
                <w:b/>
                <w:sz w:val="20"/>
                <w:szCs w:val="20"/>
              </w:rPr>
              <w:t>Course Adviser</w:t>
            </w:r>
            <w:r w:rsidRPr="005B2415">
              <w:rPr>
                <w:rFonts w:ascii="Arial" w:hAnsi="Arial" w:cs="Arial"/>
                <w:sz w:val="20"/>
                <w:szCs w:val="20"/>
              </w:rPr>
              <w:t xml:space="preserve">: A course teacher is nominated by the principal/head of the department shall act as </w:t>
            </w:r>
            <w:r w:rsidRPr="005B2415">
              <w:rPr>
                <w:rFonts w:ascii="Arial" w:hAnsi="Arial" w:cs="Arial"/>
                <w:b/>
                <w:sz w:val="20"/>
                <w:szCs w:val="20"/>
              </w:rPr>
              <w:t xml:space="preserve">Course Advisor </w:t>
            </w:r>
            <w:r w:rsidRPr="005B2415">
              <w:rPr>
                <w:rFonts w:ascii="Arial" w:hAnsi="Arial" w:cs="Arial"/>
                <w:sz w:val="20"/>
                <w:szCs w:val="20"/>
              </w:rPr>
              <w:t>for each Semester.</w:t>
            </w:r>
          </w:p>
        </w:tc>
      </w:tr>
      <w:tr w:rsidR="00562C8B" w:rsidRPr="005B2415" w14:paraId="4AB058B1" w14:textId="77777777" w:rsidTr="00562C8B">
        <w:tc>
          <w:tcPr>
            <w:tcW w:w="432" w:type="dxa"/>
            <w:tcMar>
              <w:left w:w="14" w:type="dxa"/>
              <w:right w:w="14" w:type="dxa"/>
            </w:tcMar>
          </w:tcPr>
          <w:p w14:paraId="5C9DF924"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1.7</w:t>
            </w:r>
          </w:p>
        </w:tc>
        <w:tc>
          <w:tcPr>
            <w:tcW w:w="8309" w:type="dxa"/>
            <w:tcMar>
              <w:left w:w="14" w:type="dxa"/>
              <w:right w:w="14" w:type="dxa"/>
            </w:tcMar>
          </w:tcPr>
          <w:p w14:paraId="336BD3FD" w14:textId="77777777" w:rsidR="00562C8B" w:rsidRPr="005B2415" w:rsidRDefault="00562C8B" w:rsidP="00562C8B">
            <w:pPr>
              <w:tabs>
                <w:tab w:val="left" w:pos="540"/>
                <w:tab w:val="left" w:pos="720"/>
              </w:tabs>
              <w:jc w:val="both"/>
              <w:rPr>
                <w:rFonts w:ascii="Arial" w:hAnsi="Arial" w:cs="Arial"/>
                <w:sz w:val="20"/>
                <w:szCs w:val="20"/>
              </w:rPr>
            </w:pPr>
            <w:r w:rsidRPr="005B2415">
              <w:rPr>
                <w:rFonts w:ascii="Arial" w:hAnsi="Arial" w:cs="Arial"/>
                <w:sz w:val="20"/>
                <w:szCs w:val="20"/>
              </w:rPr>
              <w:t>Course Advisor will prepare and announce the class routine, showing details of the lectures, course plan, class test, etc. at the start of each semester.</w:t>
            </w:r>
          </w:p>
        </w:tc>
      </w:tr>
      <w:tr w:rsidR="00562C8B" w:rsidRPr="005B2415" w14:paraId="374ECC4E" w14:textId="77777777" w:rsidTr="00562C8B">
        <w:trPr>
          <w:trHeight w:val="2106"/>
        </w:trPr>
        <w:tc>
          <w:tcPr>
            <w:tcW w:w="432" w:type="dxa"/>
            <w:tcMar>
              <w:left w:w="14" w:type="dxa"/>
              <w:right w:w="14" w:type="dxa"/>
            </w:tcMar>
          </w:tcPr>
          <w:p w14:paraId="6A475896" w14:textId="77777777" w:rsidR="00562C8B" w:rsidRPr="005B2415" w:rsidRDefault="00562C8B" w:rsidP="00562C8B">
            <w:pPr>
              <w:tabs>
                <w:tab w:val="left" w:pos="342"/>
                <w:tab w:val="left" w:pos="720"/>
              </w:tabs>
              <w:jc w:val="both"/>
              <w:rPr>
                <w:rFonts w:ascii="Arial" w:hAnsi="Arial" w:cs="Arial"/>
                <w:bCs/>
                <w:sz w:val="20"/>
                <w:szCs w:val="20"/>
              </w:rPr>
            </w:pPr>
            <w:r w:rsidRPr="005B2415">
              <w:rPr>
                <w:rFonts w:ascii="Arial" w:hAnsi="Arial" w:cs="Arial"/>
                <w:bCs/>
                <w:sz w:val="20"/>
                <w:szCs w:val="20"/>
              </w:rPr>
              <w:t>1.8</w:t>
            </w:r>
          </w:p>
        </w:tc>
        <w:tc>
          <w:tcPr>
            <w:tcW w:w="8309" w:type="dxa"/>
            <w:tcMar>
              <w:left w:w="14" w:type="dxa"/>
              <w:right w:w="14" w:type="dxa"/>
            </w:tcMar>
          </w:tcPr>
          <w:p w14:paraId="4E1E6DF9" w14:textId="77777777" w:rsidR="00562C8B" w:rsidRPr="005B2415" w:rsidRDefault="00562C8B" w:rsidP="00562C8B">
            <w:pPr>
              <w:tabs>
                <w:tab w:val="left" w:pos="540"/>
                <w:tab w:val="left" w:pos="900"/>
                <w:tab w:val="left" w:pos="1080"/>
              </w:tabs>
              <w:jc w:val="both"/>
              <w:rPr>
                <w:rFonts w:ascii="Arial" w:hAnsi="Arial" w:cs="Arial"/>
                <w:sz w:val="20"/>
                <w:szCs w:val="20"/>
              </w:rPr>
            </w:pPr>
            <w:r w:rsidRPr="005B2415">
              <w:rPr>
                <w:rFonts w:ascii="Arial" w:hAnsi="Arial" w:cs="Arial"/>
                <w:sz w:val="20"/>
                <w:szCs w:val="20"/>
              </w:rPr>
              <w:t>C</w:t>
            </w:r>
            <w:r w:rsidRPr="005B2415">
              <w:rPr>
                <w:rFonts w:ascii="Arial" w:hAnsi="Arial" w:cs="Arial"/>
                <w:b/>
                <w:bCs/>
                <w:sz w:val="20"/>
                <w:szCs w:val="20"/>
              </w:rPr>
              <w:t xml:space="preserve">ourse Designation: </w:t>
            </w:r>
            <w:r w:rsidRPr="005B2415">
              <w:rPr>
                <w:rFonts w:ascii="Arial" w:hAnsi="Arial" w:cs="Arial"/>
                <w:sz w:val="20"/>
                <w:szCs w:val="20"/>
              </w:rPr>
              <w:t xml:space="preserve">Each course is designated by </w:t>
            </w:r>
            <w:r w:rsidRPr="005B2415">
              <w:rPr>
                <w:rFonts w:ascii="Arial" w:hAnsi="Arial" w:cs="Arial"/>
                <w:b/>
                <w:sz w:val="20"/>
                <w:szCs w:val="20"/>
              </w:rPr>
              <w:t>a two to four letter</w:t>
            </w:r>
            <w:r w:rsidRPr="005B2415">
              <w:rPr>
                <w:rFonts w:ascii="Arial" w:hAnsi="Arial" w:cs="Arial"/>
                <w:sz w:val="20"/>
                <w:szCs w:val="20"/>
              </w:rPr>
              <w:t xml:space="preserve"> word usually identifying the course offering department followed by </w:t>
            </w:r>
            <w:r w:rsidRPr="005B2415">
              <w:rPr>
                <w:rFonts w:ascii="Arial" w:hAnsi="Arial" w:cs="Arial"/>
                <w:b/>
                <w:sz w:val="20"/>
                <w:szCs w:val="20"/>
              </w:rPr>
              <w:t>a four-digit</w:t>
            </w:r>
            <w:r w:rsidRPr="005B2415">
              <w:rPr>
                <w:rFonts w:ascii="Arial" w:hAnsi="Arial" w:cs="Arial"/>
                <w:sz w:val="20"/>
                <w:szCs w:val="20"/>
              </w:rPr>
              <w:t xml:space="preserve"> number with the following criteria without any space between letters and numerical.</w:t>
            </w:r>
          </w:p>
          <w:p w14:paraId="006DD07D" w14:textId="77777777" w:rsidR="00562C8B" w:rsidRPr="005B2415" w:rsidRDefault="00562C8B" w:rsidP="00562C8B">
            <w:pPr>
              <w:tabs>
                <w:tab w:val="left" w:pos="540"/>
                <w:tab w:val="left" w:pos="720"/>
              </w:tabs>
              <w:jc w:val="both"/>
              <w:rPr>
                <w:rFonts w:ascii="Arial" w:hAnsi="Arial" w:cs="Arial"/>
                <w:sz w:val="20"/>
                <w:szCs w:val="20"/>
              </w:rPr>
            </w:pPr>
            <w:r w:rsidRPr="005B2415">
              <w:rPr>
                <w:rFonts w:ascii="Arial" w:hAnsi="Arial" w:cs="Arial"/>
                <w:sz w:val="20"/>
                <w:szCs w:val="20"/>
              </w:rPr>
              <w:t>(a) The first digit will correspond to the Part (year) in which the course is normally taken by the students,(b) The second digit will correspond the semester (</w:t>
            </w:r>
            <w:r w:rsidRPr="005B2415">
              <w:rPr>
                <w:rFonts w:ascii="Arial" w:hAnsi="Arial" w:cs="Arial"/>
                <w:b/>
                <w:sz w:val="20"/>
                <w:szCs w:val="20"/>
              </w:rPr>
              <w:t>1 for odd and 2 for even</w:t>
            </w:r>
            <w:r w:rsidRPr="005B2415">
              <w:rPr>
                <w:rFonts w:ascii="Arial" w:hAnsi="Arial" w:cs="Arial"/>
                <w:sz w:val="20"/>
                <w:szCs w:val="20"/>
              </w:rPr>
              <w:t xml:space="preserve">) in which the course is normally taken by the students, (c)The third digit will be reserved for departmental use for such things as to identify different areas within a department, (d) The last digit will be </w:t>
            </w:r>
            <w:r w:rsidRPr="005B2415">
              <w:rPr>
                <w:rFonts w:ascii="Arial" w:hAnsi="Arial" w:cs="Arial"/>
                <w:b/>
                <w:sz w:val="20"/>
                <w:szCs w:val="20"/>
              </w:rPr>
              <w:t xml:space="preserve">odd for theoretical, even for laboratory courses and ‘0’ for Board Viva voce </w:t>
            </w:r>
            <w:r w:rsidRPr="005B2415">
              <w:rPr>
                <w:rFonts w:ascii="Arial" w:hAnsi="Arial" w:cs="Arial"/>
                <w:sz w:val="20"/>
                <w:szCs w:val="20"/>
              </w:rPr>
              <w:t>and (e)The course designation system is illustrated by the following example.</w:t>
            </w:r>
          </w:p>
          <w:p w14:paraId="0FE3F586" w14:textId="77777777" w:rsidR="00562C8B" w:rsidRPr="005B2415" w:rsidRDefault="00562C8B" w:rsidP="00562C8B">
            <w:pPr>
              <w:tabs>
                <w:tab w:val="left" w:pos="540"/>
                <w:tab w:val="left" w:pos="720"/>
              </w:tabs>
              <w:jc w:val="both"/>
              <w:rPr>
                <w:rFonts w:ascii="Arial" w:hAnsi="Arial" w:cs="Arial"/>
                <w:b/>
                <w:bCs/>
                <w:sz w:val="20"/>
                <w:szCs w:val="20"/>
              </w:rPr>
            </w:pPr>
          </w:p>
        </w:tc>
      </w:tr>
      <w:tr w:rsidR="00562C8B" w:rsidRPr="005B2415" w14:paraId="7AD289B5" w14:textId="77777777" w:rsidTr="00562C8B">
        <w:tblPrEx>
          <w:tblLook w:val="01E0" w:firstRow="1" w:lastRow="1" w:firstColumn="1" w:lastColumn="1" w:noHBand="0" w:noVBand="0"/>
        </w:tblPrEx>
        <w:trPr>
          <w:trHeight w:val="70"/>
        </w:trPr>
        <w:tc>
          <w:tcPr>
            <w:tcW w:w="8741" w:type="dxa"/>
            <w:gridSpan w:val="2"/>
          </w:tcPr>
          <w:p w14:paraId="65009B45" w14:textId="77777777" w:rsidR="00562C8B" w:rsidRPr="005B2415" w:rsidRDefault="00562C8B" w:rsidP="00562C8B">
            <w:pPr>
              <w:tabs>
                <w:tab w:val="left" w:pos="540"/>
                <w:tab w:val="left" w:pos="900"/>
              </w:tabs>
              <w:jc w:val="both"/>
              <w:rPr>
                <w:rFonts w:ascii="Arial" w:hAnsi="Arial" w:cs="Arial"/>
                <w:sz w:val="20"/>
                <w:szCs w:val="20"/>
              </w:rPr>
            </w:pPr>
            <w:r w:rsidRPr="005B2415">
              <w:rPr>
                <w:rFonts w:ascii="Arial" w:hAnsi="Arial" w:cs="Arial"/>
                <w:noProof/>
                <w:sz w:val="20"/>
                <w:szCs w:val="20"/>
                <w:lang w:bidi="ar-SA"/>
              </w:rPr>
              <mc:AlternateContent>
                <mc:Choice Requires="wps">
                  <w:drawing>
                    <wp:anchor distT="4294967295" distB="4294967295" distL="114299" distR="114299" simplePos="0" relativeHeight="251663360" behindDoc="0" locked="0" layoutInCell="1" allowOverlap="1" wp14:anchorId="22484C00" wp14:editId="4A986A99">
                      <wp:simplePos x="0" y="0"/>
                      <wp:positionH relativeFrom="column">
                        <wp:posOffset>1828799</wp:posOffset>
                      </wp:positionH>
                      <wp:positionV relativeFrom="paragraph">
                        <wp:posOffset>61594</wp:posOffset>
                      </wp:positionV>
                      <wp:extent cx="0" cy="0"/>
                      <wp:effectExtent l="0" t="0" r="0" b="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EE1B7" id="Straight Connector 119" o:spid="_x0000_s1026" style="position:absolute;z-index:25166336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in,4.85pt" to="2in,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">
                      <v:stroke endarrow="block"/>
                    </v:line>
                  </w:pict>
                </mc:Fallback>
              </mc:AlternateContent>
            </w:r>
            <w:r w:rsidRPr="005B2415">
              <w:rPr>
                <w:rFonts w:ascii="Arial" w:hAnsi="Arial" w:cs="Arial"/>
                <w:noProof/>
                <w:sz w:val="20"/>
                <w:szCs w:val="20"/>
                <w:lang w:bidi="ar-SA"/>
              </w:rPr>
              <mc:AlternateContent>
                <mc:Choice Requires="wpg">
                  <w:drawing>
                    <wp:anchor distT="0" distB="0" distL="114300" distR="114300" simplePos="0" relativeHeight="251658240" behindDoc="0" locked="0" layoutInCell="1" allowOverlap="1" wp14:anchorId="543E5E2D" wp14:editId="77AFC214">
                      <wp:simplePos x="0" y="0"/>
                      <wp:positionH relativeFrom="column">
                        <wp:posOffset>152400</wp:posOffset>
                      </wp:positionH>
                      <wp:positionV relativeFrom="paragraph">
                        <wp:posOffset>339644355</wp:posOffset>
                      </wp:positionV>
                      <wp:extent cx="6683375" cy="2496820"/>
                      <wp:effectExtent l="0" t="38100" r="0" b="7493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2496820"/>
                                <a:chOff x="0" y="-339485168"/>
                                <a:chExt cx="6683113" cy="341982292"/>
                              </a:xfrm>
                            </wpg:grpSpPr>
                            <wps:wsp>
                              <wps:cNvPr id="111" name="Text Box 137"/>
                              <wps:cNvSpPr txBox="1">
                                <a:spLocks noChangeArrowheads="1"/>
                              </wps:cNvSpPr>
                              <wps:spPr bwMode="auto">
                                <a:xfrm>
                                  <a:off x="2956962" y="516991"/>
                                  <a:ext cx="3726151" cy="19801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F2CD6" w14:textId="77777777" w:rsidR="001C3606" w:rsidRDefault="001C3606" w:rsidP="00562C8B">
                                    <w:pPr>
                                      <w:pStyle w:val="NormalWeb"/>
                                      <w:spacing w:before="0" w:beforeAutospacing="0" w:after="0" w:afterAutospacing="0"/>
                                      <w:ind w:left="1440" w:firstLine="720"/>
                                    </w:pPr>
                                    <w:r>
                                      <w:rPr>
                                        <w:rFonts w:ascii="Tahoma" w:eastAsia="Times New Roman" w:hAnsi="Tahoma" w:cs="Mangal"/>
                                        <w:color w:val="000000" w:themeColor="text1"/>
                                        <w:kern w:val="24"/>
                                        <w:sz w:val="18"/>
                                        <w:szCs w:val="18"/>
                                      </w:rPr>
                                      <w:t> </w:t>
                                    </w:r>
                                  </w:p>
                                  <w:p w14:paraId="4B87FB10"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Course title</w:t>
                                    </w:r>
                                  </w:p>
                                  <w:p w14:paraId="3AB76F2D" w14:textId="77777777" w:rsidR="001C3606" w:rsidRDefault="001C3606" w:rsidP="00562C8B">
                                    <w:pPr>
                                      <w:pStyle w:val="NormalWeb"/>
                                      <w:spacing w:before="0" w:beforeAutospacing="0" w:after="0" w:afterAutospacing="0"/>
                                    </w:pPr>
                                    <w:r>
                                      <w:rPr>
                                        <w:rFonts w:ascii="Tahoma" w:eastAsia="Times New Roman" w:hAnsi="Tahoma" w:cs="Mangal"/>
                                        <w:color w:val="000000" w:themeColor="text1"/>
                                        <w:kern w:val="24"/>
                                        <w:sz w:val="16"/>
                                        <w:szCs w:val="16"/>
                                      </w:rPr>
                                      <w:t> </w:t>
                                    </w:r>
                                  </w:p>
                                  <w:p w14:paraId="2A30ED70"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Last odd digit represents a Theoretical course</w:t>
                                    </w:r>
                                  </w:p>
                                  <w:p w14:paraId="32119E3B" w14:textId="77777777" w:rsidR="001C3606" w:rsidRDefault="001C3606" w:rsidP="00562C8B">
                                    <w:pPr>
                                      <w:pStyle w:val="NormalWeb"/>
                                      <w:spacing w:before="0" w:beforeAutospacing="0" w:after="0" w:afterAutospacing="0"/>
                                    </w:pPr>
                                    <w:r>
                                      <w:rPr>
                                        <w:rFonts w:eastAsia="Times New Roman" w:cs="Tahoma"/>
                                        <w:color w:val="000000" w:themeColor="text1"/>
                                        <w:kern w:val="24"/>
                                        <w:sz w:val="12"/>
                                        <w:szCs w:val="12"/>
                                      </w:rPr>
                                      <w:t> </w:t>
                                    </w:r>
                                  </w:p>
                                  <w:p w14:paraId="68F00E47"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3</w:t>
                                    </w:r>
                                    <w:r>
                                      <w:rPr>
                                        <w:rFonts w:eastAsia="Times New Roman" w:cs="Tahoma"/>
                                        <w:color w:val="000000" w:themeColor="text1"/>
                                        <w:kern w:val="24"/>
                                        <w:position w:val="7"/>
                                        <w:sz w:val="22"/>
                                        <w:szCs w:val="22"/>
                                        <w:vertAlign w:val="superscript"/>
                                      </w:rPr>
                                      <w:t>rd</w:t>
                                    </w:r>
                                    <w:r>
                                      <w:rPr>
                                        <w:rFonts w:eastAsia="Times New Roman" w:cs="Tahoma"/>
                                        <w:color w:val="000000" w:themeColor="text1"/>
                                        <w:kern w:val="24"/>
                                        <w:sz w:val="22"/>
                                        <w:szCs w:val="22"/>
                                      </w:rPr>
                                      <w:t xml:space="preserve"> digit is reserved for departmental use</w:t>
                                    </w:r>
                                  </w:p>
                                  <w:p w14:paraId="5C60B99F" w14:textId="77777777" w:rsidR="001C3606" w:rsidRDefault="001C3606" w:rsidP="00562C8B">
                                    <w:pPr>
                                      <w:pStyle w:val="NormalWeb"/>
                                      <w:spacing w:before="0" w:beforeAutospacing="0" w:after="0" w:afterAutospacing="0"/>
                                    </w:pPr>
                                    <w:r>
                                      <w:rPr>
                                        <w:rFonts w:eastAsia="Times New Roman" w:cs="Tahoma"/>
                                        <w:color w:val="000000" w:themeColor="text1"/>
                                        <w:kern w:val="24"/>
                                        <w:sz w:val="14"/>
                                        <w:szCs w:val="14"/>
                                      </w:rPr>
                                      <w:t> </w:t>
                                    </w:r>
                                  </w:p>
                                  <w:p w14:paraId="05BDDDF6"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2</w:t>
                                    </w:r>
                                    <w:r>
                                      <w:rPr>
                                        <w:rFonts w:eastAsia="Times New Roman" w:cs="Tahoma"/>
                                        <w:color w:val="000000" w:themeColor="text1"/>
                                        <w:kern w:val="24"/>
                                        <w:position w:val="7"/>
                                        <w:sz w:val="22"/>
                                        <w:szCs w:val="22"/>
                                        <w:vertAlign w:val="superscript"/>
                                      </w:rPr>
                                      <w:t>nd</w:t>
                                    </w:r>
                                    <w:r>
                                      <w:rPr>
                                        <w:rFonts w:eastAsia="Times New Roman" w:cs="Tahoma"/>
                                        <w:color w:val="000000" w:themeColor="text1"/>
                                        <w:kern w:val="24"/>
                                        <w:sz w:val="22"/>
                                        <w:szCs w:val="22"/>
                                      </w:rPr>
                                      <w:t xml:space="preserve"> digit signifies semester number (here </w:t>
                                    </w:r>
                                    <w:r>
                                      <w:rPr>
                                        <w:rFonts w:eastAsia="Times New Roman" w:cs="Tahoma"/>
                                        <w:b/>
                                        <w:bCs/>
                                        <w:color w:val="000000" w:themeColor="text1"/>
                                        <w:kern w:val="24"/>
                                        <w:sz w:val="22"/>
                                        <w:szCs w:val="22"/>
                                      </w:rPr>
                                      <w:t>1</w:t>
                                    </w:r>
                                    <w:r>
                                      <w:rPr>
                                        <w:rFonts w:eastAsia="Times New Roman" w:cs="Tahoma"/>
                                        <w:color w:val="000000" w:themeColor="text1"/>
                                        <w:kern w:val="24"/>
                                        <w:sz w:val="22"/>
                                        <w:szCs w:val="22"/>
                                      </w:rPr>
                                      <w:t xml:space="preserve"> is for Odd semester)</w:t>
                                    </w:r>
                                  </w:p>
                                  <w:p w14:paraId="5FF8C7A2" w14:textId="77777777" w:rsidR="001C3606" w:rsidRDefault="001C3606" w:rsidP="00562C8B">
                                    <w:pPr>
                                      <w:pStyle w:val="NormalWeb"/>
                                      <w:spacing w:before="0" w:beforeAutospacing="0" w:after="0" w:afterAutospacing="0"/>
                                    </w:pPr>
                                    <w:r>
                                      <w:rPr>
                                        <w:rFonts w:eastAsia="Times New Roman" w:cs="Tahoma"/>
                                        <w:color w:val="000000" w:themeColor="text1"/>
                                        <w:kern w:val="24"/>
                                        <w:sz w:val="8"/>
                                        <w:szCs w:val="8"/>
                                      </w:rPr>
                                      <w:t> </w:t>
                                    </w:r>
                                  </w:p>
                                  <w:p w14:paraId="660F8491" w14:textId="77777777" w:rsidR="001C3606" w:rsidRDefault="001C3606" w:rsidP="00562C8B">
                                    <w:pPr>
                                      <w:pStyle w:val="NormalWeb"/>
                                      <w:spacing w:before="0" w:beforeAutospacing="0" w:after="0" w:afterAutospacing="0" w:line="360" w:lineRule="auto"/>
                                    </w:pPr>
                                    <w:r>
                                      <w:rPr>
                                        <w:rFonts w:cstheme="minorBidi"/>
                                        <w:color w:val="000000" w:themeColor="text1"/>
                                        <w:kern w:val="24"/>
                                        <w:sz w:val="22"/>
                                        <w:szCs w:val="22"/>
                                      </w:rPr>
                                      <w:t>1</w:t>
                                    </w:r>
                                    <w:r>
                                      <w:rPr>
                                        <w:rFonts w:cstheme="minorBidi"/>
                                        <w:color w:val="000000" w:themeColor="text1"/>
                                        <w:kern w:val="24"/>
                                        <w:position w:val="7"/>
                                        <w:sz w:val="22"/>
                                        <w:szCs w:val="22"/>
                                        <w:vertAlign w:val="superscript"/>
                                      </w:rPr>
                                      <w:t>st</w:t>
                                    </w:r>
                                    <w:r>
                                      <w:rPr>
                                        <w:rFonts w:cstheme="minorBidi"/>
                                        <w:color w:val="000000" w:themeColor="text1"/>
                                        <w:kern w:val="24"/>
                                        <w:sz w:val="22"/>
                                        <w:szCs w:val="22"/>
                                      </w:rPr>
                                      <w:t xml:space="preserve"> digit signifies the Part (here </w:t>
                                    </w:r>
                                    <w:r>
                                      <w:rPr>
                                        <w:rFonts w:cstheme="minorBidi"/>
                                        <w:b/>
                                        <w:bCs/>
                                        <w:color w:val="000000" w:themeColor="text1"/>
                                        <w:kern w:val="24"/>
                                        <w:sz w:val="22"/>
                                        <w:szCs w:val="22"/>
                                      </w:rPr>
                                      <w:t>2</w:t>
                                    </w:r>
                                    <w:r>
                                      <w:rPr>
                                        <w:rFonts w:cstheme="minorBidi"/>
                                        <w:color w:val="000000" w:themeColor="text1"/>
                                        <w:kern w:val="24"/>
                                        <w:sz w:val="22"/>
                                        <w:szCs w:val="22"/>
                                      </w:rPr>
                                      <w:t xml:space="preserve"> is for ‘</w:t>
                                    </w:r>
                                    <w:r>
                                      <w:rPr>
                                        <w:rFonts w:cstheme="minorBidi"/>
                                        <w:i/>
                                        <w:iCs/>
                                        <w:color w:val="000000" w:themeColor="text1"/>
                                        <w:kern w:val="24"/>
                                        <w:sz w:val="22"/>
                                        <w:szCs w:val="22"/>
                                      </w:rPr>
                                      <w:t>Part-II</w:t>
                                    </w:r>
                                    <w:r>
                                      <w:rPr>
                                        <w:rFonts w:cstheme="minorBidi"/>
                                        <w:color w:val="000000" w:themeColor="text1"/>
                                        <w:kern w:val="24"/>
                                        <w:sz w:val="22"/>
                                        <w:szCs w:val="22"/>
                                      </w:rPr>
                                      <w:t>’)</w:t>
                                    </w:r>
                                  </w:p>
                                  <w:p w14:paraId="7C5D8C08" w14:textId="77777777" w:rsidR="001C3606" w:rsidRDefault="001C3606" w:rsidP="00562C8B">
                                    <w:pPr>
                                      <w:pStyle w:val="NormalWeb"/>
                                      <w:spacing w:before="0" w:beforeAutospacing="0" w:after="0" w:afterAutospacing="0"/>
                                    </w:pPr>
                                    <w:r>
                                      <w:rPr>
                                        <w:rFonts w:eastAsia="Times New Roman" w:cs="Mangal"/>
                                        <w:color w:val="000000" w:themeColor="text1"/>
                                        <w:kern w:val="24"/>
                                        <w:sz w:val="8"/>
                                        <w:szCs w:val="8"/>
                                      </w:rPr>
                                      <w:t> </w:t>
                                    </w:r>
                                  </w:p>
                                  <w:p w14:paraId="2BD21B8C" w14:textId="77777777" w:rsidR="001C3606" w:rsidRDefault="001C3606" w:rsidP="00562C8B">
                                    <w:pPr>
                                      <w:pStyle w:val="NormalWeb"/>
                                      <w:spacing w:before="0" w:beforeAutospacing="0" w:after="0" w:afterAutospacing="0"/>
                                    </w:pPr>
                                    <w:r>
                                      <w:rPr>
                                        <w:rFonts w:eastAsia="Times New Roman" w:cs="Tahoma"/>
                                        <w:color w:val="000000" w:themeColor="text1"/>
                                        <w:kern w:val="24"/>
                                        <w:sz w:val="16"/>
                                        <w:szCs w:val="16"/>
                                      </w:rPr>
                                      <w:t> </w:t>
                                    </w:r>
                                  </w:p>
                                  <w:p w14:paraId="3677A174" w14:textId="77777777" w:rsidR="001C3606" w:rsidRDefault="001C3606" w:rsidP="00562C8B">
                                    <w:pPr>
                                      <w:pStyle w:val="NormalWeb"/>
                                      <w:spacing w:before="0" w:beforeAutospacing="0" w:after="0" w:afterAutospacing="0"/>
                                    </w:pPr>
                                    <w:r>
                                      <w:rPr>
                                        <w:rFonts w:eastAsia="Times New Roman" w:cs="Tahoma"/>
                                        <w:color w:val="000000" w:themeColor="text1"/>
                                        <w:kern w:val="24"/>
                                        <w:sz w:val="20"/>
                                        <w:szCs w:val="20"/>
                                      </w:rPr>
                                      <w:t>Dept. identification code(</w:t>
                                    </w:r>
                                    <w:r>
                                      <w:rPr>
                                        <w:rFonts w:eastAsia="Times New Roman" w:cs="Tahoma"/>
                                        <w:i/>
                                        <w:iCs/>
                                        <w:color w:val="000000" w:themeColor="text1"/>
                                        <w:kern w:val="24"/>
                                        <w:sz w:val="20"/>
                                        <w:szCs w:val="20"/>
                                      </w:rPr>
                                      <w:t>Civil Engineering)</w:t>
                                    </w:r>
                                  </w:p>
                                </w:txbxContent>
                              </wps:txbx>
                              <wps:bodyPr rot="0" vert="horz" wrap="square" lIns="91440" tIns="45720" rIns="91440" bIns="45720" anchor="t" anchorCtr="0" upright="1">
                                <a:noAutofit/>
                              </wps:bodyPr>
                            </wps:wsp>
                            <wps:wsp>
                              <wps:cNvPr id="112" name="Text Box 138"/>
                              <wps:cNvSpPr txBox="1">
                                <a:spLocks noChangeArrowheads="1"/>
                              </wps:cNvSpPr>
                              <wps:spPr bwMode="auto">
                                <a:xfrm>
                                  <a:off x="0" y="0"/>
                                  <a:ext cx="3181094" cy="51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BD2B3" w14:textId="77777777" w:rsidR="001C3606" w:rsidRDefault="001C3606" w:rsidP="00562C8B">
                                    <w:pPr>
                                      <w:pStyle w:val="NormalWeb"/>
                                      <w:spacing w:before="0" w:beforeAutospacing="0" w:after="0" w:afterAutospacing="0"/>
                                    </w:pPr>
                                    <w:r>
                                      <w:rPr>
                                        <w:rFonts w:ascii="Bookman Old Style" w:eastAsia="Times New Roman" w:hAnsi="Bookman Old Style" w:cs="Mangal"/>
                                        <w:b/>
                                        <w:bCs/>
                                        <w:color w:val="000000" w:themeColor="text1"/>
                                        <w:kern w:val="24"/>
                                        <w:sz w:val="22"/>
                                        <w:szCs w:val="22"/>
                                      </w:rPr>
                                      <w:t xml:space="preserve">CE   2   1   3   1 </w:t>
                                    </w:r>
                                    <w:r>
                                      <w:rPr>
                                        <w:rFonts w:ascii="Bookman Old Style" w:eastAsia="Times New Roman" w:hAnsi="Bookman Old Style" w:cs="Mangal"/>
                                        <w:b/>
                                        <w:bCs/>
                                        <w:color w:val="000000"/>
                                        <w:kern w:val="24"/>
                                        <w:sz w:val="22"/>
                                        <w:szCs w:val="22"/>
                                      </w:rPr>
                                      <w:t>Estimating</w:t>
                                    </w:r>
                                  </w:p>
                                </w:txbxContent>
                              </wps:txbx>
                              <wps:bodyPr rot="0" vert="horz" wrap="square" lIns="91440" tIns="45720" rIns="91440" bIns="45720" anchor="t" anchorCtr="0" upright="1">
                                <a:noAutofit/>
                              </wps:bodyPr>
                            </wps:wsp>
                            <wps:wsp>
                              <wps:cNvPr id="113" name="Line 140"/>
                              <wps:cNvCnPr>
                                <a:cxnSpLocks noChangeShapeType="1"/>
                              </wps:cNvCnPr>
                              <wps:spPr bwMode="auto">
                                <a:xfrm flipH="1">
                                  <a:off x="1201212" y="1069071"/>
                                  <a:ext cx="16196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41"/>
                              <wps:cNvCnPr>
                                <a:cxnSpLocks noChangeShapeType="1"/>
                              </wps:cNvCnPr>
                              <wps:spPr bwMode="auto">
                                <a:xfrm flipV="1">
                                  <a:off x="1201211" y="259453"/>
                                  <a:ext cx="0" cy="809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Line 142"/>
                              <wps:cNvCnPr>
                                <a:cxnSpLocks noChangeShapeType="1"/>
                              </wps:cNvCnPr>
                              <wps:spPr bwMode="auto">
                                <a:xfrm flipH="1">
                                  <a:off x="955030" y="1302909"/>
                                  <a:ext cx="1865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43"/>
                              <wps:cNvCnPr>
                                <a:cxnSpLocks noChangeShapeType="1"/>
                              </wps:cNvCnPr>
                              <wps:spPr bwMode="auto">
                                <a:xfrm flipV="1">
                                  <a:off x="955029" y="294961"/>
                                  <a:ext cx="0" cy="10079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144"/>
                              <wps:cNvCnPr>
                                <a:cxnSpLocks noChangeShapeType="1"/>
                              </wps:cNvCnPr>
                              <wps:spPr bwMode="auto">
                                <a:xfrm flipH="1">
                                  <a:off x="726402" y="1590976"/>
                                  <a:ext cx="20944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45"/>
                              <wps:cNvCnPr>
                                <a:cxnSpLocks noChangeShapeType="1"/>
                              </wps:cNvCnPr>
                              <wps:spPr bwMode="auto">
                                <a:xfrm flipV="1">
                                  <a:off x="726402" y="267251"/>
                                  <a:ext cx="0" cy="1337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 name="Group 64"/>
                              <wpg:cNvGrpSpPr>
                                <a:grpSpLocks/>
                              </wpg:cNvGrpSpPr>
                              <wpg:grpSpPr bwMode="auto">
                                <a:xfrm>
                                  <a:off x="205927" y="-339485168"/>
                                  <a:ext cx="2614383" cy="1627"/>
                                  <a:chOff x="205927" y="281680"/>
                                  <a:chExt cx="2154" cy="1627"/>
                                </a:xfrm>
                              </wpg:grpSpPr>
                              <wps:wsp>
                                <wps:cNvPr id="65" name="Line 147"/>
                                <wps:cNvCnPr>
                                  <a:cxnSpLocks noChangeShapeType="1"/>
                                </wps:cNvCnPr>
                                <wps:spPr bwMode="auto">
                                  <a:xfrm flipH="1">
                                    <a:off x="206137" y="283043"/>
                                    <a:ext cx="1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48"/>
                                <wps:cNvCnPr>
                                  <a:cxnSpLocks noChangeShapeType="1"/>
                                </wps:cNvCnPr>
                                <wps:spPr bwMode="auto">
                                  <a:xfrm flipV="1">
                                    <a:off x="206137" y="281691"/>
                                    <a:ext cx="0" cy="13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147"/>
                                <wps:cNvCnPr>
                                  <a:cxnSpLocks noChangeShapeType="1"/>
                                </wps:cNvCnPr>
                                <wps:spPr bwMode="auto">
                                  <a:xfrm flipH="1">
                                    <a:off x="205927" y="283307"/>
                                    <a:ext cx="2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48"/>
                                <wps:cNvCnPr>
                                  <a:cxnSpLocks noChangeShapeType="1"/>
                                </wps:cNvCnPr>
                                <wps:spPr bwMode="auto">
                                  <a:xfrm flipV="1">
                                    <a:off x="205927" y="281680"/>
                                    <a:ext cx="0" cy="16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9" name="Group 69"/>
                              <wpg:cNvGrpSpPr/>
                              <wpg:grpSpPr>
                                <a:xfrm>
                                  <a:off x="1593098" y="281680"/>
                                  <a:ext cx="1227777" cy="490018"/>
                                  <a:chOff x="1593098" y="281680"/>
                                  <a:chExt cx="1227777" cy="490018"/>
                                </a:xfrm>
                              </wpg:grpSpPr>
                              <wps:wsp>
                                <wps:cNvPr id="70" name="Line 149"/>
                                <wps:cNvCnPr>
                                  <a:cxnSpLocks noChangeShapeType="1"/>
                                </wps:cNvCnPr>
                                <wps:spPr bwMode="auto">
                                  <a:xfrm flipV="1">
                                    <a:off x="1593098" y="281680"/>
                                    <a:ext cx="0" cy="4900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150"/>
                                <wps:cNvCnPr>
                                  <a:cxnSpLocks noChangeShapeType="1"/>
                                </wps:cNvCnPr>
                                <wps:spPr bwMode="auto">
                                  <a:xfrm>
                                    <a:off x="1593098" y="771698"/>
                                    <a:ext cx="12277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43E5E2D" id="Group 110" o:spid="_x0000_s1026" style="position:absolute;left:0;text-align:left;margin-left:12pt;margin-top:26743.65pt;width:526.25pt;height:196.6pt;z-index:251658240" coordorigin=",-3394851" coordsize="66831,341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">
                      <v:shapetype id="_x0000_t202" coordsize="21600,21600" o:spt="202" path="m,l,21600r21600,l21600,xe">
                        <v:stroke joinstyle="miter"/>
                        <v:path gradientshapeok="t" o:connecttype="rect"/>
                      </v:shapetype>
                      <v:shape id="Text Box 137" o:spid="_x0000_s1027" type="#_x0000_t202" style="position:absolute;left:29569;top:5169;width:37262;height:19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4E9F2CD6" w14:textId="77777777" w:rsidR="001C3606" w:rsidRDefault="001C3606" w:rsidP="00562C8B">
                              <w:pPr>
                                <w:pStyle w:val="NormalWeb"/>
                                <w:spacing w:before="0" w:beforeAutospacing="0" w:after="0" w:afterAutospacing="0"/>
                                <w:ind w:left="1440" w:firstLine="720"/>
                              </w:pPr>
                              <w:r>
                                <w:rPr>
                                  <w:rFonts w:ascii="Tahoma" w:eastAsia="Times New Roman" w:hAnsi="Tahoma" w:cs="Mangal"/>
                                  <w:color w:val="000000" w:themeColor="text1"/>
                                  <w:kern w:val="24"/>
                                  <w:sz w:val="18"/>
                                  <w:szCs w:val="18"/>
                                </w:rPr>
                                <w:t> </w:t>
                              </w:r>
                            </w:p>
                            <w:p w14:paraId="4B87FB10"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Course title</w:t>
                              </w:r>
                            </w:p>
                            <w:p w14:paraId="3AB76F2D" w14:textId="77777777" w:rsidR="001C3606" w:rsidRDefault="001C3606" w:rsidP="00562C8B">
                              <w:pPr>
                                <w:pStyle w:val="NormalWeb"/>
                                <w:spacing w:before="0" w:beforeAutospacing="0" w:after="0" w:afterAutospacing="0"/>
                              </w:pPr>
                              <w:r>
                                <w:rPr>
                                  <w:rFonts w:ascii="Tahoma" w:eastAsia="Times New Roman" w:hAnsi="Tahoma" w:cs="Mangal"/>
                                  <w:color w:val="000000" w:themeColor="text1"/>
                                  <w:kern w:val="24"/>
                                  <w:sz w:val="16"/>
                                  <w:szCs w:val="16"/>
                                </w:rPr>
                                <w:t> </w:t>
                              </w:r>
                            </w:p>
                            <w:p w14:paraId="2A30ED70"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Last odd digit represents a Theoretical course</w:t>
                              </w:r>
                            </w:p>
                            <w:p w14:paraId="32119E3B" w14:textId="77777777" w:rsidR="001C3606" w:rsidRDefault="001C3606" w:rsidP="00562C8B">
                              <w:pPr>
                                <w:pStyle w:val="NormalWeb"/>
                                <w:spacing w:before="0" w:beforeAutospacing="0" w:after="0" w:afterAutospacing="0"/>
                              </w:pPr>
                              <w:r>
                                <w:rPr>
                                  <w:rFonts w:eastAsia="Times New Roman" w:cs="Tahoma"/>
                                  <w:color w:val="000000" w:themeColor="text1"/>
                                  <w:kern w:val="24"/>
                                  <w:sz w:val="12"/>
                                  <w:szCs w:val="12"/>
                                </w:rPr>
                                <w:t> </w:t>
                              </w:r>
                            </w:p>
                            <w:p w14:paraId="68F00E47"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3</w:t>
                              </w:r>
                              <w:r>
                                <w:rPr>
                                  <w:rFonts w:eastAsia="Times New Roman" w:cs="Tahoma"/>
                                  <w:color w:val="000000" w:themeColor="text1"/>
                                  <w:kern w:val="24"/>
                                  <w:position w:val="7"/>
                                  <w:sz w:val="22"/>
                                  <w:szCs w:val="22"/>
                                  <w:vertAlign w:val="superscript"/>
                                </w:rPr>
                                <w:t>rd</w:t>
                              </w:r>
                              <w:r>
                                <w:rPr>
                                  <w:rFonts w:eastAsia="Times New Roman" w:cs="Tahoma"/>
                                  <w:color w:val="000000" w:themeColor="text1"/>
                                  <w:kern w:val="24"/>
                                  <w:sz w:val="22"/>
                                  <w:szCs w:val="22"/>
                                </w:rPr>
                                <w:t xml:space="preserve"> digit is reserved for departmental use</w:t>
                              </w:r>
                            </w:p>
                            <w:p w14:paraId="5C60B99F" w14:textId="77777777" w:rsidR="001C3606" w:rsidRDefault="001C3606" w:rsidP="00562C8B">
                              <w:pPr>
                                <w:pStyle w:val="NormalWeb"/>
                                <w:spacing w:before="0" w:beforeAutospacing="0" w:after="0" w:afterAutospacing="0"/>
                              </w:pPr>
                              <w:r>
                                <w:rPr>
                                  <w:rFonts w:eastAsia="Times New Roman" w:cs="Tahoma"/>
                                  <w:color w:val="000000" w:themeColor="text1"/>
                                  <w:kern w:val="24"/>
                                  <w:sz w:val="14"/>
                                  <w:szCs w:val="14"/>
                                </w:rPr>
                                <w:t> </w:t>
                              </w:r>
                            </w:p>
                            <w:p w14:paraId="05BDDDF6"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2</w:t>
                              </w:r>
                              <w:r>
                                <w:rPr>
                                  <w:rFonts w:eastAsia="Times New Roman" w:cs="Tahoma"/>
                                  <w:color w:val="000000" w:themeColor="text1"/>
                                  <w:kern w:val="24"/>
                                  <w:position w:val="7"/>
                                  <w:sz w:val="22"/>
                                  <w:szCs w:val="22"/>
                                  <w:vertAlign w:val="superscript"/>
                                </w:rPr>
                                <w:t>nd</w:t>
                              </w:r>
                              <w:r>
                                <w:rPr>
                                  <w:rFonts w:eastAsia="Times New Roman" w:cs="Tahoma"/>
                                  <w:color w:val="000000" w:themeColor="text1"/>
                                  <w:kern w:val="24"/>
                                  <w:sz w:val="22"/>
                                  <w:szCs w:val="22"/>
                                </w:rPr>
                                <w:t xml:space="preserve"> digit signifies semester number (here </w:t>
                              </w:r>
                              <w:r>
                                <w:rPr>
                                  <w:rFonts w:eastAsia="Times New Roman" w:cs="Tahoma"/>
                                  <w:b/>
                                  <w:bCs/>
                                  <w:color w:val="000000" w:themeColor="text1"/>
                                  <w:kern w:val="24"/>
                                  <w:sz w:val="22"/>
                                  <w:szCs w:val="22"/>
                                </w:rPr>
                                <w:t>1</w:t>
                              </w:r>
                              <w:r>
                                <w:rPr>
                                  <w:rFonts w:eastAsia="Times New Roman" w:cs="Tahoma"/>
                                  <w:color w:val="000000" w:themeColor="text1"/>
                                  <w:kern w:val="24"/>
                                  <w:sz w:val="22"/>
                                  <w:szCs w:val="22"/>
                                </w:rPr>
                                <w:t xml:space="preserve"> is for Odd semester)</w:t>
                              </w:r>
                            </w:p>
                            <w:p w14:paraId="5FF8C7A2" w14:textId="77777777" w:rsidR="001C3606" w:rsidRDefault="001C3606" w:rsidP="00562C8B">
                              <w:pPr>
                                <w:pStyle w:val="NormalWeb"/>
                                <w:spacing w:before="0" w:beforeAutospacing="0" w:after="0" w:afterAutospacing="0"/>
                              </w:pPr>
                              <w:r>
                                <w:rPr>
                                  <w:rFonts w:eastAsia="Times New Roman" w:cs="Tahoma"/>
                                  <w:color w:val="000000" w:themeColor="text1"/>
                                  <w:kern w:val="24"/>
                                  <w:sz w:val="8"/>
                                  <w:szCs w:val="8"/>
                                </w:rPr>
                                <w:t> </w:t>
                              </w:r>
                            </w:p>
                            <w:p w14:paraId="660F8491" w14:textId="77777777" w:rsidR="001C3606" w:rsidRDefault="001C3606" w:rsidP="00562C8B">
                              <w:pPr>
                                <w:pStyle w:val="NormalWeb"/>
                                <w:spacing w:before="0" w:beforeAutospacing="0" w:after="0" w:afterAutospacing="0" w:line="360" w:lineRule="auto"/>
                              </w:pPr>
                              <w:r>
                                <w:rPr>
                                  <w:rFonts w:cstheme="minorBidi"/>
                                  <w:color w:val="000000" w:themeColor="text1"/>
                                  <w:kern w:val="24"/>
                                  <w:sz w:val="22"/>
                                  <w:szCs w:val="22"/>
                                </w:rPr>
                                <w:t>1</w:t>
                              </w:r>
                              <w:r>
                                <w:rPr>
                                  <w:rFonts w:cstheme="minorBidi"/>
                                  <w:color w:val="000000" w:themeColor="text1"/>
                                  <w:kern w:val="24"/>
                                  <w:position w:val="7"/>
                                  <w:sz w:val="22"/>
                                  <w:szCs w:val="22"/>
                                  <w:vertAlign w:val="superscript"/>
                                </w:rPr>
                                <w:t>st</w:t>
                              </w:r>
                              <w:r>
                                <w:rPr>
                                  <w:rFonts w:cstheme="minorBidi"/>
                                  <w:color w:val="000000" w:themeColor="text1"/>
                                  <w:kern w:val="24"/>
                                  <w:sz w:val="22"/>
                                  <w:szCs w:val="22"/>
                                </w:rPr>
                                <w:t xml:space="preserve"> digit signifies the Part (here </w:t>
                              </w:r>
                              <w:r>
                                <w:rPr>
                                  <w:rFonts w:cstheme="minorBidi"/>
                                  <w:b/>
                                  <w:bCs/>
                                  <w:color w:val="000000" w:themeColor="text1"/>
                                  <w:kern w:val="24"/>
                                  <w:sz w:val="22"/>
                                  <w:szCs w:val="22"/>
                                </w:rPr>
                                <w:t>2</w:t>
                              </w:r>
                              <w:r>
                                <w:rPr>
                                  <w:rFonts w:cstheme="minorBidi"/>
                                  <w:color w:val="000000" w:themeColor="text1"/>
                                  <w:kern w:val="24"/>
                                  <w:sz w:val="22"/>
                                  <w:szCs w:val="22"/>
                                </w:rPr>
                                <w:t xml:space="preserve"> is for ‘</w:t>
                              </w:r>
                              <w:r>
                                <w:rPr>
                                  <w:rFonts w:cstheme="minorBidi"/>
                                  <w:i/>
                                  <w:iCs/>
                                  <w:color w:val="000000" w:themeColor="text1"/>
                                  <w:kern w:val="24"/>
                                  <w:sz w:val="22"/>
                                  <w:szCs w:val="22"/>
                                </w:rPr>
                                <w:t>Part-II</w:t>
                              </w:r>
                              <w:r>
                                <w:rPr>
                                  <w:rFonts w:cstheme="minorBidi"/>
                                  <w:color w:val="000000" w:themeColor="text1"/>
                                  <w:kern w:val="24"/>
                                  <w:sz w:val="22"/>
                                  <w:szCs w:val="22"/>
                                </w:rPr>
                                <w:t>’)</w:t>
                              </w:r>
                            </w:p>
                            <w:p w14:paraId="7C5D8C08" w14:textId="77777777" w:rsidR="001C3606" w:rsidRDefault="001C3606" w:rsidP="00562C8B">
                              <w:pPr>
                                <w:pStyle w:val="NormalWeb"/>
                                <w:spacing w:before="0" w:beforeAutospacing="0" w:after="0" w:afterAutospacing="0"/>
                              </w:pPr>
                              <w:r>
                                <w:rPr>
                                  <w:rFonts w:eastAsia="Times New Roman" w:cs="Mangal"/>
                                  <w:color w:val="000000" w:themeColor="text1"/>
                                  <w:kern w:val="24"/>
                                  <w:sz w:val="8"/>
                                  <w:szCs w:val="8"/>
                                </w:rPr>
                                <w:t> </w:t>
                              </w:r>
                            </w:p>
                            <w:p w14:paraId="2BD21B8C" w14:textId="77777777" w:rsidR="001C3606" w:rsidRDefault="001C3606" w:rsidP="00562C8B">
                              <w:pPr>
                                <w:pStyle w:val="NormalWeb"/>
                                <w:spacing w:before="0" w:beforeAutospacing="0" w:after="0" w:afterAutospacing="0"/>
                              </w:pPr>
                              <w:r>
                                <w:rPr>
                                  <w:rFonts w:eastAsia="Times New Roman" w:cs="Tahoma"/>
                                  <w:color w:val="000000" w:themeColor="text1"/>
                                  <w:kern w:val="24"/>
                                  <w:sz w:val="16"/>
                                  <w:szCs w:val="16"/>
                                </w:rPr>
                                <w:t> </w:t>
                              </w:r>
                            </w:p>
                            <w:p w14:paraId="3677A174" w14:textId="77777777" w:rsidR="001C3606" w:rsidRDefault="001C3606" w:rsidP="00562C8B">
                              <w:pPr>
                                <w:pStyle w:val="NormalWeb"/>
                                <w:spacing w:before="0" w:beforeAutospacing="0" w:after="0" w:afterAutospacing="0"/>
                              </w:pPr>
                              <w:r>
                                <w:rPr>
                                  <w:rFonts w:eastAsia="Times New Roman" w:cs="Tahoma"/>
                                  <w:color w:val="000000" w:themeColor="text1"/>
                                  <w:kern w:val="24"/>
                                  <w:sz w:val="20"/>
                                  <w:szCs w:val="20"/>
                                </w:rPr>
                                <w:t>Dept. identification code(</w:t>
                              </w:r>
                              <w:r>
                                <w:rPr>
                                  <w:rFonts w:eastAsia="Times New Roman" w:cs="Tahoma"/>
                                  <w:i/>
                                  <w:iCs/>
                                  <w:color w:val="000000" w:themeColor="text1"/>
                                  <w:kern w:val="24"/>
                                  <w:sz w:val="20"/>
                                  <w:szCs w:val="20"/>
                                </w:rPr>
                                <w:t>Civil Engineering)</w:t>
                              </w:r>
                            </w:p>
                          </w:txbxContent>
                        </v:textbox>
                      </v:shape>
                      <v:shape id="Text Box 138" o:spid="_x0000_s1028" type="#_x0000_t202" style="position:absolute;width:31810;height: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p w14:paraId="22EBD2B3" w14:textId="77777777" w:rsidR="001C3606" w:rsidRDefault="001C3606" w:rsidP="00562C8B">
                              <w:pPr>
                                <w:pStyle w:val="NormalWeb"/>
                                <w:spacing w:before="0" w:beforeAutospacing="0" w:after="0" w:afterAutospacing="0"/>
                              </w:pPr>
                              <w:r>
                                <w:rPr>
                                  <w:rFonts w:ascii="Bookman Old Style" w:eastAsia="Times New Roman" w:hAnsi="Bookman Old Style" w:cs="Mangal"/>
                                  <w:b/>
                                  <w:bCs/>
                                  <w:color w:val="000000" w:themeColor="text1"/>
                                  <w:kern w:val="24"/>
                                  <w:sz w:val="22"/>
                                  <w:szCs w:val="22"/>
                                </w:rPr>
                                <w:t xml:space="preserve">CE   2   1   3   1 </w:t>
                              </w:r>
                              <w:r>
                                <w:rPr>
                                  <w:rFonts w:ascii="Bookman Old Style" w:eastAsia="Times New Roman" w:hAnsi="Bookman Old Style" w:cs="Mangal"/>
                                  <w:b/>
                                  <w:bCs/>
                                  <w:color w:val="000000"/>
                                  <w:kern w:val="24"/>
                                  <w:sz w:val="22"/>
                                  <w:szCs w:val="22"/>
                                </w:rPr>
                                <w:t>Estimating</w:t>
                              </w:r>
                            </w:p>
                          </w:txbxContent>
                        </v:textbox>
                      </v:shape>
                      <v:line id="Line 140" o:spid="_x0000_s1029" style="position:absolute;flip:x;visibility:visible;mso-wrap-style:square" from="12012,10690" to="28208,1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141" o:spid="_x0000_s1030" style="position:absolute;flip:y;visibility:visible;mso-wrap-style:square" from="12012,2594" to="12012,1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">
                        <v:stroke endarrow="block"/>
                      </v:line>
                      <v:line id="Line 142" o:spid="_x0000_s1031" style="position:absolute;flip:x;visibility:visible;mso-wrap-style:square" from="9550,13029" to="28208,1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"/>
                      <v:line id="Line 143" o:spid="_x0000_s1032" style="position:absolute;flip:y;visibility:visible;mso-wrap-style:square" from="9550,2949" to="9550,1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zr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57C/zNxAr38AwAA//8DAFBLAQItABQABgAIAAAAIQDb4fbL7gAAAIUBAAATAAAAAAAAAAAA&#10;AAAAAAAAAABbQ29udGVudF9UeXBlc10ueG1sUEsBAi0AFAAGAAgAAAAhAFr0LFu/AAAAFQEAAAsA&#10;AAAAAAAAAAAAAAAAHwEAAF9yZWxzLy5yZWxzUEsBAi0AFAAGAAgAAAAhANTCPOvEAAAA3AAAAA8A&#10;AAAAAAAAAAAAAAAABwIAAGRycy9kb3ducmV2LnhtbFBLBQYAAAAAAwADALcAAAD4AgAAAAA=&#10;">
                        <v:stroke endarrow="block"/>
                      </v:line>
                      <v:line id="Line 144" o:spid="_x0000_s1033" style="position:absolute;flip:x;visibility:visible;mso-wrap-style:square" from="7264,15909" to="28208,1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"/>
                      <v:line id="Line 145" o:spid="_x0000_s1034" style="position:absolute;flip:y;visibility:visible;mso-wrap-style:square" from="7264,2672" to="7264,1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">
                        <v:stroke endarrow="block"/>
                      </v:line>
                      <v:group id="Group 64" o:spid="_x0000_s1035" style="position:absolute;left:2059;top:-3394851;width:26144;height:16" coordorigin="205927,281680" coordsize="2154,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Line 147" o:spid="_x0000_s1036" style="position:absolute;flip:x;visibility:visible;mso-wrap-style:square" from="206137,283043" to="208081,28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Line 148" o:spid="_x0000_s1037" style="position:absolute;flip:y;visibility:visible;mso-wrap-style:square" from="206137,281691" to="206137,28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">
                          <v:stroke endarrow="block"/>
                        </v:line>
                        <v:line id="Line 147" o:spid="_x0000_s1038" style="position:absolute;flip:x;visibility:visible;mso-wrap-style:square" from="205927,283307" to="208081,28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148" o:spid="_x0000_s1039" style="position:absolute;flip:y;visibility:visible;mso-wrap-style:square" from="205927,281680" to="205927,28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group>
                      <v:group id="Group 69" o:spid="_x0000_s1040" style="position:absolute;left:15930;top:2816;width:12278;height:4900" coordorigin="15930,2816" coordsize="1227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Line 149" o:spid="_x0000_s1041" style="position:absolute;flip:y;visibility:visible;mso-wrap-style:square" from="15930,2816" to="15930,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line id="Line 150" o:spid="_x0000_s1042" style="position:absolute;visibility:visible;mso-wrap-style:square" from="15930,7716" to="28208,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group>
                    </v:group>
                  </w:pict>
                </mc:Fallback>
              </mc:AlternateContent>
            </w:r>
            <w:r w:rsidRPr="005B2415">
              <w:rPr>
                <w:rFonts w:ascii="Arial" w:hAnsi="Arial" w:cs="Arial"/>
                <w:noProof/>
                <w:sz w:val="20"/>
                <w:szCs w:val="20"/>
                <w:lang w:bidi="ar-SA"/>
              </w:rPr>
              <mc:AlternateContent>
                <mc:Choice Requires="wpg">
                  <w:drawing>
                    <wp:anchor distT="0" distB="0" distL="114300" distR="114300" simplePos="0" relativeHeight="251664384" behindDoc="0" locked="0" layoutInCell="1" allowOverlap="1" wp14:anchorId="2CB58263" wp14:editId="4A57D306">
                      <wp:simplePos x="0" y="0"/>
                      <wp:positionH relativeFrom="column">
                        <wp:posOffset>0</wp:posOffset>
                      </wp:positionH>
                      <wp:positionV relativeFrom="paragraph">
                        <wp:posOffset>339491955</wp:posOffset>
                      </wp:positionV>
                      <wp:extent cx="6683375" cy="2496820"/>
                      <wp:effectExtent l="0" t="38100" r="0" b="7493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2496820"/>
                                <a:chOff x="0" y="-339485168"/>
                                <a:chExt cx="6683113" cy="341982292"/>
                              </a:xfrm>
                            </wpg:grpSpPr>
                            <wps:wsp>
                              <wps:cNvPr id="61" name="Text Box 137"/>
                              <wps:cNvSpPr txBox="1">
                                <a:spLocks noChangeArrowheads="1"/>
                              </wps:cNvSpPr>
                              <wps:spPr bwMode="auto">
                                <a:xfrm>
                                  <a:off x="2956962" y="516991"/>
                                  <a:ext cx="3726151" cy="19801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4BBC5" w14:textId="77777777" w:rsidR="001C3606" w:rsidRDefault="001C3606" w:rsidP="00562C8B">
                                    <w:pPr>
                                      <w:pStyle w:val="NormalWeb"/>
                                      <w:spacing w:before="0" w:beforeAutospacing="0" w:after="0" w:afterAutospacing="0"/>
                                      <w:ind w:left="1440" w:firstLine="720"/>
                                    </w:pPr>
                                    <w:r>
                                      <w:rPr>
                                        <w:rFonts w:ascii="Tahoma" w:eastAsia="Times New Roman" w:hAnsi="Tahoma" w:cs="Mangal"/>
                                        <w:color w:val="000000" w:themeColor="text1"/>
                                        <w:kern w:val="24"/>
                                        <w:sz w:val="18"/>
                                        <w:szCs w:val="18"/>
                                      </w:rPr>
                                      <w:t> </w:t>
                                    </w:r>
                                  </w:p>
                                  <w:p w14:paraId="61041E86"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Course title</w:t>
                                    </w:r>
                                  </w:p>
                                  <w:p w14:paraId="7613F017" w14:textId="77777777" w:rsidR="001C3606" w:rsidRDefault="001C3606" w:rsidP="00562C8B">
                                    <w:pPr>
                                      <w:pStyle w:val="NormalWeb"/>
                                      <w:spacing w:before="0" w:beforeAutospacing="0" w:after="0" w:afterAutospacing="0"/>
                                    </w:pPr>
                                    <w:r>
                                      <w:rPr>
                                        <w:rFonts w:ascii="Tahoma" w:eastAsia="Times New Roman" w:hAnsi="Tahoma" w:cs="Mangal"/>
                                        <w:color w:val="000000" w:themeColor="text1"/>
                                        <w:kern w:val="24"/>
                                        <w:sz w:val="16"/>
                                        <w:szCs w:val="16"/>
                                      </w:rPr>
                                      <w:t> </w:t>
                                    </w:r>
                                  </w:p>
                                  <w:p w14:paraId="75EE9465"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Last odd digit represents a Theoretical course</w:t>
                                    </w:r>
                                  </w:p>
                                  <w:p w14:paraId="5CBFD236" w14:textId="77777777" w:rsidR="001C3606" w:rsidRDefault="001C3606" w:rsidP="00562C8B">
                                    <w:pPr>
                                      <w:pStyle w:val="NormalWeb"/>
                                      <w:spacing w:before="0" w:beforeAutospacing="0" w:after="0" w:afterAutospacing="0"/>
                                    </w:pPr>
                                    <w:r>
                                      <w:rPr>
                                        <w:rFonts w:eastAsia="Times New Roman" w:cs="Tahoma"/>
                                        <w:color w:val="000000" w:themeColor="text1"/>
                                        <w:kern w:val="24"/>
                                        <w:sz w:val="12"/>
                                        <w:szCs w:val="12"/>
                                      </w:rPr>
                                      <w:t> </w:t>
                                    </w:r>
                                  </w:p>
                                  <w:p w14:paraId="45F054A2"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3</w:t>
                                    </w:r>
                                    <w:r>
                                      <w:rPr>
                                        <w:rFonts w:eastAsia="Times New Roman" w:cs="Tahoma"/>
                                        <w:color w:val="000000" w:themeColor="text1"/>
                                        <w:kern w:val="24"/>
                                        <w:position w:val="7"/>
                                        <w:sz w:val="22"/>
                                        <w:szCs w:val="22"/>
                                        <w:vertAlign w:val="superscript"/>
                                      </w:rPr>
                                      <w:t>rd</w:t>
                                    </w:r>
                                    <w:r>
                                      <w:rPr>
                                        <w:rFonts w:eastAsia="Times New Roman" w:cs="Tahoma"/>
                                        <w:color w:val="000000" w:themeColor="text1"/>
                                        <w:kern w:val="24"/>
                                        <w:sz w:val="22"/>
                                        <w:szCs w:val="22"/>
                                      </w:rPr>
                                      <w:t xml:space="preserve"> digit is reserved for departmental use</w:t>
                                    </w:r>
                                  </w:p>
                                  <w:p w14:paraId="2FEB9DB9" w14:textId="77777777" w:rsidR="001C3606" w:rsidRDefault="001C3606" w:rsidP="00562C8B">
                                    <w:pPr>
                                      <w:pStyle w:val="NormalWeb"/>
                                      <w:spacing w:before="0" w:beforeAutospacing="0" w:after="0" w:afterAutospacing="0"/>
                                    </w:pPr>
                                    <w:r>
                                      <w:rPr>
                                        <w:rFonts w:eastAsia="Times New Roman" w:cs="Tahoma"/>
                                        <w:color w:val="000000" w:themeColor="text1"/>
                                        <w:kern w:val="24"/>
                                        <w:sz w:val="14"/>
                                        <w:szCs w:val="14"/>
                                      </w:rPr>
                                      <w:t> </w:t>
                                    </w:r>
                                  </w:p>
                                  <w:p w14:paraId="7D0E97FF"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2</w:t>
                                    </w:r>
                                    <w:r>
                                      <w:rPr>
                                        <w:rFonts w:eastAsia="Times New Roman" w:cs="Tahoma"/>
                                        <w:color w:val="000000" w:themeColor="text1"/>
                                        <w:kern w:val="24"/>
                                        <w:position w:val="7"/>
                                        <w:sz w:val="22"/>
                                        <w:szCs w:val="22"/>
                                        <w:vertAlign w:val="superscript"/>
                                      </w:rPr>
                                      <w:t>nd</w:t>
                                    </w:r>
                                    <w:r>
                                      <w:rPr>
                                        <w:rFonts w:eastAsia="Times New Roman" w:cs="Tahoma"/>
                                        <w:color w:val="000000" w:themeColor="text1"/>
                                        <w:kern w:val="24"/>
                                        <w:sz w:val="22"/>
                                        <w:szCs w:val="22"/>
                                      </w:rPr>
                                      <w:t xml:space="preserve"> digit signifies semester number (here </w:t>
                                    </w:r>
                                    <w:r>
                                      <w:rPr>
                                        <w:rFonts w:eastAsia="Times New Roman" w:cs="Tahoma"/>
                                        <w:b/>
                                        <w:bCs/>
                                        <w:color w:val="000000" w:themeColor="text1"/>
                                        <w:kern w:val="24"/>
                                        <w:sz w:val="22"/>
                                        <w:szCs w:val="22"/>
                                      </w:rPr>
                                      <w:t>1</w:t>
                                    </w:r>
                                    <w:r>
                                      <w:rPr>
                                        <w:rFonts w:eastAsia="Times New Roman" w:cs="Tahoma"/>
                                        <w:color w:val="000000" w:themeColor="text1"/>
                                        <w:kern w:val="24"/>
                                        <w:sz w:val="22"/>
                                        <w:szCs w:val="22"/>
                                      </w:rPr>
                                      <w:t xml:space="preserve"> is for Odd semester)</w:t>
                                    </w:r>
                                  </w:p>
                                  <w:p w14:paraId="33EA1104" w14:textId="77777777" w:rsidR="001C3606" w:rsidRDefault="001C3606" w:rsidP="00562C8B">
                                    <w:pPr>
                                      <w:pStyle w:val="NormalWeb"/>
                                      <w:spacing w:before="0" w:beforeAutospacing="0" w:after="0" w:afterAutospacing="0"/>
                                    </w:pPr>
                                    <w:r>
                                      <w:rPr>
                                        <w:rFonts w:eastAsia="Times New Roman" w:cs="Tahoma"/>
                                        <w:color w:val="000000" w:themeColor="text1"/>
                                        <w:kern w:val="24"/>
                                        <w:sz w:val="8"/>
                                        <w:szCs w:val="8"/>
                                      </w:rPr>
                                      <w:t> </w:t>
                                    </w:r>
                                  </w:p>
                                  <w:p w14:paraId="359B9833" w14:textId="77777777" w:rsidR="001C3606" w:rsidRDefault="001C3606" w:rsidP="00562C8B">
                                    <w:pPr>
                                      <w:pStyle w:val="NormalWeb"/>
                                      <w:spacing w:before="0" w:beforeAutospacing="0" w:after="0" w:afterAutospacing="0" w:line="360" w:lineRule="auto"/>
                                    </w:pPr>
                                    <w:r>
                                      <w:rPr>
                                        <w:rFonts w:cstheme="minorBidi"/>
                                        <w:color w:val="000000" w:themeColor="text1"/>
                                        <w:kern w:val="24"/>
                                        <w:sz w:val="22"/>
                                        <w:szCs w:val="22"/>
                                      </w:rPr>
                                      <w:t>1</w:t>
                                    </w:r>
                                    <w:r>
                                      <w:rPr>
                                        <w:rFonts w:cstheme="minorBidi"/>
                                        <w:color w:val="000000" w:themeColor="text1"/>
                                        <w:kern w:val="24"/>
                                        <w:position w:val="7"/>
                                        <w:sz w:val="22"/>
                                        <w:szCs w:val="22"/>
                                        <w:vertAlign w:val="superscript"/>
                                      </w:rPr>
                                      <w:t>st</w:t>
                                    </w:r>
                                    <w:r>
                                      <w:rPr>
                                        <w:rFonts w:cstheme="minorBidi"/>
                                        <w:color w:val="000000" w:themeColor="text1"/>
                                        <w:kern w:val="24"/>
                                        <w:sz w:val="22"/>
                                        <w:szCs w:val="22"/>
                                      </w:rPr>
                                      <w:t xml:space="preserve"> digit signifies the Part (here </w:t>
                                    </w:r>
                                    <w:r>
                                      <w:rPr>
                                        <w:rFonts w:cstheme="minorBidi"/>
                                        <w:b/>
                                        <w:bCs/>
                                        <w:color w:val="000000" w:themeColor="text1"/>
                                        <w:kern w:val="24"/>
                                        <w:sz w:val="22"/>
                                        <w:szCs w:val="22"/>
                                      </w:rPr>
                                      <w:t>2</w:t>
                                    </w:r>
                                    <w:r>
                                      <w:rPr>
                                        <w:rFonts w:cstheme="minorBidi"/>
                                        <w:color w:val="000000" w:themeColor="text1"/>
                                        <w:kern w:val="24"/>
                                        <w:sz w:val="22"/>
                                        <w:szCs w:val="22"/>
                                      </w:rPr>
                                      <w:t xml:space="preserve"> is for ‘</w:t>
                                    </w:r>
                                    <w:r>
                                      <w:rPr>
                                        <w:rFonts w:cstheme="minorBidi"/>
                                        <w:i/>
                                        <w:iCs/>
                                        <w:color w:val="000000" w:themeColor="text1"/>
                                        <w:kern w:val="24"/>
                                        <w:sz w:val="22"/>
                                        <w:szCs w:val="22"/>
                                      </w:rPr>
                                      <w:t>Part-II</w:t>
                                    </w:r>
                                    <w:r>
                                      <w:rPr>
                                        <w:rFonts w:cstheme="minorBidi"/>
                                        <w:color w:val="000000" w:themeColor="text1"/>
                                        <w:kern w:val="24"/>
                                        <w:sz w:val="22"/>
                                        <w:szCs w:val="22"/>
                                      </w:rPr>
                                      <w:t>’)</w:t>
                                    </w:r>
                                  </w:p>
                                  <w:p w14:paraId="2D2ABCE3" w14:textId="77777777" w:rsidR="001C3606" w:rsidRDefault="001C3606" w:rsidP="00562C8B">
                                    <w:pPr>
                                      <w:pStyle w:val="NormalWeb"/>
                                      <w:spacing w:before="0" w:beforeAutospacing="0" w:after="0" w:afterAutospacing="0"/>
                                    </w:pPr>
                                    <w:r>
                                      <w:rPr>
                                        <w:rFonts w:eastAsia="Times New Roman" w:cs="Mangal"/>
                                        <w:color w:val="000000" w:themeColor="text1"/>
                                        <w:kern w:val="24"/>
                                        <w:sz w:val="8"/>
                                        <w:szCs w:val="8"/>
                                      </w:rPr>
                                      <w:t> </w:t>
                                    </w:r>
                                  </w:p>
                                  <w:p w14:paraId="5B9D1A91" w14:textId="77777777" w:rsidR="001C3606" w:rsidRDefault="001C3606" w:rsidP="00562C8B">
                                    <w:pPr>
                                      <w:pStyle w:val="NormalWeb"/>
                                      <w:spacing w:before="0" w:beforeAutospacing="0" w:after="0" w:afterAutospacing="0"/>
                                    </w:pPr>
                                    <w:r>
                                      <w:rPr>
                                        <w:rFonts w:eastAsia="Times New Roman" w:cs="Tahoma"/>
                                        <w:color w:val="000000" w:themeColor="text1"/>
                                        <w:kern w:val="24"/>
                                        <w:sz w:val="16"/>
                                        <w:szCs w:val="16"/>
                                      </w:rPr>
                                      <w:t> </w:t>
                                    </w:r>
                                  </w:p>
                                  <w:p w14:paraId="35111F2B" w14:textId="77777777" w:rsidR="001C3606" w:rsidRDefault="001C3606" w:rsidP="00562C8B">
                                    <w:pPr>
                                      <w:pStyle w:val="NormalWeb"/>
                                      <w:spacing w:before="0" w:beforeAutospacing="0" w:after="0" w:afterAutospacing="0"/>
                                    </w:pPr>
                                    <w:r>
                                      <w:rPr>
                                        <w:rFonts w:eastAsia="Times New Roman" w:cs="Tahoma"/>
                                        <w:color w:val="000000" w:themeColor="text1"/>
                                        <w:kern w:val="24"/>
                                        <w:sz w:val="20"/>
                                        <w:szCs w:val="20"/>
                                      </w:rPr>
                                      <w:t>Dept. identification code(</w:t>
                                    </w:r>
                                    <w:r>
                                      <w:rPr>
                                        <w:rFonts w:eastAsia="Times New Roman" w:cs="Tahoma"/>
                                        <w:i/>
                                        <w:iCs/>
                                        <w:color w:val="000000" w:themeColor="text1"/>
                                        <w:kern w:val="24"/>
                                        <w:sz w:val="20"/>
                                        <w:szCs w:val="20"/>
                                      </w:rPr>
                                      <w:t>Civil Engineering)</w:t>
                                    </w:r>
                                  </w:p>
                                </w:txbxContent>
                              </wps:txbx>
                              <wps:bodyPr rot="0" vert="horz" wrap="square" lIns="91440" tIns="45720" rIns="91440" bIns="45720" anchor="t" anchorCtr="0" upright="1">
                                <a:noAutofit/>
                              </wps:bodyPr>
                            </wps:wsp>
                            <wps:wsp>
                              <wps:cNvPr id="62" name="Text Box 138"/>
                              <wps:cNvSpPr txBox="1">
                                <a:spLocks noChangeArrowheads="1"/>
                              </wps:cNvSpPr>
                              <wps:spPr bwMode="auto">
                                <a:xfrm>
                                  <a:off x="0" y="0"/>
                                  <a:ext cx="3181094" cy="51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C348B" w14:textId="77777777" w:rsidR="001C3606" w:rsidRDefault="001C3606" w:rsidP="00562C8B">
                                    <w:pPr>
                                      <w:pStyle w:val="NormalWeb"/>
                                      <w:spacing w:before="0" w:beforeAutospacing="0" w:after="0" w:afterAutospacing="0"/>
                                    </w:pPr>
                                    <w:r>
                                      <w:rPr>
                                        <w:rFonts w:ascii="Bookman Old Style" w:eastAsia="Times New Roman" w:hAnsi="Bookman Old Style" w:cs="Mangal"/>
                                        <w:b/>
                                        <w:bCs/>
                                        <w:color w:val="000000" w:themeColor="text1"/>
                                        <w:kern w:val="24"/>
                                        <w:sz w:val="22"/>
                                        <w:szCs w:val="22"/>
                                      </w:rPr>
                                      <w:t xml:space="preserve">CE   2   1   3   1 </w:t>
                                    </w:r>
                                    <w:r>
                                      <w:rPr>
                                        <w:rFonts w:ascii="Bookman Old Style" w:eastAsia="Times New Roman" w:hAnsi="Bookman Old Style" w:cs="Mangal"/>
                                        <w:b/>
                                        <w:bCs/>
                                        <w:color w:val="000000"/>
                                        <w:kern w:val="24"/>
                                        <w:sz w:val="22"/>
                                        <w:szCs w:val="22"/>
                                      </w:rPr>
                                      <w:t>Estimating</w:t>
                                    </w:r>
                                  </w:p>
                                </w:txbxContent>
                              </wps:txbx>
                              <wps:bodyPr rot="0" vert="horz" wrap="square" lIns="91440" tIns="45720" rIns="91440" bIns="45720" anchor="t" anchorCtr="0" upright="1">
                                <a:noAutofit/>
                              </wps:bodyPr>
                            </wps:wsp>
                            <wps:wsp>
                              <wps:cNvPr id="63" name="Line 140"/>
                              <wps:cNvCnPr>
                                <a:cxnSpLocks noChangeShapeType="1"/>
                              </wps:cNvCnPr>
                              <wps:spPr bwMode="auto">
                                <a:xfrm flipH="1">
                                  <a:off x="1201212" y="1069071"/>
                                  <a:ext cx="16196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41"/>
                              <wps:cNvCnPr>
                                <a:cxnSpLocks noChangeShapeType="1"/>
                              </wps:cNvCnPr>
                              <wps:spPr bwMode="auto">
                                <a:xfrm flipV="1">
                                  <a:off x="1201211" y="259453"/>
                                  <a:ext cx="0" cy="8096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42"/>
                              <wps:cNvCnPr>
                                <a:cxnSpLocks noChangeShapeType="1"/>
                              </wps:cNvCnPr>
                              <wps:spPr bwMode="auto">
                                <a:xfrm flipH="1">
                                  <a:off x="955030" y="1302909"/>
                                  <a:ext cx="1865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43"/>
                              <wps:cNvCnPr>
                                <a:cxnSpLocks noChangeShapeType="1"/>
                              </wps:cNvCnPr>
                              <wps:spPr bwMode="auto">
                                <a:xfrm flipV="1">
                                  <a:off x="955029" y="294961"/>
                                  <a:ext cx="0" cy="10079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144"/>
                              <wps:cNvCnPr>
                                <a:cxnSpLocks noChangeShapeType="1"/>
                              </wps:cNvCnPr>
                              <wps:spPr bwMode="auto">
                                <a:xfrm flipH="1">
                                  <a:off x="726402" y="1590976"/>
                                  <a:ext cx="209447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45"/>
                              <wps:cNvCnPr>
                                <a:cxnSpLocks noChangeShapeType="1"/>
                              </wps:cNvCnPr>
                              <wps:spPr bwMode="auto">
                                <a:xfrm flipV="1">
                                  <a:off x="726402" y="267251"/>
                                  <a:ext cx="0" cy="1337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01" name="Group 47"/>
                              <wpg:cNvGrpSpPr>
                                <a:grpSpLocks/>
                              </wpg:cNvGrpSpPr>
                              <wpg:grpSpPr bwMode="auto">
                                <a:xfrm>
                                  <a:off x="205927" y="-339485168"/>
                                  <a:ext cx="2614383" cy="1627"/>
                                  <a:chOff x="205927" y="281680"/>
                                  <a:chExt cx="2154" cy="1627"/>
                                </a:xfrm>
                              </wpg:grpSpPr>
                              <wps:wsp>
                                <wps:cNvPr id="102" name="Line 147"/>
                                <wps:cNvCnPr>
                                  <a:cxnSpLocks noChangeShapeType="1"/>
                                </wps:cNvCnPr>
                                <wps:spPr bwMode="auto">
                                  <a:xfrm flipH="1">
                                    <a:off x="206137" y="283043"/>
                                    <a:ext cx="19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48"/>
                                <wps:cNvCnPr>
                                  <a:cxnSpLocks noChangeShapeType="1"/>
                                </wps:cNvCnPr>
                                <wps:spPr bwMode="auto">
                                  <a:xfrm flipV="1">
                                    <a:off x="206137" y="281691"/>
                                    <a:ext cx="0" cy="13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147"/>
                                <wps:cNvCnPr>
                                  <a:cxnSpLocks noChangeShapeType="1"/>
                                </wps:cNvCnPr>
                                <wps:spPr bwMode="auto">
                                  <a:xfrm flipH="1">
                                    <a:off x="205927" y="283307"/>
                                    <a:ext cx="2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48"/>
                                <wps:cNvCnPr>
                                  <a:cxnSpLocks noChangeShapeType="1"/>
                                </wps:cNvCnPr>
                                <wps:spPr bwMode="auto">
                                  <a:xfrm flipV="1">
                                    <a:off x="205927" y="281680"/>
                                    <a:ext cx="0" cy="16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Group 52"/>
                              <wpg:cNvGrpSpPr/>
                              <wpg:grpSpPr>
                                <a:xfrm>
                                  <a:off x="1593098" y="281680"/>
                                  <a:ext cx="1227777" cy="490018"/>
                                  <a:chOff x="1593098" y="281680"/>
                                  <a:chExt cx="1227777" cy="490018"/>
                                </a:xfrm>
                              </wpg:grpSpPr>
                              <wps:wsp>
                                <wps:cNvPr id="108" name="Line 149"/>
                                <wps:cNvCnPr>
                                  <a:cxnSpLocks noChangeShapeType="1"/>
                                </wps:cNvCnPr>
                                <wps:spPr bwMode="auto">
                                  <a:xfrm flipV="1">
                                    <a:off x="1593098" y="281680"/>
                                    <a:ext cx="0" cy="4900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150"/>
                                <wps:cNvCnPr>
                                  <a:cxnSpLocks noChangeShapeType="1"/>
                                </wps:cNvCnPr>
                                <wps:spPr bwMode="auto">
                                  <a:xfrm>
                                    <a:off x="1593098" y="771698"/>
                                    <a:ext cx="12277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CB58263" id="Group 60" o:spid="_x0000_s1043" style="position:absolute;left:0;text-align:left;margin-left:0;margin-top:26731.65pt;width:526.25pt;height:196.6pt;z-index:251664384" coordorigin=",-3394851" coordsize="66831,341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">
                      <v:shape id="Text Box 137" o:spid="_x0000_s1044" type="#_x0000_t202" style="position:absolute;left:29569;top:5169;width:37262;height:19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BE4BBC5" w14:textId="77777777" w:rsidR="001C3606" w:rsidRDefault="001C3606" w:rsidP="00562C8B">
                              <w:pPr>
                                <w:pStyle w:val="NormalWeb"/>
                                <w:spacing w:before="0" w:beforeAutospacing="0" w:after="0" w:afterAutospacing="0"/>
                                <w:ind w:left="1440" w:firstLine="720"/>
                              </w:pPr>
                              <w:r>
                                <w:rPr>
                                  <w:rFonts w:ascii="Tahoma" w:eastAsia="Times New Roman" w:hAnsi="Tahoma" w:cs="Mangal"/>
                                  <w:color w:val="000000" w:themeColor="text1"/>
                                  <w:kern w:val="24"/>
                                  <w:sz w:val="18"/>
                                  <w:szCs w:val="18"/>
                                </w:rPr>
                                <w:t> </w:t>
                              </w:r>
                            </w:p>
                            <w:p w14:paraId="61041E86"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Course title</w:t>
                              </w:r>
                            </w:p>
                            <w:p w14:paraId="7613F017" w14:textId="77777777" w:rsidR="001C3606" w:rsidRDefault="001C3606" w:rsidP="00562C8B">
                              <w:pPr>
                                <w:pStyle w:val="NormalWeb"/>
                                <w:spacing w:before="0" w:beforeAutospacing="0" w:after="0" w:afterAutospacing="0"/>
                              </w:pPr>
                              <w:r>
                                <w:rPr>
                                  <w:rFonts w:ascii="Tahoma" w:eastAsia="Times New Roman" w:hAnsi="Tahoma" w:cs="Mangal"/>
                                  <w:color w:val="000000" w:themeColor="text1"/>
                                  <w:kern w:val="24"/>
                                  <w:sz w:val="16"/>
                                  <w:szCs w:val="16"/>
                                </w:rPr>
                                <w:t> </w:t>
                              </w:r>
                            </w:p>
                            <w:p w14:paraId="75EE9465" w14:textId="77777777" w:rsidR="001C3606" w:rsidRDefault="001C3606" w:rsidP="00562C8B">
                              <w:pPr>
                                <w:pStyle w:val="NormalWeb"/>
                                <w:spacing w:before="0" w:beforeAutospacing="0" w:after="0" w:afterAutospacing="0"/>
                              </w:pPr>
                              <w:r>
                                <w:rPr>
                                  <w:rFonts w:eastAsia="Times New Roman"/>
                                  <w:color w:val="000000" w:themeColor="text1"/>
                                  <w:kern w:val="24"/>
                                  <w:sz w:val="22"/>
                                  <w:szCs w:val="22"/>
                                </w:rPr>
                                <w:t>Last odd digit represents a Theoretical course</w:t>
                              </w:r>
                            </w:p>
                            <w:p w14:paraId="5CBFD236" w14:textId="77777777" w:rsidR="001C3606" w:rsidRDefault="001C3606" w:rsidP="00562C8B">
                              <w:pPr>
                                <w:pStyle w:val="NormalWeb"/>
                                <w:spacing w:before="0" w:beforeAutospacing="0" w:after="0" w:afterAutospacing="0"/>
                              </w:pPr>
                              <w:r>
                                <w:rPr>
                                  <w:rFonts w:eastAsia="Times New Roman" w:cs="Tahoma"/>
                                  <w:color w:val="000000" w:themeColor="text1"/>
                                  <w:kern w:val="24"/>
                                  <w:sz w:val="12"/>
                                  <w:szCs w:val="12"/>
                                </w:rPr>
                                <w:t> </w:t>
                              </w:r>
                            </w:p>
                            <w:p w14:paraId="45F054A2"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3</w:t>
                              </w:r>
                              <w:r>
                                <w:rPr>
                                  <w:rFonts w:eastAsia="Times New Roman" w:cs="Tahoma"/>
                                  <w:color w:val="000000" w:themeColor="text1"/>
                                  <w:kern w:val="24"/>
                                  <w:position w:val="7"/>
                                  <w:sz w:val="22"/>
                                  <w:szCs w:val="22"/>
                                  <w:vertAlign w:val="superscript"/>
                                </w:rPr>
                                <w:t>rd</w:t>
                              </w:r>
                              <w:r>
                                <w:rPr>
                                  <w:rFonts w:eastAsia="Times New Roman" w:cs="Tahoma"/>
                                  <w:color w:val="000000" w:themeColor="text1"/>
                                  <w:kern w:val="24"/>
                                  <w:sz w:val="22"/>
                                  <w:szCs w:val="22"/>
                                </w:rPr>
                                <w:t xml:space="preserve"> digit is reserved for departmental use</w:t>
                              </w:r>
                            </w:p>
                            <w:p w14:paraId="2FEB9DB9" w14:textId="77777777" w:rsidR="001C3606" w:rsidRDefault="001C3606" w:rsidP="00562C8B">
                              <w:pPr>
                                <w:pStyle w:val="NormalWeb"/>
                                <w:spacing w:before="0" w:beforeAutospacing="0" w:after="0" w:afterAutospacing="0"/>
                              </w:pPr>
                              <w:r>
                                <w:rPr>
                                  <w:rFonts w:eastAsia="Times New Roman" w:cs="Tahoma"/>
                                  <w:color w:val="000000" w:themeColor="text1"/>
                                  <w:kern w:val="24"/>
                                  <w:sz w:val="14"/>
                                  <w:szCs w:val="14"/>
                                </w:rPr>
                                <w:t> </w:t>
                              </w:r>
                            </w:p>
                            <w:p w14:paraId="7D0E97FF" w14:textId="77777777" w:rsidR="001C3606" w:rsidRDefault="001C3606" w:rsidP="00562C8B">
                              <w:pPr>
                                <w:pStyle w:val="NormalWeb"/>
                                <w:spacing w:before="0" w:beforeAutospacing="0" w:after="0" w:afterAutospacing="0"/>
                              </w:pPr>
                              <w:r>
                                <w:rPr>
                                  <w:rFonts w:eastAsia="Times New Roman" w:cs="Tahoma"/>
                                  <w:color w:val="000000" w:themeColor="text1"/>
                                  <w:kern w:val="24"/>
                                  <w:sz w:val="22"/>
                                  <w:szCs w:val="22"/>
                                </w:rPr>
                                <w:t>2</w:t>
                              </w:r>
                              <w:r>
                                <w:rPr>
                                  <w:rFonts w:eastAsia="Times New Roman" w:cs="Tahoma"/>
                                  <w:color w:val="000000" w:themeColor="text1"/>
                                  <w:kern w:val="24"/>
                                  <w:position w:val="7"/>
                                  <w:sz w:val="22"/>
                                  <w:szCs w:val="22"/>
                                  <w:vertAlign w:val="superscript"/>
                                </w:rPr>
                                <w:t>nd</w:t>
                              </w:r>
                              <w:r>
                                <w:rPr>
                                  <w:rFonts w:eastAsia="Times New Roman" w:cs="Tahoma"/>
                                  <w:color w:val="000000" w:themeColor="text1"/>
                                  <w:kern w:val="24"/>
                                  <w:sz w:val="22"/>
                                  <w:szCs w:val="22"/>
                                </w:rPr>
                                <w:t xml:space="preserve"> digit signifies semester number (here </w:t>
                              </w:r>
                              <w:r>
                                <w:rPr>
                                  <w:rFonts w:eastAsia="Times New Roman" w:cs="Tahoma"/>
                                  <w:b/>
                                  <w:bCs/>
                                  <w:color w:val="000000" w:themeColor="text1"/>
                                  <w:kern w:val="24"/>
                                  <w:sz w:val="22"/>
                                  <w:szCs w:val="22"/>
                                </w:rPr>
                                <w:t>1</w:t>
                              </w:r>
                              <w:r>
                                <w:rPr>
                                  <w:rFonts w:eastAsia="Times New Roman" w:cs="Tahoma"/>
                                  <w:color w:val="000000" w:themeColor="text1"/>
                                  <w:kern w:val="24"/>
                                  <w:sz w:val="22"/>
                                  <w:szCs w:val="22"/>
                                </w:rPr>
                                <w:t xml:space="preserve"> is for Odd semester)</w:t>
                              </w:r>
                            </w:p>
                            <w:p w14:paraId="33EA1104" w14:textId="77777777" w:rsidR="001C3606" w:rsidRDefault="001C3606" w:rsidP="00562C8B">
                              <w:pPr>
                                <w:pStyle w:val="NormalWeb"/>
                                <w:spacing w:before="0" w:beforeAutospacing="0" w:after="0" w:afterAutospacing="0"/>
                              </w:pPr>
                              <w:r>
                                <w:rPr>
                                  <w:rFonts w:eastAsia="Times New Roman" w:cs="Tahoma"/>
                                  <w:color w:val="000000" w:themeColor="text1"/>
                                  <w:kern w:val="24"/>
                                  <w:sz w:val="8"/>
                                  <w:szCs w:val="8"/>
                                </w:rPr>
                                <w:t> </w:t>
                              </w:r>
                            </w:p>
                            <w:p w14:paraId="359B9833" w14:textId="77777777" w:rsidR="001C3606" w:rsidRDefault="001C3606" w:rsidP="00562C8B">
                              <w:pPr>
                                <w:pStyle w:val="NormalWeb"/>
                                <w:spacing w:before="0" w:beforeAutospacing="0" w:after="0" w:afterAutospacing="0" w:line="360" w:lineRule="auto"/>
                              </w:pPr>
                              <w:r>
                                <w:rPr>
                                  <w:rFonts w:cstheme="minorBidi"/>
                                  <w:color w:val="000000" w:themeColor="text1"/>
                                  <w:kern w:val="24"/>
                                  <w:sz w:val="22"/>
                                  <w:szCs w:val="22"/>
                                </w:rPr>
                                <w:t>1</w:t>
                              </w:r>
                              <w:r>
                                <w:rPr>
                                  <w:rFonts w:cstheme="minorBidi"/>
                                  <w:color w:val="000000" w:themeColor="text1"/>
                                  <w:kern w:val="24"/>
                                  <w:position w:val="7"/>
                                  <w:sz w:val="22"/>
                                  <w:szCs w:val="22"/>
                                  <w:vertAlign w:val="superscript"/>
                                </w:rPr>
                                <w:t>st</w:t>
                              </w:r>
                              <w:r>
                                <w:rPr>
                                  <w:rFonts w:cstheme="minorBidi"/>
                                  <w:color w:val="000000" w:themeColor="text1"/>
                                  <w:kern w:val="24"/>
                                  <w:sz w:val="22"/>
                                  <w:szCs w:val="22"/>
                                </w:rPr>
                                <w:t xml:space="preserve"> digit signifies the Part (here </w:t>
                              </w:r>
                              <w:r>
                                <w:rPr>
                                  <w:rFonts w:cstheme="minorBidi"/>
                                  <w:b/>
                                  <w:bCs/>
                                  <w:color w:val="000000" w:themeColor="text1"/>
                                  <w:kern w:val="24"/>
                                  <w:sz w:val="22"/>
                                  <w:szCs w:val="22"/>
                                </w:rPr>
                                <w:t>2</w:t>
                              </w:r>
                              <w:r>
                                <w:rPr>
                                  <w:rFonts w:cstheme="minorBidi"/>
                                  <w:color w:val="000000" w:themeColor="text1"/>
                                  <w:kern w:val="24"/>
                                  <w:sz w:val="22"/>
                                  <w:szCs w:val="22"/>
                                </w:rPr>
                                <w:t xml:space="preserve"> is for ‘</w:t>
                              </w:r>
                              <w:r>
                                <w:rPr>
                                  <w:rFonts w:cstheme="minorBidi"/>
                                  <w:i/>
                                  <w:iCs/>
                                  <w:color w:val="000000" w:themeColor="text1"/>
                                  <w:kern w:val="24"/>
                                  <w:sz w:val="22"/>
                                  <w:szCs w:val="22"/>
                                </w:rPr>
                                <w:t>Part-II</w:t>
                              </w:r>
                              <w:r>
                                <w:rPr>
                                  <w:rFonts w:cstheme="minorBidi"/>
                                  <w:color w:val="000000" w:themeColor="text1"/>
                                  <w:kern w:val="24"/>
                                  <w:sz w:val="22"/>
                                  <w:szCs w:val="22"/>
                                </w:rPr>
                                <w:t>’)</w:t>
                              </w:r>
                            </w:p>
                            <w:p w14:paraId="2D2ABCE3" w14:textId="77777777" w:rsidR="001C3606" w:rsidRDefault="001C3606" w:rsidP="00562C8B">
                              <w:pPr>
                                <w:pStyle w:val="NormalWeb"/>
                                <w:spacing w:before="0" w:beforeAutospacing="0" w:after="0" w:afterAutospacing="0"/>
                              </w:pPr>
                              <w:r>
                                <w:rPr>
                                  <w:rFonts w:eastAsia="Times New Roman" w:cs="Mangal"/>
                                  <w:color w:val="000000" w:themeColor="text1"/>
                                  <w:kern w:val="24"/>
                                  <w:sz w:val="8"/>
                                  <w:szCs w:val="8"/>
                                </w:rPr>
                                <w:t> </w:t>
                              </w:r>
                            </w:p>
                            <w:p w14:paraId="5B9D1A91" w14:textId="77777777" w:rsidR="001C3606" w:rsidRDefault="001C3606" w:rsidP="00562C8B">
                              <w:pPr>
                                <w:pStyle w:val="NormalWeb"/>
                                <w:spacing w:before="0" w:beforeAutospacing="0" w:after="0" w:afterAutospacing="0"/>
                              </w:pPr>
                              <w:r>
                                <w:rPr>
                                  <w:rFonts w:eastAsia="Times New Roman" w:cs="Tahoma"/>
                                  <w:color w:val="000000" w:themeColor="text1"/>
                                  <w:kern w:val="24"/>
                                  <w:sz w:val="16"/>
                                  <w:szCs w:val="16"/>
                                </w:rPr>
                                <w:t> </w:t>
                              </w:r>
                            </w:p>
                            <w:p w14:paraId="35111F2B" w14:textId="77777777" w:rsidR="001C3606" w:rsidRDefault="001C3606" w:rsidP="00562C8B">
                              <w:pPr>
                                <w:pStyle w:val="NormalWeb"/>
                                <w:spacing w:before="0" w:beforeAutospacing="0" w:after="0" w:afterAutospacing="0"/>
                              </w:pPr>
                              <w:r>
                                <w:rPr>
                                  <w:rFonts w:eastAsia="Times New Roman" w:cs="Tahoma"/>
                                  <w:color w:val="000000" w:themeColor="text1"/>
                                  <w:kern w:val="24"/>
                                  <w:sz w:val="20"/>
                                  <w:szCs w:val="20"/>
                                </w:rPr>
                                <w:t>Dept. identification code(</w:t>
                              </w:r>
                              <w:r>
                                <w:rPr>
                                  <w:rFonts w:eastAsia="Times New Roman" w:cs="Tahoma"/>
                                  <w:i/>
                                  <w:iCs/>
                                  <w:color w:val="000000" w:themeColor="text1"/>
                                  <w:kern w:val="24"/>
                                  <w:sz w:val="20"/>
                                  <w:szCs w:val="20"/>
                                </w:rPr>
                                <w:t>Civil Engineering)</w:t>
                              </w:r>
                            </w:p>
                          </w:txbxContent>
                        </v:textbox>
                      </v:shape>
                      <v:shape id="Text Box 138" o:spid="_x0000_s1045" type="#_x0000_t202" style="position:absolute;width:31810;height: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3AFC348B" w14:textId="77777777" w:rsidR="001C3606" w:rsidRDefault="001C3606" w:rsidP="00562C8B">
                              <w:pPr>
                                <w:pStyle w:val="NormalWeb"/>
                                <w:spacing w:before="0" w:beforeAutospacing="0" w:after="0" w:afterAutospacing="0"/>
                              </w:pPr>
                              <w:r>
                                <w:rPr>
                                  <w:rFonts w:ascii="Bookman Old Style" w:eastAsia="Times New Roman" w:hAnsi="Bookman Old Style" w:cs="Mangal"/>
                                  <w:b/>
                                  <w:bCs/>
                                  <w:color w:val="000000" w:themeColor="text1"/>
                                  <w:kern w:val="24"/>
                                  <w:sz w:val="22"/>
                                  <w:szCs w:val="22"/>
                                </w:rPr>
                                <w:t xml:space="preserve">CE   2   1   3   1 </w:t>
                              </w:r>
                              <w:r>
                                <w:rPr>
                                  <w:rFonts w:ascii="Bookman Old Style" w:eastAsia="Times New Roman" w:hAnsi="Bookman Old Style" w:cs="Mangal"/>
                                  <w:b/>
                                  <w:bCs/>
                                  <w:color w:val="000000"/>
                                  <w:kern w:val="24"/>
                                  <w:sz w:val="22"/>
                                  <w:szCs w:val="22"/>
                                </w:rPr>
                                <w:t>Estimating</w:t>
                              </w:r>
                            </w:p>
                          </w:txbxContent>
                        </v:textbox>
                      </v:shape>
                      <v:line id="Line 140" o:spid="_x0000_s1046" style="position:absolute;flip:x;visibility:visible;mso-wrap-style:square" from="12012,10690" to="28208,1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141" o:spid="_x0000_s1047" style="position:absolute;flip:y;visibility:visible;mso-wrap-style:square" from="12012,2594" to="12012,10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">
                        <v:stroke endarrow="block"/>
                      </v:line>
                      <v:line id="Line 142" o:spid="_x0000_s1048" style="position:absolute;flip:x;visibility:visible;mso-wrap-style:square" from="9550,13029" to="28208,1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"/>
                      <v:line id="Line 143" o:spid="_x0000_s1049" style="position:absolute;flip:y;visibility:visible;mso-wrap-style:square" from="9550,2949" to="9550,1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v:line id="Line 144" o:spid="_x0000_s1050" style="position:absolute;flip:x;visibility:visible;mso-wrap-style:square" from="7264,15909" to="28208,15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"/>
                      <v:line id="Line 145" o:spid="_x0000_s1051" style="position:absolute;flip:y;visibility:visible;mso-wrap-style:square" from="7264,2672" to="7264,1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">
                        <v:stroke endarrow="block"/>
                      </v:line>
                      <v:group id="Group 47" o:spid="_x0000_s1052" style="position:absolute;left:2059;top:-3394851;width:26144;height:16" coordorigin="205927,281680" coordsize="2154,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line id="Line 147" o:spid="_x0000_s1053" style="position:absolute;flip:x;visibility:visible;mso-wrap-style:square" from="206137,283043" to="208081,28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"/>
                        <v:line id="Line 148" o:spid="_x0000_s1054" style="position:absolute;flip:y;visibility:visible;mso-wrap-style:square" from="206137,281691" to="206137,28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">
                          <v:stroke endarrow="block"/>
                        </v:line>
                        <v:line id="Line 147" o:spid="_x0000_s1055" style="position:absolute;flip:x;visibility:visible;mso-wrap-style:square" from="205927,283307" to="208081,28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148" o:spid="_x0000_s1056" style="position:absolute;flip:y;visibility:visible;mso-wrap-style:square" from="205927,281680" to="205927,283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RBxQAAANwAAAAPAAAAZHJzL2Rvd25yZXYueG1sRI9BS8NA&#10;EIXvQv/DMoKXYHe1KB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ChyTRBxQAAANwAAAAP&#10;AAAAAAAAAAAAAAAAAAcCAABkcnMvZG93bnJldi54bWxQSwUGAAAAAAMAAwC3AAAA+QIAAAAA&#10;">
                          <v:stroke endarrow="block"/>
                        </v:line>
                      </v:group>
                      <v:group id="Group 52" o:spid="_x0000_s1057" style="position:absolute;left:15930;top:2816;width:12278;height:4900" coordorigin="15930,2816" coordsize="12277,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Line 149" o:spid="_x0000_s1058" style="position:absolute;flip:y;visibility:visible;mso-wrap-style:square" from="15930,2816" to="15930,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">
                          <v:stroke endarrow="block"/>
                        </v:line>
                        <v:line id="Line 150" o:spid="_x0000_s1059" style="position:absolute;visibility:visible;mso-wrap-style:square" from="15930,7716" to="28208,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group>
                    </v:group>
                  </w:pict>
                </mc:Fallback>
              </mc:AlternateContent>
            </w:r>
          </w:p>
          <w:p w14:paraId="6351A0CC" w14:textId="77777777" w:rsidR="00562C8B" w:rsidRPr="005B2415" w:rsidRDefault="00562C8B" w:rsidP="00562C8B">
            <w:pPr>
              <w:tabs>
                <w:tab w:val="left" w:pos="540"/>
                <w:tab w:val="left" w:pos="900"/>
              </w:tabs>
              <w:ind w:left="900"/>
              <w:jc w:val="both"/>
              <w:rPr>
                <w:rFonts w:ascii="Arial" w:hAnsi="Arial" w:cs="Arial"/>
                <w:sz w:val="20"/>
                <w:szCs w:val="20"/>
              </w:rPr>
            </w:pPr>
          </w:p>
          <w:p w14:paraId="4D92A02E" w14:textId="77777777" w:rsidR="00562C8B" w:rsidRPr="005B2415" w:rsidRDefault="00562C8B" w:rsidP="00562C8B">
            <w:pPr>
              <w:tabs>
                <w:tab w:val="left" w:pos="540"/>
                <w:tab w:val="left" w:pos="900"/>
              </w:tabs>
              <w:ind w:left="900"/>
              <w:jc w:val="both"/>
              <w:rPr>
                <w:rFonts w:ascii="Arial" w:hAnsi="Arial" w:cs="Arial"/>
                <w:sz w:val="20"/>
                <w:szCs w:val="20"/>
              </w:rPr>
            </w:pPr>
            <w:r w:rsidRPr="005B2415">
              <w:rPr>
                <w:rFonts w:ascii="Arial" w:hAnsi="Arial" w:cs="Arial"/>
                <w:noProof/>
                <w:sz w:val="20"/>
                <w:szCs w:val="20"/>
                <w:lang w:bidi="ar-SA"/>
              </w:rPr>
              <w:lastRenderedPageBreak/>
              <w:drawing>
                <wp:inline distT="0" distB="0" distL="0" distR="0" wp14:anchorId="26477CD3" wp14:editId="1F8C76DB">
                  <wp:extent cx="5413375" cy="205994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3375" cy="2059940"/>
                          </a:xfrm>
                          <a:prstGeom prst="rect">
                            <a:avLst/>
                          </a:prstGeom>
                        </pic:spPr>
                      </pic:pic>
                    </a:graphicData>
                  </a:graphic>
                </wp:inline>
              </w:drawing>
            </w:r>
          </w:p>
          <w:p w14:paraId="0D17D809" w14:textId="77777777" w:rsidR="00562C8B" w:rsidRPr="005B2415" w:rsidRDefault="00562C8B" w:rsidP="00562C8B">
            <w:pPr>
              <w:tabs>
                <w:tab w:val="left" w:pos="540"/>
                <w:tab w:val="left" w:pos="900"/>
              </w:tabs>
              <w:ind w:left="900"/>
              <w:jc w:val="both"/>
              <w:rPr>
                <w:rFonts w:ascii="Arial" w:hAnsi="Arial" w:cs="Arial"/>
                <w:sz w:val="20"/>
                <w:szCs w:val="20"/>
              </w:rPr>
            </w:pPr>
          </w:p>
          <w:p w14:paraId="66C78425" w14:textId="77777777" w:rsidR="00562C8B" w:rsidRPr="005B2415" w:rsidRDefault="00562C8B" w:rsidP="00562C8B">
            <w:pPr>
              <w:tabs>
                <w:tab w:val="left" w:pos="540"/>
                <w:tab w:val="left" w:pos="900"/>
              </w:tabs>
              <w:ind w:left="540"/>
              <w:jc w:val="both"/>
              <w:rPr>
                <w:rFonts w:ascii="Arial" w:hAnsi="Arial" w:cs="Arial"/>
                <w:sz w:val="20"/>
                <w:szCs w:val="20"/>
              </w:rPr>
            </w:pPr>
          </w:p>
          <w:p w14:paraId="0F256619" w14:textId="77777777" w:rsidR="00562C8B" w:rsidRPr="005B2415" w:rsidRDefault="00562C8B" w:rsidP="00562C8B">
            <w:pPr>
              <w:tabs>
                <w:tab w:val="left" w:pos="540"/>
                <w:tab w:val="left" w:pos="900"/>
              </w:tabs>
              <w:ind w:left="540"/>
              <w:jc w:val="both"/>
              <w:rPr>
                <w:rFonts w:ascii="Arial" w:hAnsi="Arial" w:cs="Arial"/>
                <w:sz w:val="20"/>
                <w:szCs w:val="20"/>
              </w:rPr>
            </w:pPr>
          </w:p>
          <w:p w14:paraId="28CA7AB7" w14:textId="77777777" w:rsidR="00562C8B" w:rsidRPr="005B2415" w:rsidRDefault="00562C8B" w:rsidP="00562C8B">
            <w:pPr>
              <w:tabs>
                <w:tab w:val="left" w:pos="900"/>
              </w:tabs>
              <w:rPr>
                <w:rFonts w:ascii="Arial" w:hAnsi="Arial" w:cs="Arial"/>
                <w:sz w:val="20"/>
                <w:szCs w:val="20"/>
              </w:rPr>
            </w:pPr>
            <w:r w:rsidRPr="005B2415">
              <w:rPr>
                <w:rFonts w:ascii="Arial" w:hAnsi="Arial" w:cs="Arial"/>
                <w:sz w:val="20"/>
                <w:szCs w:val="20"/>
              </w:rPr>
              <w:tab/>
            </w:r>
          </w:p>
        </w:tc>
      </w:tr>
    </w:tbl>
    <w:p w14:paraId="79F9CCAD" w14:textId="77777777" w:rsidR="000033DA" w:rsidRDefault="00184DF2" w:rsidP="00184DF2">
      <w:pPr>
        <w:spacing w:before="240"/>
        <w:jc w:val="both"/>
        <w:rPr>
          <w:rFonts w:ascii="Arial" w:hAnsi="Arial" w:cs="Arial"/>
          <w:bCs/>
          <w:color w:val="000000"/>
          <w:sz w:val="20"/>
          <w:szCs w:val="20"/>
        </w:rPr>
      </w:pPr>
      <w:r w:rsidRPr="00184DF2">
        <w:rPr>
          <w:rFonts w:ascii="Arial" w:hAnsi="Arial" w:cs="Arial"/>
          <w:b/>
          <w:color w:val="000000"/>
          <w:szCs w:val="30"/>
        </w:rPr>
        <w:lastRenderedPageBreak/>
        <w:t xml:space="preserve">2. </w:t>
      </w:r>
      <w:r w:rsidRPr="00184DF2">
        <w:rPr>
          <w:rFonts w:ascii="Arial" w:hAnsi="Arial" w:cs="Arial"/>
          <w:b/>
          <w:szCs w:val="30"/>
        </w:rPr>
        <w:t xml:space="preserve">Duration of Examination </w:t>
      </w:r>
      <w:r w:rsidRPr="000033DA">
        <w:rPr>
          <w:rFonts w:ascii="Arial" w:hAnsi="Arial" w:cs="Arial"/>
          <w:bCs/>
          <w:color w:val="000000"/>
          <w:sz w:val="20"/>
          <w:szCs w:val="20"/>
        </w:rPr>
        <w:t>[Ref.</w:t>
      </w:r>
      <w:r w:rsidR="000033DA">
        <w:rPr>
          <w:rFonts w:ascii="Arial" w:hAnsi="Arial" w:cs="Arial"/>
          <w:bCs/>
          <w:color w:val="000000"/>
          <w:sz w:val="20"/>
          <w:szCs w:val="20"/>
        </w:rPr>
        <w:t>:</w:t>
      </w:r>
      <w:r w:rsidRPr="00184DF2">
        <w:rPr>
          <w:rFonts w:ascii="Arial" w:hAnsi="Arial" w:cs="Arial"/>
          <w:color w:val="000000"/>
          <w:szCs w:val="30"/>
        </w:rPr>
        <w:t xml:space="preserve"> </w:t>
      </w:r>
      <w:r w:rsidR="008A223F" w:rsidRPr="008A223F">
        <w:rPr>
          <w:rFonts w:ascii="Arial" w:hAnsi="Arial" w:cs="Arial"/>
          <w:b/>
          <w:color w:val="000000"/>
          <w:sz w:val="20"/>
          <w:szCs w:val="20"/>
        </w:rPr>
        <w:t>AO</w:t>
      </w:r>
      <w:r w:rsidR="008A223F">
        <w:rPr>
          <w:rFonts w:ascii="Arial" w:hAnsi="Arial" w:cs="Arial"/>
          <w:b/>
          <w:color w:val="000000"/>
          <w:sz w:val="20"/>
          <w:szCs w:val="20"/>
        </w:rPr>
        <w:t>FAC</w:t>
      </w:r>
      <w:r w:rsidR="000033DA">
        <w:rPr>
          <w:rFonts w:ascii="Arial" w:hAnsi="Arial" w:cs="Arial"/>
          <w:color w:val="000000"/>
          <w:sz w:val="20"/>
          <w:szCs w:val="20"/>
        </w:rPr>
        <w:t xml:space="preserve"> </w:t>
      </w:r>
      <w:r w:rsidRPr="00432E57">
        <w:rPr>
          <w:rFonts w:ascii="Arial" w:hAnsi="Arial" w:cs="Arial"/>
          <w:color w:val="000000"/>
          <w:sz w:val="20"/>
          <w:szCs w:val="20"/>
        </w:rPr>
        <w:t>article no- 6</w:t>
      </w:r>
      <w:r w:rsidRPr="00432E57">
        <w:rPr>
          <w:rFonts w:ascii="Arial" w:hAnsi="Arial" w:cs="Arial"/>
          <w:bCs/>
          <w:color w:val="000000"/>
          <w:sz w:val="20"/>
          <w:szCs w:val="20"/>
        </w:rPr>
        <w:t xml:space="preserve">] </w:t>
      </w:r>
    </w:p>
    <w:p w14:paraId="7F2E06A6" w14:textId="77777777" w:rsidR="00184DF2" w:rsidRPr="00184DF2" w:rsidRDefault="00184DF2" w:rsidP="000033DA">
      <w:pPr>
        <w:spacing w:before="120" w:after="120"/>
        <w:jc w:val="both"/>
        <w:rPr>
          <w:rFonts w:ascii="Arial" w:hAnsi="Arial" w:cs="Arial"/>
          <w:bCs/>
          <w:szCs w:val="22"/>
        </w:rPr>
      </w:pPr>
      <w:r w:rsidRPr="00432E57">
        <w:rPr>
          <w:rFonts w:ascii="Arial" w:hAnsi="Arial" w:cs="Arial"/>
          <w:bCs/>
          <w:sz w:val="20"/>
          <w:szCs w:val="20"/>
        </w:rPr>
        <w:t xml:space="preserve">Duration of Theoretical </w:t>
      </w:r>
      <w:r w:rsidRPr="00432E57">
        <w:rPr>
          <w:rFonts w:ascii="Arial" w:hAnsi="Arial" w:cs="Arial"/>
          <w:sz w:val="20"/>
          <w:szCs w:val="20"/>
        </w:rPr>
        <w:t>examination of different courses</w:t>
      </w:r>
      <w:r w:rsidR="000033DA">
        <w:rPr>
          <w:rFonts w:ascii="Arial" w:hAnsi="Arial" w:cs="Arial"/>
          <w:sz w:val="20"/>
          <w:szCs w:val="20"/>
        </w:rPr>
        <w:t xml:space="preserve"> </w:t>
      </w:r>
      <w:r w:rsidRPr="00432E57">
        <w:rPr>
          <w:rFonts w:ascii="Arial" w:hAnsi="Arial" w:cs="Arial"/>
          <w:bCs/>
          <w:sz w:val="20"/>
          <w:szCs w:val="20"/>
        </w:rPr>
        <w:t>at the end of semester shall be as follows</w:t>
      </w:r>
      <w:r w:rsidRPr="00184DF2">
        <w:rPr>
          <w:rFonts w:ascii="Arial" w:hAnsi="Arial" w:cs="Arial"/>
          <w:bCs/>
          <w:szCs w:val="22"/>
        </w:rPr>
        <w:t xml:space="preserve">: </w:t>
      </w:r>
    </w:p>
    <w:tbl>
      <w:tblPr>
        <w:tblStyle w:val="PlainTable11"/>
        <w:tblW w:w="6245" w:type="dxa"/>
        <w:jc w:val="center"/>
        <w:tblLayout w:type="fixed"/>
        <w:tblLook w:val="0000" w:firstRow="0" w:lastRow="0" w:firstColumn="0" w:lastColumn="0" w:noHBand="0" w:noVBand="0"/>
      </w:tblPr>
      <w:tblGrid>
        <w:gridCol w:w="5145"/>
        <w:gridCol w:w="1100"/>
      </w:tblGrid>
      <w:tr w:rsidR="00184DF2" w:rsidRPr="00184DF2" w14:paraId="5F9BD420" w14:textId="77777777" w:rsidTr="00432E57">
        <w:trPr>
          <w:cnfStyle w:val="000000100000" w:firstRow="0" w:lastRow="0" w:firstColumn="0" w:lastColumn="0" w:oddVBand="0" w:evenVBand="0" w:oddHBand="1" w:evenHBand="0" w:firstRowFirstColumn="0" w:firstRowLastColumn="0" w:lastRowFirstColumn="0" w:lastRowLastColumn="0"/>
          <w:trHeight w:val="372"/>
          <w:jc w:val="center"/>
        </w:trPr>
        <w:tc>
          <w:tcPr>
            <w:cnfStyle w:val="000010000000" w:firstRow="0" w:lastRow="0" w:firstColumn="0" w:lastColumn="0" w:oddVBand="1" w:evenVBand="0" w:oddHBand="0" w:evenHBand="0" w:firstRowFirstColumn="0" w:firstRowLastColumn="0" w:lastRowFirstColumn="0" w:lastRowLastColumn="0"/>
            <w:tcW w:w="5145" w:type="dxa"/>
          </w:tcPr>
          <w:p w14:paraId="23C20D9C" w14:textId="77777777" w:rsidR="00184DF2" w:rsidRPr="00184DF2" w:rsidRDefault="00184DF2" w:rsidP="00111D2D">
            <w:pPr>
              <w:tabs>
                <w:tab w:val="right" w:pos="252"/>
                <w:tab w:val="left" w:pos="540"/>
                <w:tab w:val="left" w:pos="911"/>
              </w:tabs>
              <w:ind w:left="11"/>
              <w:jc w:val="both"/>
              <w:rPr>
                <w:rFonts w:ascii="Arial" w:hAnsi="Arial" w:cs="Arial"/>
                <w:sz w:val="20"/>
                <w:szCs w:val="30"/>
              </w:rPr>
            </w:pPr>
            <w:r w:rsidRPr="00184DF2">
              <w:rPr>
                <w:rFonts w:ascii="Arial" w:hAnsi="Arial" w:cs="Arial"/>
                <w:sz w:val="20"/>
                <w:szCs w:val="30"/>
              </w:rPr>
              <w:t>Courses less than or equal to 2 Credits</w:t>
            </w:r>
          </w:p>
        </w:tc>
        <w:tc>
          <w:tcPr>
            <w:tcW w:w="1100" w:type="dxa"/>
          </w:tcPr>
          <w:p w14:paraId="6690E486" w14:textId="77777777" w:rsidR="00184DF2" w:rsidRPr="00184DF2" w:rsidRDefault="00184DF2" w:rsidP="00111D2D">
            <w:pPr>
              <w:tabs>
                <w:tab w:val="right" w:pos="252"/>
                <w:tab w:val="left" w:pos="540"/>
                <w:tab w:val="left" w:pos="911"/>
              </w:tabs>
              <w:ind w:left="11"/>
              <w:cnfStyle w:val="000000100000" w:firstRow="0" w:lastRow="0" w:firstColumn="0" w:lastColumn="0" w:oddVBand="0" w:evenVBand="0" w:oddHBand="1" w:evenHBand="0" w:firstRowFirstColumn="0" w:firstRowLastColumn="0" w:lastRowFirstColumn="0" w:lastRowLastColumn="0"/>
              <w:rPr>
                <w:rFonts w:ascii="Arial" w:hAnsi="Arial" w:cs="Arial"/>
                <w:sz w:val="20"/>
                <w:szCs w:val="30"/>
              </w:rPr>
            </w:pPr>
            <w:r w:rsidRPr="00184DF2">
              <w:rPr>
                <w:rFonts w:ascii="Arial" w:hAnsi="Arial" w:cs="Arial"/>
                <w:sz w:val="20"/>
                <w:szCs w:val="30"/>
              </w:rPr>
              <w:t xml:space="preserve"> 2 Hours</w:t>
            </w:r>
          </w:p>
        </w:tc>
      </w:tr>
      <w:tr w:rsidR="00184DF2" w:rsidRPr="00184DF2" w14:paraId="7ADC8FD8" w14:textId="77777777" w:rsidTr="00432E57">
        <w:trPr>
          <w:trHeight w:val="372"/>
          <w:jc w:val="center"/>
        </w:trPr>
        <w:tc>
          <w:tcPr>
            <w:cnfStyle w:val="000010000000" w:firstRow="0" w:lastRow="0" w:firstColumn="0" w:lastColumn="0" w:oddVBand="1" w:evenVBand="0" w:oddHBand="0" w:evenHBand="0" w:firstRowFirstColumn="0" w:firstRowLastColumn="0" w:lastRowFirstColumn="0" w:lastRowLastColumn="0"/>
            <w:tcW w:w="5145" w:type="dxa"/>
          </w:tcPr>
          <w:p w14:paraId="7825BB98" w14:textId="77777777" w:rsidR="00184DF2" w:rsidRPr="00184DF2" w:rsidRDefault="00184DF2" w:rsidP="00111D2D">
            <w:pPr>
              <w:tabs>
                <w:tab w:val="right" w:pos="252"/>
                <w:tab w:val="left" w:pos="540"/>
                <w:tab w:val="left" w:pos="911"/>
              </w:tabs>
              <w:ind w:left="11"/>
              <w:jc w:val="both"/>
              <w:rPr>
                <w:rFonts w:ascii="Arial" w:hAnsi="Arial" w:cs="Arial"/>
                <w:sz w:val="20"/>
                <w:szCs w:val="30"/>
              </w:rPr>
            </w:pPr>
            <w:r w:rsidRPr="00184DF2">
              <w:rPr>
                <w:rFonts w:ascii="Arial" w:hAnsi="Arial" w:cs="Arial"/>
                <w:sz w:val="20"/>
                <w:szCs w:val="30"/>
              </w:rPr>
              <w:t>Courses greater than 2 credits but less than or equal to 4 Credits</w:t>
            </w:r>
          </w:p>
        </w:tc>
        <w:tc>
          <w:tcPr>
            <w:tcW w:w="1100" w:type="dxa"/>
          </w:tcPr>
          <w:p w14:paraId="5A9AAC9B" w14:textId="77777777" w:rsidR="00184DF2" w:rsidRPr="00184DF2" w:rsidRDefault="00184DF2" w:rsidP="00111D2D">
            <w:pPr>
              <w:tabs>
                <w:tab w:val="right" w:pos="252"/>
                <w:tab w:val="left" w:pos="540"/>
                <w:tab w:val="left" w:pos="911"/>
              </w:tabs>
              <w:ind w:left="11"/>
              <w:cnfStyle w:val="000000000000" w:firstRow="0" w:lastRow="0" w:firstColumn="0" w:lastColumn="0" w:oddVBand="0" w:evenVBand="0" w:oddHBand="0" w:evenHBand="0" w:firstRowFirstColumn="0" w:firstRowLastColumn="0" w:lastRowFirstColumn="0" w:lastRowLastColumn="0"/>
              <w:rPr>
                <w:rFonts w:ascii="Arial" w:hAnsi="Arial" w:cs="Arial"/>
                <w:sz w:val="20"/>
                <w:szCs w:val="30"/>
              </w:rPr>
            </w:pPr>
            <w:r w:rsidRPr="00184DF2">
              <w:rPr>
                <w:rFonts w:ascii="Arial" w:hAnsi="Arial" w:cs="Arial"/>
                <w:sz w:val="20"/>
                <w:szCs w:val="30"/>
              </w:rPr>
              <w:t xml:space="preserve"> 3 Hours</w:t>
            </w:r>
          </w:p>
        </w:tc>
      </w:tr>
    </w:tbl>
    <w:p w14:paraId="7A8753FE" w14:textId="77777777" w:rsidR="00184DF2" w:rsidRPr="000033DA" w:rsidRDefault="00184DF2" w:rsidP="000033DA">
      <w:pPr>
        <w:spacing w:before="120" w:after="120"/>
        <w:rPr>
          <w:rFonts w:ascii="Arial" w:hAnsi="Arial" w:cs="Arial"/>
          <w:bCs/>
          <w:color w:val="000000"/>
          <w:sz w:val="20"/>
          <w:szCs w:val="20"/>
        </w:rPr>
      </w:pPr>
      <w:r w:rsidRPr="00184DF2">
        <w:rPr>
          <w:rFonts w:ascii="Arial" w:hAnsi="Arial" w:cs="Arial"/>
          <w:b/>
          <w:color w:val="000000"/>
          <w:szCs w:val="30"/>
        </w:rPr>
        <w:t xml:space="preserve">3. Academic Calendar </w:t>
      </w:r>
      <w:r w:rsidRPr="000033DA">
        <w:rPr>
          <w:rFonts w:ascii="Arial" w:hAnsi="Arial" w:cs="Arial"/>
          <w:bCs/>
          <w:color w:val="000000"/>
          <w:sz w:val="20"/>
          <w:szCs w:val="20"/>
        </w:rPr>
        <w:t>[Ref.</w:t>
      </w:r>
      <w:r w:rsidR="000033DA" w:rsidRPr="000033DA">
        <w:rPr>
          <w:rFonts w:ascii="Arial" w:hAnsi="Arial" w:cs="Arial"/>
          <w:color w:val="000000"/>
          <w:sz w:val="20"/>
          <w:szCs w:val="20"/>
        </w:rPr>
        <w:t>:</w:t>
      </w:r>
      <w:r w:rsidRPr="000033DA">
        <w:rPr>
          <w:rFonts w:ascii="Arial" w:hAnsi="Arial" w:cs="Arial"/>
          <w:color w:val="000000"/>
          <w:sz w:val="20"/>
          <w:szCs w:val="20"/>
        </w:rPr>
        <w:t xml:space="preserve"> </w:t>
      </w:r>
      <w:r w:rsidR="008A223F" w:rsidRPr="008A223F">
        <w:rPr>
          <w:rFonts w:ascii="Arial" w:hAnsi="Arial" w:cs="Arial"/>
          <w:b/>
          <w:color w:val="000000"/>
          <w:sz w:val="20"/>
          <w:szCs w:val="20"/>
        </w:rPr>
        <w:t>AO</w:t>
      </w:r>
      <w:r w:rsidR="008A223F">
        <w:rPr>
          <w:rFonts w:ascii="Arial" w:hAnsi="Arial" w:cs="Arial"/>
          <w:b/>
          <w:color w:val="000000"/>
          <w:sz w:val="20"/>
          <w:szCs w:val="20"/>
        </w:rPr>
        <w:t>FAC</w:t>
      </w:r>
      <w:r w:rsidR="000033DA" w:rsidRPr="000033DA">
        <w:rPr>
          <w:rFonts w:ascii="Arial" w:hAnsi="Arial" w:cs="Arial"/>
          <w:color w:val="000000"/>
          <w:sz w:val="20"/>
          <w:szCs w:val="20"/>
        </w:rPr>
        <w:t xml:space="preserve"> </w:t>
      </w:r>
      <w:r w:rsidRPr="000033DA">
        <w:rPr>
          <w:rFonts w:ascii="Arial" w:hAnsi="Arial" w:cs="Arial"/>
          <w:color w:val="000000"/>
          <w:sz w:val="20"/>
          <w:szCs w:val="20"/>
        </w:rPr>
        <w:t>article no- 7</w:t>
      </w:r>
      <w:r w:rsidRPr="000033DA">
        <w:rPr>
          <w:rFonts w:ascii="Arial" w:hAnsi="Arial" w:cs="Arial"/>
          <w:bCs/>
          <w:color w:val="000000"/>
          <w:sz w:val="20"/>
          <w:szCs w:val="20"/>
        </w:rPr>
        <w:t>]</w:t>
      </w:r>
    </w:p>
    <w:tbl>
      <w:tblPr>
        <w:tblStyle w:val="TableGrid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675"/>
        <w:gridCol w:w="8505"/>
      </w:tblGrid>
      <w:tr w:rsidR="00184DF2" w:rsidRPr="00432E57" w14:paraId="16319DE6" w14:textId="77777777" w:rsidTr="00432E57">
        <w:trPr>
          <w:trHeight w:val="273"/>
        </w:trPr>
        <w:tc>
          <w:tcPr>
            <w:tcW w:w="675" w:type="dxa"/>
          </w:tcPr>
          <w:p w14:paraId="34AE214C" w14:textId="77777777" w:rsidR="00184DF2" w:rsidRPr="00432E57" w:rsidRDefault="00184DF2" w:rsidP="00111D2D">
            <w:pPr>
              <w:tabs>
                <w:tab w:val="left" w:pos="540"/>
                <w:tab w:val="left" w:pos="900"/>
              </w:tabs>
              <w:jc w:val="both"/>
              <w:rPr>
                <w:rFonts w:ascii="Arial" w:hAnsi="Arial" w:cs="Arial"/>
                <w:bCs/>
                <w:sz w:val="20"/>
                <w:szCs w:val="20"/>
              </w:rPr>
            </w:pPr>
            <w:r w:rsidRPr="00432E57">
              <w:rPr>
                <w:rFonts w:ascii="Arial" w:hAnsi="Arial" w:cs="Arial"/>
                <w:bCs/>
                <w:sz w:val="20"/>
                <w:szCs w:val="20"/>
              </w:rPr>
              <w:t>3.1</w:t>
            </w:r>
          </w:p>
        </w:tc>
        <w:tc>
          <w:tcPr>
            <w:tcW w:w="8505" w:type="dxa"/>
          </w:tcPr>
          <w:p w14:paraId="17403B5A" w14:textId="77777777" w:rsidR="00184DF2" w:rsidRPr="00432E57" w:rsidRDefault="00184DF2" w:rsidP="00111D2D">
            <w:pPr>
              <w:tabs>
                <w:tab w:val="left" w:pos="540"/>
                <w:tab w:val="left" w:pos="900"/>
              </w:tabs>
              <w:jc w:val="both"/>
              <w:rPr>
                <w:rFonts w:ascii="Arial" w:hAnsi="Arial" w:cs="Arial"/>
                <w:b/>
                <w:sz w:val="20"/>
                <w:szCs w:val="20"/>
              </w:rPr>
            </w:pPr>
            <w:r w:rsidRPr="00432E57">
              <w:rPr>
                <w:rFonts w:ascii="Arial" w:hAnsi="Arial" w:cs="Arial"/>
                <w:sz w:val="20"/>
                <w:szCs w:val="20"/>
              </w:rPr>
              <w:t>The academic year shall be divided into two semesters each having duration of not less than 11 teaching weeks.</w:t>
            </w:r>
          </w:p>
        </w:tc>
      </w:tr>
      <w:tr w:rsidR="00184DF2" w:rsidRPr="00432E57" w14:paraId="12B26404" w14:textId="77777777" w:rsidTr="00432E57">
        <w:trPr>
          <w:trHeight w:val="255"/>
        </w:trPr>
        <w:tc>
          <w:tcPr>
            <w:tcW w:w="675" w:type="dxa"/>
          </w:tcPr>
          <w:p w14:paraId="08834EDC" w14:textId="77777777" w:rsidR="00184DF2" w:rsidRPr="00432E57" w:rsidRDefault="00184DF2" w:rsidP="00111D2D">
            <w:pPr>
              <w:tabs>
                <w:tab w:val="left" w:pos="540"/>
                <w:tab w:val="left" w:pos="900"/>
              </w:tabs>
              <w:jc w:val="both"/>
              <w:rPr>
                <w:rFonts w:ascii="Arial" w:hAnsi="Arial" w:cs="Arial"/>
                <w:bCs/>
                <w:sz w:val="20"/>
                <w:szCs w:val="20"/>
              </w:rPr>
            </w:pPr>
            <w:r w:rsidRPr="00432E57">
              <w:rPr>
                <w:rFonts w:ascii="Arial" w:hAnsi="Arial" w:cs="Arial"/>
                <w:bCs/>
                <w:sz w:val="20"/>
                <w:szCs w:val="20"/>
              </w:rPr>
              <w:t>3.2</w:t>
            </w:r>
          </w:p>
        </w:tc>
        <w:tc>
          <w:tcPr>
            <w:tcW w:w="8505" w:type="dxa"/>
          </w:tcPr>
          <w:p w14:paraId="3074FA48" w14:textId="77777777" w:rsidR="00184DF2" w:rsidRPr="00432E57" w:rsidRDefault="008A223F" w:rsidP="008A223F">
            <w:pPr>
              <w:tabs>
                <w:tab w:val="left" w:pos="540"/>
                <w:tab w:val="left" w:pos="900"/>
              </w:tabs>
              <w:jc w:val="both"/>
              <w:rPr>
                <w:rFonts w:ascii="Arial" w:hAnsi="Arial" w:cs="Arial"/>
                <w:b/>
                <w:sz w:val="20"/>
                <w:szCs w:val="20"/>
              </w:rPr>
            </w:pPr>
            <w:r w:rsidRPr="008A223F">
              <w:rPr>
                <w:rFonts w:ascii="Arial" w:hAnsi="Arial" w:cs="Arial"/>
                <w:sz w:val="20"/>
                <w:szCs w:val="20"/>
              </w:rPr>
              <w:t xml:space="preserve">There shall be final examinations at the end of each semester conducted by the respective Examination Committee Formed by the Faculty of </w:t>
            </w:r>
            <w:proofErr w:type="spellStart"/>
            <w:r w:rsidRPr="008A223F">
              <w:rPr>
                <w:rFonts w:ascii="Arial" w:hAnsi="Arial" w:cs="Arial"/>
                <w:sz w:val="20"/>
                <w:szCs w:val="20"/>
              </w:rPr>
              <w:t>Engg</w:t>
            </w:r>
            <w:proofErr w:type="spellEnd"/>
            <w:r w:rsidRPr="008A223F">
              <w:rPr>
                <w:rFonts w:ascii="Arial" w:hAnsi="Arial" w:cs="Arial"/>
                <w:sz w:val="20"/>
                <w:szCs w:val="20"/>
              </w:rPr>
              <w:t>.</w:t>
            </w:r>
          </w:p>
        </w:tc>
      </w:tr>
      <w:tr w:rsidR="00184DF2" w:rsidRPr="00432E57" w14:paraId="2FCC18CE" w14:textId="77777777" w:rsidTr="00432E57">
        <w:trPr>
          <w:trHeight w:val="255"/>
        </w:trPr>
        <w:tc>
          <w:tcPr>
            <w:tcW w:w="675" w:type="dxa"/>
          </w:tcPr>
          <w:p w14:paraId="60B3A858" w14:textId="77777777" w:rsidR="00184DF2" w:rsidRPr="00432E57" w:rsidRDefault="00184DF2" w:rsidP="00111D2D">
            <w:pPr>
              <w:tabs>
                <w:tab w:val="left" w:pos="540"/>
                <w:tab w:val="left" w:pos="900"/>
              </w:tabs>
              <w:jc w:val="both"/>
              <w:rPr>
                <w:rFonts w:ascii="Arial" w:hAnsi="Arial" w:cs="Arial"/>
                <w:bCs/>
                <w:sz w:val="20"/>
                <w:szCs w:val="20"/>
              </w:rPr>
            </w:pPr>
            <w:r w:rsidRPr="00432E57">
              <w:rPr>
                <w:rFonts w:ascii="Arial" w:hAnsi="Arial" w:cs="Arial"/>
                <w:bCs/>
                <w:sz w:val="20"/>
                <w:szCs w:val="20"/>
              </w:rPr>
              <w:t>3.3</w:t>
            </w:r>
          </w:p>
        </w:tc>
        <w:tc>
          <w:tcPr>
            <w:tcW w:w="8505" w:type="dxa"/>
          </w:tcPr>
          <w:p w14:paraId="674E2F54" w14:textId="77777777" w:rsidR="00B10501" w:rsidRDefault="006243CF" w:rsidP="00B10501">
            <w:pPr>
              <w:tabs>
                <w:tab w:val="left" w:pos="540"/>
                <w:tab w:val="left" w:pos="900"/>
              </w:tabs>
              <w:jc w:val="both"/>
              <w:rPr>
                <w:rFonts w:ascii="Arial" w:hAnsi="Arial" w:cs="Arial"/>
                <w:sz w:val="20"/>
                <w:szCs w:val="20"/>
              </w:rPr>
            </w:pPr>
            <w:r w:rsidRPr="006243CF">
              <w:rPr>
                <w:rFonts w:ascii="Arial" w:hAnsi="Arial" w:cs="Arial"/>
                <w:sz w:val="20"/>
                <w:szCs w:val="20"/>
              </w:rPr>
              <w:t>An academic schedule for the academic year shall be announced for general notification before the start of the academic year, on the approval of the Faculty of Engineering. The dean of the faculty will announce the schedule. The schedule may be prepared according to the following guidelines:</w:t>
            </w:r>
          </w:p>
          <w:p w14:paraId="3D7A90EB" w14:textId="77777777" w:rsidR="00B10501" w:rsidRPr="007F2209" w:rsidRDefault="00B10501" w:rsidP="00B10501">
            <w:pPr>
              <w:tabs>
                <w:tab w:val="left" w:pos="540"/>
                <w:tab w:val="left" w:pos="900"/>
              </w:tabs>
              <w:jc w:val="both"/>
              <w:rPr>
                <w:rFonts w:cs="Times New Roman"/>
                <w:b/>
                <w:sz w:val="20"/>
                <w:szCs w:val="20"/>
              </w:rPr>
            </w:pPr>
          </w:p>
          <w:p w14:paraId="22165453" w14:textId="77777777" w:rsidR="00B10501" w:rsidRPr="007F2209" w:rsidRDefault="00B10501" w:rsidP="00B10501">
            <w:pPr>
              <w:tabs>
                <w:tab w:val="left" w:pos="540"/>
                <w:tab w:val="left" w:pos="900"/>
              </w:tabs>
              <w:jc w:val="both"/>
              <w:rPr>
                <w:rFonts w:cs="Times New Roman"/>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52"/>
              <w:gridCol w:w="4020"/>
            </w:tblGrid>
            <w:tr w:rsidR="00B10501" w:rsidRPr="007F2209" w14:paraId="6CCB6EC7" w14:textId="77777777" w:rsidTr="00B10501">
              <w:trPr>
                <w:jc w:val="center"/>
              </w:trPr>
              <w:tc>
                <w:tcPr>
                  <w:tcW w:w="3652" w:type="dxa"/>
                  <w:tcBorders>
                    <w:top w:val="single" w:sz="4" w:space="0" w:color="auto"/>
                    <w:left w:val="single" w:sz="4" w:space="0" w:color="auto"/>
                    <w:bottom w:val="single" w:sz="4" w:space="0" w:color="auto"/>
                    <w:right w:val="single" w:sz="4" w:space="0" w:color="auto"/>
                  </w:tcBorders>
                  <w:shd w:val="clear" w:color="auto" w:fill="auto"/>
                </w:tcPr>
                <w:p w14:paraId="4DADBC88" w14:textId="77777777" w:rsidR="00B10501" w:rsidRPr="007F2209" w:rsidRDefault="00B10501" w:rsidP="00B10501">
                  <w:pPr>
                    <w:tabs>
                      <w:tab w:val="left" w:pos="540"/>
                      <w:tab w:val="left" w:pos="900"/>
                    </w:tabs>
                    <w:jc w:val="both"/>
                    <w:rPr>
                      <w:rFonts w:cs="Times New Roman"/>
                      <w:b/>
                      <w:sz w:val="20"/>
                      <w:szCs w:val="20"/>
                    </w:rPr>
                  </w:pPr>
                  <w:r w:rsidRPr="007F2209">
                    <w:rPr>
                      <w:rFonts w:cs="Times New Roman"/>
                      <w:b/>
                      <w:sz w:val="20"/>
                      <w:szCs w:val="20"/>
                    </w:rPr>
                    <w:t>Semester-Odd (19 weeks</w:t>
                  </w:r>
                  <w:r w:rsidRPr="007F2209">
                    <w:rPr>
                      <w:rFonts w:cs="Times New Roman"/>
                      <w:bCs/>
                      <w:sz w:val="20"/>
                      <w:szCs w:val="20"/>
                    </w:rPr>
                    <w:t>)</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1D269915" w14:textId="77777777" w:rsidR="00B10501" w:rsidRPr="007F2209" w:rsidRDefault="00B10501" w:rsidP="00B10501">
                  <w:pPr>
                    <w:tabs>
                      <w:tab w:val="left" w:pos="540"/>
                      <w:tab w:val="left" w:pos="900"/>
                    </w:tabs>
                    <w:jc w:val="center"/>
                    <w:rPr>
                      <w:rFonts w:cs="Times New Roman"/>
                      <w:bCs/>
                      <w:sz w:val="20"/>
                      <w:szCs w:val="20"/>
                    </w:rPr>
                  </w:pPr>
                  <w:r w:rsidRPr="007F2209">
                    <w:rPr>
                      <w:rFonts w:cs="Times New Roman"/>
                      <w:bCs/>
                      <w:sz w:val="20"/>
                      <w:szCs w:val="20"/>
                    </w:rPr>
                    <w:t>Number of weeks</w:t>
                  </w:r>
                </w:p>
              </w:tc>
            </w:tr>
            <w:tr w:rsidR="00B10501" w:rsidRPr="007F2209" w14:paraId="07D282E1" w14:textId="77777777" w:rsidTr="00B10501">
              <w:trPr>
                <w:jc w:val="center"/>
              </w:trPr>
              <w:tc>
                <w:tcPr>
                  <w:tcW w:w="3652" w:type="dxa"/>
                  <w:tcBorders>
                    <w:top w:val="single" w:sz="4" w:space="0" w:color="auto"/>
                    <w:left w:val="single" w:sz="4" w:space="0" w:color="auto"/>
                    <w:bottom w:val="single" w:sz="4" w:space="0" w:color="auto"/>
                    <w:right w:val="single" w:sz="4" w:space="0" w:color="auto"/>
                  </w:tcBorders>
                  <w:shd w:val="clear" w:color="auto" w:fill="auto"/>
                </w:tcPr>
                <w:p w14:paraId="5365B251"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Teaching</w:t>
                  </w:r>
                </w:p>
                <w:p w14:paraId="7F76A829"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Preparatory Leave</w:t>
                  </w:r>
                </w:p>
                <w:p w14:paraId="061E2BD4"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Examination Period</w:t>
                  </w:r>
                </w:p>
                <w:p w14:paraId="4E840C1A"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Result Publication</w:t>
                  </w: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3AD1221A"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b/>
                      <w:sz w:val="20"/>
                      <w:szCs w:val="20"/>
                    </w:rPr>
                    <w:t>13</w:t>
                  </w:r>
                  <w:r w:rsidRPr="007F2209">
                    <w:rPr>
                      <w:rFonts w:cs="Times New Roman"/>
                      <w:sz w:val="20"/>
                      <w:szCs w:val="20"/>
                    </w:rPr>
                    <w:t xml:space="preserve"> weeks</w:t>
                  </w:r>
                </w:p>
                <w:p w14:paraId="0416256D" w14:textId="77777777" w:rsidR="00B10501" w:rsidRPr="007F2209" w:rsidRDefault="00B10501" w:rsidP="00B10501">
                  <w:pPr>
                    <w:tabs>
                      <w:tab w:val="left" w:pos="540"/>
                      <w:tab w:val="left" w:pos="900"/>
                    </w:tabs>
                    <w:jc w:val="both"/>
                    <w:rPr>
                      <w:rFonts w:cs="Times New Roman"/>
                      <w:b/>
                      <w:bCs/>
                      <w:sz w:val="20"/>
                      <w:szCs w:val="20"/>
                    </w:rPr>
                  </w:pPr>
                  <w:r w:rsidRPr="007F2209">
                    <w:rPr>
                      <w:rFonts w:cs="Times New Roman"/>
                      <w:b/>
                      <w:bCs/>
                      <w:sz w:val="20"/>
                      <w:szCs w:val="20"/>
                    </w:rPr>
                    <w:t>2</w:t>
                  </w:r>
                </w:p>
                <w:p w14:paraId="60A6823D" w14:textId="77777777" w:rsidR="00B10501" w:rsidRPr="007F2209" w:rsidRDefault="00B10501" w:rsidP="00B10501">
                  <w:pPr>
                    <w:tabs>
                      <w:tab w:val="left" w:pos="540"/>
                      <w:tab w:val="left" w:pos="900"/>
                    </w:tabs>
                    <w:jc w:val="both"/>
                    <w:rPr>
                      <w:rFonts w:cs="Times New Roman"/>
                      <w:b/>
                      <w:bCs/>
                      <w:sz w:val="20"/>
                      <w:szCs w:val="20"/>
                    </w:rPr>
                  </w:pPr>
                  <w:r w:rsidRPr="007F2209">
                    <w:rPr>
                      <w:rFonts w:cs="Times New Roman"/>
                      <w:b/>
                      <w:bCs/>
                      <w:sz w:val="20"/>
                      <w:szCs w:val="20"/>
                    </w:rPr>
                    <w:t xml:space="preserve">2 - 3  </w:t>
                  </w:r>
                </w:p>
                <w:p w14:paraId="6EDF4E7A" w14:textId="77777777" w:rsidR="00B10501" w:rsidRPr="007F2209" w:rsidRDefault="00B10501" w:rsidP="00B10501">
                  <w:pPr>
                    <w:tabs>
                      <w:tab w:val="left" w:pos="540"/>
                      <w:tab w:val="left" w:pos="900"/>
                    </w:tabs>
                    <w:jc w:val="both"/>
                    <w:rPr>
                      <w:rFonts w:cs="Times New Roman"/>
                      <w:b/>
                      <w:bCs/>
                      <w:sz w:val="20"/>
                      <w:szCs w:val="20"/>
                    </w:rPr>
                  </w:pPr>
                  <w:r w:rsidRPr="007F2209">
                    <w:rPr>
                      <w:rFonts w:cs="Times New Roman"/>
                      <w:b/>
                      <w:bCs/>
                      <w:sz w:val="20"/>
                      <w:szCs w:val="20"/>
                    </w:rPr>
                    <w:t xml:space="preserve">2 - 3 </w:t>
                  </w:r>
                </w:p>
              </w:tc>
            </w:tr>
            <w:tr w:rsidR="00B10501" w:rsidRPr="007F2209" w14:paraId="15223D2E" w14:textId="77777777" w:rsidTr="00B10501">
              <w:trPr>
                <w:jc w:val="center"/>
              </w:trPr>
              <w:tc>
                <w:tcPr>
                  <w:tcW w:w="3652" w:type="dxa"/>
                  <w:tcBorders>
                    <w:top w:val="single" w:sz="4" w:space="0" w:color="auto"/>
                    <w:left w:val="single" w:sz="4" w:space="0" w:color="auto"/>
                    <w:bottom w:val="single" w:sz="4" w:space="0" w:color="auto"/>
                    <w:right w:val="single" w:sz="4" w:space="0" w:color="auto"/>
                  </w:tcBorders>
                  <w:shd w:val="clear" w:color="auto" w:fill="auto"/>
                </w:tcPr>
                <w:p w14:paraId="31F39C39" w14:textId="77777777" w:rsidR="00B10501" w:rsidRPr="007F2209" w:rsidRDefault="00B10501" w:rsidP="00B10501">
                  <w:pPr>
                    <w:tabs>
                      <w:tab w:val="left" w:pos="540"/>
                      <w:tab w:val="left" w:pos="900"/>
                    </w:tabs>
                    <w:jc w:val="both"/>
                    <w:rPr>
                      <w:rFonts w:cs="Times New Roman"/>
                      <w:sz w:val="20"/>
                      <w:szCs w:val="20"/>
                    </w:rPr>
                  </w:pPr>
                </w:p>
              </w:tc>
              <w:tc>
                <w:tcPr>
                  <w:tcW w:w="4020" w:type="dxa"/>
                  <w:tcBorders>
                    <w:top w:val="single" w:sz="4" w:space="0" w:color="auto"/>
                    <w:left w:val="single" w:sz="4" w:space="0" w:color="auto"/>
                    <w:bottom w:val="single" w:sz="4" w:space="0" w:color="auto"/>
                    <w:right w:val="single" w:sz="4" w:space="0" w:color="auto"/>
                  </w:tcBorders>
                  <w:shd w:val="clear" w:color="auto" w:fill="auto"/>
                </w:tcPr>
                <w:p w14:paraId="69BD102B" w14:textId="77777777" w:rsidR="00B10501" w:rsidRPr="007F2209" w:rsidRDefault="00B10501" w:rsidP="00B10501">
                  <w:pPr>
                    <w:tabs>
                      <w:tab w:val="left" w:pos="540"/>
                      <w:tab w:val="left" w:pos="900"/>
                    </w:tabs>
                    <w:rPr>
                      <w:rFonts w:cs="Times New Roman"/>
                      <w:b/>
                      <w:bCs/>
                      <w:sz w:val="20"/>
                      <w:szCs w:val="20"/>
                    </w:rPr>
                  </w:pPr>
                  <w:r w:rsidRPr="007F2209">
                    <w:rPr>
                      <w:rFonts w:cs="Times New Roman"/>
                      <w:b/>
                      <w:bCs/>
                      <w:sz w:val="20"/>
                      <w:szCs w:val="20"/>
                    </w:rPr>
                    <w:t xml:space="preserve">19 </w:t>
                  </w:r>
                </w:p>
              </w:tc>
            </w:tr>
            <w:tr w:rsidR="00B10501" w:rsidRPr="007F2209" w14:paraId="5BB2F026" w14:textId="77777777" w:rsidTr="00B10501">
              <w:trPr>
                <w:trHeight w:val="225"/>
                <w:jc w:val="center"/>
              </w:trPr>
              <w:tc>
                <w:tcPr>
                  <w:tcW w:w="3652" w:type="dxa"/>
                  <w:shd w:val="clear" w:color="auto" w:fill="auto"/>
                </w:tcPr>
                <w:p w14:paraId="5D91D557"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Inter Semester Recess</w:t>
                  </w:r>
                </w:p>
              </w:tc>
              <w:tc>
                <w:tcPr>
                  <w:tcW w:w="4020" w:type="dxa"/>
                  <w:shd w:val="clear" w:color="auto" w:fill="auto"/>
                </w:tcPr>
                <w:p w14:paraId="3EB25D52" w14:textId="77777777" w:rsidR="00B10501" w:rsidRPr="007F2209" w:rsidRDefault="00B10501" w:rsidP="00B10501">
                  <w:pPr>
                    <w:tabs>
                      <w:tab w:val="left" w:pos="540"/>
                      <w:tab w:val="left" w:pos="900"/>
                    </w:tabs>
                    <w:rPr>
                      <w:rFonts w:cs="Times New Roman"/>
                      <w:b/>
                      <w:sz w:val="20"/>
                      <w:szCs w:val="20"/>
                    </w:rPr>
                  </w:pPr>
                  <w:r w:rsidRPr="007F2209">
                    <w:rPr>
                      <w:rFonts w:cs="Times New Roman"/>
                      <w:b/>
                      <w:sz w:val="20"/>
                      <w:szCs w:val="20"/>
                    </w:rPr>
                    <w:t>1</w:t>
                  </w:r>
                </w:p>
              </w:tc>
            </w:tr>
            <w:tr w:rsidR="00B10501" w:rsidRPr="007F2209" w14:paraId="193F5C47" w14:textId="77777777" w:rsidTr="00B10501">
              <w:trPr>
                <w:jc w:val="center"/>
              </w:trPr>
              <w:tc>
                <w:tcPr>
                  <w:tcW w:w="3652" w:type="dxa"/>
                  <w:shd w:val="clear" w:color="auto" w:fill="auto"/>
                </w:tcPr>
                <w:p w14:paraId="7AB3C814" w14:textId="77777777" w:rsidR="00B10501" w:rsidRPr="007F2209" w:rsidRDefault="00B10501" w:rsidP="00B10501">
                  <w:pPr>
                    <w:tabs>
                      <w:tab w:val="left" w:pos="540"/>
                      <w:tab w:val="left" w:pos="900"/>
                    </w:tabs>
                    <w:jc w:val="both"/>
                    <w:rPr>
                      <w:rFonts w:cs="Times New Roman"/>
                      <w:bCs/>
                      <w:sz w:val="20"/>
                      <w:szCs w:val="20"/>
                    </w:rPr>
                  </w:pPr>
                  <w:r w:rsidRPr="007F2209">
                    <w:rPr>
                      <w:rFonts w:cs="Times New Roman"/>
                      <w:b/>
                      <w:sz w:val="20"/>
                      <w:szCs w:val="20"/>
                    </w:rPr>
                    <w:t>Semester-Even (20 weeks</w:t>
                  </w:r>
                  <w:r w:rsidRPr="007F2209">
                    <w:rPr>
                      <w:rFonts w:cs="Times New Roman"/>
                      <w:bCs/>
                      <w:sz w:val="20"/>
                      <w:szCs w:val="20"/>
                    </w:rPr>
                    <w:t>)</w:t>
                  </w:r>
                </w:p>
              </w:tc>
              <w:tc>
                <w:tcPr>
                  <w:tcW w:w="4020" w:type="dxa"/>
                  <w:shd w:val="clear" w:color="auto" w:fill="auto"/>
                </w:tcPr>
                <w:p w14:paraId="5E0FA525" w14:textId="77777777" w:rsidR="00B10501" w:rsidRPr="007F2209" w:rsidRDefault="00B10501" w:rsidP="00B10501">
                  <w:pPr>
                    <w:tabs>
                      <w:tab w:val="left" w:pos="540"/>
                      <w:tab w:val="left" w:pos="900"/>
                    </w:tabs>
                    <w:jc w:val="center"/>
                    <w:rPr>
                      <w:rFonts w:cs="Times New Roman"/>
                      <w:sz w:val="20"/>
                      <w:szCs w:val="20"/>
                    </w:rPr>
                  </w:pPr>
                </w:p>
              </w:tc>
            </w:tr>
            <w:tr w:rsidR="00B10501" w:rsidRPr="007F2209" w14:paraId="4BA6BC45" w14:textId="77777777" w:rsidTr="00B10501">
              <w:trPr>
                <w:jc w:val="center"/>
              </w:trPr>
              <w:tc>
                <w:tcPr>
                  <w:tcW w:w="3652" w:type="dxa"/>
                  <w:shd w:val="clear" w:color="auto" w:fill="auto"/>
                </w:tcPr>
                <w:p w14:paraId="2EC3CF7C"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Teaching</w:t>
                  </w:r>
                </w:p>
                <w:p w14:paraId="28FB8AA9"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Preparatory Leave</w:t>
                  </w:r>
                </w:p>
                <w:p w14:paraId="55033B3A"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Examination Period</w:t>
                  </w:r>
                </w:p>
                <w:p w14:paraId="780404FF" w14:textId="77777777" w:rsidR="00B10501" w:rsidRPr="007F2209" w:rsidRDefault="00B10501" w:rsidP="00B10501">
                  <w:pPr>
                    <w:tabs>
                      <w:tab w:val="left" w:pos="540"/>
                      <w:tab w:val="left" w:pos="900"/>
                    </w:tabs>
                    <w:jc w:val="both"/>
                    <w:rPr>
                      <w:rFonts w:cs="Times New Roman"/>
                      <w:sz w:val="20"/>
                      <w:szCs w:val="20"/>
                    </w:rPr>
                  </w:pPr>
                  <w:r w:rsidRPr="007F2209">
                    <w:rPr>
                      <w:rFonts w:cs="Times New Roman"/>
                      <w:sz w:val="20"/>
                      <w:szCs w:val="20"/>
                    </w:rPr>
                    <w:t>Result Publication</w:t>
                  </w:r>
                </w:p>
              </w:tc>
              <w:tc>
                <w:tcPr>
                  <w:tcW w:w="4020" w:type="dxa"/>
                  <w:shd w:val="clear" w:color="auto" w:fill="auto"/>
                </w:tcPr>
                <w:p w14:paraId="4D409E2D" w14:textId="77777777" w:rsidR="00B10501" w:rsidRPr="007F2209" w:rsidRDefault="00B10501" w:rsidP="00B10501">
                  <w:pPr>
                    <w:tabs>
                      <w:tab w:val="left" w:pos="540"/>
                      <w:tab w:val="left" w:pos="900"/>
                    </w:tabs>
                    <w:rPr>
                      <w:rFonts w:cs="Times New Roman"/>
                      <w:sz w:val="20"/>
                      <w:szCs w:val="20"/>
                    </w:rPr>
                  </w:pPr>
                  <w:r w:rsidRPr="007F2209">
                    <w:rPr>
                      <w:rFonts w:cs="Times New Roman"/>
                      <w:b/>
                      <w:sz w:val="20"/>
                      <w:szCs w:val="20"/>
                    </w:rPr>
                    <w:t>13</w:t>
                  </w:r>
                  <w:r w:rsidRPr="007F2209">
                    <w:rPr>
                      <w:rFonts w:cs="Times New Roman"/>
                      <w:sz w:val="20"/>
                      <w:szCs w:val="20"/>
                    </w:rPr>
                    <w:t xml:space="preserve"> weeks</w:t>
                  </w:r>
                </w:p>
                <w:p w14:paraId="430101C9" w14:textId="77777777" w:rsidR="00B10501" w:rsidRPr="007F2209" w:rsidRDefault="00B10501" w:rsidP="00B10501">
                  <w:pPr>
                    <w:tabs>
                      <w:tab w:val="left" w:pos="540"/>
                      <w:tab w:val="left" w:pos="900"/>
                    </w:tabs>
                    <w:rPr>
                      <w:rFonts w:cs="Times New Roman"/>
                      <w:sz w:val="20"/>
                      <w:szCs w:val="20"/>
                    </w:rPr>
                  </w:pPr>
                  <w:r w:rsidRPr="007F2209">
                    <w:rPr>
                      <w:rFonts w:cs="Times New Roman"/>
                      <w:b/>
                      <w:bCs/>
                      <w:sz w:val="20"/>
                      <w:szCs w:val="20"/>
                    </w:rPr>
                    <w:t>2</w:t>
                  </w:r>
                </w:p>
                <w:p w14:paraId="18AE42E8" w14:textId="77777777" w:rsidR="00B10501" w:rsidRPr="007F2209" w:rsidRDefault="00B10501" w:rsidP="00B10501">
                  <w:pPr>
                    <w:tabs>
                      <w:tab w:val="left" w:pos="540"/>
                      <w:tab w:val="left" w:pos="900"/>
                    </w:tabs>
                    <w:rPr>
                      <w:rFonts w:cs="Times New Roman"/>
                      <w:b/>
                      <w:bCs/>
                      <w:sz w:val="20"/>
                      <w:szCs w:val="20"/>
                    </w:rPr>
                  </w:pPr>
                  <w:r w:rsidRPr="007F2209">
                    <w:rPr>
                      <w:rFonts w:cs="Times New Roman"/>
                      <w:b/>
                      <w:bCs/>
                      <w:sz w:val="20"/>
                      <w:szCs w:val="20"/>
                    </w:rPr>
                    <w:t xml:space="preserve">2 - 3  </w:t>
                  </w:r>
                </w:p>
                <w:p w14:paraId="70496B4F" w14:textId="77777777" w:rsidR="00B10501" w:rsidRPr="007F2209" w:rsidRDefault="00B10501" w:rsidP="00B10501">
                  <w:pPr>
                    <w:tabs>
                      <w:tab w:val="left" w:pos="540"/>
                      <w:tab w:val="left" w:pos="900"/>
                    </w:tabs>
                    <w:rPr>
                      <w:rFonts w:cs="Times New Roman"/>
                      <w:sz w:val="20"/>
                      <w:szCs w:val="20"/>
                    </w:rPr>
                  </w:pPr>
                  <w:r w:rsidRPr="007F2209">
                    <w:rPr>
                      <w:rFonts w:cs="Times New Roman"/>
                      <w:b/>
                      <w:bCs/>
                      <w:sz w:val="20"/>
                      <w:szCs w:val="20"/>
                    </w:rPr>
                    <w:t>2-3</w:t>
                  </w:r>
                </w:p>
              </w:tc>
            </w:tr>
            <w:tr w:rsidR="00B10501" w:rsidRPr="007F2209" w14:paraId="6846E258" w14:textId="77777777" w:rsidTr="00B10501">
              <w:trPr>
                <w:jc w:val="center"/>
              </w:trPr>
              <w:tc>
                <w:tcPr>
                  <w:tcW w:w="3652" w:type="dxa"/>
                  <w:shd w:val="clear" w:color="auto" w:fill="auto"/>
                </w:tcPr>
                <w:p w14:paraId="56918599" w14:textId="77777777" w:rsidR="00B10501" w:rsidRPr="007F2209" w:rsidRDefault="00B10501" w:rsidP="00B10501">
                  <w:pPr>
                    <w:tabs>
                      <w:tab w:val="left" w:pos="540"/>
                      <w:tab w:val="left" w:pos="900"/>
                    </w:tabs>
                    <w:jc w:val="both"/>
                    <w:rPr>
                      <w:rFonts w:cs="Times New Roman"/>
                      <w:sz w:val="20"/>
                      <w:szCs w:val="20"/>
                    </w:rPr>
                  </w:pPr>
                </w:p>
              </w:tc>
              <w:tc>
                <w:tcPr>
                  <w:tcW w:w="4020" w:type="dxa"/>
                  <w:shd w:val="clear" w:color="auto" w:fill="auto"/>
                </w:tcPr>
                <w:p w14:paraId="27BF12F4" w14:textId="77777777" w:rsidR="00B10501" w:rsidRPr="007F2209" w:rsidRDefault="00B10501" w:rsidP="00B10501">
                  <w:pPr>
                    <w:tabs>
                      <w:tab w:val="left" w:pos="540"/>
                      <w:tab w:val="left" w:pos="900"/>
                    </w:tabs>
                    <w:rPr>
                      <w:rFonts w:cs="Times New Roman"/>
                      <w:i/>
                      <w:iCs/>
                      <w:sz w:val="20"/>
                      <w:szCs w:val="20"/>
                    </w:rPr>
                  </w:pPr>
                  <w:r w:rsidRPr="007F2209">
                    <w:rPr>
                      <w:rFonts w:cs="Times New Roman"/>
                      <w:b/>
                      <w:bCs/>
                      <w:sz w:val="20"/>
                      <w:szCs w:val="20"/>
                    </w:rPr>
                    <w:t>20</w:t>
                  </w:r>
                </w:p>
              </w:tc>
            </w:tr>
            <w:tr w:rsidR="00B10501" w:rsidRPr="007F2209" w14:paraId="75CD48EF" w14:textId="77777777" w:rsidTr="00B10501">
              <w:trPr>
                <w:jc w:val="center"/>
              </w:trPr>
              <w:tc>
                <w:tcPr>
                  <w:tcW w:w="3652" w:type="dxa"/>
                  <w:shd w:val="clear" w:color="auto" w:fill="auto"/>
                </w:tcPr>
                <w:p w14:paraId="026643A8" w14:textId="77777777" w:rsidR="00B10501" w:rsidRPr="007F2209" w:rsidRDefault="00B10501" w:rsidP="00B10501">
                  <w:pPr>
                    <w:tabs>
                      <w:tab w:val="left" w:pos="540"/>
                      <w:tab w:val="left" w:pos="900"/>
                    </w:tabs>
                    <w:jc w:val="both"/>
                    <w:rPr>
                      <w:rFonts w:cs="Times New Roman"/>
                      <w:bCs/>
                      <w:sz w:val="20"/>
                      <w:szCs w:val="20"/>
                    </w:rPr>
                  </w:pPr>
                  <w:r w:rsidRPr="007F2209">
                    <w:rPr>
                      <w:rFonts w:cs="Times New Roman"/>
                      <w:bCs/>
                      <w:sz w:val="20"/>
                      <w:szCs w:val="20"/>
                    </w:rPr>
                    <w:t xml:space="preserve">Vacation (Summer, Ramadan, and Others) </w:t>
                  </w:r>
                </w:p>
              </w:tc>
              <w:tc>
                <w:tcPr>
                  <w:tcW w:w="4020" w:type="dxa"/>
                  <w:shd w:val="clear" w:color="auto" w:fill="auto"/>
                </w:tcPr>
                <w:p w14:paraId="283E36E9" w14:textId="77777777" w:rsidR="00B10501" w:rsidRPr="007F2209" w:rsidRDefault="00B10501" w:rsidP="00B10501">
                  <w:pPr>
                    <w:tabs>
                      <w:tab w:val="left" w:pos="540"/>
                      <w:tab w:val="left" w:pos="900"/>
                    </w:tabs>
                    <w:rPr>
                      <w:rFonts w:cs="Times New Roman"/>
                      <w:b/>
                      <w:sz w:val="20"/>
                      <w:szCs w:val="20"/>
                    </w:rPr>
                  </w:pPr>
                  <w:r w:rsidRPr="007F2209">
                    <w:rPr>
                      <w:rFonts w:cs="Times New Roman"/>
                      <w:b/>
                      <w:sz w:val="20"/>
                      <w:szCs w:val="20"/>
                    </w:rPr>
                    <w:t>12</w:t>
                  </w:r>
                </w:p>
              </w:tc>
            </w:tr>
            <w:tr w:rsidR="00B10501" w:rsidRPr="007F2209" w14:paraId="6E1F2F4F" w14:textId="77777777" w:rsidTr="00B10501">
              <w:trPr>
                <w:jc w:val="center"/>
              </w:trPr>
              <w:tc>
                <w:tcPr>
                  <w:tcW w:w="3652" w:type="dxa"/>
                  <w:shd w:val="clear" w:color="auto" w:fill="auto"/>
                </w:tcPr>
                <w:p w14:paraId="5F73E3D2" w14:textId="77777777" w:rsidR="00B10501" w:rsidRPr="007F2209" w:rsidRDefault="00B10501" w:rsidP="00B10501">
                  <w:pPr>
                    <w:tabs>
                      <w:tab w:val="left" w:pos="540"/>
                      <w:tab w:val="left" w:pos="900"/>
                    </w:tabs>
                    <w:jc w:val="right"/>
                    <w:rPr>
                      <w:rFonts w:cs="Times New Roman"/>
                      <w:b/>
                      <w:bCs/>
                      <w:sz w:val="20"/>
                      <w:szCs w:val="20"/>
                    </w:rPr>
                  </w:pPr>
                  <w:r w:rsidRPr="007F2209">
                    <w:rPr>
                      <w:rFonts w:cs="Times New Roman"/>
                      <w:b/>
                      <w:bCs/>
                      <w:sz w:val="20"/>
                      <w:szCs w:val="20"/>
                    </w:rPr>
                    <w:t xml:space="preserve">Total: </w:t>
                  </w:r>
                </w:p>
              </w:tc>
              <w:tc>
                <w:tcPr>
                  <w:tcW w:w="4020" w:type="dxa"/>
                  <w:shd w:val="clear" w:color="auto" w:fill="auto"/>
                </w:tcPr>
                <w:p w14:paraId="7BF7D7D0" w14:textId="77777777" w:rsidR="00B10501" w:rsidRPr="007F2209" w:rsidRDefault="00B10501" w:rsidP="00B10501">
                  <w:pPr>
                    <w:tabs>
                      <w:tab w:val="left" w:pos="540"/>
                      <w:tab w:val="left" w:pos="900"/>
                    </w:tabs>
                    <w:rPr>
                      <w:rFonts w:cs="Times New Roman"/>
                      <w:b/>
                      <w:sz w:val="20"/>
                      <w:szCs w:val="20"/>
                    </w:rPr>
                  </w:pPr>
                  <w:r w:rsidRPr="007F2209">
                    <w:rPr>
                      <w:rFonts w:cs="Times New Roman"/>
                      <w:b/>
                      <w:sz w:val="20"/>
                      <w:szCs w:val="20"/>
                    </w:rPr>
                    <w:t>52</w:t>
                  </w:r>
                </w:p>
              </w:tc>
            </w:tr>
          </w:tbl>
          <w:p w14:paraId="3D66E781" w14:textId="77777777" w:rsidR="00184DF2" w:rsidRPr="00432E57" w:rsidRDefault="00B10501" w:rsidP="00B10501">
            <w:pPr>
              <w:tabs>
                <w:tab w:val="left" w:pos="540"/>
                <w:tab w:val="left" w:pos="900"/>
              </w:tabs>
              <w:jc w:val="both"/>
              <w:rPr>
                <w:rFonts w:ascii="Arial" w:hAnsi="Arial" w:cs="Arial"/>
                <w:sz w:val="20"/>
                <w:szCs w:val="20"/>
              </w:rPr>
            </w:pPr>
            <w:r w:rsidRPr="00432E57">
              <w:rPr>
                <w:rFonts w:ascii="Arial" w:hAnsi="Arial" w:cs="Arial"/>
                <w:sz w:val="20"/>
                <w:szCs w:val="20"/>
              </w:rPr>
              <w:t xml:space="preserve"> </w:t>
            </w:r>
          </w:p>
        </w:tc>
      </w:tr>
    </w:tbl>
    <w:p w14:paraId="43E0619D" w14:textId="77777777" w:rsidR="00184DF2" w:rsidRPr="00184DF2" w:rsidRDefault="00184DF2" w:rsidP="00184DF2">
      <w:pPr>
        <w:tabs>
          <w:tab w:val="left" w:pos="540"/>
          <w:tab w:val="left" w:pos="900"/>
        </w:tabs>
        <w:spacing w:before="120" w:after="120"/>
        <w:jc w:val="both"/>
        <w:rPr>
          <w:rFonts w:ascii="Arial" w:hAnsi="Arial" w:cs="Arial"/>
          <w:szCs w:val="30"/>
        </w:rPr>
      </w:pPr>
      <w:r w:rsidRPr="00184DF2">
        <w:rPr>
          <w:rFonts w:ascii="Arial" w:hAnsi="Arial" w:cs="Arial"/>
          <w:b/>
          <w:bCs/>
          <w:szCs w:val="30"/>
        </w:rPr>
        <w:t>4.</w:t>
      </w:r>
      <w:r w:rsidR="00A05A4B">
        <w:rPr>
          <w:rFonts w:ascii="Arial" w:hAnsi="Arial" w:cs="Arial"/>
          <w:b/>
          <w:bCs/>
          <w:szCs w:val="30"/>
        </w:rPr>
        <w:t xml:space="preserve"> </w:t>
      </w:r>
      <w:r w:rsidRPr="00184DF2">
        <w:rPr>
          <w:rFonts w:ascii="Arial" w:hAnsi="Arial" w:cs="Arial"/>
          <w:b/>
          <w:bCs/>
          <w:szCs w:val="30"/>
        </w:rPr>
        <w:t xml:space="preserve">Attendance </w:t>
      </w:r>
      <w:r w:rsidRPr="000033DA">
        <w:rPr>
          <w:rFonts w:ascii="Arial" w:hAnsi="Arial" w:cs="Arial"/>
          <w:sz w:val="20"/>
          <w:szCs w:val="20"/>
        </w:rPr>
        <w:t xml:space="preserve">[Ref. </w:t>
      </w:r>
      <w:r w:rsidR="007E2032" w:rsidRPr="008A223F">
        <w:rPr>
          <w:rFonts w:ascii="Arial" w:hAnsi="Arial" w:cs="Arial"/>
          <w:b/>
          <w:color w:val="000000"/>
          <w:sz w:val="20"/>
          <w:szCs w:val="20"/>
        </w:rPr>
        <w:t>AO</w:t>
      </w:r>
      <w:r w:rsidR="007E2032">
        <w:rPr>
          <w:rFonts w:ascii="Arial" w:hAnsi="Arial" w:cs="Arial"/>
          <w:b/>
          <w:color w:val="000000"/>
          <w:sz w:val="20"/>
          <w:szCs w:val="20"/>
        </w:rPr>
        <w:t>FAC</w:t>
      </w:r>
      <w:r w:rsidRPr="000033DA">
        <w:rPr>
          <w:rFonts w:ascii="Arial" w:hAnsi="Arial" w:cs="Arial"/>
          <w:sz w:val="20"/>
          <w:szCs w:val="20"/>
        </w:rPr>
        <w:t xml:space="preserve"> article no-13]</w:t>
      </w:r>
    </w:p>
    <w:p w14:paraId="120DA884" w14:textId="77777777" w:rsidR="00857236" w:rsidRPr="00857236" w:rsidRDefault="00F436C9" w:rsidP="00857236">
      <w:pPr>
        <w:tabs>
          <w:tab w:val="left" w:pos="540"/>
          <w:tab w:val="left" w:pos="900"/>
        </w:tabs>
        <w:spacing w:after="120" w:line="276" w:lineRule="auto"/>
        <w:jc w:val="both"/>
        <w:rPr>
          <w:rFonts w:ascii="Arial" w:hAnsi="Arial" w:cs="Arial"/>
          <w:sz w:val="20"/>
          <w:szCs w:val="20"/>
        </w:rPr>
      </w:pPr>
      <w:r>
        <w:rPr>
          <w:rFonts w:ascii="Arial" w:hAnsi="Arial" w:cs="Arial"/>
          <w:sz w:val="20"/>
          <w:szCs w:val="20"/>
        </w:rPr>
        <w:t>4</w:t>
      </w:r>
      <w:r w:rsidR="00857236" w:rsidRPr="00857236">
        <w:rPr>
          <w:rFonts w:ascii="Arial" w:hAnsi="Arial" w:cs="Arial"/>
          <w:sz w:val="20"/>
          <w:szCs w:val="20"/>
        </w:rPr>
        <w:t>.1</w:t>
      </w:r>
      <w:r w:rsidR="00857236" w:rsidRPr="00857236">
        <w:rPr>
          <w:rFonts w:ascii="Arial" w:hAnsi="Arial" w:cs="Arial"/>
          <w:sz w:val="20"/>
          <w:szCs w:val="20"/>
        </w:rPr>
        <w:tab/>
        <w:t>In order to be eligible for appearing, as a regular candidate, at the semester final examinations, a student shall be required to have attended at least 70%</w:t>
      </w:r>
      <w:r w:rsidR="00857236">
        <w:rPr>
          <w:rFonts w:ascii="Arial" w:hAnsi="Arial" w:cs="Arial"/>
          <w:sz w:val="20"/>
          <w:szCs w:val="20"/>
        </w:rPr>
        <w:t xml:space="preserve"> </w:t>
      </w:r>
      <w:r w:rsidR="00857236" w:rsidRPr="00857236">
        <w:rPr>
          <w:rFonts w:ascii="Arial" w:hAnsi="Arial" w:cs="Arial"/>
          <w:sz w:val="20"/>
          <w:szCs w:val="20"/>
        </w:rPr>
        <w:t xml:space="preserve">of the total number of periods of lectures/tutorials/laboratory classes held during the semester in every course as defined in the </w:t>
      </w:r>
      <w:r w:rsidR="00857236" w:rsidRPr="00857236">
        <w:rPr>
          <w:rFonts w:ascii="Arial" w:hAnsi="Arial" w:cs="Arial"/>
          <w:sz w:val="20"/>
          <w:szCs w:val="20"/>
        </w:rPr>
        <w:lastRenderedPageBreak/>
        <w:t>curricula. The laboratory courses mean all laboratory/project/fieldwork/in-plant training and any other similar courses.</w:t>
      </w:r>
    </w:p>
    <w:p w14:paraId="310699AF" w14:textId="77777777" w:rsidR="00857236" w:rsidRPr="00857236" w:rsidRDefault="00F436C9" w:rsidP="00857236">
      <w:pPr>
        <w:tabs>
          <w:tab w:val="left" w:pos="540"/>
          <w:tab w:val="left" w:pos="900"/>
        </w:tabs>
        <w:spacing w:after="120" w:line="276" w:lineRule="auto"/>
        <w:jc w:val="both"/>
        <w:rPr>
          <w:rFonts w:ascii="Arial" w:hAnsi="Arial" w:cs="Arial"/>
          <w:sz w:val="20"/>
          <w:szCs w:val="20"/>
        </w:rPr>
      </w:pPr>
      <w:r>
        <w:rPr>
          <w:rFonts w:ascii="Arial" w:hAnsi="Arial" w:cs="Arial"/>
          <w:sz w:val="20"/>
          <w:szCs w:val="20"/>
        </w:rPr>
        <w:t>4</w:t>
      </w:r>
      <w:r w:rsidR="00857236" w:rsidRPr="00857236">
        <w:rPr>
          <w:rFonts w:ascii="Arial" w:hAnsi="Arial" w:cs="Arial"/>
          <w:sz w:val="20"/>
          <w:szCs w:val="20"/>
        </w:rPr>
        <w:t>.2</w:t>
      </w:r>
      <w:r w:rsidR="00857236" w:rsidRPr="00857236">
        <w:rPr>
          <w:rFonts w:ascii="Arial" w:hAnsi="Arial" w:cs="Arial"/>
          <w:sz w:val="20"/>
          <w:szCs w:val="20"/>
        </w:rPr>
        <w:tab/>
        <w:t>A student whose attendance falls short of 70% but not a below 60% in any course as mentioned above may be allowed to appear at the final examinations as non-collegiate student and he/she shall not be eligible for the award of any scholarship or stipend. A student, appearing at the examination under the benefit of this provision shall have to pay, in addition to the regular fees, the requisite fine prescribed by the syndicate for the purpose.</w:t>
      </w:r>
    </w:p>
    <w:p w14:paraId="65429E39" w14:textId="77777777" w:rsidR="00857236" w:rsidRPr="00857236" w:rsidRDefault="00F436C9" w:rsidP="00857236">
      <w:pPr>
        <w:tabs>
          <w:tab w:val="left" w:pos="540"/>
          <w:tab w:val="left" w:pos="900"/>
        </w:tabs>
        <w:spacing w:after="120" w:line="276" w:lineRule="auto"/>
        <w:jc w:val="both"/>
        <w:rPr>
          <w:rFonts w:ascii="Arial" w:hAnsi="Arial" w:cs="Arial"/>
          <w:sz w:val="20"/>
          <w:szCs w:val="20"/>
        </w:rPr>
      </w:pPr>
      <w:r>
        <w:rPr>
          <w:rFonts w:ascii="Arial" w:hAnsi="Arial" w:cs="Arial"/>
          <w:sz w:val="20"/>
          <w:szCs w:val="20"/>
        </w:rPr>
        <w:t>4</w:t>
      </w:r>
      <w:r w:rsidR="00857236" w:rsidRPr="00857236">
        <w:rPr>
          <w:rFonts w:ascii="Arial" w:hAnsi="Arial" w:cs="Arial"/>
          <w:sz w:val="20"/>
          <w:szCs w:val="20"/>
        </w:rPr>
        <w:t>.3</w:t>
      </w:r>
      <w:r w:rsidR="00857236" w:rsidRPr="00857236">
        <w:rPr>
          <w:rFonts w:ascii="Arial" w:hAnsi="Arial" w:cs="Arial"/>
          <w:sz w:val="20"/>
          <w:szCs w:val="20"/>
        </w:rPr>
        <w:tab/>
        <w:t>The Courses mentioned above shall mean a course of study as described in the curricula and it may be a theoretical or a laboratory course.</w:t>
      </w:r>
    </w:p>
    <w:p w14:paraId="47BCCDC5" w14:textId="77777777" w:rsidR="00857236" w:rsidRPr="00857236" w:rsidRDefault="00F436C9" w:rsidP="00857236">
      <w:pPr>
        <w:tabs>
          <w:tab w:val="left" w:pos="540"/>
          <w:tab w:val="left" w:pos="900"/>
        </w:tabs>
        <w:spacing w:after="120" w:line="276" w:lineRule="auto"/>
        <w:jc w:val="both"/>
        <w:rPr>
          <w:rFonts w:ascii="Arial" w:hAnsi="Arial" w:cs="Arial"/>
          <w:sz w:val="20"/>
          <w:szCs w:val="20"/>
        </w:rPr>
      </w:pPr>
      <w:r>
        <w:rPr>
          <w:rFonts w:ascii="Arial" w:hAnsi="Arial" w:cs="Arial"/>
          <w:sz w:val="20"/>
          <w:szCs w:val="20"/>
        </w:rPr>
        <w:t>4</w:t>
      </w:r>
      <w:r w:rsidR="00857236" w:rsidRPr="00857236">
        <w:rPr>
          <w:rFonts w:ascii="Arial" w:hAnsi="Arial" w:cs="Arial"/>
          <w:sz w:val="20"/>
          <w:szCs w:val="20"/>
        </w:rPr>
        <w:t>.4</w:t>
      </w:r>
      <w:r w:rsidR="00857236" w:rsidRPr="00857236">
        <w:rPr>
          <w:rFonts w:ascii="Arial" w:hAnsi="Arial" w:cs="Arial"/>
          <w:sz w:val="20"/>
          <w:szCs w:val="20"/>
        </w:rPr>
        <w:tab/>
        <w:t>Students having less than 60% attendance in lecture/tutorial/ laboratory of any course will not be allowed to appear at the final examinations of the semester.</w:t>
      </w:r>
    </w:p>
    <w:p w14:paraId="312EC8F9" w14:textId="77777777" w:rsidR="00857236" w:rsidRDefault="00F436C9" w:rsidP="00857236">
      <w:pPr>
        <w:tabs>
          <w:tab w:val="left" w:pos="540"/>
          <w:tab w:val="left" w:pos="900"/>
        </w:tabs>
        <w:spacing w:after="120" w:line="276" w:lineRule="auto"/>
        <w:jc w:val="both"/>
        <w:rPr>
          <w:rFonts w:ascii="Arial" w:hAnsi="Arial" w:cs="Arial"/>
          <w:sz w:val="20"/>
          <w:szCs w:val="20"/>
        </w:rPr>
      </w:pPr>
      <w:r>
        <w:rPr>
          <w:rFonts w:ascii="Arial" w:hAnsi="Arial" w:cs="Arial"/>
          <w:sz w:val="20"/>
          <w:szCs w:val="20"/>
        </w:rPr>
        <w:t>4</w:t>
      </w:r>
      <w:r w:rsidR="00857236" w:rsidRPr="00857236">
        <w:rPr>
          <w:rFonts w:ascii="Arial" w:hAnsi="Arial" w:cs="Arial"/>
          <w:sz w:val="20"/>
          <w:szCs w:val="20"/>
        </w:rPr>
        <w:t>.5</w:t>
      </w:r>
      <w:r w:rsidR="00857236" w:rsidRPr="00857236">
        <w:rPr>
          <w:rFonts w:ascii="Arial" w:hAnsi="Arial" w:cs="Arial"/>
          <w:sz w:val="20"/>
          <w:szCs w:val="20"/>
        </w:rPr>
        <w:tab/>
        <w:t>An attendance report of the students shall be prepared by the concerned course teacher for his/her Class. Awarded marks for class attendance of the students will be posted in the prescribed marks sheet. A copy of that marks sheet will send to the chairman of the examination committee and to the controller of examinations in a sealed envelope within Seven (7) days of the last class of the course.</w:t>
      </w:r>
    </w:p>
    <w:p w14:paraId="6AE0BA18" w14:textId="77777777" w:rsidR="00184DF2" w:rsidRPr="00184DF2" w:rsidRDefault="00184DF2" w:rsidP="00184DF2">
      <w:pPr>
        <w:tabs>
          <w:tab w:val="left" w:pos="540"/>
          <w:tab w:val="left" w:pos="900"/>
        </w:tabs>
        <w:spacing w:after="80"/>
        <w:jc w:val="center"/>
        <w:rPr>
          <w:rFonts w:ascii="Arial" w:hAnsi="Arial" w:cs="Arial"/>
          <w:b/>
          <w:bCs/>
          <w:szCs w:val="30"/>
        </w:rPr>
      </w:pPr>
      <w:r w:rsidRPr="00184DF2">
        <w:rPr>
          <w:rFonts w:ascii="Arial" w:hAnsi="Arial" w:cs="Arial"/>
          <w:b/>
          <w:bCs/>
          <w:szCs w:val="30"/>
        </w:rPr>
        <w:t xml:space="preserve">Table-1    </w:t>
      </w:r>
      <w:r w:rsidRPr="00184DF2">
        <w:rPr>
          <w:rFonts w:ascii="Arial" w:hAnsi="Arial" w:cs="Arial"/>
          <w:szCs w:val="30"/>
        </w:rPr>
        <w:t>Distribution of Marks in Attendance</w:t>
      </w:r>
    </w:p>
    <w:tbl>
      <w:tblPr>
        <w:tblStyle w:val="PlainTable11"/>
        <w:tblW w:w="5763" w:type="dxa"/>
        <w:jc w:val="center"/>
        <w:tblLayout w:type="fixed"/>
        <w:tblLook w:val="01E0" w:firstRow="1" w:lastRow="1" w:firstColumn="1" w:lastColumn="1" w:noHBand="0" w:noVBand="0"/>
      </w:tblPr>
      <w:tblGrid>
        <w:gridCol w:w="2530"/>
        <w:gridCol w:w="1401"/>
        <w:gridCol w:w="1832"/>
      </w:tblGrid>
      <w:tr w:rsidR="00184DF2" w:rsidRPr="00184DF2" w14:paraId="77534099" w14:textId="77777777" w:rsidTr="002379CD">
        <w:trPr>
          <w:cnfStyle w:val="100000000000" w:firstRow="1" w:lastRow="0" w:firstColumn="0" w:lastColumn="0" w:oddVBand="0" w:evenVBand="0" w:oddHBand="0"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4A50090E" w14:textId="77777777" w:rsidR="00184DF2" w:rsidRPr="00184DF2" w:rsidRDefault="00184DF2" w:rsidP="00111D2D">
            <w:pPr>
              <w:spacing w:before="20" w:after="20"/>
              <w:jc w:val="center"/>
              <w:rPr>
                <w:rFonts w:ascii="Arial" w:hAnsi="Arial" w:cs="Arial"/>
                <w:bCs w:val="0"/>
                <w:sz w:val="20"/>
                <w:szCs w:val="20"/>
              </w:rPr>
            </w:pPr>
            <w:r w:rsidRPr="00184DF2">
              <w:rPr>
                <w:rFonts w:ascii="Arial" w:hAnsi="Arial" w:cs="Arial"/>
                <w:bCs w:val="0"/>
                <w:sz w:val="20"/>
                <w:szCs w:val="20"/>
              </w:rPr>
              <w:t>Attendance</w:t>
            </w:r>
          </w:p>
        </w:tc>
        <w:tc>
          <w:tcPr>
            <w:cnfStyle w:val="000010000000" w:firstRow="0" w:lastRow="0" w:firstColumn="0" w:lastColumn="0" w:oddVBand="1" w:evenVBand="0" w:oddHBand="0" w:evenHBand="0" w:firstRowFirstColumn="0" w:firstRowLastColumn="0" w:lastRowFirstColumn="0" w:lastRowLastColumn="0"/>
            <w:tcW w:w="1401" w:type="dxa"/>
          </w:tcPr>
          <w:p w14:paraId="7B782BEF" w14:textId="77777777" w:rsidR="00184DF2" w:rsidRPr="00184DF2" w:rsidRDefault="00184DF2" w:rsidP="00111D2D">
            <w:pPr>
              <w:spacing w:before="20" w:after="20"/>
              <w:jc w:val="center"/>
              <w:rPr>
                <w:rFonts w:ascii="Arial" w:hAnsi="Arial" w:cs="Arial"/>
                <w:bCs w:val="0"/>
                <w:sz w:val="20"/>
                <w:szCs w:val="20"/>
              </w:rPr>
            </w:pPr>
            <w:r w:rsidRPr="00184DF2">
              <w:rPr>
                <w:rFonts w:ascii="Arial" w:hAnsi="Arial" w:cs="Arial"/>
                <w:bCs w:val="0"/>
                <w:sz w:val="20"/>
                <w:szCs w:val="20"/>
              </w:rPr>
              <w:t>Marks (%)</w:t>
            </w:r>
          </w:p>
        </w:tc>
        <w:tc>
          <w:tcPr>
            <w:cnfStyle w:val="000100000000" w:firstRow="0" w:lastRow="0" w:firstColumn="0" w:lastColumn="1" w:oddVBand="0" w:evenVBand="0" w:oddHBand="0" w:evenHBand="0" w:firstRowFirstColumn="0" w:firstRowLastColumn="0" w:lastRowFirstColumn="0" w:lastRowLastColumn="0"/>
            <w:tcW w:w="1832" w:type="dxa"/>
          </w:tcPr>
          <w:p w14:paraId="4C3A6576" w14:textId="77777777" w:rsidR="00184DF2" w:rsidRPr="00184DF2" w:rsidRDefault="00184DF2" w:rsidP="00111D2D">
            <w:pPr>
              <w:spacing w:before="20" w:after="20"/>
              <w:jc w:val="center"/>
              <w:rPr>
                <w:rFonts w:ascii="Arial" w:hAnsi="Arial" w:cs="Arial"/>
                <w:bCs w:val="0"/>
                <w:sz w:val="20"/>
                <w:szCs w:val="20"/>
              </w:rPr>
            </w:pPr>
            <w:r w:rsidRPr="00184DF2">
              <w:rPr>
                <w:rFonts w:ascii="Arial" w:hAnsi="Arial" w:cs="Arial"/>
                <w:bCs w:val="0"/>
                <w:sz w:val="20"/>
                <w:szCs w:val="20"/>
              </w:rPr>
              <w:t>Remarks</w:t>
            </w:r>
          </w:p>
        </w:tc>
      </w:tr>
      <w:tr w:rsidR="00184DF2" w:rsidRPr="00184DF2" w14:paraId="22C7D8E2" w14:textId="77777777" w:rsidTr="002379CD">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4FE21A87"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 xml:space="preserve">90% and above </w:t>
            </w:r>
          </w:p>
        </w:tc>
        <w:tc>
          <w:tcPr>
            <w:cnfStyle w:val="000010000000" w:firstRow="0" w:lastRow="0" w:firstColumn="0" w:lastColumn="0" w:oddVBand="1" w:evenVBand="0" w:oddHBand="0" w:evenHBand="0" w:firstRowFirstColumn="0" w:firstRowLastColumn="0" w:lastRowFirstColumn="0" w:lastRowLastColumn="0"/>
            <w:tcW w:w="1401" w:type="dxa"/>
          </w:tcPr>
          <w:p w14:paraId="30208B14"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100</w:t>
            </w:r>
          </w:p>
        </w:tc>
        <w:tc>
          <w:tcPr>
            <w:cnfStyle w:val="000100000000" w:firstRow="0" w:lastRow="0" w:firstColumn="0" w:lastColumn="1" w:oddVBand="0" w:evenVBand="0" w:oddHBand="0" w:evenHBand="0" w:firstRowFirstColumn="0" w:firstRowLastColumn="0" w:lastRowFirstColumn="0" w:lastRowLastColumn="0"/>
            <w:tcW w:w="1832" w:type="dxa"/>
            <w:vMerge w:val="restart"/>
          </w:tcPr>
          <w:p w14:paraId="6B845687" w14:textId="77777777" w:rsidR="00184DF2" w:rsidRPr="00184DF2" w:rsidRDefault="00184DF2" w:rsidP="00111D2D">
            <w:pPr>
              <w:spacing w:before="20" w:after="20"/>
              <w:jc w:val="center"/>
              <w:rPr>
                <w:rFonts w:ascii="Arial" w:hAnsi="Arial" w:cs="Arial"/>
                <w:sz w:val="20"/>
                <w:szCs w:val="20"/>
              </w:rPr>
            </w:pPr>
          </w:p>
          <w:p w14:paraId="4EF87832" w14:textId="77777777" w:rsidR="00184DF2" w:rsidRPr="00184DF2" w:rsidRDefault="00184DF2" w:rsidP="00111D2D">
            <w:pPr>
              <w:spacing w:before="20" w:after="20"/>
              <w:jc w:val="center"/>
              <w:rPr>
                <w:rFonts w:ascii="Arial" w:hAnsi="Arial" w:cs="Arial"/>
                <w:sz w:val="20"/>
                <w:szCs w:val="20"/>
              </w:rPr>
            </w:pPr>
          </w:p>
          <w:p w14:paraId="2D27F972"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Regular</w:t>
            </w:r>
          </w:p>
          <w:p w14:paraId="719957BD" w14:textId="77777777" w:rsidR="00184DF2" w:rsidRPr="00184DF2" w:rsidRDefault="00184DF2" w:rsidP="00111D2D">
            <w:pPr>
              <w:spacing w:before="20" w:after="20"/>
              <w:jc w:val="center"/>
              <w:rPr>
                <w:rFonts w:ascii="Arial" w:hAnsi="Arial" w:cs="Arial"/>
                <w:sz w:val="20"/>
                <w:szCs w:val="20"/>
              </w:rPr>
            </w:pPr>
          </w:p>
        </w:tc>
      </w:tr>
      <w:tr w:rsidR="00184DF2" w:rsidRPr="00184DF2" w14:paraId="1BC22C16" w14:textId="77777777" w:rsidTr="002379CD">
        <w:trPr>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67D82D3E"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85% to less than 90%</w:t>
            </w:r>
          </w:p>
        </w:tc>
        <w:tc>
          <w:tcPr>
            <w:cnfStyle w:val="000010000000" w:firstRow="0" w:lastRow="0" w:firstColumn="0" w:lastColumn="0" w:oddVBand="1" w:evenVBand="0" w:oddHBand="0" w:evenHBand="0" w:firstRowFirstColumn="0" w:firstRowLastColumn="0" w:lastRowFirstColumn="0" w:lastRowLastColumn="0"/>
            <w:tcW w:w="1401" w:type="dxa"/>
          </w:tcPr>
          <w:p w14:paraId="6B4C86E0"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90</w:t>
            </w:r>
          </w:p>
        </w:tc>
        <w:tc>
          <w:tcPr>
            <w:cnfStyle w:val="000100000000" w:firstRow="0" w:lastRow="0" w:firstColumn="0" w:lastColumn="1" w:oddVBand="0" w:evenVBand="0" w:oddHBand="0" w:evenHBand="0" w:firstRowFirstColumn="0" w:firstRowLastColumn="0" w:lastRowFirstColumn="0" w:lastRowLastColumn="0"/>
            <w:tcW w:w="1832" w:type="dxa"/>
            <w:vMerge/>
          </w:tcPr>
          <w:p w14:paraId="71DF3A08" w14:textId="77777777" w:rsidR="00184DF2" w:rsidRPr="00184DF2" w:rsidRDefault="00184DF2" w:rsidP="00111D2D">
            <w:pPr>
              <w:spacing w:before="20" w:after="20"/>
              <w:jc w:val="center"/>
              <w:rPr>
                <w:rFonts w:ascii="Arial" w:hAnsi="Arial" w:cs="Arial"/>
                <w:sz w:val="20"/>
                <w:szCs w:val="20"/>
              </w:rPr>
            </w:pPr>
          </w:p>
        </w:tc>
      </w:tr>
      <w:tr w:rsidR="00184DF2" w:rsidRPr="00184DF2" w14:paraId="22B06885" w14:textId="77777777" w:rsidTr="002379CD">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0322001E"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80% to less than 85%</w:t>
            </w:r>
          </w:p>
        </w:tc>
        <w:tc>
          <w:tcPr>
            <w:cnfStyle w:val="000010000000" w:firstRow="0" w:lastRow="0" w:firstColumn="0" w:lastColumn="0" w:oddVBand="1" w:evenVBand="0" w:oddHBand="0" w:evenHBand="0" w:firstRowFirstColumn="0" w:firstRowLastColumn="0" w:lastRowFirstColumn="0" w:lastRowLastColumn="0"/>
            <w:tcW w:w="1401" w:type="dxa"/>
          </w:tcPr>
          <w:p w14:paraId="4A6B343F"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80</w:t>
            </w:r>
          </w:p>
        </w:tc>
        <w:tc>
          <w:tcPr>
            <w:cnfStyle w:val="000100000000" w:firstRow="0" w:lastRow="0" w:firstColumn="0" w:lastColumn="1" w:oddVBand="0" w:evenVBand="0" w:oddHBand="0" w:evenHBand="0" w:firstRowFirstColumn="0" w:firstRowLastColumn="0" w:lastRowFirstColumn="0" w:lastRowLastColumn="0"/>
            <w:tcW w:w="1832" w:type="dxa"/>
            <w:vMerge/>
          </w:tcPr>
          <w:p w14:paraId="0DC03B52" w14:textId="77777777" w:rsidR="00184DF2" w:rsidRPr="00184DF2" w:rsidRDefault="00184DF2" w:rsidP="00111D2D">
            <w:pPr>
              <w:spacing w:before="20" w:after="20"/>
              <w:jc w:val="center"/>
              <w:rPr>
                <w:rFonts w:ascii="Arial" w:hAnsi="Arial" w:cs="Arial"/>
                <w:sz w:val="20"/>
                <w:szCs w:val="20"/>
              </w:rPr>
            </w:pPr>
          </w:p>
        </w:tc>
      </w:tr>
      <w:tr w:rsidR="00184DF2" w:rsidRPr="00184DF2" w14:paraId="2D01FDC4" w14:textId="77777777" w:rsidTr="002379CD">
        <w:trPr>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64A684D7"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75% to less than 80%</w:t>
            </w:r>
          </w:p>
        </w:tc>
        <w:tc>
          <w:tcPr>
            <w:cnfStyle w:val="000010000000" w:firstRow="0" w:lastRow="0" w:firstColumn="0" w:lastColumn="0" w:oddVBand="1" w:evenVBand="0" w:oddHBand="0" w:evenHBand="0" w:firstRowFirstColumn="0" w:firstRowLastColumn="0" w:lastRowFirstColumn="0" w:lastRowLastColumn="0"/>
            <w:tcW w:w="1401" w:type="dxa"/>
          </w:tcPr>
          <w:p w14:paraId="634313BB"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70</w:t>
            </w:r>
          </w:p>
        </w:tc>
        <w:tc>
          <w:tcPr>
            <w:cnfStyle w:val="000100000000" w:firstRow="0" w:lastRow="0" w:firstColumn="0" w:lastColumn="1" w:oddVBand="0" w:evenVBand="0" w:oddHBand="0" w:evenHBand="0" w:firstRowFirstColumn="0" w:firstRowLastColumn="0" w:lastRowFirstColumn="0" w:lastRowLastColumn="0"/>
            <w:tcW w:w="1832" w:type="dxa"/>
            <w:vMerge/>
          </w:tcPr>
          <w:p w14:paraId="1F58CECB" w14:textId="77777777" w:rsidR="00184DF2" w:rsidRPr="00184DF2" w:rsidRDefault="00184DF2" w:rsidP="00111D2D">
            <w:pPr>
              <w:spacing w:before="20" w:after="20"/>
              <w:jc w:val="center"/>
              <w:rPr>
                <w:rFonts w:ascii="Arial" w:hAnsi="Arial" w:cs="Arial"/>
                <w:sz w:val="20"/>
                <w:szCs w:val="20"/>
              </w:rPr>
            </w:pPr>
          </w:p>
        </w:tc>
      </w:tr>
      <w:tr w:rsidR="00184DF2" w:rsidRPr="00184DF2" w14:paraId="37D7594D" w14:textId="77777777" w:rsidTr="002379CD">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40710EA3"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70% to less than 75%</w:t>
            </w:r>
          </w:p>
        </w:tc>
        <w:tc>
          <w:tcPr>
            <w:cnfStyle w:val="000010000000" w:firstRow="0" w:lastRow="0" w:firstColumn="0" w:lastColumn="0" w:oddVBand="1" w:evenVBand="0" w:oddHBand="0" w:evenHBand="0" w:firstRowFirstColumn="0" w:firstRowLastColumn="0" w:lastRowFirstColumn="0" w:lastRowLastColumn="0"/>
            <w:tcW w:w="1401" w:type="dxa"/>
          </w:tcPr>
          <w:p w14:paraId="4C4B532A"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60</w:t>
            </w:r>
          </w:p>
        </w:tc>
        <w:tc>
          <w:tcPr>
            <w:cnfStyle w:val="000100000000" w:firstRow="0" w:lastRow="0" w:firstColumn="0" w:lastColumn="1" w:oddVBand="0" w:evenVBand="0" w:oddHBand="0" w:evenHBand="0" w:firstRowFirstColumn="0" w:firstRowLastColumn="0" w:lastRowFirstColumn="0" w:lastRowLastColumn="0"/>
            <w:tcW w:w="1832" w:type="dxa"/>
            <w:vMerge/>
          </w:tcPr>
          <w:p w14:paraId="00C244D5" w14:textId="77777777" w:rsidR="00184DF2" w:rsidRPr="00184DF2" w:rsidRDefault="00184DF2" w:rsidP="00111D2D">
            <w:pPr>
              <w:spacing w:before="20" w:after="20"/>
              <w:jc w:val="center"/>
              <w:rPr>
                <w:rFonts w:ascii="Arial" w:hAnsi="Arial" w:cs="Arial"/>
                <w:sz w:val="20"/>
                <w:szCs w:val="20"/>
              </w:rPr>
            </w:pPr>
          </w:p>
        </w:tc>
      </w:tr>
      <w:tr w:rsidR="00184DF2" w:rsidRPr="00184DF2" w14:paraId="4C72B37F" w14:textId="77777777" w:rsidTr="002379CD">
        <w:trPr>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5B89A21C"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65% to less than 70%</w:t>
            </w:r>
          </w:p>
        </w:tc>
        <w:tc>
          <w:tcPr>
            <w:cnfStyle w:val="000010000000" w:firstRow="0" w:lastRow="0" w:firstColumn="0" w:lastColumn="0" w:oddVBand="1" w:evenVBand="0" w:oddHBand="0" w:evenHBand="0" w:firstRowFirstColumn="0" w:firstRowLastColumn="0" w:lastRowFirstColumn="0" w:lastRowLastColumn="0"/>
            <w:tcW w:w="1401" w:type="dxa"/>
          </w:tcPr>
          <w:p w14:paraId="4A1CE7E2"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50</w:t>
            </w:r>
          </w:p>
        </w:tc>
        <w:tc>
          <w:tcPr>
            <w:cnfStyle w:val="000100000000" w:firstRow="0" w:lastRow="0" w:firstColumn="0" w:lastColumn="1" w:oddVBand="0" w:evenVBand="0" w:oddHBand="0" w:evenHBand="0" w:firstRowFirstColumn="0" w:firstRowLastColumn="0" w:lastRowFirstColumn="0" w:lastRowLastColumn="0"/>
            <w:tcW w:w="1832" w:type="dxa"/>
            <w:vMerge w:val="restart"/>
          </w:tcPr>
          <w:p w14:paraId="51F8AF87"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Non-collegiate</w:t>
            </w:r>
          </w:p>
        </w:tc>
      </w:tr>
      <w:tr w:rsidR="00184DF2" w:rsidRPr="00184DF2" w14:paraId="4C1DB279" w14:textId="77777777" w:rsidTr="002379CD">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2530" w:type="dxa"/>
          </w:tcPr>
          <w:p w14:paraId="675CE6BA"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60% to less than 65%</w:t>
            </w:r>
          </w:p>
        </w:tc>
        <w:tc>
          <w:tcPr>
            <w:cnfStyle w:val="000010000000" w:firstRow="0" w:lastRow="0" w:firstColumn="0" w:lastColumn="0" w:oddVBand="1" w:evenVBand="0" w:oddHBand="0" w:evenHBand="0" w:firstRowFirstColumn="0" w:firstRowLastColumn="0" w:lastRowFirstColumn="0" w:lastRowLastColumn="0"/>
            <w:tcW w:w="1401" w:type="dxa"/>
          </w:tcPr>
          <w:p w14:paraId="720C545F" w14:textId="77777777" w:rsidR="00184DF2" w:rsidRPr="00184DF2" w:rsidRDefault="00184DF2" w:rsidP="00111D2D">
            <w:pPr>
              <w:spacing w:before="20" w:after="20"/>
              <w:jc w:val="center"/>
              <w:rPr>
                <w:rFonts w:ascii="Arial" w:hAnsi="Arial" w:cs="Arial"/>
                <w:sz w:val="20"/>
                <w:szCs w:val="20"/>
              </w:rPr>
            </w:pPr>
            <w:r w:rsidRPr="00184DF2">
              <w:rPr>
                <w:rFonts w:ascii="Arial" w:hAnsi="Arial" w:cs="Arial"/>
                <w:sz w:val="20"/>
                <w:szCs w:val="20"/>
              </w:rPr>
              <w:t>40</w:t>
            </w:r>
          </w:p>
        </w:tc>
        <w:tc>
          <w:tcPr>
            <w:cnfStyle w:val="000100000000" w:firstRow="0" w:lastRow="0" w:firstColumn="0" w:lastColumn="1" w:oddVBand="0" w:evenVBand="0" w:oddHBand="0" w:evenHBand="0" w:firstRowFirstColumn="0" w:firstRowLastColumn="0" w:lastRowFirstColumn="0" w:lastRowLastColumn="0"/>
            <w:tcW w:w="1832" w:type="dxa"/>
            <w:vMerge/>
          </w:tcPr>
          <w:p w14:paraId="5E0DA271" w14:textId="77777777" w:rsidR="00184DF2" w:rsidRPr="00184DF2" w:rsidRDefault="00184DF2" w:rsidP="00111D2D">
            <w:pPr>
              <w:spacing w:before="20" w:after="20"/>
              <w:jc w:val="center"/>
              <w:rPr>
                <w:rFonts w:ascii="Arial" w:hAnsi="Arial" w:cs="Arial"/>
                <w:sz w:val="20"/>
                <w:szCs w:val="20"/>
              </w:rPr>
            </w:pPr>
          </w:p>
        </w:tc>
      </w:tr>
      <w:tr w:rsidR="00184DF2" w:rsidRPr="00184DF2" w14:paraId="423F0397" w14:textId="77777777" w:rsidTr="002379CD">
        <w:trPr>
          <w:cnfStyle w:val="010000000000" w:firstRow="0" w:lastRow="1" w:firstColumn="0" w:lastColumn="0" w:oddVBand="0" w:evenVBand="0" w:oddHBand="0"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530" w:type="dxa"/>
          </w:tcPr>
          <w:p w14:paraId="2A54BB9A" w14:textId="77777777" w:rsidR="00184DF2" w:rsidRPr="00184DF2" w:rsidRDefault="00184DF2" w:rsidP="00111D2D">
            <w:pPr>
              <w:spacing w:before="20" w:after="20"/>
              <w:jc w:val="both"/>
              <w:rPr>
                <w:rFonts w:ascii="Arial" w:hAnsi="Arial" w:cs="Arial"/>
                <w:b w:val="0"/>
                <w:bCs w:val="0"/>
                <w:sz w:val="20"/>
                <w:szCs w:val="20"/>
              </w:rPr>
            </w:pPr>
            <w:r w:rsidRPr="00184DF2">
              <w:rPr>
                <w:rFonts w:ascii="Arial" w:hAnsi="Arial" w:cs="Arial"/>
                <w:b w:val="0"/>
                <w:bCs w:val="0"/>
                <w:sz w:val="20"/>
                <w:szCs w:val="20"/>
              </w:rPr>
              <w:t>less than 60%</w:t>
            </w:r>
          </w:p>
        </w:tc>
        <w:tc>
          <w:tcPr>
            <w:cnfStyle w:val="000010000000" w:firstRow="0" w:lastRow="0" w:firstColumn="0" w:lastColumn="0" w:oddVBand="1" w:evenVBand="0" w:oddHBand="0" w:evenHBand="0" w:firstRowFirstColumn="0" w:firstRowLastColumn="0" w:lastRowFirstColumn="0" w:lastRowLastColumn="0"/>
            <w:tcW w:w="1401" w:type="dxa"/>
          </w:tcPr>
          <w:p w14:paraId="0FADCF27" w14:textId="77777777" w:rsidR="00184DF2" w:rsidRPr="00184DF2" w:rsidRDefault="00184DF2" w:rsidP="00111D2D">
            <w:pPr>
              <w:spacing w:before="20" w:after="20"/>
              <w:jc w:val="center"/>
              <w:rPr>
                <w:rFonts w:ascii="Arial" w:hAnsi="Arial" w:cs="Arial"/>
                <w:b w:val="0"/>
                <w:bCs w:val="0"/>
                <w:sz w:val="20"/>
                <w:szCs w:val="20"/>
              </w:rPr>
            </w:pPr>
            <w:r w:rsidRPr="00184DF2">
              <w:rPr>
                <w:rFonts w:ascii="Arial" w:hAnsi="Arial" w:cs="Arial"/>
                <w:b w:val="0"/>
                <w:bCs w:val="0"/>
                <w:sz w:val="20"/>
                <w:szCs w:val="20"/>
              </w:rPr>
              <w:t>0</w:t>
            </w:r>
          </w:p>
        </w:tc>
        <w:tc>
          <w:tcPr>
            <w:cnfStyle w:val="000100000000" w:firstRow="0" w:lastRow="0" w:firstColumn="0" w:lastColumn="1" w:oddVBand="0" w:evenVBand="0" w:oddHBand="0" w:evenHBand="0" w:firstRowFirstColumn="0" w:firstRowLastColumn="0" w:lastRowFirstColumn="0" w:lastRowLastColumn="0"/>
            <w:tcW w:w="1832" w:type="dxa"/>
          </w:tcPr>
          <w:p w14:paraId="19F0B43B" w14:textId="77777777" w:rsidR="00184DF2" w:rsidRPr="00184DF2" w:rsidRDefault="00184DF2" w:rsidP="00111D2D">
            <w:pPr>
              <w:spacing w:before="20" w:after="20"/>
              <w:rPr>
                <w:rFonts w:ascii="Arial" w:hAnsi="Arial" w:cs="Arial"/>
                <w:sz w:val="20"/>
                <w:szCs w:val="20"/>
              </w:rPr>
            </w:pPr>
          </w:p>
        </w:tc>
      </w:tr>
    </w:tbl>
    <w:p w14:paraId="06798EA0" w14:textId="77777777" w:rsidR="00184DF2" w:rsidRPr="000033DA" w:rsidRDefault="00184DF2" w:rsidP="00184DF2">
      <w:pPr>
        <w:tabs>
          <w:tab w:val="left" w:pos="540"/>
          <w:tab w:val="left" w:pos="1080"/>
        </w:tabs>
        <w:spacing w:before="240" w:after="240"/>
        <w:jc w:val="both"/>
        <w:rPr>
          <w:rFonts w:ascii="Arial" w:hAnsi="Arial" w:cs="Arial"/>
          <w:bCs/>
          <w:sz w:val="20"/>
          <w:szCs w:val="20"/>
        </w:rPr>
      </w:pPr>
      <w:r w:rsidRPr="00184DF2">
        <w:rPr>
          <w:rFonts w:ascii="Arial" w:hAnsi="Arial" w:cs="Arial"/>
          <w:b/>
          <w:bCs/>
          <w:szCs w:val="30"/>
        </w:rPr>
        <w:t>5.</w:t>
      </w:r>
      <w:r w:rsidRPr="00184DF2">
        <w:rPr>
          <w:rFonts w:ascii="Arial" w:hAnsi="Arial" w:cs="Arial"/>
          <w:b/>
          <w:szCs w:val="30"/>
        </w:rPr>
        <w:t xml:space="preserve"> Class Test </w:t>
      </w:r>
      <w:r w:rsidRPr="000033DA">
        <w:rPr>
          <w:rFonts w:ascii="Arial" w:hAnsi="Arial" w:cs="Arial"/>
          <w:bCs/>
          <w:sz w:val="20"/>
          <w:szCs w:val="20"/>
        </w:rPr>
        <w:t xml:space="preserve">[Ref. </w:t>
      </w:r>
      <w:r w:rsidR="00143702" w:rsidRPr="008A223F">
        <w:rPr>
          <w:rFonts w:ascii="Arial" w:hAnsi="Arial" w:cs="Arial"/>
          <w:b/>
          <w:color w:val="000000"/>
          <w:sz w:val="20"/>
          <w:szCs w:val="20"/>
        </w:rPr>
        <w:t>AO</w:t>
      </w:r>
      <w:r w:rsidR="00143702">
        <w:rPr>
          <w:rFonts w:ascii="Arial" w:hAnsi="Arial" w:cs="Arial"/>
          <w:b/>
          <w:color w:val="000000"/>
          <w:sz w:val="20"/>
          <w:szCs w:val="20"/>
        </w:rPr>
        <w:t>FAC</w:t>
      </w:r>
      <w:r w:rsidRPr="000033DA">
        <w:rPr>
          <w:rFonts w:ascii="Arial" w:hAnsi="Arial" w:cs="Arial"/>
          <w:bCs/>
          <w:sz w:val="20"/>
          <w:szCs w:val="20"/>
        </w:rPr>
        <w:t xml:space="preserve"> article no- 16]</w:t>
      </w:r>
    </w:p>
    <w:p w14:paraId="006150A4" w14:textId="77777777" w:rsidR="00143702" w:rsidRPr="00143702" w:rsidRDefault="00143702" w:rsidP="00143702">
      <w:pPr>
        <w:tabs>
          <w:tab w:val="left" w:pos="540"/>
          <w:tab w:val="left" w:pos="1080"/>
        </w:tabs>
        <w:spacing w:before="240" w:after="240"/>
        <w:jc w:val="both"/>
        <w:rPr>
          <w:rFonts w:ascii="Arial" w:hAnsi="Arial" w:cs="Arial"/>
          <w:sz w:val="20"/>
          <w:szCs w:val="20"/>
        </w:rPr>
      </w:pPr>
      <w:r>
        <w:rPr>
          <w:rFonts w:ascii="Arial" w:hAnsi="Arial" w:cs="Arial"/>
          <w:sz w:val="20"/>
          <w:szCs w:val="20"/>
        </w:rPr>
        <w:t>5</w:t>
      </w:r>
      <w:r w:rsidRPr="00143702">
        <w:rPr>
          <w:rFonts w:ascii="Arial" w:hAnsi="Arial" w:cs="Arial"/>
          <w:sz w:val="20"/>
          <w:szCs w:val="20"/>
        </w:rPr>
        <w:t>.1</w:t>
      </w:r>
      <w:r w:rsidRPr="00143702">
        <w:rPr>
          <w:rFonts w:ascii="Arial" w:hAnsi="Arial" w:cs="Arial"/>
          <w:sz w:val="20"/>
          <w:szCs w:val="20"/>
        </w:rPr>
        <w:tab/>
        <w:t>For theoretical courses of less than or equal to 2 credits there shall be at least three class tests and at least four class tests for more than 2 credits in a semester.</w:t>
      </w:r>
    </w:p>
    <w:p w14:paraId="305F661E" w14:textId="77777777" w:rsidR="00143702" w:rsidRPr="00143702" w:rsidRDefault="00143702" w:rsidP="00143702">
      <w:pPr>
        <w:tabs>
          <w:tab w:val="left" w:pos="540"/>
          <w:tab w:val="left" w:pos="1080"/>
        </w:tabs>
        <w:spacing w:before="240" w:after="240"/>
        <w:jc w:val="both"/>
        <w:rPr>
          <w:rFonts w:ascii="Arial" w:hAnsi="Arial" w:cs="Arial"/>
          <w:sz w:val="20"/>
          <w:szCs w:val="20"/>
        </w:rPr>
      </w:pPr>
      <w:r>
        <w:rPr>
          <w:rFonts w:ascii="Arial" w:hAnsi="Arial" w:cs="Arial"/>
          <w:sz w:val="20"/>
          <w:szCs w:val="20"/>
        </w:rPr>
        <w:t>5</w:t>
      </w:r>
      <w:r w:rsidRPr="00143702">
        <w:rPr>
          <w:rFonts w:ascii="Arial" w:hAnsi="Arial" w:cs="Arial"/>
          <w:sz w:val="20"/>
          <w:szCs w:val="20"/>
        </w:rPr>
        <w:t>.2</w:t>
      </w:r>
      <w:r w:rsidRPr="00143702">
        <w:rPr>
          <w:rFonts w:ascii="Arial" w:hAnsi="Arial" w:cs="Arial"/>
          <w:sz w:val="20"/>
          <w:szCs w:val="20"/>
        </w:rPr>
        <w:tab/>
        <w:t>The course teacher must submit the detailed class test marks and their average in percentage to the Chairman of the Examination Committee in a sealed envelope. A copy will be also sent to the controller of the examination. If a course is conducted by more than one course teacher, class test marks will be processed by the examination committee.</w:t>
      </w:r>
    </w:p>
    <w:p w14:paraId="56DD4BC4" w14:textId="77777777" w:rsidR="00143702" w:rsidRDefault="00143702" w:rsidP="00143702">
      <w:pPr>
        <w:tabs>
          <w:tab w:val="left" w:pos="540"/>
          <w:tab w:val="left" w:pos="1080"/>
        </w:tabs>
        <w:spacing w:before="240" w:after="240"/>
        <w:jc w:val="both"/>
        <w:rPr>
          <w:rFonts w:ascii="Arial" w:hAnsi="Arial" w:cs="Arial"/>
          <w:sz w:val="20"/>
          <w:szCs w:val="20"/>
        </w:rPr>
      </w:pPr>
      <w:r>
        <w:rPr>
          <w:rFonts w:ascii="Arial" w:hAnsi="Arial" w:cs="Arial"/>
          <w:sz w:val="20"/>
          <w:szCs w:val="20"/>
        </w:rPr>
        <w:t>5</w:t>
      </w:r>
      <w:r w:rsidRPr="00143702">
        <w:rPr>
          <w:rFonts w:ascii="Arial" w:hAnsi="Arial" w:cs="Arial"/>
          <w:sz w:val="20"/>
          <w:szCs w:val="20"/>
        </w:rPr>
        <w:t>.3</w:t>
      </w:r>
      <w:r w:rsidRPr="00143702">
        <w:rPr>
          <w:rFonts w:ascii="Arial" w:hAnsi="Arial" w:cs="Arial"/>
          <w:sz w:val="20"/>
          <w:szCs w:val="20"/>
        </w:rPr>
        <w:tab/>
        <w:t xml:space="preserve">Previous class test marks will remain valid for the reported/ course improvement student if he/she is unable to appear at class test. </w:t>
      </w:r>
    </w:p>
    <w:p w14:paraId="02B06F48" w14:textId="77777777" w:rsidR="009930C8" w:rsidRDefault="009930C8" w:rsidP="00143702">
      <w:pPr>
        <w:tabs>
          <w:tab w:val="left" w:pos="540"/>
          <w:tab w:val="left" w:pos="1080"/>
        </w:tabs>
        <w:spacing w:before="240" w:after="240"/>
        <w:jc w:val="both"/>
        <w:rPr>
          <w:rFonts w:ascii="Arial" w:hAnsi="Arial" w:cs="Arial"/>
          <w:sz w:val="20"/>
          <w:szCs w:val="20"/>
        </w:rPr>
      </w:pPr>
    </w:p>
    <w:p w14:paraId="45A9BECD" w14:textId="77777777" w:rsidR="009930C8" w:rsidRDefault="009930C8" w:rsidP="00143702">
      <w:pPr>
        <w:tabs>
          <w:tab w:val="left" w:pos="540"/>
          <w:tab w:val="left" w:pos="1080"/>
        </w:tabs>
        <w:spacing w:before="240" w:after="240"/>
        <w:jc w:val="both"/>
        <w:rPr>
          <w:rFonts w:ascii="Arial" w:hAnsi="Arial" w:cs="Arial"/>
          <w:sz w:val="20"/>
          <w:szCs w:val="20"/>
        </w:rPr>
      </w:pPr>
    </w:p>
    <w:p w14:paraId="1C09874F" w14:textId="77777777" w:rsidR="009930C8" w:rsidRDefault="009930C8" w:rsidP="00143702">
      <w:pPr>
        <w:tabs>
          <w:tab w:val="left" w:pos="540"/>
          <w:tab w:val="left" w:pos="1080"/>
        </w:tabs>
        <w:spacing w:before="240" w:after="240"/>
        <w:jc w:val="both"/>
        <w:rPr>
          <w:rFonts w:ascii="Arial" w:hAnsi="Arial" w:cs="Arial"/>
          <w:sz w:val="20"/>
          <w:szCs w:val="20"/>
        </w:rPr>
      </w:pPr>
    </w:p>
    <w:p w14:paraId="34989B18" w14:textId="77777777" w:rsidR="009930C8" w:rsidRDefault="009930C8" w:rsidP="00143702">
      <w:pPr>
        <w:tabs>
          <w:tab w:val="left" w:pos="540"/>
          <w:tab w:val="left" w:pos="1080"/>
        </w:tabs>
        <w:spacing w:before="240" w:after="240"/>
        <w:jc w:val="both"/>
        <w:rPr>
          <w:rFonts w:ascii="Arial" w:hAnsi="Arial" w:cs="Arial"/>
          <w:sz w:val="20"/>
          <w:szCs w:val="20"/>
        </w:rPr>
      </w:pPr>
    </w:p>
    <w:p w14:paraId="5D82C6CD" w14:textId="77777777" w:rsidR="009930C8" w:rsidRDefault="009930C8" w:rsidP="00143702">
      <w:pPr>
        <w:tabs>
          <w:tab w:val="left" w:pos="540"/>
          <w:tab w:val="left" w:pos="1080"/>
        </w:tabs>
        <w:spacing w:before="240" w:after="240"/>
        <w:jc w:val="both"/>
        <w:rPr>
          <w:rFonts w:ascii="Arial" w:hAnsi="Arial" w:cs="Arial"/>
          <w:sz w:val="20"/>
          <w:szCs w:val="20"/>
        </w:rPr>
      </w:pPr>
    </w:p>
    <w:p w14:paraId="7D119391" w14:textId="77777777" w:rsidR="009930C8" w:rsidRPr="00143702" w:rsidRDefault="009930C8" w:rsidP="00143702">
      <w:pPr>
        <w:tabs>
          <w:tab w:val="left" w:pos="540"/>
          <w:tab w:val="left" w:pos="1080"/>
        </w:tabs>
        <w:spacing w:before="240" w:after="240"/>
        <w:jc w:val="both"/>
        <w:rPr>
          <w:rFonts w:ascii="Arial" w:hAnsi="Arial" w:cs="Arial"/>
          <w:sz w:val="20"/>
          <w:szCs w:val="20"/>
        </w:rPr>
      </w:pPr>
    </w:p>
    <w:p w14:paraId="26570D80" w14:textId="77777777" w:rsidR="00184DF2" w:rsidRPr="000033DA" w:rsidRDefault="00184DF2" w:rsidP="00143702">
      <w:pPr>
        <w:tabs>
          <w:tab w:val="left" w:pos="540"/>
          <w:tab w:val="left" w:pos="1080"/>
        </w:tabs>
        <w:spacing w:before="240" w:after="240"/>
        <w:jc w:val="both"/>
        <w:rPr>
          <w:rFonts w:ascii="Arial" w:hAnsi="Arial" w:cs="Arial"/>
          <w:sz w:val="20"/>
          <w:szCs w:val="20"/>
        </w:rPr>
      </w:pPr>
      <w:r w:rsidRPr="00184DF2">
        <w:rPr>
          <w:rFonts w:ascii="Arial" w:hAnsi="Arial" w:cs="Arial"/>
          <w:b/>
          <w:szCs w:val="30"/>
        </w:rPr>
        <w:lastRenderedPageBreak/>
        <w:t xml:space="preserve">6.  The Grading System </w:t>
      </w:r>
      <w:r w:rsidRPr="000033DA">
        <w:rPr>
          <w:rFonts w:ascii="Arial" w:hAnsi="Arial" w:cs="Arial"/>
          <w:sz w:val="20"/>
          <w:szCs w:val="20"/>
        </w:rPr>
        <w:t xml:space="preserve">[Ref.  </w:t>
      </w:r>
      <w:r w:rsidR="00102D6C" w:rsidRPr="008A223F">
        <w:rPr>
          <w:rFonts w:ascii="Arial" w:hAnsi="Arial" w:cs="Arial"/>
          <w:b/>
          <w:color w:val="000000"/>
          <w:sz w:val="20"/>
          <w:szCs w:val="20"/>
        </w:rPr>
        <w:t>AO</w:t>
      </w:r>
      <w:r w:rsidR="00102D6C">
        <w:rPr>
          <w:rFonts w:ascii="Arial" w:hAnsi="Arial" w:cs="Arial"/>
          <w:b/>
          <w:color w:val="000000"/>
          <w:sz w:val="20"/>
          <w:szCs w:val="20"/>
        </w:rPr>
        <w:t>FAC</w:t>
      </w:r>
      <w:r w:rsidRPr="000033DA">
        <w:rPr>
          <w:rFonts w:ascii="Arial" w:hAnsi="Arial" w:cs="Arial"/>
          <w:sz w:val="20"/>
          <w:szCs w:val="20"/>
        </w:rPr>
        <w:t xml:space="preserve"> article no-14]</w:t>
      </w:r>
    </w:p>
    <w:tbl>
      <w:tblPr>
        <w:tblW w:w="0" w:type="auto"/>
        <w:tblInd w:w="288" w:type="dxa"/>
        <w:tblLook w:val="0000" w:firstRow="0" w:lastRow="0" w:firstColumn="0" w:lastColumn="0" w:noHBand="0" w:noVBand="0"/>
      </w:tblPr>
      <w:tblGrid>
        <w:gridCol w:w="560"/>
        <w:gridCol w:w="8300"/>
      </w:tblGrid>
      <w:tr w:rsidR="00102D6C" w:rsidRPr="007F2209" w14:paraId="22838203" w14:textId="77777777" w:rsidTr="00A14023">
        <w:tc>
          <w:tcPr>
            <w:tcW w:w="566" w:type="dxa"/>
            <w:shd w:val="clear" w:color="auto" w:fill="auto"/>
          </w:tcPr>
          <w:p w14:paraId="74ADA9A9" w14:textId="77777777" w:rsidR="00102D6C" w:rsidRPr="009930C8" w:rsidRDefault="009930C8" w:rsidP="00A14023">
            <w:pPr>
              <w:tabs>
                <w:tab w:val="left" w:pos="540"/>
                <w:tab w:val="left" w:pos="900"/>
              </w:tabs>
              <w:jc w:val="both"/>
              <w:rPr>
                <w:rFonts w:ascii="Arial" w:hAnsi="Arial" w:cs="Arial"/>
                <w:bCs/>
                <w:sz w:val="20"/>
                <w:szCs w:val="20"/>
              </w:rPr>
            </w:pPr>
            <w:r>
              <w:rPr>
                <w:rFonts w:ascii="Arial" w:hAnsi="Arial" w:cs="Arial"/>
                <w:bCs/>
                <w:sz w:val="20"/>
                <w:szCs w:val="20"/>
              </w:rPr>
              <w:t>6</w:t>
            </w:r>
            <w:r w:rsidR="00102D6C" w:rsidRPr="009930C8">
              <w:rPr>
                <w:rFonts w:ascii="Arial" w:hAnsi="Arial" w:cs="Arial"/>
                <w:bCs/>
                <w:sz w:val="20"/>
                <w:szCs w:val="20"/>
              </w:rPr>
              <w:t>.1</w:t>
            </w:r>
          </w:p>
        </w:tc>
        <w:tc>
          <w:tcPr>
            <w:tcW w:w="8614" w:type="dxa"/>
            <w:shd w:val="clear" w:color="auto" w:fill="auto"/>
            <w:tcMar>
              <w:left w:w="14" w:type="dxa"/>
              <w:right w:w="14" w:type="dxa"/>
            </w:tcMar>
          </w:tcPr>
          <w:p w14:paraId="4552A125" w14:textId="77777777" w:rsidR="00102D6C" w:rsidRPr="009930C8" w:rsidRDefault="00102D6C" w:rsidP="00A14023">
            <w:pPr>
              <w:tabs>
                <w:tab w:val="left" w:pos="540"/>
                <w:tab w:val="left" w:pos="1080"/>
              </w:tabs>
              <w:jc w:val="both"/>
              <w:rPr>
                <w:rFonts w:ascii="Arial" w:hAnsi="Arial" w:cs="Arial"/>
                <w:sz w:val="20"/>
                <w:szCs w:val="20"/>
              </w:rPr>
            </w:pPr>
            <w:r w:rsidRPr="009930C8">
              <w:rPr>
                <w:rFonts w:ascii="Arial" w:hAnsi="Arial" w:cs="Arial"/>
                <w:sz w:val="20"/>
                <w:szCs w:val="20"/>
              </w:rPr>
              <w:t>The letter grade system for assessing the performance of the students shall be as follows:</w:t>
            </w:r>
          </w:p>
          <w:tbl>
            <w:tblPr>
              <w:tblW w:w="4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8"/>
              <w:gridCol w:w="1408"/>
              <w:gridCol w:w="1562"/>
            </w:tblGrid>
            <w:tr w:rsidR="00102D6C" w:rsidRPr="009930C8" w14:paraId="0ECDF4A8" w14:textId="77777777" w:rsidTr="00A14023">
              <w:trPr>
                <w:jc w:val="center"/>
              </w:trPr>
              <w:tc>
                <w:tcPr>
                  <w:tcW w:w="1928" w:type="dxa"/>
                </w:tcPr>
                <w:p w14:paraId="0DFCDFE3" w14:textId="77777777" w:rsidR="00102D6C" w:rsidRPr="009930C8" w:rsidRDefault="00102D6C" w:rsidP="00A14023">
                  <w:pPr>
                    <w:tabs>
                      <w:tab w:val="left" w:pos="540"/>
                      <w:tab w:val="left" w:pos="1080"/>
                    </w:tabs>
                    <w:ind w:left="-43" w:right="-43"/>
                    <w:jc w:val="center"/>
                    <w:rPr>
                      <w:rFonts w:ascii="Arial" w:hAnsi="Arial" w:cs="Arial"/>
                      <w:b/>
                      <w:bCs/>
                      <w:sz w:val="20"/>
                      <w:szCs w:val="20"/>
                    </w:rPr>
                  </w:pPr>
                  <w:r w:rsidRPr="009930C8">
                    <w:rPr>
                      <w:rFonts w:ascii="Arial" w:hAnsi="Arial" w:cs="Arial"/>
                      <w:b/>
                      <w:bCs/>
                      <w:sz w:val="20"/>
                      <w:szCs w:val="20"/>
                    </w:rPr>
                    <w:t>Marks</w:t>
                  </w:r>
                </w:p>
              </w:tc>
              <w:tc>
                <w:tcPr>
                  <w:tcW w:w="1408" w:type="dxa"/>
                </w:tcPr>
                <w:p w14:paraId="3925B9F8" w14:textId="77777777" w:rsidR="00102D6C" w:rsidRPr="009930C8" w:rsidRDefault="00102D6C" w:rsidP="00A14023">
                  <w:pPr>
                    <w:tabs>
                      <w:tab w:val="left" w:pos="540"/>
                      <w:tab w:val="left" w:pos="1080"/>
                    </w:tabs>
                    <w:ind w:left="-43" w:right="-43"/>
                    <w:jc w:val="center"/>
                    <w:rPr>
                      <w:rFonts w:ascii="Arial" w:hAnsi="Arial" w:cs="Arial"/>
                      <w:b/>
                      <w:bCs/>
                      <w:sz w:val="20"/>
                      <w:szCs w:val="20"/>
                    </w:rPr>
                  </w:pPr>
                  <w:proofErr w:type="spellStart"/>
                  <w:r w:rsidRPr="009930C8">
                    <w:rPr>
                      <w:rFonts w:ascii="Arial" w:hAnsi="Arial" w:cs="Arial"/>
                      <w:b/>
                      <w:bCs/>
                      <w:sz w:val="20"/>
                      <w:szCs w:val="20"/>
                    </w:rPr>
                    <w:t>LetterGrade</w:t>
                  </w:r>
                  <w:proofErr w:type="spellEnd"/>
                </w:p>
                <w:p w14:paraId="775C22E7" w14:textId="77777777" w:rsidR="00102D6C" w:rsidRPr="009930C8" w:rsidRDefault="00102D6C" w:rsidP="00A14023">
                  <w:pPr>
                    <w:tabs>
                      <w:tab w:val="left" w:pos="540"/>
                      <w:tab w:val="left" w:pos="1080"/>
                    </w:tabs>
                    <w:ind w:left="-43" w:right="-43"/>
                    <w:jc w:val="center"/>
                    <w:rPr>
                      <w:rFonts w:ascii="Arial" w:hAnsi="Arial" w:cs="Arial"/>
                      <w:b/>
                      <w:bCs/>
                      <w:sz w:val="20"/>
                      <w:szCs w:val="20"/>
                    </w:rPr>
                  </w:pPr>
                  <w:r w:rsidRPr="009930C8">
                    <w:rPr>
                      <w:rFonts w:ascii="Arial" w:hAnsi="Arial" w:cs="Arial"/>
                      <w:b/>
                      <w:bCs/>
                      <w:sz w:val="20"/>
                      <w:szCs w:val="20"/>
                    </w:rPr>
                    <w:t>(LG)</w:t>
                  </w:r>
                </w:p>
              </w:tc>
              <w:tc>
                <w:tcPr>
                  <w:tcW w:w="1562" w:type="dxa"/>
                </w:tcPr>
                <w:p w14:paraId="24B3E085" w14:textId="77777777" w:rsidR="00102D6C" w:rsidRPr="009930C8" w:rsidRDefault="00102D6C" w:rsidP="00A14023">
                  <w:pPr>
                    <w:tabs>
                      <w:tab w:val="left" w:pos="540"/>
                      <w:tab w:val="left" w:pos="1080"/>
                    </w:tabs>
                    <w:ind w:left="-43" w:right="-43"/>
                    <w:jc w:val="center"/>
                    <w:rPr>
                      <w:rFonts w:ascii="Arial" w:hAnsi="Arial" w:cs="Arial"/>
                      <w:b/>
                      <w:bCs/>
                      <w:sz w:val="20"/>
                      <w:szCs w:val="20"/>
                    </w:rPr>
                  </w:pPr>
                  <w:r w:rsidRPr="009930C8">
                    <w:rPr>
                      <w:rFonts w:ascii="Arial" w:hAnsi="Arial" w:cs="Arial"/>
                      <w:b/>
                      <w:bCs/>
                      <w:sz w:val="20"/>
                      <w:szCs w:val="20"/>
                    </w:rPr>
                    <w:t>Grade Point</w:t>
                  </w:r>
                </w:p>
                <w:p w14:paraId="23B917AC" w14:textId="77777777" w:rsidR="00102D6C" w:rsidRPr="009930C8" w:rsidRDefault="00102D6C" w:rsidP="00A14023">
                  <w:pPr>
                    <w:tabs>
                      <w:tab w:val="left" w:pos="540"/>
                      <w:tab w:val="left" w:pos="1080"/>
                    </w:tabs>
                    <w:ind w:left="-43" w:right="-43"/>
                    <w:jc w:val="center"/>
                    <w:rPr>
                      <w:rFonts w:ascii="Arial" w:hAnsi="Arial" w:cs="Arial"/>
                      <w:b/>
                      <w:bCs/>
                      <w:sz w:val="20"/>
                      <w:szCs w:val="20"/>
                    </w:rPr>
                  </w:pPr>
                  <w:r w:rsidRPr="009930C8">
                    <w:rPr>
                      <w:rFonts w:ascii="Arial" w:hAnsi="Arial" w:cs="Arial"/>
                      <w:b/>
                      <w:bCs/>
                      <w:sz w:val="20"/>
                      <w:szCs w:val="20"/>
                    </w:rPr>
                    <w:t>(GP)</w:t>
                  </w:r>
                </w:p>
              </w:tc>
            </w:tr>
            <w:tr w:rsidR="00102D6C" w:rsidRPr="009930C8" w14:paraId="2492029F" w14:textId="77777777" w:rsidTr="00A14023">
              <w:trPr>
                <w:jc w:val="center"/>
              </w:trPr>
              <w:tc>
                <w:tcPr>
                  <w:tcW w:w="1928" w:type="dxa"/>
                </w:tcPr>
                <w:p w14:paraId="0E2F9C56"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80% or above</w:t>
                  </w:r>
                </w:p>
              </w:tc>
              <w:tc>
                <w:tcPr>
                  <w:tcW w:w="1408" w:type="dxa"/>
                </w:tcPr>
                <w:p w14:paraId="538D57C6"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A+</w:t>
                  </w:r>
                </w:p>
              </w:tc>
              <w:tc>
                <w:tcPr>
                  <w:tcW w:w="1562" w:type="dxa"/>
                </w:tcPr>
                <w:p w14:paraId="706D1A2C"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4.0</w:t>
                  </w:r>
                </w:p>
              </w:tc>
            </w:tr>
            <w:tr w:rsidR="00102D6C" w:rsidRPr="009930C8" w14:paraId="04CB9807" w14:textId="77777777" w:rsidTr="00A14023">
              <w:trPr>
                <w:jc w:val="center"/>
              </w:trPr>
              <w:tc>
                <w:tcPr>
                  <w:tcW w:w="1928" w:type="dxa"/>
                </w:tcPr>
                <w:p w14:paraId="107B5253"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75% to less than 80%</w:t>
                  </w:r>
                </w:p>
              </w:tc>
              <w:tc>
                <w:tcPr>
                  <w:tcW w:w="1408" w:type="dxa"/>
                </w:tcPr>
                <w:p w14:paraId="6611F558"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A</w:t>
                  </w:r>
                </w:p>
              </w:tc>
              <w:tc>
                <w:tcPr>
                  <w:tcW w:w="1562" w:type="dxa"/>
                </w:tcPr>
                <w:p w14:paraId="59FE1DD7"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3.75</w:t>
                  </w:r>
                </w:p>
              </w:tc>
            </w:tr>
            <w:tr w:rsidR="00102D6C" w:rsidRPr="009930C8" w14:paraId="7AA45CF3" w14:textId="77777777" w:rsidTr="00A14023">
              <w:trPr>
                <w:trHeight w:val="87"/>
                <w:jc w:val="center"/>
              </w:trPr>
              <w:tc>
                <w:tcPr>
                  <w:tcW w:w="1928" w:type="dxa"/>
                </w:tcPr>
                <w:p w14:paraId="1193ECA2"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70% to less than 75%</w:t>
                  </w:r>
                </w:p>
              </w:tc>
              <w:tc>
                <w:tcPr>
                  <w:tcW w:w="1408" w:type="dxa"/>
                </w:tcPr>
                <w:p w14:paraId="72E9BD25"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A-</w:t>
                  </w:r>
                </w:p>
              </w:tc>
              <w:tc>
                <w:tcPr>
                  <w:tcW w:w="1562" w:type="dxa"/>
                </w:tcPr>
                <w:p w14:paraId="0C0A1A6C"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3.5</w:t>
                  </w:r>
                </w:p>
              </w:tc>
            </w:tr>
            <w:tr w:rsidR="00102D6C" w:rsidRPr="009930C8" w14:paraId="396F3BE0" w14:textId="77777777" w:rsidTr="00A14023">
              <w:trPr>
                <w:jc w:val="center"/>
              </w:trPr>
              <w:tc>
                <w:tcPr>
                  <w:tcW w:w="1928" w:type="dxa"/>
                </w:tcPr>
                <w:p w14:paraId="0E8ECD91"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65 to less than 70%</w:t>
                  </w:r>
                </w:p>
              </w:tc>
              <w:tc>
                <w:tcPr>
                  <w:tcW w:w="1408" w:type="dxa"/>
                </w:tcPr>
                <w:p w14:paraId="1770EDBF"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B+</w:t>
                  </w:r>
                </w:p>
              </w:tc>
              <w:tc>
                <w:tcPr>
                  <w:tcW w:w="1562" w:type="dxa"/>
                </w:tcPr>
                <w:p w14:paraId="625D8975"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3.25</w:t>
                  </w:r>
                </w:p>
              </w:tc>
            </w:tr>
            <w:tr w:rsidR="00102D6C" w:rsidRPr="009930C8" w14:paraId="2C113885" w14:textId="77777777" w:rsidTr="00A14023">
              <w:trPr>
                <w:jc w:val="center"/>
              </w:trPr>
              <w:tc>
                <w:tcPr>
                  <w:tcW w:w="1928" w:type="dxa"/>
                </w:tcPr>
                <w:p w14:paraId="7B58C934" w14:textId="77777777" w:rsidR="00102D6C" w:rsidRPr="009930C8" w:rsidRDefault="00102D6C" w:rsidP="00A14023">
                  <w:pPr>
                    <w:tabs>
                      <w:tab w:val="left" w:pos="540"/>
                      <w:tab w:val="left" w:pos="1080"/>
                    </w:tabs>
                    <w:ind w:right="-43"/>
                    <w:rPr>
                      <w:rFonts w:ascii="Arial" w:hAnsi="Arial" w:cs="Arial"/>
                      <w:sz w:val="20"/>
                      <w:szCs w:val="20"/>
                    </w:rPr>
                  </w:pPr>
                  <w:r w:rsidRPr="009930C8">
                    <w:rPr>
                      <w:rFonts w:ascii="Arial" w:hAnsi="Arial" w:cs="Arial"/>
                      <w:sz w:val="20"/>
                      <w:szCs w:val="20"/>
                    </w:rPr>
                    <w:t>60% to less than 65%</w:t>
                  </w:r>
                </w:p>
              </w:tc>
              <w:tc>
                <w:tcPr>
                  <w:tcW w:w="1408" w:type="dxa"/>
                </w:tcPr>
                <w:p w14:paraId="182BBF03"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B</w:t>
                  </w:r>
                </w:p>
              </w:tc>
              <w:tc>
                <w:tcPr>
                  <w:tcW w:w="1562" w:type="dxa"/>
                </w:tcPr>
                <w:p w14:paraId="614B97F3"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3.0</w:t>
                  </w:r>
                </w:p>
              </w:tc>
            </w:tr>
            <w:tr w:rsidR="00102D6C" w:rsidRPr="009930C8" w14:paraId="0790FA49" w14:textId="77777777" w:rsidTr="00A14023">
              <w:trPr>
                <w:jc w:val="center"/>
              </w:trPr>
              <w:tc>
                <w:tcPr>
                  <w:tcW w:w="1928" w:type="dxa"/>
                </w:tcPr>
                <w:p w14:paraId="2BB207BB" w14:textId="77777777" w:rsidR="00102D6C" w:rsidRPr="009930C8" w:rsidRDefault="00102D6C" w:rsidP="00A14023">
                  <w:pPr>
                    <w:tabs>
                      <w:tab w:val="left" w:pos="540"/>
                      <w:tab w:val="left" w:pos="1080"/>
                    </w:tabs>
                    <w:ind w:right="-43"/>
                    <w:rPr>
                      <w:rFonts w:ascii="Arial" w:hAnsi="Arial" w:cs="Arial"/>
                      <w:sz w:val="20"/>
                      <w:szCs w:val="20"/>
                    </w:rPr>
                  </w:pPr>
                  <w:r w:rsidRPr="009930C8">
                    <w:rPr>
                      <w:rFonts w:ascii="Arial" w:hAnsi="Arial" w:cs="Arial"/>
                      <w:sz w:val="20"/>
                      <w:szCs w:val="20"/>
                    </w:rPr>
                    <w:t>55% to less than 60%</w:t>
                  </w:r>
                </w:p>
              </w:tc>
              <w:tc>
                <w:tcPr>
                  <w:tcW w:w="1408" w:type="dxa"/>
                </w:tcPr>
                <w:p w14:paraId="67DF5A5C"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B-</w:t>
                  </w:r>
                </w:p>
              </w:tc>
              <w:tc>
                <w:tcPr>
                  <w:tcW w:w="1562" w:type="dxa"/>
                </w:tcPr>
                <w:p w14:paraId="7E9A7BEC"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2.75</w:t>
                  </w:r>
                </w:p>
              </w:tc>
            </w:tr>
            <w:tr w:rsidR="00102D6C" w:rsidRPr="009930C8" w14:paraId="541B943C" w14:textId="77777777" w:rsidTr="00A14023">
              <w:trPr>
                <w:jc w:val="center"/>
              </w:trPr>
              <w:tc>
                <w:tcPr>
                  <w:tcW w:w="1928" w:type="dxa"/>
                </w:tcPr>
                <w:p w14:paraId="5FDE6536"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50 to less than 55%</w:t>
                  </w:r>
                </w:p>
              </w:tc>
              <w:tc>
                <w:tcPr>
                  <w:tcW w:w="1408" w:type="dxa"/>
                </w:tcPr>
                <w:p w14:paraId="71DDA646"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C+</w:t>
                  </w:r>
                </w:p>
              </w:tc>
              <w:tc>
                <w:tcPr>
                  <w:tcW w:w="1562" w:type="dxa"/>
                </w:tcPr>
                <w:p w14:paraId="5F40CD94"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2.5</w:t>
                  </w:r>
                </w:p>
              </w:tc>
            </w:tr>
            <w:tr w:rsidR="00102D6C" w:rsidRPr="009930C8" w14:paraId="0D0314EC" w14:textId="77777777" w:rsidTr="00A14023">
              <w:trPr>
                <w:jc w:val="center"/>
              </w:trPr>
              <w:tc>
                <w:tcPr>
                  <w:tcW w:w="1928" w:type="dxa"/>
                </w:tcPr>
                <w:p w14:paraId="4112AA19"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45% to less than 50%</w:t>
                  </w:r>
                </w:p>
              </w:tc>
              <w:tc>
                <w:tcPr>
                  <w:tcW w:w="1408" w:type="dxa"/>
                </w:tcPr>
                <w:p w14:paraId="041454EE"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C</w:t>
                  </w:r>
                </w:p>
              </w:tc>
              <w:tc>
                <w:tcPr>
                  <w:tcW w:w="1562" w:type="dxa"/>
                </w:tcPr>
                <w:p w14:paraId="1B0AEBC1"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2.25</w:t>
                  </w:r>
                </w:p>
              </w:tc>
            </w:tr>
            <w:tr w:rsidR="00102D6C" w:rsidRPr="009930C8" w14:paraId="71CF9CEF" w14:textId="77777777" w:rsidTr="00A14023">
              <w:trPr>
                <w:jc w:val="center"/>
              </w:trPr>
              <w:tc>
                <w:tcPr>
                  <w:tcW w:w="1928" w:type="dxa"/>
                </w:tcPr>
                <w:p w14:paraId="4A4651FD"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40 to less than 45%</w:t>
                  </w:r>
                </w:p>
              </w:tc>
              <w:tc>
                <w:tcPr>
                  <w:tcW w:w="1408" w:type="dxa"/>
                </w:tcPr>
                <w:p w14:paraId="06C42FDB"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D</w:t>
                  </w:r>
                </w:p>
              </w:tc>
              <w:tc>
                <w:tcPr>
                  <w:tcW w:w="1562" w:type="dxa"/>
                </w:tcPr>
                <w:p w14:paraId="2F6C88FA"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2.0</w:t>
                  </w:r>
                </w:p>
              </w:tc>
            </w:tr>
            <w:tr w:rsidR="00102D6C" w:rsidRPr="009930C8" w14:paraId="4B5EC924" w14:textId="77777777" w:rsidTr="00A14023">
              <w:trPr>
                <w:jc w:val="center"/>
              </w:trPr>
              <w:tc>
                <w:tcPr>
                  <w:tcW w:w="1928" w:type="dxa"/>
                </w:tcPr>
                <w:p w14:paraId="44C46CEB"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 xml:space="preserve">  less than 40%</w:t>
                  </w:r>
                </w:p>
              </w:tc>
              <w:tc>
                <w:tcPr>
                  <w:tcW w:w="1408" w:type="dxa"/>
                </w:tcPr>
                <w:p w14:paraId="3E934305"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F</w:t>
                  </w:r>
                </w:p>
              </w:tc>
              <w:tc>
                <w:tcPr>
                  <w:tcW w:w="1562" w:type="dxa"/>
                </w:tcPr>
                <w:p w14:paraId="327EF3E1"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0.0</w:t>
                  </w:r>
                </w:p>
              </w:tc>
            </w:tr>
            <w:tr w:rsidR="00102D6C" w:rsidRPr="009930C8" w14:paraId="38F95D83" w14:textId="77777777" w:rsidTr="00A14023">
              <w:trPr>
                <w:jc w:val="center"/>
              </w:trPr>
              <w:tc>
                <w:tcPr>
                  <w:tcW w:w="1928" w:type="dxa"/>
                </w:tcPr>
                <w:p w14:paraId="0E575215" w14:textId="77777777" w:rsidR="00102D6C" w:rsidRPr="009930C8" w:rsidRDefault="00102D6C" w:rsidP="00A14023">
                  <w:pPr>
                    <w:tabs>
                      <w:tab w:val="left" w:pos="540"/>
                      <w:tab w:val="left" w:pos="1080"/>
                    </w:tabs>
                    <w:ind w:left="-43" w:right="-43"/>
                    <w:rPr>
                      <w:rFonts w:ascii="Arial" w:hAnsi="Arial" w:cs="Arial"/>
                      <w:sz w:val="20"/>
                      <w:szCs w:val="20"/>
                    </w:rPr>
                  </w:pPr>
                  <w:r w:rsidRPr="009930C8">
                    <w:rPr>
                      <w:rFonts w:ascii="Arial" w:hAnsi="Arial" w:cs="Arial"/>
                      <w:sz w:val="20"/>
                      <w:szCs w:val="20"/>
                    </w:rPr>
                    <w:t>Incomplete</w:t>
                  </w:r>
                </w:p>
              </w:tc>
              <w:tc>
                <w:tcPr>
                  <w:tcW w:w="1408" w:type="dxa"/>
                </w:tcPr>
                <w:p w14:paraId="46F4A79A" w14:textId="77777777" w:rsidR="00102D6C" w:rsidRPr="009930C8" w:rsidRDefault="00102D6C" w:rsidP="00A14023">
                  <w:pPr>
                    <w:tabs>
                      <w:tab w:val="left" w:pos="540"/>
                      <w:tab w:val="left" w:pos="1080"/>
                    </w:tabs>
                    <w:ind w:left="432" w:right="-43"/>
                    <w:jc w:val="both"/>
                    <w:rPr>
                      <w:rFonts w:ascii="Arial" w:hAnsi="Arial" w:cs="Arial"/>
                      <w:sz w:val="20"/>
                      <w:szCs w:val="20"/>
                    </w:rPr>
                  </w:pPr>
                  <w:r w:rsidRPr="009930C8">
                    <w:rPr>
                      <w:rFonts w:ascii="Arial" w:hAnsi="Arial" w:cs="Arial"/>
                      <w:sz w:val="20"/>
                      <w:szCs w:val="20"/>
                    </w:rPr>
                    <w:t>I</w:t>
                  </w:r>
                </w:p>
              </w:tc>
              <w:tc>
                <w:tcPr>
                  <w:tcW w:w="1562" w:type="dxa"/>
                </w:tcPr>
                <w:p w14:paraId="32CE8CB9" w14:textId="77777777" w:rsidR="00102D6C" w:rsidRPr="009930C8" w:rsidRDefault="00102D6C" w:rsidP="00A14023">
                  <w:pPr>
                    <w:tabs>
                      <w:tab w:val="left" w:pos="540"/>
                      <w:tab w:val="left" w:pos="1080"/>
                    </w:tabs>
                    <w:ind w:left="252" w:right="-43"/>
                    <w:jc w:val="both"/>
                    <w:rPr>
                      <w:rFonts w:ascii="Arial" w:hAnsi="Arial" w:cs="Arial"/>
                      <w:sz w:val="20"/>
                      <w:szCs w:val="20"/>
                    </w:rPr>
                  </w:pPr>
                  <w:r w:rsidRPr="009930C8">
                    <w:rPr>
                      <w:rFonts w:ascii="Arial" w:hAnsi="Arial" w:cs="Arial"/>
                      <w:sz w:val="20"/>
                      <w:szCs w:val="20"/>
                    </w:rPr>
                    <w:t>0.0</w:t>
                  </w:r>
                </w:p>
              </w:tc>
            </w:tr>
          </w:tbl>
          <w:p w14:paraId="51854F4B" w14:textId="77777777" w:rsidR="00102D6C" w:rsidRPr="009930C8" w:rsidRDefault="00102D6C" w:rsidP="00A14023">
            <w:pPr>
              <w:tabs>
                <w:tab w:val="left" w:pos="-44"/>
                <w:tab w:val="left" w:pos="0"/>
              </w:tabs>
              <w:jc w:val="both"/>
              <w:rPr>
                <w:rFonts w:ascii="Arial" w:hAnsi="Arial" w:cs="Arial"/>
                <w:sz w:val="20"/>
                <w:szCs w:val="20"/>
              </w:rPr>
            </w:pPr>
          </w:p>
          <w:p w14:paraId="023FCEE2" w14:textId="77777777" w:rsidR="00102D6C" w:rsidRPr="009930C8" w:rsidRDefault="00102D6C" w:rsidP="00A14023">
            <w:pPr>
              <w:tabs>
                <w:tab w:val="left" w:pos="-44"/>
                <w:tab w:val="left" w:pos="0"/>
              </w:tabs>
              <w:jc w:val="both"/>
              <w:rPr>
                <w:rFonts w:ascii="Arial" w:hAnsi="Arial" w:cs="Arial"/>
                <w:sz w:val="20"/>
                <w:szCs w:val="20"/>
              </w:rPr>
            </w:pPr>
            <w:r w:rsidRPr="009930C8">
              <w:rPr>
                <w:rFonts w:ascii="Arial" w:hAnsi="Arial" w:cs="Arial"/>
                <w:sz w:val="20"/>
                <w:szCs w:val="20"/>
              </w:rPr>
              <w:t>A letter grade ‘I’ (incomplete) shall be awarded for courses in the odd semester which</w:t>
            </w:r>
          </w:p>
          <w:p w14:paraId="64F07763" w14:textId="77777777" w:rsidR="00102D6C" w:rsidRPr="009930C8" w:rsidRDefault="00102D6C" w:rsidP="00A14023">
            <w:pPr>
              <w:tabs>
                <w:tab w:val="left" w:pos="540"/>
                <w:tab w:val="left" w:pos="900"/>
              </w:tabs>
              <w:jc w:val="both"/>
              <w:rPr>
                <w:rFonts w:ascii="Arial" w:hAnsi="Arial" w:cs="Arial"/>
                <w:sz w:val="20"/>
                <w:szCs w:val="20"/>
              </w:rPr>
            </w:pPr>
            <w:r w:rsidRPr="009930C8">
              <w:rPr>
                <w:rFonts w:ascii="Arial" w:hAnsi="Arial" w:cs="Arial"/>
                <w:sz w:val="20"/>
                <w:szCs w:val="20"/>
              </w:rPr>
              <w:t>Continue through to the even semester.</w:t>
            </w:r>
          </w:p>
          <w:p w14:paraId="7820EF26" w14:textId="77777777" w:rsidR="00102D6C" w:rsidRPr="009930C8" w:rsidRDefault="00102D6C" w:rsidP="00A14023">
            <w:pPr>
              <w:tabs>
                <w:tab w:val="left" w:pos="540"/>
                <w:tab w:val="left" w:pos="900"/>
              </w:tabs>
              <w:jc w:val="both"/>
              <w:rPr>
                <w:rFonts w:ascii="Arial" w:hAnsi="Arial" w:cs="Arial"/>
                <w:sz w:val="20"/>
                <w:szCs w:val="20"/>
              </w:rPr>
            </w:pPr>
          </w:p>
        </w:tc>
      </w:tr>
      <w:tr w:rsidR="00102D6C" w:rsidRPr="007F2209" w14:paraId="06CDF2F9" w14:textId="77777777" w:rsidTr="00A14023">
        <w:tc>
          <w:tcPr>
            <w:tcW w:w="566" w:type="dxa"/>
            <w:shd w:val="clear" w:color="auto" w:fill="auto"/>
          </w:tcPr>
          <w:p w14:paraId="2A1F74A6" w14:textId="77777777" w:rsidR="00102D6C" w:rsidRPr="009930C8" w:rsidRDefault="009930C8" w:rsidP="00A14023">
            <w:pPr>
              <w:tabs>
                <w:tab w:val="left" w:pos="540"/>
                <w:tab w:val="left" w:pos="900"/>
              </w:tabs>
              <w:jc w:val="both"/>
              <w:rPr>
                <w:rFonts w:ascii="Arial" w:hAnsi="Arial" w:cs="Arial"/>
                <w:bCs/>
                <w:color w:val="000000"/>
                <w:sz w:val="20"/>
                <w:szCs w:val="20"/>
              </w:rPr>
            </w:pPr>
            <w:r>
              <w:rPr>
                <w:rFonts w:ascii="Arial" w:hAnsi="Arial" w:cs="Arial"/>
                <w:bCs/>
                <w:color w:val="000000"/>
                <w:sz w:val="20"/>
                <w:szCs w:val="20"/>
              </w:rPr>
              <w:t>6</w:t>
            </w:r>
            <w:r w:rsidR="00102D6C" w:rsidRPr="009930C8">
              <w:rPr>
                <w:rFonts w:ascii="Arial" w:hAnsi="Arial" w:cs="Arial"/>
                <w:bCs/>
                <w:color w:val="000000"/>
                <w:sz w:val="20"/>
                <w:szCs w:val="20"/>
              </w:rPr>
              <w:t>.2</w:t>
            </w:r>
          </w:p>
        </w:tc>
        <w:tc>
          <w:tcPr>
            <w:tcW w:w="8614" w:type="dxa"/>
            <w:shd w:val="clear" w:color="auto" w:fill="auto"/>
          </w:tcPr>
          <w:p w14:paraId="13CAC9B1" w14:textId="77777777" w:rsidR="00102D6C" w:rsidRPr="009930C8" w:rsidRDefault="00102D6C" w:rsidP="00A14023">
            <w:pPr>
              <w:tabs>
                <w:tab w:val="left" w:pos="540"/>
                <w:tab w:val="left" w:pos="1080"/>
              </w:tabs>
              <w:jc w:val="both"/>
              <w:rPr>
                <w:rFonts w:ascii="Arial" w:hAnsi="Arial" w:cs="Arial"/>
                <w:sz w:val="20"/>
                <w:szCs w:val="20"/>
              </w:rPr>
            </w:pPr>
            <w:r w:rsidRPr="009930C8">
              <w:rPr>
                <w:rFonts w:ascii="Arial" w:hAnsi="Arial" w:cs="Arial"/>
                <w:sz w:val="20"/>
                <w:szCs w:val="20"/>
              </w:rPr>
              <w:t>A</w:t>
            </w:r>
            <w:r w:rsidRPr="009930C8">
              <w:rPr>
                <w:rFonts w:ascii="Arial" w:hAnsi="Arial" w:cs="Arial"/>
                <w:b/>
                <w:bCs/>
                <w:sz w:val="20"/>
                <w:szCs w:val="20"/>
              </w:rPr>
              <w:t xml:space="preserve"> Grade Point Average (GPA)</w:t>
            </w:r>
            <w:r w:rsidRPr="009930C8">
              <w:rPr>
                <w:rFonts w:ascii="Arial" w:hAnsi="Arial" w:cs="Arial"/>
                <w:sz w:val="20"/>
                <w:szCs w:val="20"/>
              </w:rPr>
              <w:t xml:space="preserve"> shall be calculated for each semester as follows:</w:t>
            </w:r>
          </w:p>
          <w:p w14:paraId="65A8466B" w14:textId="77777777" w:rsidR="00102D6C" w:rsidRPr="009930C8" w:rsidRDefault="00102D6C" w:rsidP="00A14023">
            <w:pPr>
              <w:tabs>
                <w:tab w:val="left" w:pos="540"/>
                <w:tab w:val="left" w:pos="1080"/>
              </w:tabs>
              <w:jc w:val="center"/>
              <w:rPr>
                <w:rFonts w:ascii="Arial" w:hAnsi="Arial" w:cs="Arial"/>
                <w:sz w:val="20"/>
                <w:szCs w:val="20"/>
              </w:rPr>
            </w:pPr>
            <w:r w:rsidRPr="009930C8">
              <w:rPr>
                <w:rFonts w:ascii="Arial" w:hAnsi="Arial" w:cs="Arial"/>
                <w:position w:val="-62"/>
                <w:sz w:val="20"/>
                <w:szCs w:val="20"/>
              </w:rPr>
              <w:object w:dxaOrig="1700" w:dyaOrig="1359" w14:anchorId="6AB87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64.5pt" o:ole="">
                  <v:imagedata r:id="rId10" o:title=""/>
                </v:shape>
                <o:OLEObject Type="Embed" ProgID="Equation.3" ShapeID="_x0000_i1025" DrawAspect="Content" ObjectID="_1742291651" r:id="rId11"/>
              </w:object>
            </w:r>
            <w:r w:rsidRPr="009930C8">
              <w:rPr>
                <w:rFonts w:ascii="Arial" w:hAnsi="Arial" w:cs="Arial"/>
                <w:sz w:val="20"/>
                <w:szCs w:val="20"/>
              </w:rPr>
              <w:t xml:space="preserve">                            (</w:t>
            </w:r>
            <w:proofErr w:type="spellStart"/>
            <w:r w:rsidRPr="009930C8">
              <w:rPr>
                <w:rFonts w:ascii="Arial" w:hAnsi="Arial" w:cs="Arial"/>
                <w:sz w:val="20"/>
                <w:szCs w:val="20"/>
              </w:rPr>
              <w:t>i</w:t>
            </w:r>
            <w:proofErr w:type="spellEnd"/>
            <w:r w:rsidRPr="009930C8">
              <w:rPr>
                <w:rFonts w:ascii="Arial" w:hAnsi="Arial" w:cs="Arial"/>
                <w:sz w:val="20"/>
                <w:szCs w:val="20"/>
              </w:rPr>
              <w:t>)</w:t>
            </w:r>
          </w:p>
          <w:p w14:paraId="03A25CC7" w14:textId="77777777" w:rsidR="00102D6C" w:rsidRPr="009930C8" w:rsidRDefault="00102D6C" w:rsidP="00A14023">
            <w:pPr>
              <w:tabs>
                <w:tab w:val="left" w:pos="540"/>
                <w:tab w:val="left" w:pos="1080"/>
              </w:tabs>
              <w:jc w:val="both"/>
              <w:rPr>
                <w:rFonts w:ascii="Arial" w:hAnsi="Arial" w:cs="Arial"/>
                <w:sz w:val="20"/>
                <w:szCs w:val="20"/>
              </w:rPr>
            </w:pPr>
            <w:r w:rsidRPr="009930C8">
              <w:rPr>
                <w:rFonts w:ascii="Arial" w:hAnsi="Arial" w:cs="Arial"/>
                <w:sz w:val="20"/>
                <w:szCs w:val="20"/>
              </w:rPr>
              <w:t>where, n is the number of courses offered during the semester, C</w:t>
            </w:r>
            <w:r w:rsidRPr="009930C8">
              <w:rPr>
                <w:rFonts w:ascii="Arial" w:hAnsi="Arial" w:cs="Arial"/>
                <w:sz w:val="20"/>
                <w:szCs w:val="20"/>
                <w:vertAlign w:val="subscript"/>
              </w:rPr>
              <w:t>i</w:t>
            </w:r>
            <w:r w:rsidRPr="009930C8">
              <w:rPr>
                <w:rFonts w:ascii="Arial" w:hAnsi="Arial" w:cs="Arial"/>
                <w:sz w:val="20"/>
                <w:szCs w:val="20"/>
              </w:rPr>
              <w:t xml:space="preserve"> is the number of credits allotted to a particular course and G</w:t>
            </w:r>
            <w:r w:rsidRPr="009930C8">
              <w:rPr>
                <w:rFonts w:ascii="Arial" w:hAnsi="Arial" w:cs="Arial"/>
                <w:sz w:val="20"/>
                <w:szCs w:val="20"/>
                <w:vertAlign w:val="subscript"/>
              </w:rPr>
              <w:t>i</w:t>
            </w:r>
            <w:r w:rsidRPr="009930C8">
              <w:rPr>
                <w:rFonts w:ascii="Arial" w:hAnsi="Arial" w:cs="Arial"/>
                <w:sz w:val="20"/>
                <w:szCs w:val="20"/>
              </w:rPr>
              <w:t xml:space="preserve"> is the </w:t>
            </w:r>
            <w:r w:rsidRPr="009930C8">
              <w:rPr>
                <w:rFonts w:ascii="Arial" w:hAnsi="Arial" w:cs="Arial"/>
                <w:color w:val="000000"/>
                <w:sz w:val="20"/>
                <w:szCs w:val="20"/>
              </w:rPr>
              <w:t>grade point earned</w:t>
            </w:r>
            <w:r w:rsidRPr="009930C8">
              <w:rPr>
                <w:rFonts w:ascii="Arial" w:hAnsi="Arial" w:cs="Arial"/>
                <w:sz w:val="20"/>
                <w:szCs w:val="20"/>
              </w:rPr>
              <w:t xml:space="preserve"> for that course.</w:t>
            </w:r>
          </w:p>
        </w:tc>
      </w:tr>
      <w:tr w:rsidR="00102D6C" w:rsidRPr="007F2209" w14:paraId="46DBA2E3" w14:textId="77777777" w:rsidTr="00A14023">
        <w:tc>
          <w:tcPr>
            <w:tcW w:w="566" w:type="dxa"/>
            <w:shd w:val="clear" w:color="auto" w:fill="auto"/>
          </w:tcPr>
          <w:p w14:paraId="25EEE22C" w14:textId="77777777" w:rsidR="00102D6C" w:rsidRPr="009930C8" w:rsidRDefault="009930C8" w:rsidP="00A14023">
            <w:pPr>
              <w:tabs>
                <w:tab w:val="left" w:pos="540"/>
                <w:tab w:val="left" w:pos="900"/>
              </w:tabs>
              <w:jc w:val="both"/>
              <w:rPr>
                <w:rFonts w:ascii="Arial" w:hAnsi="Arial" w:cs="Arial"/>
                <w:bCs/>
                <w:color w:val="000000"/>
                <w:sz w:val="20"/>
                <w:szCs w:val="20"/>
              </w:rPr>
            </w:pPr>
            <w:r>
              <w:rPr>
                <w:rFonts w:ascii="Arial" w:hAnsi="Arial" w:cs="Arial"/>
                <w:bCs/>
                <w:color w:val="000000"/>
                <w:sz w:val="20"/>
                <w:szCs w:val="20"/>
              </w:rPr>
              <w:t>6</w:t>
            </w:r>
            <w:r w:rsidR="00102D6C" w:rsidRPr="009930C8">
              <w:rPr>
                <w:rFonts w:ascii="Arial" w:hAnsi="Arial" w:cs="Arial"/>
                <w:bCs/>
                <w:color w:val="000000"/>
                <w:sz w:val="20"/>
                <w:szCs w:val="20"/>
              </w:rPr>
              <w:t>.3</w:t>
            </w:r>
          </w:p>
        </w:tc>
        <w:tc>
          <w:tcPr>
            <w:tcW w:w="8614" w:type="dxa"/>
            <w:shd w:val="clear" w:color="auto" w:fill="auto"/>
          </w:tcPr>
          <w:p w14:paraId="58676FCD" w14:textId="77777777" w:rsidR="00102D6C" w:rsidRPr="009930C8" w:rsidRDefault="00102D6C" w:rsidP="00A14023">
            <w:pPr>
              <w:tabs>
                <w:tab w:val="left" w:pos="540"/>
                <w:tab w:val="left" w:pos="1080"/>
              </w:tabs>
              <w:jc w:val="both"/>
              <w:rPr>
                <w:rFonts w:ascii="Arial" w:hAnsi="Arial" w:cs="Arial"/>
                <w:sz w:val="20"/>
                <w:szCs w:val="20"/>
              </w:rPr>
            </w:pPr>
            <w:r w:rsidRPr="009930C8">
              <w:rPr>
                <w:rFonts w:ascii="Arial" w:hAnsi="Arial" w:cs="Arial"/>
                <w:sz w:val="20"/>
                <w:szCs w:val="20"/>
              </w:rPr>
              <w:t xml:space="preserve">A </w:t>
            </w:r>
            <w:r w:rsidRPr="009930C8">
              <w:rPr>
                <w:rFonts w:ascii="Arial" w:hAnsi="Arial" w:cs="Arial"/>
                <w:b/>
                <w:bCs/>
                <w:sz w:val="20"/>
                <w:szCs w:val="20"/>
              </w:rPr>
              <w:t xml:space="preserve">Yearly </w:t>
            </w:r>
            <w:r w:rsidRPr="009930C8">
              <w:rPr>
                <w:rFonts w:ascii="Arial" w:hAnsi="Arial" w:cs="Arial"/>
                <w:b/>
                <w:sz w:val="20"/>
                <w:szCs w:val="20"/>
              </w:rPr>
              <w:t>Grade Point Average (YGPA</w:t>
            </w:r>
            <w:r w:rsidRPr="009930C8">
              <w:rPr>
                <w:rFonts w:ascii="Arial" w:hAnsi="Arial" w:cs="Arial"/>
                <w:sz w:val="20"/>
                <w:szCs w:val="20"/>
              </w:rPr>
              <w:t>) shall be calculated for each academic year as follows:</w:t>
            </w:r>
          </w:p>
          <w:p w14:paraId="1338DFB2" w14:textId="77777777" w:rsidR="00102D6C" w:rsidRPr="009930C8" w:rsidRDefault="00102D6C" w:rsidP="00A14023">
            <w:pPr>
              <w:tabs>
                <w:tab w:val="left" w:pos="540"/>
                <w:tab w:val="left" w:pos="1080"/>
              </w:tabs>
              <w:jc w:val="center"/>
              <w:rPr>
                <w:rFonts w:ascii="Arial" w:hAnsi="Arial" w:cs="Arial"/>
                <w:sz w:val="20"/>
                <w:szCs w:val="20"/>
              </w:rPr>
            </w:pPr>
            <w:r w:rsidRPr="009930C8">
              <w:rPr>
                <w:rFonts w:ascii="Arial" w:hAnsi="Arial" w:cs="Arial"/>
                <w:position w:val="-64"/>
                <w:sz w:val="20"/>
                <w:szCs w:val="20"/>
              </w:rPr>
              <w:object w:dxaOrig="1880" w:dyaOrig="1400" w14:anchorId="42EC51B4">
                <v:shape id="_x0000_i1026" type="#_x0000_t75" style="width:86.25pt;height:64.5pt" o:ole="">
                  <v:imagedata r:id="rId12" o:title=""/>
                </v:shape>
                <o:OLEObject Type="Embed" ProgID="Equation.3" ShapeID="_x0000_i1026" DrawAspect="Content" ObjectID="_1742291652" r:id="rId13"/>
              </w:object>
            </w:r>
            <w:r w:rsidRPr="009930C8">
              <w:rPr>
                <w:rFonts w:ascii="Arial" w:hAnsi="Arial" w:cs="Arial"/>
                <w:sz w:val="20"/>
                <w:szCs w:val="20"/>
              </w:rPr>
              <w:t xml:space="preserve">                         (ii)</w:t>
            </w:r>
          </w:p>
          <w:p w14:paraId="07EA6970" w14:textId="77777777" w:rsidR="00102D6C" w:rsidRPr="009930C8" w:rsidRDefault="00102D6C" w:rsidP="00A14023">
            <w:pPr>
              <w:tabs>
                <w:tab w:val="left" w:pos="540"/>
                <w:tab w:val="left" w:pos="900"/>
              </w:tabs>
              <w:jc w:val="both"/>
              <w:rPr>
                <w:rFonts w:ascii="Arial" w:hAnsi="Arial" w:cs="Arial"/>
                <w:sz w:val="20"/>
                <w:szCs w:val="20"/>
              </w:rPr>
            </w:pPr>
            <w:r w:rsidRPr="009930C8">
              <w:rPr>
                <w:rFonts w:ascii="Arial" w:hAnsi="Arial" w:cs="Arial"/>
                <w:sz w:val="20"/>
                <w:szCs w:val="20"/>
              </w:rPr>
              <w:t xml:space="preserve">where 2 is the number of </w:t>
            </w:r>
            <w:proofErr w:type="gramStart"/>
            <w:r w:rsidRPr="009930C8">
              <w:rPr>
                <w:rFonts w:ascii="Arial" w:hAnsi="Arial" w:cs="Arial"/>
                <w:sz w:val="20"/>
                <w:szCs w:val="20"/>
              </w:rPr>
              <w:t>semester</w:t>
            </w:r>
            <w:proofErr w:type="gramEnd"/>
            <w:r w:rsidRPr="009930C8">
              <w:rPr>
                <w:rFonts w:ascii="Arial" w:hAnsi="Arial" w:cs="Arial"/>
                <w:sz w:val="20"/>
                <w:szCs w:val="20"/>
              </w:rPr>
              <w:t>, C</w:t>
            </w:r>
            <w:r w:rsidRPr="009930C8">
              <w:rPr>
                <w:rFonts w:ascii="Arial" w:hAnsi="Arial" w:cs="Arial"/>
                <w:position w:val="-8"/>
                <w:sz w:val="20"/>
                <w:szCs w:val="20"/>
              </w:rPr>
              <w:object w:dxaOrig="120" w:dyaOrig="220" w14:anchorId="7F073D27">
                <v:shape id="_x0000_i1027" type="#_x0000_t75" style="width:7.5pt;height:7.5pt" o:ole="">
                  <v:imagedata r:id="rId14" o:title=""/>
                </v:shape>
                <o:OLEObject Type="Embed" ProgID="Equation.3" ShapeID="_x0000_i1027" DrawAspect="Content" ObjectID="_1742291653" r:id="rId15"/>
              </w:object>
            </w:r>
            <w:r w:rsidRPr="009930C8">
              <w:rPr>
                <w:rFonts w:ascii="Arial" w:hAnsi="Arial" w:cs="Arial"/>
                <w:sz w:val="20"/>
                <w:szCs w:val="20"/>
              </w:rPr>
              <w:t xml:space="preserve">  is the number of credits allotted to a semester and G</w:t>
            </w:r>
            <w:r w:rsidRPr="009930C8">
              <w:rPr>
                <w:rFonts w:ascii="Arial" w:hAnsi="Arial" w:cs="Arial"/>
                <w:position w:val="-8"/>
                <w:sz w:val="20"/>
                <w:szCs w:val="20"/>
              </w:rPr>
              <w:object w:dxaOrig="120" w:dyaOrig="220" w14:anchorId="53C20E68">
                <v:shape id="_x0000_i1028" type="#_x0000_t75" style="width:7.5pt;height:7.5pt" o:ole="">
                  <v:imagedata r:id="rId14" o:title=""/>
                </v:shape>
                <o:OLEObject Type="Embed" ProgID="Equation.3" ShapeID="_x0000_i1028" DrawAspect="Content" ObjectID="_1742291654" r:id="rId16"/>
              </w:object>
            </w:r>
            <w:r w:rsidRPr="009930C8">
              <w:rPr>
                <w:rFonts w:ascii="Arial" w:hAnsi="Arial" w:cs="Arial"/>
                <w:sz w:val="20"/>
                <w:szCs w:val="20"/>
              </w:rPr>
              <w:t xml:space="preserve"> is the </w:t>
            </w:r>
            <w:r w:rsidRPr="009930C8">
              <w:rPr>
                <w:rFonts w:ascii="Arial" w:hAnsi="Arial" w:cs="Arial"/>
                <w:color w:val="000000"/>
                <w:sz w:val="20"/>
                <w:szCs w:val="20"/>
              </w:rPr>
              <w:t>GPA earned</w:t>
            </w:r>
            <w:r w:rsidRPr="009930C8">
              <w:rPr>
                <w:rFonts w:ascii="Arial" w:hAnsi="Arial" w:cs="Arial"/>
                <w:sz w:val="20"/>
                <w:szCs w:val="20"/>
              </w:rPr>
              <w:t xml:space="preserve"> for that semester.</w:t>
            </w:r>
          </w:p>
        </w:tc>
      </w:tr>
      <w:tr w:rsidR="00102D6C" w:rsidRPr="007F2209" w14:paraId="4BE728E6" w14:textId="77777777" w:rsidTr="00A14023">
        <w:tc>
          <w:tcPr>
            <w:tcW w:w="566" w:type="dxa"/>
            <w:shd w:val="clear" w:color="auto" w:fill="auto"/>
          </w:tcPr>
          <w:p w14:paraId="7304B6F4" w14:textId="77777777" w:rsidR="00102D6C" w:rsidRPr="009930C8" w:rsidRDefault="009930C8" w:rsidP="00A14023">
            <w:pPr>
              <w:tabs>
                <w:tab w:val="left" w:pos="540"/>
                <w:tab w:val="left" w:pos="900"/>
              </w:tabs>
              <w:jc w:val="both"/>
              <w:rPr>
                <w:rFonts w:ascii="Arial" w:hAnsi="Arial" w:cs="Arial"/>
                <w:bCs/>
                <w:color w:val="000000"/>
                <w:sz w:val="20"/>
                <w:szCs w:val="20"/>
              </w:rPr>
            </w:pPr>
            <w:r>
              <w:rPr>
                <w:rFonts w:ascii="Arial" w:hAnsi="Arial" w:cs="Arial"/>
                <w:bCs/>
                <w:color w:val="000000"/>
                <w:sz w:val="20"/>
                <w:szCs w:val="20"/>
              </w:rPr>
              <w:t>6</w:t>
            </w:r>
            <w:r w:rsidR="00102D6C" w:rsidRPr="009930C8">
              <w:rPr>
                <w:rFonts w:ascii="Arial" w:hAnsi="Arial" w:cs="Arial"/>
                <w:bCs/>
                <w:color w:val="000000"/>
                <w:sz w:val="20"/>
                <w:szCs w:val="20"/>
              </w:rPr>
              <w:t>.4</w:t>
            </w:r>
          </w:p>
        </w:tc>
        <w:tc>
          <w:tcPr>
            <w:tcW w:w="8614" w:type="dxa"/>
            <w:shd w:val="clear" w:color="auto" w:fill="auto"/>
          </w:tcPr>
          <w:p w14:paraId="16EB9C57" w14:textId="77777777" w:rsidR="00102D6C" w:rsidRPr="009930C8" w:rsidRDefault="00102D6C" w:rsidP="00A14023">
            <w:pPr>
              <w:tabs>
                <w:tab w:val="left" w:pos="540"/>
                <w:tab w:val="left" w:pos="1080"/>
              </w:tabs>
              <w:jc w:val="both"/>
              <w:rPr>
                <w:rFonts w:ascii="Arial" w:hAnsi="Arial" w:cs="Arial"/>
                <w:sz w:val="20"/>
                <w:szCs w:val="20"/>
              </w:rPr>
            </w:pPr>
            <w:r w:rsidRPr="009930C8">
              <w:rPr>
                <w:rFonts w:ascii="Arial" w:hAnsi="Arial" w:cs="Arial"/>
                <w:sz w:val="20"/>
                <w:szCs w:val="20"/>
              </w:rPr>
              <w:t xml:space="preserve">The </w:t>
            </w:r>
            <w:r w:rsidRPr="009930C8">
              <w:rPr>
                <w:rFonts w:ascii="Arial" w:hAnsi="Arial" w:cs="Arial"/>
                <w:b/>
                <w:bCs/>
                <w:sz w:val="20"/>
                <w:szCs w:val="20"/>
              </w:rPr>
              <w:t>Cumulative Grade Point Average (CGPA)</w:t>
            </w:r>
            <w:r w:rsidRPr="009930C8">
              <w:rPr>
                <w:rFonts w:ascii="Arial" w:hAnsi="Arial" w:cs="Arial"/>
                <w:sz w:val="20"/>
                <w:szCs w:val="20"/>
              </w:rPr>
              <w:t xml:space="preserve"> gives the cumulative performance of the students from the 1</w:t>
            </w:r>
            <w:r w:rsidRPr="009930C8">
              <w:rPr>
                <w:rFonts w:ascii="Arial" w:hAnsi="Arial" w:cs="Arial"/>
                <w:sz w:val="20"/>
                <w:szCs w:val="20"/>
                <w:vertAlign w:val="superscript"/>
              </w:rPr>
              <w:t>st</w:t>
            </w:r>
            <w:r w:rsidRPr="009930C8">
              <w:rPr>
                <w:rFonts w:ascii="Arial" w:hAnsi="Arial" w:cs="Arial"/>
                <w:sz w:val="20"/>
                <w:szCs w:val="20"/>
              </w:rPr>
              <w:t xml:space="preserve"> year up to the end of the year to which it refers, and will be calculated as follows:</w:t>
            </w:r>
          </w:p>
          <w:p w14:paraId="67D96615" w14:textId="77777777" w:rsidR="00102D6C" w:rsidRPr="009930C8" w:rsidRDefault="00102D6C" w:rsidP="00A14023">
            <w:pPr>
              <w:tabs>
                <w:tab w:val="left" w:pos="540"/>
                <w:tab w:val="left" w:pos="1080"/>
              </w:tabs>
              <w:jc w:val="center"/>
              <w:rPr>
                <w:rFonts w:ascii="Arial" w:hAnsi="Arial" w:cs="Arial"/>
                <w:sz w:val="20"/>
                <w:szCs w:val="20"/>
              </w:rPr>
            </w:pPr>
            <w:r w:rsidRPr="009930C8">
              <w:rPr>
                <w:rFonts w:ascii="Arial" w:hAnsi="Arial" w:cs="Arial"/>
                <w:position w:val="-62"/>
                <w:sz w:val="20"/>
                <w:szCs w:val="20"/>
              </w:rPr>
              <w:object w:dxaOrig="1920" w:dyaOrig="1359" w14:anchorId="56AF94C1">
                <v:shape id="_x0000_i1029" type="#_x0000_t75" style="width:86.25pt;height:64.5pt" o:ole="">
                  <v:imagedata r:id="rId17" o:title=""/>
                </v:shape>
                <o:OLEObject Type="Embed" ProgID="Equation.3" ShapeID="_x0000_i1029" DrawAspect="Content" ObjectID="_1742291655" r:id="rId18"/>
              </w:object>
            </w:r>
            <w:r w:rsidRPr="009930C8">
              <w:rPr>
                <w:rFonts w:ascii="Arial" w:hAnsi="Arial" w:cs="Arial"/>
                <w:sz w:val="20"/>
                <w:szCs w:val="20"/>
              </w:rPr>
              <w:t xml:space="preserve">                               (iii)</w:t>
            </w:r>
          </w:p>
          <w:p w14:paraId="1A2E217A" w14:textId="77777777" w:rsidR="00102D6C" w:rsidRPr="009930C8" w:rsidRDefault="00102D6C" w:rsidP="00A14023">
            <w:pPr>
              <w:tabs>
                <w:tab w:val="left" w:pos="540"/>
                <w:tab w:val="left" w:pos="900"/>
              </w:tabs>
              <w:jc w:val="both"/>
              <w:rPr>
                <w:rFonts w:ascii="Arial" w:hAnsi="Arial" w:cs="Arial"/>
                <w:sz w:val="20"/>
                <w:szCs w:val="20"/>
              </w:rPr>
            </w:pPr>
            <w:r w:rsidRPr="009930C8">
              <w:rPr>
                <w:rFonts w:ascii="Arial" w:hAnsi="Arial" w:cs="Arial"/>
                <w:sz w:val="20"/>
                <w:szCs w:val="20"/>
              </w:rPr>
              <w:t>where, m is the total number of years being considered, C</w:t>
            </w:r>
            <w:r w:rsidRPr="009930C8">
              <w:rPr>
                <w:rFonts w:ascii="Arial" w:hAnsi="Arial" w:cs="Arial"/>
                <w:sz w:val="20"/>
                <w:szCs w:val="20"/>
                <w:vertAlign w:val="subscript"/>
              </w:rPr>
              <w:t>k</w:t>
            </w:r>
            <w:r w:rsidRPr="009930C8">
              <w:rPr>
                <w:rFonts w:ascii="Arial" w:hAnsi="Arial" w:cs="Arial"/>
                <w:sz w:val="20"/>
                <w:szCs w:val="20"/>
              </w:rPr>
              <w:t xml:space="preserve"> is the total number of credits registered during a year and </w:t>
            </w:r>
            <w:proofErr w:type="spellStart"/>
            <w:r w:rsidRPr="009930C8">
              <w:rPr>
                <w:rFonts w:ascii="Arial" w:hAnsi="Arial" w:cs="Arial"/>
                <w:sz w:val="20"/>
                <w:szCs w:val="20"/>
              </w:rPr>
              <w:t>G</w:t>
            </w:r>
            <w:r w:rsidRPr="009930C8">
              <w:rPr>
                <w:rFonts w:ascii="Arial" w:hAnsi="Arial" w:cs="Arial"/>
                <w:sz w:val="20"/>
                <w:szCs w:val="20"/>
                <w:vertAlign w:val="subscript"/>
              </w:rPr>
              <w:t>k</w:t>
            </w:r>
            <w:proofErr w:type="spellEnd"/>
            <w:r w:rsidRPr="009930C8">
              <w:rPr>
                <w:rFonts w:ascii="Arial" w:hAnsi="Arial" w:cs="Arial"/>
                <w:sz w:val="20"/>
                <w:szCs w:val="20"/>
              </w:rPr>
              <w:t xml:space="preserve"> is the </w:t>
            </w:r>
            <w:r w:rsidRPr="009930C8">
              <w:rPr>
                <w:rFonts w:ascii="Arial" w:hAnsi="Arial" w:cs="Arial"/>
                <w:color w:val="000000"/>
                <w:sz w:val="20"/>
                <w:szCs w:val="20"/>
              </w:rPr>
              <w:t xml:space="preserve">YGPA </w:t>
            </w:r>
            <w:r w:rsidRPr="009930C8">
              <w:rPr>
                <w:rFonts w:ascii="Arial" w:hAnsi="Arial" w:cs="Arial"/>
                <w:sz w:val="20"/>
                <w:szCs w:val="20"/>
              </w:rPr>
              <w:t>of that particular year.</w:t>
            </w:r>
          </w:p>
          <w:p w14:paraId="76C703BC" w14:textId="77777777" w:rsidR="00102D6C" w:rsidRPr="009930C8" w:rsidRDefault="00102D6C" w:rsidP="00A14023">
            <w:pPr>
              <w:tabs>
                <w:tab w:val="left" w:pos="540"/>
                <w:tab w:val="left" w:pos="900"/>
              </w:tabs>
              <w:jc w:val="both"/>
              <w:rPr>
                <w:rFonts w:ascii="Arial" w:hAnsi="Arial" w:cs="Arial"/>
                <w:sz w:val="20"/>
                <w:szCs w:val="20"/>
              </w:rPr>
            </w:pPr>
          </w:p>
        </w:tc>
      </w:tr>
      <w:tr w:rsidR="00102D6C" w:rsidRPr="007F2209" w14:paraId="0E1A5545" w14:textId="77777777" w:rsidTr="00A14023">
        <w:tc>
          <w:tcPr>
            <w:tcW w:w="566" w:type="dxa"/>
            <w:shd w:val="clear" w:color="auto" w:fill="auto"/>
          </w:tcPr>
          <w:p w14:paraId="7E18E514" w14:textId="77777777" w:rsidR="00102D6C" w:rsidRPr="009930C8" w:rsidRDefault="009930C8" w:rsidP="00A14023">
            <w:pPr>
              <w:tabs>
                <w:tab w:val="left" w:pos="540"/>
                <w:tab w:val="left" w:pos="900"/>
              </w:tabs>
              <w:jc w:val="both"/>
              <w:rPr>
                <w:rFonts w:ascii="Arial" w:hAnsi="Arial" w:cs="Arial"/>
                <w:bCs/>
                <w:sz w:val="20"/>
                <w:szCs w:val="20"/>
              </w:rPr>
            </w:pPr>
            <w:r>
              <w:rPr>
                <w:rFonts w:ascii="Arial" w:hAnsi="Arial" w:cs="Arial"/>
                <w:bCs/>
                <w:sz w:val="20"/>
                <w:szCs w:val="20"/>
              </w:rPr>
              <w:t>6</w:t>
            </w:r>
            <w:r w:rsidR="00102D6C" w:rsidRPr="009930C8">
              <w:rPr>
                <w:rFonts w:ascii="Arial" w:hAnsi="Arial" w:cs="Arial"/>
                <w:bCs/>
                <w:sz w:val="20"/>
                <w:szCs w:val="20"/>
              </w:rPr>
              <w:t>.5</w:t>
            </w:r>
          </w:p>
        </w:tc>
        <w:tc>
          <w:tcPr>
            <w:tcW w:w="8614" w:type="dxa"/>
            <w:shd w:val="clear" w:color="auto" w:fill="auto"/>
          </w:tcPr>
          <w:p w14:paraId="1C193531" w14:textId="77777777" w:rsidR="00102D6C" w:rsidRPr="009930C8" w:rsidRDefault="00102D6C" w:rsidP="00A14023">
            <w:pPr>
              <w:tabs>
                <w:tab w:val="left" w:pos="540"/>
                <w:tab w:val="left" w:pos="900"/>
              </w:tabs>
              <w:jc w:val="both"/>
              <w:rPr>
                <w:rFonts w:ascii="Arial" w:hAnsi="Arial" w:cs="Arial"/>
                <w:sz w:val="20"/>
                <w:szCs w:val="20"/>
              </w:rPr>
            </w:pPr>
            <w:r w:rsidRPr="009930C8">
              <w:rPr>
                <w:rFonts w:ascii="Arial" w:hAnsi="Arial" w:cs="Arial"/>
                <w:sz w:val="20"/>
                <w:szCs w:val="20"/>
              </w:rPr>
              <w:t xml:space="preserve">A Cumulative Grade Point Average (CGPA) shall be calculated at the end of each academic year and to be communicated to the students along with the YGPAs. The individual grades of courses obtained by them for the semesters of the academic year will, however, be communicated at the end of individual semester by the Chairman of the </w:t>
            </w:r>
            <w:r w:rsidRPr="009930C8">
              <w:rPr>
                <w:rFonts w:ascii="Arial" w:hAnsi="Arial" w:cs="Arial"/>
                <w:sz w:val="20"/>
                <w:szCs w:val="20"/>
              </w:rPr>
              <w:lastRenderedPageBreak/>
              <w:t>Examination Committee.</w:t>
            </w:r>
          </w:p>
        </w:tc>
      </w:tr>
      <w:tr w:rsidR="00102D6C" w:rsidRPr="007F2209" w14:paraId="0AEA1383" w14:textId="77777777" w:rsidTr="00A14023">
        <w:trPr>
          <w:trHeight w:val="549"/>
        </w:trPr>
        <w:tc>
          <w:tcPr>
            <w:tcW w:w="566" w:type="dxa"/>
            <w:shd w:val="clear" w:color="auto" w:fill="auto"/>
          </w:tcPr>
          <w:p w14:paraId="234601F3" w14:textId="77777777" w:rsidR="00102D6C" w:rsidRPr="009930C8" w:rsidRDefault="009930C8" w:rsidP="00A14023">
            <w:pPr>
              <w:tabs>
                <w:tab w:val="left" w:pos="540"/>
                <w:tab w:val="left" w:pos="900"/>
              </w:tabs>
              <w:jc w:val="both"/>
              <w:rPr>
                <w:rFonts w:ascii="Arial" w:hAnsi="Arial" w:cs="Arial"/>
                <w:bCs/>
                <w:sz w:val="20"/>
                <w:szCs w:val="20"/>
              </w:rPr>
            </w:pPr>
            <w:r>
              <w:rPr>
                <w:rFonts w:ascii="Arial" w:hAnsi="Arial" w:cs="Arial"/>
                <w:bCs/>
                <w:sz w:val="20"/>
                <w:szCs w:val="20"/>
              </w:rPr>
              <w:lastRenderedPageBreak/>
              <w:t>6</w:t>
            </w:r>
            <w:r w:rsidR="00102D6C" w:rsidRPr="009930C8">
              <w:rPr>
                <w:rFonts w:ascii="Arial" w:hAnsi="Arial" w:cs="Arial"/>
                <w:bCs/>
                <w:sz w:val="20"/>
                <w:szCs w:val="20"/>
              </w:rPr>
              <w:t>.5</w:t>
            </w:r>
          </w:p>
        </w:tc>
        <w:tc>
          <w:tcPr>
            <w:tcW w:w="8614" w:type="dxa"/>
            <w:shd w:val="clear" w:color="auto" w:fill="auto"/>
          </w:tcPr>
          <w:p w14:paraId="4FC57E80" w14:textId="77777777" w:rsidR="00102D6C" w:rsidRPr="009930C8" w:rsidRDefault="00102D6C" w:rsidP="00A14023">
            <w:pPr>
              <w:tabs>
                <w:tab w:val="left" w:pos="540"/>
                <w:tab w:val="left" w:pos="900"/>
              </w:tabs>
              <w:jc w:val="both"/>
              <w:rPr>
                <w:rFonts w:ascii="Arial" w:hAnsi="Arial" w:cs="Arial"/>
                <w:b/>
                <w:sz w:val="20"/>
                <w:szCs w:val="20"/>
              </w:rPr>
            </w:pPr>
            <w:r w:rsidRPr="009930C8">
              <w:rPr>
                <w:rFonts w:ascii="Arial" w:hAnsi="Arial" w:cs="Arial"/>
                <w:sz w:val="20"/>
                <w:szCs w:val="20"/>
              </w:rPr>
              <w:t xml:space="preserve">The YGPA will be rounded down to the third place of decimal for reporting. </w:t>
            </w:r>
            <w:r w:rsidRPr="009930C8">
              <w:rPr>
                <w:rFonts w:ascii="Arial" w:hAnsi="Arial" w:cs="Arial"/>
                <w:b/>
                <w:sz w:val="20"/>
                <w:szCs w:val="20"/>
              </w:rPr>
              <w:t>For instance, YGPA=3.4999 shall be rounded down as YGPA=3.499.</w:t>
            </w:r>
          </w:p>
          <w:p w14:paraId="6692C951" w14:textId="77777777" w:rsidR="00102D6C" w:rsidRPr="009930C8" w:rsidRDefault="00102D6C" w:rsidP="00A14023">
            <w:pPr>
              <w:tabs>
                <w:tab w:val="left" w:pos="540"/>
                <w:tab w:val="left" w:pos="900"/>
              </w:tabs>
              <w:jc w:val="both"/>
              <w:rPr>
                <w:rFonts w:ascii="Arial" w:hAnsi="Arial" w:cs="Arial"/>
                <w:b/>
                <w:sz w:val="20"/>
                <w:szCs w:val="20"/>
              </w:rPr>
            </w:pPr>
          </w:p>
          <w:p w14:paraId="284219F2" w14:textId="77777777" w:rsidR="00102D6C" w:rsidRPr="009930C8" w:rsidRDefault="00102D6C" w:rsidP="00A14023">
            <w:pPr>
              <w:tabs>
                <w:tab w:val="left" w:pos="540"/>
                <w:tab w:val="left" w:pos="900"/>
              </w:tabs>
              <w:jc w:val="both"/>
              <w:rPr>
                <w:rFonts w:ascii="Arial" w:hAnsi="Arial" w:cs="Arial"/>
                <w:sz w:val="20"/>
                <w:szCs w:val="20"/>
              </w:rPr>
            </w:pPr>
            <w:r w:rsidRPr="009930C8">
              <w:rPr>
                <w:rFonts w:ascii="Arial" w:hAnsi="Arial" w:cs="Arial"/>
                <w:sz w:val="20"/>
                <w:szCs w:val="20"/>
              </w:rPr>
              <w:t xml:space="preserve">The CGPA will be rounded off to the second place of decimal for reporting. </w:t>
            </w:r>
            <w:r w:rsidRPr="009930C8">
              <w:rPr>
                <w:rFonts w:ascii="Arial" w:hAnsi="Arial" w:cs="Arial"/>
                <w:b/>
                <w:sz w:val="20"/>
                <w:szCs w:val="20"/>
              </w:rPr>
              <w:t>For instance, C GPA=3.485 shall be rounded down as CGPA=3.49, CGPA=3.354</w:t>
            </w:r>
            <w:r w:rsidR="009930C8">
              <w:rPr>
                <w:rFonts w:ascii="Arial" w:hAnsi="Arial" w:cs="Arial"/>
                <w:b/>
                <w:sz w:val="20"/>
                <w:szCs w:val="20"/>
              </w:rPr>
              <w:t xml:space="preserve"> </w:t>
            </w:r>
            <w:r w:rsidRPr="009930C8">
              <w:rPr>
                <w:rFonts w:ascii="Arial" w:hAnsi="Arial" w:cs="Arial"/>
                <w:b/>
                <w:sz w:val="20"/>
                <w:szCs w:val="20"/>
              </w:rPr>
              <w:t>shall be rounded down as CGPA=3.35</w:t>
            </w:r>
          </w:p>
        </w:tc>
      </w:tr>
      <w:tr w:rsidR="00102D6C" w:rsidRPr="007F2209" w14:paraId="062B5CD2" w14:textId="77777777" w:rsidTr="00A14023">
        <w:trPr>
          <w:trHeight w:val="1143"/>
        </w:trPr>
        <w:tc>
          <w:tcPr>
            <w:tcW w:w="566" w:type="dxa"/>
            <w:shd w:val="clear" w:color="auto" w:fill="auto"/>
          </w:tcPr>
          <w:p w14:paraId="50FB3DB7" w14:textId="77777777" w:rsidR="00102D6C" w:rsidRPr="009930C8" w:rsidRDefault="009930C8" w:rsidP="00A14023">
            <w:pPr>
              <w:tabs>
                <w:tab w:val="left" w:pos="540"/>
                <w:tab w:val="left" w:pos="900"/>
              </w:tabs>
              <w:jc w:val="both"/>
              <w:rPr>
                <w:rFonts w:ascii="Arial" w:hAnsi="Arial" w:cs="Arial"/>
                <w:bCs/>
                <w:sz w:val="20"/>
                <w:szCs w:val="20"/>
              </w:rPr>
            </w:pPr>
            <w:r>
              <w:rPr>
                <w:rFonts w:ascii="Arial" w:hAnsi="Arial" w:cs="Arial"/>
                <w:bCs/>
                <w:sz w:val="20"/>
                <w:szCs w:val="20"/>
              </w:rPr>
              <w:t>6</w:t>
            </w:r>
            <w:r w:rsidR="00102D6C" w:rsidRPr="009930C8">
              <w:rPr>
                <w:rFonts w:ascii="Arial" w:hAnsi="Arial" w:cs="Arial"/>
                <w:bCs/>
                <w:sz w:val="20"/>
                <w:szCs w:val="20"/>
              </w:rPr>
              <w:t>.6</w:t>
            </w:r>
          </w:p>
        </w:tc>
        <w:tc>
          <w:tcPr>
            <w:tcW w:w="8614" w:type="dxa"/>
            <w:shd w:val="clear" w:color="auto" w:fill="auto"/>
          </w:tcPr>
          <w:p w14:paraId="517B6700" w14:textId="77777777" w:rsidR="00102D6C" w:rsidRPr="009930C8" w:rsidRDefault="00102D6C" w:rsidP="00A14023">
            <w:pPr>
              <w:tabs>
                <w:tab w:val="left" w:pos="540"/>
                <w:tab w:val="left" w:pos="1080"/>
              </w:tabs>
              <w:rPr>
                <w:rFonts w:ascii="Arial" w:hAnsi="Arial" w:cs="Arial"/>
                <w:sz w:val="20"/>
                <w:szCs w:val="20"/>
              </w:rPr>
            </w:pPr>
            <w:r w:rsidRPr="009930C8">
              <w:rPr>
                <w:rFonts w:ascii="Arial" w:hAnsi="Arial" w:cs="Arial"/>
                <w:b/>
                <w:bCs/>
                <w:sz w:val="20"/>
                <w:szCs w:val="20"/>
              </w:rPr>
              <w:t xml:space="preserve"> Earned Credit: </w:t>
            </w:r>
            <w:r w:rsidRPr="009930C8">
              <w:rPr>
                <w:rFonts w:ascii="Arial" w:hAnsi="Arial" w:cs="Arial"/>
                <w:bCs/>
                <w:sz w:val="20"/>
                <w:szCs w:val="20"/>
              </w:rPr>
              <w:t>The courses in which a student obtains minimum ‘D’ in ‘Theoretical courses’ and ‘C’ in ‘Laboratory courses &amp; Board Viva-voce’ or higher grade will be counted as credits earned by the student. Any course in which a student obtains ‘F’ grade will not be counted towards his/her earned credit. ‘F’ grade will not be counted for GPA calculation but will stay permanently on the Grade Sheet and transcripts.</w:t>
            </w:r>
          </w:p>
        </w:tc>
      </w:tr>
    </w:tbl>
    <w:p w14:paraId="48949465" w14:textId="77777777" w:rsidR="00102D6C" w:rsidRPr="007F2209" w:rsidRDefault="00102D6C" w:rsidP="00102D6C">
      <w:pPr>
        <w:tabs>
          <w:tab w:val="left" w:pos="540"/>
          <w:tab w:val="left" w:pos="1080"/>
        </w:tabs>
        <w:jc w:val="both"/>
        <w:rPr>
          <w:rFonts w:cs="Times New Roman"/>
          <w:b/>
        </w:rPr>
      </w:pPr>
    </w:p>
    <w:p w14:paraId="070DB1B3" w14:textId="77777777" w:rsidR="00184DF2" w:rsidRPr="002500E6" w:rsidRDefault="00184DF2" w:rsidP="00184DF2">
      <w:pPr>
        <w:tabs>
          <w:tab w:val="left" w:pos="540"/>
          <w:tab w:val="left" w:pos="1080"/>
        </w:tabs>
        <w:spacing w:after="120"/>
        <w:jc w:val="both"/>
        <w:rPr>
          <w:rFonts w:ascii="Arial" w:hAnsi="Arial" w:cs="Arial"/>
          <w:sz w:val="20"/>
          <w:szCs w:val="20"/>
        </w:rPr>
      </w:pPr>
      <w:r w:rsidRPr="002500E6">
        <w:rPr>
          <w:rFonts w:ascii="Arial" w:hAnsi="Arial" w:cs="Arial"/>
          <w:sz w:val="20"/>
          <w:szCs w:val="20"/>
        </w:rPr>
        <w:t xml:space="preserve">    </w:t>
      </w:r>
    </w:p>
    <w:p w14:paraId="3366CCB0" w14:textId="77777777" w:rsidR="00184DF2" w:rsidRPr="00A05A4B" w:rsidRDefault="00184DF2" w:rsidP="00184DF2">
      <w:pPr>
        <w:tabs>
          <w:tab w:val="left" w:pos="360"/>
          <w:tab w:val="left" w:pos="1080"/>
        </w:tabs>
        <w:spacing w:before="120" w:after="120"/>
        <w:ind w:left="360" w:hanging="360"/>
        <w:jc w:val="both"/>
        <w:rPr>
          <w:rFonts w:ascii="Arial" w:hAnsi="Arial" w:cs="Arial"/>
          <w:sz w:val="20"/>
          <w:szCs w:val="20"/>
        </w:rPr>
      </w:pPr>
      <w:r w:rsidRPr="00184DF2">
        <w:rPr>
          <w:rFonts w:ascii="Arial" w:hAnsi="Arial" w:cs="Arial"/>
          <w:b/>
          <w:szCs w:val="30"/>
        </w:rPr>
        <w:t xml:space="preserve">7. Conducting Examination and Rules for Promotion </w:t>
      </w:r>
      <w:r w:rsidRPr="00A05A4B">
        <w:rPr>
          <w:rFonts w:ascii="Arial" w:hAnsi="Arial" w:cs="Arial"/>
          <w:sz w:val="20"/>
          <w:szCs w:val="20"/>
        </w:rPr>
        <w:t xml:space="preserve">[Ref.  </w:t>
      </w:r>
      <w:r w:rsidR="0066254E" w:rsidRPr="008A223F">
        <w:rPr>
          <w:rFonts w:ascii="Arial" w:hAnsi="Arial" w:cs="Arial"/>
          <w:b/>
          <w:color w:val="000000"/>
          <w:sz w:val="20"/>
          <w:szCs w:val="20"/>
        </w:rPr>
        <w:t>AO</w:t>
      </w:r>
      <w:r w:rsidR="0066254E">
        <w:rPr>
          <w:rFonts w:ascii="Arial" w:hAnsi="Arial" w:cs="Arial"/>
          <w:b/>
          <w:color w:val="000000"/>
          <w:sz w:val="20"/>
          <w:szCs w:val="20"/>
        </w:rPr>
        <w:t>FAC</w:t>
      </w:r>
      <w:r w:rsidRPr="00A05A4B">
        <w:rPr>
          <w:rFonts w:ascii="Arial" w:hAnsi="Arial" w:cs="Arial"/>
          <w:sz w:val="20"/>
          <w:szCs w:val="20"/>
        </w:rPr>
        <w:t xml:space="preserve"> article no-15]</w:t>
      </w:r>
    </w:p>
    <w:tbl>
      <w:tblPr>
        <w:tblW w:w="9180" w:type="dxa"/>
        <w:tblInd w:w="288" w:type="dxa"/>
        <w:tblLayout w:type="fixed"/>
        <w:tblLook w:val="0000" w:firstRow="0" w:lastRow="0" w:firstColumn="0" w:lastColumn="0" w:noHBand="0" w:noVBand="0"/>
      </w:tblPr>
      <w:tblGrid>
        <w:gridCol w:w="446"/>
        <w:gridCol w:w="8734"/>
      </w:tblGrid>
      <w:tr w:rsidR="0066254E" w:rsidRPr="0066254E" w14:paraId="5F9EA2AB" w14:textId="77777777" w:rsidTr="00A14023">
        <w:tc>
          <w:tcPr>
            <w:tcW w:w="446" w:type="dxa"/>
            <w:tcMar>
              <w:left w:w="14" w:type="dxa"/>
              <w:right w:w="14" w:type="dxa"/>
            </w:tcMar>
          </w:tcPr>
          <w:p w14:paraId="09C7394F"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.1</w:t>
            </w:r>
          </w:p>
        </w:tc>
        <w:tc>
          <w:tcPr>
            <w:tcW w:w="8734" w:type="dxa"/>
            <w:tcMar>
              <w:left w:w="14" w:type="dxa"/>
              <w:right w:w="14" w:type="dxa"/>
            </w:tcMar>
          </w:tcPr>
          <w:p w14:paraId="3AEE361C" w14:textId="77777777" w:rsidR="0066254E" w:rsidRPr="0066254E" w:rsidRDefault="0066254E" w:rsidP="00A14023">
            <w:pPr>
              <w:tabs>
                <w:tab w:val="left" w:pos="540"/>
                <w:tab w:val="left" w:pos="900"/>
              </w:tabs>
              <w:jc w:val="both"/>
              <w:rPr>
                <w:rFonts w:ascii="Arial" w:hAnsi="Arial" w:cs="Arial"/>
                <w:sz w:val="20"/>
                <w:szCs w:val="20"/>
              </w:rPr>
            </w:pPr>
            <w:r w:rsidRPr="0066254E">
              <w:rPr>
                <w:rFonts w:ascii="Arial" w:hAnsi="Arial" w:cs="Arial"/>
                <w:sz w:val="20"/>
                <w:szCs w:val="20"/>
              </w:rPr>
              <w:t xml:space="preserve">The academic year shall be divided into two semesters each having duration of not less than </w:t>
            </w:r>
            <w:r w:rsidRPr="0066254E">
              <w:rPr>
                <w:rFonts w:ascii="Arial" w:hAnsi="Arial" w:cs="Arial"/>
                <w:bCs/>
                <w:iCs/>
                <w:sz w:val="20"/>
                <w:szCs w:val="20"/>
              </w:rPr>
              <w:t>13</w:t>
            </w:r>
            <w:r>
              <w:rPr>
                <w:rFonts w:ascii="Arial" w:hAnsi="Arial" w:cs="Arial"/>
                <w:bCs/>
                <w:iCs/>
                <w:sz w:val="20"/>
                <w:szCs w:val="20"/>
              </w:rPr>
              <w:t xml:space="preserve"> </w:t>
            </w:r>
            <w:r w:rsidRPr="0066254E">
              <w:rPr>
                <w:rFonts w:ascii="Arial" w:hAnsi="Arial" w:cs="Arial"/>
                <w:sz w:val="20"/>
                <w:szCs w:val="20"/>
              </w:rPr>
              <w:t>teaching weeks (details are given in Section 7 of the Ordinance).</w:t>
            </w:r>
          </w:p>
        </w:tc>
      </w:tr>
      <w:tr w:rsidR="0066254E" w:rsidRPr="0066254E" w14:paraId="2A5B31CA" w14:textId="77777777" w:rsidTr="00A14023">
        <w:tc>
          <w:tcPr>
            <w:tcW w:w="446" w:type="dxa"/>
            <w:tcMar>
              <w:left w:w="14" w:type="dxa"/>
              <w:right w:w="14" w:type="dxa"/>
            </w:tcMar>
          </w:tcPr>
          <w:p w14:paraId="63D3536F"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.2</w:t>
            </w:r>
          </w:p>
        </w:tc>
        <w:tc>
          <w:tcPr>
            <w:tcW w:w="8734" w:type="dxa"/>
            <w:tcMar>
              <w:left w:w="14" w:type="dxa"/>
              <w:right w:w="14" w:type="dxa"/>
            </w:tcMar>
          </w:tcPr>
          <w:p w14:paraId="3D34B6F2" w14:textId="77777777" w:rsidR="0066254E" w:rsidRPr="0066254E" w:rsidRDefault="0066254E" w:rsidP="00A14023">
            <w:pPr>
              <w:tabs>
                <w:tab w:val="left" w:pos="540"/>
                <w:tab w:val="left" w:pos="900"/>
              </w:tabs>
              <w:jc w:val="both"/>
              <w:rPr>
                <w:rFonts w:ascii="Arial" w:hAnsi="Arial" w:cs="Arial"/>
                <w:sz w:val="20"/>
                <w:szCs w:val="20"/>
              </w:rPr>
            </w:pPr>
            <w:r w:rsidRPr="0066254E">
              <w:rPr>
                <w:rFonts w:ascii="Arial" w:hAnsi="Arial" w:cs="Arial"/>
                <w:sz w:val="20"/>
                <w:szCs w:val="20"/>
              </w:rPr>
              <w:t xml:space="preserve">There shall be final examinations conducted by the </w:t>
            </w:r>
            <w:r w:rsidRPr="0066254E">
              <w:rPr>
                <w:rFonts w:ascii="Arial" w:hAnsi="Arial" w:cs="Arial"/>
                <w:color w:val="000000"/>
                <w:sz w:val="20"/>
                <w:szCs w:val="20"/>
              </w:rPr>
              <w:t xml:space="preserve">concerned </w:t>
            </w:r>
            <w:r w:rsidRPr="0066254E">
              <w:rPr>
                <w:rFonts w:ascii="Arial" w:hAnsi="Arial" w:cs="Arial"/>
                <w:sz w:val="20"/>
                <w:szCs w:val="20"/>
              </w:rPr>
              <w:t>Examination Committee of the Departments at the end of each semester.</w:t>
            </w:r>
          </w:p>
        </w:tc>
      </w:tr>
      <w:tr w:rsidR="0066254E" w:rsidRPr="0066254E" w14:paraId="06118368" w14:textId="77777777" w:rsidTr="00A14023">
        <w:tc>
          <w:tcPr>
            <w:tcW w:w="446" w:type="dxa"/>
            <w:tcMar>
              <w:left w:w="14" w:type="dxa"/>
              <w:right w:w="14" w:type="dxa"/>
            </w:tcMar>
          </w:tcPr>
          <w:p w14:paraId="0791DDFD"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.3</w:t>
            </w:r>
          </w:p>
        </w:tc>
        <w:tc>
          <w:tcPr>
            <w:tcW w:w="8734" w:type="dxa"/>
            <w:tcMar>
              <w:left w:w="14" w:type="dxa"/>
              <w:right w:w="14" w:type="dxa"/>
            </w:tcMar>
          </w:tcPr>
          <w:p w14:paraId="01FDF0F4" w14:textId="77777777" w:rsidR="0066254E" w:rsidRPr="0066254E" w:rsidRDefault="0066254E" w:rsidP="00A14023">
            <w:pPr>
              <w:tabs>
                <w:tab w:val="left" w:pos="540"/>
                <w:tab w:val="left" w:pos="900"/>
              </w:tabs>
              <w:jc w:val="both"/>
              <w:rPr>
                <w:rFonts w:ascii="Arial" w:hAnsi="Arial" w:cs="Arial"/>
                <w:sz w:val="20"/>
                <w:szCs w:val="20"/>
              </w:rPr>
            </w:pPr>
            <w:r w:rsidRPr="0066254E">
              <w:rPr>
                <w:rFonts w:ascii="Arial" w:hAnsi="Arial" w:cs="Arial"/>
                <w:sz w:val="20"/>
                <w:szCs w:val="20"/>
              </w:rPr>
              <w:t>The results shall be finalized at the end of the even semester of the academic year. A student entering in an odd semester</w:t>
            </w:r>
            <w:r w:rsidRPr="0066254E">
              <w:rPr>
                <w:rFonts w:ascii="Arial" w:hAnsi="Arial" w:cs="Arial"/>
                <w:b/>
                <w:sz w:val="20"/>
                <w:szCs w:val="20"/>
              </w:rPr>
              <w:t xml:space="preserve"> shall automatically move</w:t>
            </w:r>
            <w:r w:rsidRPr="0066254E">
              <w:rPr>
                <w:rFonts w:ascii="Arial" w:hAnsi="Arial" w:cs="Arial"/>
                <w:sz w:val="20"/>
                <w:szCs w:val="20"/>
              </w:rPr>
              <w:t xml:space="preserve"> on to the next semester, unless he/she was </w:t>
            </w:r>
            <w:r w:rsidRPr="0066254E">
              <w:rPr>
                <w:rFonts w:ascii="Arial" w:hAnsi="Arial" w:cs="Arial"/>
                <w:b/>
                <w:sz w:val="20"/>
                <w:szCs w:val="20"/>
              </w:rPr>
              <w:t>barred</w:t>
            </w:r>
            <w:r w:rsidRPr="0066254E">
              <w:rPr>
                <w:rFonts w:ascii="Arial" w:hAnsi="Arial" w:cs="Arial"/>
                <w:sz w:val="20"/>
                <w:szCs w:val="20"/>
              </w:rPr>
              <w:t xml:space="preserve"> from appearing at the final examinations at the end of the semester. Individual </w:t>
            </w:r>
            <w:r w:rsidRPr="0066254E">
              <w:rPr>
                <w:rFonts w:ascii="Arial" w:hAnsi="Arial" w:cs="Arial"/>
                <w:b/>
                <w:sz w:val="20"/>
                <w:szCs w:val="20"/>
              </w:rPr>
              <w:t xml:space="preserve">course </w:t>
            </w:r>
            <w:r w:rsidRPr="0066254E">
              <w:rPr>
                <w:rFonts w:ascii="Arial" w:hAnsi="Arial" w:cs="Arial"/>
                <w:sz w:val="20"/>
                <w:szCs w:val="20"/>
              </w:rPr>
              <w:t xml:space="preserve">grades and </w:t>
            </w:r>
            <w:r w:rsidRPr="0066254E">
              <w:rPr>
                <w:rFonts w:ascii="Arial" w:hAnsi="Arial" w:cs="Arial"/>
                <w:b/>
                <w:bCs/>
                <w:sz w:val="20"/>
                <w:szCs w:val="20"/>
              </w:rPr>
              <w:t>GPA</w:t>
            </w:r>
            <w:r w:rsidRPr="0066254E">
              <w:rPr>
                <w:rFonts w:ascii="Arial" w:hAnsi="Arial" w:cs="Arial"/>
                <w:sz w:val="20"/>
                <w:szCs w:val="20"/>
              </w:rPr>
              <w:t xml:space="preserve"> shall be announced within a date ordinarily not later than three weeks after the end of the semester final examinations.</w:t>
            </w:r>
          </w:p>
        </w:tc>
      </w:tr>
      <w:tr w:rsidR="0066254E" w:rsidRPr="0066254E" w14:paraId="5837F5D6" w14:textId="77777777" w:rsidTr="00A14023">
        <w:tc>
          <w:tcPr>
            <w:tcW w:w="446" w:type="dxa"/>
            <w:tcMar>
              <w:left w:w="14" w:type="dxa"/>
              <w:right w:w="14" w:type="dxa"/>
            </w:tcMar>
          </w:tcPr>
          <w:p w14:paraId="68EADA30"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.4</w:t>
            </w:r>
          </w:p>
        </w:tc>
        <w:tc>
          <w:tcPr>
            <w:tcW w:w="8734" w:type="dxa"/>
            <w:tcMar>
              <w:left w:w="14" w:type="dxa"/>
              <w:right w:w="14" w:type="dxa"/>
            </w:tcMar>
          </w:tcPr>
          <w:p w14:paraId="14C1571F" w14:textId="77777777" w:rsidR="0066254E" w:rsidRPr="0066254E" w:rsidRDefault="0066254E" w:rsidP="00A14023">
            <w:pPr>
              <w:tabs>
                <w:tab w:val="left" w:pos="540"/>
                <w:tab w:val="left" w:pos="900"/>
              </w:tabs>
              <w:jc w:val="both"/>
              <w:rPr>
                <w:rFonts w:ascii="Arial" w:hAnsi="Arial" w:cs="Arial"/>
                <w:sz w:val="20"/>
                <w:szCs w:val="20"/>
              </w:rPr>
            </w:pPr>
            <w:r w:rsidRPr="0066254E">
              <w:rPr>
                <w:rFonts w:ascii="Arial" w:hAnsi="Arial" w:cs="Arial"/>
                <w:b/>
                <w:sz w:val="20"/>
                <w:szCs w:val="20"/>
              </w:rPr>
              <w:t xml:space="preserve">Minimum passing grade: </w:t>
            </w:r>
            <w:r w:rsidRPr="0066254E">
              <w:rPr>
                <w:rFonts w:ascii="Arial" w:hAnsi="Arial" w:cs="Arial"/>
                <w:sz w:val="20"/>
                <w:szCs w:val="20"/>
              </w:rPr>
              <w:t xml:space="preserve">The minimum passing grade in a theoretical course will be D and the minimum passing grade in a laboratory/project/field work/in-plant training/workshop/similar Courses(henceforth referred to as laboratory course)  and  </w:t>
            </w:r>
            <w:r w:rsidRPr="0066254E">
              <w:rPr>
                <w:rFonts w:ascii="Arial" w:hAnsi="Arial" w:cs="Arial"/>
                <w:b/>
                <w:sz w:val="20"/>
                <w:szCs w:val="20"/>
              </w:rPr>
              <w:t>Viva voce</w:t>
            </w:r>
            <w:r w:rsidRPr="0066254E">
              <w:rPr>
                <w:rFonts w:ascii="Arial" w:hAnsi="Arial" w:cs="Arial"/>
                <w:sz w:val="20"/>
                <w:szCs w:val="20"/>
              </w:rPr>
              <w:t xml:space="preserve"> will </w:t>
            </w:r>
            <w:r w:rsidRPr="0066254E">
              <w:rPr>
                <w:rFonts w:ascii="Arial" w:hAnsi="Arial" w:cs="Arial"/>
                <w:b/>
                <w:sz w:val="20"/>
                <w:szCs w:val="20"/>
              </w:rPr>
              <w:t>be C.</w:t>
            </w:r>
          </w:p>
        </w:tc>
      </w:tr>
      <w:tr w:rsidR="0066254E" w:rsidRPr="0066254E" w14:paraId="7615BA4D" w14:textId="77777777" w:rsidTr="00A14023">
        <w:tc>
          <w:tcPr>
            <w:tcW w:w="446" w:type="dxa"/>
            <w:tcMar>
              <w:left w:w="14" w:type="dxa"/>
              <w:right w:w="14" w:type="dxa"/>
            </w:tcMar>
          </w:tcPr>
          <w:p w14:paraId="75DEE7B5"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.5</w:t>
            </w:r>
          </w:p>
        </w:tc>
        <w:tc>
          <w:tcPr>
            <w:tcW w:w="8734" w:type="dxa"/>
            <w:tcMar>
              <w:left w:w="14" w:type="dxa"/>
              <w:right w:w="14" w:type="dxa"/>
            </w:tcMar>
          </w:tcPr>
          <w:p w14:paraId="036C0A36" w14:textId="77777777" w:rsidR="0066254E" w:rsidRPr="0066254E" w:rsidRDefault="0066254E" w:rsidP="00A14023">
            <w:pPr>
              <w:tabs>
                <w:tab w:val="left" w:pos="540"/>
                <w:tab w:val="left" w:pos="900"/>
              </w:tabs>
              <w:jc w:val="both"/>
              <w:rPr>
                <w:rFonts w:ascii="Arial" w:hAnsi="Arial" w:cs="Arial"/>
                <w:sz w:val="20"/>
                <w:szCs w:val="20"/>
              </w:rPr>
            </w:pPr>
            <w:r w:rsidRPr="0066254E">
              <w:rPr>
                <w:rFonts w:ascii="Arial" w:hAnsi="Arial" w:cs="Arial"/>
                <w:b/>
                <w:sz w:val="20"/>
                <w:szCs w:val="20"/>
              </w:rPr>
              <w:t xml:space="preserve">Promotion to higher class: </w:t>
            </w:r>
            <w:r w:rsidRPr="0066254E">
              <w:rPr>
                <w:rFonts w:ascii="Arial" w:hAnsi="Arial" w:cs="Arial"/>
                <w:bCs/>
                <w:sz w:val="20"/>
                <w:szCs w:val="20"/>
              </w:rPr>
              <w:t>In order to be promoted to higher class a student must obtain the following requirements:</w:t>
            </w:r>
          </w:p>
          <w:p w14:paraId="62D06C0B" w14:textId="77777777" w:rsidR="0066254E" w:rsidRPr="0066254E" w:rsidRDefault="0066254E" w:rsidP="00A14023">
            <w:pPr>
              <w:numPr>
                <w:ilvl w:val="0"/>
                <w:numId w:val="1"/>
              </w:numPr>
              <w:tabs>
                <w:tab w:val="left" w:pos="540"/>
                <w:tab w:val="left" w:pos="900"/>
              </w:tabs>
              <w:jc w:val="both"/>
              <w:rPr>
                <w:rFonts w:ascii="Arial" w:hAnsi="Arial" w:cs="Arial"/>
                <w:sz w:val="20"/>
                <w:szCs w:val="20"/>
              </w:rPr>
            </w:pPr>
            <w:r w:rsidRPr="0066254E">
              <w:rPr>
                <w:rFonts w:ascii="Arial" w:hAnsi="Arial" w:cs="Arial"/>
                <w:sz w:val="20"/>
                <w:szCs w:val="20"/>
              </w:rPr>
              <w:t>Yearly Grade Point Average(YGPA) of 2.25 or higher</w:t>
            </w:r>
          </w:p>
          <w:p w14:paraId="70CDC533" w14:textId="77777777" w:rsidR="0066254E" w:rsidRPr="0066254E" w:rsidRDefault="0066254E" w:rsidP="00A14023">
            <w:pPr>
              <w:numPr>
                <w:ilvl w:val="0"/>
                <w:numId w:val="1"/>
              </w:numPr>
              <w:tabs>
                <w:tab w:val="left" w:pos="540"/>
                <w:tab w:val="left" w:pos="900"/>
              </w:tabs>
              <w:jc w:val="both"/>
              <w:rPr>
                <w:rFonts w:ascii="Arial" w:hAnsi="Arial" w:cs="Arial"/>
                <w:sz w:val="20"/>
                <w:szCs w:val="20"/>
              </w:rPr>
            </w:pPr>
            <w:r w:rsidRPr="0066254E">
              <w:rPr>
                <w:rFonts w:ascii="Arial" w:hAnsi="Arial" w:cs="Arial"/>
                <w:sz w:val="20"/>
                <w:szCs w:val="20"/>
              </w:rPr>
              <w:t xml:space="preserve"> Credit point loss (F or I Grade) in the theoretical courses not more than 10.</w:t>
            </w:r>
          </w:p>
          <w:p w14:paraId="21132240" w14:textId="77777777" w:rsidR="0066254E" w:rsidRPr="0066254E" w:rsidRDefault="0066254E" w:rsidP="00A14023">
            <w:pPr>
              <w:tabs>
                <w:tab w:val="left" w:pos="702"/>
              </w:tabs>
              <w:ind w:left="432" w:hanging="72"/>
              <w:jc w:val="both"/>
              <w:rPr>
                <w:rFonts w:ascii="Arial" w:hAnsi="Arial" w:cs="Arial"/>
                <w:sz w:val="20"/>
                <w:szCs w:val="20"/>
              </w:rPr>
            </w:pPr>
            <w:r w:rsidRPr="0066254E">
              <w:rPr>
                <w:rFonts w:ascii="Arial" w:hAnsi="Arial" w:cs="Arial"/>
                <w:sz w:val="20"/>
                <w:szCs w:val="20"/>
              </w:rPr>
              <w:t>iii) Minimum C grade in the laboratory courses and viva-voce.</w:t>
            </w:r>
          </w:p>
        </w:tc>
      </w:tr>
      <w:tr w:rsidR="0066254E" w:rsidRPr="0066254E" w14:paraId="4078BD5F" w14:textId="77777777" w:rsidTr="00A14023">
        <w:tc>
          <w:tcPr>
            <w:tcW w:w="446" w:type="dxa"/>
            <w:tcMar>
              <w:left w:w="14" w:type="dxa"/>
              <w:right w:w="14" w:type="dxa"/>
            </w:tcMar>
          </w:tcPr>
          <w:p w14:paraId="3A991FFF"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.6</w:t>
            </w:r>
          </w:p>
        </w:tc>
        <w:tc>
          <w:tcPr>
            <w:tcW w:w="8734" w:type="dxa"/>
            <w:tcMar>
              <w:left w:w="14" w:type="dxa"/>
              <w:right w:w="14" w:type="dxa"/>
            </w:tcMar>
          </w:tcPr>
          <w:p w14:paraId="1F6D5593" w14:textId="77777777" w:rsidR="0066254E" w:rsidRPr="0066254E" w:rsidRDefault="0066254E" w:rsidP="00A14023">
            <w:pPr>
              <w:tabs>
                <w:tab w:val="left" w:pos="540"/>
                <w:tab w:val="left" w:pos="900"/>
              </w:tabs>
              <w:jc w:val="both"/>
              <w:rPr>
                <w:rFonts w:ascii="Arial" w:hAnsi="Arial" w:cs="Arial"/>
                <w:bCs/>
                <w:sz w:val="20"/>
                <w:szCs w:val="20"/>
              </w:rPr>
            </w:pPr>
            <w:r w:rsidRPr="0066254E">
              <w:rPr>
                <w:rFonts w:ascii="Arial" w:hAnsi="Arial" w:cs="Arial"/>
                <w:b/>
                <w:sz w:val="20"/>
                <w:szCs w:val="20"/>
              </w:rPr>
              <w:t>Course Improvement</w:t>
            </w:r>
            <w:r w:rsidRPr="0066254E">
              <w:rPr>
                <w:rFonts w:ascii="Arial" w:hAnsi="Arial" w:cs="Arial"/>
                <w:sz w:val="20"/>
                <w:szCs w:val="20"/>
              </w:rPr>
              <w:t xml:space="preserve">: </w:t>
            </w:r>
            <w:r w:rsidRPr="0066254E">
              <w:rPr>
                <w:rFonts w:ascii="Arial" w:hAnsi="Arial" w:cs="Arial"/>
                <w:bCs/>
                <w:sz w:val="20"/>
                <w:szCs w:val="20"/>
              </w:rPr>
              <w:t xml:space="preserve">A promoted student may appear for course improvement in the immediate next academic year for maximum 10 credit points to clear his/her F grade or to improve the grades on the courses in which less than B grade (including those of F grade) was obtained in Part-1, Part-2 and Part-3 examinations. </w:t>
            </w:r>
            <w:r w:rsidRPr="0066254E">
              <w:rPr>
                <w:rFonts w:ascii="Arial" w:hAnsi="Arial" w:cs="Arial"/>
                <w:sz w:val="20"/>
                <w:szCs w:val="20"/>
              </w:rPr>
              <w:t>In such case, the student has to give his/her choice of course/courses for course improvement in writing.</w:t>
            </w:r>
            <w:r w:rsidRPr="0066254E">
              <w:rPr>
                <w:rFonts w:ascii="Arial" w:hAnsi="Arial" w:cs="Arial"/>
                <w:bCs/>
                <w:sz w:val="20"/>
                <w:szCs w:val="20"/>
              </w:rPr>
              <w:t xml:space="preserve"> If the student fails to clear his/her F grades in the first attempt, he/she shall got another (last) chance in the immediate next year to clear the F grades</w:t>
            </w:r>
            <w:r w:rsidRPr="0066254E">
              <w:rPr>
                <w:rFonts w:ascii="Arial" w:hAnsi="Arial" w:cs="Arial"/>
                <w:b/>
                <w:sz w:val="20"/>
                <w:szCs w:val="20"/>
              </w:rPr>
              <w:t xml:space="preserve">. </w:t>
            </w:r>
            <w:r w:rsidRPr="0066254E">
              <w:rPr>
                <w:rFonts w:ascii="Arial" w:hAnsi="Arial" w:cs="Arial"/>
                <w:sz w:val="20"/>
                <w:szCs w:val="20"/>
              </w:rPr>
              <w:t xml:space="preserve">In the case of student’s failure to improve his/her course grade at the course improvement examination, the previous grade shall remain valid. </w:t>
            </w:r>
          </w:p>
        </w:tc>
      </w:tr>
      <w:tr w:rsidR="0066254E" w:rsidRPr="0066254E" w14:paraId="1B0319A2" w14:textId="77777777" w:rsidTr="00A14023">
        <w:tc>
          <w:tcPr>
            <w:tcW w:w="446" w:type="dxa"/>
            <w:tcMar>
              <w:left w:w="14" w:type="dxa"/>
              <w:right w:w="14" w:type="dxa"/>
            </w:tcMar>
          </w:tcPr>
          <w:p w14:paraId="7305BE99"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.7</w:t>
            </w:r>
          </w:p>
        </w:tc>
        <w:tc>
          <w:tcPr>
            <w:tcW w:w="8734" w:type="dxa"/>
            <w:tcMar>
              <w:left w:w="14" w:type="dxa"/>
              <w:right w:w="14" w:type="dxa"/>
            </w:tcMar>
          </w:tcPr>
          <w:p w14:paraId="3E6DF2A9" w14:textId="77777777" w:rsidR="0066254E" w:rsidRPr="0066254E" w:rsidRDefault="0066254E" w:rsidP="00A14023">
            <w:pPr>
              <w:pStyle w:val="BodyTextIndent"/>
              <w:ind w:left="7"/>
              <w:rPr>
                <w:rFonts w:ascii="Arial" w:hAnsi="Arial" w:cs="Arial"/>
                <w:sz w:val="20"/>
                <w:szCs w:val="20"/>
              </w:rPr>
            </w:pPr>
            <w:r w:rsidRPr="0066254E">
              <w:rPr>
                <w:rFonts w:ascii="Arial" w:hAnsi="Arial" w:cs="Arial"/>
                <w:b/>
                <w:sz w:val="20"/>
                <w:szCs w:val="20"/>
              </w:rPr>
              <w:t xml:space="preserve">Course Exemption: </w:t>
            </w:r>
            <w:r w:rsidRPr="0066254E">
              <w:rPr>
                <w:rFonts w:ascii="Arial" w:hAnsi="Arial" w:cs="Arial"/>
                <w:sz w:val="20"/>
                <w:szCs w:val="20"/>
              </w:rPr>
              <w:t xml:space="preserve">Students who fail to be promoted to the next higher class shall be exempted from taking the theoretical and laboratory courses where they obtained grades </w:t>
            </w:r>
            <w:r w:rsidRPr="0066254E">
              <w:rPr>
                <w:rFonts w:ascii="Arial" w:hAnsi="Arial" w:cs="Arial"/>
                <w:b/>
                <w:sz w:val="20"/>
                <w:szCs w:val="20"/>
              </w:rPr>
              <w:t>equal to B or above.</w:t>
            </w:r>
            <w:r w:rsidRPr="0066254E">
              <w:rPr>
                <w:rFonts w:ascii="Arial" w:hAnsi="Arial" w:cs="Arial"/>
                <w:sz w:val="20"/>
                <w:szCs w:val="20"/>
              </w:rPr>
              <w:t xml:space="preserve"> These grades would be counted in calculating GPA in the next year’s examination results.</w:t>
            </w:r>
          </w:p>
        </w:tc>
      </w:tr>
      <w:tr w:rsidR="0066254E" w:rsidRPr="0066254E" w14:paraId="27619643" w14:textId="77777777" w:rsidTr="00A14023">
        <w:tc>
          <w:tcPr>
            <w:tcW w:w="446" w:type="dxa"/>
            <w:tcMar>
              <w:left w:w="14" w:type="dxa"/>
              <w:right w:w="14" w:type="dxa"/>
            </w:tcMar>
          </w:tcPr>
          <w:p w14:paraId="60FB2654" w14:textId="77777777" w:rsidR="0066254E" w:rsidRPr="0066254E" w:rsidRDefault="0066254E" w:rsidP="00A14023">
            <w:pPr>
              <w:tabs>
                <w:tab w:val="left" w:pos="540"/>
                <w:tab w:val="left" w:pos="900"/>
              </w:tabs>
              <w:jc w:val="both"/>
              <w:rPr>
                <w:rFonts w:ascii="Arial" w:hAnsi="Arial" w:cs="Arial"/>
                <w:bCs/>
                <w:sz w:val="20"/>
                <w:szCs w:val="20"/>
              </w:rPr>
            </w:pPr>
            <w:r>
              <w:rPr>
                <w:rFonts w:ascii="Arial" w:hAnsi="Arial" w:cs="Arial"/>
                <w:bCs/>
                <w:sz w:val="20"/>
                <w:szCs w:val="20"/>
              </w:rPr>
              <w:t>7</w:t>
            </w:r>
            <w:r w:rsidRPr="0066254E">
              <w:rPr>
                <w:rFonts w:ascii="Arial" w:hAnsi="Arial" w:cs="Arial"/>
                <w:bCs/>
                <w:sz w:val="20"/>
                <w:szCs w:val="20"/>
              </w:rPr>
              <w:t>.8</w:t>
            </w:r>
          </w:p>
        </w:tc>
        <w:tc>
          <w:tcPr>
            <w:tcW w:w="8734" w:type="dxa"/>
            <w:tcMar>
              <w:left w:w="14" w:type="dxa"/>
              <w:right w:w="14" w:type="dxa"/>
            </w:tcMar>
          </w:tcPr>
          <w:p w14:paraId="1DFA537D" w14:textId="77777777" w:rsidR="0066254E" w:rsidRPr="0066254E" w:rsidRDefault="0066254E" w:rsidP="00A14023">
            <w:pPr>
              <w:pStyle w:val="BodyTextIndent"/>
              <w:ind w:left="7"/>
              <w:rPr>
                <w:rFonts w:ascii="Arial" w:hAnsi="Arial" w:cs="Arial"/>
                <w:sz w:val="20"/>
                <w:szCs w:val="20"/>
              </w:rPr>
            </w:pPr>
            <w:r w:rsidRPr="0066254E">
              <w:rPr>
                <w:rFonts w:ascii="Arial" w:hAnsi="Arial" w:cs="Arial"/>
                <w:b/>
                <w:sz w:val="20"/>
                <w:szCs w:val="20"/>
              </w:rPr>
              <w:t xml:space="preserve">Merit Position: </w:t>
            </w:r>
            <w:r w:rsidRPr="0066254E">
              <w:rPr>
                <w:rFonts w:ascii="Arial" w:hAnsi="Arial" w:cs="Arial"/>
                <w:sz w:val="20"/>
                <w:szCs w:val="20"/>
              </w:rPr>
              <w:t xml:space="preserve">The YGPA obtained by a student in the </w:t>
            </w:r>
            <w:r w:rsidRPr="0066254E">
              <w:rPr>
                <w:rFonts w:ascii="Arial" w:hAnsi="Arial" w:cs="Arial"/>
                <w:b/>
                <w:sz w:val="20"/>
                <w:szCs w:val="20"/>
              </w:rPr>
              <w:t>semester final examinations</w:t>
            </w:r>
            <w:r w:rsidRPr="0066254E">
              <w:rPr>
                <w:rFonts w:ascii="Arial" w:hAnsi="Arial" w:cs="Arial"/>
                <w:sz w:val="20"/>
                <w:szCs w:val="20"/>
              </w:rPr>
              <w:t xml:space="preserve"> will be considered for determining the </w:t>
            </w:r>
            <w:r w:rsidRPr="0066254E">
              <w:rPr>
                <w:rFonts w:ascii="Arial" w:hAnsi="Arial" w:cs="Arial"/>
                <w:b/>
                <w:sz w:val="20"/>
                <w:szCs w:val="20"/>
              </w:rPr>
              <w:t>merit position for the award of scholarships, stipends etc.</w:t>
            </w:r>
          </w:p>
        </w:tc>
      </w:tr>
    </w:tbl>
    <w:p w14:paraId="65CE567D" w14:textId="77777777" w:rsidR="00184DF2" w:rsidRDefault="00184DF2" w:rsidP="00184DF2">
      <w:pPr>
        <w:tabs>
          <w:tab w:val="left" w:pos="540"/>
          <w:tab w:val="left" w:pos="1080"/>
        </w:tabs>
        <w:spacing w:before="120" w:after="120"/>
        <w:jc w:val="both"/>
        <w:rPr>
          <w:rFonts w:ascii="Arial" w:hAnsi="Arial" w:cs="Arial"/>
          <w:sz w:val="20"/>
          <w:szCs w:val="20"/>
        </w:rPr>
      </w:pPr>
      <w:r w:rsidRPr="00184DF2">
        <w:rPr>
          <w:rFonts w:ascii="Arial" w:hAnsi="Arial" w:cs="Arial"/>
          <w:b/>
          <w:szCs w:val="30"/>
        </w:rPr>
        <w:t xml:space="preserve">8. Publication of Results </w:t>
      </w:r>
      <w:r w:rsidRPr="007E6496">
        <w:rPr>
          <w:rFonts w:ascii="Arial" w:hAnsi="Arial" w:cs="Arial"/>
          <w:sz w:val="20"/>
          <w:szCs w:val="20"/>
        </w:rPr>
        <w:t xml:space="preserve">[Ref.  </w:t>
      </w:r>
      <w:r w:rsidR="009D540E" w:rsidRPr="008A223F">
        <w:rPr>
          <w:rFonts w:ascii="Arial" w:hAnsi="Arial" w:cs="Arial"/>
          <w:b/>
          <w:color w:val="000000"/>
          <w:sz w:val="20"/>
          <w:szCs w:val="20"/>
        </w:rPr>
        <w:t>AO</w:t>
      </w:r>
      <w:r w:rsidR="009D540E">
        <w:rPr>
          <w:rFonts w:ascii="Arial" w:hAnsi="Arial" w:cs="Arial"/>
          <w:b/>
          <w:color w:val="000000"/>
          <w:sz w:val="20"/>
          <w:szCs w:val="20"/>
        </w:rPr>
        <w:t>FAC</w:t>
      </w:r>
      <w:r w:rsidRPr="007E6496">
        <w:rPr>
          <w:rFonts w:ascii="Arial" w:hAnsi="Arial" w:cs="Arial"/>
          <w:sz w:val="20"/>
          <w:szCs w:val="20"/>
        </w:rPr>
        <w:t xml:space="preserve"> article no-17]</w:t>
      </w:r>
    </w:p>
    <w:tbl>
      <w:tblPr>
        <w:tblW w:w="8945" w:type="dxa"/>
        <w:tblLook w:val="0000" w:firstRow="0" w:lastRow="0" w:firstColumn="0" w:lastColumn="0" w:noHBand="0" w:noVBand="0"/>
      </w:tblPr>
      <w:tblGrid>
        <w:gridCol w:w="450"/>
        <w:gridCol w:w="8495"/>
      </w:tblGrid>
      <w:tr w:rsidR="009D540E" w:rsidRPr="007F2209" w14:paraId="215236DF" w14:textId="77777777" w:rsidTr="009D540E">
        <w:trPr>
          <w:trHeight w:val="514"/>
        </w:trPr>
        <w:tc>
          <w:tcPr>
            <w:tcW w:w="450" w:type="dxa"/>
            <w:shd w:val="clear" w:color="auto" w:fill="auto"/>
            <w:tcMar>
              <w:left w:w="14" w:type="dxa"/>
              <w:right w:w="14" w:type="dxa"/>
            </w:tcMar>
          </w:tcPr>
          <w:p w14:paraId="37D8E48F" w14:textId="77777777" w:rsidR="009D540E" w:rsidRPr="009D540E" w:rsidRDefault="009D540E" w:rsidP="009D540E">
            <w:pPr>
              <w:tabs>
                <w:tab w:val="left" w:pos="540"/>
                <w:tab w:val="left" w:pos="900"/>
              </w:tabs>
              <w:spacing w:after="120"/>
              <w:jc w:val="both"/>
              <w:rPr>
                <w:rFonts w:ascii="Arial" w:hAnsi="Arial" w:cs="Arial"/>
                <w:bCs/>
                <w:sz w:val="20"/>
                <w:szCs w:val="20"/>
              </w:rPr>
            </w:pPr>
            <w:r>
              <w:rPr>
                <w:rFonts w:ascii="Arial" w:hAnsi="Arial" w:cs="Arial"/>
                <w:bCs/>
                <w:sz w:val="20"/>
                <w:szCs w:val="20"/>
              </w:rPr>
              <w:t>8</w:t>
            </w:r>
            <w:r w:rsidRPr="009D540E">
              <w:rPr>
                <w:rFonts w:ascii="Arial" w:hAnsi="Arial" w:cs="Arial"/>
                <w:bCs/>
                <w:sz w:val="20"/>
                <w:szCs w:val="20"/>
              </w:rPr>
              <w:t>.1</w:t>
            </w:r>
          </w:p>
        </w:tc>
        <w:tc>
          <w:tcPr>
            <w:tcW w:w="8495" w:type="dxa"/>
            <w:shd w:val="clear" w:color="auto" w:fill="auto"/>
            <w:tcMar>
              <w:left w:w="14" w:type="dxa"/>
              <w:right w:w="14" w:type="dxa"/>
            </w:tcMar>
          </w:tcPr>
          <w:p w14:paraId="16C5120D" w14:textId="77777777" w:rsidR="009D540E" w:rsidRPr="009D540E" w:rsidRDefault="009D540E" w:rsidP="009D540E">
            <w:pPr>
              <w:tabs>
                <w:tab w:val="left" w:pos="540"/>
                <w:tab w:val="left" w:pos="900"/>
              </w:tabs>
              <w:spacing w:after="120"/>
              <w:jc w:val="both"/>
              <w:rPr>
                <w:rFonts w:ascii="Arial" w:hAnsi="Arial" w:cs="Arial"/>
                <w:sz w:val="20"/>
                <w:szCs w:val="20"/>
              </w:rPr>
            </w:pPr>
            <w:r w:rsidRPr="00A14023">
              <w:rPr>
                <w:rFonts w:ascii="Arial" w:hAnsi="Arial" w:cs="Arial"/>
                <w:b/>
                <w:sz w:val="20"/>
                <w:szCs w:val="20"/>
              </w:rPr>
              <w:t>Award of degree:</w:t>
            </w:r>
            <w:r w:rsidRPr="009D540E">
              <w:rPr>
                <w:rFonts w:ascii="Arial" w:hAnsi="Arial" w:cs="Arial"/>
                <w:sz w:val="20"/>
                <w:szCs w:val="20"/>
              </w:rPr>
              <w:t xml:space="preserve"> In order to qualify for the B.Sc. </w:t>
            </w:r>
            <w:proofErr w:type="spellStart"/>
            <w:r w:rsidRPr="009D540E">
              <w:rPr>
                <w:rFonts w:ascii="Arial" w:hAnsi="Arial" w:cs="Arial"/>
                <w:sz w:val="20"/>
                <w:szCs w:val="20"/>
              </w:rPr>
              <w:t>Engg</w:t>
            </w:r>
            <w:proofErr w:type="spellEnd"/>
            <w:r w:rsidRPr="009D540E">
              <w:rPr>
                <w:rFonts w:ascii="Arial" w:hAnsi="Arial" w:cs="Arial"/>
                <w:sz w:val="20"/>
                <w:szCs w:val="20"/>
              </w:rPr>
              <w:t>. degree, a student must have to earn minimum 150 credits and a minimum CGPA of 2.25 within a maximum of six academic years. The result will be published in accordance with merit.</w:t>
            </w:r>
          </w:p>
        </w:tc>
      </w:tr>
      <w:tr w:rsidR="009D540E" w:rsidRPr="007F2209" w14:paraId="7600E6A4" w14:textId="77777777" w:rsidTr="009D540E">
        <w:trPr>
          <w:trHeight w:val="514"/>
        </w:trPr>
        <w:tc>
          <w:tcPr>
            <w:tcW w:w="450" w:type="dxa"/>
            <w:shd w:val="clear" w:color="auto" w:fill="auto"/>
            <w:tcMar>
              <w:left w:w="14" w:type="dxa"/>
              <w:right w:w="14" w:type="dxa"/>
            </w:tcMar>
          </w:tcPr>
          <w:p w14:paraId="6A0FBAB0" w14:textId="77777777" w:rsidR="009D540E" w:rsidRPr="009D540E" w:rsidRDefault="009D540E" w:rsidP="009D540E">
            <w:pPr>
              <w:tabs>
                <w:tab w:val="left" w:pos="540"/>
                <w:tab w:val="left" w:pos="900"/>
              </w:tabs>
              <w:spacing w:after="120"/>
              <w:jc w:val="both"/>
              <w:rPr>
                <w:rFonts w:ascii="Arial" w:hAnsi="Arial" w:cs="Arial"/>
                <w:bCs/>
                <w:sz w:val="20"/>
                <w:szCs w:val="20"/>
              </w:rPr>
            </w:pPr>
            <w:r>
              <w:rPr>
                <w:rFonts w:ascii="Arial" w:hAnsi="Arial" w:cs="Arial"/>
                <w:bCs/>
                <w:sz w:val="20"/>
                <w:szCs w:val="20"/>
              </w:rPr>
              <w:t>8</w:t>
            </w:r>
            <w:r w:rsidRPr="009D540E">
              <w:rPr>
                <w:rFonts w:ascii="Arial" w:hAnsi="Arial" w:cs="Arial"/>
                <w:bCs/>
                <w:sz w:val="20"/>
                <w:szCs w:val="20"/>
              </w:rPr>
              <w:t>.2</w:t>
            </w:r>
          </w:p>
        </w:tc>
        <w:tc>
          <w:tcPr>
            <w:tcW w:w="8495" w:type="dxa"/>
            <w:shd w:val="clear" w:color="auto" w:fill="auto"/>
            <w:tcMar>
              <w:left w:w="14" w:type="dxa"/>
              <w:right w:w="14" w:type="dxa"/>
            </w:tcMar>
          </w:tcPr>
          <w:p w14:paraId="7879DC2F" w14:textId="77777777" w:rsidR="009D540E" w:rsidRPr="009D540E" w:rsidRDefault="009D540E" w:rsidP="009D540E">
            <w:pPr>
              <w:tabs>
                <w:tab w:val="left" w:pos="540"/>
                <w:tab w:val="left" w:pos="900"/>
              </w:tabs>
              <w:spacing w:after="120"/>
              <w:jc w:val="both"/>
              <w:rPr>
                <w:rFonts w:ascii="Arial" w:hAnsi="Arial" w:cs="Arial"/>
                <w:sz w:val="20"/>
                <w:szCs w:val="20"/>
              </w:rPr>
            </w:pPr>
            <w:proofErr w:type="spellStart"/>
            <w:r w:rsidRPr="00A14023">
              <w:rPr>
                <w:rFonts w:ascii="Arial" w:hAnsi="Arial" w:cs="Arial"/>
                <w:b/>
                <w:sz w:val="20"/>
                <w:szCs w:val="20"/>
              </w:rPr>
              <w:t>Honours</w:t>
            </w:r>
            <w:proofErr w:type="spellEnd"/>
            <w:r w:rsidRPr="00A14023">
              <w:rPr>
                <w:rFonts w:ascii="Arial" w:hAnsi="Arial" w:cs="Arial"/>
                <w:b/>
                <w:sz w:val="20"/>
                <w:szCs w:val="20"/>
              </w:rPr>
              <w:t>:</w:t>
            </w:r>
            <w:r w:rsidRPr="009D540E">
              <w:rPr>
                <w:rFonts w:ascii="Arial" w:hAnsi="Arial" w:cs="Arial"/>
                <w:sz w:val="20"/>
                <w:szCs w:val="20"/>
              </w:rPr>
              <w:t xml:space="preserve"> Candidates for Bachelor degree in engineering will be awarded the degree with </w:t>
            </w:r>
            <w:proofErr w:type="spellStart"/>
            <w:r w:rsidRPr="009D540E">
              <w:rPr>
                <w:rFonts w:ascii="Arial" w:hAnsi="Arial" w:cs="Arial"/>
                <w:sz w:val="20"/>
                <w:szCs w:val="20"/>
              </w:rPr>
              <w:t>Honours</w:t>
            </w:r>
            <w:proofErr w:type="spellEnd"/>
            <w:r w:rsidRPr="009D540E">
              <w:rPr>
                <w:rFonts w:ascii="Arial" w:hAnsi="Arial" w:cs="Arial"/>
                <w:sz w:val="20"/>
                <w:szCs w:val="20"/>
              </w:rPr>
              <w:t xml:space="preserve"> if their earned credit is 160 and CGPA is</w:t>
            </w:r>
            <w:r w:rsidR="000703DC">
              <w:rPr>
                <w:rFonts w:ascii="Arial" w:hAnsi="Arial" w:cs="Arial"/>
                <w:sz w:val="20"/>
                <w:szCs w:val="20"/>
              </w:rPr>
              <w:t xml:space="preserve"> </w:t>
            </w:r>
            <w:r w:rsidRPr="009D540E">
              <w:rPr>
                <w:rFonts w:ascii="Arial" w:hAnsi="Arial" w:cs="Arial"/>
                <w:sz w:val="20"/>
                <w:szCs w:val="20"/>
              </w:rPr>
              <w:t>3.75 or higher.</w:t>
            </w:r>
          </w:p>
        </w:tc>
      </w:tr>
      <w:tr w:rsidR="009D540E" w:rsidRPr="007F2209" w14:paraId="1B0244BD" w14:textId="77777777" w:rsidTr="009D540E">
        <w:trPr>
          <w:trHeight w:val="514"/>
        </w:trPr>
        <w:tc>
          <w:tcPr>
            <w:tcW w:w="450" w:type="dxa"/>
            <w:shd w:val="clear" w:color="auto" w:fill="auto"/>
            <w:tcMar>
              <w:left w:w="14" w:type="dxa"/>
              <w:right w:w="14" w:type="dxa"/>
            </w:tcMar>
          </w:tcPr>
          <w:p w14:paraId="1B9D0D41" w14:textId="77777777" w:rsidR="009D540E" w:rsidRPr="009D540E" w:rsidRDefault="009D540E" w:rsidP="009D540E">
            <w:pPr>
              <w:tabs>
                <w:tab w:val="left" w:pos="540"/>
                <w:tab w:val="left" w:pos="900"/>
              </w:tabs>
              <w:spacing w:after="120"/>
              <w:jc w:val="both"/>
              <w:rPr>
                <w:rFonts w:ascii="Arial" w:hAnsi="Arial" w:cs="Arial"/>
                <w:bCs/>
                <w:sz w:val="20"/>
                <w:szCs w:val="20"/>
              </w:rPr>
            </w:pPr>
            <w:r>
              <w:rPr>
                <w:rFonts w:ascii="Arial" w:hAnsi="Arial" w:cs="Arial"/>
                <w:bCs/>
                <w:sz w:val="20"/>
                <w:szCs w:val="20"/>
              </w:rPr>
              <w:t>8</w:t>
            </w:r>
            <w:r w:rsidRPr="009D540E">
              <w:rPr>
                <w:rFonts w:ascii="Arial" w:hAnsi="Arial" w:cs="Arial"/>
                <w:bCs/>
                <w:sz w:val="20"/>
                <w:szCs w:val="20"/>
              </w:rPr>
              <w:t>.3</w:t>
            </w:r>
          </w:p>
        </w:tc>
        <w:tc>
          <w:tcPr>
            <w:tcW w:w="8495" w:type="dxa"/>
            <w:shd w:val="clear" w:color="auto" w:fill="auto"/>
            <w:tcMar>
              <w:left w:w="14" w:type="dxa"/>
              <w:right w:w="14" w:type="dxa"/>
            </w:tcMar>
          </w:tcPr>
          <w:p w14:paraId="73122AD6" w14:textId="77777777" w:rsidR="009D540E" w:rsidRPr="009D540E" w:rsidRDefault="009D540E" w:rsidP="009D540E">
            <w:pPr>
              <w:tabs>
                <w:tab w:val="left" w:pos="540"/>
                <w:tab w:val="left" w:pos="900"/>
              </w:tabs>
              <w:spacing w:after="120"/>
              <w:jc w:val="both"/>
              <w:rPr>
                <w:rFonts w:ascii="Arial" w:hAnsi="Arial" w:cs="Arial"/>
                <w:sz w:val="20"/>
                <w:szCs w:val="20"/>
              </w:rPr>
            </w:pPr>
            <w:r w:rsidRPr="00A14023">
              <w:rPr>
                <w:rFonts w:ascii="Arial" w:hAnsi="Arial" w:cs="Arial"/>
                <w:b/>
                <w:sz w:val="20"/>
                <w:szCs w:val="20"/>
              </w:rPr>
              <w:t>Result Improvement:</w:t>
            </w:r>
            <w:r w:rsidRPr="009D540E">
              <w:rPr>
                <w:rFonts w:ascii="Arial" w:hAnsi="Arial" w:cs="Arial"/>
                <w:sz w:val="20"/>
                <w:szCs w:val="20"/>
              </w:rPr>
              <w:t xml:space="preserve"> A candidate obtaining B.Sc. </w:t>
            </w:r>
            <w:proofErr w:type="spellStart"/>
            <w:r w:rsidRPr="009D540E">
              <w:rPr>
                <w:rFonts w:ascii="Arial" w:hAnsi="Arial" w:cs="Arial"/>
                <w:sz w:val="20"/>
                <w:szCs w:val="20"/>
              </w:rPr>
              <w:t>Engg</w:t>
            </w:r>
            <w:proofErr w:type="spellEnd"/>
            <w:r w:rsidRPr="009D540E">
              <w:rPr>
                <w:rFonts w:ascii="Arial" w:hAnsi="Arial" w:cs="Arial"/>
                <w:sz w:val="20"/>
                <w:szCs w:val="20"/>
              </w:rPr>
              <w:t>. within 4 or 5 academic years shall be allowed to improve his/her result, of maximum of 10 credit points (courses less than ‘B’ grade) of the Part-IV theoretical courses in the immediate next regular examination after publication of his/her result. No improvement shall be allowed for laboratory examinations and Board Viva-</w:t>
            </w:r>
            <w:r w:rsidRPr="009D540E">
              <w:rPr>
                <w:rFonts w:ascii="Arial" w:hAnsi="Arial" w:cs="Arial"/>
                <w:sz w:val="20"/>
                <w:szCs w:val="20"/>
              </w:rPr>
              <w:lastRenderedPageBreak/>
              <w:t>voce. If a candidate fails to improve CGPA with the block of new GP in total, the previous results shall remain valid.</w:t>
            </w:r>
          </w:p>
        </w:tc>
      </w:tr>
      <w:tr w:rsidR="009D540E" w:rsidRPr="007F2209" w14:paraId="19C0562B" w14:textId="77777777" w:rsidTr="009D540E">
        <w:trPr>
          <w:trHeight w:val="514"/>
        </w:trPr>
        <w:tc>
          <w:tcPr>
            <w:tcW w:w="450" w:type="dxa"/>
            <w:shd w:val="clear" w:color="auto" w:fill="auto"/>
            <w:tcMar>
              <w:left w:w="14" w:type="dxa"/>
              <w:right w:w="14" w:type="dxa"/>
            </w:tcMar>
          </w:tcPr>
          <w:p w14:paraId="4113B6D7" w14:textId="77777777" w:rsidR="009D540E" w:rsidRPr="009D540E" w:rsidRDefault="009D540E" w:rsidP="009D540E">
            <w:pPr>
              <w:tabs>
                <w:tab w:val="left" w:pos="540"/>
                <w:tab w:val="left" w:pos="900"/>
              </w:tabs>
              <w:spacing w:after="120"/>
              <w:jc w:val="both"/>
              <w:rPr>
                <w:rFonts w:ascii="Arial" w:hAnsi="Arial" w:cs="Arial"/>
                <w:bCs/>
                <w:sz w:val="20"/>
                <w:szCs w:val="20"/>
              </w:rPr>
            </w:pPr>
            <w:r>
              <w:rPr>
                <w:rFonts w:ascii="Arial" w:hAnsi="Arial" w:cs="Arial"/>
                <w:bCs/>
                <w:sz w:val="20"/>
                <w:szCs w:val="20"/>
              </w:rPr>
              <w:lastRenderedPageBreak/>
              <w:t>8</w:t>
            </w:r>
            <w:r w:rsidRPr="009D540E">
              <w:rPr>
                <w:rFonts w:ascii="Arial" w:hAnsi="Arial" w:cs="Arial"/>
                <w:bCs/>
                <w:sz w:val="20"/>
                <w:szCs w:val="20"/>
              </w:rPr>
              <w:t>.4</w:t>
            </w:r>
          </w:p>
        </w:tc>
        <w:tc>
          <w:tcPr>
            <w:tcW w:w="8495" w:type="dxa"/>
            <w:shd w:val="clear" w:color="auto" w:fill="auto"/>
            <w:tcMar>
              <w:left w:w="14" w:type="dxa"/>
              <w:right w:w="14" w:type="dxa"/>
            </w:tcMar>
          </w:tcPr>
          <w:p w14:paraId="2C5A2814" w14:textId="77777777" w:rsidR="009D540E" w:rsidRPr="009D540E" w:rsidRDefault="009D540E" w:rsidP="009D540E">
            <w:pPr>
              <w:tabs>
                <w:tab w:val="left" w:pos="540"/>
                <w:tab w:val="left" w:pos="900"/>
              </w:tabs>
              <w:spacing w:after="120"/>
              <w:jc w:val="both"/>
              <w:rPr>
                <w:rFonts w:ascii="Arial" w:hAnsi="Arial" w:cs="Arial"/>
                <w:sz w:val="20"/>
                <w:szCs w:val="20"/>
              </w:rPr>
            </w:pPr>
            <w:r w:rsidRPr="00A14023">
              <w:rPr>
                <w:rFonts w:ascii="Arial" w:hAnsi="Arial" w:cs="Arial"/>
                <w:b/>
                <w:sz w:val="20"/>
                <w:szCs w:val="20"/>
              </w:rPr>
              <w:t>Readmission and Course Exemption:</w:t>
            </w:r>
            <w:r w:rsidRPr="009D540E">
              <w:rPr>
                <w:rFonts w:ascii="Arial" w:hAnsi="Arial" w:cs="Arial"/>
                <w:sz w:val="20"/>
                <w:szCs w:val="20"/>
              </w:rPr>
              <w:t xml:space="preserve"> If a student fails to obtain the degree within 4 or 5 academic year, he/she will be readmitted in Part-4 and will appear for the exam according to the clause 15.6. Course exemption rules will also be valid according to clause 15.7.</w:t>
            </w:r>
          </w:p>
        </w:tc>
      </w:tr>
      <w:tr w:rsidR="009D540E" w:rsidRPr="007F2209" w14:paraId="0E877B87" w14:textId="77777777" w:rsidTr="009D540E">
        <w:trPr>
          <w:trHeight w:val="514"/>
        </w:trPr>
        <w:tc>
          <w:tcPr>
            <w:tcW w:w="450" w:type="dxa"/>
            <w:shd w:val="clear" w:color="auto" w:fill="auto"/>
            <w:tcMar>
              <w:left w:w="14" w:type="dxa"/>
              <w:right w:w="14" w:type="dxa"/>
            </w:tcMar>
          </w:tcPr>
          <w:p w14:paraId="02B66D5E" w14:textId="77777777" w:rsidR="009D540E" w:rsidRPr="009D540E" w:rsidRDefault="009D540E" w:rsidP="009D540E">
            <w:pPr>
              <w:tabs>
                <w:tab w:val="left" w:pos="540"/>
                <w:tab w:val="left" w:pos="900"/>
              </w:tabs>
              <w:spacing w:after="120"/>
              <w:jc w:val="both"/>
              <w:rPr>
                <w:rFonts w:ascii="Arial" w:hAnsi="Arial" w:cs="Arial"/>
                <w:bCs/>
                <w:sz w:val="20"/>
                <w:szCs w:val="20"/>
              </w:rPr>
            </w:pPr>
            <w:r>
              <w:rPr>
                <w:rFonts w:ascii="Arial" w:hAnsi="Arial" w:cs="Arial"/>
                <w:bCs/>
                <w:sz w:val="20"/>
                <w:szCs w:val="20"/>
              </w:rPr>
              <w:t>8</w:t>
            </w:r>
            <w:r w:rsidRPr="009D540E">
              <w:rPr>
                <w:rFonts w:ascii="Arial" w:hAnsi="Arial" w:cs="Arial"/>
                <w:bCs/>
                <w:sz w:val="20"/>
                <w:szCs w:val="20"/>
              </w:rPr>
              <w:t>.5</w:t>
            </w:r>
          </w:p>
        </w:tc>
        <w:tc>
          <w:tcPr>
            <w:tcW w:w="8495" w:type="dxa"/>
            <w:shd w:val="clear" w:color="auto" w:fill="auto"/>
            <w:tcMar>
              <w:left w:w="14" w:type="dxa"/>
              <w:right w:w="14" w:type="dxa"/>
            </w:tcMar>
          </w:tcPr>
          <w:p w14:paraId="2B8E560A" w14:textId="77777777" w:rsidR="009D540E" w:rsidRPr="009D540E" w:rsidRDefault="009D540E" w:rsidP="00A14023">
            <w:pPr>
              <w:tabs>
                <w:tab w:val="left" w:pos="900"/>
              </w:tabs>
              <w:spacing w:after="120"/>
              <w:jc w:val="both"/>
              <w:rPr>
                <w:rFonts w:ascii="Arial" w:hAnsi="Arial" w:cs="Arial"/>
                <w:sz w:val="20"/>
                <w:szCs w:val="20"/>
              </w:rPr>
            </w:pPr>
            <w:r w:rsidRPr="00A14023">
              <w:rPr>
                <w:rFonts w:ascii="Arial" w:hAnsi="Arial" w:cs="Arial"/>
                <w:b/>
                <w:sz w:val="20"/>
                <w:szCs w:val="20"/>
              </w:rPr>
              <w:t>Dean’s List:</w:t>
            </w:r>
            <w:r w:rsidRPr="009D540E">
              <w:rPr>
                <w:rFonts w:ascii="Arial" w:hAnsi="Arial" w:cs="Arial"/>
                <w:sz w:val="20"/>
                <w:szCs w:val="20"/>
              </w:rPr>
              <w:t xml:space="preserve"> As a recognition of excellent performance, the names of students obtaining a YGPA of 3.75 or above in each academic year may be published in the Dean’s List in the faculty. Students who have received an ‘F’ grade in any course during any of the two regular semesters will not be considered for Dean’s List in that year.</w:t>
            </w:r>
          </w:p>
        </w:tc>
      </w:tr>
      <w:tr w:rsidR="009D540E" w:rsidRPr="007F2209" w14:paraId="0224D9D8" w14:textId="77777777" w:rsidTr="009D540E">
        <w:trPr>
          <w:trHeight w:val="514"/>
        </w:trPr>
        <w:tc>
          <w:tcPr>
            <w:tcW w:w="450" w:type="dxa"/>
            <w:shd w:val="clear" w:color="auto" w:fill="auto"/>
            <w:tcMar>
              <w:left w:w="14" w:type="dxa"/>
              <w:right w:w="14" w:type="dxa"/>
            </w:tcMar>
          </w:tcPr>
          <w:p w14:paraId="7E9AB5DE" w14:textId="77777777" w:rsidR="009D540E" w:rsidRPr="009D540E" w:rsidRDefault="009D540E" w:rsidP="009D540E">
            <w:pPr>
              <w:tabs>
                <w:tab w:val="left" w:pos="540"/>
                <w:tab w:val="left" w:pos="900"/>
              </w:tabs>
              <w:spacing w:after="120"/>
              <w:jc w:val="both"/>
              <w:rPr>
                <w:rFonts w:ascii="Arial" w:hAnsi="Arial" w:cs="Arial"/>
                <w:bCs/>
                <w:sz w:val="20"/>
                <w:szCs w:val="20"/>
              </w:rPr>
            </w:pPr>
            <w:r>
              <w:rPr>
                <w:rFonts w:ascii="Arial" w:hAnsi="Arial" w:cs="Arial"/>
                <w:bCs/>
                <w:sz w:val="20"/>
                <w:szCs w:val="20"/>
              </w:rPr>
              <w:t>8</w:t>
            </w:r>
            <w:r w:rsidRPr="009D540E">
              <w:rPr>
                <w:rFonts w:ascii="Arial" w:hAnsi="Arial" w:cs="Arial"/>
                <w:bCs/>
                <w:sz w:val="20"/>
                <w:szCs w:val="20"/>
              </w:rPr>
              <w:t>.6</w:t>
            </w:r>
          </w:p>
        </w:tc>
        <w:tc>
          <w:tcPr>
            <w:tcW w:w="8495" w:type="dxa"/>
            <w:shd w:val="clear" w:color="auto" w:fill="auto"/>
            <w:tcMar>
              <w:left w:w="14" w:type="dxa"/>
              <w:right w:w="14" w:type="dxa"/>
            </w:tcMar>
          </w:tcPr>
          <w:p w14:paraId="103FFEF6" w14:textId="77777777" w:rsidR="009D540E" w:rsidRPr="009D540E" w:rsidRDefault="009D540E" w:rsidP="009D540E">
            <w:pPr>
              <w:tabs>
                <w:tab w:val="left" w:pos="540"/>
                <w:tab w:val="left" w:pos="900"/>
              </w:tabs>
              <w:spacing w:after="120"/>
              <w:jc w:val="both"/>
              <w:rPr>
                <w:rFonts w:ascii="Arial" w:hAnsi="Arial" w:cs="Arial"/>
                <w:sz w:val="20"/>
                <w:szCs w:val="20"/>
              </w:rPr>
            </w:pPr>
            <w:r w:rsidRPr="00A14023">
              <w:rPr>
                <w:rFonts w:ascii="Arial" w:hAnsi="Arial" w:cs="Arial"/>
                <w:b/>
                <w:sz w:val="20"/>
                <w:szCs w:val="20"/>
              </w:rPr>
              <w:t>Recording of Result:</w:t>
            </w:r>
            <w:r w:rsidRPr="009D540E">
              <w:rPr>
                <w:rFonts w:ascii="Arial" w:hAnsi="Arial" w:cs="Arial"/>
                <w:sz w:val="20"/>
                <w:szCs w:val="20"/>
              </w:rPr>
              <w:t xml:space="preserve"> The transcripts in English will show the course designation, course title, credit, letter grade, grade point of individual courses, YGPA of each year, and finally, CGPA.</w:t>
            </w:r>
          </w:p>
        </w:tc>
      </w:tr>
    </w:tbl>
    <w:p w14:paraId="5AC5E8F7" w14:textId="77777777" w:rsidR="00184DF2" w:rsidRDefault="00184DF2" w:rsidP="00184DF2">
      <w:pPr>
        <w:spacing w:before="120" w:after="120"/>
        <w:jc w:val="both"/>
        <w:rPr>
          <w:rFonts w:ascii="Arial" w:hAnsi="Arial" w:cs="Arial"/>
          <w:sz w:val="20"/>
          <w:szCs w:val="20"/>
        </w:rPr>
      </w:pPr>
      <w:r w:rsidRPr="00184DF2">
        <w:rPr>
          <w:rFonts w:ascii="Arial" w:hAnsi="Arial" w:cs="Arial"/>
          <w:b/>
          <w:bCs/>
          <w:szCs w:val="30"/>
        </w:rPr>
        <w:t>9. Eligibility for Examination</w:t>
      </w:r>
      <w:r w:rsidRPr="00184DF2">
        <w:rPr>
          <w:rFonts w:ascii="Arial" w:hAnsi="Arial" w:cs="Arial"/>
          <w:szCs w:val="30"/>
        </w:rPr>
        <w:t xml:space="preserve"> </w:t>
      </w:r>
      <w:r w:rsidR="007E6496" w:rsidRPr="007E6496">
        <w:rPr>
          <w:rFonts w:ascii="Arial" w:hAnsi="Arial" w:cs="Arial"/>
          <w:sz w:val="20"/>
          <w:szCs w:val="20"/>
        </w:rPr>
        <w:t>[</w:t>
      </w:r>
      <w:r w:rsidRPr="007E6496">
        <w:rPr>
          <w:rFonts w:ascii="Arial" w:hAnsi="Arial" w:cs="Arial"/>
          <w:sz w:val="20"/>
          <w:szCs w:val="20"/>
        </w:rPr>
        <w:t xml:space="preserve">Ref. </w:t>
      </w:r>
      <w:r w:rsidR="00DB5848" w:rsidRPr="008A223F">
        <w:rPr>
          <w:rFonts w:ascii="Arial" w:hAnsi="Arial" w:cs="Arial"/>
          <w:b/>
          <w:color w:val="000000"/>
          <w:sz w:val="20"/>
          <w:szCs w:val="20"/>
        </w:rPr>
        <w:t>AO</w:t>
      </w:r>
      <w:r w:rsidR="00DB5848">
        <w:rPr>
          <w:rFonts w:ascii="Arial" w:hAnsi="Arial" w:cs="Arial"/>
          <w:b/>
          <w:color w:val="000000"/>
          <w:sz w:val="20"/>
          <w:szCs w:val="20"/>
        </w:rPr>
        <w:t>FAC</w:t>
      </w:r>
      <w:r w:rsidRPr="007E6496">
        <w:rPr>
          <w:rFonts w:ascii="Arial" w:hAnsi="Arial" w:cs="Arial"/>
          <w:sz w:val="20"/>
          <w:szCs w:val="20"/>
        </w:rPr>
        <w:t xml:space="preserve"> article no-23</w:t>
      </w:r>
      <w:r w:rsidR="007E6496" w:rsidRPr="007E6496">
        <w:rPr>
          <w:rFonts w:ascii="Arial" w:hAnsi="Arial" w:cs="Arial"/>
          <w:sz w:val="20"/>
          <w:szCs w:val="20"/>
        </w:rPr>
        <w:t>]</w:t>
      </w:r>
      <w:r w:rsidRPr="007E6496">
        <w:rPr>
          <w:rFonts w:ascii="Arial" w:hAnsi="Arial" w:cs="Arial"/>
          <w:sz w:val="20"/>
          <w:szCs w:val="20"/>
        </w:rPr>
        <w:t>:</w:t>
      </w:r>
    </w:p>
    <w:p w14:paraId="75874018" w14:textId="77777777" w:rsidR="00DB5848" w:rsidRPr="00DB5848" w:rsidRDefault="00DB5848" w:rsidP="00DB5848">
      <w:pPr>
        <w:spacing w:before="120" w:after="120"/>
        <w:jc w:val="both"/>
        <w:rPr>
          <w:rFonts w:ascii="Arial" w:hAnsi="Arial" w:cs="Arial"/>
          <w:sz w:val="20"/>
          <w:szCs w:val="20"/>
        </w:rPr>
      </w:pPr>
      <w:r>
        <w:rPr>
          <w:rFonts w:ascii="Arial" w:hAnsi="Arial" w:cs="Arial"/>
          <w:sz w:val="20"/>
          <w:szCs w:val="20"/>
        </w:rPr>
        <w:t>9</w:t>
      </w:r>
      <w:r w:rsidRPr="00DB5848">
        <w:rPr>
          <w:rFonts w:ascii="Arial" w:hAnsi="Arial" w:cs="Arial"/>
          <w:sz w:val="20"/>
          <w:szCs w:val="20"/>
        </w:rPr>
        <w:t>.1</w:t>
      </w:r>
      <w:r w:rsidRPr="00DB5848">
        <w:rPr>
          <w:rFonts w:ascii="Arial" w:hAnsi="Arial" w:cs="Arial"/>
          <w:sz w:val="20"/>
          <w:szCs w:val="20"/>
        </w:rPr>
        <w:tab/>
        <w:t xml:space="preserve"> A candidate may not be admitted to any semester final examination unless he/she has</w:t>
      </w:r>
    </w:p>
    <w:p w14:paraId="60B2CCEE" w14:textId="77777777" w:rsidR="00DB5848" w:rsidRPr="00DB5848" w:rsidRDefault="00DB5848" w:rsidP="00DB5848">
      <w:pPr>
        <w:spacing w:before="120" w:after="120"/>
        <w:ind w:left="1440" w:hanging="720"/>
        <w:jc w:val="both"/>
        <w:rPr>
          <w:rFonts w:ascii="Arial" w:hAnsi="Arial" w:cs="Arial"/>
          <w:sz w:val="20"/>
          <w:szCs w:val="20"/>
        </w:rPr>
      </w:pPr>
      <w:r>
        <w:rPr>
          <w:rFonts w:ascii="Arial" w:hAnsi="Arial" w:cs="Arial"/>
          <w:sz w:val="20"/>
          <w:szCs w:val="20"/>
        </w:rPr>
        <w:t>9</w:t>
      </w:r>
      <w:r w:rsidRPr="00DB5848">
        <w:rPr>
          <w:rFonts w:ascii="Arial" w:hAnsi="Arial" w:cs="Arial"/>
          <w:sz w:val="20"/>
          <w:szCs w:val="20"/>
        </w:rPr>
        <w:t>.1.1</w:t>
      </w:r>
      <w:r w:rsidRPr="00DB5848">
        <w:rPr>
          <w:rFonts w:ascii="Arial" w:hAnsi="Arial" w:cs="Arial"/>
          <w:sz w:val="20"/>
          <w:szCs w:val="20"/>
        </w:rPr>
        <w:tab/>
        <w:t>Submitted application in the prescribed form to the Registrar/Vice-Chancellor for appearing at the examination,</w:t>
      </w:r>
    </w:p>
    <w:p w14:paraId="466CBC2C" w14:textId="77777777" w:rsidR="00DB5848" w:rsidRPr="00DB5848" w:rsidRDefault="00DB5848" w:rsidP="00DB5848">
      <w:pPr>
        <w:spacing w:before="120" w:after="120"/>
        <w:ind w:firstLine="720"/>
        <w:jc w:val="both"/>
        <w:rPr>
          <w:rFonts w:ascii="Arial" w:hAnsi="Arial" w:cs="Arial"/>
          <w:sz w:val="20"/>
          <w:szCs w:val="20"/>
        </w:rPr>
      </w:pPr>
      <w:r>
        <w:rPr>
          <w:rFonts w:ascii="Arial" w:hAnsi="Arial" w:cs="Arial"/>
          <w:sz w:val="20"/>
          <w:szCs w:val="20"/>
        </w:rPr>
        <w:t>9</w:t>
      </w:r>
      <w:r w:rsidRPr="00DB5848">
        <w:rPr>
          <w:rFonts w:ascii="Arial" w:hAnsi="Arial" w:cs="Arial"/>
          <w:sz w:val="20"/>
          <w:szCs w:val="20"/>
        </w:rPr>
        <w:t>.1.2</w:t>
      </w:r>
      <w:r w:rsidRPr="00DB5848">
        <w:rPr>
          <w:rFonts w:ascii="Arial" w:hAnsi="Arial" w:cs="Arial"/>
          <w:sz w:val="20"/>
          <w:szCs w:val="20"/>
        </w:rPr>
        <w:tab/>
        <w:t>Paid the prescribed examination fees, and all outstanding University dues,</w:t>
      </w:r>
    </w:p>
    <w:p w14:paraId="547BCB89" w14:textId="77777777" w:rsidR="00DB5848" w:rsidRPr="00DB5848" w:rsidRDefault="00DB5848" w:rsidP="00DB5848">
      <w:pPr>
        <w:spacing w:before="120" w:after="120"/>
        <w:ind w:firstLine="720"/>
        <w:jc w:val="both"/>
        <w:rPr>
          <w:rFonts w:ascii="Arial" w:hAnsi="Arial" w:cs="Arial"/>
          <w:sz w:val="20"/>
          <w:szCs w:val="20"/>
        </w:rPr>
      </w:pPr>
      <w:r>
        <w:rPr>
          <w:rFonts w:ascii="Arial" w:hAnsi="Arial" w:cs="Arial"/>
          <w:sz w:val="20"/>
          <w:szCs w:val="20"/>
        </w:rPr>
        <w:t>9</w:t>
      </w:r>
      <w:r w:rsidRPr="00DB5848">
        <w:rPr>
          <w:rFonts w:ascii="Arial" w:hAnsi="Arial" w:cs="Arial"/>
          <w:sz w:val="20"/>
          <w:szCs w:val="20"/>
        </w:rPr>
        <w:t>.1.3</w:t>
      </w:r>
      <w:r w:rsidRPr="00DB5848">
        <w:rPr>
          <w:rFonts w:ascii="Arial" w:hAnsi="Arial" w:cs="Arial"/>
          <w:sz w:val="20"/>
          <w:szCs w:val="20"/>
        </w:rPr>
        <w:tab/>
        <w:t>Fulfilled the conditions for attendance in class and</w:t>
      </w:r>
    </w:p>
    <w:p w14:paraId="2C3C21A9" w14:textId="77777777" w:rsidR="00DB5848" w:rsidRPr="00DB5848" w:rsidRDefault="00DB5848" w:rsidP="00DB5848">
      <w:pPr>
        <w:spacing w:before="120" w:after="120"/>
        <w:ind w:firstLine="720"/>
        <w:jc w:val="both"/>
        <w:rPr>
          <w:rFonts w:ascii="Arial" w:hAnsi="Arial" w:cs="Arial"/>
          <w:sz w:val="20"/>
          <w:szCs w:val="20"/>
        </w:rPr>
      </w:pPr>
      <w:r>
        <w:rPr>
          <w:rFonts w:ascii="Arial" w:hAnsi="Arial" w:cs="Arial"/>
          <w:sz w:val="20"/>
          <w:szCs w:val="20"/>
        </w:rPr>
        <w:t>9</w:t>
      </w:r>
      <w:r w:rsidRPr="00DB5848">
        <w:rPr>
          <w:rFonts w:ascii="Arial" w:hAnsi="Arial" w:cs="Arial"/>
          <w:sz w:val="20"/>
          <w:szCs w:val="20"/>
        </w:rPr>
        <w:t>.1.4</w:t>
      </w:r>
      <w:r w:rsidRPr="00DB5848">
        <w:rPr>
          <w:rFonts w:ascii="Arial" w:hAnsi="Arial" w:cs="Arial"/>
          <w:sz w:val="20"/>
          <w:szCs w:val="20"/>
        </w:rPr>
        <w:tab/>
        <w:t>Been barred by any disciplinary rule.</w:t>
      </w:r>
    </w:p>
    <w:p w14:paraId="19E41089" w14:textId="77777777" w:rsidR="00DB5848" w:rsidRPr="00DB5848" w:rsidRDefault="00DB5848" w:rsidP="00DB5848">
      <w:pPr>
        <w:spacing w:before="120" w:after="120"/>
        <w:ind w:left="720" w:hanging="720"/>
        <w:jc w:val="both"/>
        <w:rPr>
          <w:rFonts w:ascii="Arial" w:hAnsi="Arial" w:cs="Arial"/>
          <w:sz w:val="20"/>
          <w:szCs w:val="20"/>
        </w:rPr>
      </w:pPr>
      <w:r>
        <w:rPr>
          <w:rFonts w:ascii="Arial" w:hAnsi="Arial" w:cs="Arial"/>
          <w:sz w:val="20"/>
          <w:szCs w:val="20"/>
        </w:rPr>
        <w:t>9</w:t>
      </w:r>
      <w:r w:rsidRPr="00DB5848">
        <w:rPr>
          <w:rFonts w:ascii="Arial" w:hAnsi="Arial" w:cs="Arial"/>
          <w:sz w:val="20"/>
          <w:szCs w:val="20"/>
        </w:rPr>
        <w:t>.2</w:t>
      </w:r>
      <w:r w:rsidRPr="00DB5848">
        <w:rPr>
          <w:rFonts w:ascii="Arial" w:hAnsi="Arial" w:cs="Arial"/>
          <w:sz w:val="20"/>
          <w:szCs w:val="20"/>
        </w:rPr>
        <w:tab/>
        <w:t>On special circumstances the Vice-Chancellor may permit a student to appear at the examination.</w:t>
      </w:r>
    </w:p>
    <w:p w14:paraId="5D5B1DD3" w14:textId="77777777" w:rsidR="00DB5848" w:rsidRPr="007E6496" w:rsidRDefault="00DB5848" w:rsidP="00DB5848">
      <w:pPr>
        <w:spacing w:before="120" w:after="120"/>
        <w:ind w:left="720" w:hanging="720"/>
        <w:jc w:val="both"/>
        <w:rPr>
          <w:rFonts w:ascii="Arial" w:hAnsi="Arial" w:cs="Arial"/>
          <w:sz w:val="20"/>
          <w:szCs w:val="20"/>
        </w:rPr>
      </w:pPr>
      <w:r>
        <w:rPr>
          <w:rFonts w:ascii="Arial" w:hAnsi="Arial" w:cs="Arial"/>
          <w:sz w:val="20"/>
          <w:szCs w:val="20"/>
        </w:rPr>
        <w:t>9</w:t>
      </w:r>
      <w:r w:rsidRPr="00DB5848">
        <w:rPr>
          <w:rFonts w:ascii="Arial" w:hAnsi="Arial" w:cs="Arial"/>
          <w:sz w:val="20"/>
          <w:szCs w:val="20"/>
        </w:rPr>
        <w:t>.3</w:t>
      </w:r>
      <w:r w:rsidRPr="00DB5848">
        <w:rPr>
          <w:rFonts w:ascii="Arial" w:hAnsi="Arial" w:cs="Arial"/>
          <w:sz w:val="20"/>
          <w:szCs w:val="20"/>
        </w:rPr>
        <w:tab/>
        <w:t>A student whose attendance falls short of 70% but not below 60% in any course as mentioned above may be allowed to appear at the final examinations as a non-collegiate student.</w:t>
      </w:r>
    </w:p>
    <w:tbl>
      <w:tblPr>
        <w:tblStyle w:val="TableGrid1"/>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675"/>
        <w:gridCol w:w="8364"/>
      </w:tblGrid>
      <w:tr w:rsidR="00184DF2" w:rsidRPr="00184DF2" w14:paraId="34985E1E" w14:textId="77777777" w:rsidTr="007639A0">
        <w:trPr>
          <w:trHeight w:val="1619"/>
        </w:trPr>
        <w:tc>
          <w:tcPr>
            <w:tcW w:w="675" w:type="dxa"/>
          </w:tcPr>
          <w:p w14:paraId="0B94217D" w14:textId="77777777" w:rsidR="00184DF2" w:rsidRPr="007639A0" w:rsidRDefault="00184DF2" w:rsidP="00111D2D">
            <w:pPr>
              <w:tabs>
                <w:tab w:val="left" w:pos="540"/>
                <w:tab w:val="left" w:pos="900"/>
              </w:tabs>
              <w:spacing w:line="276" w:lineRule="auto"/>
              <w:jc w:val="both"/>
              <w:rPr>
                <w:rFonts w:ascii="Arial" w:hAnsi="Arial" w:cs="Arial"/>
                <w:bCs/>
                <w:sz w:val="20"/>
                <w:szCs w:val="20"/>
              </w:rPr>
            </w:pPr>
          </w:p>
        </w:tc>
        <w:tc>
          <w:tcPr>
            <w:tcW w:w="8364" w:type="dxa"/>
          </w:tcPr>
          <w:p w14:paraId="4CD57939" w14:textId="77777777" w:rsidR="00184DF2" w:rsidRPr="007639A0" w:rsidRDefault="00184DF2" w:rsidP="00111D2D">
            <w:pPr>
              <w:tabs>
                <w:tab w:val="left" w:pos="540"/>
                <w:tab w:val="left" w:pos="900"/>
              </w:tabs>
              <w:spacing w:line="276" w:lineRule="auto"/>
              <w:jc w:val="both"/>
              <w:rPr>
                <w:rFonts w:ascii="Arial" w:hAnsi="Arial" w:cs="Arial"/>
                <w:sz w:val="20"/>
                <w:szCs w:val="20"/>
              </w:rPr>
            </w:pPr>
          </w:p>
        </w:tc>
      </w:tr>
      <w:tr w:rsidR="00184DF2" w:rsidRPr="00184DF2" w14:paraId="0AAF77B5" w14:textId="77777777" w:rsidTr="007639A0">
        <w:trPr>
          <w:trHeight w:val="382"/>
        </w:trPr>
        <w:tc>
          <w:tcPr>
            <w:tcW w:w="675" w:type="dxa"/>
          </w:tcPr>
          <w:p w14:paraId="545F79A4" w14:textId="77777777" w:rsidR="00184DF2" w:rsidRPr="007639A0" w:rsidRDefault="00184DF2" w:rsidP="00111D2D">
            <w:pPr>
              <w:tabs>
                <w:tab w:val="left" w:pos="540"/>
                <w:tab w:val="left" w:pos="900"/>
              </w:tabs>
              <w:spacing w:line="276" w:lineRule="auto"/>
              <w:jc w:val="both"/>
              <w:rPr>
                <w:rFonts w:ascii="Arial" w:hAnsi="Arial" w:cs="Arial"/>
                <w:bCs/>
                <w:sz w:val="20"/>
                <w:szCs w:val="20"/>
              </w:rPr>
            </w:pPr>
          </w:p>
        </w:tc>
        <w:tc>
          <w:tcPr>
            <w:tcW w:w="8364" w:type="dxa"/>
          </w:tcPr>
          <w:p w14:paraId="6DCA7320" w14:textId="77777777" w:rsidR="00184DF2" w:rsidRPr="007639A0" w:rsidRDefault="00184DF2" w:rsidP="00111D2D">
            <w:pPr>
              <w:tabs>
                <w:tab w:val="left" w:pos="540"/>
                <w:tab w:val="left" w:pos="900"/>
              </w:tabs>
              <w:spacing w:line="276" w:lineRule="auto"/>
              <w:jc w:val="both"/>
              <w:rPr>
                <w:rFonts w:ascii="Arial" w:hAnsi="Arial" w:cs="Arial"/>
                <w:sz w:val="20"/>
                <w:szCs w:val="20"/>
              </w:rPr>
            </w:pPr>
          </w:p>
        </w:tc>
      </w:tr>
      <w:tr w:rsidR="00184DF2" w:rsidRPr="00184DF2" w14:paraId="6F69BA3A" w14:textId="77777777" w:rsidTr="007639A0">
        <w:trPr>
          <w:trHeight w:val="720"/>
        </w:trPr>
        <w:tc>
          <w:tcPr>
            <w:tcW w:w="675" w:type="dxa"/>
          </w:tcPr>
          <w:p w14:paraId="08900F95" w14:textId="77777777" w:rsidR="00184DF2" w:rsidRPr="007639A0" w:rsidRDefault="00184DF2" w:rsidP="00111D2D">
            <w:pPr>
              <w:tabs>
                <w:tab w:val="left" w:pos="540"/>
                <w:tab w:val="left" w:pos="900"/>
              </w:tabs>
              <w:spacing w:line="276" w:lineRule="auto"/>
              <w:jc w:val="both"/>
              <w:rPr>
                <w:rFonts w:ascii="Arial" w:hAnsi="Arial" w:cs="Arial"/>
                <w:bCs/>
                <w:sz w:val="20"/>
                <w:szCs w:val="20"/>
              </w:rPr>
            </w:pPr>
          </w:p>
        </w:tc>
        <w:tc>
          <w:tcPr>
            <w:tcW w:w="8364" w:type="dxa"/>
          </w:tcPr>
          <w:p w14:paraId="19B27CC8" w14:textId="77777777" w:rsidR="00184DF2" w:rsidRPr="007639A0" w:rsidRDefault="00184DF2" w:rsidP="00111D2D">
            <w:pPr>
              <w:tabs>
                <w:tab w:val="left" w:pos="540"/>
                <w:tab w:val="left" w:pos="900"/>
              </w:tabs>
              <w:spacing w:line="276" w:lineRule="auto"/>
              <w:jc w:val="both"/>
              <w:rPr>
                <w:rFonts w:ascii="Arial" w:hAnsi="Arial" w:cs="Arial"/>
                <w:sz w:val="20"/>
                <w:szCs w:val="20"/>
              </w:rPr>
            </w:pPr>
          </w:p>
        </w:tc>
      </w:tr>
    </w:tbl>
    <w:p w14:paraId="461A3E67" w14:textId="77777777" w:rsidR="00184DF2" w:rsidRPr="00184DF2" w:rsidRDefault="00184DF2">
      <w:pPr>
        <w:rPr>
          <w:rFonts w:ascii="Arial" w:hAnsi="Arial" w:cs="Arial"/>
          <w:b/>
          <w:spacing w:val="-3"/>
          <w:szCs w:val="20"/>
        </w:rPr>
      </w:pPr>
    </w:p>
    <w:p w14:paraId="77D8CEA8" w14:textId="77777777" w:rsidR="00184DF2" w:rsidRDefault="00184DF2">
      <w:pPr>
        <w:rPr>
          <w:b/>
          <w:spacing w:val="-3"/>
          <w:szCs w:val="20"/>
        </w:rPr>
      </w:pPr>
    </w:p>
    <w:p w14:paraId="537CE9AF" w14:textId="77777777" w:rsidR="008F06A2" w:rsidRDefault="00184DF2">
      <w:pPr>
        <w:rPr>
          <w:b/>
          <w:spacing w:val="-3"/>
          <w:szCs w:val="20"/>
        </w:rPr>
      </w:pPr>
      <w:r>
        <w:rPr>
          <w:b/>
          <w:spacing w:val="-3"/>
          <w:szCs w:val="20"/>
        </w:rPr>
        <w:br w:type="page"/>
      </w:r>
    </w:p>
    <w:p w14:paraId="7A1DB2B7" w14:textId="77777777" w:rsidR="002E3C27" w:rsidRDefault="002E3C27" w:rsidP="002E3C27">
      <w:pPr>
        <w:jc w:val="center"/>
        <w:rPr>
          <w:rFonts w:ascii="Arial" w:hAnsi="Arial" w:cs="Arial"/>
          <w:b/>
          <w:spacing w:val="-3"/>
          <w:sz w:val="50"/>
          <w:szCs w:val="46"/>
        </w:rPr>
      </w:pPr>
    </w:p>
    <w:p w14:paraId="605E1602" w14:textId="77777777" w:rsidR="001C3606" w:rsidRDefault="001C3606" w:rsidP="002E3C27">
      <w:pPr>
        <w:jc w:val="center"/>
        <w:rPr>
          <w:rFonts w:ascii="Arial" w:hAnsi="Arial" w:cs="Arial"/>
          <w:b/>
          <w:spacing w:val="-3"/>
          <w:sz w:val="50"/>
          <w:szCs w:val="46"/>
        </w:rPr>
      </w:pPr>
    </w:p>
    <w:p w14:paraId="147F2A90" w14:textId="77777777" w:rsidR="001C3606" w:rsidRDefault="001C3606" w:rsidP="002E3C27">
      <w:pPr>
        <w:jc w:val="center"/>
        <w:rPr>
          <w:rFonts w:ascii="Arial" w:hAnsi="Arial" w:cs="Arial"/>
          <w:b/>
          <w:spacing w:val="-3"/>
          <w:sz w:val="50"/>
          <w:szCs w:val="46"/>
        </w:rPr>
      </w:pPr>
    </w:p>
    <w:p w14:paraId="6D909600" w14:textId="77777777" w:rsidR="001C3606" w:rsidRDefault="001C3606" w:rsidP="002E3C27">
      <w:pPr>
        <w:jc w:val="center"/>
        <w:rPr>
          <w:rFonts w:ascii="Arial" w:hAnsi="Arial" w:cs="Arial"/>
          <w:b/>
          <w:spacing w:val="-3"/>
          <w:sz w:val="50"/>
          <w:szCs w:val="46"/>
        </w:rPr>
      </w:pPr>
    </w:p>
    <w:p w14:paraId="5ED766F9" w14:textId="77777777" w:rsidR="001C3606" w:rsidRDefault="001C3606" w:rsidP="002E3C27">
      <w:pPr>
        <w:jc w:val="center"/>
        <w:rPr>
          <w:rFonts w:ascii="Arial" w:hAnsi="Arial" w:cs="Arial"/>
          <w:b/>
          <w:spacing w:val="-3"/>
          <w:sz w:val="50"/>
          <w:szCs w:val="46"/>
        </w:rPr>
      </w:pPr>
    </w:p>
    <w:p w14:paraId="08964ABB" w14:textId="77777777" w:rsidR="002E3C27" w:rsidRDefault="002E3C27" w:rsidP="002E3C27">
      <w:pPr>
        <w:jc w:val="center"/>
        <w:rPr>
          <w:rFonts w:ascii="Arial" w:hAnsi="Arial" w:cs="Arial"/>
          <w:b/>
          <w:spacing w:val="-3"/>
          <w:sz w:val="50"/>
          <w:szCs w:val="46"/>
        </w:rPr>
      </w:pPr>
    </w:p>
    <w:p w14:paraId="08BDAD79" w14:textId="77777777" w:rsidR="002E3C27" w:rsidRDefault="002E3C27" w:rsidP="002E3C27">
      <w:pPr>
        <w:jc w:val="center"/>
        <w:rPr>
          <w:rFonts w:ascii="Arial" w:hAnsi="Arial" w:cs="Arial"/>
          <w:b/>
          <w:spacing w:val="-3"/>
          <w:sz w:val="50"/>
          <w:szCs w:val="46"/>
        </w:rPr>
      </w:pPr>
      <w:r w:rsidRPr="008F06A2">
        <w:rPr>
          <w:rFonts w:ascii="Arial" w:hAnsi="Arial" w:cs="Arial"/>
          <w:b/>
          <w:spacing w:val="-3"/>
          <w:sz w:val="50"/>
          <w:szCs w:val="46"/>
        </w:rPr>
        <w:t>B.Sc. in</w:t>
      </w:r>
    </w:p>
    <w:p w14:paraId="6FB49DA5" w14:textId="77777777" w:rsidR="002E3C27" w:rsidRPr="008F06A2" w:rsidRDefault="002E3C27" w:rsidP="002E3C27">
      <w:pPr>
        <w:jc w:val="center"/>
        <w:rPr>
          <w:rFonts w:ascii="Arial" w:hAnsi="Arial" w:cs="Arial"/>
          <w:b/>
          <w:spacing w:val="-3"/>
          <w:sz w:val="50"/>
          <w:szCs w:val="46"/>
        </w:rPr>
      </w:pPr>
      <w:r w:rsidRPr="008F06A2">
        <w:rPr>
          <w:rFonts w:ascii="Arial" w:hAnsi="Arial" w:cs="Arial"/>
          <w:b/>
          <w:spacing w:val="-3"/>
          <w:sz w:val="50"/>
          <w:szCs w:val="46"/>
        </w:rPr>
        <w:t>Computer Science &amp; Engineering</w:t>
      </w:r>
    </w:p>
    <w:p w14:paraId="7F10C6F6" w14:textId="77777777" w:rsidR="002E3C27" w:rsidRDefault="002E3C27" w:rsidP="002E3C27">
      <w:pPr>
        <w:rPr>
          <w:rFonts w:ascii="Arial" w:hAnsi="Arial" w:cs="Arial"/>
          <w:b/>
          <w:spacing w:val="-3"/>
          <w:sz w:val="30"/>
          <w:szCs w:val="26"/>
        </w:rPr>
      </w:pPr>
    </w:p>
    <w:p w14:paraId="41ADCDAB" w14:textId="77777777" w:rsidR="002E3C27" w:rsidRDefault="002E3C27" w:rsidP="002E3C27">
      <w:pPr>
        <w:rPr>
          <w:rFonts w:ascii="Arial" w:hAnsi="Arial" w:cs="Arial"/>
          <w:b/>
          <w:spacing w:val="-3"/>
          <w:sz w:val="30"/>
          <w:szCs w:val="26"/>
        </w:rPr>
      </w:pPr>
      <w:r>
        <w:rPr>
          <w:rFonts w:ascii="Arial" w:hAnsi="Arial" w:cs="Arial"/>
          <w:b/>
          <w:spacing w:val="-3"/>
          <w:sz w:val="30"/>
          <w:szCs w:val="26"/>
        </w:rPr>
        <w:br w:type="page"/>
      </w:r>
    </w:p>
    <w:p w14:paraId="43B7EE2A" w14:textId="77777777" w:rsidR="002E3C27" w:rsidRPr="00105654" w:rsidRDefault="002E3C27" w:rsidP="002E3C27">
      <w:pPr>
        <w:spacing w:after="120"/>
        <w:rPr>
          <w:rFonts w:ascii="Arial" w:hAnsi="Arial" w:cs="Arial"/>
          <w:b/>
          <w:spacing w:val="-3"/>
          <w:sz w:val="30"/>
          <w:szCs w:val="26"/>
        </w:rPr>
      </w:pPr>
      <w:r w:rsidRPr="00105654">
        <w:rPr>
          <w:rFonts w:ascii="Arial" w:hAnsi="Arial" w:cs="Arial"/>
          <w:b/>
          <w:spacing w:val="-3"/>
          <w:sz w:val="30"/>
          <w:szCs w:val="26"/>
        </w:rPr>
        <w:lastRenderedPageBreak/>
        <w:t>B.Sc. in Computer Science &amp; Engineering</w:t>
      </w:r>
    </w:p>
    <w:p w14:paraId="0238A152" w14:textId="77777777" w:rsidR="002E3C27" w:rsidRPr="003A163F" w:rsidRDefault="002E3C27" w:rsidP="002E3C27">
      <w:pPr>
        <w:jc w:val="both"/>
        <w:rPr>
          <w:rFonts w:ascii="Arial" w:hAnsi="Arial" w:cs="Arial"/>
          <w:bCs/>
          <w:spacing w:val="-3"/>
          <w:sz w:val="20"/>
          <w:szCs w:val="20"/>
        </w:rPr>
      </w:pPr>
      <w:r>
        <w:rPr>
          <w:rFonts w:ascii="Arial" w:hAnsi="Arial" w:cs="Arial"/>
          <w:bCs/>
          <w:spacing w:val="-3"/>
          <w:sz w:val="20"/>
          <w:szCs w:val="20"/>
        </w:rPr>
        <w:tab/>
      </w:r>
      <w:r w:rsidRPr="003A163F">
        <w:rPr>
          <w:rFonts w:ascii="Arial" w:hAnsi="Arial" w:cs="Arial"/>
          <w:bCs/>
          <w:spacing w:val="-3"/>
          <w:sz w:val="20"/>
          <w:szCs w:val="20"/>
        </w:rPr>
        <w:t>The Computer Science and Engineering program combines a rigorous education in computer science with added emphasis on the physical and architectural underpinnings of modern computer system design. With a background that spans computer science and computer engineering, our graduates are able to address computing systems across the hardware-software spectrum.</w:t>
      </w:r>
    </w:p>
    <w:p w14:paraId="51917505" w14:textId="77777777" w:rsidR="002E3C27" w:rsidRPr="00C537BC" w:rsidRDefault="002E3C27" w:rsidP="002E3C27">
      <w:pPr>
        <w:rPr>
          <w:rFonts w:ascii="Arial" w:hAnsi="Arial" w:cs="Arial"/>
          <w:bCs/>
          <w:spacing w:val="-3"/>
          <w:sz w:val="36"/>
          <w:szCs w:val="32"/>
        </w:rPr>
      </w:pPr>
    </w:p>
    <w:p w14:paraId="54431D6E" w14:textId="77777777" w:rsidR="002E3C27" w:rsidRPr="00C537BC" w:rsidRDefault="002E3C27" w:rsidP="002E3C27">
      <w:pPr>
        <w:spacing w:after="120"/>
        <w:outlineLvl w:val="3"/>
        <w:rPr>
          <w:rFonts w:ascii="Arial" w:hAnsi="Arial" w:cs="Arial"/>
          <w:b/>
          <w:bCs/>
          <w:sz w:val="28"/>
        </w:rPr>
      </w:pPr>
      <w:r w:rsidRPr="00C537BC">
        <w:rPr>
          <w:rFonts w:ascii="Arial" w:hAnsi="Arial" w:cs="Arial"/>
          <w:b/>
          <w:bCs/>
          <w:sz w:val="28"/>
        </w:rPr>
        <w:t>Vision</w:t>
      </w:r>
    </w:p>
    <w:p w14:paraId="2DCCE2EC" w14:textId="77777777" w:rsidR="002E3C27" w:rsidRPr="00C537BC" w:rsidRDefault="002E3C27" w:rsidP="002E3C27">
      <w:pPr>
        <w:ind w:left="142"/>
        <w:jc w:val="both"/>
        <w:rPr>
          <w:rFonts w:ascii="Arial" w:hAnsi="Arial" w:cs="Arial"/>
          <w:sz w:val="20"/>
          <w:szCs w:val="20"/>
        </w:rPr>
      </w:pPr>
      <w:r w:rsidRPr="00C537BC">
        <w:rPr>
          <w:rFonts w:ascii="Arial" w:hAnsi="Arial" w:cs="Arial"/>
          <w:sz w:val="20"/>
          <w:szCs w:val="20"/>
        </w:rPr>
        <w:t>         To become a prominent department of Computer Science &amp; Engineering producing compete</w:t>
      </w:r>
      <w:r>
        <w:rPr>
          <w:rFonts w:ascii="Arial" w:hAnsi="Arial" w:cs="Arial"/>
          <w:sz w:val="20"/>
          <w:szCs w:val="20"/>
        </w:rPr>
        <w:t xml:space="preserve">nt professionals with </w:t>
      </w:r>
      <w:proofErr w:type="gramStart"/>
      <w:r>
        <w:rPr>
          <w:rFonts w:ascii="Arial" w:hAnsi="Arial" w:cs="Arial"/>
          <w:sz w:val="20"/>
          <w:szCs w:val="20"/>
        </w:rPr>
        <w:t xml:space="preserve">research  </w:t>
      </w:r>
      <w:r w:rsidRPr="00C537BC">
        <w:rPr>
          <w:rFonts w:ascii="Arial" w:hAnsi="Arial" w:cs="Arial"/>
          <w:sz w:val="20"/>
          <w:szCs w:val="20"/>
        </w:rPr>
        <w:t>and</w:t>
      </w:r>
      <w:proofErr w:type="gramEnd"/>
      <w:r w:rsidRPr="00C537BC">
        <w:rPr>
          <w:rFonts w:ascii="Arial" w:hAnsi="Arial" w:cs="Arial"/>
          <w:sz w:val="20"/>
          <w:szCs w:val="20"/>
        </w:rPr>
        <w:t xml:space="preserve"> innovation skills, inculcating moral values and societal concerns.</w:t>
      </w:r>
    </w:p>
    <w:p w14:paraId="282A4909" w14:textId="77777777" w:rsidR="002E3C27" w:rsidRDefault="002E3C27" w:rsidP="002E3C27">
      <w:pPr>
        <w:rPr>
          <w:rFonts w:ascii="Arial" w:hAnsi="Arial" w:cs="Arial"/>
          <w:sz w:val="20"/>
          <w:szCs w:val="20"/>
        </w:rPr>
      </w:pPr>
      <w:r w:rsidRPr="00C537BC">
        <w:rPr>
          <w:rFonts w:ascii="Arial" w:hAnsi="Arial" w:cs="Arial"/>
          <w:sz w:val="20"/>
          <w:szCs w:val="20"/>
        </w:rPr>
        <w:t> </w:t>
      </w:r>
    </w:p>
    <w:p w14:paraId="794094D0" w14:textId="77777777" w:rsidR="002E3C27" w:rsidRPr="00C537BC" w:rsidRDefault="002E3C27" w:rsidP="002E3C27">
      <w:pPr>
        <w:spacing w:after="120"/>
        <w:jc w:val="both"/>
        <w:rPr>
          <w:rFonts w:ascii="Arial" w:hAnsi="Arial" w:cs="Arial"/>
          <w:sz w:val="28"/>
        </w:rPr>
      </w:pPr>
      <w:r w:rsidRPr="00C537BC">
        <w:rPr>
          <w:rFonts w:ascii="Arial" w:hAnsi="Arial" w:cs="Arial"/>
          <w:b/>
          <w:bCs/>
          <w:sz w:val="28"/>
        </w:rPr>
        <w:t xml:space="preserve"> M</w:t>
      </w:r>
      <w:r>
        <w:rPr>
          <w:rFonts w:ascii="Arial" w:hAnsi="Arial" w:cs="Arial"/>
          <w:b/>
          <w:bCs/>
          <w:sz w:val="28"/>
        </w:rPr>
        <w:t>ission</w:t>
      </w:r>
    </w:p>
    <w:p w14:paraId="3D99F8C2" w14:textId="77777777" w:rsidR="002E3C27" w:rsidRPr="00A05A4B" w:rsidRDefault="002E3C27" w:rsidP="002E3C27">
      <w:pPr>
        <w:spacing w:after="120"/>
        <w:ind w:left="432"/>
        <w:jc w:val="both"/>
        <w:rPr>
          <w:rFonts w:ascii="Arial" w:hAnsi="Arial" w:cs="Arial"/>
          <w:sz w:val="20"/>
          <w:szCs w:val="20"/>
        </w:rPr>
      </w:pPr>
      <w:r>
        <w:rPr>
          <w:rFonts w:ascii="Arial" w:hAnsi="Arial" w:cs="Arial"/>
          <w:sz w:val="20"/>
          <w:szCs w:val="20"/>
        </w:rPr>
        <w:t>M</w:t>
      </w:r>
      <w:r w:rsidRPr="00A05A4B">
        <w:rPr>
          <w:rFonts w:ascii="Arial" w:hAnsi="Arial" w:cs="Arial"/>
          <w:sz w:val="20"/>
          <w:szCs w:val="20"/>
        </w:rPr>
        <w:t>1.  Provide learning ambience to generate innovative and problem solving skills with</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Pr="00A05A4B">
        <w:rPr>
          <w:rFonts w:ascii="Arial" w:hAnsi="Arial" w:cs="Arial"/>
          <w:sz w:val="20"/>
          <w:szCs w:val="20"/>
        </w:rPr>
        <w:t>professionalism</w:t>
      </w:r>
      <w:r>
        <w:rPr>
          <w:rFonts w:ascii="Arial" w:hAnsi="Arial" w:cs="Arial"/>
          <w:sz w:val="20"/>
          <w:szCs w:val="20"/>
        </w:rPr>
        <w:t>.</w:t>
      </w:r>
    </w:p>
    <w:p w14:paraId="56E8F46E" w14:textId="77777777" w:rsidR="002E3C27" w:rsidRPr="00A05A4B" w:rsidRDefault="002E3C27" w:rsidP="002E3C27">
      <w:pPr>
        <w:spacing w:after="120"/>
        <w:ind w:left="432"/>
        <w:rPr>
          <w:rFonts w:ascii="Arial" w:hAnsi="Arial" w:cs="Arial"/>
          <w:sz w:val="20"/>
          <w:szCs w:val="20"/>
        </w:rPr>
      </w:pPr>
      <w:r>
        <w:rPr>
          <w:rFonts w:ascii="Arial" w:hAnsi="Arial" w:cs="Arial"/>
          <w:sz w:val="20"/>
          <w:szCs w:val="20"/>
        </w:rPr>
        <w:t>M</w:t>
      </w:r>
      <w:r w:rsidRPr="00A05A4B">
        <w:rPr>
          <w:rFonts w:ascii="Arial" w:hAnsi="Arial" w:cs="Arial"/>
          <w:sz w:val="20"/>
          <w:szCs w:val="20"/>
        </w:rPr>
        <w:t>2.  Create facilities and expertise in advanced computer technology thereby promote research</w:t>
      </w:r>
      <w:r>
        <w:rPr>
          <w:rFonts w:ascii="Arial" w:hAnsi="Arial" w:cs="Arial"/>
          <w:sz w:val="20"/>
          <w:szCs w:val="20"/>
        </w:rPr>
        <w:t>.</w:t>
      </w:r>
    </w:p>
    <w:p w14:paraId="41F60484" w14:textId="77777777" w:rsidR="002E3C27" w:rsidRPr="00A05A4B" w:rsidRDefault="002E3C27" w:rsidP="002E3C27">
      <w:pPr>
        <w:spacing w:after="120"/>
        <w:ind w:left="432"/>
        <w:rPr>
          <w:rFonts w:ascii="Arial" w:hAnsi="Arial" w:cs="Arial"/>
          <w:sz w:val="20"/>
          <w:szCs w:val="20"/>
        </w:rPr>
      </w:pPr>
      <w:r>
        <w:rPr>
          <w:rFonts w:ascii="Arial" w:hAnsi="Arial" w:cs="Arial"/>
          <w:sz w:val="20"/>
          <w:szCs w:val="20"/>
        </w:rPr>
        <w:t>M</w:t>
      </w:r>
      <w:r w:rsidRPr="00A05A4B">
        <w:rPr>
          <w:rFonts w:ascii="Arial" w:hAnsi="Arial" w:cs="Arial"/>
          <w:sz w:val="20"/>
          <w:szCs w:val="20"/>
        </w:rPr>
        <w:t>3.  Enhance Industry Institute Interaction program to get acquainted with corporate culture</w:t>
      </w:r>
      <w:r>
        <w:rPr>
          <w:rFonts w:ascii="Arial" w:hAnsi="Arial" w:cs="Arial"/>
          <w:sz w:val="20"/>
          <w:szCs w:val="20"/>
        </w:rPr>
        <w:t>.</w:t>
      </w:r>
    </w:p>
    <w:p w14:paraId="16180CA7" w14:textId="77777777" w:rsidR="002E3C27" w:rsidRPr="00A05A4B" w:rsidRDefault="002E3C27" w:rsidP="002E3C27">
      <w:pPr>
        <w:spacing w:after="120"/>
        <w:ind w:left="432"/>
        <w:rPr>
          <w:rFonts w:ascii="Arial" w:hAnsi="Arial" w:cs="Arial"/>
          <w:sz w:val="20"/>
          <w:szCs w:val="20"/>
        </w:rPr>
      </w:pPr>
      <w:r>
        <w:rPr>
          <w:rFonts w:ascii="Arial" w:hAnsi="Arial" w:cs="Arial"/>
          <w:sz w:val="20"/>
          <w:szCs w:val="20"/>
        </w:rPr>
        <w:t>M</w:t>
      </w:r>
      <w:r w:rsidRPr="00A05A4B">
        <w:rPr>
          <w:rFonts w:ascii="Arial" w:hAnsi="Arial" w:cs="Arial"/>
          <w:sz w:val="20"/>
          <w:szCs w:val="20"/>
        </w:rPr>
        <w:t>4.  Induce ethical values and spirit of social commitment</w:t>
      </w:r>
      <w:r>
        <w:rPr>
          <w:rFonts w:ascii="Arial" w:hAnsi="Arial" w:cs="Arial"/>
          <w:sz w:val="20"/>
          <w:szCs w:val="20"/>
        </w:rPr>
        <w:t>.</w:t>
      </w:r>
    </w:p>
    <w:p w14:paraId="33AA2E32" w14:textId="77777777" w:rsidR="002E3C27" w:rsidRDefault="002E3C27" w:rsidP="002E3C27">
      <w:pPr>
        <w:rPr>
          <w:rFonts w:ascii="Arial" w:hAnsi="Arial" w:cs="Arial"/>
          <w:bCs/>
          <w:spacing w:val="-3"/>
          <w:sz w:val="28"/>
          <w:szCs w:val="24"/>
        </w:rPr>
      </w:pPr>
    </w:p>
    <w:p w14:paraId="22BB119A" w14:textId="77777777" w:rsidR="002E3C27" w:rsidRPr="00530928" w:rsidRDefault="002E3C27" w:rsidP="002E3C27">
      <w:pPr>
        <w:rPr>
          <w:rFonts w:ascii="Arial" w:hAnsi="Arial" w:cs="Arial"/>
          <w:bCs/>
          <w:spacing w:val="-3"/>
          <w:sz w:val="28"/>
          <w:szCs w:val="24"/>
        </w:rPr>
      </w:pPr>
    </w:p>
    <w:p w14:paraId="7D9F07D3" w14:textId="77777777" w:rsidR="002E3C27" w:rsidRPr="00530928" w:rsidRDefault="002E3C27" w:rsidP="002E3C27">
      <w:pPr>
        <w:spacing w:after="120"/>
        <w:jc w:val="both"/>
        <w:rPr>
          <w:rFonts w:ascii="Arial" w:hAnsi="Arial" w:cs="Arial"/>
          <w:b/>
          <w:spacing w:val="-3"/>
          <w:sz w:val="28"/>
          <w:szCs w:val="24"/>
        </w:rPr>
      </w:pPr>
      <w:r w:rsidRPr="00530928">
        <w:rPr>
          <w:rFonts w:ascii="Arial" w:hAnsi="Arial" w:cs="Arial"/>
          <w:b/>
          <w:spacing w:val="-3"/>
          <w:sz w:val="28"/>
          <w:szCs w:val="24"/>
        </w:rPr>
        <w:t>The Program Educational Objectives:</w:t>
      </w:r>
    </w:p>
    <w:p w14:paraId="58FC2369" w14:textId="77777777" w:rsidR="002E3C27" w:rsidRPr="003A163F" w:rsidRDefault="002E3C27" w:rsidP="002E3C27">
      <w:pPr>
        <w:spacing w:after="120"/>
        <w:jc w:val="both"/>
        <w:rPr>
          <w:rFonts w:ascii="Arial" w:hAnsi="Arial" w:cs="Arial"/>
          <w:bCs/>
          <w:spacing w:val="-3"/>
          <w:sz w:val="20"/>
          <w:szCs w:val="20"/>
        </w:rPr>
      </w:pPr>
      <w:r w:rsidRPr="003A163F">
        <w:rPr>
          <w:rFonts w:ascii="Arial" w:hAnsi="Arial" w:cs="Arial"/>
          <w:bCs/>
          <w:spacing w:val="-3"/>
          <w:sz w:val="20"/>
          <w:szCs w:val="20"/>
        </w:rPr>
        <w:t>The Computer Science and Engineering undergraduate program educational objectives are that our alumni/ae:</w:t>
      </w:r>
    </w:p>
    <w:p w14:paraId="5BE7536D" w14:textId="77777777" w:rsidR="002E3C27" w:rsidRPr="003A163F" w:rsidRDefault="002E3C27" w:rsidP="002E3C27">
      <w:pPr>
        <w:spacing w:after="120"/>
        <w:ind w:left="1440" w:hanging="1080"/>
        <w:jc w:val="both"/>
        <w:rPr>
          <w:rFonts w:ascii="Arial" w:hAnsi="Arial" w:cs="Arial"/>
          <w:bCs/>
          <w:spacing w:val="-3"/>
          <w:sz w:val="20"/>
          <w:szCs w:val="20"/>
        </w:rPr>
      </w:pPr>
      <w:r>
        <w:rPr>
          <w:rFonts w:ascii="Arial" w:hAnsi="Arial" w:cs="Arial"/>
          <w:bCs/>
          <w:spacing w:val="-3"/>
          <w:sz w:val="20"/>
          <w:szCs w:val="20"/>
        </w:rPr>
        <w:t>PEO1.</w:t>
      </w:r>
      <w:r>
        <w:rPr>
          <w:rFonts w:ascii="Arial" w:hAnsi="Arial" w:cs="Arial"/>
          <w:bCs/>
          <w:spacing w:val="-3"/>
          <w:sz w:val="20"/>
          <w:szCs w:val="20"/>
        </w:rPr>
        <w:tab/>
        <w:t>P</w:t>
      </w:r>
      <w:r w:rsidRPr="003A163F">
        <w:rPr>
          <w:rFonts w:ascii="Arial" w:hAnsi="Arial" w:cs="Arial"/>
          <w:bCs/>
          <w:spacing w:val="-3"/>
          <w:sz w:val="20"/>
          <w:szCs w:val="20"/>
        </w:rPr>
        <w:t>ractice as computing professionals, conducting research and/or leading, designing, developing, or maintaining projects in various</w:t>
      </w:r>
      <w:r>
        <w:rPr>
          <w:rFonts w:ascii="Arial" w:hAnsi="Arial" w:cs="Arial"/>
          <w:bCs/>
          <w:spacing w:val="-3"/>
          <w:sz w:val="20"/>
          <w:szCs w:val="20"/>
        </w:rPr>
        <w:t xml:space="preserve"> technical areas.</w:t>
      </w:r>
    </w:p>
    <w:p w14:paraId="54786619" w14:textId="77777777" w:rsidR="002E3C27" w:rsidRPr="003A163F" w:rsidRDefault="002E3C27" w:rsidP="002E3C27">
      <w:pPr>
        <w:spacing w:after="120"/>
        <w:ind w:left="1440" w:hanging="1080"/>
        <w:jc w:val="both"/>
        <w:rPr>
          <w:rFonts w:ascii="Arial" w:hAnsi="Arial" w:cs="Arial"/>
          <w:bCs/>
          <w:spacing w:val="-3"/>
          <w:sz w:val="20"/>
          <w:szCs w:val="20"/>
        </w:rPr>
      </w:pPr>
      <w:r>
        <w:rPr>
          <w:rFonts w:ascii="Arial" w:hAnsi="Arial" w:cs="Arial"/>
          <w:bCs/>
          <w:spacing w:val="-3"/>
          <w:sz w:val="20"/>
          <w:szCs w:val="20"/>
        </w:rPr>
        <w:t>PEO2.</w:t>
      </w:r>
      <w:r>
        <w:rPr>
          <w:rFonts w:ascii="Arial" w:hAnsi="Arial" w:cs="Arial"/>
          <w:bCs/>
          <w:spacing w:val="-3"/>
          <w:sz w:val="20"/>
          <w:szCs w:val="20"/>
        </w:rPr>
        <w:tab/>
        <w:t>A</w:t>
      </w:r>
      <w:r w:rsidRPr="003A163F">
        <w:rPr>
          <w:rFonts w:ascii="Arial" w:hAnsi="Arial" w:cs="Arial"/>
          <w:bCs/>
          <w:spacing w:val="-3"/>
          <w:sz w:val="20"/>
          <w:szCs w:val="20"/>
        </w:rPr>
        <w:t>pply the ethical and social aspects of modern computing technology to the design, development, and usage of co</w:t>
      </w:r>
      <w:r>
        <w:rPr>
          <w:rFonts w:ascii="Arial" w:hAnsi="Arial" w:cs="Arial"/>
          <w:bCs/>
          <w:spacing w:val="-3"/>
          <w:sz w:val="20"/>
          <w:szCs w:val="20"/>
        </w:rPr>
        <w:t>mputing artifacts.</w:t>
      </w:r>
    </w:p>
    <w:p w14:paraId="29F19D55" w14:textId="77777777" w:rsidR="002E3C27" w:rsidRPr="003A163F" w:rsidRDefault="002E3C27" w:rsidP="002E3C27">
      <w:pPr>
        <w:spacing w:after="120"/>
        <w:ind w:left="1440" w:hanging="1080"/>
        <w:jc w:val="both"/>
        <w:rPr>
          <w:rFonts w:ascii="Arial" w:hAnsi="Arial" w:cs="Arial"/>
          <w:bCs/>
          <w:spacing w:val="-3"/>
          <w:sz w:val="20"/>
          <w:szCs w:val="20"/>
        </w:rPr>
      </w:pPr>
      <w:r>
        <w:rPr>
          <w:rFonts w:ascii="Arial" w:hAnsi="Arial" w:cs="Arial"/>
          <w:bCs/>
          <w:spacing w:val="-3"/>
          <w:sz w:val="20"/>
          <w:szCs w:val="20"/>
        </w:rPr>
        <w:t>PEO3.</w:t>
      </w:r>
      <w:r>
        <w:rPr>
          <w:rFonts w:ascii="Arial" w:hAnsi="Arial" w:cs="Arial"/>
          <w:bCs/>
          <w:spacing w:val="-3"/>
          <w:sz w:val="20"/>
          <w:szCs w:val="20"/>
        </w:rPr>
        <w:tab/>
        <w:t>E</w:t>
      </w:r>
      <w:r w:rsidRPr="003A163F">
        <w:rPr>
          <w:rFonts w:ascii="Arial" w:hAnsi="Arial" w:cs="Arial"/>
          <w:bCs/>
          <w:spacing w:val="-3"/>
          <w:sz w:val="20"/>
          <w:szCs w:val="20"/>
        </w:rPr>
        <w:t>nhance their skills and embrace new computing technologies through self-directed professional development and post-graduate training or education.</w:t>
      </w:r>
    </w:p>
    <w:p w14:paraId="352D8DF6" w14:textId="77777777" w:rsidR="002E3C27" w:rsidRDefault="002E3C27" w:rsidP="002E3C27">
      <w:pPr>
        <w:rPr>
          <w:rFonts w:ascii="Arial" w:hAnsi="Arial" w:cs="Arial"/>
          <w:bCs/>
          <w:spacing w:val="-3"/>
          <w:szCs w:val="20"/>
        </w:rPr>
      </w:pPr>
    </w:p>
    <w:p w14:paraId="2FABE62B" w14:textId="77777777" w:rsidR="002E3C27" w:rsidRDefault="002E3C27" w:rsidP="002E3C27">
      <w:pPr>
        <w:rPr>
          <w:rFonts w:ascii="Arial" w:hAnsi="Arial" w:cs="Arial"/>
          <w:bCs/>
          <w:spacing w:val="-3"/>
          <w:szCs w:val="20"/>
        </w:rPr>
      </w:pPr>
    </w:p>
    <w:p w14:paraId="70A9C441" w14:textId="77777777" w:rsidR="002E3C27" w:rsidRPr="00F15492" w:rsidRDefault="002E3C27" w:rsidP="002E3C27">
      <w:pPr>
        <w:jc w:val="center"/>
        <w:rPr>
          <w:rFonts w:ascii="Arial" w:hAnsi="Arial" w:cs="Arial"/>
          <w:b/>
          <w:spacing w:val="-3"/>
          <w:szCs w:val="20"/>
        </w:rPr>
      </w:pPr>
      <w:r w:rsidRPr="00F15492">
        <w:rPr>
          <w:rFonts w:ascii="Arial" w:hAnsi="Arial" w:cs="Arial"/>
          <w:b/>
          <w:spacing w:val="-3"/>
          <w:sz w:val="20"/>
          <w:szCs w:val="20"/>
        </w:rPr>
        <w:t>Mapping between Mission and</w:t>
      </w:r>
      <w:r>
        <w:rPr>
          <w:rFonts w:ascii="Arial" w:hAnsi="Arial" w:cs="Arial"/>
          <w:b/>
          <w:spacing w:val="-3"/>
          <w:sz w:val="20"/>
          <w:szCs w:val="20"/>
        </w:rPr>
        <w:t xml:space="preserve"> </w:t>
      </w:r>
      <w:r w:rsidRPr="00F15492">
        <w:rPr>
          <w:rFonts w:ascii="Arial" w:hAnsi="Arial" w:cs="Arial"/>
          <w:b/>
          <w:spacing w:val="-3"/>
          <w:sz w:val="20"/>
          <w:szCs w:val="20"/>
        </w:rPr>
        <w:t>Program Educational Objectives</w:t>
      </w:r>
    </w:p>
    <w:p w14:paraId="3BDADA24" w14:textId="77777777" w:rsidR="002E3C27" w:rsidRDefault="002E3C27" w:rsidP="002E3C27">
      <w:pPr>
        <w:jc w:val="center"/>
        <w:rPr>
          <w:rFonts w:ascii="Arial" w:hAnsi="Arial" w:cs="Arial"/>
          <w:b/>
          <w:spacing w:val="-3"/>
          <w:szCs w:val="20"/>
        </w:rPr>
      </w:pPr>
    </w:p>
    <w:tbl>
      <w:tblPr>
        <w:tblStyle w:val="TableGrid"/>
        <w:tblW w:w="0" w:type="auto"/>
        <w:tblLook w:val="04A0" w:firstRow="1" w:lastRow="0" w:firstColumn="1" w:lastColumn="0" w:noHBand="0" w:noVBand="1"/>
      </w:tblPr>
      <w:tblGrid>
        <w:gridCol w:w="2310"/>
        <w:gridCol w:w="2310"/>
        <w:gridCol w:w="2311"/>
        <w:gridCol w:w="2311"/>
      </w:tblGrid>
      <w:tr w:rsidR="002E3C27" w14:paraId="05B5A681" w14:textId="77777777" w:rsidTr="001C3606">
        <w:tc>
          <w:tcPr>
            <w:tcW w:w="2310" w:type="dxa"/>
            <w:vMerge w:val="restart"/>
            <w:shd w:val="clear" w:color="auto" w:fill="BFBFBF" w:themeFill="background1" w:themeFillShade="BF"/>
            <w:vAlign w:val="center"/>
          </w:tcPr>
          <w:p w14:paraId="55EF598A"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Mission</w:t>
            </w:r>
          </w:p>
        </w:tc>
        <w:tc>
          <w:tcPr>
            <w:tcW w:w="6932" w:type="dxa"/>
            <w:gridSpan w:val="3"/>
            <w:shd w:val="clear" w:color="auto" w:fill="BFBFBF" w:themeFill="background1" w:themeFillShade="BF"/>
            <w:vAlign w:val="center"/>
          </w:tcPr>
          <w:p w14:paraId="5A4AE164"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Program Educational Objectives:</w:t>
            </w:r>
          </w:p>
        </w:tc>
      </w:tr>
      <w:tr w:rsidR="002E3C27" w14:paraId="67D235BF" w14:textId="77777777" w:rsidTr="001C3606">
        <w:tc>
          <w:tcPr>
            <w:tcW w:w="2310" w:type="dxa"/>
            <w:vMerge/>
            <w:shd w:val="clear" w:color="auto" w:fill="BFBFBF" w:themeFill="background1" w:themeFillShade="BF"/>
            <w:vAlign w:val="center"/>
          </w:tcPr>
          <w:p w14:paraId="24C148EE" w14:textId="77777777" w:rsidR="002E3C27" w:rsidRPr="00F15492" w:rsidRDefault="002E3C27" w:rsidP="001C3606">
            <w:pPr>
              <w:jc w:val="center"/>
              <w:rPr>
                <w:rFonts w:ascii="Arial" w:hAnsi="Arial" w:cs="Arial"/>
                <w:b/>
                <w:spacing w:val="-3"/>
                <w:sz w:val="20"/>
                <w:szCs w:val="20"/>
              </w:rPr>
            </w:pPr>
          </w:p>
        </w:tc>
        <w:tc>
          <w:tcPr>
            <w:tcW w:w="2310" w:type="dxa"/>
            <w:shd w:val="clear" w:color="auto" w:fill="BFBFBF" w:themeFill="background1" w:themeFillShade="BF"/>
            <w:vAlign w:val="center"/>
          </w:tcPr>
          <w:p w14:paraId="2617906E"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PEO1</w:t>
            </w:r>
          </w:p>
        </w:tc>
        <w:tc>
          <w:tcPr>
            <w:tcW w:w="2311" w:type="dxa"/>
            <w:shd w:val="clear" w:color="auto" w:fill="BFBFBF" w:themeFill="background1" w:themeFillShade="BF"/>
            <w:vAlign w:val="center"/>
          </w:tcPr>
          <w:p w14:paraId="710C87C0"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PEO2</w:t>
            </w:r>
          </w:p>
        </w:tc>
        <w:tc>
          <w:tcPr>
            <w:tcW w:w="2311" w:type="dxa"/>
            <w:shd w:val="clear" w:color="auto" w:fill="BFBFBF" w:themeFill="background1" w:themeFillShade="BF"/>
            <w:vAlign w:val="center"/>
          </w:tcPr>
          <w:p w14:paraId="08C0CF02"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PEO3</w:t>
            </w:r>
          </w:p>
        </w:tc>
      </w:tr>
      <w:tr w:rsidR="002E3C27" w14:paraId="777C6EF6" w14:textId="77777777" w:rsidTr="001C3606">
        <w:tc>
          <w:tcPr>
            <w:tcW w:w="2310" w:type="dxa"/>
            <w:vAlign w:val="center"/>
          </w:tcPr>
          <w:p w14:paraId="0664DF2B" w14:textId="77777777" w:rsidR="002E3C27" w:rsidRPr="00F15492" w:rsidRDefault="002E3C27" w:rsidP="001C3606">
            <w:pPr>
              <w:jc w:val="center"/>
              <w:rPr>
                <w:rFonts w:ascii="Arial" w:hAnsi="Arial" w:cs="Arial"/>
                <w:b/>
                <w:spacing w:val="-3"/>
                <w:sz w:val="20"/>
                <w:szCs w:val="20"/>
              </w:rPr>
            </w:pPr>
            <w:r>
              <w:rPr>
                <w:rFonts w:ascii="Arial" w:hAnsi="Arial" w:cs="Arial"/>
                <w:b/>
                <w:spacing w:val="-3"/>
                <w:sz w:val="20"/>
                <w:szCs w:val="20"/>
              </w:rPr>
              <w:t>M1</w:t>
            </w:r>
          </w:p>
        </w:tc>
        <w:tc>
          <w:tcPr>
            <w:tcW w:w="2310" w:type="dxa"/>
            <w:vAlign w:val="center"/>
          </w:tcPr>
          <w:p w14:paraId="66D234FC" w14:textId="77777777" w:rsidR="002E3C27" w:rsidRPr="003215E2" w:rsidRDefault="002E3C27" w:rsidP="001C3606">
            <w:pPr>
              <w:jc w:val="center"/>
              <w:rPr>
                <w:rFonts w:ascii="Arial" w:hAnsi="Arial" w:cs="Arial"/>
                <w:bCs/>
                <w:spacing w:val="-3"/>
                <w:sz w:val="20"/>
                <w:szCs w:val="20"/>
              </w:rPr>
            </w:pPr>
            <w:r w:rsidRPr="003215E2">
              <w:rPr>
                <w:rFonts w:ascii="Arial" w:hAnsi="Arial" w:cs="Arial"/>
                <w:bCs/>
                <w:spacing w:val="-3"/>
                <w:sz w:val="20"/>
                <w:szCs w:val="20"/>
              </w:rPr>
              <w:t>√</w:t>
            </w:r>
          </w:p>
        </w:tc>
        <w:tc>
          <w:tcPr>
            <w:tcW w:w="2311" w:type="dxa"/>
            <w:vAlign w:val="center"/>
          </w:tcPr>
          <w:p w14:paraId="29478283" w14:textId="77777777" w:rsidR="002E3C27" w:rsidRPr="003215E2" w:rsidRDefault="002E3C27" w:rsidP="001C3606">
            <w:pPr>
              <w:jc w:val="center"/>
              <w:rPr>
                <w:rFonts w:ascii="Arial" w:hAnsi="Arial" w:cs="Arial"/>
                <w:bCs/>
                <w:spacing w:val="-3"/>
                <w:szCs w:val="20"/>
              </w:rPr>
            </w:pPr>
          </w:p>
        </w:tc>
        <w:tc>
          <w:tcPr>
            <w:tcW w:w="2311" w:type="dxa"/>
            <w:vAlign w:val="center"/>
          </w:tcPr>
          <w:p w14:paraId="3766A2B3" w14:textId="77777777" w:rsidR="002E3C27" w:rsidRPr="003215E2" w:rsidRDefault="002E3C27" w:rsidP="001C3606">
            <w:pPr>
              <w:jc w:val="center"/>
              <w:rPr>
                <w:rFonts w:ascii="Arial" w:hAnsi="Arial" w:cs="Arial"/>
                <w:bCs/>
                <w:spacing w:val="-3"/>
                <w:szCs w:val="20"/>
              </w:rPr>
            </w:pPr>
            <w:r w:rsidRPr="003215E2">
              <w:rPr>
                <w:rFonts w:ascii="Arial" w:hAnsi="Arial" w:cs="Arial"/>
                <w:bCs/>
                <w:spacing w:val="-3"/>
                <w:sz w:val="20"/>
                <w:szCs w:val="20"/>
              </w:rPr>
              <w:t>√`</w:t>
            </w:r>
          </w:p>
        </w:tc>
      </w:tr>
      <w:tr w:rsidR="002E3C27" w14:paraId="31B93378" w14:textId="77777777" w:rsidTr="001C3606">
        <w:tc>
          <w:tcPr>
            <w:tcW w:w="2310" w:type="dxa"/>
            <w:vAlign w:val="center"/>
          </w:tcPr>
          <w:p w14:paraId="7BB9CD92"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M2</w:t>
            </w:r>
          </w:p>
        </w:tc>
        <w:tc>
          <w:tcPr>
            <w:tcW w:w="2310" w:type="dxa"/>
            <w:vAlign w:val="center"/>
          </w:tcPr>
          <w:p w14:paraId="22106422" w14:textId="77777777" w:rsidR="002E3C27" w:rsidRPr="003215E2" w:rsidRDefault="002E3C27" w:rsidP="001C3606">
            <w:pPr>
              <w:jc w:val="center"/>
              <w:rPr>
                <w:rFonts w:ascii="Arial" w:hAnsi="Arial" w:cs="Arial"/>
                <w:bCs/>
                <w:spacing w:val="-3"/>
                <w:sz w:val="20"/>
                <w:szCs w:val="20"/>
              </w:rPr>
            </w:pPr>
            <w:r w:rsidRPr="003215E2">
              <w:rPr>
                <w:rFonts w:ascii="Arial" w:hAnsi="Arial" w:cs="Arial"/>
                <w:bCs/>
                <w:spacing w:val="-3"/>
                <w:sz w:val="20"/>
                <w:szCs w:val="20"/>
              </w:rPr>
              <w:t>√</w:t>
            </w:r>
          </w:p>
        </w:tc>
        <w:tc>
          <w:tcPr>
            <w:tcW w:w="2311" w:type="dxa"/>
            <w:vAlign w:val="center"/>
          </w:tcPr>
          <w:p w14:paraId="69DE3D32" w14:textId="77777777" w:rsidR="002E3C27" w:rsidRPr="003215E2" w:rsidRDefault="002E3C27" w:rsidP="001C3606">
            <w:pPr>
              <w:jc w:val="center"/>
              <w:rPr>
                <w:rFonts w:ascii="Arial" w:hAnsi="Arial" w:cs="Arial"/>
                <w:bCs/>
                <w:spacing w:val="-3"/>
                <w:szCs w:val="20"/>
              </w:rPr>
            </w:pPr>
          </w:p>
        </w:tc>
        <w:tc>
          <w:tcPr>
            <w:tcW w:w="2311" w:type="dxa"/>
            <w:vAlign w:val="center"/>
          </w:tcPr>
          <w:p w14:paraId="0DDEA6FF" w14:textId="77777777" w:rsidR="002E3C27" w:rsidRPr="003215E2" w:rsidRDefault="002E3C27" w:rsidP="001C3606">
            <w:pPr>
              <w:jc w:val="center"/>
              <w:rPr>
                <w:rFonts w:ascii="Arial" w:hAnsi="Arial" w:cs="Arial"/>
                <w:bCs/>
                <w:spacing w:val="-3"/>
                <w:szCs w:val="20"/>
              </w:rPr>
            </w:pPr>
            <w:r w:rsidRPr="003215E2">
              <w:rPr>
                <w:rFonts w:ascii="Arial" w:hAnsi="Arial" w:cs="Arial"/>
                <w:bCs/>
                <w:spacing w:val="-3"/>
                <w:sz w:val="20"/>
                <w:szCs w:val="20"/>
              </w:rPr>
              <w:t>√</w:t>
            </w:r>
          </w:p>
        </w:tc>
      </w:tr>
      <w:tr w:rsidR="002E3C27" w14:paraId="62FBFFA7" w14:textId="77777777" w:rsidTr="001C3606">
        <w:tc>
          <w:tcPr>
            <w:tcW w:w="2310" w:type="dxa"/>
            <w:vAlign w:val="center"/>
          </w:tcPr>
          <w:p w14:paraId="28F84A3A"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M3</w:t>
            </w:r>
          </w:p>
        </w:tc>
        <w:tc>
          <w:tcPr>
            <w:tcW w:w="2310" w:type="dxa"/>
            <w:vAlign w:val="center"/>
          </w:tcPr>
          <w:p w14:paraId="58445F6C" w14:textId="77777777" w:rsidR="002E3C27" w:rsidRPr="003215E2" w:rsidRDefault="002E3C27" w:rsidP="001C3606">
            <w:pPr>
              <w:jc w:val="center"/>
              <w:rPr>
                <w:rFonts w:ascii="Arial" w:hAnsi="Arial" w:cs="Arial"/>
                <w:bCs/>
                <w:spacing w:val="-3"/>
                <w:sz w:val="20"/>
                <w:szCs w:val="20"/>
              </w:rPr>
            </w:pPr>
            <w:r w:rsidRPr="003215E2">
              <w:rPr>
                <w:rFonts w:ascii="Arial" w:hAnsi="Arial" w:cs="Arial"/>
                <w:bCs/>
                <w:spacing w:val="-3"/>
                <w:sz w:val="20"/>
                <w:szCs w:val="20"/>
              </w:rPr>
              <w:t>√</w:t>
            </w:r>
          </w:p>
        </w:tc>
        <w:tc>
          <w:tcPr>
            <w:tcW w:w="2311" w:type="dxa"/>
            <w:vAlign w:val="center"/>
          </w:tcPr>
          <w:p w14:paraId="520D8F98" w14:textId="77777777" w:rsidR="002E3C27" w:rsidRPr="003215E2" w:rsidRDefault="002E3C27" w:rsidP="001C3606">
            <w:pPr>
              <w:jc w:val="center"/>
              <w:rPr>
                <w:rFonts w:ascii="Arial" w:hAnsi="Arial" w:cs="Arial"/>
                <w:bCs/>
                <w:spacing w:val="-3"/>
                <w:szCs w:val="20"/>
              </w:rPr>
            </w:pPr>
          </w:p>
        </w:tc>
        <w:tc>
          <w:tcPr>
            <w:tcW w:w="2311" w:type="dxa"/>
            <w:vAlign w:val="center"/>
          </w:tcPr>
          <w:p w14:paraId="6D4AA07E" w14:textId="77777777" w:rsidR="002E3C27" w:rsidRPr="003215E2" w:rsidRDefault="002E3C27" w:rsidP="001C3606">
            <w:pPr>
              <w:jc w:val="center"/>
              <w:rPr>
                <w:rFonts w:ascii="Arial" w:hAnsi="Arial" w:cs="Arial"/>
                <w:bCs/>
                <w:spacing w:val="-3"/>
                <w:szCs w:val="20"/>
              </w:rPr>
            </w:pPr>
            <w:r w:rsidRPr="003215E2">
              <w:rPr>
                <w:rFonts w:ascii="Arial" w:hAnsi="Arial" w:cs="Arial"/>
                <w:bCs/>
                <w:spacing w:val="-3"/>
                <w:sz w:val="20"/>
                <w:szCs w:val="20"/>
              </w:rPr>
              <w:t>√</w:t>
            </w:r>
          </w:p>
        </w:tc>
      </w:tr>
      <w:tr w:rsidR="002E3C27" w14:paraId="7C341B21" w14:textId="77777777" w:rsidTr="001C3606">
        <w:tc>
          <w:tcPr>
            <w:tcW w:w="2310" w:type="dxa"/>
            <w:vAlign w:val="center"/>
          </w:tcPr>
          <w:p w14:paraId="788B8980" w14:textId="77777777" w:rsidR="002E3C27" w:rsidRPr="00F15492" w:rsidRDefault="002E3C27" w:rsidP="001C3606">
            <w:pPr>
              <w:jc w:val="center"/>
              <w:rPr>
                <w:rFonts w:ascii="Arial" w:hAnsi="Arial" w:cs="Arial"/>
                <w:b/>
                <w:spacing w:val="-3"/>
                <w:sz w:val="20"/>
                <w:szCs w:val="20"/>
              </w:rPr>
            </w:pPr>
            <w:r w:rsidRPr="00F15492">
              <w:rPr>
                <w:rFonts w:ascii="Arial" w:hAnsi="Arial" w:cs="Arial"/>
                <w:b/>
                <w:spacing w:val="-3"/>
                <w:sz w:val="20"/>
                <w:szCs w:val="20"/>
              </w:rPr>
              <w:t>M4</w:t>
            </w:r>
          </w:p>
        </w:tc>
        <w:tc>
          <w:tcPr>
            <w:tcW w:w="2310" w:type="dxa"/>
            <w:vAlign w:val="center"/>
          </w:tcPr>
          <w:p w14:paraId="1C26D98E" w14:textId="77777777" w:rsidR="002E3C27" w:rsidRPr="003215E2" w:rsidRDefault="002E3C27" w:rsidP="001C3606">
            <w:pPr>
              <w:jc w:val="center"/>
              <w:rPr>
                <w:rFonts w:ascii="Arial" w:hAnsi="Arial" w:cs="Arial"/>
                <w:bCs/>
                <w:spacing w:val="-3"/>
                <w:sz w:val="20"/>
                <w:szCs w:val="20"/>
              </w:rPr>
            </w:pPr>
          </w:p>
        </w:tc>
        <w:tc>
          <w:tcPr>
            <w:tcW w:w="2311" w:type="dxa"/>
            <w:vAlign w:val="center"/>
          </w:tcPr>
          <w:p w14:paraId="1974DF5A" w14:textId="77777777" w:rsidR="002E3C27" w:rsidRPr="003215E2" w:rsidRDefault="002E3C27" w:rsidP="001C3606">
            <w:pPr>
              <w:jc w:val="center"/>
              <w:rPr>
                <w:rFonts w:ascii="Arial" w:hAnsi="Arial" w:cs="Arial"/>
                <w:bCs/>
                <w:spacing w:val="-3"/>
                <w:szCs w:val="20"/>
              </w:rPr>
            </w:pPr>
            <w:r w:rsidRPr="003215E2">
              <w:rPr>
                <w:rFonts w:ascii="Arial" w:hAnsi="Arial" w:cs="Arial"/>
                <w:bCs/>
                <w:spacing w:val="-3"/>
                <w:sz w:val="20"/>
                <w:szCs w:val="20"/>
              </w:rPr>
              <w:t>√</w:t>
            </w:r>
          </w:p>
        </w:tc>
        <w:tc>
          <w:tcPr>
            <w:tcW w:w="2311" w:type="dxa"/>
            <w:vAlign w:val="center"/>
          </w:tcPr>
          <w:p w14:paraId="33A92D1A" w14:textId="77777777" w:rsidR="002E3C27" w:rsidRPr="003215E2" w:rsidRDefault="002E3C27" w:rsidP="001C3606">
            <w:pPr>
              <w:jc w:val="center"/>
              <w:rPr>
                <w:rFonts w:ascii="Arial" w:hAnsi="Arial" w:cs="Arial"/>
                <w:bCs/>
                <w:spacing w:val="-3"/>
                <w:szCs w:val="20"/>
              </w:rPr>
            </w:pPr>
          </w:p>
        </w:tc>
      </w:tr>
    </w:tbl>
    <w:p w14:paraId="7601B546" w14:textId="77777777" w:rsidR="002E3C27" w:rsidRPr="00F15492" w:rsidRDefault="002E3C27" w:rsidP="002E3C27">
      <w:pPr>
        <w:jc w:val="center"/>
        <w:rPr>
          <w:rFonts w:ascii="Arial" w:hAnsi="Arial" w:cs="Arial"/>
          <w:b/>
          <w:spacing w:val="-3"/>
          <w:szCs w:val="20"/>
        </w:rPr>
      </w:pPr>
      <w:r w:rsidRPr="00F15492">
        <w:rPr>
          <w:rFonts w:ascii="Arial" w:hAnsi="Arial" w:cs="Arial"/>
          <w:b/>
          <w:spacing w:val="-3"/>
          <w:szCs w:val="20"/>
        </w:rPr>
        <w:br w:type="page"/>
      </w:r>
    </w:p>
    <w:p w14:paraId="3A943B09" w14:textId="77777777" w:rsidR="002E3C27" w:rsidRPr="00530928" w:rsidRDefault="002E3C27" w:rsidP="002E3C27">
      <w:pPr>
        <w:spacing w:after="120"/>
        <w:jc w:val="both"/>
        <w:rPr>
          <w:rFonts w:ascii="Arial" w:hAnsi="Arial" w:cs="Arial"/>
          <w:b/>
          <w:spacing w:val="-3"/>
          <w:sz w:val="28"/>
          <w:szCs w:val="24"/>
        </w:rPr>
      </w:pPr>
      <w:r w:rsidRPr="00530928">
        <w:rPr>
          <w:rFonts w:ascii="Arial" w:hAnsi="Arial" w:cs="Arial"/>
          <w:b/>
          <w:spacing w:val="-3"/>
          <w:sz w:val="28"/>
          <w:szCs w:val="24"/>
        </w:rPr>
        <w:lastRenderedPageBreak/>
        <w:t>Program Learning Outcomes</w:t>
      </w:r>
      <w:r>
        <w:rPr>
          <w:rFonts w:ascii="Arial" w:hAnsi="Arial" w:cs="Arial"/>
          <w:b/>
          <w:spacing w:val="-3"/>
          <w:sz w:val="28"/>
          <w:szCs w:val="24"/>
        </w:rPr>
        <w:t xml:space="preserve"> (PLO)</w:t>
      </w:r>
      <w:r w:rsidRPr="00530928">
        <w:rPr>
          <w:rFonts w:ascii="Arial" w:hAnsi="Arial" w:cs="Arial"/>
          <w:b/>
          <w:spacing w:val="-3"/>
          <w:sz w:val="28"/>
          <w:szCs w:val="24"/>
        </w:rPr>
        <w:t xml:space="preserve">: </w:t>
      </w:r>
    </w:p>
    <w:p w14:paraId="63A9A4CE" w14:textId="77777777" w:rsidR="002E3C27" w:rsidRPr="005553FE" w:rsidRDefault="002E3C27" w:rsidP="002E3C27">
      <w:pPr>
        <w:jc w:val="both"/>
        <w:rPr>
          <w:rFonts w:ascii="Arial" w:hAnsi="Arial" w:cs="Arial"/>
          <w:bCs/>
          <w:spacing w:val="-3"/>
          <w:szCs w:val="20"/>
        </w:rPr>
      </w:pPr>
      <w:r w:rsidRPr="003A163F">
        <w:rPr>
          <w:rFonts w:ascii="Arial" w:hAnsi="Arial" w:cs="Arial"/>
          <w:bCs/>
          <w:spacing w:val="-3"/>
          <w:sz w:val="20"/>
          <w:szCs w:val="20"/>
        </w:rPr>
        <w:t>The following Program Learning Outcomes (student Outcomes) describes the skills imparted by our B.Sc. in Computer Science &amp; Engineering program</w:t>
      </w:r>
      <w:r w:rsidRPr="005553FE">
        <w:rPr>
          <w:rFonts w:ascii="Arial" w:hAnsi="Arial" w:cs="Arial"/>
          <w:bCs/>
          <w:spacing w:val="-3"/>
          <w:szCs w:val="20"/>
        </w:rPr>
        <w:t>:</w:t>
      </w:r>
    </w:p>
    <w:p w14:paraId="7E24592F" w14:textId="77777777" w:rsidR="002E3C27" w:rsidRDefault="002E3C27" w:rsidP="002E3C27">
      <w:pPr>
        <w:jc w:val="both"/>
        <w:rPr>
          <w:bCs/>
          <w:spacing w:val="-3"/>
          <w:szCs w:val="20"/>
        </w:rPr>
      </w:pPr>
    </w:p>
    <w:tbl>
      <w:tblPr>
        <w:tblStyle w:val="TableGrid"/>
        <w:tblpPr w:leftFromText="180" w:rightFromText="180" w:vertAnchor="page" w:horzAnchor="margin" w:tblpXSpec="center" w:tblpY="2821"/>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8290"/>
      </w:tblGrid>
      <w:tr w:rsidR="002E3C27" w14:paraId="1E2C14B7" w14:textId="77777777" w:rsidTr="001C3606">
        <w:trPr>
          <w:trHeight w:val="649"/>
        </w:trPr>
        <w:tc>
          <w:tcPr>
            <w:tcW w:w="688" w:type="dxa"/>
          </w:tcPr>
          <w:p w14:paraId="537E64EC"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1</w:t>
            </w:r>
          </w:p>
        </w:tc>
        <w:tc>
          <w:tcPr>
            <w:tcW w:w="8330" w:type="dxa"/>
          </w:tcPr>
          <w:p w14:paraId="32F28D86"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Engineering knowledge:</w:t>
            </w:r>
            <w:r w:rsidRPr="00D04F87">
              <w:rPr>
                <w:rFonts w:ascii="Arial" w:hAnsi="Arial" w:cs="Arial"/>
                <w:sz w:val="20"/>
                <w:szCs w:val="20"/>
              </w:rPr>
              <w:t xml:space="preserve"> Apply the knowledge of mathematics, science, engineering fundamentals to the solution of complex problems of computer and information technology.</w:t>
            </w:r>
          </w:p>
        </w:tc>
      </w:tr>
      <w:tr w:rsidR="002E3C27" w14:paraId="7EB6464D" w14:textId="77777777" w:rsidTr="001C3606">
        <w:trPr>
          <w:trHeight w:val="649"/>
        </w:trPr>
        <w:tc>
          <w:tcPr>
            <w:tcW w:w="688" w:type="dxa"/>
          </w:tcPr>
          <w:p w14:paraId="1C236B74"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2</w:t>
            </w:r>
          </w:p>
        </w:tc>
        <w:tc>
          <w:tcPr>
            <w:tcW w:w="8330" w:type="dxa"/>
          </w:tcPr>
          <w:p w14:paraId="15DDF2BF"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Problem analysis</w:t>
            </w:r>
            <w:r w:rsidRPr="00D04F87">
              <w:rPr>
                <w:rFonts w:ascii="Arial" w:hAnsi="Arial" w:cs="Arial"/>
                <w:sz w:val="20"/>
                <w:szCs w:val="20"/>
              </w:rPr>
              <w:t>: Identify, formulate, research and analyze complex computer engineering problems</w:t>
            </w:r>
          </w:p>
        </w:tc>
      </w:tr>
      <w:tr w:rsidR="002E3C27" w14:paraId="54FF8D77" w14:textId="77777777" w:rsidTr="001C3606">
        <w:trPr>
          <w:trHeight w:val="972"/>
        </w:trPr>
        <w:tc>
          <w:tcPr>
            <w:tcW w:w="688" w:type="dxa"/>
          </w:tcPr>
          <w:p w14:paraId="31B3EBAA"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3</w:t>
            </w:r>
          </w:p>
        </w:tc>
        <w:tc>
          <w:tcPr>
            <w:tcW w:w="8330" w:type="dxa"/>
          </w:tcPr>
          <w:p w14:paraId="5E649D9E"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design/development of solutions</w:t>
            </w:r>
            <w:r w:rsidRPr="00D04F87">
              <w:rPr>
                <w:rFonts w:ascii="Arial" w:hAnsi="Arial" w:cs="Arial"/>
                <w:sz w:val="20"/>
                <w:szCs w:val="20"/>
              </w:rPr>
              <w:t>: Design solutions for complex computer engineering problems and design system components or processes that meet the specified needs with technological concerns</w:t>
            </w:r>
          </w:p>
        </w:tc>
      </w:tr>
      <w:tr w:rsidR="002E3C27" w14:paraId="6C1A1D49" w14:textId="77777777" w:rsidTr="001C3606">
        <w:trPr>
          <w:trHeight w:val="649"/>
        </w:trPr>
        <w:tc>
          <w:tcPr>
            <w:tcW w:w="688" w:type="dxa"/>
          </w:tcPr>
          <w:p w14:paraId="6AE2EA9D"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4</w:t>
            </w:r>
          </w:p>
        </w:tc>
        <w:tc>
          <w:tcPr>
            <w:tcW w:w="8330" w:type="dxa"/>
          </w:tcPr>
          <w:p w14:paraId="1E4F87D1"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Investigation:</w:t>
            </w:r>
            <w:r w:rsidRPr="00D04F87">
              <w:rPr>
                <w:rFonts w:ascii="Arial" w:hAnsi="Arial" w:cs="Arial"/>
                <w:sz w:val="20"/>
                <w:szCs w:val="20"/>
              </w:rPr>
              <w:t xml:space="preserve"> Conduct investigations of complex computer science and technology problems, considering experimental design, data analysis and interpretation.</w:t>
            </w:r>
          </w:p>
        </w:tc>
      </w:tr>
      <w:tr w:rsidR="002E3C27" w14:paraId="5FB0A83A" w14:textId="77777777" w:rsidTr="001C3606">
        <w:trPr>
          <w:trHeight w:val="649"/>
        </w:trPr>
        <w:tc>
          <w:tcPr>
            <w:tcW w:w="688" w:type="dxa"/>
          </w:tcPr>
          <w:p w14:paraId="40E27AD9"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5</w:t>
            </w:r>
          </w:p>
        </w:tc>
        <w:tc>
          <w:tcPr>
            <w:tcW w:w="8330" w:type="dxa"/>
          </w:tcPr>
          <w:p w14:paraId="4B8F9E17"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Modern tool usage:</w:t>
            </w:r>
            <w:r w:rsidRPr="00D04F87">
              <w:rPr>
                <w:rFonts w:ascii="Arial" w:hAnsi="Arial" w:cs="Arial"/>
                <w:sz w:val="20"/>
                <w:szCs w:val="20"/>
              </w:rPr>
              <w:t xml:space="preserve"> Create, select and apply appropriate techniques, resources and modern computer engineering and ICT tools.</w:t>
            </w:r>
          </w:p>
        </w:tc>
      </w:tr>
      <w:tr w:rsidR="002E3C27" w14:paraId="40681B9C" w14:textId="77777777" w:rsidTr="001C3606">
        <w:trPr>
          <w:trHeight w:val="664"/>
        </w:trPr>
        <w:tc>
          <w:tcPr>
            <w:tcW w:w="688" w:type="dxa"/>
          </w:tcPr>
          <w:p w14:paraId="1732AB0A"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6</w:t>
            </w:r>
          </w:p>
        </w:tc>
        <w:tc>
          <w:tcPr>
            <w:tcW w:w="8330" w:type="dxa"/>
          </w:tcPr>
          <w:p w14:paraId="0DD85CAD"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The engineer and society</w:t>
            </w:r>
            <w:r w:rsidRPr="00D04F87">
              <w:rPr>
                <w:rFonts w:ascii="Arial" w:hAnsi="Arial" w:cs="Arial"/>
                <w:sz w:val="20"/>
                <w:szCs w:val="20"/>
              </w:rPr>
              <w:t>: Apply reasoning informed by contextual knowledge to develop the computer technologies for society benefits.</w:t>
            </w:r>
          </w:p>
        </w:tc>
      </w:tr>
      <w:tr w:rsidR="002E3C27" w14:paraId="0F0F3AAA" w14:textId="77777777" w:rsidTr="001C3606">
        <w:trPr>
          <w:trHeight w:val="972"/>
        </w:trPr>
        <w:tc>
          <w:tcPr>
            <w:tcW w:w="688" w:type="dxa"/>
          </w:tcPr>
          <w:p w14:paraId="74F80370"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7</w:t>
            </w:r>
          </w:p>
        </w:tc>
        <w:tc>
          <w:tcPr>
            <w:tcW w:w="8330" w:type="dxa"/>
          </w:tcPr>
          <w:p w14:paraId="69A8E2BC"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Environment and sustainability</w:t>
            </w:r>
            <w:r w:rsidRPr="00D04F87">
              <w:rPr>
                <w:rFonts w:ascii="Arial" w:hAnsi="Arial" w:cs="Arial"/>
                <w:sz w:val="20"/>
                <w:szCs w:val="20"/>
              </w:rPr>
              <w:t>: Understand the impact of professional computer engineering solutions in societal and environmental contexts and demonstrate the knowledge for sustainable development.</w:t>
            </w:r>
          </w:p>
        </w:tc>
      </w:tr>
      <w:tr w:rsidR="002E3C27" w14:paraId="22F41C11" w14:textId="77777777" w:rsidTr="001C3606">
        <w:trPr>
          <w:trHeight w:val="649"/>
        </w:trPr>
        <w:tc>
          <w:tcPr>
            <w:tcW w:w="688" w:type="dxa"/>
          </w:tcPr>
          <w:p w14:paraId="564A429B"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8</w:t>
            </w:r>
          </w:p>
        </w:tc>
        <w:tc>
          <w:tcPr>
            <w:tcW w:w="8330" w:type="dxa"/>
          </w:tcPr>
          <w:p w14:paraId="79EA0CA5"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Ethics:</w:t>
            </w:r>
            <w:r w:rsidRPr="00D04F87">
              <w:rPr>
                <w:rFonts w:ascii="Arial" w:hAnsi="Arial" w:cs="Arial"/>
                <w:sz w:val="20"/>
                <w:szCs w:val="20"/>
              </w:rPr>
              <w:t xml:space="preserve"> Apply ethical principles and commit to the professional ethics, responsibilities and the norms of the engineering practice</w:t>
            </w:r>
          </w:p>
        </w:tc>
      </w:tr>
      <w:tr w:rsidR="002E3C27" w14:paraId="13D72620" w14:textId="77777777" w:rsidTr="001C3606">
        <w:trPr>
          <w:trHeight w:val="649"/>
        </w:trPr>
        <w:tc>
          <w:tcPr>
            <w:tcW w:w="688" w:type="dxa"/>
          </w:tcPr>
          <w:p w14:paraId="09E5710D"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9</w:t>
            </w:r>
          </w:p>
        </w:tc>
        <w:tc>
          <w:tcPr>
            <w:tcW w:w="8330" w:type="dxa"/>
          </w:tcPr>
          <w:p w14:paraId="422EAE07"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Individual work and teamwork:</w:t>
            </w:r>
            <w:r w:rsidRPr="00D04F87">
              <w:rPr>
                <w:rFonts w:ascii="Arial" w:hAnsi="Arial" w:cs="Arial"/>
                <w:sz w:val="20"/>
                <w:szCs w:val="20"/>
              </w:rPr>
              <w:t xml:space="preserve"> Function effectively as an individual and as a member or leader of diverse teams and in multidisciplinary settings.</w:t>
            </w:r>
          </w:p>
        </w:tc>
      </w:tr>
      <w:tr w:rsidR="002E3C27" w14:paraId="711413DF" w14:textId="77777777" w:rsidTr="001C3606">
        <w:trPr>
          <w:trHeight w:val="972"/>
        </w:trPr>
        <w:tc>
          <w:tcPr>
            <w:tcW w:w="688" w:type="dxa"/>
          </w:tcPr>
          <w:p w14:paraId="3FDE5C76"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10</w:t>
            </w:r>
          </w:p>
        </w:tc>
        <w:tc>
          <w:tcPr>
            <w:tcW w:w="8330" w:type="dxa"/>
          </w:tcPr>
          <w:p w14:paraId="508DF59B"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Communication:</w:t>
            </w:r>
            <w:r w:rsidRPr="00D04F87">
              <w:rPr>
                <w:rFonts w:ascii="Arial" w:hAnsi="Arial" w:cs="Arial"/>
                <w:sz w:val="20"/>
                <w:szCs w:val="20"/>
              </w:rPr>
              <w:t xml:space="preserve"> Communicate effectively about complex computer science and engineering activities with the engineering community and with society at large in both oral and written.</w:t>
            </w:r>
          </w:p>
        </w:tc>
      </w:tr>
      <w:tr w:rsidR="002E3C27" w14:paraId="3A5AE1C4" w14:textId="77777777" w:rsidTr="001C3606">
        <w:trPr>
          <w:trHeight w:val="972"/>
        </w:trPr>
        <w:tc>
          <w:tcPr>
            <w:tcW w:w="688" w:type="dxa"/>
          </w:tcPr>
          <w:p w14:paraId="2A4B46AD" w14:textId="77777777" w:rsidR="002E3C27" w:rsidRPr="00FC526A" w:rsidRDefault="002E3C27" w:rsidP="001C3606">
            <w:pPr>
              <w:jc w:val="center"/>
              <w:rPr>
                <w:rFonts w:ascii="Arial" w:hAnsi="Arial" w:cs="Arial"/>
                <w:b/>
                <w:bCs/>
                <w:sz w:val="20"/>
                <w:szCs w:val="20"/>
              </w:rPr>
            </w:pPr>
            <w:r w:rsidRPr="00FC526A">
              <w:rPr>
                <w:rFonts w:ascii="Arial" w:hAnsi="Arial" w:cs="Arial"/>
                <w:b/>
                <w:bCs/>
                <w:sz w:val="20"/>
                <w:szCs w:val="20"/>
              </w:rPr>
              <w:t>P</w:t>
            </w:r>
            <w:r>
              <w:rPr>
                <w:rFonts w:ascii="Arial" w:hAnsi="Arial" w:cs="Arial"/>
                <w:b/>
                <w:bCs/>
                <w:sz w:val="20"/>
                <w:szCs w:val="20"/>
              </w:rPr>
              <w:t>O</w:t>
            </w:r>
            <w:r w:rsidRPr="00FC526A">
              <w:rPr>
                <w:rFonts w:ascii="Arial" w:hAnsi="Arial" w:cs="Arial"/>
                <w:b/>
                <w:bCs/>
                <w:sz w:val="20"/>
                <w:szCs w:val="20"/>
              </w:rPr>
              <w:t>11</w:t>
            </w:r>
          </w:p>
        </w:tc>
        <w:tc>
          <w:tcPr>
            <w:tcW w:w="8330" w:type="dxa"/>
          </w:tcPr>
          <w:p w14:paraId="24E32DA5"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Project management and finance</w:t>
            </w:r>
            <w:r w:rsidRPr="00D04F87">
              <w:rPr>
                <w:rFonts w:ascii="Arial" w:hAnsi="Arial" w:cs="Arial"/>
                <w:sz w:val="20"/>
                <w:szCs w:val="20"/>
              </w:rPr>
              <w:t>: Demonstrate knowledge and understanding of computer engineering and management principles and apply these to one’s work as a team member or a leader to manage projects in multidisciplinary environments.</w:t>
            </w:r>
          </w:p>
        </w:tc>
      </w:tr>
      <w:tr w:rsidR="002E3C27" w14:paraId="26F60DB4" w14:textId="77777777" w:rsidTr="001C3606">
        <w:trPr>
          <w:trHeight w:val="664"/>
        </w:trPr>
        <w:tc>
          <w:tcPr>
            <w:tcW w:w="688" w:type="dxa"/>
          </w:tcPr>
          <w:p w14:paraId="4B93F957" w14:textId="77777777" w:rsidR="002E3C27" w:rsidRPr="00FC526A" w:rsidRDefault="002E3C27" w:rsidP="001C3606">
            <w:pPr>
              <w:jc w:val="center"/>
              <w:rPr>
                <w:rFonts w:ascii="Arial" w:hAnsi="Arial" w:cs="Arial"/>
                <w:b/>
                <w:bCs/>
                <w:sz w:val="20"/>
                <w:szCs w:val="20"/>
              </w:rPr>
            </w:pPr>
            <w:r>
              <w:rPr>
                <w:rFonts w:ascii="Arial" w:hAnsi="Arial" w:cs="Arial"/>
                <w:b/>
                <w:bCs/>
                <w:sz w:val="20"/>
                <w:szCs w:val="20"/>
              </w:rPr>
              <w:t>PO</w:t>
            </w:r>
            <w:r w:rsidRPr="00FC526A">
              <w:rPr>
                <w:rFonts w:ascii="Arial" w:hAnsi="Arial" w:cs="Arial"/>
                <w:b/>
                <w:bCs/>
                <w:sz w:val="20"/>
                <w:szCs w:val="20"/>
              </w:rPr>
              <w:t>12</w:t>
            </w:r>
          </w:p>
        </w:tc>
        <w:tc>
          <w:tcPr>
            <w:tcW w:w="8330" w:type="dxa"/>
          </w:tcPr>
          <w:p w14:paraId="06D14FFB" w14:textId="77777777" w:rsidR="002E3C27" w:rsidRPr="00D04F87" w:rsidRDefault="002E3C27" w:rsidP="001C3606">
            <w:pPr>
              <w:jc w:val="both"/>
              <w:rPr>
                <w:rFonts w:ascii="Arial" w:hAnsi="Arial" w:cs="Arial"/>
                <w:sz w:val="20"/>
                <w:szCs w:val="20"/>
              </w:rPr>
            </w:pPr>
            <w:r w:rsidRPr="00D04F87">
              <w:rPr>
                <w:rFonts w:ascii="Arial" w:hAnsi="Arial" w:cs="Arial"/>
                <w:b/>
                <w:bCs/>
                <w:sz w:val="20"/>
                <w:szCs w:val="20"/>
              </w:rPr>
              <w:t>Life-long learning:</w:t>
            </w:r>
            <w:r w:rsidRPr="00D04F87">
              <w:rPr>
                <w:rFonts w:ascii="Arial" w:hAnsi="Arial" w:cs="Arial"/>
                <w:sz w:val="20"/>
                <w:szCs w:val="20"/>
              </w:rPr>
              <w:t xml:space="preserve"> Recognize the need for and have the preparation and ability to engage in independent, life-long learning in the broadest context of technological change.</w:t>
            </w:r>
          </w:p>
        </w:tc>
      </w:tr>
    </w:tbl>
    <w:p w14:paraId="48786ABD" w14:textId="77777777" w:rsidR="002E3C27" w:rsidRDefault="002E3C27" w:rsidP="002E3C27">
      <w:pPr>
        <w:jc w:val="both"/>
        <w:rPr>
          <w:bCs/>
          <w:spacing w:val="-3"/>
          <w:szCs w:val="20"/>
        </w:rPr>
      </w:pPr>
    </w:p>
    <w:p w14:paraId="4EA39EEA" w14:textId="77777777" w:rsidR="002E3C27" w:rsidRDefault="002E3C27" w:rsidP="002E3C27">
      <w:pPr>
        <w:jc w:val="both"/>
        <w:rPr>
          <w:bCs/>
          <w:spacing w:val="-3"/>
          <w:szCs w:val="20"/>
        </w:rPr>
      </w:pPr>
    </w:p>
    <w:p w14:paraId="76145112" w14:textId="77777777" w:rsidR="002E3C27" w:rsidRDefault="002E3C27" w:rsidP="002E3C27">
      <w:pPr>
        <w:jc w:val="center"/>
        <w:rPr>
          <w:rFonts w:ascii="Arial" w:hAnsi="Arial" w:cs="Arial"/>
          <w:b/>
          <w:spacing w:val="-3"/>
          <w:sz w:val="20"/>
          <w:szCs w:val="20"/>
        </w:rPr>
      </w:pPr>
      <w:r w:rsidRPr="006421EA">
        <w:rPr>
          <w:rFonts w:ascii="Arial" w:hAnsi="Arial" w:cs="Arial"/>
          <w:b/>
          <w:spacing w:val="-3"/>
          <w:sz w:val="20"/>
          <w:szCs w:val="20"/>
        </w:rPr>
        <w:t>Mapping between Program Educational Objectives</w:t>
      </w:r>
      <w:r>
        <w:rPr>
          <w:rFonts w:ascii="Arial" w:hAnsi="Arial" w:cs="Arial"/>
          <w:b/>
          <w:spacing w:val="-3"/>
          <w:sz w:val="20"/>
          <w:szCs w:val="20"/>
        </w:rPr>
        <w:t xml:space="preserve"> (PEO) </w:t>
      </w:r>
      <w:r w:rsidRPr="006421EA">
        <w:rPr>
          <w:rFonts w:ascii="Arial" w:hAnsi="Arial" w:cs="Arial"/>
          <w:b/>
          <w:spacing w:val="-3"/>
          <w:sz w:val="20"/>
          <w:szCs w:val="20"/>
        </w:rPr>
        <w:t>and Program Learning Outcomes</w:t>
      </w:r>
      <w:r>
        <w:rPr>
          <w:rFonts w:ascii="Arial" w:hAnsi="Arial" w:cs="Arial"/>
          <w:b/>
          <w:spacing w:val="-3"/>
          <w:sz w:val="20"/>
          <w:szCs w:val="20"/>
        </w:rPr>
        <w:t xml:space="preserve"> (PO)</w:t>
      </w:r>
      <w:r w:rsidRPr="006421EA">
        <w:rPr>
          <w:rFonts w:ascii="Arial" w:hAnsi="Arial" w:cs="Arial"/>
          <w:b/>
          <w:spacing w:val="-3"/>
          <w:sz w:val="20"/>
          <w:szCs w:val="20"/>
        </w:rPr>
        <w:t xml:space="preserve"> </w:t>
      </w:r>
    </w:p>
    <w:p w14:paraId="0477061F" w14:textId="77777777" w:rsidR="002E3C27" w:rsidRDefault="002E3C27" w:rsidP="002E3C27">
      <w:pPr>
        <w:jc w:val="center"/>
        <w:rPr>
          <w:rFonts w:ascii="Arial" w:hAnsi="Arial" w:cs="Arial"/>
          <w:b/>
          <w:spacing w:val="-3"/>
          <w:sz w:val="20"/>
          <w:szCs w:val="20"/>
        </w:rPr>
      </w:pPr>
    </w:p>
    <w:tbl>
      <w:tblPr>
        <w:tblStyle w:val="TableGrid"/>
        <w:tblW w:w="0" w:type="auto"/>
        <w:tblLook w:val="04A0" w:firstRow="1" w:lastRow="0" w:firstColumn="1" w:lastColumn="0" w:noHBand="0" w:noVBand="1"/>
      </w:tblPr>
      <w:tblGrid>
        <w:gridCol w:w="738"/>
        <w:gridCol w:w="708"/>
        <w:gridCol w:w="711"/>
        <w:gridCol w:w="710"/>
        <w:gridCol w:w="710"/>
        <w:gridCol w:w="710"/>
        <w:gridCol w:w="710"/>
        <w:gridCol w:w="710"/>
        <w:gridCol w:w="710"/>
        <w:gridCol w:w="711"/>
        <w:gridCol w:w="760"/>
        <w:gridCol w:w="677"/>
        <w:gridCol w:w="677"/>
      </w:tblGrid>
      <w:tr w:rsidR="002E3C27" w14:paraId="153A8EDC" w14:textId="77777777" w:rsidTr="001C3606">
        <w:tc>
          <w:tcPr>
            <w:tcW w:w="739" w:type="dxa"/>
            <w:vMerge w:val="restart"/>
            <w:shd w:val="pct25" w:color="auto" w:fill="auto"/>
          </w:tcPr>
          <w:p w14:paraId="653279FF" w14:textId="77777777" w:rsidR="002E3C27" w:rsidRPr="00FF37FC" w:rsidRDefault="002E3C27" w:rsidP="001C3606">
            <w:pPr>
              <w:rPr>
                <w:rFonts w:ascii="Arial" w:hAnsi="Arial" w:cs="Arial"/>
                <w:bCs/>
                <w:spacing w:val="-3"/>
                <w:sz w:val="20"/>
                <w:szCs w:val="20"/>
              </w:rPr>
            </w:pPr>
          </w:p>
        </w:tc>
        <w:tc>
          <w:tcPr>
            <w:tcW w:w="8503" w:type="dxa"/>
            <w:gridSpan w:val="12"/>
            <w:shd w:val="pct25" w:color="auto" w:fill="auto"/>
          </w:tcPr>
          <w:p w14:paraId="5C7F2851" w14:textId="77777777" w:rsidR="002E3C27" w:rsidRDefault="002E3C27" w:rsidP="001C3606">
            <w:pPr>
              <w:jc w:val="center"/>
              <w:rPr>
                <w:rFonts w:ascii="Arial" w:hAnsi="Arial" w:cs="Arial"/>
                <w:b/>
                <w:spacing w:val="-3"/>
                <w:sz w:val="20"/>
                <w:szCs w:val="20"/>
              </w:rPr>
            </w:pPr>
            <w:r w:rsidRPr="006421EA">
              <w:rPr>
                <w:rFonts w:ascii="Arial" w:hAnsi="Arial" w:cs="Arial"/>
                <w:b/>
                <w:spacing w:val="-3"/>
                <w:sz w:val="20"/>
                <w:szCs w:val="20"/>
              </w:rPr>
              <w:t>Program Learning Outcomes</w:t>
            </w:r>
          </w:p>
        </w:tc>
      </w:tr>
      <w:tr w:rsidR="002E3C27" w14:paraId="0C247101" w14:textId="77777777" w:rsidTr="001C3606">
        <w:tc>
          <w:tcPr>
            <w:tcW w:w="739" w:type="dxa"/>
            <w:vMerge/>
            <w:shd w:val="pct25" w:color="auto" w:fill="auto"/>
          </w:tcPr>
          <w:p w14:paraId="028742D3" w14:textId="77777777" w:rsidR="002E3C27" w:rsidRPr="00FF37FC" w:rsidRDefault="002E3C27" w:rsidP="001C3606">
            <w:pPr>
              <w:rPr>
                <w:rFonts w:ascii="Arial" w:hAnsi="Arial" w:cs="Arial"/>
                <w:bCs/>
                <w:spacing w:val="-3"/>
                <w:sz w:val="20"/>
                <w:szCs w:val="20"/>
              </w:rPr>
            </w:pPr>
          </w:p>
        </w:tc>
        <w:tc>
          <w:tcPr>
            <w:tcW w:w="715" w:type="dxa"/>
            <w:shd w:val="pct25" w:color="auto" w:fill="auto"/>
            <w:vAlign w:val="center"/>
          </w:tcPr>
          <w:p w14:paraId="1A1B5546"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w:t>
            </w:r>
          </w:p>
        </w:tc>
        <w:tc>
          <w:tcPr>
            <w:tcW w:w="717" w:type="dxa"/>
            <w:shd w:val="pct25" w:color="auto" w:fill="auto"/>
            <w:vAlign w:val="center"/>
          </w:tcPr>
          <w:p w14:paraId="25A30FE3"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PO2</w:t>
            </w:r>
          </w:p>
        </w:tc>
        <w:tc>
          <w:tcPr>
            <w:tcW w:w="716" w:type="dxa"/>
            <w:shd w:val="pct25" w:color="auto" w:fill="auto"/>
            <w:vAlign w:val="center"/>
          </w:tcPr>
          <w:p w14:paraId="7BA53D72"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PO3</w:t>
            </w:r>
          </w:p>
        </w:tc>
        <w:tc>
          <w:tcPr>
            <w:tcW w:w="716" w:type="dxa"/>
            <w:shd w:val="pct25" w:color="auto" w:fill="auto"/>
            <w:vAlign w:val="center"/>
          </w:tcPr>
          <w:p w14:paraId="0D333148"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PO4</w:t>
            </w:r>
          </w:p>
        </w:tc>
        <w:tc>
          <w:tcPr>
            <w:tcW w:w="716" w:type="dxa"/>
            <w:shd w:val="pct25" w:color="auto" w:fill="auto"/>
            <w:vAlign w:val="center"/>
          </w:tcPr>
          <w:p w14:paraId="7FF65C29"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PO5</w:t>
            </w:r>
          </w:p>
        </w:tc>
        <w:tc>
          <w:tcPr>
            <w:tcW w:w="716" w:type="dxa"/>
            <w:shd w:val="pct25" w:color="auto" w:fill="auto"/>
            <w:vAlign w:val="center"/>
          </w:tcPr>
          <w:p w14:paraId="293A9C43"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PO6</w:t>
            </w:r>
          </w:p>
        </w:tc>
        <w:tc>
          <w:tcPr>
            <w:tcW w:w="716" w:type="dxa"/>
            <w:shd w:val="pct25" w:color="auto" w:fill="auto"/>
            <w:vAlign w:val="center"/>
          </w:tcPr>
          <w:p w14:paraId="48898A7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PO7</w:t>
            </w:r>
          </w:p>
        </w:tc>
        <w:tc>
          <w:tcPr>
            <w:tcW w:w="716" w:type="dxa"/>
            <w:shd w:val="pct25" w:color="auto" w:fill="auto"/>
            <w:vAlign w:val="center"/>
          </w:tcPr>
          <w:p w14:paraId="5F929036"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PO8</w:t>
            </w:r>
          </w:p>
        </w:tc>
        <w:tc>
          <w:tcPr>
            <w:tcW w:w="717" w:type="dxa"/>
            <w:shd w:val="pct25" w:color="auto" w:fill="auto"/>
            <w:vAlign w:val="center"/>
          </w:tcPr>
          <w:p w14:paraId="14B3474E"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PO9</w:t>
            </w:r>
          </w:p>
        </w:tc>
        <w:tc>
          <w:tcPr>
            <w:tcW w:w="764" w:type="dxa"/>
            <w:shd w:val="pct25" w:color="auto" w:fill="auto"/>
            <w:vAlign w:val="center"/>
          </w:tcPr>
          <w:p w14:paraId="3CC32D17"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PO10</w:t>
            </w:r>
          </w:p>
        </w:tc>
        <w:tc>
          <w:tcPr>
            <w:tcW w:w="647" w:type="dxa"/>
            <w:shd w:val="pct25" w:color="auto" w:fill="auto"/>
          </w:tcPr>
          <w:p w14:paraId="26A59636" w14:textId="77777777" w:rsidR="002E3C27" w:rsidRPr="00274A16" w:rsidRDefault="002E3C27" w:rsidP="001C3606">
            <w:pPr>
              <w:jc w:val="center"/>
              <w:rPr>
                <w:rFonts w:ascii="Arial" w:hAnsi="Arial" w:cs="Arial"/>
                <w:b/>
                <w:bCs/>
                <w:sz w:val="18"/>
                <w:szCs w:val="18"/>
              </w:rPr>
            </w:pPr>
            <w:r>
              <w:rPr>
                <w:rFonts w:ascii="Arial" w:hAnsi="Arial" w:cs="Arial"/>
                <w:b/>
                <w:bCs/>
                <w:sz w:val="18"/>
                <w:szCs w:val="18"/>
              </w:rPr>
              <w:t>PO11</w:t>
            </w:r>
          </w:p>
        </w:tc>
        <w:tc>
          <w:tcPr>
            <w:tcW w:w="647" w:type="dxa"/>
            <w:shd w:val="pct25" w:color="auto" w:fill="auto"/>
          </w:tcPr>
          <w:p w14:paraId="39805AB4" w14:textId="77777777" w:rsidR="002E3C27" w:rsidRPr="00274A16" w:rsidRDefault="002E3C27" w:rsidP="001C3606">
            <w:pPr>
              <w:jc w:val="center"/>
              <w:rPr>
                <w:rFonts w:ascii="Arial" w:hAnsi="Arial" w:cs="Arial"/>
                <w:b/>
                <w:bCs/>
                <w:sz w:val="18"/>
                <w:szCs w:val="18"/>
              </w:rPr>
            </w:pPr>
            <w:r>
              <w:rPr>
                <w:rFonts w:ascii="Arial" w:hAnsi="Arial" w:cs="Arial"/>
                <w:b/>
                <w:bCs/>
                <w:sz w:val="18"/>
                <w:szCs w:val="18"/>
              </w:rPr>
              <w:t>PO12</w:t>
            </w:r>
          </w:p>
        </w:tc>
      </w:tr>
      <w:tr w:rsidR="002E3C27" w14:paraId="22949690" w14:textId="77777777" w:rsidTr="001C3606">
        <w:tc>
          <w:tcPr>
            <w:tcW w:w="739" w:type="dxa"/>
          </w:tcPr>
          <w:p w14:paraId="6D0FDD05" w14:textId="77777777" w:rsidR="002E3C27" w:rsidRDefault="002E3C27" w:rsidP="001C3606">
            <w:pPr>
              <w:rPr>
                <w:rFonts w:ascii="Arial" w:hAnsi="Arial" w:cs="Arial"/>
                <w:b/>
                <w:spacing w:val="-3"/>
                <w:sz w:val="20"/>
                <w:szCs w:val="20"/>
              </w:rPr>
            </w:pPr>
            <w:r>
              <w:rPr>
                <w:rFonts w:ascii="Arial" w:hAnsi="Arial" w:cs="Arial"/>
                <w:b/>
                <w:spacing w:val="-3"/>
                <w:sz w:val="20"/>
                <w:szCs w:val="20"/>
              </w:rPr>
              <w:t>PEO1</w:t>
            </w:r>
          </w:p>
        </w:tc>
        <w:tc>
          <w:tcPr>
            <w:tcW w:w="715" w:type="dxa"/>
          </w:tcPr>
          <w:p w14:paraId="149F08B9"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7" w:type="dxa"/>
          </w:tcPr>
          <w:p w14:paraId="341E5715"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0AFF8B1C"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088879C8"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76B4A181"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0AA4C661" w14:textId="77777777" w:rsidR="002E3C27" w:rsidRDefault="002E3C27" w:rsidP="001C3606">
            <w:pPr>
              <w:rPr>
                <w:rFonts w:ascii="Arial" w:hAnsi="Arial" w:cs="Arial"/>
                <w:b/>
                <w:spacing w:val="-3"/>
                <w:sz w:val="20"/>
                <w:szCs w:val="20"/>
              </w:rPr>
            </w:pPr>
          </w:p>
        </w:tc>
        <w:tc>
          <w:tcPr>
            <w:tcW w:w="716" w:type="dxa"/>
          </w:tcPr>
          <w:p w14:paraId="6E5B3C18"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3D1D6226" w14:textId="77777777" w:rsidR="002E3C27" w:rsidRDefault="002E3C27" w:rsidP="001C3606">
            <w:pPr>
              <w:rPr>
                <w:rFonts w:ascii="Arial" w:hAnsi="Arial" w:cs="Arial"/>
                <w:b/>
                <w:spacing w:val="-3"/>
                <w:sz w:val="20"/>
                <w:szCs w:val="20"/>
              </w:rPr>
            </w:pPr>
          </w:p>
        </w:tc>
        <w:tc>
          <w:tcPr>
            <w:tcW w:w="717" w:type="dxa"/>
          </w:tcPr>
          <w:p w14:paraId="2B4B2858" w14:textId="77777777" w:rsidR="002E3C27" w:rsidRDefault="002E3C27" w:rsidP="001C3606">
            <w:pPr>
              <w:rPr>
                <w:rFonts w:ascii="Arial" w:hAnsi="Arial" w:cs="Arial"/>
                <w:b/>
                <w:spacing w:val="-3"/>
                <w:sz w:val="20"/>
                <w:szCs w:val="20"/>
              </w:rPr>
            </w:pPr>
          </w:p>
        </w:tc>
        <w:tc>
          <w:tcPr>
            <w:tcW w:w="764" w:type="dxa"/>
          </w:tcPr>
          <w:p w14:paraId="7D5777F4"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647" w:type="dxa"/>
          </w:tcPr>
          <w:p w14:paraId="1FA1D07E" w14:textId="77777777" w:rsidR="002E3C27" w:rsidRDefault="002E3C27" w:rsidP="001C3606">
            <w:pPr>
              <w:rPr>
                <w:rFonts w:ascii="Arial" w:hAnsi="Arial" w:cs="Arial"/>
                <w:b/>
                <w:spacing w:val="-3"/>
                <w:sz w:val="20"/>
                <w:szCs w:val="20"/>
              </w:rPr>
            </w:pPr>
          </w:p>
        </w:tc>
        <w:tc>
          <w:tcPr>
            <w:tcW w:w="647" w:type="dxa"/>
          </w:tcPr>
          <w:p w14:paraId="1DC82733" w14:textId="77777777" w:rsidR="002E3C27" w:rsidRDefault="002E3C27" w:rsidP="001C3606">
            <w:pPr>
              <w:rPr>
                <w:rFonts w:ascii="Arial" w:hAnsi="Arial" w:cs="Arial"/>
                <w:b/>
                <w:spacing w:val="-3"/>
                <w:sz w:val="20"/>
                <w:szCs w:val="20"/>
              </w:rPr>
            </w:pPr>
          </w:p>
        </w:tc>
      </w:tr>
      <w:tr w:rsidR="002E3C27" w14:paraId="07A09C3D" w14:textId="77777777" w:rsidTr="001C3606">
        <w:tc>
          <w:tcPr>
            <w:tcW w:w="739" w:type="dxa"/>
          </w:tcPr>
          <w:p w14:paraId="3960CD48" w14:textId="77777777" w:rsidR="002E3C27" w:rsidRDefault="002E3C27" w:rsidP="001C3606">
            <w:pPr>
              <w:rPr>
                <w:rFonts w:ascii="Arial" w:hAnsi="Arial" w:cs="Arial"/>
                <w:b/>
                <w:spacing w:val="-3"/>
                <w:sz w:val="20"/>
                <w:szCs w:val="20"/>
              </w:rPr>
            </w:pPr>
            <w:r>
              <w:rPr>
                <w:rFonts w:ascii="Arial" w:hAnsi="Arial" w:cs="Arial"/>
                <w:b/>
                <w:spacing w:val="-3"/>
                <w:sz w:val="20"/>
                <w:szCs w:val="20"/>
              </w:rPr>
              <w:t>PEO2</w:t>
            </w:r>
          </w:p>
        </w:tc>
        <w:tc>
          <w:tcPr>
            <w:tcW w:w="715" w:type="dxa"/>
          </w:tcPr>
          <w:p w14:paraId="51B01B1F" w14:textId="77777777" w:rsidR="002E3C27" w:rsidRDefault="002E3C27" w:rsidP="001C3606">
            <w:pPr>
              <w:rPr>
                <w:rFonts w:ascii="Arial" w:hAnsi="Arial" w:cs="Arial"/>
                <w:b/>
                <w:spacing w:val="-3"/>
                <w:sz w:val="20"/>
                <w:szCs w:val="20"/>
              </w:rPr>
            </w:pPr>
          </w:p>
        </w:tc>
        <w:tc>
          <w:tcPr>
            <w:tcW w:w="717" w:type="dxa"/>
          </w:tcPr>
          <w:p w14:paraId="6C0D578A" w14:textId="77777777" w:rsidR="002E3C27" w:rsidRDefault="002E3C27" w:rsidP="001C3606">
            <w:pPr>
              <w:rPr>
                <w:rFonts w:ascii="Arial" w:hAnsi="Arial" w:cs="Arial"/>
                <w:b/>
                <w:spacing w:val="-3"/>
                <w:sz w:val="20"/>
                <w:szCs w:val="20"/>
              </w:rPr>
            </w:pPr>
          </w:p>
        </w:tc>
        <w:tc>
          <w:tcPr>
            <w:tcW w:w="716" w:type="dxa"/>
          </w:tcPr>
          <w:p w14:paraId="56E43CD2" w14:textId="77777777" w:rsidR="002E3C27" w:rsidRDefault="002E3C27" w:rsidP="001C3606">
            <w:pPr>
              <w:rPr>
                <w:rFonts w:ascii="Arial" w:hAnsi="Arial" w:cs="Arial"/>
                <w:b/>
                <w:spacing w:val="-3"/>
                <w:sz w:val="20"/>
                <w:szCs w:val="20"/>
              </w:rPr>
            </w:pPr>
          </w:p>
        </w:tc>
        <w:tc>
          <w:tcPr>
            <w:tcW w:w="716" w:type="dxa"/>
          </w:tcPr>
          <w:p w14:paraId="0CFE2F84" w14:textId="77777777" w:rsidR="002E3C27" w:rsidRDefault="002E3C27" w:rsidP="001C3606">
            <w:pPr>
              <w:rPr>
                <w:rFonts w:ascii="Arial" w:hAnsi="Arial" w:cs="Arial"/>
                <w:b/>
                <w:spacing w:val="-3"/>
                <w:sz w:val="20"/>
                <w:szCs w:val="20"/>
              </w:rPr>
            </w:pPr>
          </w:p>
        </w:tc>
        <w:tc>
          <w:tcPr>
            <w:tcW w:w="716" w:type="dxa"/>
          </w:tcPr>
          <w:p w14:paraId="0E718BA9" w14:textId="77777777" w:rsidR="002E3C27" w:rsidRDefault="002E3C27" w:rsidP="001C3606">
            <w:pPr>
              <w:rPr>
                <w:rFonts w:ascii="Arial" w:hAnsi="Arial" w:cs="Arial"/>
                <w:b/>
                <w:spacing w:val="-3"/>
                <w:sz w:val="20"/>
                <w:szCs w:val="20"/>
              </w:rPr>
            </w:pPr>
          </w:p>
        </w:tc>
        <w:tc>
          <w:tcPr>
            <w:tcW w:w="716" w:type="dxa"/>
          </w:tcPr>
          <w:p w14:paraId="3507886B" w14:textId="77777777" w:rsidR="002E3C27" w:rsidRDefault="002E3C27" w:rsidP="001C3606">
            <w:pPr>
              <w:rPr>
                <w:rFonts w:ascii="Arial" w:hAnsi="Arial" w:cs="Arial"/>
                <w:b/>
                <w:spacing w:val="-3"/>
                <w:sz w:val="20"/>
                <w:szCs w:val="20"/>
              </w:rPr>
            </w:pPr>
          </w:p>
        </w:tc>
        <w:tc>
          <w:tcPr>
            <w:tcW w:w="716" w:type="dxa"/>
          </w:tcPr>
          <w:p w14:paraId="7D094948"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684D5C3E"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7" w:type="dxa"/>
          </w:tcPr>
          <w:p w14:paraId="7AD8B7EC" w14:textId="77777777" w:rsidR="002E3C27" w:rsidRDefault="002E3C27" w:rsidP="001C3606">
            <w:pPr>
              <w:rPr>
                <w:rFonts w:ascii="Arial" w:hAnsi="Arial" w:cs="Arial"/>
                <w:b/>
                <w:spacing w:val="-3"/>
                <w:sz w:val="20"/>
                <w:szCs w:val="20"/>
              </w:rPr>
            </w:pPr>
          </w:p>
        </w:tc>
        <w:tc>
          <w:tcPr>
            <w:tcW w:w="764" w:type="dxa"/>
          </w:tcPr>
          <w:p w14:paraId="6714CD2C" w14:textId="77777777" w:rsidR="002E3C27" w:rsidRDefault="002E3C27" w:rsidP="001C3606">
            <w:pPr>
              <w:rPr>
                <w:rFonts w:ascii="Arial" w:hAnsi="Arial" w:cs="Arial"/>
                <w:b/>
                <w:spacing w:val="-3"/>
                <w:sz w:val="20"/>
                <w:szCs w:val="20"/>
              </w:rPr>
            </w:pPr>
          </w:p>
        </w:tc>
        <w:tc>
          <w:tcPr>
            <w:tcW w:w="647" w:type="dxa"/>
          </w:tcPr>
          <w:p w14:paraId="240FF551"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647" w:type="dxa"/>
          </w:tcPr>
          <w:p w14:paraId="1342E039" w14:textId="77777777" w:rsidR="002E3C27" w:rsidRDefault="002E3C27" w:rsidP="001C3606">
            <w:pPr>
              <w:rPr>
                <w:rFonts w:ascii="Arial" w:hAnsi="Arial" w:cs="Arial"/>
                <w:b/>
                <w:spacing w:val="-3"/>
                <w:sz w:val="20"/>
                <w:szCs w:val="20"/>
              </w:rPr>
            </w:pPr>
          </w:p>
        </w:tc>
      </w:tr>
      <w:tr w:rsidR="002E3C27" w14:paraId="2331B2E6" w14:textId="77777777" w:rsidTr="001C3606">
        <w:tc>
          <w:tcPr>
            <w:tcW w:w="739" w:type="dxa"/>
          </w:tcPr>
          <w:p w14:paraId="3796861C" w14:textId="77777777" w:rsidR="002E3C27" w:rsidRDefault="002E3C27" w:rsidP="001C3606">
            <w:pPr>
              <w:rPr>
                <w:rFonts w:ascii="Arial" w:hAnsi="Arial" w:cs="Arial"/>
                <w:b/>
                <w:spacing w:val="-3"/>
                <w:sz w:val="20"/>
                <w:szCs w:val="20"/>
              </w:rPr>
            </w:pPr>
            <w:r>
              <w:rPr>
                <w:rFonts w:ascii="Arial" w:hAnsi="Arial" w:cs="Arial"/>
                <w:b/>
                <w:spacing w:val="-3"/>
                <w:sz w:val="20"/>
                <w:szCs w:val="20"/>
              </w:rPr>
              <w:t>PEO3</w:t>
            </w:r>
          </w:p>
        </w:tc>
        <w:tc>
          <w:tcPr>
            <w:tcW w:w="715" w:type="dxa"/>
          </w:tcPr>
          <w:p w14:paraId="24A3B19F" w14:textId="77777777" w:rsidR="002E3C27" w:rsidRDefault="002E3C27" w:rsidP="001C3606">
            <w:pPr>
              <w:rPr>
                <w:rFonts w:ascii="Arial" w:hAnsi="Arial" w:cs="Arial"/>
                <w:b/>
                <w:spacing w:val="-3"/>
                <w:sz w:val="20"/>
                <w:szCs w:val="20"/>
              </w:rPr>
            </w:pPr>
          </w:p>
        </w:tc>
        <w:tc>
          <w:tcPr>
            <w:tcW w:w="717" w:type="dxa"/>
          </w:tcPr>
          <w:p w14:paraId="36E1E53F" w14:textId="77777777" w:rsidR="002E3C27" w:rsidRDefault="002E3C27" w:rsidP="001C3606">
            <w:pPr>
              <w:rPr>
                <w:rFonts w:ascii="Arial" w:hAnsi="Arial" w:cs="Arial"/>
                <w:b/>
                <w:spacing w:val="-3"/>
                <w:sz w:val="20"/>
                <w:szCs w:val="20"/>
              </w:rPr>
            </w:pPr>
          </w:p>
        </w:tc>
        <w:tc>
          <w:tcPr>
            <w:tcW w:w="716" w:type="dxa"/>
          </w:tcPr>
          <w:p w14:paraId="13247C7A" w14:textId="77777777" w:rsidR="002E3C27" w:rsidRDefault="002E3C27" w:rsidP="001C3606">
            <w:pPr>
              <w:rPr>
                <w:rFonts w:ascii="Arial" w:hAnsi="Arial" w:cs="Arial"/>
                <w:b/>
                <w:spacing w:val="-3"/>
                <w:sz w:val="20"/>
                <w:szCs w:val="20"/>
              </w:rPr>
            </w:pPr>
          </w:p>
        </w:tc>
        <w:tc>
          <w:tcPr>
            <w:tcW w:w="716" w:type="dxa"/>
          </w:tcPr>
          <w:p w14:paraId="79C81EF2" w14:textId="77777777" w:rsidR="002E3C27" w:rsidRDefault="002E3C27" w:rsidP="001C3606">
            <w:pPr>
              <w:rPr>
                <w:rFonts w:ascii="Arial" w:hAnsi="Arial" w:cs="Arial"/>
                <w:b/>
                <w:spacing w:val="-3"/>
                <w:sz w:val="20"/>
                <w:szCs w:val="20"/>
              </w:rPr>
            </w:pPr>
          </w:p>
        </w:tc>
        <w:tc>
          <w:tcPr>
            <w:tcW w:w="716" w:type="dxa"/>
          </w:tcPr>
          <w:p w14:paraId="0D5826D3" w14:textId="77777777" w:rsidR="002E3C27" w:rsidRDefault="002E3C27" w:rsidP="001C3606">
            <w:pPr>
              <w:rPr>
                <w:rFonts w:ascii="Arial" w:hAnsi="Arial" w:cs="Arial"/>
                <w:b/>
                <w:spacing w:val="-3"/>
                <w:sz w:val="20"/>
                <w:szCs w:val="20"/>
              </w:rPr>
            </w:pPr>
          </w:p>
        </w:tc>
        <w:tc>
          <w:tcPr>
            <w:tcW w:w="716" w:type="dxa"/>
          </w:tcPr>
          <w:p w14:paraId="09D61857"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7570711B"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16" w:type="dxa"/>
          </w:tcPr>
          <w:p w14:paraId="75B01F27" w14:textId="77777777" w:rsidR="002E3C27" w:rsidRDefault="002E3C27" w:rsidP="001C3606">
            <w:pPr>
              <w:rPr>
                <w:rFonts w:ascii="Arial" w:hAnsi="Arial" w:cs="Arial"/>
                <w:b/>
                <w:spacing w:val="-3"/>
                <w:sz w:val="20"/>
                <w:szCs w:val="20"/>
              </w:rPr>
            </w:pPr>
          </w:p>
        </w:tc>
        <w:tc>
          <w:tcPr>
            <w:tcW w:w="717" w:type="dxa"/>
          </w:tcPr>
          <w:p w14:paraId="00A80F3C"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764" w:type="dxa"/>
          </w:tcPr>
          <w:p w14:paraId="4A5D3235"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647" w:type="dxa"/>
          </w:tcPr>
          <w:p w14:paraId="745C0B0C"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c>
          <w:tcPr>
            <w:tcW w:w="647" w:type="dxa"/>
          </w:tcPr>
          <w:p w14:paraId="0A20B0F7" w14:textId="77777777" w:rsidR="002E3C27" w:rsidRDefault="002E3C27" w:rsidP="001C3606">
            <w:pPr>
              <w:rPr>
                <w:rFonts w:ascii="Arial" w:hAnsi="Arial" w:cs="Arial"/>
                <w:b/>
                <w:spacing w:val="-3"/>
                <w:sz w:val="20"/>
                <w:szCs w:val="20"/>
              </w:rPr>
            </w:pPr>
            <w:r>
              <w:rPr>
                <w:rFonts w:ascii="Arial" w:hAnsi="Arial" w:cs="Arial"/>
                <w:b/>
                <w:spacing w:val="-3"/>
                <w:sz w:val="20"/>
                <w:szCs w:val="20"/>
              </w:rPr>
              <w:t>√</w:t>
            </w:r>
          </w:p>
        </w:tc>
      </w:tr>
    </w:tbl>
    <w:p w14:paraId="44A8D9C0" w14:textId="77777777" w:rsidR="002E3C27" w:rsidRDefault="002E3C27" w:rsidP="002E3C27">
      <w:pPr>
        <w:rPr>
          <w:rFonts w:ascii="Arial" w:hAnsi="Arial" w:cs="Arial"/>
          <w:b/>
          <w:spacing w:val="-3"/>
          <w:sz w:val="20"/>
          <w:szCs w:val="20"/>
        </w:rPr>
      </w:pPr>
    </w:p>
    <w:p w14:paraId="1CB67D6F" w14:textId="77777777" w:rsidR="002E3C27" w:rsidRDefault="002E3C27" w:rsidP="002E3C27">
      <w:pPr>
        <w:rPr>
          <w:rFonts w:ascii="Arial" w:hAnsi="Arial" w:cs="Arial"/>
          <w:b/>
          <w:spacing w:val="-3"/>
          <w:sz w:val="20"/>
          <w:szCs w:val="20"/>
        </w:rPr>
      </w:pPr>
    </w:p>
    <w:p w14:paraId="1FF6C745" w14:textId="77777777" w:rsidR="002E3C27" w:rsidRDefault="002E3C27" w:rsidP="002E3C27">
      <w:pPr>
        <w:jc w:val="both"/>
        <w:rPr>
          <w:b/>
          <w:spacing w:val="-3"/>
          <w:szCs w:val="20"/>
        </w:rPr>
      </w:pPr>
    </w:p>
    <w:p w14:paraId="59476188" w14:textId="77777777" w:rsidR="002E3C27" w:rsidRDefault="002E3C27" w:rsidP="002E3C27">
      <w:r>
        <w:br w:type="page"/>
      </w:r>
    </w:p>
    <w:p w14:paraId="2275727A" w14:textId="77777777" w:rsidR="002E3C27" w:rsidRDefault="002E3C27" w:rsidP="002E3C27">
      <w:pPr>
        <w:jc w:val="both"/>
        <w:rPr>
          <w:b/>
          <w:spacing w:val="-3"/>
          <w:szCs w:val="20"/>
        </w:rPr>
      </w:pPr>
    </w:p>
    <w:tbl>
      <w:tblPr>
        <w:tblW w:w="4946" w:type="pct"/>
        <w:tblLayout w:type="fixed"/>
        <w:tblLook w:val="0000" w:firstRow="0" w:lastRow="0" w:firstColumn="0" w:lastColumn="0" w:noHBand="0" w:noVBand="0"/>
      </w:tblPr>
      <w:tblGrid>
        <w:gridCol w:w="9142"/>
      </w:tblGrid>
      <w:tr w:rsidR="002E3C27" w:rsidRPr="00504FC5" w14:paraId="169C0BB9" w14:textId="77777777" w:rsidTr="001C3606">
        <w:trPr>
          <w:trHeight w:val="315"/>
        </w:trPr>
        <w:tc>
          <w:tcPr>
            <w:tcW w:w="5000" w:type="pct"/>
            <w:tcBorders>
              <w:top w:val="nil"/>
              <w:left w:val="nil"/>
              <w:bottom w:val="nil"/>
              <w:right w:val="nil"/>
            </w:tcBorders>
            <w:shd w:val="clear" w:color="FFFFCC" w:fill="FFFFFF"/>
            <w:noWrap/>
            <w:vAlign w:val="bottom"/>
          </w:tcPr>
          <w:p w14:paraId="0EB58485" w14:textId="77777777" w:rsidR="002E3C27" w:rsidRDefault="002E3C27" w:rsidP="001C3606">
            <w:pPr>
              <w:pStyle w:val="BlockText"/>
              <w:rPr>
                <w:rFonts w:ascii="Arial" w:hAnsi="Arial" w:cs="Arial"/>
                <w:sz w:val="28"/>
                <w:szCs w:val="28"/>
              </w:rPr>
            </w:pPr>
            <w:r w:rsidRPr="008B57E2">
              <w:rPr>
                <w:rFonts w:ascii="Arial" w:hAnsi="Arial" w:cs="Arial"/>
                <w:sz w:val="28"/>
                <w:szCs w:val="28"/>
              </w:rPr>
              <w:t>Distribution of Courses</w:t>
            </w:r>
            <w:r>
              <w:rPr>
                <w:rFonts w:ascii="Arial" w:hAnsi="Arial" w:cs="Arial"/>
                <w:sz w:val="28"/>
                <w:szCs w:val="28"/>
              </w:rPr>
              <w:t>:</w:t>
            </w:r>
          </w:p>
          <w:p w14:paraId="64A99FC1" w14:textId="77777777" w:rsidR="002E3C27" w:rsidRPr="008B57E2" w:rsidRDefault="002E3C27" w:rsidP="001C3606">
            <w:pPr>
              <w:jc w:val="both"/>
              <w:rPr>
                <w:rFonts w:ascii="Arial" w:hAnsi="Arial" w:cs="Arial"/>
                <w:spacing w:val="-3"/>
                <w:sz w:val="20"/>
                <w:szCs w:val="20"/>
              </w:rPr>
            </w:pPr>
            <w:r w:rsidRPr="008B57E2">
              <w:rPr>
                <w:rFonts w:ascii="Arial" w:hAnsi="Arial" w:cs="Arial"/>
                <w:sz w:val="20"/>
                <w:szCs w:val="20"/>
              </w:rPr>
              <w:t xml:space="preserve">The total credits have been set to </w:t>
            </w:r>
            <w:r w:rsidRPr="008B57E2">
              <w:rPr>
                <w:rFonts w:ascii="Arial" w:hAnsi="Arial" w:cs="Arial"/>
                <w:b/>
                <w:bCs/>
                <w:sz w:val="20"/>
                <w:szCs w:val="20"/>
              </w:rPr>
              <w:t>160</w:t>
            </w:r>
            <w:r>
              <w:rPr>
                <w:rFonts w:ascii="Arial" w:hAnsi="Arial" w:cs="Arial"/>
                <w:b/>
                <w:bCs/>
                <w:sz w:val="20"/>
                <w:szCs w:val="20"/>
              </w:rPr>
              <w:t xml:space="preserve"> in eight semesters </w:t>
            </w:r>
            <w:r w:rsidRPr="008B57E2">
              <w:rPr>
                <w:rFonts w:ascii="Arial" w:hAnsi="Arial" w:cs="Arial"/>
                <w:sz w:val="20"/>
                <w:szCs w:val="20"/>
              </w:rPr>
              <w:t xml:space="preserve">for the program of B.Sc. in Computer Science and Engineering in order to </w:t>
            </w:r>
            <w:r>
              <w:rPr>
                <w:rFonts w:ascii="Arial" w:hAnsi="Arial" w:cs="Arial"/>
                <w:sz w:val="20"/>
                <w:szCs w:val="20"/>
              </w:rPr>
              <w:t>achieve</w:t>
            </w:r>
            <w:r w:rsidRPr="008B57E2">
              <w:rPr>
                <w:rFonts w:ascii="Arial" w:hAnsi="Arial" w:cs="Arial"/>
                <w:sz w:val="20"/>
                <w:szCs w:val="20"/>
              </w:rPr>
              <w:t xml:space="preserve"> Program Educational Objectives as well as to ensure the </w:t>
            </w:r>
            <w:r w:rsidRPr="008B57E2">
              <w:rPr>
                <w:rFonts w:ascii="Arial" w:hAnsi="Arial" w:cs="Arial"/>
                <w:spacing w:val="-3"/>
                <w:sz w:val="20"/>
                <w:szCs w:val="20"/>
              </w:rPr>
              <w:t>Program Learning Outcomes</w:t>
            </w:r>
            <w:r>
              <w:rPr>
                <w:rFonts w:ascii="Arial" w:hAnsi="Arial" w:cs="Arial"/>
                <w:spacing w:val="-3"/>
                <w:sz w:val="20"/>
                <w:szCs w:val="20"/>
              </w:rPr>
              <w:t>. The following credit distribution has been designed from the above perspective and based on these credit distributions, different courses are offered in different semester as given below.</w:t>
            </w:r>
          </w:p>
          <w:p w14:paraId="5A62AD37" w14:textId="77777777" w:rsidR="002E3C27" w:rsidRPr="00504FC5" w:rsidRDefault="002E3C27" w:rsidP="001C3606">
            <w:pPr>
              <w:pStyle w:val="BlockText"/>
              <w:rPr>
                <w:rFonts w:ascii="Arial" w:hAnsi="Arial" w:cs="Arial"/>
                <w:sz w:val="27"/>
                <w:szCs w:val="27"/>
              </w:rPr>
            </w:pPr>
          </w:p>
        </w:tc>
      </w:tr>
    </w:tbl>
    <w:p w14:paraId="7B7A6B88" w14:textId="77777777" w:rsidR="002E3C27" w:rsidRPr="0070160B" w:rsidRDefault="002E3C27" w:rsidP="002E3C27">
      <w:pPr>
        <w:rPr>
          <w:rFonts w:ascii="Arial" w:hAnsi="Arial" w:cs="Arial"/>
          <w:sz w:val="19"/>
          <w:szCs w:val="19"/>
          <w:lang w:val="fr-FR"/>
        </w:rPr>
      </w:pPr>
    </w:p>
    <w:tbl>
      <w:tblPr>
        <w:tblW w:w="7672" w:type="dxa"/>
        <w:jc w:val="center"/>
        <w:tblLook w:val="04A0" w:firstRow="1" w:lastRow="0" w:firstColumn="1" w:lastColumn="0" w:noHBand="0" w:noVBand="1"/>
      </w:tblPr>
      <w:tblGrid>
        <w:gridCol w:w="3442"/>
        <w:gridCol w:w="1350"/>
        <w:gridCol w:w="1530"/>
        <w:gridCol w:w="1350"/>
      </w:tblGrid>
      <w:tr w:rsidR="002E3C27" w:rsidRPr="0070160B" w14:paraId="52566D9D" w14:textId="77777777" w:rsidTr="001C3606">
        <w:trPr>
          <w:trHeight w:val="303"/>
          <w:jc w:val="center"/>
        </w:trPr>
        <w:tc>
          <w:tcPr>
            <w:tcW w:w="7672" w:type="dxa"/>
            <w:gridSpan w:val="4"/>
            <w:vMerge w:val="restart"/>
            <w:tcBorders>
              <w:top w:val="nil"/>
              <w:left w:val="nil"/>
              <w:bottom w:val="nil"/>
              <w:right w:val="nil"/>
            </w:tcBorders>
            <w:shd w:val="clear" w:color="000000" w:fill="FFFFFF"/>
            <w:noWrap/>
            <w:vAlign w:val="center"/>
          </w:tcPr>
          <w:p w14:paraId="227C2A82" w14:textId="77777777" w:rsidR="002E3C27" w:rsidRDefault="002E3C27" w:rsidP="001C3606">
            <w:pPr>
              <w:jc w:val="center"/>
              <w:rPr>
                <w:rFonts w:ascii="Arial" w:hAnsi="Arial" w:cs="Arial"/>
                <w:b/>
                <w:bCs/>
                <w:sz w:val="28"/>
                <w:lang w:val="fr-FR"/>
              </w:rPr>
            </w:pPr>
            <w:r w:rsidRPr="0070160B">
              <w:rPr>
                <w:rFonts w:ascii="Arial" w:hAnsi="Arial" w:cs="Arial"/>
                <w:sz w:val="19"/>
                <w:szCs w:val="19"/>
                <w:lang w:val="fr-FR"/>
              </w:rPr>
              <w:br w:type="page"/>
            </w:r>
            <w:proofErr w:type="spellStart"/>
            <w:r>
              <w:rPr>
                <w:rFonts w:ascii="Arial" w:hAnsi="Arial" w:cs="Arial"/>
                <w:b/>
                <w:bCs/>
                <w:sz w:val="28"/>
                <w:lang w:val="fr-FR"/>
              </w:rPr>
              <w:t>Summary</w:t>
            </w:r>
            <w:proofErr w:type="spellEnd"/>
            <w:r>
              <w:rPr>
                <w:rFonts w:ascii="Arial" w:hAnsi="Arial" w:cs="Arial"/>
                <w:b/>
                <w:bCs/>
                <w:sz w:val="28"/>
                <w:lang w:val="fr-FR"/>
              </w:rPr>
              <w:t xml:space="preserve"> of the </w:t>
            </w:r>
            <w:proofErr w:type="spellStart"/>
            <w:r>
              <w:rPr>
                <w:rFonts w:ascii="Arial" w:hAnsi="Arial" w:cs="Arial"/>
                <w:b/>
                <w:bCs/>
                <w:sz w:val="28"/>
                <w:lang w:val="fr-FR"/>
              </w:rPr>
              <w:t>subject-wise</w:t>
            </w:r>
            <w:proofErr w:type="spellEnd"/>
            <w:r>
              <w:rPr>
                <w:rFonts w:ascii="Arial" w:hAnsi="Arial" w:cs="Arial"/>
                <w:b/>
                <w:bCs/>
                <w:sz w:val="28"/>
                <w:lang w:val="fr-FR"/>
              </w:rPr>
              <w:t xml:space="preserve"> </w:t>
            </w:r>
          </w:p>
          <w:p w14:paraId="10777880" w14:textId="77777777" w:rsidR="002E3C27" w:rsidRPr="0070160B" w:rsidRDefault="002E3C27" w:rsidP="001C3606">
            <w:pPr>
              <w:jc w:val="center"/>
              <w:rPr>
                <w:rFonts w:ascii="Arial" w:hAnsi="Arial" w:cs="Arial"/>
                <w:b/>
                <w:bCs/>
                <w:color w:val="000000"/>
                <w:sz w:val="19"/>
                <w:szCs w:val="19"/>
              </w:rPr>
            </w:pPr>
            <w:r w:rsidRPr="00B70636">
              <w:rPr>
                <w:rFonts w:ascii="Arial" w:hAnsi="Arial" w:cs="Arial"/>
                <w:b/>
                <w:bCs/>
                <w:color w:val="000000"/>
                <w:sz w:val="28"/>
              </w:rPr>
              <w:t>distributions</w:t>
            </w:r>
            <w:r w:rsidRPr="00504FC5">
              <w:rPr>
                <w:rFonts w:ascii="Arial" w:hAnsi="Arial" w:cs="Arial"/>
                <w:b/>
                <w:bCs/>
                <w:color w:val="000000"/>
                <w:sz w:val="29"/>
                <w:szCs w:val="29"/>
              </w:rPr>
              <w:t xml:space="preserve"> of</w:t>
            </w:r>
            <w:r>
              <w:rPr>
                <w:rFonts w:ascii="Arial" w:hAnsi="Arial" w:cs="Arial"/>
                <w:b/>
                <w:bCs/>
                <w:color w:val="000000"/>
                <w:sz w:val="29"/>
                <w:szCs w:val="29"/>
              </w:rPr>
              <w:t xml:space="preserve"> total credits</w:t>
            </w:r>
          </w:p>
        </w:tc>
      </w:tr>
      <w:tr w:rsidR="002E3C27" w:rsidRPr="0070160B" w14:paraId="23EBA435" w14:textId="77777777" w:rsidTr="001C3606">
        <w:trPr>
          <w:trHeight w:val="303"/>
          <w:jc w:val="center"/>
        </w:trPr>
        <w:tc>
          <w:tcPr>
            <w:tcW w:w="7672" w:type="dxa"/>
            <w:gridSpan w:val="4"/>
            <w:vMerge/>
            <w:tcBorders>
              <w:top w:val="nil"/>
              <w:left w:val="nil"/>
              <w:bottom w:val="nil"/>
              <w:right w:val="nil"/>
            </w:tcBorders>
            <w:vAlign w:val="center"/>
          </w:tcPr>
          <w:p w14:paraId="58B7F2D4" w14:textId="77777777" w:rsidR="002E3C27" w:rsidRPr="0070160B" w:rsidRDefault="002E3C27" w:rsidP="001C3606">
            <w:pPr>
              <w:rPr>
                <w:rFonts w:ascii="Arial" w:hAnsi="Arial" w:cs="Arial"/>
                <w:b/>
                <w:bCs/>
                <w:color w:val="000000"/>
                <w:sz w:val="19"/>
                <w:szCs w:val="19"/>
              </w:rPr>
            </w:pPr>
          </w:p>
        </w:tc>
      </w:tr>
      <w:tr w:rsidR="002E3C27" w:rsidRPr="0070160B" w14:paraId="7091E099" w14:textId="77777777" w:rsidTr="001C3606">
        <w:trPr>
          <w:trHeight w:val="303"/>
          <w:jc w:val="center"/>
        </w:trPr>
        <w:tc>
          <w:tcPr>
            <w:tcW w:w="344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22073C07" w14:textId="77777777" w:rsidR="002E3C27" w:rsidRPr="00497153" w:rsidRDefault="002E3C27" w:rsidP="001C3606">
            <w:pPr>
              <w:rPr>
                <w:rFonts w:ascii="Arial" w:hAnsi="Arial" w:cs="Arial"/>
                <w:b/>
                <w:color w:val="000000" w:themeColor="text1"/>
                <w:sz w:val="19"/>
                <w:szCs w:val="19"/>
              </w:rPr>
            </w:pPr>
            <w:r w:rsidRPr="00497153">
              <w:rPr>
                <w:rFonts w:ascii="Arial" w:hAnsi="Arial" w:cs="Arial"/>
                <w:b/>
                <w:color w:val="000000" w:themeColor="text1"/>
                <w:sz w:val="19"/>
                <w:szCs w:val="19"/>
              </w:rPr>
              <w:t>Course Type</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A96A9EB" w14:textId="77777777" w:rsidR="002E3C27" w:rsidRPr="005144D4" w:rsidRDefault="002E3C27" w:rsidP="001C3606">
            <w:pPr>
              <w:jc w:val="center"/>
              <w:rPr>
                <w:rFonts w:ascii="Arial" w:hAnsi="Arial" w:cs="Arial"/>
                <w:b/>
                <w:color w:val="000000" w:themeColor="text1"/>
                <w:sz w:val="19"/>
                <w:szCs w:val="19"/>
              </w:rPr>
            </w:pPr>
            <w:r w:rsidRPr="005144D4">
              <w:rPr>
                <w:rFonts w:ascii="Arial" w:hAnsi="Arial" w:cs="Arial"/>
                <w:b/>
                <w:color w:val="000000" w:themeColor="text1"/>
                <w:sz w:val="19"/>
                <w:szCs w:val="19"/>
              </w:rPr>
              <w:t>Marks</w:t>
            </w:r>
          </w:p>
        </w:tc>
        <w:tc>
          <w:tcPr>
            <w:tcW w:w="153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10159E3" w14:textId="77777777" w:rsidR="002E3C27" w:rsidRPr="005144D4" w:rsidRDefault="002E3C27" w:rsidP="001C3606">
            <w:pPr>
              <w:jc w:val="center"/>
              <w:rPr>
                <w:rFonts w:ascii="Arial" w:hAnsi="Arial" w:cs="Arial"/>
                <w:b/>
                <w:color w:val="000000" w:themeColor="text1"/>
                <w:sz w:val="19"/>
                <w:szCs w:val="19"/>
              </w:rPr>
            </w:pPr>
            <w:r w:rsidRPr="005144D4">
              <w:rPr>
                <w:rFonts w:ascii="Arial" w:hAnsi="Arial" w:cs="Arial"/>
                <w:b/>
                <w:color w:val="000000" w:themeColor="text1"/>
                <w:sz w:val="19"/>
                <w:szCs w:val="19"/>
              </w:rPr>
              <w:t>% of Marks</w:t>
            </w:r>
          </w:p>
        </w:tc>
        <w:tc>
          <w:tcPr>
            <w:tcW w:w="13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BE2382D" w14:textId="77777777" w:rsidR="002E3C27" w:rsidRPr="0070160B" w:rsidRDefault="002E3C27" w:rsidP="001C3606">
            <w:pPr>
              <w:jc w:val="center"/>
              <w:rPr>
                <w:rFonts w:ascii="Arial" w:hAnsi="Arial" w:cs="Arial"/>
                <w:b/>
                <w:color w:val="000000"/>
                <w:sz w:val="19"/>
                <w:szCs w:val="19"/>
              </w:rPr>
            </w:pPr>
            <w:r w:rsidRPr="0070160B">
              <w:rPr>
                <w:rFonts w:ascii="Arial" w:hAnsi="Arial" w:cs="Arial"/>
                <w:b/>
                <w:color w:val="000000"/>
                <w:sz w:val="19"/>
                <w:szCs w:val="19"/>
              </w:rPr>
              <w:t>Credits</w:t>
            </w:r>
          </w:p>
        </w:tc>
      </w:tr>
      <w:tr w:rsidR="002E3C27" w:rsidRPr="0070160B" w14:paraId="64FCE0CF"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27624E03" w14:textId="77777777" w:rsidR="002E3C27" w:rsidRPr="00497153" w:rsidRDefault="002E3C27" w:rsidP="001C3606">
            <w:pPr>
              <w:rPr>
                <w:rFonts w:ascii="Arial" w:hAnsi="Arial" w:cs="Arial"/>
                <w:b/>
                <w:bCs/>
                <w:color w:val="000000" w:themeColor="text1"/>
                <w:sz w:val="19"/>
                <w:szCs w:val="19"/>
              </w:rPr>
            </w:pPr>
            <w:r w:rsidRPr="00497153">
              <w:rPr>
                <w:rFonts w:ascii="Arial" w:hAnsi="Arial" w:cs="Arial"/>
                <w:b/>
                <w:bCs/>
                <w:color w:val="000000" w:themeColor="text1"/>
                <w:sz w:val="19"/>
                <w:szCs w:val="19"/>
              </w:rPr>
              <w:t>Mathematics and Basic Sciences</w:t>
            </w:r>
          </w:p>
        </w:tc>
        <w:tc>
          <w:tcPr>
            <w:tcW w:w="1350" w:type="dxa"/>
            <w:tcBorders>
              <w:top w:val="nil"/>
              <w:left w:val="nil"/>
              <w:bottom w:val="single" w:sz="4" w:space="0" w:color="auto"/>
              <w:right w:val="single" w:sz="4" w:space="0" w:color="auto"/>
            </w:tcBorders>
            <w:shd w:val="clear" w:color="000000" w:fill="FFFFFF"/>
            <w:noWrap/>
            <w:vAlign w:val="center"/>
          </w:tcPr>
          <w:p w14:paraId="01578975" w14:textId="77777777" w:rsidR="002E3C27" w:rsidRPr="005144D4" w:rsidRDefault="002E3C27" w:rsidP="001C3606">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14:paraId="1641021B" w14:textId="77777777" w:rsidR="002E3C27" w:rsidRPr="005144D4" w:rsidRDefault="002E3C27" w:rsidP="001C3606">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14:paraId="56FA8CEA" w14:textId="77777777" w:rsidR="002E3C27" w:rsidRPr="0070160B" w:rsidRDefault="002E3C27" w:rsidP="001C3606">
            <w:pPr>
              <w:jc w:val="center"/>
              <w:rPr>
                <w:rFonts w:ascii="Arial" w:hAnsi="Arial" w:cs="Arial"/>
                <w:b/>
                <w:bCs/>
                <w:color w:val="000000"/>
                <w:sz w:val="19"/>
                <w:szCs w:val="19"/>
              </w:rPr>
            </w:pPr>
          </w:p>
        </w:tc>
      </w:tr>
      <w:tr w:rsidR="002E3C27" w:rsidRPr="0070160B" w14:paraId="38FE8B4C"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544947A7"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(a) Mathematics</w:t>
            </w:r>
          </w:p>
        </w:tc>
        <w:tc>
          <w:tcPr>
            <w:tcW w:w="1350" w:type="dxa"/>
            <w:tcBorders>
              <w:top w:val="nil"/>
              <w:left w:val="nil"/>
              <w:bottom w:val="single" w:sz="4" w:space="0" w:color="auto"/>
              <w:right w:val="single" w:sz="4" w:space="0" w:color="auto"/>
            </w:tcBorders>
            <w:shd w:val="clear" w:color="000000" w:fill="FFFFFF"/>
            <w:noWrap/>
            <w:vAlign w:val="center"/>
          </w:tcPr>
          <w:p w14:paraId="1A4EC56F"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375</w:t>
            </w:r>
          </w:p>
        </w:tc>
        <w:tc>
          <w:tcPr>
            <w:tcW w:w="1530" w:type="dxa"/>
            <w:tcBorders>
              <w:top w:val="nil"/>
              <w:left w:val="nil"/>
              <w:bottom w:val="single" w:sz="4" w:space="0" w:color="auto"/>
              <w:right w:val="single" w:sz="4" w:space="0" w:color="auto"/>
            </w:tcBorders>
            <w:shd w:val="clear" w:color="000000" w:fill="FFFFFF"/>
            <w:noWrap/>
            <w:vAlign w:val="center"/>
          </w:tcPr>
          <w:p w14:paraId="5AF8FF26"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9.375</w:t>
            </w:r>
          </w:p>
        </w:tc>
        <w:tc>
          <w:tcPr>
            <w:tcW w:w="1350" w:type="dxa"/>
            <w:tcBorders>
              <w:top w:val="nil"/>
              <w:left w:val="nil"/>
              <w:bottom w:val="single" w:sz="4" w:space="0" w:color="auto"/>
              <w:right w:val="single" w:sz="4" w:space="0" w:color="auto"/>
            </w:tcBorders>
            <w:shd w:val="clear" w:color="000000" w:fill="FFFFFF"/>
            <w:noWrap/>
            <w:vAlign w:val="center"/>
          </w:tcPr>
          <w:p w14:paraId="1D614E1E"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15</w:t>
            </w:r>
          </w:p>
        </w:tc>
      </w:tr>
      <w:tr w:rsidR="002E3C27" w:rsidRPr="0070160B" w14:paraId="25FDC71A"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1832B782"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(b) Statistics</w:t>
            </w:r>
          </w:p>
        </w:tc>
        <w:tc>
          <w:tcPr>
            <w:tcW w:w="1350" w:type="dxa"/>
            <w:tcBorders>
              <w:top w:val="nil"/>
              <w:left w:val="nil"/>
              <w:bottom w:val="single" w:sz="4" w:space="0" w:color="auto"/>
              <w:right w:val="single" w:sz="4" w:space="0" w:color="auto"/>
            </w:tcBorders>
            <w:shd w:val="clear" w:color="000000" w:fill="FFFFFF"/>
            <w:noWrap/>
            <w:vAlign w:val="center"/>
          </w:tcPr>
          <w:p w14:paraId="6CB6A1FB"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100</w:t>
            </w:r>
          </w:p>
        </w:tc>
        <w:tc>
          <w:tcPr>
            <w:tcW w:w="1530" w:type="dxa"/>
            <w:tcBorders>
              <w:top w:val="nil"/>
              <w:left w:val="nil"/>
              <w:bottom w:val="single" w:sz="4" w:space="0" w:color="auto"/>
              <w:right w:val="single" w:sz="4" w:space="0" w:color="auto"/>
            </w:tcBorders>
            <w:shd w:val="clear" w:color="000000" w:fill="FFFFFF"/>
            <w:noWrap/>
            <w:vAlign w:val="center"/>
          </w:tcPr>
          <w:p w14:paraId="35711D62"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2.5</w:t>
            </w:r>
          </w:p>
        </w:tc>
        <w:tc>
          <w:tcPr>
            <w:tcW w:w="1350" w:type="dxa"/>
            <w:tcBorders>
              <w:top w:val="nil"/>
              <w:left w:val="nil"/>
              <w:bottom w:val="single" w:sz="4" w:space="0" w:color="auto"/>
              <w:right w:val="single" w:sz="4" w:space="0" w:color="auto"/>
            </w:tcBorders>
            <w:shd w:val="clear" w:color="000000" w:fill="FFFFFF"/>
            <w:noWrap/>
            <w:vAlign w:val="center"/>
          </w:tcPr>
          <w:p w14:paraId="4F81148A"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4</w:t>
            </w:r>
          </w:p>
        </w:tc>
      </w:tr>
      <w:tr w:rsidR="002E3C27" w:rsidRPr="0070160B" w14:paraId="6563A99B"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13CC098A"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(c) Physics</w:t>
            </w:r>
          </w:p>
        </w:tc>
        <w:tc>
          <w:tcPr>
            <w:tcW w:w="1350" w:type="dxa"/>
            <w:tcBorders>
              <w:top w:val="nil"/>
              <w:left w:val="nil"/>
              <w:bottom w:val="single" w:sz="4" w:space="0" w:color="auto"/>
              <w:right w:val="single" w:sz="4" w:space="0" w:color="auto"/>
            </w:tcBorders>
            <w:shd w:val="clear" w:color="000000" w:fill="FFFFFF"/>
            <w:noWrap/>
            <w:vAlign w:val="center"/>
          </w:tcPr>
          <w:p w14:paraId="1596A57D"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75</w:t>
            </w:r>
          </w:p>
        </w:tc>
        <w:tc>
          <w:tcPr>
            <w:tcW w:w="1530" w:type="dxa"/>
            <w:tcBorders>
              <w:top w:val="nil"/>
              <w:left w:val="nil"/>
              <w:bottom w:val="single" w:sz="4" w:space="0" w:color="auto"/>
              <w:right w:val="single" w:sz="4" w:space="0" w:color="auto"/>
            </w:tcBorders>
            <w:shd w:val="clear" w:color="000000" w:fill="FFFFFF"/>
            <w:noWrap/>
            <w:vAlign w:val="center"/>
          </w:tcPr>
          <w:p w14:paraId="4F576248"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1.875</w:t>
            </w:r>
          </w:p>
        </w:tc>
        <w:tc>
          <w:tcPr>
            <w:tcW w:w="1350" w:type="dxa"/>
            <w:tcBorders>
              <w:top w:val="nil"/>
              <w:left w:val="nil"/>
              <w:bottom w:val="single" w:sz="4" w:space="0" w:color="auto"/>
              <w:right w:val="single" w:sz="4" w:space="0" w:color="auto"/>
            </w:tcBorders>
            <w:shd w:val="clear" w:color="000000" w:fill="FFFFFF"/>
            <w:noWrap/>
            <w:vAlign w:val="center"/>
          </w:tcPr>
          <w:p w14:paraId="666254FF"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3</w:t>
            </w:r>
          </w:p>
        </w:tc>
      </w:tr>
      <w:tr w:rsidR="002E3C27" w:rsidRPr="0070160B" w14:paraId="0127B592"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3B6E7986"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(d) Chemistry</w:t>
            </w:r>
          </w:p>
        </w:tc>
        <w:tc>
          <w:tcPr>
            <w:tcW w:w="1350" w:type="dxa"/>
            <w:tcBorders>
              <w:top w:val="nil"/>
              <w:left w:val="nil"/>
              <w:bottom w:val="single" w:sz="4" w:space="0" w:color="auto"/>
              <w:right w:val="single" w:sz="4" w:space="0" w:color="auto"/>
            </w:tcBorders>
            <w:shd w:val="clear" w:color="000000" w:fill="FFFFFF"/>
            <w:noWrap/>
            <w:vAlign w:val="center"/>
          </w:tcPr>
          <w:p w14:paraId="1838D7D5"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75</w:t>
            </w:r>
          </w:p>
        </w:tc>
        <w:tc>
          <w:tcPr>
            <w:tcW w:w="1530" w:type="dxa"/>
            <w:tcBorders>
              <w:top w:val="nil"/>
              <w:left w:val="nil"/>
              <w:bottom w:val="single" w:sz="4" w:space="0" w:color="auto"/>
              <w:right w:val="single" w:sz="4" w:space="0" w:color="auto"/>
            </w:tcBorders>
            <w:shd w:val="clear" w:color="000000" w:fill="FFFFFF"/>
            <w:noWrap/>
            <w:vAlign w:val="center"/>
          </w:tcPr>
          <w:p w14:paraId="57BCCB29"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1.875</w:t>
            </w:r>
          </w:p>
        </w:tc>
        <w:tc>
          <w:tcPr>
            <w:tcW w:w="1350" w:type="dxa"/>
            <w:tcBorders>
              <w:top w:val="nil"/>
              <w:left w:val="nil"/>
              <w:bottom w:val="single" w:sz="4" w:space="0" w:color="auto"/>
              <w:right w:val="single" w:sz="4" w:space="0" w:color="auto"/>
            </w:tcBorders>
            <w:shd w:val="clear" w:color="000000" w:fill="FFFFFF"/>
            <w:noWrap/>
            <w:vAlign w:val="center"/>
          </w:tcPr>
          <w:p w14:paraId="00CADA5C"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3</w:t>
            </w:r>
          </w:p>
        </w:tc>
      </w:tr>
      <w:tr w:rsidR="002E3C27" w:rsidRPr="0070160B" w14:paraId="26A5C449"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6B6D53B7" w14:textId="77777777" w:rsidR="002E3C27" w:rsidRPr="00497153" w:rsidRDefault="002E3C27" w:rsidP="001C3606">
            <w:pPr>
              <w:rPr>
                <w:rFonts w:ascii="Arial" w:hAnsi="Arial" w:cs="Arial"/>
                <w:b/>
                <w:bCs/>
                <w:color w:val="000000" w:themeColor="text1"/>
                <w:sz w:val="19"/>
                <w:szCs w:val="19"/>
              </w:rPr>
            </w:pPr>
            <w:r w:rsidRPr="00497153">
              <w:rPr>
                <w:rFonts w:ascii="Arial" w:hAnsi="Arial" w:cs="Arial"/>
                <w:b/>
                <w:bCs/>
                <w:color w:val="000000" w:themeColor="text1"/>
                <w:sz w:val="19"/>
                <w:szCs w:val="19"/>
              </w:rPr>
              <w:t>Humanities</w:t>
            </w:r>
          </w:p>
        </w:tc>
        <w:tc>
          <w:tcPr>
            <w:tcW w:w="1350" w:type="dxa"/>
            <w:tcBorders>
              <w:top w:val="nil"/>
              <w:left w:val="nil"/>
              <w:bottom w:val="single" w:sz="4" w:space="0" w:color="auto"/>
              <w:right w:val="single" w:sz="4" w:space="0" w:color="auto"/>
            </w:tcBorders>
            <w:shd w:val="clear" w:color="000000" w:fill="FFFFFF"/>
            <w:noWrap/>
            <w:vAlign w:val="center"/>
          </w:tcPr>
          <w:p w14:paraId="5C31893A" w14:textId="77777777" w:rsidR="002E3C27" w:rsidRPr="005144D4" w:rsidRDefault="002E3C27" w:rsidP="001C3606">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14:paraId="736A5D65" w14:textId="77777777" w:rsidR="002E3C27" w:rsidRPr="005144D4" w:rsidRDefault="002E3C27" w:rsidP="001C3606">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14:paraId="528DD809" w14:textId="77777777" w:rsidR="002E3C27" w:rsidRPr="0070160B" w:rsidRDefault="002E3C27" w:rsidP="001C3606">
            <w:pPr>
              <w:jc w:val="center"/>
              <w:rPr>
                <w:rFonts w:ascii="Arial" w:hAnsi="Arial" w:cs="Arial"/>
                <w:b/>
                <w:bCs/>
                <w:color w:val="000000"/>
                <w:sz w:val="19"/>
                <w:szCs w:val="19"/>
              </w:rPr>
            </w:pPr>
          </w:p>
        </w:tc>
      </w:tr>
      <w:tr w:rsidR="002E3C27" w:rsidRPr="0070160B" w14:paraId="3DA3BE7E"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4067F764"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(a) Economics</w:t>
            </w:r>
          </w:p>
        </w:tc>
        <w:tc>
          <w:tcPr>
            <w:tcW w:w="1350" w:type="dxa"/>
            <w:tcBorders>
              <w:top w:val="nil"/>
              <w:left w:val="nil"/>
              <w:bottom w:val="single" w:sz="4" w:space="0" w:color="auto"/>
              <w:right w:val="single" w:sz="4" w:space="0" w:color="auto"/>
            </w:tcBorders>
            <w:shd w:val="clear" w:color="000000" w:fill="FFFFFF"/>
            <w:noWrap/>
            <w:vAlign w:val="center"/>
          </w:tcPr>
          <w:p w14:paraId="6F8A8D1E"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14:paraId="3154B747"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14:paraId="1A07F08B"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2</w:t>
            </w:r>
          </w:p>
        </w:tc>
      </w:tr>
      <w:tr w:rsidR="002E3C27" w:rsidRPr="0070160B" w14:paraId="0806DF63"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4DCFB1E1"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 xml:space="preserve">(b) Accounting </w:t>
            </w:r>
          </w:p>
        </w:tc>
        <w:tc>
          <w:tcPr>
            <w:tcW w:w="1350" w:type="dxa"/>
            <w:tcBorders>
              <w:top w:val="nil"/>
              <w:left w:val="nil"/>
              <w:bottom w:val="single" w:sz="4" w:space="0" w:color="auto"/>
              <w:right w:val="single" w:sz="4" w:space="0" w:color="auto"/>
            </w:tcBorders>
            <w:shd w:val="clear" w:color="000000" w:fill="FFFFFF"/>
            <w:noWrap/>
            <w:vAlign w:val="center"/>
          </w:tcPr>
          <w:p w14:paraId="33E7D0DE"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14:paraId="5F449D1A"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14:paraId="664BE115"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2</w:t>
            </w:r>
          </w:p>
        </w:tc>
      </w:tr>
      <w:tr w:rsidR="002E3C27" w:rsidRPr="0070160B" w14:paraId="19B65A81" w14:textId="77777777" w:rsidTr="001C3606">
        <w:trPr>
          <w:trHeight w:val="33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0AB49D01"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(c ) English</w:t>
            </w:r>
          </w:p>
        </w:tc>
        <w:tc>
          <w:tcPr>
            <w:tcW w:w="1350" w:type="dxa"/>
            <w:tcBorders>
              <w:top w:val="nil"/>
              <w:left w:val="nil"/>
              <w:bottom w:val="single" w:sz="4" w:space="0" w:color="auto"/>
              <w:right w:val="single" w:sz="4" w:space="0" w:color="auto"/>
            </w:tcBorders>
            <w:shd w:val="clear" w:color="000000" w:fill="FFFFFF"/>
            <w:noWrap/>
            <w:vAlign w:val="center"/>
          </w:tcPr>
          <w:p w14:paraId="4DF7E024"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14:paraId="395EA86F"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14:paraId="7F707E9D"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2</w:t>
            </w:r>
          </w:p>
        </w:tc>
      </w:tr>
      <w:tr w:rsidR="002E3C27" w:rsidRPr="0070160B" w14:paraId="170484EC"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03BAB7F2"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(d) Law</w:t>
            </w:r>
          </w:p>
        </w:tc>
        <w:tc>
          <w:tcPr>
            <w:tcW w:w="1350" w:type="dxa"/>
            <w:tcBorders>
              <w:top w:val="nil"/>
              <w:left w:val="nil"/>
              <w:bottom w:val="single" w:sz="4" w:space="0" w:color="auto"/>
              <w:right w:val="single" w:sz="4" w:space="0" w:color="auto"/>
            </w:tcBorders>
            <w:shd w:val="clear" w:color="000000" w:fill="FFFFFF"/>
            <w:noWrap/>
            <w:vAlign w:val="center"/>
          </w:tcPr>
          <w:p w14:paraId="2D2F716B"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14:paraId="101ED9AF"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14:paraId="0A91D0D0"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2</w:t>
            </w:r>
          </w:p>
        </w:tc>
      </w:tr>
      <w:tr w:rsidR="002E3C27" w:rsidRPr="0070160B" w14:paraId="05727572"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236BFE8B" w14:textId="77777777" w:rsidR="002E3C27" w:rsidRPr="00497153" w:rsidRDefault="002E3C27" w:rsidP="001C3606">
            <w:pPr>
              <w:rPr>
                <w:rFonts w:ascii="Arial" w:hAnsi="Arial" w:cs="Arial"/>
                <w:b/>
                <w:bCs/>
                <w:color w:val="000000" w:themeColor="text1"/>
                <w:sz w:val="19"/>
                <w:szCs w:val="19"/>
              </w:rPr>
            </w:pPr>
            <w:r w:rsidRPr="00497153">
              <w:rPr>
                <w:rFonts w:ascii="Arial" w:hAnsi="Arial" w:cs="Arial"/>
                <w:b/>
                <w:bCs/>
                <w:color w:val="000000" w:themeColor="text1"/>
                <w:sz w:val="19"/>
                <w:szCs w:val="19"/>
              </w:rPr>
              <w:t>Basic and Major Engineering</w:t>
            </w:r>
          </w:p>
        </w:tc>
        <w:tc>
          <w:tcPr>
            <w:tcW w:w="1350" w:type="dxa"/>
            <w:tcBorders>
              <w:top w:val="nil"/>
              <w:left w:val="nil"/>
              <w:bottom w:val="single" w:sz="4" w:space="0" w:color="auto"/>
              <w:right w:val="single" w:sz="4" w:space="0" w:color="auto"/>
            </w:tcBorders>
            <w:shd w:val="clear" w:color="000000" w:fill="FFFFFF"/>
            <w:noWrap/>
            <w:vAlign w:val="center"/>
          </w:tcPr>
          <w:p w14:paraId="0110E5CE" w14:textId="77777777" w:rsidR="002E3C27" w:rsidRPr="005144D4" w:rsidRDefault="002E3C27" w:rsidP="001C3606">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14:paraId="004CB202" w14:textId="77777777" w:rsidR="002E3C27" w:rsidRPr="005144D4" w:rsidRDefault="002E3C27" w:rsidP="001C3606">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14:paraId="1955A39D" w14:textId="77777777" w:rsidR="002E3C27" w:rsidRPr="0070160B" w:rsidRDefault="002E3C27" w:rsidP="001C3606">
            <w:pPr>
              <w:jc w:val="center"/>
              <w:rPr>
                <w:rFonts w:ascii="Arial" w:hAnsi="Arial" w:cs="Arial"/>
                <w:b/>
                <w:bCs/>
                <w:color w:val="000000"/>
                <w:sz w:val="19"/>
                <w:szCs w:val="19"/>
              </w:rPr>
            </w:pPr>
          </w:p>
        </w:tc>
      </w:tr>
      <w:tr w:rsidR="002E3C27" w:rsidRPr="0070160B" w14:paraId="4301D509"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1310555B" w14:textId="77777777" w:rsidR="002E3C27" w:rsidRPr="00497153" w:rsidRDefault="002E3C27" w:rsidP="001C3606">
            <w:pPr>
              <w:rPr>
                <w:rFonts w:ascii="Arial" w:hAnsi="Arial" w:cs="Arial"/>
                <w:b/>
                <w:bCs/>
                <w:color w:val="000000" w:themeColor="text1"/>
                <w:sz w:val="19"/>
                <w:szCs w:val="19"/>
              </w:rPr>
            </w:pPr>
            <w:r w:rsidRPr="00497153">
              <w:rPr>
                <w:rFonts w:ascii="Arial" w:hAnsi="Arial" w:cs="Arial"/>
                <w:b/>
                <w:bCs/>
                <w:color w:val="000000" w:themeColor="text1"/>
                <w:sz w:val="19"/>
                <w:szCs w:val="19"/>
              </w:rPr>
              <w:t>(i) Basic Engineering with Lab</w:t>
            </w:r>
          </w:p>
        </w:tc>
        <w:tc>
          <w:tcPr>
            <w:tcW w:w="1350" w:type="dxa"/>
            <w:tcBorders>
              <w:top w:val="nil"/>
              <w:left w:val="nil"/>
              <w:bottom w:val="single" w:sz="4" w:space="0" w:color="auto"/>
              <w:right w:val="single" w:sz="4" w:space="0" w:color="auto"/>
            </w:tcBorders>
            <w:shd w:val="clear" w:color="000000" w:fill="FFFFFF"/>
            <w:noWrap/>
            <w:vAlign w:val="center"/>
          </w:tcPr>
          <w:p w14:paraId="74A74DB6" w14:textId="77777777" w:rsidR="002E3C27" w:rsidRPr="005144D4" w:rsidRDefault="002E3C27" w:rsidP="001C3606">
            <w:pPr>
              <w:jc w:val="center"/>
              <w:rPr>
                <w:rFonts w:ascii="Arial" w:hAnsi="Arial" w:cs="Arial"/>
                <w:b/>
                <w:bCs/>
                <w:color w:val="000000" w:themeColor="text1"/>
                <w:sz w:val="19"/>
                <w:szCs w:val="19"/>
              </w:rPr>
            </w:pPr>
            <w:r w:rsidRPr="005144D4">
              <w:rPr>
                <w:rFonts w:ascii="Arial" w:hAnsi="Arial" w:cs="Arial"/>
                <w:b/>
                <w:bCs/>
                <w:color w:val="000000" w:themeColor="text1"/>
                <w:sz w:val="19"/>
                <w:szCs w:val="19"/>
              </w:rPr>
              <w:t>150</w:t>
            </w:r>
          </w:p>
        </w:tc>
        <w:tc>
          <w:tcPr>
            <w:tcW w:w="1530" w:type="dxa"/>
            <w:tcBorders>
              <w:top w:val="nil"/>
              <w:left w:val="nil"/>
              <w:bottom w:val="single" w:sz="4" w:space="0" w:color="auto"/>
              <w:right w:val="single" w:sz="4" w:space="0" w:color="auto"/>
            </w:tcBorders>
            <w:shd w:val="clear" w:color="000000" w:fill="FFFFFF"/>
            <w:noWrap/>
            <w:vAlign w:val="center"/>
          </w:tcPr>
          <w:p w14:paraId="515D2E29" w14:textId="77777777" w:rsidR="002E3C27" w:rsidRPr="005144D4" w:rsidRDefault="002E3C27" w:rsidP="001C3606">
            <w:pPr>
              <w:jc w:val="center"/>
              <w:rPr>
                <w:rFonts w:ascii="Arial" w:hAnsi="Arial" w:cs="Arial"/>
                <w:b/>
                <w:bCs/>
                <w:color w:val="000000" w:themeColor="text1"/>
                <w:sz w:val="19"/>
                <w:szCs w:val="19"/>
              </w:rPr>
            </w:pPr>
            <w:r w:rsidRPr="005144D4">
              <w:rPr>
                <w:rFonts w:ascii="Arial" w:hAnsi="Arial" w:cs="Arial"/>
                <w:b/>
                <w:bCs/>
                <w:color w:val="000000" w:themeColor="text1"/>
                <w:sz w:val="19"/>
                <w:szCs w:val="19"/>
              </w:rPr>
              <w:t>3.75</w:t>
            </w:r>
          </w:p>
        </w:tc>
        <w:tc>
          <w:tcPr>
            <w:tcW w:w="1350" w:type="dxa"/>
            <w:tcBorders>
              <w:top w:val="nil"/>
              <w:left w:val="nil"/>
              <w:bottom w:val="single" w:sz="4" w:space="0" w:color="auto"/>
              <w:right w:val="single" w:sz="4" w:space="0" w:color="auto"/>
            </w:tcBorders>
            <w:shd w:val="clear" w:color="000000" w:fill="FFFFFF"/>
            <w:noWrap/>
            <w:vAlign w:val="center"/>
          </w:tcPr>
          <w:p w14:paraId="7EC0BC39" w14:textId="77777777" w:rsidR="002E3C27" w:rsidRPr="0070160B" w:rsidRDefault="002E3C27" w:rsidP="001C3606">
            <w:pPr>
              <w:jc w:val="center"/>
              <w:rPr>
                <w:rFonts w:ascii="Arial" w:hAnsi="Arial" w:cs="Arial"/>
                <w:b/>
                <w:bCs/>
                <w:color w:val="000000"/>
                <w:sz w:val="19"/>
                <w:szCs w:val="19"/>
              </w:rPr>
            </w:pPr>
            <w:r>
              <w:rPr>
                <w:rFonts w:ascii="Arial" w:hAnsi="Arial" w:cs="Arial"/>
                <w:b/>
                <w:bCs/>
                <w:color w:val="000000"/>
                <w:sz w:val="19"/>
                <w:szCs w:val="19"/>
              </w:rPr>
              <w:t>6</w:t>
            </w:r>
          </w:p>
        </w:tc>
      </w:tr>
      <w:tr w:rsidR="002E3C27" w:rsidRPr="0070160B" w14:paraId="76890CA8"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38569DB3" w14:textId="77777777" w:rsidR="002E3C27" w:rsidRPr="00497153" w:rsidRDefault="002E3C27" w:rsidP="001C3606">
            <w:pPr>
              <w:rPr>
                <w:rFonts w:ascii="Arial" w:hAnsi="Arial" w:cs="Arial"/>
                <w:b/>
                <w:bCs/>
                <w:color w:val="000000" w:themeColor="text1"/>
                <w:sz w:val="19"/>
                <w:szCs w:val="19"/>
              </w:rPr>
            </w:pPr>
            <w:r w:rsidRPr="00497153">
              <w:rPr>
                <w:rFonts w:ascii="Arial" w:hAnsi="Arial" w:cs="Arial"/>
                <w:b/>
                <w:bCs/>
                <w:color w:val="000000" w:themeColor="text1"/>
                <w:sz w:val="19"/>
                <w:szCs w:val="19"/>
              </w:rPr>
              <w:t>(ii) Major Engineering</w:t>
            </w:r>
          </w:p>
        </w:tc>
        <w:tc>
          <w:tcPr>
            <w:tcW w:w="1350" w:type="dxa"/>
            <w:tcBorders>
              <w:top w:val="nil"/>
              <w:left w:val="nil"/>
              <w:bottom w:val="single" w:sz="4" w:space="0" w:color="auto"/>
              <w:right w:val="single" w:sz="4" w:space="0" w:color="auto"/>
            </w:tcBorders>
            <w:shd w:val="clear" w:color="000000" w:fill="FFFFFF"/>
            <w:noWrap/>
            <w:vAlign w:val="center"/>
          </w:tcPr>
          <w:p w14:paraId="6DECB74A" w14:textId="77777777" w:rsidR="002E3C27" w:rsidRPr="005144D4" w:rsidRDefault="002E3C27" w:rsidP="001C3606">
            <w:pPr>
              <w:jc w:val="center"/>
              <w:rPr>
                <w:rFonts w:ascii="Arial" w:hAnsi="Arial" w:cs="Arial"/>
                <w:b/>
                <w:bCs/>
                <w:color w:val="000000" w:themeColor="text1"/>
                <w:sz w:val="19"/>
                <w:szCs w:val="19"/>
              </w:rPr>
            </w:pPr>
          </w:p>
        </w:tc>
        <w:tc>
          <w:tcPr>
            <w:tcW w:w="1530" w:type="dxa"/>
            <w:tcBorders>
              <w:top w:val="nil"/>
              <w:left w:val="nil"/>
              <w:bottom w:val="single" w:sz="4" w:space="0" w:color="auto"/>
              <w:right w:val="single" w:sz="4" w:space="0" w:color="auto"/>
            </w:tcBorders>
            <w:shd w:val="clear" w:color="000000" w:fill="FFFFFF"/>
            <w:noWrap/>
            <w:vAlign w:val="center"/>
          </w:tcPr>
          <w:p w14:paraId="2D4074DD" w14:textId="77777777" w:rsidR="002E3C27" w:rsidRPr="005144D4" w:rsidRDefault="002E3C27" w:rsidP="001C3606">
            <w:pPr>
              <w:jc w:val="center"/>
              <w:rPr>
                <w:rFonts w:ascii="Arial" w:hAnsi="Arial" w:cs="Arial"/>
                <w:b/>
                <w:bCs/>
                <w:color w:val="000000" w:themeColor="text1"/>
                <w:sz w:val="19"/>
                <w:szCs w:val="19"/>
              </w:rPr>
            </w:pPr>
          </w:p>
        </w:tc>
        <w:tc>
          <w:tcPr>
            <w:tcW w:w="1350" w:type="dxa"/>
            <w:tcBorders>
              <w:top w:val="nil"/>
              <w:left w:val="nil"/>
              <w:bottom w:val="single" w:sz="4" w:space="0" w:color="auto"/>
              <w:right w:val="single" w:sz="4" w:space="0" w:color="auto"/>
            </w:tcBorders>
            <w:shd w:val="clear" w:color="000000" w:fill="FFFFFF"/>
            <w:noWrap/>
            <w:vAlign w:val="center"/>
          </w:tcPr>
          <w:p w14:paraId="1CD01A2E" w14:textId="77777777" w:rsidR="002E3C27" w:rsidRPr="0070160B" w:rsidRDefault="002E3C27" w:rsidP="001C3606">
            <w:pPr>
              <w:jc w:val="center"/>
              <w:rPr>
                <w:rFonts w:ascii="Arial" w:hAnsi="Arial" w:cs="Arial"/>
                <w:b/>
                <w:bCs/>
                <w:color w:val="000000"/>
                <w:sz w:val="19"/>
                <w:szCs w:val="19"/>
              </w:rPr>
            </w:pPr>
          </w:p>
        </w:tc>
      </w:tr>
      <w:tr w:rsidR="002E3C27" w:rsidRPr="0070160B" w14:paraId="36430BDB"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02B780D8"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(a) Theoretical</w:t>
            </w:r>
          </w:p>
        </w:tc>
        <w:tc>
          <w:tcPr>
            <w:tcW w:w="1350" w:type="dxa"/>
            <w:tcBorders>
              <w:top w:val="nil"/>
              <w:left w:val="nil"/>
              <w:bottom w:val="single" w:sz="4" w:space="0" w:color="auto"/>
              <w:right w:val="single" w:sz="4" w:space="0" w:color="auto"/>
            </w:tcBorders>
            <w:shd w:val="clear" w:color="000000" w:fill="FFFFFF"/>
            <w:noWrap/>
            <w:vAlign w:val="center"/>
          </w:tcPr>
          <w:p w14:paraId="54D6A307"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2125</w:t>
            </w:r>
          </w:p>
        </w:tc>
        <w:tc>
          <w:tcPr>
            <w:tcW w:w="1530" w:type="dxa"/>
            <w:tcBorders>
              <w:top w:val="nil"/>
              <w:left w:val="nil"/>
              <w:bottom w:val="single" w:sz="4" w:space="0" w:color="auto"/>
              <w:right w:val="single" w:sz="4" w:space="0" w:color="auto"/>
            </w:tcBorders>
            <w:shd w:val="clear" w:color="000000" w:fill="FFFFFF"/>
            <w:noWrap/>
            <w:vAlign w:val="center"/>
          </w:tcPr>
          <w:p w14:paraId="4939251A"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53.125</w:t>
            </w:r>
          </w:p>
        </w:tc>
        <w:tc>
          <w:tcPr>
            <w:tcW w:w="1350" w:type="dxa"/>
            <w:tcBorders>
              <w:top w:val="nil"/>
              <w:left w:val="nil"/>
              <w:bottom w:val="single" w:sz="4" w:space="0" w:color="auto"/>
              <w:right w:val="single" w:sz="4" w:space="0" w:color="auto"/>
            </w:tcBorders>
            <w:shd w:val="clear" w:color="000000" w:fill="FFFFFF"/>
            <w:noWrap/>
            <w:vAlign w:val="center"/>
          </w:tcPr>
          <w:p w14:paraId="305133F5"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85</w:t>
            </w:r>
          </w:p>
        </w:tc>
      </w:tr>
      <w:tr w:rsidR="002E3C27" w:rsidRPr="0070160B" w14:paraId="2BE1D6F2"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452A9FD5"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(b) Laboratory</w:t>
            </w:r>
          </w:p>
        </w:tc>
        <w:tc>
          <w:tcPr>
            <w:tcW w:w="1350" w:type="dxa"/>
            <w:tcBorders>
              <w:top w:val="nil"/>
              <w:left w:val="nil"/>
              <w:bottom w:val="single" w:sz="4" w:space="0" w:color="auto"/>
              <w:right w:val="single" w:sz="4" w:space="0" w:color="auto"/>
            </w:tcBorders>
            <w:shd w:val="clear" w:color="000000" w:fill="FFFFFF"/>
            <w:noWrap/>
            <w:vAlign w:val="center"/>
          </w:tcPr>
          <w:p w14:paraId="0F428EF7"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850</w:t>
            </w:r>
          </w:p>
        </w:tc>
        <w:tc>
          <w:tcPr>
            <w:tcW w:w="1530" w:type="dxa"/>
            <w:tcBorders>
              <w:top w:val="nil"/>
              <w:left w:val="nil"/>
              <w:bottom w:val="single" w:sz="4" w:space="0" w:color="auto"/>
              <w:right w:val="single" w:sz="4" w:space="0" w:color="auto"/>
            </w:tcBorders>
            <w:shd w:val="clear" w:color="000000" w:fill="FFFFFF"/>
            <w:noWrap/>
            <w:vAlign w:val="center"/>
          </w:tcPr>
          <w:p w14:paraId="07735261"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21.25</w:t>
            </w:r>
          </w:p>
        </w:tc>
        <w:tc>
          <w:tcPr>
            <w:tcW w:w="1350" w:type="dxa"/>
            <w:tcBorders>
              <w:top w:val="nil"/>
              <w:left w:val="nil"/>
              <w:bottom w:val="single" w:sz="4" w:space="0" w:color="auto"/>
              <w:right w:val="single" w:sz="4" w:space="0" w:color="auto"/>
            </w:tcBorders>
            <w:shd w:val="clear" w:color="000000" w:fill="FFFFFF"/>
            <w:noWrap/>
            <w:vAlign w:val="center"/>
          </w:tcPr>
          <w:p w14:paraId="6E2C1300"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34</w:t>
            </w:r>
          </w:p>
        </w:tc>
      </w:tr>
      <w:tr w:rsidR="002E3C27" w:rsidRPr="0070160B" w14:paraId="6B34282F"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11FFC3C7" w14:textId="77777777" w:rsidR="002E3C27" w:rsidRPr="00497153" w:rsidRDefault="002E3C27" w:rsidP="001C3606">
            <w:pPr>
              <w:jc w:val="right"/>
              <w:rPr>
                <w:rFonts w:ascii="Arial" w:hAnsi="Arial" w:cs="Arial"/>
                <w:color w:val="000000" w:themeColor="text1"/>
                <w:sz w:val="19"/>
                <w:szCs w:val="19"/>
              </w:rPr>
            </w:pPr>
            <w:r w:rsidRPr="00497153">
              <w:rPr>
                <w:rFonts w:ascii="Arial" w:hAnsi="Arial" w:cs="Arial"/>
                <w:color w:val="000000" w:themeColor="text1"/>
                <w:sz w:val="19"/>
                <w:szCs w:val="19"/>
              </w:rPr>
              <w:t>(c) Board viva-voce</w:t>
            </w:r>
          </w:p>
        </w:tc>
        <w:tc>
          <w:tcPr>
            <w:tcW w:w="1350" w:type="dxa"/>
            <w:tcBorders>
              <w:top w:val="nil"/>
              <w:left w:val="nil"/>
              <w:bottom w:val="single" w:sz="4" w:space="0" w:color="auto"/>
              <w:right w:val="single" w:sz="4" w:space="0" w:color="auto"/>
            </w:tcBorders>
            <w:shd w:val="clear" w:color="000000" w:fill="FFFFFF"/>
            <w:noWrap/>
            <w:vAlign w:val="center"/>
          </w:tcPr>
          <w:p w14:paraId="1C06762C"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50</w:t>
            </w:r>
          </w:p>
        </w:tc>
        <w:tc>
          <w:tcPr>
            <w:tcW w:w="1530" w:type="dxa"/>
            <w:tcBorders>
              <w:top w:val="nil"/>
              <w:left w:val="nil"/>
              <w:bottom w:val="single" w:sz="4" w:space="0" w:color="auto"/>
              <w:right w:val="single" w:sz="4" w:space="0" w:color="auto"/>
            </w:tcBorders>
            <w:shd w:val="clear" w:color="000000" w:fill="FFFFFF"/>
            <w:noWrap/>
            <w:vAlign w:val="center"/>
          </w:tcPr>
          <w:p w14:paraId="3EF03766" w14:textId="77777777" w:rsidR="002E3C27" w:rsidRPr="005144D4" w:rsidRDefault="002E3C27" w:rsidP="001C3606">
            <w:pPr>
              <w:jc w:val="center"/>
              <w:rPr>
                <w:rFonts w:ascii="Arial" w:hAnsi="Arial" w:cs="Arial"/>
                <w:color w:val="000000" w:themeColor="text1"/>
                <w:sz w:val="19"/>
                <w:szCs w:val="19"/>
              </w:rPr>
            </w:pPr>
            <w:r w:rsidRPr="005144D4">
              <w:rPr>
                <w:rFonts w:ascii="Arial" w:hAnsi="Arial" w:cs="Arial"/>
                <w:color w:val="000000" w:themeColor="text1"/>
                <w:sz w:val="19"/>
                <w:szCs w:val="19"/>
              </w:rPr>
              <w:t>1.25</w:t>
            </w:r>
          </w:p>
        </w:tc>
        <w:tc>
          <w:tcPr>
            <w:tcW w:w="1350" w:type="dxa"/>
            <w:tcBorders>
              <w:top w:val="nil"/>
              <w:left w:val="nil"/>
              <w:bottom w:val="single" w:sz="4" w:space="0" w:color="auto"/>
              <w:right w:val="single" w:sz="4" w:space="0" w:color="auto"/>
            </w:tcBorders>
            <w:shd w:val="clear" w:color="000000" w:fill="FFFFFF"/>
            <w:noWrap/>
            <w:vAlign w:val="center"/>
          </w:tcPr>
          <w:p w14:paraId="208A0D7D" w14:textId="77777777" w:rsidR="002E3C27" w:rsidRPr="0070160B" w:rsidRDefault="002E3C27" w:rsidP="001C3606">
            <w:pPr>
              <w:jc w:val="center"/>
              <w:rPr>
                <w:rFonts w:ascii="Arial" w:hAnsi="Arial" w:cs="Arial"/>
                <w:color w:val="000000"/>
                <w:sz w:val="19"/>
                <w:szCs w:val="19"/>
              </w:rPr>
            </w:pPr>
            <w:r>
              <w:rPr>
                <w:rFonts w:ascii="Arial" w:hAnsi="Arial" w:cs="Arial"/>
                <w:color w:val="000000"/>
                <w:sz w:val="19"/>
                <w:szCs w:val="19"/>
              </w:rPr>
              <w:t>2</w:t>
            </w:r>
          </w:p>
        </w:tc>
      </w:tr>
      <w:tr w:rsidR="002E3C27" w:rsidRPr="0070160B" w14:paraId="517101EE" w14:textId="77777777" w:rsidTr="001C3606">
        <w:trPr>
          <w:trHeight w:val="303"/>
          <w:jc w:val="center"/>
        </w:trPr>
        <w:tc>
          <w:tcPr>
            <w:tcW w:w="3442" w:type="dxa"/>
            <w:tcBorders>
              <w:top w:val="nil"/>
              <w:left w:val="single" w:sz="4" w:space="0" w:color="auto"/>
              <w:bottom w:val="single" w:sz="4" w:space="0" w:color="auto"/>
              <w:right w:val="single" w:sz="4" w:space="0" w:color="auto"/>
            </w:tcBorders>
            <w:shd w:val="clear" w:color="000000" w:fill="FFFFFF"/>
            <w:noWrap/>
            <w:vAlign w:val="center"/>
          </w:tcPr>
          <w:p w14:paraId="4AF6809E" w14:textId="77777777" w:rsidR="002E3C27" w:rsidRPr="00497153" w:rsidRDefault="002E3C27" w:rsidP="001C3606">
            <w:pPr>
              <w:rPr>
                <w:rFonts w:ascii="Arial" w:hAnsi="Arial" w:cs="Arial"/>
                <w:b/>
                <w:bCs/>
                <w:color w:val="000000" w:themeColor="text1"/>
                <w:sz w:val="19"/>
                <w:szCs w:val="19"/>
              </w:rPr>
            </w:pPr>
            <w:r w:rsidRPr="00497153">
              <w:rPr>
                <w:rFonts w:ascii="Arial" w:hAnsi="Arial" w:cs="Arial"/>
                <w:b/>
                <w:bCs/>
                <w:color w:val="000000" w:themeColor="text1"/>
                <w:sz w:val="19"/>
                <w:szCs w:val="19"/>
              </w:rPr>
              <w:t>Total</w:t>
            </w:r>
          </w:p>
        </w:tc>
        <w:tc>
          <w:tcPr>
            <w:tcW w:w="1350" w:type="dxa"/>
            <w:tcBorders>
              <w:top w:val="nil"/>
              <w:left w:val="nil"/>
              <w:bottom w:val="single" w:sz="4" w:space="0" w:color="auto"/>
              <w:right w:val="single" w:sz="4" w:space="0" w:color="auto"/>
            </w:tcBorders>
            <w:shd w:val="clear" w:color="000000" w:fill="FFFFFF"/>
            <w:noWrap/>
            <w:vAlign w:val="center"/>
          </w:tcPr>
          <w:p w14:paraId="6DB11CD0" w14:textId="77777777" w:rsidR="002E3C27" w:rsidRPr="005144D4" w:rsidRDefault="002E3C27" w:rsidP="001C3606">
            <w:pPr>
              <w:jc w:val="center"/>
              <w:rPr>
                <w:rFonts w:ascii="Arial" w:hAnsi="Arial" w:cs="Arial"/>
                <w:b/>
                <w:bCs/>
                <w:color w:val="000000" w:themeColor="text1"/>
                <w:sz w:val="19"/>
                <w:szCs w:val="19"/>
              </w:rPr>
            </w:pPr>
            <w:r w:rsidRPr="005144D4">
              <w:rPr>
                <w:rFonts w:ascii="Arial" w:hAnsi="Arial" w:cs="Arial"/>
                <w:b/>
                <w:bCs/>
                <w:color w:val="000000" w:themeColor="text1"/>
                <w:sz w:val="19"/>
                <w:szCs w:val="19"/>
              </w:rPr>
              <w:t>4000</w:t>
            </w:r>
          </w:p>
        </w:tc>
        <w:tc>
          <w:tcPr>
            <w:tcW w:w="1530" w:type="dxa"/>
            <w:tcBorders>
              <w:top w:val="nil"/>
              <w:left w:val="nil"/>
              <w:bottom w:val="single" w:sz="4" w:space="0" w:color="auto"/>
              <w:right w:val="single" w:sz="4" w:space="0" w:color="auto"/>
            </w:tcBorders>
            <w:shd w:val="clear" w:color="000000" w:fill="FFFFFF"/>
            <w:noWrap/>
            <w:vAlign w:val="center"/>
          </w:tcPr>
          <w:p w14:paraId="3EAB5B96" w14:textId="77777777" w:rsidR="002E3C27" w:rsidRPr="005144D4" w:rsidRDefault="002E3C27" w:rsidP="001C3606">
            <w:pPr>
              <w:jc w:val="center"/>
              <w:rPr>
                <w:rFonts w:ascii="Arial" w:hAnsi="Arial" w:cs="Arial"/>
                <w:b/>
                <w:bCs/>
                <w:color w:val="000000" w:themeColor="text1"/>
                <w:sz w:val="19"/>
                <w:szCs w:val="19"/>
              </w:rPr>
            </w:pPr>
            <w:r w:rsidRPr="005144D4">
              <w:rPr>
                <w:rFonts w:ascii="Arial" w:hAnsi="Arial" w:cs="Arial"/>
                <w:b/>
                <w:bCs/>
                <w:color w:val="000000" w:themeColor="text1"/>
                <w:sz w:val="19"/>
                <w:szCs w:val="19"/>
              </w:rPr>
              <w:t>100</w:t>
            </w:r>
          </w:p>
        </w:tc>
        <w:tc>
          <w:tcPr>
            <w:tcW w:w="1350" w:type="dxa"/>
            <w:tcBorders>
              <w:top w:val="nil"/>
              <w:left w:val="nil"/>
              <w:bottom w:val="single" w:sz="4" w:space="0" w:color="auto"/>
              <w:right w:val="single" w:sz="4" w:space="0" w:color="auto"/>
            </w:tcBorders>
            <w:shd w:val="clear" w:color="000000" w:fill="FFFFFF"/>
            <w:noWrap/>
            <w:vAlign w:val="center"/>
          </w:tcPr>
          <w:p w14:paraId="4EE5656E" w14:textId="77777777" w:rsidR="002E3C27" w:rsidRPr="0070160B" w:rsidRDefault="002E3C27" w:rsidP="001C3606">
            <w:pPr>
              <w:jc w:val="center"/>
              <w:rPr>
                <w:rFonts w:ascii="Arial" w:hAnsi="Arial" w:cs="Arial"/>
                <w:b/>
                <w:bCs/>
                <w:color w:val="000000"/>
                <w:sz w:val="19"/>
                <w:szCs w:val="19"/>
              </w:rPr>
            </w:pPr>
            <w:r>
              <w:rPr>
                <w:rFonts w:ascii="Arial" w:hAnsi="Arial" w:cs="Arial"/>
                <w:b/>
                <w:bCs/>
                <w:color w:val="000000"/>
                <w:sz w:val="19"/>
                <w:szCs w:val="19"/>
              </w:rPr>
              <w:t>160</w:t>
            </w:r>
          </w:p>
        </w:tc>
      </w:tr>
    </w:tbl>
    <w:p w14:paraId="7763E08C" w14:textId="77777777" w:rsidR="002E3C27" w:rsidRPr="0070160B" w:rsidRDefault="002E3C27" w:rsidP="002E3C27">
      <w:pPr>
        <w:suppressAutoHyphens/>
        <w:spacing w:after="120"/>
        <w:ind w:left="1620"/>
        <w:jc w:val="center"/>
        <w:rPr>
          <w:rFonts w:ascii="Arial" w:hAnsi="Arial" w:cs="Arial"/>
          <w:b/>
          <w:spacing w:val="-3"/>
          <w:sz w:val="19"/>
          <w:szCs w:val="19"/>
          <w:lang w:val="fr-FR"/>
        </w:rPr>
      </w:pPr>
    </w:p>
    <w:p w14:paraId="4DAA59F0" w14:textId="77777777" w:rsidR="002E3C27" w:rsidRDefault="002E3C27" w:rsidP="002E3C27">
      <w:pPr>
        <w:rPr>
          <w:rFonts w:ascii="Arial" w:hAnsi="Arial" w:cs="Arial"/>
          <w:b/>
          <w:bCs/>
          <w:sz w:val="19"/>
          <w:szCs w:val="19"/>
        </w:rPr>
      </w:pPr>
    </w:p>
    <w:p w14:paraId="1B49286D" w14:textId="77777777" w:rsidR="002E3C27" w:rsidRDefault="002E3C27" w:rsidP="002E3C27">
      <w:pPr>
        <w:jc w:val="center"/>
        <w:rPr>
          <w:rFonts w:ascii="Arial" w:hAnsi="Arial" w:cs="Arial"/>
          <w:b/>
          <w:bCs/>
          <w:sz w:val="19"/>
          <w:szCs w:val="19"/>
        </w:rPr>
      </w:pPr>
    </w:p>
    <w:p w14:paraId="60A0A813" w14:textId="77777777" w:rsidR="002E3C27" w:rsidRDefault="002E3C27" w:rsidP="002E3C27">
      <w:pPr>
        <w:jc w:val="center"/>
        <w:rPr>
          <w:rFonts w:ascii="Arial" w:hAnsi="Arial" w:cs="Arial"/>
          <w:b/>
          <w:bCs/>
          <w:sz w:val="28"/>
          <w:lang w:val="fr-FR"/>
        </w:rPr>
      </w:pPr>
      <w:proofErr w:type="spellStart"/>
      <w:r>
        <w:rPr>
          <w:rFonts w:ascii="Arial" w:hAnsi="Arial" w:cs="Arial"/>
          <w:b/>
          <w:bCs/>
          <w:sz w:val="28"/>
          <w:lang w:val="fr-FR"/>
        </w:rPr>
        <w:t>Summary</w:t>
      </w:r>
      <w:proofErr w:type="spellEnd"/>
      <w:r>
        <w:rPr>
          <w:rFonts w:ascii="Arial" w:hAnsi="Arial" w:cs="Arial"/>
          <w:b/>
          <w:bCs/>
          <w:sz w:val="28"/>
          <w:lang w:val="fr-FR"/>
        </w:rPr>
        <w:t xml:space="preserve"> of the </w:t>
      </w:r>
      <w:proofErr w:type="spellStart"/>
      <w:r>
        <w:rPr>
          <w:rFonts w:ascii="Arial" w:hAnsi="Arial" w:cs="Arial"/>
          <w:b/>
          <w:bCs/>
          <w:sz w:val="28"/>
          <w:lang w:val="fr-FR"/>
        </w:rPr>
        <w:t>year-wise</w:t>
      </w:r>
      <w:proofErr w:type="spellEnd"/>
      <w:r>
        <w:rPr>
          <w:rFonts w:ascii="Arial" w:hAnsi="Arial" w:cs="Arial"/>
          <w:b/>
          <w:bCs/>
          <w:sz w:val="28"/>
          <w:lang w:val="fr-FR"/>
        </w:rPr>
        <w:t xml:space="preserve"> </w:t>
      </w:r>
    </w:p>
    <w:p w14:paraId="0E5CCFE0" w14:textId="77777777" w:rsidR="002E3C27" w:rsidRDefault="002E3C27" w:rsidP="002E3C27">
      <w:pPr>
        <w:jc w:val="center"/>
        <w:rPr>
          <w:rFonts w:ascii="Arial" w:hAnsi="Arial" w:cs="Arial"/>
          <w:b/>
          <w:bCs/>
          <w:sz w:val="19"/>
          <w:szCs w:val="19"/>
        </w:rPr>
      </w:pPr>
      <w:r w:rsidRPr="00B70636">
        <w:rPr>
          <w:rFonts w:ascii="Arial" w:hAnsi="Arial" w:cs="Arial"/>
          <w:b/>
          <w:bCs/>
          <w:color w:val="000000"/>
          <w:sz w:val="28"/>
        </w:rPr>
        <w:t>distributions</w:t>
      </w:r>
      <w:r w:rsidRPr="00504FC5">
        <w:rPr>
          <w:rFonts w:ascii="Arial" w:hAnsi="Arial" w:cs="Arial"/>
          <w:b/>
          <w:bCs/>
          <w:color w:val="000000"/>
          <w:sz w:val="29"/>
          <w:szCs w:val="29"/>
        </w:rPr>
        <w:t xml:space="preserve"> of</w:t>
      </w:r>
      <w:r>
        <w:rPr>
          <w:rFonts w:ascii="Arial" w:hAnsi="Arial" w:cs="Arial"/>
          <w:b/>
          <w:bCs/>
          <w:color w:val="000000"/>
          <w:sz w:val="29"/>
          <w:szCs w:val="29"/>
        </w:rPr>
        <w:t xml:space="preserve"> total credits</w:t>
      </w:r>
    </w:p>
    <w:p w14:paraId="199F783A" w14:textId="77777777" w:rsidR="002E3C27" w:rsidRDefault="002E3C27" w:rsidP="002E3C27">
      <w:pPr>
        <w:rPr>
          <w:rFonts w:ascii="Arial" w:hAnsi="Arial" w:cs="Arial"/>
          <w:b/>
          <w:bCs/>
          <w:sz w:val="19"/>
          <w:szCs w:val="19"/>
        </w:rPr>
      </w:pPr>
    </w:p>
    <w:p w14:paraId="15D41739" w14:textId="77777777" w:rsidR="002E3C27" w:rsidRDefault="002E3C27" w:rsidP="002E3C27">
      <w:pPr>
        <w:rPr>
          <w:rFonts w:ascii="Arial" w:hAnsi="Arial" w:cs="Arial"/>
          <w:b/>
          <w:bCs/>
          <w:sz w:val="19"/>
          <w:szCs w:val="19"/>
        </w:rPr>
      </w:pPr>
    </w:p>
    <w:tbl>
      <w:tblPr>
        <w:tblStyle w:val="TableGrid"/>
        <w:tblW w:w="0" w:type="auto"/>
        <w:jc w:val="center"/>
        <w:tblLook w:val="04A0" w:firstRow="1" w:lastRow="0" w:firstColumn="1" w:lastColumn="0" w:noHBand="0" w:noVBand="1"/>
      </w:tblPr>
      <w:tblGrid>
        <w:gridCol w:w="2518"/>
        <w:gridCol w:w="1559"/>
        <w:gridCol w:w="1600"/>
      </w:tblGrid>
      <w:tr w:rsidR="002E3C27" w14:paraId="21709D4F" w14:textId="77777777" w:rsidTr="001C3606">
        <w:trPr>
          <w:jc w:val="center"/>
        </w:trPr>
        <w:tc>
          <w:tcPr>
            <w:tcW w:w="2518" w:type="dxa"/>
            <w:shd w:val="clear" w:color="auto" w:fill="BFBFBF" w:themeFill="background1" w:themeFillShade="BF"/>
          </w:tcPr>
          <w:p w14:paraId="048BAA7F" w14:textId="77777777" w:rsidR="002E3C27" w:rsidRDefault="002E3C27" w:rsidP="001C3606">
            <w:pPr>
              <w:jc w:val="center"/>
              <w:rPr>
                <w:rFonts w:ascii="Arial" w:hAnsi="Arial" w:cs="Arial"/>
                <w:b/>
                <w:bCs/>
                <w:sz w:val="19"/>
                <w:szCs w:val="19"/>
              </w:rPr>
            </w:pPr>
            <w:r>
              <w:rPr>
                <w:rFonts w:ascii="Arial" w:hAnsi="Arial" w:cs="Arial"/>
                <w:b/>
                <w:bCs/>
                <w:sz w:val="19"/>
                <w:szCs w:val="19"/>
              </w:rPr>
              <w:t>Year</w:t>
            </w:r>
          </w:p>
        </w:tc>
        <w:tc>
          <w:tcPr>
            <w:tcW w:w="1559" w:type="dxa"/>
            <w:shd w:val="clear" w:color="auto" w:fill="BFBFBF" w:themeFill="background1" w:themeFillShade="BF"/>
          </w:tcPr>
          <w:p w14:paraId="7D1873DE" w14:textId="77777777" w:rsidR="002E3C27" w:rsidRDefault="002E3C27" w:rsidP="001C3606">
            <w:pPr>
              <w:jc w:val="center"/>
              <w:rPr>
                <w:rFonts w:ascii="Arial" w:hAnsi="Arial" w:cs="Arial"/>
                <w:b/>
                <w:bCs/>
                <w:sz w:val="19"/>
                <w:szCs w:val="19"/>
              </w:rPr>
            </w:pPr>
            <w:r>
              <w:rPr>
                <w:rFonts w:ascii="Arial" w:hAnsi="Arial" w:cs="Arial"/>
                <w:b/>
                <w:bCs/>
                <w:sz w:val="19"/>
                <w:szCs w:val="19"/>
              </w:rPr>
              <w:t>Semester</w:t>
            </w:r>
          </w:p>
        </w:tc>
        <w:tc>
          <w:tcPr>
            <w:tcW w:w="1600" w:type="dxa"/>
            <w:shd w:val="clear" w:color="auto" w:fill="BFBFBF" w:themeFill="background1" w:themeFillShade="BF"/>
          </w:tcPr>
          <w:p w14:paraId="2E221285" w14:textId="77777777" w:rsidR="002E3C27" w:rsidRDefault="002E3C27" w:rsidP="001C3606">
            <w:pPr>
              <w:jc w:val="center"/>
              <w:rPr>
                <w:rFonts w:ascii="Arial" w:hAnsi="Arial" w:cs="Arial"/>
                <w:b/>
                <w:bCs/>
                <w:sz w:val="19"/>
                <w:szCs w:val="19"/>
              </w:rPr>
            </w:pPr>
            <w:r>
              <w:rPr>
                <w:rFonts w:ascii="Arial" w:hAnsi="Arial" w:cs="Arial"/>
                <w:b/>
                <w:bCs/>
                <w:sz w:val="19"/>
                <w:szCs w:val="19"/>
              </w:rPr>
              <w:t>Credits</w:t>
            </w:r>
          </w:p>
          <w:p w14:paraId="6C2D505B" w14:textId="77777777" w:rsidR="002E3C27" w:rsidRDefault="002E3C27" w:rsidP="001C3606">
            <w:pPr>
              <w:jc w:val="center"/>
              <w:rPr>
                <w:rFonts w:ascii="Arial" w:hAnsi="Arial" w:cs="Arial"/>
                <w:b/>
                <w:bCs/>
                <w:sz w:val="19"/>
                <w:szCs w:val="19"/>
              </w:rPr>
            </w:pPr>
            <w:r>
              <w:rPr>
                <w:rFonts w:ascii="Arial" w:hAnsi="Arial" w:cs="Arial"/>
                <w:b/>
                <w:bCs/>
                <w:sz w:val="19"/>
                <w:szCs w:val="19"/>
              </w:rPr>
              <w:t>distributions</w:t>
            </w:r>
          </w:p>
        </w:tc>
      </w:tr>
      <w:tr w:rsidR="002E3C27" w14:paraId="07DE7E6F" w14:textId="77777777" w:rsidTr="001C3606">
        <w:trPr>
          <w:jc w:val="center"/>
        </w:trPr>
        <w:tc>
          <w:tcPr>
            <w:tcW w:w="2518" w:type="dxa"/>
            <w:vMerge w:val="restart"/>
          </w:tcPr>
          <w:p w14:paraId="784FA90D" w14:textId="77777777" w:rsidR="002E3C27" w:rsidRPr="001A7717" w:rsidRDefault="002E3C27" w:rsidP="001C3606">
            <w:pPr>
              <w:rPr>
                <w:rFonts w:ascii="Arial" w:hAnsi="Arial" w:cs="Arial"/>
                <w:sz w:val="19"/>
                <w:szCs w:val="19"/>
              </w:rPr>
            </w:pPr>
            <w:r w:rsidRPr="001A7717">
              <w:rPr>
                <w:rFonts w:ascii="Arial" w:hAnsi="Arial" w:cs="Arial"/>
                <w:sz w:val="19"/>
                <w:szCs w:val="19"/>
              </w:rPr>
              <w:t>First Year (Part 1)</w:t>
            </w:r>
          </w:p>
        </w:tc>
        <w:tc>
          <w:tcPr>
            <w:tcW w:w="1559" w:type="dxa"/>
          </w:tcPr>
          <w:p w14:paraId="23155142"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Odd</w:t>
            </w:r>
          </w:p>
        </w:tc>
        <w:tc>
          <w:tcPr>
            <w:tcW w:w="1600" w:type="dxa"/>
          </w:tcPr>
          <w:p w14:paraId="03DB1C6F" w14:textId="77777777" w:rsidR="002E3C27" w:rsidRPr="001A7717" w:rsidRDefault="002E3C27" w:rsidP="001C3606">
            <w:pPr>
              <w:jc w:val="center"/>
              <w:rPr>
                <w:rFonts w:ascii="Arial" w:hAnsi="Arial" w:cs="Arial"/>
                <w:sz w:val="19"/>
                <w:szCs w:val="19"/>
              </w:rPr>
            </w:pPr>
            <w:r>
              <w:rPr>
                <w:rFonts w:ascii="Arial" w:hAnsi="Arial" w:cs="Arial"/>
                <w:sz w:val="19"/>
                <w:szCs w:val="19"/>
              </w:rPr>
              <w:t>21</w:t>
            </w:r>
          </w:p>
        </w:tc>
      </w:tr>
      <w:tr w:rsidR="002E3C27" w14:paraId="410FE675" w14:textId="77777777" w:rsidTr="001C3606">
        <w:trPr>
          <w:jc w:val="center"/>
        </w:trPr>
        <w:tc>
          <w:tcPr>
            <w:tcW w:w="2518" w:type="dxa"/>
            <w:vMerge/>
          </w:tcPr>
          <w:p w14:paraId="7DA50CF6" w14:textId="77777777" w:rsidR="002E3C27" w:rsidRPr="001A7717" w:rsidRDefault="002E3C27" w:rsidP="001C3606">
            <w:pPr>
              <w:rPr>
                <w:rFonts w:ascii="Arial" w:hAnsi="Arial" w:cs="Arial"/>
                <w:sz w:val="19"/>
                <w:szCs w:val="19"/>
              </w:rPr>
            </w:pPr>
          </w:p>
        </w:tc>
        <w:tc>
          <w:tcPr>
            <w:tcW w:w="1559" w:type="dxa"/>
          </w:tcPr>
          <w:p w14:paraId="3FEF32C0"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Even</w:t>
            </w:r>
          </w:p>
        </w:tc>
        <w:tc>
          <w:tcPr>
            <w:tcW w:w="1600" w:type="dxa"/>
          </w:tcPr>
          <w:p w14:paraId="567AD37A" w14:textId="77777777" w:rsidR="002E3C27" w:rsidRPr="001A7717" w:rsidRDefault="002E3C27" w:rsidP="001C3606">
            <w:pPr>
              <w:jc w:val="center"/>
              <w:rPr>
                <w:rFonts w:ascii="Arial" w:hAnsi="Arial" w:cs="Arial"/>
                <w:sz w:val="19"/>
                <w:szCs w:val="19"/>
              </w:rPr>
            </w:pPr>
            <w:r>
              <w:rPr>
                <w:rFonts w:ascii="Arial" w:hAnsi="Arial" w:cs="Arial"/>
                <w:sz w:val="19"/>
                <w:szCs w:val="19"/>
              </w:rPr>
              <w:t>19</w:t>
            </w:r>
          </w:p>
        </w:tc>
      </w:tr>
      <w:tr w:rsidR="002E3C27" w14:paraId="496FF973" w14:textId="77777777" w:rsidTr="001C3606">
        <w:trPr>
          <w:jc w:val="center"/>
        </w:trPr>
        <w:tc>
          <w:tcPr>
            <w:tcW w:w="2518" w:type="dxa"/>
            <w:vMerge w:val="restart"/>
          </w:tcPr>
          <w:p w14:paraId="1A08E901" w14:textId="77777777" w:rsidR="002E3C27" w:rsidRPr="001A7717" w:rsidRDefault="002E3C27" w:rsidP="001C3606">
            <w:pPr>
              <w:rPr>
                <w:rFonts w:ascii="Arial" w:hAnsi="Arial" w:cs="Arial"/>
                <w:sz w:val="19"/>
                <w:szCs w:val="19"/>
              </w:rPr>
            </w:pPr>
            <w:r w:rsidRPr="001A7717">
              <w:rPr>
                <w:rFonts w:ascii="Arial" w:hAnsi="Arial" w:cs="Arial"/>
                <w:sz w:val="19"/>
                <w:szCs w:val="19"/>
              </w:rPr>
              <w:t>Second Year (Part 2)</w:t>
            </w:r>
          </w:p>
        </w:tc>
        <w:tc>
          <w:tcPr>
            <w:tcW w:w="1559" w:type="dxa"/>
          </w:tcPr>
          <w:p w14:paraId="62DF7E50"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Odd</w:t>
            </w:r>
          </w:p>
        </w:tc>
        <w:tc>
          <w:tcPr>
            <w:tcW w:w="1600" w:type="dxa"/>
          </w:tcPr>
          <w:p w14:paraId="32FDB0AF" w14:textId="77777777" w:rsidR="002E3C27" w:rsidRPr="001A7717" w:rsidRDefault="002E3C27" w:rsidP="001C3606">
            <w:pPr>
              <w:jc w:val="center"/>
              <w:rPr>
                <w:rFonts w:ascii="Arial" w:hAnsi="Arial" w:cs="Arial"/>
                <w:sz w:val="19"/>
                <w:szCs w:val="19"/>
              </w:rPr>
            </w:pPr>
            <w:r>
              <w:rPr>
                <w:rFonts w:ascii="Arial" w:hAnsi="Arial" w:cs="Arial"/>
                <w:sz w:val="19"/>
                <w:szCs w:val="19"/>
              </w:rPr>
              <w:t>19</w:t>
            </w:r>
          </w:p>
        </w:tc>
      </w:tr>
      <w:tr w:rsidR="002E3C27" w14:paraId="46D6DA29" w14:textId="77777777" w:rsidTr="001C3606">
        <w:trPr>
          <w:jc w:val="center"/>
        </w:trPr>
        <w:tc>
          <w:tcPr>
            <w:tcW w:w="2518" w:type="dxa"/>
            <w:vMerge/>
          </w:tcPr>
          <w:p w14:paraId="67C17C61" w14:textId="77777777" w:rsidR="002E3C27" w:rsidRPr="001A7717" w:rsidRDefault="002E3C27" w:rsidP="001C3606">
            <w:pPr>
              <w:rPr>
                <w:rFonts w:ascii="Arial" w:hAnsi="Arial" w:cs="Arial"/>
                <w:sz w:val="19"/>
                <w:szCs w:val="19"/>
              </w:rPr>
            </w:pPr>
          </w:p>
        </w:tc>
        <w:tc>
          <w:tcPr>
            <w:tcW w:w="1559" w:type="dxa"/>
          </w:tcPr>
          <w:p w14:paraId="04CD79A5"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Even</w:t>
            </w:r>
          </w:p>
        </w:tc>
        <w:tc>
          <w:tcPr>
            <w:tcW w:w="1600" w:type="dxa"/>
          </w:tcPr>
          <w:p w14:paraId="59C071B4" w14:textId="77777777" w:rsidR="002E3C27" w:rsidRPr="001A7717" w:rsidRDefault="002E3C27" w:rsidP="001C3606">
            <w:pPr>
              <w:jc w:val="center"/>
              <w:rPr>
                <w:rFonts w:ascii="Arial" w:hAnsi="Arial" w:cs="Arial"/>
                <w:sz w:val="19"/>
                <w:szCs w:val="19"/>
              </w:rPr>
            </w:pPr>
            <w:r>
              <w:rPr>
                <w:rFonts w:ascii="Arial" w:hAnsi="Arial" w:cs="Arial"/>
                <w:sz w:val="19"/>
                <w:szCs w:val="19"/>
              </w:rPr>
              <w:t>21</w:t>
            </w:r>
          </w:p>
        </w:tc>
      </w:tr>
      <w:tr w:rsidR="002E3C27" w14:paraId="7DF4F6F9" w14:textId="77777777" w:rsidTr="001C3606">
        <w:trPr>
          <w:jc w:val="center"/>
        </w:trPr>
        <w:tc>
          <w:tcPr>
            <w:tcW w:w="2518" w:type="dxa"/>
            <w:vMerge w:val="restart"/>
          </w:tcPr>
          <w:p w14:paraId="3B7C3395" w14:textId="77777777" w:rsidR="002E3C27" w:rsidRPr="001A7717" w:rsidRDefault="002E3C27" w:rsidP="001C3606">
            <w:pPr>
              <w:rPr>
                <w:rFonts w:ascii="Arial" w:hAnsi="Arial" w:cs="Arial"/>
                <w:sz w:val="19"/>
                <w:szCs w:val="19"/>
              </w:rPr>
            </w:pPr>
            <w:r w:rsidRPr="001A7717">
              <w:rPr>
                <w:rFonts w:ascii="Arial" w:hAnsi="Arial" w:cs="Arial"/>
                <w:sz w:val="19"/>
                <w:szCs w:val="19"/>
              </w:rPr>
              <w:t>Third Year (Part 3)</w:t>
            </w:r>
          </w:p>
        </w:tc>
        <w:tc>
          <w:tcPr>
            <w:tcW w:w="1559" w:type="dxa"/>
          </w:tcPr>
          <w:p w14:paraId="26D3A90E"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Odd</w:t>
            </w:r>
          </w:p>
        </w:tc>
        <w:tc>
          <w:tcPr>
            <w:tcW w:w="1600" w:type="dxa"/>
          </w:tcPr>
          <w:p w14:paraId="21095455" w14:textId="77777777" w:rsidR="002E3C27" w:rsidRPr="001A7717" w:rsidRDefault="002E3C27" w:rsidP="001C3606">
            <w:pPr>
              <w:jc w:val="center"/>
              <w:rPr>
                <w:rFonts w:ascii="Arial" w:hAnsi="Arial" w:cs="Arial"/>
                <w:sz w:val="19"/>
                <w:szCs w:val="19"/>
              </w:rPr>
            </w:pPr>
            <w:r>
              <w:rPr>
                <w:rFonts w:ascii="Arial" w:hAnsi="Arial" w:cs="Arial"/>
                <w:sz w:val="19"/>
                <w:szCs w:val="19"/>
              </w:rPr>
              <w:t>21</w:t>
            </w:r>
          </w:p>
        </w:tc>
      </w:tr>
      <w:tr w:rsidR="002E3C27" w14:paraId="1AC445CD" w14:textId="77777777" w:rsidTr="001C3606">
        <w:trPr>
          <w:jc w:val="center"/>
        </w:trPr>
        <w:tc>
          <w:tcPr>
            <w:tcW w:w="2518" w:type="dxa"/>
            <w:vMerge/>
          </w:tcPr>
          <w:p w14:paraId="39B3B434" w14:textId="77777777" w:rsidR="002E3C27" w:rsidRPr="001A7717" w:rsidRDefault="002E3C27" w:rsidP="001C3606">
            <w:pPr>
              <w:rPr>
                <w:rFonts w:ascii="Arial" w:hAnsi="Arial" w:cs="Arial"/>
                <w:sz w:val="19"/>
                <w:szCs w:val="19"/>
              </w:rPr>
            </w:pPr>
          </w:p>
        </w:tc>
        <w:tc>
          <w:tcPr>
            <w:tcW w:w="1559" w:type="dxa"/>
          </w:tcPr>
          <w:p w14:paraId="3E151192"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Even</w:t>
            </w:r>
          </w:p>
        </w:tc>
        <w:tc>
          <w:tcPr>
            <w:tcW w:w="1600" w:type="dxa"/>
          </w:tcPr>
          <w:p w14:paraId="494FF058" w14:textId="77777777" w:rsidR="002E3C27" w:rsidRPr="001A7717" w:rsidRDefault="002E3C27" w:rsidP="001C3606">
            <w:pPr>
              <w:jc w:val="center"/>
              <w:rPr>
                <w:rFonts w:ascii="Arial" w:hAnsi="Arial" w:cs="Arial"/>
                <w:sz w:val="19"/>
                <w:szCs w:val="19"/>
              </w:rPr>
            </w:pPr>
            <w:r>
              <w:rPr>
                <w:rFonts w:ascii="Arial" w:hAnsi="Arial" w:cs="Arial"/>
                <w:sz w:val="19"/>
                <w:szCs w:val="19"/>
              </w:rPr>
              <w:t>19</w:t>
            </w:r>
          </w:p>
        </w:tc>
      </w:tr>
      <w:tr w:rsidR="002E3C27" w14:paraId="1BB3449B" w14:textId="77777777" w:rsidTr="001C3606">
        <w:trPr>
          <w:jc w:val="center"/>
        </w:trPr>
        <w:tc>
          <w:tcPr>
            <w:tcW w:w="2518" w:type="dxa"/>
            <w:vMerge w:val="restart"/>
          </w:tcPr>
          <w:p w14:paraId="76B6772D" w14:textId="77777777" w:rsidR="002E3C27" w:rsidRPr="001A7717" w:rsidRDefault="002E3C27" w:rsidP="001C3606">
            <w:pPr>
              <w:rPr>
                <w:rFonts w:ascii="Arial" w:hAnsi="Arial" w:cs="Arial"/>
                <w:sz w:val="19"/>
                <w:szCs w:val="19"/>
              </w:rPr>
            </w:pPr>
            <w:r w:rsidRPr="001A7717">
              <w:rPr>
                <w:rFonts w:ascii="Arial" w:hAnsi="Arial" w:cs="Arial"/>
                <w:sz w:val="19"/>
                <w:szCs w:val="19"/>
              </w:rPr>
              <w:t>Fourth Year (Part 4)</w:t>
            </w:r>
          </w:p>
        </w:tc>
        <w:tc>
          <w:tcPr>
            <w:tcW w:w="1559" w:type="dxa"/>
          </w:tcPr>
          <w:p w14:paraId="5106F1E8"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Odd</w:t>
            </w:r>
          </w:p>
        </w:tc>
        <w:tc>
          <w:tcPr>
            <w:tcW w:w="1600" w:type="dxa"/>
          </w:tcPr>
          <w:p w14:paraId="127B352A" w14:textId="77777777" w:rsidR="002E3C27" w:rsidRPr="001A7717" w:rsidRDefault="002E3C27" w:rsidP="001C3606">
            <w:pPr>
              <w:jc w:val="center"/>
              <w:rPr>
                <w:rFonts w:ascii="Arial" w:hAnsi="Arial" w:cs="Arial"/>
                <w:sz w:val="19"/>
                <w:szCs w:val="19"/>
              </w:rPr>
            </w:pPr>
            <w:r>
              <w:rPr>
                <w:rFonts w:ascii="Arial" w:hAnsi="Arial" w:cs="Arial"/>
                <w:sz w:val="19"/>
                <w:szCs w:val="19"/>
              </w:rPr>
              <w:t>20</w:t>
            </w:r>
          </w:p>
        </w:tc>
      </w:tr>
      <w:tr w:rsidR="002E3C27" w14:paraId="00A6AA2C" w14:textId="77777777" w:rsidTr="001C3606">
        <w:trPr>
          <w:jc w:val="center"/>
        </w:trPr>
        <w:tc>
          <w:tcPr>
            <w:tcW w:w="2518" w:type="dxa"/>
            <w:vMerge/>
          </w:tcPr>
          <w:p w14:paraId="475BB890" w14:textId="77777777" w:rsidR="002E3C27" w:rsidRDefault="002E3C27" w:rsidP="001C3606">
            <w:pPr>
              <w:rPr>
                <w:rFonts w:ascii="Arial" w:hAnsi="Arial" w:cs="Arial"/>
                <w:b/>
                <w:bCs/>
                <w:sz w:val="19"/>
                <w:szCs w:val="19"/>
              </w:rPr>
            </w:pPr>
          </w:p>
        </w:tc>
        <w:tc>
          <w:tcPr>
            <w:tcW w:w="1559" w:type="dxa"/>
          </w:tcPr>
          <w:p w14:paraId="24C44661" w14:textId="77777777" w:rsidR="002E3C27" w:rsidRPr="001A7717" w:rsidRDefault="002E3C27" w:rsidP="001C3606">
            <w:pPr>
              <w:jc w:val="center"/>
              <w:rPr>
                <w:rFonts w:ascii="Arial" w:hAnsi="Arial" w:cs="Arial"/>
                <w:sz w:val="19"/>
                <w:szCs w:val="19"/>
              </w:rPr>
            </w:pPr>
            <w:r w:rsidRPr="001A7717">
              <w:rPr>
                <w:rFonts w:ascii="Arial" w:hAnsi="Arial" w:cs="Arial"/>
                <w:sz w:val="19"/>
                <w:szCs w:val="19"/>
              </w:rPr>
              <w:t>Even</w:t>
            </w:r>
          </w:p>
        </w:tc>
        <w:tc>
          <w:tcPr>
            <w:tcW w:w="1600" w:type="dxa"/>
          </w:tcPr>
          <w:p w14:paraId="18CCB774" w14:textId="77777777" w:rsidR="002E3C27" w:rsidRDefault="002E3C27" w:rsidP="001C3606">
            <w:pPr>
              <w:jc w:val="center"/>
              <w:rPr>
                <w:rFonts w:ascii="Arial" w:hAnsi="Arial" w:cs="Arial"/>
                <w:b/>
                <w:bCs/>
                <w:sz w:val="19"/>
                <w:szCs w:val="19"/>
              </w:rPr>
            </w:pPr>
            <w:r>
              <w:rPr>
                <w:rFonts w:ascii="Arial" w:hAnsi="Arial" w:cs="Arial"/>
                <w:b/>
                <w:bCs/>
                <w:sz w:val="19"/>
                <w:szCs w:val="19"/>
              </w:rPr>
              <w:t>20</w:t>
            </w:r>
          </w:p>
        </w:tc>
      </w:tr>
    </w:tbl>
    <w:p w14:paraId="14DB02F9" w14:textId="77777777" w:rsidR="002E3C27" w:rsidRDefault="002E3C27" w:rsidP="002E3C27">
      <w:pPr>
        <w:rPr>
          <w:rFonts w:ascii="Arial" w:hAnsi="Arial" w:cs="Arial"/>
          <w:b/>
          <w:bCs/>
          <w:sz w:val="19"/>
          <w:szCs w:val="19"/>
        </w:rPr>
      </w:pPr>
    </w:p>
    <w:p w14:paraId="310DCBA6" w14:textId="77777777" w:rsidR="002E3C27" w:rsidRDefault="002E3C27" w:rsidP="002E3C27">
      <w:pPr>
        <w:rPr>
          <w:rFonts w:ascii="Arial" w:hAnsi="Arial" w:cs="Arial"/>
          <w:b/>
          <w:bCs/>
          <w:sz w:val="19"/>
          <w:szCs w:val="19"/>
        </w:rPr>
      </w:pPr>
    </w:p>
    <w:p w14:paraId="794A5F54" w14:textId="77777777" w:rsidR="002E3C27" w:rsidRDefault="002E3C27" w:rsidP="002E3C27">
      <w:pPr>
        <w:rPr>
          <w:rFonts w:ascii="Arial" w:hAnsi="Arial" w:cs="Arial"/>
          <w:b/>
          <w:bCs/>
          <w:sz w:val="19"/>
          <w:szCs w:val="19"/>
        </w:rPr>
      </w:pPr>
      <w:r>
        <w:rPr>
          <w:rFonts w:ascii="Arial" w:hAnsi="Arial" w:cs="Arial"/>
          <w:b/>
          <w:bCs/>
          <w:sz w:val="19"/>
          <w:szCs w:val="19"/>
        </w:rPr>
        <w:br w:type="page"/>
      </w:r>
    </w:p>
    <w:p w14:paraId="35380EAB" w14:textId="77777777" w:rsidR="002E3C27" w:rsidRPr="003A1C44" w:rsidRDefault="002E3C27" w:rsidP="002E3C27">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lastRenderedPageBreak/>
        <w:t>Courses offered in Part-I, Odd Semester</w:t>
      </w:r>
    </w:p>
    <w:tbl>
      <w:tblPr>
        <w:tblW w:w="8547" w:type="dxa"/>
        <w:jc w:val="center"/>
        <w:tblLook w:val="04A0" w:firstRow="1" w:lastRow="0" w:firstColumn="1" w:lastColumn="0" w:noHBand="0" w:noVBand="1"/>
      </w:tblPr>
      <w:tblGrid>
        <w:gridCol w:w="1455"/>
        <w:gridCol w:w="5490"/>
        <w:gridCol w:w="761"/>
        <w:gridCol w:w="841"/>
      </w:tblGrid>
      <w:tr w:rsidR="002E3C27" w:rsidRPr="003A1C44" w14:paraId="54A3C355"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2977CA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8950368"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7B07B3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84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874671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7A279D2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98975E3"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ENG1111</w:t>
            </w:r>
          </w:p>
        </w:tc>
        <w:tc>
          <w:tcPr>
            <w:tcW w:w="5490" w:type="dxa"/>
            <w:tcBorders>
              <w:top w:val="nil"/>
              <w:left w:val="nil"/>
              <w:bottom w:val="single" w:sz="4" w:space="0" w:color="auto"/>
              <w:right w:val="single" w:sz="4" w:space="0" w:color="auto"/>
            </w:tcBorders>
            <w:shd w:val="clear" w:color="000000" w:fill="FFFFFF"/>
            <w:noWrap/>
            <w:vAlign w:val="center"/>
          </w:tcPr>
          <w:p w14:paraId="197C4F6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Technical and Communicative English</w:t>
            </w:r>
          </w:p>
        </w:tc>
        <w:tc>
          <w:tcPr>
            <w:tcW w:w="761" w:type="dxa"/>
            <w:tcBorders>
              <w:top w:val="nil"/>
              <w:left w:val="nil"/>
              <w:bottom w:val="single" w:sz="4" w:space="0" w:color="auto"/>
              <w:right w:val="single" w:sz="4" w:space="0" w:color="auto"/>
            </w:tcBorders>
            <w:shd w:val="clear" w:color="000000" w:fill="FFFFFF"/>
            <w:noWrap/>
            <w:vAlign w:val="center"/>
          </w:tcPr>
          <w:p w14:paraId="50FFA06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14:paraId="79BA464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502E475C"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CC4252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MATH 1121</w:t>
            </w:r>
          </w:p>
        </w:tc>
        <w:tc>
          <w:tcPr>
            <w:tcW w:w="5490" w:type="dxa"/>
            <w:tcBorders>
              <w:top w:val="nil"/>
              <w:left w:val="nil"/>
              <w:bottom w:val="single" w:sz="4" w:space="0" w:color="auto"/>
              <w:right w:val="single" w:sz="4" w:space="0" w:color="auto"/>
            </w:tcBorders>
            <w:shd w:val="clear" w:color="000000" w:fill="FFFFFF"/>
            <w:noWrap/>
            <w:vAlign w:val="center"/>
          </w:tcPr>
          <w:p w14:paraId="6BD2101F"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Differential and Integral Calculus</w:t>
            </w:r>
          </w:p>
        </w:tc>
        <w:tc>
          <w:tcPr>
            <w:tcW w:w="761" w:type="dxa"/>
            <w:tcBorders>
              <w:top w:val="nil"/>
              <w:left w:val="nil"/>
              <w:bottom w:val="single" w:sz="4" w:space="0" w:color="auto"/>
              <w:right w:val="single" w:sz="4" w:space="0" w:color="auto"/>
            </w:tcBorders>
            <w:shd w:val="clear" w:color="000000" w:fill="FFFFFF"/>
            <w:noWrap/>
            <w:vAlign w:val="center"/>
          </w:tcPr>
          <w:p w14:paraId="74C175F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3CD8472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78C06D8"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A746400" w14:textId="77777777" w:rsidR="002E3C27" w:rsidRPr="003A1C44" w:rsidRDefault="002E3C27" w:rsidP="001C3606">
            <w:pPr>
              <w:rPr>
                <w:rFonts w:ascii="Arial" w:hAnsi="Arial" w:cs="Arial"/>
                <w:strike/>
                <w:color w:val="000000" w:themeColor="text1"/>
                <w:sz w:val="20"/>
                <w:szCs w:val="20"/>
              </w:rPr>
            </w:pPr>
            <w:r w:rsidRPr="003A1C44">
              <w:rPr>
                <w:rFonts w:ascii="Arial" w:hAnsi="Arial" w:cs="Arial"/>
                <w:color w:val="000000" w:themeColor="text1"/>
                <w:sz w:val="20"/>
                <w:szCs w:val="20"/>
              </w:rPr>
              <w:t>CHEM1121</w:t>
            </w:r>
          </w:p>
        </w:tc>
        <w:tc>
          <w:tcPr>
            <w:tcW w:w="5490" w:type="dxa"/>
            <w:tcBorders>
              <w:top w:val="nil"/>
              <w:left w:val="nil"/>
              <w:bottom w:val="single" w:sz="4" w:space="0" w:color="auto"/>
              <w:right w:val="single" w:sz="4" w:space="0" w:color="auto"/>
            </w:tcBorders>
            <w:shd w:val="clear" w:color="000000" w:fill="FFFFFF"/>
            <w:noWrap/>
            <w:vAlign w:val="center"/>
          </w:tcPr>
          <w:p w14:paraId="7E2D03B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Chemistry</w:t>
            </w:r>
          </w:p>
        </w:tc>
        <w:tc>
          <w:tcPr>
            <w:tcW w:w="761" w:type="dxa"/>
            <w:tcBorders>
              <w:top w:val="nil"/>
              <w:left w:val="nil"/>
              <w:bottom w:val="single" w:sz="4" w:space="0" w:color="auto"/>
              <w:right w:val="single" w:sz="4" w:space="0" w:color="auto"/>
            </w:tcBorders>
            <w:shd w:val="clear" w:color="000000" w:fill="FFFFFF"/>
            <w:noWrap/>
            <w:vAlign w:val="center"/>
          </w:tcPr>
          <w:p w14:paraId="1FF4EB7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11F9CF2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3F0864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1EF6ED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EEE1131</w:t>
            </w:r>
          </w:p>
        </w:tc>
        <w:tc>
          <w:tcPr>
            <w:tcW w:w="5490" w:type="dxa"/>
            <w:tcBorders>
              <w:top w:val="nil"/>
              <w:left w:val="nil"/>
              <w:bottom w:val="single" w:sz="4" w:space="0" w:color="auto"/>
              <w:right w:val="single" w:sz="4" w:space="0" w:color="auto"/>
            </w:tcBorders>
            <w:shd w:val="clear" w:color="000000" w:fill="FFFFFF"/>
            <w:noWrap/>
            <w:vAlign w:val="center"/>
          </w:tcPr>
          <w:p w14:paraId="297C67A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Basic Electronics </w:t>
            </w:r>
          </w:p>
        </w:tc>
        <w:tc>
          <w:tcPr>
            <w:tcW w:w="761" w:type="dxa"/>
            <w:tcBorders>
              <w:top w:val="nil"/>
              <w:left w:val="nil"/>
              <w:bottom w:val="single" w:sz="4" w:space="0" w:color="auto"/>
              <w:right w:val="single" w:sz="4" w:space="0" w:color="auto"/>
            </w:tcBorders>
            <w:shd w:val="clear" w:color="000000" w:fill="FFFFFF"/>
            <w:noWrap/>
            <w:vAlign w:val="center"/>
          </w:tcPr>
          <w:p w14:paraId="24A05B7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36E0AA4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44483F86"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D5B7B7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EEE1132</w:t>
            </w:r>
          </w:p>
        </w:tc>
        <w:tc>
          <w:tcPr>
            <w:tcW w:w="5490" w:type="dxa"/>
            <w:tcBorders>
              <w:top w:val="nil"/>
              <w:left w:val="nil"/>
              <w:bottom w:val="single" w:sz="4" w:space="0" w:color="auto"/>
              <w:right w:val="single" w:sz="4" w:space="0" w:color="auto"/>
            </w:tcBorders>
            <w:shd w:val="clear" w:color="000000" w:fill="FFFFFF"/>
            <w:noWrap/>
            <w:vAlign w:val="center"/>
          </w:tcPr>
          <w:p w14:paraId="599CC79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Basic Electronics Lab</w:t>
            </w:r>
          </w:p>
        </w:tc>
        <w:tc>
          <w:tcPr>
            <w:tcW w:w="761" w:type="dxa"/>
            <w:tcBorders>
              <w:top w:val="nil"/>
              <w:left w:val="nil"/>
              <w:bottom w:val="single" w:sz="4" w:space="0" w:color="auto"/>
              <w:right w:val="single" w:sz="4" w:space="0" w:color="auto"/>
            </w:tcBorders>
            <w:shd w:val="clear" w:color="000000" w:fill="FFFFFF"/>
            <w:noWrap/>
            <w:vAlign w:val="center"/>
          </w:tcPr>
          <w:p w14:paraId="6EA0F41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14:paraId="2FC2191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625943FE"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2B9C0D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CSE1111</w:t>
            </w:r>
          </w:p>
        </w:tc>
        <w:tc>
          <w:tcPr>
            <w:tcW w:w="5490" w:type="dxa"/>
            <w:tcBorders>
              <w:top w:val="nil"/>
              <w:left w:val="nil"/>
              <w:bottom w:val="single" w:sz="4" w:space="0" w:color="auto"/>
              <w:right w:val="single" w:sz="4" w:space="0" w:color="auto"/>
            </w:tcBorders>
            <w:shd w:val="clear" w:color="000000" w:fill="FFFFFF"/>
            <w:noWrap/>
            <w:vAlign w:val="center"/>
          </w:tcPr>
          <w:p w14:paraId="4B26A9D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Introduction to Computer Systems</w:t>
            </w:r>
          </w:p>
        </w:tc>
        <w:tc>
          <w:tcPr>
            <w:tcW w:w="761" w:type="dxa"/>
            <w:tcBorders>
              <w:top w:val="nil"/>
              <w:left w:val="nil"/>
              <w:bottom w:val="single" w:sz="4" w:space="0" w:color="auto"/>
              <w:right w:val="single" w:sz="4" w:space="0" w:color="auto"/>
            </w:tcBorders>
            <w:shd w:val="clear" w:color="000000" w:fill="FFFFFF"/>
            <w:noWrap/>
            <w:vAlign w:val="center"/>
          </w:tcPr>
          <w:p w14:paraId="254E01A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3CA35DF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C407C99"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592510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CSE1112</w:t>
            </w:r>
          </w:p>
        </w:tc>
        <w:tc>
          <w:tcPr>
            <w:tcW w:w="5490" w:type="dxa"/>
            <w:tcBorders>
              <w:top w:val="nil"/>
              <w:left w:val="nil"/>
              <w:bottom w:val="single" w:sz="4" w:space="0" w:color="auto"/>
              <w:right w:val="single" w:sz="4" w:space="0" w:color="auto"/>
            </w:tcBorders>
            <w:shd w:val="clear" w:color="000000" w:fill="FFFFFF"/>
            <w:noWrap/>
            <w:vAlign w:val="center"/>
          </w:tcPr>
          <w:p w14:paraId="293A2BC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Computer Maintenance and Engineering Drawing Lab</w:t>
            </w:r>
          </w:p>
        </w:tc>
        <w:tc>
          <w:tcPr>
            <w:tcW w:w="761" w:type="dxa"/>
            <w:tcBorders>
              <w:top w:val="nil"/>
              <w:left w:val="nil"/>
              <w:bottom w:val="single" w:sz="4" w:space="0" w:color="auto"/>
              <w:right w:val="single" w:sz="4" w:space="0" w:color="auto"/>
            </w:tcBorders>
            <w:shd w:val="clear" w:color="000000" w:fill="FFFFFF"/>
            <w:noWrap/>
            <w:vAlign w:val="center"/>
          </w:tcPr>
          <w:p w14:paraId="37AEC67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14:paraId="4700942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5CD40CC5"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0F8F10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CSE1121</w:t>
            </w:r>
          </w:p>
        </w:tc>
        <w:tc>
          <w:tcPr>
            <w:tcW w:w="5490" w:type="dxa"/>
            <w:tcBorders>
              <w:top w:val="nil"/>
              <w:left w:val="nil"/>
              <w:bottom w:val="single" w:sz="4" w:space="0" w:color="auto"/>
              <w:right w:val="single" w:sz="4" w:space="0" w:color="auto"/>
            </w:tcBorders>
            <w:shd w:val="clear" w:color="000000" w:fill="FFFFFF"/>
            <w:noWrap/>
            <w:vAlign w:val="center"/>
          </w:tcPr>
          <w:p w14:paraId="794314F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Structural Programming Language</w:t>
            </w:r>
          </w:p>
        </w:tc>
        <w:tc>
          <w:tcPr>
            <w:tcW w:w="761" w:type="dxa"/>
            <w:tcBorders>
              <w:top w:val="nil"/>
              <w:left w:val="nil"/>
              <w:bottom w:val="single" w:sz="4" w:space="0" w:color="auto"/>
              <w:right w:val="single" w:sz="4" w:space="0" w:color="auto"/>
            </w:tcBorders>
            <w:shd w:val="clear" w:color="000000" w:fill="FFFFFF"/>
            <w:noWrap/>
            <w:vAlign w:val="center"/>
          </w:tcPr>
          <w:p w14:paraId="1D886B3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158650B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22D17C1B"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4DFABE8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CSE1122</w:t>
            </w:r>
          </w:p>
        </w:tc>
        <w:tc>
          <w:tcPr>
            <w:tcW w:w="5490" w:type="dxa"/>
            <w:tcBorders>
              <w:top w:val="nil"/>
              <w:left w:val="nil"/>
              <w:bottom w:val="single" w:sz="4" w:space="0" w:color="auto"/>
              <w:right w:val="single" w:sz="4" w:space="0" w:color="auto"/>
            </w:tcBorders>
            <w:shd w:val="clear" w:color="000000" w:fill="FFFFFF"/>
            <w:noWrap/>
            <w:vAlign w:val="center"/>
          </w:tcPr>
          <w:p w14:paraId="276D110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Structural Programming Language Lab</w:t>
            </w:r>
          </w:p>
        </w:tc>
        <w:tc>
          <w:tcPr>
            <w:tcW w:w="761" w:type="dxa"/>
            <w:tcBorders>
              <w:top w:val="nil"/>
              <w:left w:val="nil"/>
              <w:bottom w:val="single" w:sz="4" w:space="0" w:color="auto"/>
              <w:right w:val="single" w:sz="4" w:space="0" w:color="auto"/>
            </w:tcBorders>
            <w:shd w:val="clear" w:color="000000" w:fill="FFFFFF"/>
            <w:noWrap/>
            <w:vAlign w:val="center"/>
          </w:tcPr>
          <w:p w14:paraId="1E32D8F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14:paraId="1FB94D2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4540147D"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5992CE5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14:paraId="70035BE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525</w:t>
            </w:r>
          </w:p>
        </w:tc>
        <w:tc>
          <w:tcPr>
            <w:tcW w:w="841" w:type="dxa"/>
            <w:tcBorders>
              <w:top w:val="nil"/>
              <w:left w:val="nil"/>
              <w:bottom w:val="single" w:sz="4" w:space="0" w:color="auto"/>
              <w:right w:val="single" w:sz="4" w:space="0" w:color="auto"/>
            </w:tcBorders>
            <w:shd w:val="clear" w:color="000000" w:fill="FFFFFF"/>
            <w:noWrap/>
            <w:vAlign w:val="center"/>
          </w:tcPr>
          <w:p w14:paraId="4BE903B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21</w:t>
            </w:r>
          </w:p>
        </w:tc>
      </w:tr>
    </w:tbl>
    <w:p w14:paraId="465EE22A" w14:textId="77777777" w:rsidR="002E3C27" w:rsidRPr="003A1C44" w:rsidRDefault="002E3C27" w:rsidP="002E3C27">
      <w:pPr>
        <w:rPr>
          <w:rFonts w:ascii="Arial" w:hAnsi="Arial" w:cs="Arial"/>
          <w:color w:val="000000" w:themeColor="text1"/>
          <w:sz w:val="20"/>
          <w:szCs w:val="20"/>
        </w:rPr>
      </w:pPr>
    </w:p>
    <w:p w14:paraId="41174E88" w14:textId="77777777" w:rsidR="002E3C27" w:rsidRPr="003A1C44" w:rsidRDefault="002E3C27" w:rsidP="002E3C27">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Courses offered in Part-I, Even Semester</w:t>
      </w:r>
    </w:p>
    <w:tbl>
      <w:tblPr>
        <w:tblW w:w="8547" w:type="dxa"/>
        <w:jc w:val="center"/>
        <w:tblLook w:val="04A0" w:firstRow="1" w:lastRow="0" w:firstColumn="1" w:lastColumn="0" w:noHBand="0" w:noVBand="1"/>
      </w:tblPr>
      <w:tblGrid>
        <w:gridCol w:w="1455"/>
        <w:gridCol w:w="5490"/>
        <w:gridCol w:w="761"/>
        <w:gridCol w:w="841"/>
      </w:tblGrid>
      <w:tr w:rsidR="002E3C27" w:rsidRPr="003A1C44" w14:paraId="307F91E1"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62C991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7FAC1FA"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9F088D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84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BBF2F1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013A865C"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90C218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ECON1211</w:t>
            </w:r>
          </w:p>
        </w:tc>
        <w:tc>
          <w:tcPr>
            <w:tcW w:w="5490" w:type="dxa"/>
            <w:tcBorders>
              <w:top w:val="nil"/>
              <w:left w:val="nil"/>
              <w:bottom w:val="single" w:sz="4" w:space="0" w:color="auto"/>
              <w:right w:val="single" w:sz="4" w:space="0" w:color="auto"/>
            </w:tcBorders>
            <w:shd w:val="clear" w:color="000000" w:fill="FFFFFF"/>
            <w:noWrap/>
            <w:vAlign w:val="center"/>
          </w:tcPr>
          <w:p w14:paraId="516E379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Engineering Economics</w:t>
            </w:r>
          </w:p>
        </w:tc>
        <w:tc>
          <w:tcPr>
            <w:tcW w:w="761" w:type="dxa"/>
            <w:tcBorders>
              <w:top w:val="nil"/>
              <w:left w:val="nil"/>
              <w:bottom w:val="single" w:sz="4" w:space="0" w:color="auto"/>
              <w:right w:val="single" w:sz="4" w:space="0" w:color="auto"/>
            </w:tcBorders>
            <w:shd w:val="clear" w:color="000000" w:fill="FFFFFF"/>
            <w:noWrap/>
            <w:vAlign w:val="center"/>
          </w:tcPr>
          <w:p w14:paraId="0C58758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14:paraId="38A085D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209023C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D412C5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STAT1211</w:t>
            </w:r>
          </w:p>
        </w:tc>
        <w:tc>
          <w:tcPr>
            <w:tcW w:w="5490" w:type="dxa"/>
            <w:tcBorders>
              <w:top w:val="nil"/>
              <w:left w:val="nil"/>
              <w:bottom w:val="single" w:sz="4" w:space="0" w:color="auto"/>
              <w:right w:val="single" w:sz="4" w:space="0" w:color="auto"/>
            </w:tcBorders>
            <w:shd w:val="clear" w:color="000000" w:fill="FFFFFF"/>
            <w:noWrap/>
            <w:vAlign w:val="center"/>
          </w:tcPr>
          <w:p w14:paraId="084E28C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Statistics for Engineers</w:t>
            </w:r>
          </w:p>
        </w:tc>
        <w:tc>
          <w:tcPr>
            <w:tcW w:w="761" w:type="dxa"/>
            <w:tcBorders>
              <w:top w:val="nil"/>
              <w:left w:val="nil"/>
              <w:bottom w:val="single" w:sz="4" w:space="0" w:color="auto"/>
              <w:right w:val="single" w:sz="4" w:space="0" w:color="auto"/>
            </w:tcBorders>
            <w:shd w:val="clear" w:color="000000" w:fill="FFFFFF"/>
            <w:noWrap/>
            <w:vAlign w:val="center"/>
          </w:tcPr>
          <w:p w14:paraId="397EF0D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14:paraId="55EA822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08795D40"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4B87A2E" w14:textId="77777777" w:rsidR="002E3C27" w:rsidRPr="003A1C44" w:rsidRDefault="002E3C27" w:rsidP="001C3606">
            <w:pPr>
              <w:rPr>
                <w:rFonts w:ascii="Arial" w:hAnsi="Arial" w:cs="Arial"/>
                <w:color w:val="000000" w:themeColor="text1"/>
                <w:sz w:val="20"/>
                <w:szCs w:val="20"/>
              </w:rPr>
            </w:pPr>
            <w:r>
              <w:rPr>
                <w:rFonts w:ascii="Arial" w:hAnsi="Arial" w:cs="Arial"/>
                <w:color w:val="000000" w:themeColor="text1"/>
                <w:sz w:val="20"/>
                <w:szCs w:val="20"/>
              </w:rPr>
              <w:t>MATH1221</w:t>
            </w:r>
          </w:p>
        </w:tc>
        <w:tc>
          <w:tcPr>
            <w:tcW w:w="5490" w:type="dxa"/>
            <w:tcBorders>
              <w:top w:val="nil"/>
              <w:left w:val="nil"/>
              <w:bottom w:val="single" w:sz="4" w:space="0" w:color="auto"/>
              <w:right w:val="single" w:sz="4" w:space="0" w:color="auto"/>
            </w:tcBorders>
            <w:shd w:val="clear" w:color="000000" w:fill="FFFFFF"/>
            <w:noWrap/>
            <w:vAlign w:val="center"/>
          </w:tcPr>
          <w:p w14:paraId="4434131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Co-ordinate Geometry, Vector analysis and Complex Variable</w:t>
            </w:r>
          </w:p>
        </w:tc>
        <w:tc>
          <w:tcPr>
            <w:tcW w:w="761" w:type="dxa"/>
            <w:tcBorders>
              <w:top w:val="nil"/>
              <w:left w:val="nil"/>
              <w:bottom w:val="single" w:sz="4" w:space="0" w:color="auto"/>
              <w:right w:val="single" w:sz="4" w:space="0" w:color="auto"/>
            </w:tcBorders>
            <w:shd w:val="clear" w:color="000000" w:fill="FFFFFF"/>
            <w:noWrap/>
            <w:vAlign w:val="center"/>
          </w:tcPr>
          <w:p w14:paraId="1CCD7E8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127AB4D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511BAA60"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2FB275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PHY 1211</w:t>
            </w:r>
          </w:p>
        </w:tc>
        <w:tc>
          <w:tcPr>
            <w:tcW w:w="5490" w:type="dxa"/>
            <w:tcBorders>
              <w:top w:val="nil"/>
              <w:left w:val="nil"/>
              <w:bottom w:val="single" w:sz="4" w:space="0" w:color="auto"/>
              <w:right w:val="single" w:sz="4" w:space="0" w:color="auto"/>
            </w:tcBorders>
            <w:shd w:val="clear" w:color="000000" w:fill="FFFFFF"/>
            <w:noWrap/>
            <w:vAlign w:val="center"/>
          </w:tcPr>
          <w:p w14:paraId="6821B65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Basic Electricity and Electrical Circuits   </w:t>
            </w:r>
          </w:p>
        </w:tc>
        <w:tc>
          <w:tcPr>
            <w:tcW w:w="761" w:type="dxa"/>
            <w:tcBorders>
              <w:top w:val="nil"/>
              <w:left w:val="nil"/>
              <w:bottom w:val="single" w:sz="4" w:space="0" w:color="auto"/>
              <w:right w:val="single" w:sz="4" w:space="0" w:color="auto"/>
            </w:tcBorders>
            <w:shd w:val="clear" w:color="000000" w:fill="FFFFFF"/>
            <w:noWrap/>
            <w:vAlign w:val="center"/>
          </w:tcPr>
          <w:p w14:paraId="705DBB4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56E6035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8AB30DE"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D64096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CSE1211</w:t>
            </w:r>
          </w:p>
        </w:tc>
        <w:tc>
          <w:tcPr>
            <w:tcW w:w="5490" w:type="dxa"/>
            <w:tcBorders>
              <w:top w:val="nil"/>
              <w:left w:val="nil"/>
              <w:bottom w:val="single" w:sz="4" w:space="0" w:color="auto"/>
              <w:right w:val="single" w:sz="4" w:space="0" w:color="auto"/>
            </w:tcBorders>
            <w:shd w:val="clear" w:color="000000" w:fill="FFFFFF"/>
            <w:noWrap/>
            <w:vAlign w:val="center"/>
          </w:tcPr>
          <w:p w14:paraId="71CA91A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Introduction to Digital Electronics </w:t>
            </w:r>
          </w:p>
        </w:tc>
        <w:tc>
          <w:tcPr>
            <w:tcW w:w="761" w:type="dxa"/>
            <w:tcBorders>
              <w:top w:val="nil"/>
              <w:left w:val="nil"/>
              <w:bottom w:val="single" w:sz="4" w:space="0" w:color="auto"/>
              <w:right w:val="single" w:sz="4" w:space="0" w:color="auto"/>
            </w:tcBorders>
            <w:shd w:val="clear" w:color="000000" w:fill="FFFFFF"/>
            <w:noWrap/>
            <w:vAlign w:val="center"/>
          </w:tcPr>
          <w:p w14:paraId="0342CBE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3495FA2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BF4DA4B"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A7E9F0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CSE1212</w:t>
            </w:r>
          </w:p>
        </w:tc>
        <w:tc>
          <w:tcPr>
            <w:tcW w:w="5490" w:type="dxa"/>
            <w:tcBorders>
              <w:top w:val="nil"/>
              <w:left w:val="nil"/>
              <w:bottom w:val="single" w:sz="4" w:space="0" w:color="auto"/>
              <w:right w:val="single" w:sz="4" w:space="0" w:color="auto"/>
            </w:tcBorders>
            <w:shd w:val="clear" w:color="000000" w:fill="FFFFFF"/>
            <w:noWrap/>
            <w:vAlign w:val="center"/>
          </w:tcPr>
          <w:p w14:paraId="46A8668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Introduction to Digital Electronics  Lab</w:t>
            </w:r>
          </w:p>
        </w:tc>
        <w:tc>
          <w:tcPr>
            <w:tcW w:w="761" w:type="dxa"/>
            <w:tcBorders>
              <w:top w:val="nil"/>
              <w:left w:val="nil"/>
              <w:bottom w:val="single" w:sz="4" w:space="0" w:color="auto"/>
              <w:right w:val="single" w:sz="4" w:space="0" w:color="auto"/>
            </w:tcBorders>
            <w:shd w:val="clear" w:color="000000" w:fill="FFFFFF"/>
            <w:noWrap/>
            <w:vAlign w:val="center"/>
          </w:tcPr>
          <w:p w14:paraId="45711FD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41" w:type="dxa"/>
            <w:tcBorders>
              <w:top w:val="nil"/>
              <w:left w:val="nil"/>
              <w:bottom w:val="single" w:sz="4" w:space="0" w:color="auto"/>
              <w:right w:val="single" w:sz="4" w:space="0" w:color="auto"/>
            </w:tcBorders>
            <w:shd w:val="clear" w:color="000000" w:fill="FFFFFF"/>
            <w:noWrap/>
            <w:vAlign w:val="center"/>
          </w:tcPr>
          <w:p w14:paraId="1FDFE8D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4CAEF4FB"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B676D0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CSE1221</w:t>
            </w:r>
          </w:p>
        </w:tc>
        <w:tc>
          <w:tcPr>
            <w:tcW w:w="5490" w:type="dxa"/>
            <w:tcBorders>
              <w:top w:val="nil"/>
              <w:left w:val="nil"/>
              <w:bottom w:val="single" w:sz="4" w:space="0" w:color="auto"/>
              <w:right w:val="single" w:sz="4" w:space="0" w:color="auto"/>
            </w:tcBorders>
            <w:shd w:val="clear" w:color="000000" w:fill="FFFFFF"/>
            <w:noWrap/>
            <w:vAlign w:val="center"/>
          </w:tcPr>
          <w:p w14:paraId="39CF64A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Object Oriented Programming</w:t>
            </w:r>
          </w:p>
        </w:tc>
        <w:tc>
          <w:tcPr>
            <w:tcW w:w="761" w:type="dxa"/>
            <w:tcBorders>
              <w:top w:val="nil"/>
              <w:left w:val="nil"/>
              <w:bottom w:val="single" w:sz="4" w:space="0" w:color="auto"/>
              <w:right w:val="single" w:sz="4" w:space="0" w:color="auto"/>
            </w:tcBorders>
            <w:shd w:val="clear" w:color="000000" w:fill="FFFFFF"/>
            <w:noWrap/>
            <w:vAlign w:val="center"/>
          </w:tcPr>
          <w:p w14:paraId="6455988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41" w:type="dxa"/>
            <w:tcBorders>
              <w:top w:val="nil"/>
              <w:left w:val="nil"/>
              <w:bottom w:val="single" w:sz="4" w:space="0" w:color="auto"/>
              <w:right w:val="single" w:sz="4" w:space="0" w:color="auto"/>
            </w:tcBorders>
            <w:shd w:val="clear" w:color="000000" w:fill="FFFFFF"/>
            <w:noWrap/>
            <w:vAlign w:val="center"/>
          </w:tcPr>
          <w:p w14:paraId="42C9A44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E6D323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6EF910D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CSE1222</w:t>
            </w:r>
          </w:p>
        </w:tc>
        <w:tc>
          <w:tcPr>
            <w:tcW w:w="5490" w:type="dxa"/>
            <w:tcBorders>
              <w:top w:val="nil"/>
              <w:left w:val="nil"/>
              <w:bottom w:val="single" w:sz="4" w:space="0" w:color="auto"/>
              <w:right w:val="single" w:sz="4" w:space="0" w:color="auto"/>
            </w:tcBorders>
            <w:shd w:val="clear" w:color="000000" w:fill="FFFFFF"/>
            <w:noWrap/>
            <w:vAlign w:val="center"/>
          </w:tcPr>
          <w:p w14:paraId="6407987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Object Oriented Programming Lab</w:t>
            </w:r>
          </w:p>
        </w:tc>
        <w:tc>
          <w:tcPr>
            <w:tcW w:w="761" w:type="dxa"/>
            <w:tcBorders>
              <w:top w:val="nil"/>
              <w:left w:val="nil"/>
              <w:bottom w:val="single" w:sz="4" w:space="0" w:color="auto"/>
              <w:right w:val="single" w:sz="4" w:space="0" w:color="auto"/>
            </w:tcBorders>
            <w:shd w:val="clear" w:color="000000" w:fill="FFFFFF"/>
            <w:noWrap/>
            <w:vAlign w:val="center"/>
          </w:tcPr>
          <w:p w14:paraId="126FF19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41" w:type="dxa"/>
            <w:tcBorders>
              <w:top w:val="nil"/>
              <w:left w:val="nil"/>
              <w:bottom w:val="single" w:sz="4" w:space="0" w:color="auto"/>
              <w:right w:val="single" w:sz="4" w:space="0" w:color="auto"/>
            </w:tcBorders>
            <w:shd w:val="clear" w:color="000000" w:fill="FFFFFF"/>
            <w:noWrap/>
            <w:vAlign w:val="center"/>
          </w:tcPr>
          <w:p w14:paraId="6B9496E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0EB38F35"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7E2B76C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14:paraId="6478056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475</w:t>
            </w:r>
          </w:p>
        </w:tc>
        <w:tc>
          <w:tcPr>
            <w:tcW w:w="841" w:type="dxa"/>
            <w:tcBorders>
              <w:top w:val="nil"/>
              <w:left w:val="nil"/>
              <w:bottom w:val="single" w:sz="4" w:space="0" w:color="auto"/>
              <w:right w:val="single" w:sz="4" w:space="0" w:color="auto"/>
            </w:tcBorders>
            <w:shd w:val="clear" w:color="000000" w:fill="FFFFFF"/>
            <w:noWrap/>
            <w:vAlign w:val="center"/>
          </w:tcPr>
          <w:p w14:paraId="6B75510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19</w:t>
            </w:r>
          </w:p>
        </w:tc>
      </w:tr>
    </w:tbl>
    <w:p w14:paraId="1989A751" w14:textId="77777777" w:rsidR="002E3C27" w:rsidRPr="003A1C44" w:rsidRDefault="002E3C27" w:rsidP="002E3C27">
      <w:pPr>
        <w:suppressAutoHyphens/>
        <w:jc w:val="center"/>
        <w:rPr>
          <w:rFonts w:ascii="Arial" w:hAnsi="Arial" w:cs="Arial"/>
          <w:color w:val="000000" w:themeColor="text1"/>
          <w:sz w:val="20"/>
          <w:szCs w:val="20"/>
        </w:rPr>
      </w:pPr>
    </w:p>
    <w:p w14:paraId="50E497B4" w14:textId="77777777" w:rsidR="002E3C27" w:rsidRPr="003A1C44" w:rsidRDefault="002E3C27" w:rsidP="002E3C27">
      <w:pPr>
        <w:spacing w:line="276" w:lineRule="auto"/>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Courses offered in Part-II, Odd Semester</w:t>
      </w:r>
    </w:p>
    <w:tbl>
      <w:tblPr>
        <w:tblW w:w="8549" w:type="dxa"/>
        <w:jc w:val="center"/>
        <w:tblLook w:val="04A0" w:firstRow="1" w:lastRow="0" w:firstColumn="1" w:lastColumn="0" w:noHBand="0" w:noVBand="1"/>
      </w:tblPr>
      <w:tblGrid>
        <w:gridCol w:w="1455"/>
        <w:gridCol w:w="5490"/>
        <w:gridCol w:w="795"/>
        <w:gridCol w:w="809"/>
      </w:tblGrid>
      <w:tr w:rsidR="002E3C27" w:rsidRPr="003A1C44" w14:paraId="4E8DE9A2"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C9CC6F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589746D"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544681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809"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C5B1DA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49D1DBBD"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548D4D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ACCO2111</w:t>
            </w:r>
          </w:p>
        </w:tc>
        <w:tc>
          <w:tcPr>
            <w:tcW w:w="5490" w:type="dxa"/>
            <w:tcBorders>
              <w:top w:val="nil"/>
              <w:left w:val="nil"/>
              <w:bottom w:val="single" w:sz="4" w:space="0" w:color="auto"/>
              <w:right w:val="single" w:sz="4" w:space="0" w:color="auto"/>
            </w:tcBorders>
            <w:shd w:val="clear" w:color="000000" w:fill="FFFFFF"/>
            <w:noWrap/>
            <w:vAlign w:val="center"/>
          </w:tcPr>
          <w:p w14:paraId="46198ED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Industrial Management and Accountancy</w:t>
            </w:r>
          </w:p>
        </w:tc>
        <w:tc>
          <w:tcPr>
            <w:tcW w:w="795" w:type="dxa"/>
            <w:tcBorders>
              <w:top w:val="nil"/>
              <w:left w:val="nil"/>
              <w:bottom w:val="single" w:sz="4" w:space="0" w:color="auto"/>
              <w:right w:val="single" w:sz="4" w:space="0" w:color="auto"/>
            </w:tcBorders>
            <w:shd w:val="clear" w:color="000000" w:fill="FFFFFF"/>
            <w:noWrap/>
            <w:vAlign w:val="center"/>
          </w:tcPr>
          <w:p w14:paraId="5D89FFC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09" w:type="dxa"/>
            <w:tcBorders>
              <w:top w:val="nil"/>
              <w:left w:val="nil"/>
              <w:bottom w:val="single" w:sz="4" w:space="0" w:color="auto"/>
              <w:right w:val="single" w:sz="4" w:space="0" w:color="auto"/>
            </w:tcBorders>
            <w:shd w:val="clear" w:color="000000" w:fill="FFFFFF"/>
            <w:noWrap/>
            <w:vAlign w:val="center"/>
          </w:tcPr>
          <w:p w14:paraId="1225A90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5FD24C2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2E7C0F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STAT2111</w:t>
            </w:r>
          </w:p>
        </w:tc>
        <w:tc>
          <w:tcPr>
            <w:tcW w:w="5490" w:type="dxa"/>
            <w:tcBorders>
              <w:top w:val="nil"/>
              <w:left w:val="nil"/>
              <w:bottom w:val="single" w:sz="4" w:space="0" w:color="auto"/>
              <w:right w:val="single" w:sz="4" w:space="0" w:color="auto"/>
            </w:tcBorders>
            <w:shd w:val="clear" w:color="000000" w:fill="FFFFFF"/>
            <w:noWrap/>
            <w:vAlign w:val="center"/>
          </w:tcPr>
          <w:p w14:paraId="5FE2C5B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Theory of Statistics</w:t>
            </w:r>
          </w:p>
        </w:tc>
        <w:tc>
          <w:tcPr>
            <w:tcW w:w="795" w:type="dxa"/>
            <w:tcBorders>
              <w:top w:val="nil"/>
              <w:left w:val="nil"/>
              <w:bottom w:val="single" w:sz="4" w:space="0" w:color="auto"/>
              <w:right w:val="single" w:sz="4" w:space="0" w:color="auto"/>
            </w:tcBorders>
            <w:shd w:val="clear" w:color="000000" w:fill="FFFFFF"/>
            <w:noWrap/>
            <w:vAlign w:val="center"/>
          </w:tcPr>
          <w:p w14:paraId="19C8766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809" w:type="dxa"/>
            <w:tcBorders>
              <w:top w:val="nil"/>
              <w:left w:val="nil"/>
              <w:bottom w:val="single" w:sz="4" w:space="0" w:color="auto"/>
              <w:right w:val="single" w:sz="4" w:space="0" w:color="auto"/>
            </w:tcBorders>
            <w:shd w:val="clear" w:color="000000" w:fill="FFFFFF"/>
            <w:noWrap/>
            <w:vAlign w:val="center"/>
          </w:tcPr>
          <w:p w14:paraId="3A72C3E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68C630E1"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1BF9EA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MATH 2131</w:t>
            </w:r>
          </w:p>
        </w:tc>
        <w:tc>
          <w:tcPr>
            <w:tcW w:w="5490" w:type="dxa"/>
            <w:tcBorders>
              <w:top w:val="nil"/>
              <w:left w:val="nil"/>
              <w:bottom w:val="single" w:sz="4" w:space="0" w:color="auto"/>
              <w:right w:val="single" w:sz="4" w:space="0" w:color="auto"/>
            </w:tcBorders>
            <w:shd w:val="clear" w:color="000000" w:fill="FFFFFF"/>
            <w:noWrap/>
            <w:vAlign w:val="center"/>
          </w:tcPr>
          <w:p w14:paraId="4F37230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Differential Equations and Optimization</w:t>
            </w:r>
          </w:p>
        </w:tc>
        <w:tc>
          <w:tcPr>
            <w:tcW w:w="795" w:type="dxa"/>
            <w:tcBorders>
              <w:top w:val="nil"/>
              <w:left w:val="nil"/>
              <w:bottom w:val="single" w:sz="4" w:space="0" w:color="auto"/>
              <w:right w:val="single" w:sz="4" w:space="0" w:color="auto"/>
            </w:tcBorders>
            <w:shd w:val="clear" w:color="000000" w:fill="FFFFFF"/>
            <w:noWrap/>
            <w:vAlign w:val="center"/>
          </w:tcPr>
          <w:p w14:paraId="11475E4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14:paraId="79F9372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6736A8F"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64E13D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CSE2111</w:t>
            </w:r>
          </w:p>
        </w:tc>
        <w:tc>
          <w:tcPr>
            <w:tcW w:w="5490" w:type="dxa"/>
            <w:tcBorders>
              <w:top w:val="nil"/>
              <w:left w:val="nil"/>
              <w:bottom w:val="single" w:sz="4" w:space="0" w:color="auto"/>
              <w:right w:val="single" w:sz="4" w:space="0" w:color="auto"/>
            </w:tcBorders>
            <w:shd w:val="clear" w:color="000000" w:fill="FFFFFF"/>
            <w:noWrap/>
            <w:vAlign w:val="center"/>
          </w:tcPr>
          <w:p w14:paraId="4C5CBCE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Digital System Design</w:t>
            </w:r>
          </w:p>
        </w:tc>
        <w:tc>
          <w:tcPr>
            <w:tcW w:w="795" w:type="dxa"/>
            <w:tcBorders>
              <w:top w:val="nil"/>
              <w:left w:val="nil"/>
              <w:bottom w:val="single" w:sz="4" w:space="0" w:color="auto"/>
              <w:right w:val="single" w:sz="4" w:space="0" w:color="auto"/>
            </w:tcBorders>
            <w:shd w:val="clear" w:color="000000" w:fill="FFFFFF"/>
            <w:noWrap/>
            <w:vAlign w:val="center"/>
          </w:tcPr>
          <w:p w14:paraId="1CC6FB6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14:paraId="18A754F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34647D5"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4CBE03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CSE2112</w:t>
            </w:r>
          </w:p>
        </w:tc>
        <w:tc>
          <w:tcPr>
            <w:tcW w:w="5490" w:type="dxa"/>
            <w:tcBorders>
              <w:top w:val="nil"/>
              <w:left w:val="nil"/>
              <w:bottom w:val="single" w:sz="4" w:space="0" w:color="auto"/>
              <w:right w:val="single" w:sz="4" w:space="0" w:color="auto"/>
            </w:tcBorders>
            <w:shd w:val="clear" w:color="000000" w:fill="FFFFFF"/>
            <w:noWrap/>
            <w:vAlign w:val="center"/>
          </w:tcPr>
          <w:p w14:paraId="4C649563"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Digital System Design Lab</w:t>
            </w:r>
          </w:p>
        </w:tc>
        <w:tc>
          <w:tcPr>
            <w:tcW w:w="795" w:type="dxa"/>
            <w:tcBorders>
              <w:top w:val="nil"/>
              <w:left w:val="nil"/>
              <w:bottom w:val="single" w:sz="4" w:space="0" w:color="auto"/>
              <w:right w:val="single" w:sz="4" w:space="0" w:color="auto"/>
            </w:tcBorders>
            <w:shd w:val="clear" w:color="000000" w:fill="FFFFFF"/>
            <w:noWrap/>
            <w:vAlign w:val="center"/>
          </w:tcPr>
          <w:p w14:paraId="49C3CBD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09" w:type="dxa"/>
            <w:tcBorders>
              <w:top w:val="nil"/>
              <w:left w:val="nil"/>
              <w:bottom w:val="single" w:sz="4" w:space="0" w:color="auto"/>
              <w:right w:val="single" w:sz="4" w:space="0" w:color="auto"/>
            </w:tcBorders>
            <w:shd w:val="clear" w:color="000000" w:fill="FFFFFF"/>
            <w:noWrap/>
            <w:vAlign w:val="center"/>
          </w:tcPr>
          <w:p w14:paraId="7770890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660622BF"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A3E925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CSE2121</w:t>
            </w:r>
          </w:p>
        </w:tc>
        <w:tc>
          <w:tcPr>
            <w:tcW w:w="5490" w:type="dxa"/>
            <w:tcBorders>
              <w:top w:val="nil"/>
              <w:left w:val="nil"/>
              <w:bottom w:val="single" w:sz="4" w:space="0" w:color="auto"/>
              <w:right w:val="single" w:sz="4" w:space="0" w:color="auto"/>
            </w:tcBorders>
            <w:shd w:val="clear" w:color="000000" w:fill="FFFFFF"/>
            <w:noWrap/>
            <w:vAlign w:val="center"/>
          </w:tcPr>
          <w:p w14:paraId="3D80026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Data Structure</w:t>
            </w:r>
          </w:p>
        </w:tc>
        <w:tc>
          <w:tcPr>
            <w:tcW w:w="795" w:type="dxa"/>
            <w:tcBorders>
              <w:top w:val="nil"/>
              <w:left w:val="nil"/>
              <w:bottom w:val="single" w:sz="4" w:space="0" w:color="auto"/>
              <w:right w:val="single" w:sz="4" w:space="0" w:color="auto"/>
            </w:tcBorders>
            <w:shd w:val="clear" w:color="000000" w:fill="FFFFFF"/>
            <w:noWrap/>
            <w:vAlign w:val="center"/>
          </w:tcPr>
          <w:p w14:paraId="72E8B5C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14:paraId="6492925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4BE5D55"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46FEA3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CSE2122</w:t>
            </w:r>
          </w:p>
        </w:tc>
        <w:tc>
          <w:tcPr>
            <w:tcW w:w="5490" w:type="dxa"/>
            <w:tcBorders>
              <w:top w:val="nil"/>
              <w:left w:val="nil"/>
              <w:bottom w:val="single" w:sz="4" w:space="0" w:color="auto"/>
              <w:right w:val="single" w:sz="4" w:space="0" w:color="auto"/>
            </w:tcBorders>
            <w:shd w:val="clear" w:color="000000" w:fill="FFFFFF"/>
            <w:noWrap/>
            <w:vAlign w:val="center"/>
          </w:tcPr>
          <w:p w14:paraId="2479A20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Data Structure Lab</w:t>
            </w:r>
          </w:p>
        </w:tc>
        <w:tc>
          <w:tcPr>
            <w:tcW w:w="795" w:type="dxa"/>
            <w:tcBorders>
              <w:top w:val="nil"/>
              <w:left w:val="nil"/>
              <w:bottom w:val="single" w:sz="4" w:space="0" w:color="auto"/>
              <w:right w:val="single" w:sz="4" w:space="0" w:color="auto"/>
            </w:tcBorders>
            <w:shd w:val="clear" w:color="000000" w:fill="FFFFFF"/>
            <w:noWrap/>
            <w:vAlign w:val="center"/>
          </w:tcPr>
          <w:p w14:paraId="694A33D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09" w:type="dxa"/>
            <w:tcBorders>
              <w:top w:val="nil"/>
              <w:left w:val="nil"/>
              <w:bottom w:val="single" w:sz="4" w:space="0" w:color="auto"/>
              <w:right w:val="single" w:sz="4" w:space="0" w:color="auto"/>
            </w:tcBorders>
            <w:shd w:val="clear" w:color="000000" w:fill="FFFFFF"/>
            <w:noWrap/>
            <w:vAlign w:val="center"/>
          </w:tcPr>
          <w:p w14:paraId="5EB3D9F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77B71E18"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60F55F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CSE2131</w:t>
            </w:r>
          </w:p>
        </w:tc>
        <w:tc>
          <w:tcPr>
            <w:tcW w:w="5490" w:type="dxa"/>
            <w:tcBorders>
              <w:top w:val="nil"/>
              <w:left w:val="nil"/>
              <w:bottom w:val="single" w:sz="4" w:space="0" w:color="auto"/>
              <w:right w:val="single" w:sz="4" w:space="0" w:color="auto"/>
            </w:tcBorders>
            <w:shd w:val="clear" w:color="000000" w:fill="FFFFFF"/>
            <w:noWrap/>
            <w:vAlign w:val="center"/>
          </w:tcPr>
          <w:p w14:paraId="1562385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Discrete Mathematics</w:t>
            </w:r>
          </w:p>
        </w:tc>
        <w:tc>
          <w:tcPr>
            <w:tcW w:w="795" w:type="dxa"/>
            <w:tcBorders>
              <w:top w:val="nil"/>
              <w:left w:val="nil"/>
              <w:bottom w:val="single" w:sz="4" w:space="0" w:color="auto"/>
              <w:right w:val="single" w:sz="4" w:space="0" w:color="auto"/>
            </w:tcBorders>
            <w:shd w:val="clear" w:color="000000" w:fill="FFFFFF"/>
            <w:noWrap/>
            <w:vAlign w:val="center"/>
          </w:tcPr>
          <w:p w14:paraId="7417C68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809" w:type="dxa"/>
            <w:tcBorders>
              <w:top w:val="nil"/>
              <w:left w:val="nil"/>
              <w:bottom w:val="single" w:sz="4" w:space="0" w:color="auto"/>
              <w:right w:val="single" w:sz="4" w:space="0" w:color="auto"/>
            </w:tcBorders>
            <w:shd w:val="clear" w:color="000000" w:fill="FFFFFF"/>
            <w:noWrap/>
            <w:vAlign w:val="center"/>
          </w:tcPr>
          <w:p w14:paraId="4F291FD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052A61AE"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470A784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CSE2142</w:t>
            </w:r>
          </w:p>
        </w:tc>
        <w:tc>
          <w:tcPr>
            <w:tcW w:w="5490" w:type="dxa"/>
            <w:tcBorders>
              <w:top w:val="nil"/>
              <w:left w:val="nil"/>
              <w:bottom w:val="single" w:sz="4" w:space="0" w:color="auto"/>
              <w:right w:val="single" w:sz="4" w:space="0" w:color="auto"/>
            </w:tcBorders>
            <w:shd w:val="clear" w:color="000000" w:fill="FFFFFF"/>
            <w:noWrap/>
            <w:vAlign w:val="center"/>
          </w:tcPr>
          <w:p w14:paraId="77B4211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Writing Professional Code Lab</w:t>
            </w:r>
          </w:p>
        </w:tc>
        <w:tc>
          <w:tcPr>
            <w:tcW w:w="795" w:type="dxa"/>
            <w:tcBorders>
              <w:top w:val="nil"/>
              <w:left w:val="nil"/>
              <w:bottom w:val="single" w:sz="4" w:space="0" w:color="auto"/>
              <w:right w:val="single" w:sz="4" w:space="0" w:color="auto"/>
            </w:tcBorders>
            <w:shd w:val="clear" w:color="000000" w:fill="FFFFFF"/>
            <w:noWrap/>
            <w:vAlign w:val="center"/>
          </w:tcPr>
          <w:p w14:paraId="54655FA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809" w:type="dxa"/>
            <w:tcBorders>
              <w:top w:val="nil"/>
              <w:left w:val="nil"/>
              <w:bottom w:val="single" w:sz="4" w:space="0" w:color="auto"/>
              <w:right w:val="single" w:sz="4" w:space="0" w:color="auto"/>
            </w:tcBorders>
            <w:shd w:val="clear" w:color="000000" w:fill="FFFFFF"/>
            <w:noWrap/>
            <w:vAlign w:val="center"/>
          </w:tcPr>
          <w:p w14:paraId="5013081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5967B292"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45F2055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95" w:type="dxa"/>
            <w:tcBorders>
              <w:top w:val="nil"/>
              <w:left w:val="nil"/>
              <w:bottom w:val="single" w:sz="4" w:space="0" w:color="auto"/>
              <w:right w:val="single" w:sz="4" w:space="0" w:color="auto"/>
            </w:tcBorders>
            <w:shd w:val="clear" w:color="000000" w:fill="FFFFFF"/>
            <w:noWrap/>
            <w:vAlign w:val="center"/>
          </w:tcPr>
          <w:p w14:paraId="70C385C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475</w:t>
            </w:r>
          </w:p>
        </w:tc>
        <w:tc>
          <w:tcPr>
            <w:tcW w:w="809" w:type="dxa"/>
            <w:tcBorders>
              <w:top w:val="nil"/>
              <w:left w:val="nil"/>
              <w:bottom w:val="single" w:sz="4" w:space="0" w:color="auto"/>
              <w:right w:val="single" w:sz="4" w:space="0" w:color="auto"/>
            </w:tcBorders>
            <w:shd w:val="clear" w:color="000000" w:fill="FFFFFF"/>
            <w:noWrap/>
            <w:vAlign w:val="center"/>
          </w:tcPr>
          <w:p w14:paraId="17EF7BA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19</w:t>
            </w:r>
          </w:p>
        </w:tc>
      </w:tr>
    </w:tbl>
    <w:p w14:paraId="7A3A835F" w14:textId="77777777" w:rsidR="002E3C27" w:rsidRPr="003A1C44" w:rsidRDefault="002E3C27" w:rsidP="002E3C27">
      <w:pPr>
        <w:rPr>
          <w:rFonts w:ascii="Arial" w:hAnsi="Arial" w:cs="Arial"/>
          <w:color w:val="000000" w:themeColor="text1"/>
          <w:sz w:val="20"/>
          <w:szCs w:val="20"/>
        </w:rPr>
      </w:pPr>
    </w:p>
    <w:p w14:paraId="31CEC8C7" w14:textId="77777777" w:rsidR="002E3C27" w:rsidRPr="003A1C44" w:rsidRDefault="002E3C27" w:rsidP="002E3C27">
      <w:pPr>
        <w:jc w:val="center"/>
        <w:rPr>
          <w:rFonts w:ascii="Arial" w:hAnsi="Arial" w:cs="Arial"/>
          <w:color w:val="000000" w:themeColor="text1"/>
          <w:sz w:val="20"/>
          <w:szCs w:val="20"/>
        </w:rPr>
      </w:pPr>
    </w:p>
    <w:p w14:paraId="64F9381B" w14:textId="77777777" w:rsidR="002E3C27" w:rsidRDefault="002E3C27" w:rsidP="002E3C27">
      <w:pPr>
        <w:rPr>
          <w:rFonts w:ascii="Arial" w:hAnsi="Arial" w:cs="Arial"/>
          <w:b/>
          <w:bCs/>
          <w:color w:val="000000" w:themeColor="text1"/>
          <w:sz w:val="20"/>
          <w:szCs w:val="20"/>
        </w:rPr>
      </w:pPr>
      <w:r>
        <w:rPr>
          <w:rFonts w:ascii="Arial" w:hAnsi="Arial" w:cs="Arial"/>
          <w:b/>
          <w:bCs/>
          <w:color w:val="000000" w:themeColor="text1"/>
          <w:sz w:val="20"/>
          <w:szCs w:val="20"/>
        </w:rPr>
        <w:br w:type="page"/>
      </w:r>
    </w:p>
    <w:p w14:paraId="47EA5E64" w14:textId="77777777" w:rsidR="002E3C27" w:rsidRPr="003A1C44" w:rsidRDefault="002E3C27" w:rsidP="002E3C27">
      <w:pPr>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lastRenderedPageBreak/>
        <w:t>Courses offered in Part-II, Even Semester</w:t>
      </w:r>
    </w:p>
    <w:tbl>
      <w:tblPr>
        <w:tblW w:w="8456" w:type="dxa"/>
        <w:jc w:val="center"/>
        <w:tblLook w:val="04A0" w:firstRow="1" w:lastRow="0" w:firstColumn="1" w:lastColumn="0" w:noHBand="0" w:noVBand="1"/>
      </w:tblPr>
      <w:tblGrid>
        <w:gridCol w:w="1455"/>
        <w:gridCol w:w="5490"/>
        <w:gridCol w:w="761"/>
        <w:gridCol w:w="750"/>
      </w:tblGrid>
      <w:tr w:rsidR="002E3C27" w:rsidRPr="003A1C44" w14:paraId="19E125CD" w14:textId="77777777" w:rsidTr="001C3606">
        <w:trPr>
          <w:trHeight w:val="300"/>
          <w:tblHeader/>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5340277"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74F446E"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701087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DAE117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469FC0C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6D73F10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LAW2211</w:t>
            </w:r>
          </w:p>
        </w:tc>
        <w:tc>
          <w:tcPr>
            <w:tcW w:w="5490" w:type="dxa"/>
            <w:tcBorders>
              <w:top w:val="nil"/>
              <w:left w:val="nil"/>
              <w:bottom w:val="single" w:sz="4" w:space="0" w:color="auto"/>
              <w:right w:val="single" w:sz="4" w:space="0" w:color="auto"/>
            </w:tcBorders>
            <w:shd w:val="clear" w:color="000000" w:fill="FFFFFF"/>
            <w:noWrap/>
            <w:vAlign w:val="center"/>
          </w:tcPr>
          <w:p w14:paraId="13F2854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Cyber and Intellectual Property Law</w:t>
            </w:r>
          </w:p>
        </w:tc>
        <w:tc>
          <w:tcPr>
            <w:tcW w:w="761" w:type="dxa"/>
            <w:tcBorders>
              <w:top w:val="nil"/>
              <w:left w:val="nil"/>
              <w:bottom w:val="single" w:sz="4" w:space="0" w:color="auto"/>
              <w:right w:val="single" w:sz="4" w:space="0" w:color="auto"/>
            </w:tcBorders>
            <w:shd w:val="clear" w:color="000000" w:fill="FFFFFF"/>
            <w:noWrap/>
            <w:vAlign w:val="center"/>
          </w:tcPr>
          <w:p w14:paraId="59F0498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14:paraId="72411A6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616CBFF4"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9B2A15F"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MATH2231</w:t>
            </w:r>
          </w:p>
        </w:tc>
        <w:tc>
          <w:tcPr>
            <w:tcW w:w="5490" w:type="dxa"/>
            <w:tcBorders>
              <w:top w:val="nil"/>
              <w:left w:val="nil"/>
              <w:bottom w:val="single" w:sz="4" w:space="0" w:color="auto"/>
              <w:right w:val="single" w:sz="4" w:space="0" w:color="auto"/>
            </w:tcBorders>
            <w:shd w:val="clear" w:color="000000" w:fill="FFFFFF"/>
            <w:noWrap/>
            <w:vAlign w:val="center"/>
          </w:tcPr>
          <w:p w14:paraId="54E5C3F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Numerical Methods</w:t>
            </w:r>
          </w:p>
        </w:tc>
        <w:tc>
          <w:tcPr>
            <w:tcW w:w="761" w:type="dxa"/>
            <w:tcBorders>
              <w:top w:val="nil"/>
              <w:left w:val="nil"/>
              <w:bottom w:val="single" w:sz="4" w:space="0" w:color="auto"/>
              <w:right w:val="single" w:sz="4" w:space="0" w:color="auto"/>
            </w:tcBorders>
            <w:shd w:val="clear" w:color="000000" w:fill="FFFFFF"/>
            <w:noWrap/>
            <w:vAlign w:val="center"/>
          </w:tcPr>
          <w:p w14:paraId="0D9C417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14:paraId="3E87239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6A8CF2D0"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40CCFA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MATH2232</w:t>
            </w:r>
          </w:p>
        </w:tc>
        <w:tc>
          <w:tcPr>
            <w:tcW w:w="5490" w:type="dxa"/>
            <w:tcBorders>
              <w:top w:val="nil"/>
              <w:left w:val="nil"/>
              <w:bottom w:val="single" w:sz="4" w:space="0" w:color="auto"/>
              <w:right w:val="single" w:sz="4" w:space="0" w:color="auto"/>
            </w:tcBorders>
            <w:shd w:val="clear" w:color="000000" w:fill="FFFFFF"/>
            <w:noWrap/>
            <w:vAlign w:val="center"/>
          </w:tcPr>
          <w:p w14:paraId="1A87159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Numerical Methods Lab</w:t>
            </w:r>
          </w:p>
        </w:tc>
        <w:tc>
          <w:tcPr>
            <w:tcW w:w="761" w:type="dxa"/>
            <w:tcBorders>
              <w:top w:val="nil"/>
              <w:left w:val="nil"/>
              <w:bottom w:val="single" w:sz="4" w:space="0" w:color="auto"/>
              <w:right w:val="single" w:sz="4" w:space="0" w:color="auto"/>
            </w:tcBorders>
            <w:shd w:val="clear" w:color="000000" w:fill="FFFFFF"/>
            <w:noWrap/>
            <w:vAlign w:val="center"/>
          </w:tcPr>
          <w:p w14:paraId="4B54B04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0AFB6CE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45CEDB85"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C4C182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MATH2241</w:t>
            </w:r>
          </w:p>
        </w:tc>
        <w:tc>
          <w:tcPr>
            <w:tcW w:w="5490" w:type="dxa"/>
            <w:tcBorders>
              <w:top w:val="nil"/>
              <w:left w:val="nil"/>
              <w:bottom w:val="single" w:sz="4" w:space="0" w:color="auto"/>
              <w:right w:val="single" w:sz="4" w:space="0" w:color="auto"/>
            </w:tcBorders>
            <w:shd w:val="clear" w:color="000000" w:fill="FFFFFF"/>
            <w:noWrap/>
            <w:vAlign w:val="center"/>
          </w:tcPr>
          <w:p w14:paraId="4E47CDB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Linear Algebra</w:t>
            </w:r>
          </w:p>
        </w:tc>
        <w:tc>
          <w:tcPr>
            <w:tcW w:w="761" w:type="dxa"/>
            <w:tcBorders>
              <w:top w:val="nil"/>
              <w:left w:val="nil"/>
              <w:bottom w:val="single" w:sz="4" w:space="0" w:color="auto"/>
              <w:right w:val="single" w:sz="4" w:space="0" w:color="auto"/>
            </w:tcBorders>
            <w:shd w:val="clear" w:color="000000" w:fill="FFFFFF"/>
            <w:noWrap/>
            <w:vAlign w:val="center"/>
          </w:tcPr>
          <w:p w14:paraId="33AC944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7EC0CEE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4B7BBF6"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BC8688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CSE2211 </w:t>
            </w:r>
          </w:p>
        </w:tc>
        <w:tc>
          <w:tcPr>
            <w:tcW w:w="5490" w:type="dxa"/>
            <w:tcBorders>
              <w:top w:val="nil"/>
              <w:left w:val="nil"/>
              <w:bottom w:val="single" w:sz="4" w:space="0" w:color="auto"/>
              <w:right w:val="single" w:sz="4" w:space="0" w:color="auto"/>
            </w:tcBorders>
            <w:shd w:val="clear" w:color="000000" w:fill="FFFFFF"/>
            <w:noWrap/>
            <w:vAlign w:val="center"/>
          </w:tcPr>
          <w:p w14:paraId="425F4D33"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Theory of Computation</w:t>
            </w:r>
          </w:p>
        </w:tc>
        <w:tc>
          <w:tcPr>
            <w:tcW w:w="761" w:type="dxa"/>
            <w:tcBorders>
              <w:top w:val="nil"/>
              <w:left w:val="nil"/>
              <w:bottom w:val="single" w:sz="4" w:space="0" w:color="auto"/>
              <w:right w:val="single" w:sz="4" w:space="0" w:color="auto"/>
            </w:tcBorders>
            <w:shd w:val="clear" w:color="000000" w:fill="FFFFFF"/>
            <w:noWrap/>
            <w:vAlign w:val="center"/>
          </w:tcPr>
          <w:p w14:paraId="5D2179E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684EDE6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0699F18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7B2A75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CSE2221</w:t>
            </w:r>
          </w:p>
        </w:tc>
        <w:tc>
          <w:tcPr>
            <w:tcW w:w="5490" w:type="dxa"/>
            <w:tcBorders>
              <w:top w:val="nil"/>
              <w:left w:val="nil"/>
              <w:bottom w:val="single" w:sz="4" w:space="0" w:color="auto"/>
              <w:right w:val="single" w:sz="4" w:space="0" w:color="auto"/>
            </w:tcBorders>
            <w:shd w:val="clear" w:color="000000" w:fill="FFFFFF"/>
            <w:noWrap/>
            <w:vAlign w:val="center"/>
          </w:tcPr>
          <w:p w14:paraId="6BCA2EF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Design and Analysis of Algorithms</w:t>
            </w:r>
          </w:p>
        </w:tc>
        <w:tc>
          <w:tcPr>
            <w:tcW w:w="761" w:type="dxa"/>
            <w:tcBorders>
              <w:top w:val="nil"/>
              <w:left w:val="nil"/>
              <w:bottom w:val="single" w:sz="4" w:space="0" w:color="auto"/>
              <w:right w:val="single" w:sz="4" w:space="0" w:color="auto"/>
            </w:tcBorders>
            <w:shd w:val="clear" w:color="000000" w:fill="FFFFFF"/>
            <w:noWrap/>
            <w:vAlign w:val="center"/>
          </w:tcPr>
          <w:p w14:paraId="467961D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39AB95A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5F0EFB0"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AD2ABA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CSE2222</w:t>
            </w:r>
          </w:p>
        </w:tc>
        <w:tc>
          <w:tcPr>
            <w:tcW w:w="5490" w:type="dxa"/>
            <w:tcBorders>
              <w:top w:val="nil"/>
              <w:left w:val="nil"/>
              <w:bottom w:val="single" w:sz="4" w:space="0" w:color="auto"/>
              <w:right w:val="single" w:sz="4" w:space="0" w:color="auto"/>
            </w:tcBorders>
            <w:shd w:val="clear" w:color="000000" w:fill="FFFFFF"/>
            <w:noWrap/>
            <w:vAlign w:val="center"/>
          </w:tcPr>
          <w:p w14:paraId="5F1095B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Design and Analysis of Algorithms Lab</w:t>
            </w:r>
          </w:p>
        </w:tc>
        <w:tc>
          <w:tcPr>
            <w:tcW w:w="761" w:type="dxa"/>
            <w:tcBorders>
              <w:top w:val="nil"/>
              <w:left w:val="nil"/>
              <w:bottom w:val="single" w:sz="4" w:space="0" w:color="auto"/>
              <w:right w:val="single" w:sz="4" w:space="0" w:color="auto"/>
            </w:tcBorders>
            <w:shd w:val="clear" w:color="000000" w:fill="FFFFFF"/>
            <w:noWrap/>
            <w:vAlign w:val="center"/>
          </w:tcPr>
          <w:p w14:paraId="1A4D4C9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22807AB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06BC57B9"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727FCA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CSE2231 </w:t>
            </w:r>
          </w:p>
        </w:tc>
        <w:tc>
          <w:tcPr>
            <w:tcW w:w="5490" w:type="dxa"/>
            <w:tcBorders>
              <w:top w:val="nil"/>
              <w:left w:val="nil"/>
              <w:bottom w:val="single" w:sz="4" w:space="0" w:color="auto"/>
              <w:right w:val="single" w:sz="4" w:space="0" w:color="auto"/>
            </w:tcBorders>
            <w:shd w:val="clear" w:color="000000" w:fill="FFFFFF"/>
            <w:noWrap/>
            <w:vAlign w:val="center"/>
          </w:tcPr>
          <w:p w14:paraId="5414FBC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Computer Architecture and Organization</w:t>
            </w:r>
          </w:p>
        </w:tc>
        <w:tc>
          <w:tcPr>
            <w:tcW w:w="761" w:type="dxa"/>
            <w:tcBorders>
              <w:top w:val="nil"/>
              <w:left w:val="nil"/>
              <w:bottom w:val="single" w:sz="4" w:space="0" w:color="auto"/>
              <w:right w:val="single" w:sz="4" w:space="0" w:color="auto"/>
            </w:tcBorders>
            <w:shd w:val="clear" w:color="000000" w:fill="FFFFFF"/>
            <w:noWrap/>
            <w:vAlign w:val="center"/>
          </w:tcPr>
          <w:p w14:paraId="440B91B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0AE177C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45F924DA"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27E0C8F"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CSE2232</w:t>
            </w:r>
          </w:p>
        </w:tc>
        <w:tc>
          <w:tcPr>
            <w:tcW w:w="5490" w:type="dxa"/>
            <w:tcBorders>
              <w:top w:val="nil"/>
              <w:left w:val="nil"/>
              <w:bottom w:val="single" w:sz="4" w:space="0" w:color="auto"/>
              <w:right w:val="single" w:sz="4" w:space="0" w:color="auto"/>
            </w:tcBorders>
            <w:shd w:val="clear" w:color="000000" w:fill="FFFFFF"/>
            <w:noWrap/>
            <w:vAlign w:val="center"/>
          </w:tcPr>
          <w:p w14:paraId="38B46DD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Computer Architecture and Organization Lab</w:t>
            </w:r>
          </w:p>
        </w:tc>
        <w:tc>
          <w:tcPr>
            <w:tcW w:w="761" w:type="dxa"/>
            <w:tcBorders>
              <w:top w:val="nil"/>
              <w:left w:val="nil"/>
              <w:bottom w:val="single" w:sz="4" w:space="0" w:color="auto"/>
              <w:right w:val="single" w:sz="4" w:space="0" w:color="auto"/>
            </w:tcBorders>
            <w:shd w:val="clear" w:color="000000" w:fill="FFFFFF"/>
            <w:noWrap/>
            <w:vAlign w:val="center"/>
          </w:tcPr>
          <w:p w14:paraId="7CE6AB2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38418E3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0123AF9E"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2078F5F"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CSE2242</w:t>
            </w:r>
          </w:p>
        </w:tc>
        <w:tc>
          <w:tcPr>
            <w:tcW w:w="5490" w:type="dxa"/>
            <w:tcBorders>
              <w:top w:val="nil"/>
              <w:left w:val="nil"/>
              <w:bottom w:val="single" w:sz="4" w:space="0" w:color="auto"/>
              <w:right w:val="single" w:sz="4" w:space="0" w:color="auto"/>
            </w:tcBorders>
            <w:shd w:val="clear" w:color="000000" w:fill="FFFFFF"/>
            <w:noWrap/>
            <w:vAlign w:val="center"/>
          </w:tcPr>
          <w:p w14:paraId="7713F09F"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Technical Writing and Presentation</w:t>
            </w:r>
          </w:p>
        </w:tc>
        <w:tc>
          <w:tcPr>
            <w:tcW w:w="761" w:type="dxa"/>
            <w:tcBorders>
              <w:top w:val="nil"/>
              <w:left w:val="nil"/>
              <w:bottom w:val="single" w:sz="4" w:space="0" w:color="auto"/>
              <w:right w:val="single" w:sz="4" w:space="0" w:color="auto"/>
            </w:tcBorders>
            <w:shd w:val="clear" w:color="000000" w:fill="FFFFFF"/>
            <w:noWrap/>
            <w:vAlign w:val="center"/>
          </w:tcPr>
          <w:p w14:paraId="5302FE0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34D8EDB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751ED5A9"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114EDB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CSE2252</w:t>
            </w:r>
          </w:p>
        </w:tc>
        <w:tc>
          <w:tcPr>
            <w:tcW w:w="5490" w:type="dxa"/>
            <w:tcBorders>
              <w:top w:val="nil"/>
              <w:left w:val="nil"/>
              <w:bottom w:val="single" w:sz="4" w:space="0" w:color="auto"/>
              <w:right w:val="single" w:sz="4" w:space="0" w:color="auto"/>
            </w:tcBorders>
            <w:shd w:val="clear" w:color="000000" w:fill="FFFFFF"/>
            <w:noWrap/>
            <w:vAlign w:val="center"/>
          </w:tcPr>
          <w:p w14:paraId="2AF0F4A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Web Application Development Lab</w:t>
            </w:r>
          </w:p>
        </w:tc>
        <w:tc>
          <w:tcPr>
            <w:tcW w:w="761" w:type="dxa"/>
            <w:tcBorders>
              <w:top w:val="nil"/>
              <w:left w:val="nil"/>
              <w:bottom w:val="single" w:sz="4" w:space="0" w:color="auto"/>
              <w:right w:val="single" w:sz="4" w:space="0" w:color="auto"/>
            </w:tcBorders>
            <w:shd w:val="clear" w:color="000000" w:fill="FFFFFF"/>
            <w:noWrap/>
            <w:vAlign w:val="center"/>
          </w:tcPr>
          <w:p w14:paraId="78E6882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3F031A9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27B00BA9"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3AF79BF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14:paraId="48266DF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525</w:t>
            </w:r>
          </w:p>
        </w:tc>
        <w:tc>
          <w:tcPr>
            <w:tcW w:w="750" w:type="dxa"/>
            <w:tcBorders>
              <w:top w:val="nil"/>
              <w:left w:val="nil"/>
              <w:bottom w:val="single" w:sz="4" w:space="0" w:color="auto"/>
              <w:right w:val="single" w:sz="4" w:space="0" w:color="auto"/>
            </w:tcBorders>
            <w:shd w:val="clear" w:color="000000" w:fill="FFFFFF"/>
            <w:noWrap/>
            <w:vAlign w:val="center"/>
          </w:tcPr>
          <w:p w14:paraId="0554F7B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21</w:t>
            </w:r>
          </w:p>
        </w:tc>
      </w:tr>
    </w:tbl>
    <w:p w14:paraId="27BC269E" w14:textId="77777777" w:rsidR="002E3C27" w:rsidRPr="003A1C44" w:rsidRDefault="002E3C27" w:rsidP="002E3C27">
      <w:pPr>
        <w:suppressAutoHyphens/>
        <w:jc w:val="center"/>
        <w:rPr>
          <w:rFonts w:ascii="Arial" w:hAnsi="Arial" w:cs="Arial"/>
          <w:color w:val="000000" w:themeColor="text1"/>
          <w:sz w:val="20"/>
          <w:szCs w:val="20"/>
        </w:rPr>
      </w:pPr>
    </w:p>
    <w:p w14:paraId="7822352A" w14:textId="77777777" w:rsidR="002E3C27" w:rsidRPr="003A1C44" w:rsidRDefault="002E3C27" w:rsidP="002E3C27">
      <w:pPr>
        <w:spacing w:after="200" w:line="276" w:lineRule="auto"/>
        <w:rPr>
          <w:rFonts w:ascii="Arial" w:hAnsi="Arial" w:cs="Arial"/>
          <w:color w:val="000000" w:themeColor="text1"/>
          <w:sz w:val="20"/>
          <w:szCs w:val="20"/>
        </w:rPr>
      </w:pPr>
    </w:p>
    <w:p w14:paraId="535E8E2F" w14:textId="77777777" w:rsidR="002E3C27" w:rsidRPr="003A1C44" w:rsidRDefault="002E3C27" w:rsidP="002E3C27">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Courses offered in Part-III, Odd Semester</w:t>
      </w:r>
    </w:p>
    <w:tbl>
      <w:tblPr>
        <w:tblW w:w="8456" w:type="dxa"/>
        <w:jc w:val="center"/>
        <w:tblLook w:val="04A0" w:firstRow="1" w:lastRow="0" w:firstColumn="1" w:lastColumn="0" w:noHBand="0" w:noVBand="1"/>
      </w:tblPr>
      <w:tblGrid>
        <w:gridCol w:w="1455"/>
        <w:gridCol w:w="5490"/>
        <w:gridCol w:w="761"/>
        <w:gridCol w:w="750"/>
      </w:tblGrid>
      <w:tr w:rsidR="002E3C27" w:rsidRPr="003A1C44" w14:paraId="543D2B9D"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D8179B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1B2736C0"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A6C328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3DA2EA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7142DB2C"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49BF098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CSE3111</w:t>
            </w:r>
          </w:p>
        </w:tc>
        <w:tc>
          <w:tcPr>
            <w:tcW w:w="5490" w:type="dxa"/>
            <w:tcBorders>
              <w:top w:val="nil"/>
              <w:left w:val="nil"/>
              <w:bottom w:val="single" w:sz="4" w:space="0" w:color="auto"/>
              <w:right w:val="single" w:sz="4" w:space="0" w:color="auto"/>
            </w:tcBorders>
            <w:shd w:val="clear" w:color="000000" w:fill="FFFFFF"/>
            <w:noWrap/>
            <w:vAlign w:val="center"/>
          </w:tcPr>
          <w:p w14:paraId="40DDD55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Software Engineering</w:t>
            </w:r>
          </w:p>
        </w:tc>
        <w:tc>
          <w:tcPr>
            <w:tcW w:w="761" w:type="dxa"/>
            <w:tcBorders>
              <w:top w:val="nil"/>
              <w:left w:val="nil"/>
              <w:bottom w:val="single" w:sz="4" w:space="0" w:color="auto"/>
              <w:right w:val="single" w:sz="4" w:space="0" w:color="auto"/>
            </w:tcBorders>
            <w:shd w:val="clear" w:color="000000" w:fill="FFFFFF"/>
            <w:noWrap/>
            <w:vAlign w:val="center"/>
          </w:tcPr>
          <w:p w14:paraId="194F2FA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0DE3A52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3FC9EA7"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CDF0E50" w14:textId="77777777" w:rsidR="002E3C27" w:rsidRPr="003A1C44" w:rsidRDefault="002E3C27" w:rsidP="001C3606">
            <w:pPr>
              <w:rPr>
                <w:rFonts w:ascii="Arial" w:hAnsi="Arial" w:cs="Arial"/>
                <w:color w:val="000000" w:themeColor="text1"/>
                <w:sz w:val="20"/>
                <w:szCs w:val="20"/>
              </w:rPr>
            </w:pPr>
            <w:r>
              <w:rPr>
                <w:rFonts w:ascii="Arial" w:hAnsi="Arial" w:cs="Arial"/>
                <w:color w:val="000000" w:themeColor="text1"/>
                <w:sz w:val="20"/>
                <w:szCs w:val="20"/>
              </w:rPr>
              <w:t>CSE31</w:t>
            </w:r>
            <w:r w:rsidRPr="003A1C44">
              <w:rPr>
                <w:rFonts w:ascii="Arial" w:hAnsi="Arial" w:cs="Arial"/>
                <w:color w:val="000000" w:themeColor="text1"/>
                <w:sz w:val="20"/>
                <w:szCs w:val="20"/>
              </w:rPr>
              <w:t>12</w:t>
            </w:r>
          </w:p>
        </w:tc>
        <w:tc>
          <w:tcPr>
            <w:tcW w:w="5490" w:type="dxa"/>
            <w:tcBorders>
              <w:top w:val="nil"/>
              <w:left w:val="nil"/>
              <w:bottom w:val="single" w:sz="4" w:space="0" w:color="auto"/>
              <w:right w:val="single" w:sz="4" w:space="0" w:color="auto"/>
            </w:tcBorders>
            <w:shd w:val="clear" w:color="000000" w:fill="FFFFFF"/>
            <w:noWrap/>
            <w:vAlign w:val="center"/>
          </w:tcPr>
          <w:p w14:paraId="0434D92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Software Engineering Lab</w:t>
            </w:r>
          </w:p>
        </w:tc>
        <w:tc>
          <w:tcPr>
            <w:tcW w:w="761" w:type="dxa"/>
            <w:tcBorders>
              <w:top w:val="nil"/>
              <w:left w:val="nil"/>
              <w:bottom w:val="single" w:sz="4" w:space="0" w:color="auto"/>
              <w:right w:val="single" w:sz="4" w:space="0" w:color="auto"/>
            </w:tcBorders>
            <w:shd w:val="clear" w:color="000000" w:fill="FFFFFF"/>
            <w:noWrap/>
            <w:vAlign w:val="center"/>
          </w:tcPr>
          <w:p w14:paraId="7A7A4DB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4104E61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91EF1FB"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D5F6EB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CSE3121</w:t>
            </w:r>
          </w:p>
        </w:tc>
        <w:tc>
          <w:tcPr>
            <w:tcW w:w="5490" w:type="dxa"/>
            <w:tcBorders>
              <w:top w:val="nil"/>
              <w:left w:val="nil"/>
              <w:bottom w:val="single" w:sz="4" w:space="0" w:color="auto"/>
              <w:right w:val="single" w:sz="4" w:space="0" w:color="auto"/>
            </w:tcBorders>
            <w:shd w:val="clear" w:color="000000" w:fill="FFFFFF"/>
            <w:noWrap/>
            <w:vAlign w:val="center"/>
          </w:tcPr>
          <w:p w14:paraId="1128557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Database Management Systems</w:t>
            </w:r>
          </w:p>
        </w:tc>
        <w:tc>
          <w:tcPr>
            <w:tcW w:w="761" w:type="dxa"/>
            <w:tcBorders>
              <w:top w:val="nil"/>
              <w:left w:val="nil"/>
              <w:bottom w:val="single" w:sz="4" w:space="0" w:color="auto"/>
              <w:right w:val="single" w:sz="4" w:space="0" w:color="auto"/>
            </w:tcBorders>
            <w:shd w:val="clear" w:color="000000" w:fill="FFFFFF"/>
            <w:noWrap/>
            <w:vAlign w:val="center"/>
          </w:tcPr>
          <w:p w14:paraId="5363023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1859690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2736911A"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3360C1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CSE3122 </w:t>
            </w:r>
          </w:p>
        </w:tc>
        <w:tc>
          <w:tcPr>
            <w:tcW w:w="5490" w:type="dxa"/>
            <w:tcBorders>
              <w:top w:val="nil"/>
              <w:left w:val="nil"/>
              <w:bottom w:val="single" w:sz="4" w:space="0" w:color="auto"/>
              <w:right w:val="single" w:sz="4" w:space="0" w:color="auto"/>
            </w:tcBorders>
            <w:shd w:val="clear" w:color="000000" w:fill="FFFFFF"/>
            <w:noWrap/>
            <w:vAlign w:val="center"/>
          </w:tcPr>
          <w:p w14:paraId="7B7B9DE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Database Management Systems Lab</w:t>
            </w:r>
          </w:p>
        </w:tc>
        <w:tc>
          <w:tcPr>
            <w:tcW w:w="761" w:type="dxa"/>
            <w:tcBorders>
              <w:top w:val="nil"/>
              <w:left w:val="nil"/>
              <w:bottom w:val="single" w:sz="4" w:space="0" w:color="auto"/>
              <w:right w:val="single" w:sz="4" w:space="0" w:color="auto"/>
            </w:tcBorders>
            <w:shd w:val="clear" w:color="000000" w:fill="FFFFFF"/>
            <w:noWrap/>
            <w:vAlign w:val="center"/>
          </w:tcPr>
          <w:p w14:paraId="5064CFE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4689956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A9238F3"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3695AC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CSE3131</w:t>
            </w:r>
          </w:p>
        </w:tc>
        <w:tc>
          <w:tcPr>
            <w:tcW w:w="5490" w:type="dxa"/>
            <w:tcBorders>
              <w:top w:val="nil"/>
              <w:left w:val="nil"/>
              <w:bottom w:val="single" w:sz="4" w:space="0" w:color="auto"/>
              <w:right w:val="single" w:sz="4" w:space="0" w:color="auto"/>
            </w:tcBorders>
            <w:shd w:val="clear" w:color="000000" w:fill="FFFFFF"/>
            <w:noWrap/>
            <w:vAlign w:val="center"/>
          </w:tcPr>
          <w:p w14:paraId="2BCB5C7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Web Engineering</w:t>
            </w:r>
          </w:p>
        </w:tc>
        <w:tc>
          <w:tcPr>
            <w:tcW w:w="761" w:type="dxa"/>
            <w:tcBorders>
              <w:top w:val="nil"/>
              <w:left w:val="nil"/>
              <w:bottom w:val="single" w:sz="4" w:space="0" w:color="auto"/>
              <w:right w:val="single" w:sz="4" w:space="0" w:color="auto"/>
            </w:tcBorders>
            <w:shd w:val="clear" w:color="000000" w:fill="FFFFFF"/>
            <w:noWrap/>
            <w:vAlign w:val="center"/>
          </w:tcPr>
          <w:p w14:paraId="33A6ACC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1C3F119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8DDA51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69FA87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CSE3132</w:t>
            </w:r>
          </w:p>
        </w:tc>
        <w:tc>
          <w:tcPr>
            <w:tcW w:w="5490" w:type="dxa"/>
            <w:tcBorders>
              <w:top w:val="nil"/>
              <w:left w:val="nil"/>
              <w:bottom w:val="single" w:sz="4" w:space="0" w:color="auto"/>
              <w:right w:val="single" w:sz="4" w:space="0" w:color="auto"/>
            </w:tcBorders>
            <w:shd w:val="clear" w:color="000000" w:fill="FFFFFF"/>
            <w:noWrap/>
            <w:vAlign w:val="center"/>
          </w:tcPr>
          <w:p w14:paraId="060F473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Web Engineering Lab</w:t>
            </w:r>
          </w:p>
        </w:tc>
        <w:tc>
          <w:tcPr>
            <w:tcW w:w="761" w:type="dxa"/>
            <w:tcBorders>
              <w:top w:val="nil"/>
              <w:left w:val="nil"/>
              <w:bottom w:val="single" w:sz="4" w:space="0" w:color="auto"/>
              <w:right w:val="single" w:sz="4" w:space="0" w:color="auto"/>
            </w:tcBorders>
            <w:shd w:val="clear" w:color="000000" w:fill="FFFFFF"/>
            <w:noWrap/>
            <w:vAlign w:val="center"/>
          </w:tcPr>
          <w:p w14:paraId="132C866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2E2C69A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188079F9"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6A12A45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CSE3141</w:t>
            </w:r>
          </w:p>
        </w:tc>
        <w:tc>
          <w:tcPr>
            <w:tcW w:w="5490" w:type="dxa"/>
            <w:tcBorders>
              <w:top w:val="nil"/>
              <w:left w:val="nil"/>
              <w:bottom w:val="single" w:sz="4" w:space="0" w:color="auto"/>
              <w:right w:val="single" w:sz="4" w:space="0" w:color="auto"/>
            </w:tcBorders>
            <w:shd w:val="clear" w:color="000000" w:fill="FFFFFF"/>
            <w:noWrap/>
            <w:vAlign w:val="center"/>
          </w:tcPr>
          <w:p w14:paraId="683780B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Compiler Design </w:t>
            </w:r>
          </w:p>
        </w:tc>
        <w:tc>
          <w:tcPr>
            <w:tcW w:w="761" w:type="dxa"/>
            <w:tcBorders>
              <w:top w:val="nil"/>
              <w:left w:val="nil"/>
              <w:bottom w:val="single" w:sz="4" w:space="0" w:color="auto"/>
              <w:right w:val="single" w:sz="4" w:space="0" w:color="auto"/>
            </w:tcBorders>
            <w:shd w:val="clear" w:color="000000" w:fill="FFFFFF"/>
            <w:noWrap/>
            <w:vAlign w:val="center"/>
          </w:tcPr>
          <w:p w14:paraId="3452920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5EB9C9D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756620C"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3D4028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CSE3142</w:t>
            </w:r>
          </w:p>
        </w:tc>
        <w:tc>
          <w:tcPr>
            <w:tcW w:w="5490" w:type="dxa"/>
            <w:tcBorders>
              <w:top w:val="nil"/>
              <w:left w:val="nil"/>
              <w:bottom w:val="single" w:sz="4" w:space="0" w:color="auto"/>
              <w:right w:val="single" w:sz="4" w:space="0" w:color="auto"/>
            </w:tcBorders>
            <w:shd w:val="clear" w:color="000000" w:fill="FFFFFF"/>
            <w:noWrap/>
            <w:vAlign w:val="center"/>
          </w:tcPr>
          <w:p w14:paraId="4771A9F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Compiler Design Lab</w:t>
            </w:r>
          </w:p>
        </w:tc>
        <w:tc>
          <w:tcPr>
            <w:tcW w:w="761" w:type="dxa"/>
            <w:tcBorders>
              <w:top w:val="nil"/>
              <w:left w:val="nil"/>
              <w:bottom w:val="single" w:sz="4" w:space="0" w:color="auto"/>
              <w:right w:val="single" w:sz="4" w:space="0" w:color="auto"/>
            </w:tcBorders>
            <w:shd w:val="clear" w:color="000000" w:fill="FFFFFF"/>
            <w:noWrap/>
            <w:vAlign w:val="center"/>
          </w:tcPr>
          <w:p w14:paraId="6E91658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5AF0EA3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11E701F"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7FC624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 3151</w:t>
            </w:r>
          </w:p>
        </w:tc>
        <w:tc>
          <w:tcPr>
            <w:tcW w:w="5490" w:type="dxa"/>
            <w:tcBorders>
              <w:top w:val="nil"/>
              <w:left w:val="nil"/>
              <w:bottom w:val="single" w:sz="4" w:space="0" w:color="auto"/>
              <w:right w:val="single" w:sz="4" w:space="0" w:color="auto"/>
            </w:tcBorders>
            <w:shd w:val="clear" w:color="000000" w:fill="FFFFFF"/>
            <w:noWrap/>
            <w:vAlign w:val="center"/>
          </w:tcPr>
          <w:p w14:paraId="28539B5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Engineering Ethics and Environment Protection</w:t>
            </w:r>
          </w:p>
        </w:tc>
        <w:tc>
          <w:tcPr>
            <w:tcW w:w="761" w:type="dxa"/>
            <w:tcBorders>
              <w:top w:val="nil"/>
              <w:left w:val="nil"/>
              <w:bottom w:val="single" w:sz="4" w:space="0" w:color="auto"/>
              <w:right w:val="single" w:sz="4" w:space="0" w:color="auto"/>
            </w:tcBorders>
            <w:shd w:val="clear" w:color="000000" w:fill="FFFFFF"/>
            <w:noWrap/>
            <w:vAlign w:val="center"/>
          </w:tcPr>
          <w:p w14:paraId="2A7BD03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14:paraId="6AF0C0B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37BEBA1D"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7C012E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ICE3161</w:t>
            </w:r>
          </w:p>
        </w:tc>
        <w:tc>
          <w:tcPr>
            <w:tcW w:w="5490" w:type="dxa"/>
            <w:tcBorders>
              <w:top w:val="nil"/>
              <w:left w:val="nil"/>
              <w:bottom w:val="single" w:sz="4" w:space="0" w:color="auto"/>
              <w:right w:val="single" w:sz="4" w:space="0" w:color="auto"/>
            </w:tcBorders>
            <w:shd w:val="clear" w:color="000000" w:fill="FFFFFF"/>
            <w:noWrap/>
            <w:vAlign w:val="center"/>
          </w:tcPr>
          <w:p w14:paraId="1EA2FABF"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Communication Engineering</w:t>
            </w:r>
          </w:p>
        </w:tc>
        <w:tc>
          <w:tcPr>
            <w:tcW w:w="761" w:type="dxa"/>
            <w:tcBorders>
              <w:top w:val="nil"/>
              <w:left w:val="nil"/>
              <w:bottom w:val="single" w:sz="4" w:space="0" w:color="auto"/>
              <w:right w:val="single" w:sz="4" w:space="0" w:color="auto"/>
            </w:tcBorders>
            <w:shd w:val="clear" w:color="000000" w:fill="FFFFFF"/>
            <w:noWrap/>
            <w:vAlign w:val="center"/>
          </w:tcPr>
          <w:p w14:paraId="6D7A338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50" w:type="dxa"/>
            <w:tcBorders>
              <w:top w:val="nil"/>
              <w:left w:val="nil"/>
              <w:bottom w:val="single" w:sz="4" w:space="0" w:color="auto"/>
              <w:right w:val="single" w:sz="4" w:space="0" w:color="auto"/>
            </w:tcBorders>
            <w:shd w:val="clear" w:color="000000" w:fill="FFFFFF"/>
            <w:noWrap/>
            <w:vAlign w:val="center"/>
          </w:tcPr>
          <w:p w14:paraId="04186A9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62A25146"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AF6C36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CSE3162</w:t>
            </w:r>
          </w:p>
        </w:tc>
        <w:tc>
          <w:tcPr>
            <w:tcW w:w="5490" w:type="dxa"/>
            <w:tcBorders>
              <w:top w:val="nil"/>
              <w:left w:val="nil"/>
              <w:bottom w:val="single" w:sz="4" w:space="0" w:color="auto"/>
              <w:right w:val="single" w:sz="4" w:space="0" w:color="auto"/>
            </w:tcBorders>
            <w:shd w:val="clear" w:color="000000" w:fill="FFFFFF"/>
            <w:noWrap/>
            <w:vAlign w:val="center"/>
          </w:tcPr>
          <w:p w14:paraId="57B30A3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Mobile Application Development Lab</w:t>
            </w:r>
          </w:p>
        </w:tc>
        <w:tc>
          <w:tcPr>
            <w:tcW w:w="761" w:type="dxa"/>
            <w:tcBorders>
              <w:top w:val="nil"/>
              <w:left w:val="nil"/>
              <w:bottom w:val="single" w:sz="4" w:space="0" w:color="auto"/>
              <w:right w:val="single" w:sz="4" w:space="0" w:color="auto"/>
            </w:tcBorders>
            <w:shd w:val="clear" w:color="000000" w:fill="FFFFFF"/>
            <w:noWrap/>
            <w:vAlign w:val="center"/>
          </w:tcPr>
          <w:p w14:paraId="0A9C3BA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26A9FED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5195996D"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0814DC1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14:paraId="234C739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w:t>
            </w:r>
            <w:r>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46FC2148" w14:textId="77777777" w:rsidR="002E3C27" w:rsidRPr="003A1C44" w:rsidRDefault="002E3C27" w:rsidP="001C3606">
            <w:pPr>
              <w:jc w:val="right"/>
              <w:rPr>
                <w:rFonts w:ascii="Arial" w:hAnsi="Arial" w:cs="Arial"/>
                <w:color w:val="000000" w:themeColor="text1"/>
                <w:sz w:val="20"/>
                <w:szCs w:val="20"/>
              </w:rPr>
            </w:pPr>
            <w:r>
              <w:rPr>
                <w:rFonts w:ascii="Arial" w:hAnsi="Arial" w:cs="Arial"/>
                <w:color w:val="000000" w:themeColor="text1"/>
                <w:sz w:val="20"/>
                <w:szCs w:val="20"/>
              </w:rPr>
              <w:t>21</w:t>
            </w:r>
          </w:p>
        </w:tc>
      </w:tr>
    </w:tbl>
    <w:p w14:paraId="732BD55E" w14:textId="77777777" w:rsidR="002E3C27" w:rsidRPr="003A1C44" w:rsidRDefault="002E3C27" w:rsidP="002E3C27">
      <w:pPr>
        <w:rPr>
          <w:rFonts w:ascii="Arial" w:hAnsi="Arial" w:cs="Arial"/>
          <w:color w:val="000000" w:themeColor="text1"/>
          <w:sz w:val="20"/>
          <w:szCs w:val="20"/>
        </w:rPr>
      </w:pPr>
    </w:p>
    <w:p w14:paraId="73A57121" w14:textId="77777777" w:rsidR="002E3C27" w:rsidRPr="003A1C44" w:rsidRDefault="002E3C27" w:rsidP="002E3C27">
      <w:pPr>
        <w:spacing w:after="200" w:line="276" w:lineRule="auto"/>
        <w:rPr>
          <w:rFonts w:ascii="Arial" w:hAnsi="Arial" w:cs="Arial"/>
          <w:color w:val="000000" w:themeColor="text1"/>
          <w:sz w:val="20"/>
          <w:szCs w:val="20"/>
        </w:rPr>
      </w:pPr>
    </w:p>
    <w:p w14:paraId="2CF1F41A" w14:textId="77777777" w:rsidR="002E3C27" w:rsidRPr="003A1C44" w:rsidRDefault="002E3C27" w:rsidP="002E3C27">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Courses offered in Part-III, Even Semester</w:t>
      </w:r>
    </w:p>
    <w:tbl>
      <w:tblPr>
        <w:tblW w:w="8456" w:type="dxa"/>
        <w:jc w:val="center"/>
        <w:tblLook w:val="04A0" w:firstRow="1" w:lastRow="0" w:firstColumn="1" w:lastColumn="0" w:noHBand="0" w:noVBand="1"/>
      </w:tblPr>
      <w:tblGrid>
        <w:gridCol w:w="1455"/>
        <w:gridCol w:w="5490"/>
        <w:gridCol w:w="761"/>
        <w:gridCol w:w="750"/>
      </w:tblGrid>
      <w:tr w:rsidR="002E3C27" w:rsidRPr="003A1C44" w14:paraId="409D5A95"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592E5FB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319BF66"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61"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DD08B7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5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4822A4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6A927BA6"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6FA8F02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CSE3211</w:t>
            </w:r>
          </w:p>
        </w:tc>
        <w:tc>
          <w:tcPr>
            <w:tcW w:w="5490" w:type="dxa"/>
            <w:tcBorders>
              <w:top w:val="nil"/>
              <w:left w:val="nil"/>
              <w:bottom w:val="single" w:sz="4" w:space="0" w:color="auto"/>
              <w:right w:val="single" w:sz="4" w:space="0" w:color="auto"/>
            </w:tcBorders>
            <w:shd w:val="clear" w:color="000000" w:fill="FFFFFF"/>
            <w:noWrap/>
            <w:vAlign w:val="center"/>
          </w:tcPr>
          <w:p w14:paraId="3F11E2D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Project Planning &amp; Management </w:t>
            </w:r>
          </w:p>
        </w:tc>
        <w:tc>
          <w:tcPr>
            <w:tcW w:w="761" w:type="dxa"/>
            <w:tcBorders>
              <w:top w:val="nil"/>
              <w:left w:val="nil"/>
              <w:bottom w:val="single" w:sz="4" w:space="0" w:color="auto"/>
              <w:right w:val="single" w:sz="4" w:space="0" w:color="auto"/>
            </w:tcBorders>
            <w:shd w:val="clear" w:color="000000" w:fill="FFFFFF"/>
            <w:noWrap/>
            <w:vAlign w:val="center"/>
          </w:tcPr>
          <w:p w14:paraId="2C37D72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7544C6F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286BA8AD"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09E81E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CSE3221 </w:t>
            </w:r>
          </w:p>
        </w:tc>
        <w:tc>
          <w:tcPr>
            <w:tcW w:w="5490" w:type="dxa"/>
            <w:tcBorders>
              <w:top w:val="nil"/>
              <w:left w:val="nil"/>
              <w:bottom w:val="single" w:sz="4" w:space="0" w:color="auto"/>
              <w:right w:val="single" w:sz="4" w:space="0" w:color="auto"/>
            </w:tcBorders>
            <w:shd w:val="clear" w:color="000000" w:fill="FFFFFF"/>
            <w:noWrap/>
            <w:vAlign w:val="center"/>
          </w:tcPr>
          <w:p w14:paraId="2BE9177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Digital Signal Processing</w:t>
            </w:r>
          </w:p>
        </w:tc>
        <w:tc>
          <w:tcPr>
            <w:tcW w:w="761" w:type="dxa"/>
            <w:tcBorders>
              <w:top w:val="nil"/>
              <w:left w:val="nil"/>
              <w:bottom w:val="single" w:sz="4" w:space="0" w:color="auto"/>
              <w:right w:val="single" w:sz="4" w:space="0" w:color="auto"/>
            </w:tcBorders>
            <w:shd w:val="clear" w:color="000000" w:fill="FFFFFF"/>
            <w:noWrap/>
            <w:vAlign w:val="center"/>
          </w:tcPr>
          <w:p w14:paraId="2834EBD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1148943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09238A1"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4532B76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CSE3222</w:t>
            </w:r>
          </w:p>
        </w:tc>
        <w:tc>
          <w:tcPr>
            <w:tcW w:w="5490" w:type="dxa"/>
            <w:tcBorders>
              <w:top w:val="nil"/>
              <w:left w:val="nil"/>
              <w:bottom w:val="single" w:sz="4" w:space="0" w:color="auto"/>
              <w:right w:val="single" w:sz="4" w:space="0" w:color="auto"/>
            </w:tcBorders>
            <w:shd w:val="clear" w:color="000000" w:fill="FFFFFF"/>
            <w:noWrap/>
            <w:vAlign w:val="center"/>
          </w:tcPr>
          <w:p w14:paraId="45B20FD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Digital Signal Processing Lab</w:t>
            </w:r>
          </w:p>
        </w:tc>
        <w:tc>
          <w:tcPr>
            <w:tcW w:w="761" w:type="dxa"/>
            <w:tcBorders>
              <w:top w:val="nil"/>
              <w:left w:val="nil"/>
              <w:bottom w:val="single" w:sz="4" w:space="0" w:color="auto"/>
              <w:right w:val="single" w:sz="4" w:space="0" w:color="auto"/>
            </w:tcBorders>
            <w:shd w:val="clear" w:color="000000" w:fill="FFFFFF"/>
            <w:noWrap/>
            <w:vAlign w:val="center"/>
          </w:tcPr>
          <w:p w14:paraId="5B16211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7AFF55F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04BD2C8C"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493460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CSE3231</w:t>
            </w:r>
          </w:p>
        </w:tc>
        <w:tc>
          <w:tcPr>
            <w:tcW w:w="5490" w:type="dxa"/>
            <w:tcBorders>
              <w:top w:val="nil"/>
              <w:left w:val="nil"/>
              <w:bottom w:val="single" w:sz="4" w:space="0" w:color="auto"/>
              <w:right w:val="single" w:sz="4" w:space="0" w:color="auto"/>
            </w:tcBorders>
            <w:shd w:val="clear" w:color="000000" w:fill="FFFFFF"/>
            <w:noWrap/>
            <w:vAlign w:val="center"/>
          </w:tcPr>
          <w:p w14:paraId="50F2C76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Microprocessor and Assembly Language</w:t>
            </w:r>
          </w:p>
        </w:tc>
        <w:tc>
          <w:tcPr>
            <w:tcW w:w="761" w:type="dxa"/>
            <w:tcBorders>
              <w:top w:val="nil"/>
              <w:left w:val="nil"/>
              <w:bottom w:val="single" w:sz="4" w:space="0" w:color="auto"/>
              <w:right w:val="single" w:sz="4" w:space="0" w:color="auto"/>
            </w:tcBorders>
            <w:shd w:val="clear" w:color="000000" w:fill="FFFFFF"/>
            <w:noWrap/>
            <w:vAlign w:val="center"/>
          </w:tcPr>
          <w:p w14:paraId="0CD85EE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63BDD5B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2CDBC3A6"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6862A08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CSE3232</w:t>
            </w:r>
          </w:p>
        </w:tc>
        <w:tc>
          <w:tcPr>
            <w:tcW w:w="5490" w:type="dxa"/>
            <w:tcBorders>
              <w:top w:val="nil"/>
              <w:left w:val="nil"/>
              <w:bottom w:val="single" w:sz="4" w:space="0" w:color="auto"/>
              <w:right w:val="single" w:sz="4" w:space="0" w:color="auto"/>
            </w:tcBorders>
            <w:shd w:val="clear" w:color="000000" w:fill="FFFFFF"/>
            <w:noWrap/>
            <w:vAlign w:val="center"/>
          </w:tcPr>
          <w:p w14:paraId="2AB4E7D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Microprocessor and Assembly Language Lab</w:t>
            </w:r>
          </w:p>
        </w:tc>
        <w:tc>
          <w:tcPr>
            <w:tcW w:w="761" w:type="dxa"/>
            <w:tcBorders>
              <w:top w:val="nil"/>
              <w:left w:val="nil"/>
              <w:bottom w:val="single" w:sz="4" w:space="0" w:color="auto"/>
              <w:right w:val="single" w:sz="4" w:space="0" w:color="auto"/>
            </w:tcBorders>
            <w:shd w:val="clear" w:color="000000" w:fill="FFFFFF"/>
            <w:noWrap/>
            <w:vAlign w:val="center"/>
          </w:tcPr>
          <w:p w14:paraId="792F98B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3202B4B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628D3CC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5ED71C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CSE3241</w:t>
            </w:r>
          </w:p>
        </w:tc>
        <w:tc>
          <w:tcPr>
            <w:tcW w:w="5490" w:type="dxa"/>
            <w:tcBorders>
              <w:top w:val="nil"/>
              <w:left w:val="nil"/>
              <w:bottom w:val="single" w:sz="4" w:space="0" w:color="auto"/>
              <w:right w:val="single" w:sz="4" w:space="0" w:color="auto"/>
            </w:tcBorders>
            <w:shd w:val="clear" w:color="000000" w:fill="FFFFFF"/>
            <w:noWrap/>
            <w:vAlign w:val="center"/>
          </w:tcPr>
          <w:p w14:paraId="0131A04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Operating Systems</w:t>
            </w:r>
          </w:p>
        </w:tc>
        <w:tc>
          <w:tcPr>
            <w:tcW w:w="761" w:type="dxa"/>
            <w:tcBorders>
              <w:top w:val="nil"/>
              <w:left w:val="nil"/>
              <w:bottom w:val="single" w:sz="4" w:space="0" w:color="auto"/>
              <w:right w:val="single" w:sz="4" w:space="0" w:color="auto"/>
            </w:tcBorders>
            <w:shd w:val="clear" w:color="000000" w:fill="FFFFFF"/>
            <w:noWrap/>
            <w:vAlign w:val="center"/>
          </w:tcPr>
          <w:p w14:paraId="67DF83B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04CDB45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0B017D3C"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F60CAA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CSE3242</w:t>
            </w:r>
          </w:p>
        </w:tc>
        <w:tc>
          <w:tcPr>
            <w:tcW w:w="5490" w:type="dxa"/>
            <w:tcBorders>
              <w:top w:val="nil"/>
              <w:left w:val="nil"/>
              <w:bottom w:val="single" w:sz="4" w:space="0" w:color="auto"/>
              <w:right w:val="single" w:sz="4" w:space="0" w:color="auto"/>
            </w:tcBorders>
            <w:shd w:val="clear" w:color="000000" w:fill="FFFFFF"/>
            <w:noWrap/>
            <w:vAlign w:val="center"/>
          </w:tcPr>
          <w:p w14:paraId="1F4C0D6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Operating Systems Lab</w:t>
            </w:r>
          </w:p>
        </w:tc>
        <w:tc>
          <w:tcPr>
            <w:tcW w:w="761" w:type="dxa"/>
            <w:tcBorders>
              <w:top w:val="nil"/>
              <w:left w:val="nil"/>
              <w:bottom w:val="single" w:sz="4" w:space="0" w:color="auto"/>
              <w:right w:val="single" w:sz="4" w:space="0" w:color="auto"/>
            </w:tcBorders>
            <w:shd w:val="clear" w:color="000000" w:fill="FFFFFF"/>
            <w:noWrap/>
            <w:vAlign w:val="center"/>
          </w:tcPr>
          <w:p w14:paraId="43AB68A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21DBDED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05E1CB4"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32E1C1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 3251</w:t>
            </w:r>
          </w:p>
        </w:tc>
        <w:tc>
          <w:tcPr>
            <w:tcW w:w="5490" w:type="dxa"/>
            <w:tcBorders>
              <w:top w:val="nil"/>
              <w:left w:val="nil"/>
              <w:bottom w:val="single" w:sz="4" w:space="0" w:color="auto"/>
              <w:right w:val="single" w:sz="4" w:space="0" w:color="auto"/>
            </w:tcBorders>
            <w:shd w:val="clear" w:color="000000" w:fill="FFFFFF"/>
            <w:noWrap/>
            <w:vAlign w:val="center"/>
          </w:tcPr>
          <w:p w14:paraId="2AF7BE0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Computer Networks</w:t>
            </w:r>
          </w:p>
        </w:tc>
        <w:tc>
          <w:tcPr>
            <w:tcW w:w="761" w:type="dxa"/>
            <w:tcBorders>
              <w:top w:val="nil"/>
              <w:left w:val="nil"/>
              <w:bottom w:val="single" w:sz="4" w:space="0" w:color="auto"/>
              <w:right w:val="single" w:sz="4" w:space="0" w:color="auto"/>
            </w:tcBorders>
            <w:shd w:val="clear" w:color="000000" w:fill="FFFFFF"/>
            <w:noWrap/>
            <w:vAlign w:val="center"/>
          </w:tcPr>
          <w:p w14:paraId="7D40C93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50" w:type="dxa"/>
            <w:tcBorders>
              <w:top w:val="nil"/>
              <w:left w:val="nil"/>
              <w:bottom w:val="single" w:sz="4" w:space="0" w:color="auto"/>
              <w:right w:val="single" w:sz="4" w:space="0" w:color="auto"/>
            </w:tcBorders>
            <w:shd w:val="clear" w:color="000000" w:fill="FFFFFF"/>
            <w:noWrap/>
            <w:vAlign w:val="center"/>
          </w:tcPr>
          <w:p w14:paraId="3973F3D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357E443"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57FF59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 3252</w:t>
            </w:r>
          </w:p>
        </w:tc>
        <w:tc>
          <w:tcPr>
            <w:tcW w:w="5490" w:type="dxa"/>
            <w:tcBorders>
              <w:top w:val="nil"/>
              <w:left w:val="nil"/>
              <w:bottom w:val="single" w:sz="4" w:space="0" w:color="auto"/>
              <w:right w:val="single" w:sz="4" w:space="0" w:color="auto"/>
            </w:tcBorders>
            <w:shd w:val="clear" w:color="000000" w:fill="FFFFFF"/>
            <w:noWrap/>
            <w:vAlign w:val="center"/>
          </w:tcPr>
          <w:p w14:paraId="38FC7CC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Computer Networks Lab</w:t>
            </w:r>
          </w:p>
        </w:tc>
        <w:tc>
          <w:tcPr>
            <w:tcW w:w="761" w:type="dxa"/>
            <w:tcBorders>
              <w:top w:val="nil"/>
              <w:left w:val="nil"/>
              <w:bottom w:val="single" w:sz="4" w:space="0" w:color="auto"/>
              <w:right w:val="single" w:sz="4" w:space="0" w:color="auto"/>
            </w:tcBorders>
            <w:shd w:val="clear" w:color="000000" w:fill="FFFFFF"/>
            <w:noWrap/>
            <w:vAlign w:val="center"/>
          </w:tcPr>
          <w:p w14:paraId="494C254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50" w:type="dxa"/>
            <w:tcBorders>
              <w:top w:val="nil"/>
              <w:left w:val="nil"/>
              <w:bottom w:val="single" w:sz="4" w:space="0" w:color="auto"/>
              <w:right w:val="single" w:sz="4" w:space="0" w:color="auto"/>
            </w:tcBorders>
            <w:shd w:val="clear" w:color="000000" w:fill="FFFFFF"/>
            <w:noWrap/>
            <w:vAlign w:val="center"/>
          </w:tcPr>
          <w:p w14:paraId="093FE59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0ADDAE81"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0DDCDBB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61" w:type="dxa"/>
            <w:tcBorders>
              <w:top w:val="nil"/>
              <w:left w:val="nil"/>
              <w:bottom w:val="single" w:sz="4" w:space="0" w:color="auto"/>
              <w:right w:val="single" w:sz="4" w:space="0" w:color="auto"/>
            </w:tcBorders>
            <w:shd w:val="clear" w:color="000000" w:fill="FFFFFF"/>
            <w:noWrap/>
            <w:vAlign w:val="center"/>
          </w:tcPr>
          <w:p w14:paraId="6CE51128" w14:textId="77777777" w:rsidR="002E3C27" w:rsidRPr="003A1C44" w:rsidRDefault="002E3C27" w:rsidP="001C3606">
            <w:pPr>
              <w:jc w:val="right"/>
              <w:rPr>
                <w:rFonts w:ascii="Arial" w:hAnsi="Arial" w:cs="Arial"/>
                <w:color w:val="000000" w:themeColor="text1"/>
                <w:sz w:val="20"/>
                <w:szCs w:val="20"/>
              </w:rPr>
            </w:pPr>
            <w:r>
              <w:rPr>
                <w:rFonts w:ascii="Arial" w:hAnsi="Arial" w:cs="Arial"/>
                <w:color w:val="000000" w:themeColor="text1"/>
                <w:sz w:val="20"/>
                <w:szCs w:val="20"/>
              </w:rPr>
              <w:t>475</w:t>
            </w:r>
          </w:p>
        </w:tc>
        <w:tc>
          <w:tcPr>
            <w:tcW w:w="750" w:type="dxa"/>
            <w:tcBorders>
              <w:top w:val="nil"/>
              <w:left w:val="nil"/>
              <w:bottom w:val="single" w:sz="4" w:space="0" w:color="auto"/>
              <w:right w:val="single" w:sz="4" w:space="0" w:color="auto"/>
            </w:tcBorders>
            <w:shd w:val="clear" w:color="000000" w:fill="FFFFFF"/>
            <w:noWrap/>
            <w:vAlign w:val="center"/>
          </w:tcPr>
          <w:p w14:paraId="2AD00F0A" w14:textId="77777777" w:rsidR="002E3C27" w:rsidRPr="003A1C44" w:rsidRDefault="002E3C27" w:rsidP="001C3606">
            <w:pPr>
              <w:jc w:val="right"/>
              <w:rPr>
                <w:rFonts w:ascii="Arial" w:hAnsi="Arial" w:cs="Arial"/>
                <w:color w:val="000000" w:themeColor="text1"/>
                <w:sz w:val="20"/>
                <w:szCs w:val="20"/>
              </w:rPr>
            </w:pPr>
            <w:r>
              <w:rPr>
                <w:rFonts w:ascii="Arial" w:hAnsi="Arial" w:cs="Arial"/>
                <w:color w:val="000000" w:themeColor="text1"/>
                <w:sz w:val="20"/>
                <w:szCs w:val="20"/>
              </w:rPr>
              <w:t>19</w:t>
            </w:r>
          </w:p>
        </w:tc>
      </w:tr>
    </w:tbl>
    <w:p w14:paraId="757C435B" w14:textId="77777777" w:rsidR="002E3C27" w:rsidRPr="003A1C44" w:rsidRDefault="002E3C27" w:rsidP="002E3C27">
      <w:pPr>
        <w:rPr>
          <w:rFonts w:ascii="Arial" w:hAnsi="Arial" w:cs="Arial"/>
          <w:color w:val="000000" w:themeColor="text1"/>
          <w:sz w:val="20"/>
          <w:szCs w:val="20"/>
        </w:rPr>
      </w:pPr>
    </w:p>
    <w:p w14:paraId="3B30F89D" w14:textId="77777777" w:rsidR="002E3C27" w:rsidRDefault="002E3C27" w:rsidP="002E3C27">
      <w:pPr>
        <w:spacing w:after="200" w:line="276" w:lineRule="auto"/>
        <w:rPr>
          <w:rFonts w:ascii="Arial" w:hAnsi="Arial" w:cs="Arial"/>
          <w:color w:val="000000" w:themeColor="text1"/>
          <w:sz w:val="20"/>
          <w:szCs w:val="20"/>
        </w:rPr>
      </w:pPr>
    </w:p>
    <w:p w14:paraId="60BE70EE" w14:textId="77777777" w:rsidR="002E3C27" w:rsidRPr="003A1C44" w:rsidRDefault="002E3C27" w:rsidP="002E3C27">
      <w:pPr>
        <w:spacing w:after="200" w:line="276" w:lineRule="auto"/>
        <w:rPr>
          <w:rFonts w:ascii="Arial" w:hAnsi="Arial" w:cs="Arial"/>
          <w:color w:val="000000" w:themeColor="text1"/>
          <w:sz w:val="20"/>
          <w:szCs w:val="20"/>
        </w:rPr>
      </w:pPr>
    </w:p>
    <w:p w14:paraId="04FF48C2" w14:textId="77777777" w:rsidR="002E3C27" w:rsidRPr="003A1C44" w:rsidRDefault="002E3C27" w:rsidP="002E3C27">
      <w:pPr>
        <w:rPr>
          <w:rFonts w:ascii="Arial" w:hAnsi="Arial" w:cs="Arial"/>
          <w:color w:val="000000" w:themeColor="text1"/>
          <w:sz w:val="20"/>
          <w:szCs w:val="20"/>
        </w:rPr>
      </w:pPr>
    </w:p>
    <w:p w14:paraId="5096FC56" w14:textId="77777777" w:rsidR="002E3C27" w:rsidRPr="003A1C44" w:rsidRDefault="002E3C27" w:rsidP="002E3C27">
      <w:pPr>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Courses offered in Part-IV, Odd Semester</w:t>
      </w:r>
    </w:p>
    <w:tbl>
      <w:tblPr>
        <w:tblW w:w="8534" w:type="dxa"/>
        <w:jc w:val="center"/>
        <w:tblLook w:val="04A0" w:firstRow="1" w:lastRow="0" w:firstColumn="1" w:lastColumn="0" w:noHBand="0" w:noVBand="1"/>
      </w:tblPr>
      <w:tblGrid>
        <w:gridCol w:w="1455"/>
        <w:gridCol w:w="5490"/>
        <w:gridCol w:w="795"/>
        <w:gridCol w:w="794"/>
      </w:tblGrid>
      <w:tr w:rsidR="002E3C27" w:rsidRPr="003A1C44" w14:paraId="4C5F9DEE" w14:textId="77777777" w:rsidTr="001C3606">
        <w:trPr>
          <w:trHeight w:val="300"/>
          <w:tblHeader/>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5B627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BDDF076"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C5EA84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66B45C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49CC4118"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B3AA2B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CSE4111</w:t>
            </w:r>
          </w:p>
        </w:tc>
        <w:tc>
          <w:tcPr>
            <w:tcW w:w="5490" w:type="dxa"/>
            <w:tcBorders>
              <w:top w:val="nil"/>
              <w:left w:val="nil"/>
              <w:bottom w:val="single" w:sz="4" w:space="0" w:color="auto"/>
              <w:right w:val="single" w:sz="4" w:space="0" w:color="auto"/>
            </w:tcBorders>
            <w:shd w:val="clear" w:color="000000" w:fill="FFFFFF"/>
            <w:noWrap/>
            <w:vAlign w:val="center"/>
          </w:tcPr>
          <w:p w14:paraId="6381AFA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Parallel Processing and Distributed System</w:t>
            </w:r>
          </w:p>
        </w:tc>
        <w:tc>
          <w:tcPr>
            <w:tcW w:w="795" w:type="dxa"/>
            <w:tcBorders>
              <w:top w:val="nil"/>
              <w:left w:val="nil"/>
              <w:bottom w:val="single" w:sz="4" w:space="0" w:color="auto"/>
              <w:right w:val="single" w:sz="4" w:space="0" w:color="auto"/>
            </w:tcBorders>
            <w:shd w:val="clear" w:color="000000" w:fill="FFFFFF"/>
            <w:noWrap/>
            <w:vAlign w:val="center"/>
          </w:tcPr>
          <w:p w14:paraId="013CA41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0E6EC01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6037647"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BEA1C0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CSE4112</w:t>
            </w:r>
          </w:p>
        </w:tc>
        <w:tc>
          <w:tcPr>
            <w:tcW w:w="5490" w:type="dxa"/>
            <w:tcBorders>
              <w:top w:val="nil"/>
              <w:left w:val="nil"/>
              <w:bottom w:val="single" w:sz="4" w:space="0" w:color="auto"/>
              <w:right w:val="single" w:sz="4" w:space="0" w:color="auto"/>
            </w:tcBorders>
            <w:shd w:val="clear" w:color="000000" w:fill="FFFFFF"/>
            <w:noWrap/>
            <w:vAlign w:val="center"/>
          </w:tcPr>
          <w:p w14:paraId="1F424D0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Parallel Processing and Distributed System Lab</w:t>
            </w:r>
          </w:p>
        </w:tc>
        <w:tc>
          <w:tcPr>
            <w:tcW w:w="795" w:type="dxa"/>
            <w:tcBorders>
              <w:top w:val="nil"/>
              <w:left w:val="nil"/>
              <w:bottom w:val="single" w:sz="4" w:space="0" w:color="auto"/>
              <w:right w:val="single" w:sz="4" w:space="0" w:color="auto"/>
            </w:tcBorders>
            <w:shd w:val="clear" w:color="000000" w:fill="FFFFFF"/>
            <w:noWrap/>
            <w:vAlign w:val="center"/>
          </w:tcPr>
          <w:p w14:paraId="4D92C60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12C3363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1C4FDFC3"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DDD78A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CSE4121 </w:t>
            </w:r>
          </w:p>
        </w:tc>
        <w:tc>
          <w:tcPr>
            <w:tcW w:w="5490" w:type="dxa"/>
            <w:tcBorders>
              <w:top w:val="nil"/>
              <w:left w:val="nil"/>
              <w:bottom w:val="single" w:sz="4" w:space="0" w:color="auto"/>
              <w:right w:val="single" w:sz="4" w:space="0" w:color="auto"/>
            </w:tcBorders>
            <w:shd w:val="clear" w:color="000000" w:fill="FFFFFF"/>
            <w:noWrap/>
            <w:vAlign w:val="center"/>
          </w:tcPr>
          <w:p w14:paraId="2469957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Object Oriented Design and Design Patterns</w:t>
            </w:r>
          </w:p>
        </w:tc>
        <w:tc>
          <w:tcPr>
            <w:tcW w:w="795" w:type="dxa"/>
            <w:tcBorders>
              <w:top w:val="nil"/>
              <w:left w:val="nil"/>
              <w:bottom w:val="single" w:sz="4" w:space="0" w:color="auto"/>
              <w:right w:val="single" w:sz="4" w:space="0" w:color="auto"/>
            </w:tcBorders>
            <w:shd w:val="clear" w:color="000000" w:fill="FFFFFF"/>
            <w:noWrap/>
            <w:vAlign w:val="center"/>
          </w:tcPr>
          <w:p w14:paraId="01982CC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94" w:type="dxa"/>
            <w:tcBorders>
              <w:top w:val="nil"/>
              <w:left w:val="nil"/>
              <w:bottom w:val="single" w:sz="4" w:space="0" w:color="auto"/>
              <w:right w:val="single" w:sz="4" w:space="0" w:color="auto"/>
            </w:tcBorders>
            <w:shd w:val="clear" w:color="000000" w:fill="FFFFFF"/>
            <w:noWrap/>
            <w:vAlign w:val="center"/>
          </w:tcPr>
          <w:p w14:paraId="45F9D43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68791637"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F47F23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CSE4122</w:t>
            </w:r>
          </w:p>
        </w:tc>
        <w:tc>
          <w:tcPr>
            <w:tcW w:w="5490" w:type="dxa"/>
            <w:tcBorders>
              <w:top w:val="nil"/>
              <w:left w:val="nil"/>
              <w:bottom w:val="single" w:sz="4" w:space="0" w:color="auto"/>
              <w:right w:val="single" w:sz="4" w:space="0" w:color="auto"/>
            </w:tcBorders>
            <w:shd w:val="clear" w:color="000000" w:fill="FFFFFF"/>
            <w:noWrap/>
            <w:vAlign w:val="center"/>
          </w:tcPr>
          <w:p w14:paraId="4624E30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Object Oriented Design and Design Patterns Lab</w:t>
            </w:r>
          </w:p>
        </w:tc>
        <w:tc>
          <w:tcPr>
            <w:tcW w:w="795" w:type="dxa"/>
            <w:tcBorders>
              <w:top w:val="nil"/>
              <w:left w:val="nil"/>
              <w:bottom w:val="single" w:sz="4" w:space="0" w:color="auto"/>
              <w:right w:val="single" w:sz="4" w:space="0" w:color="auto"/>
            </w:tcBorders>
            <w:shd w:val="clear" w:color="000000" w:fill="FFFFFF"/>
            <w:noWrap/>
            <w:vAlign w:val="center"/>
          </w:tcPr>
          <w:p w14:paraId="1027623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51EF681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0F104DA4"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856305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CSE4131</w:t>
            </w:r>
          </w:p>
        </w:tc>
        <w:tc>
          <w:tcPr>
            <w:tcW w:w="5490" w:type="dxa"/>
            <w:tcBorders>
              <w:top w:val="nil"/>
              <w:left w:val="nil"/>
              <w:bottom w:val="single" w:sz="4" w:space="0" w:color="auto"/>
              <w:right w:val="single" w:sz="4" w:space="0" w:color="auto"/>
            </w:tcBorders>
            <w:shd w:val="clear" w:color="000000" w:fill="FFFFFF"/>
            <w:noWrap/>
            <w:vAlign w:val="center"/>
          </w:tcPr>
          <w:p w14:paraId="6D897D2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Artificial Intelligence</w:t>
            </w:r>
          </w:p>
        </w:tc>
        <w:tc>
          <w:tcPr>
            <w:tcW w:w="795" w:type="dxa"/>
            <w:tcBorders>
              <w:top w:val="nil"/>
              <w:left w:val="nil"/>
              <w:bottom w:val="single" w:sz="4" w:space="0" w:color="auto"/>
              <w:right w:val="single" w:sz="4" w:space="0" w:color="auto"/>
            </w:tcBorders>
            <w:shd w:val="clear" w:color="000000" w:fill="FFFFFF"/>
            <w:noWrap/>
            <w:vAlign w:val="center"/>
          </w:tcPr>
          <w:p w14:paraId="4E94260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2484A08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DA72CD0"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F7F4F3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CSE4132</w:t>
            </w:r>
          </w:p>
        </w:tc>
        <w:tc>
          <w:tcPr>
            <w:tcW w:w="5490" w:type="dxa"/>
            <w:tcBorders>
              <w:top w:val="nil"/>
              <w:left w:val="nil"/>
              <w:bottom w:val="single" w:sz="4" w:space="0" w:color="auto"/>
              <w:right w:val="single" w:sz="4" w:space="0" w:color="auto"/>
            </w:tcBorders>
            <w:shd w:val="clear" w:color="000000" w:fill="FFFFFF"/>
            <w:noWrap/>
            <w:vAlign w:val="center"/>
          </w:tcPr>
          <w:p w14:paraId="520DD0A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Artificial Intelligence Lab</w:t>
            </w:r>
          </w:p>
        </w:tc>
        <w:tc>
          <w:tcPr>
            <w:tcW w:w="795" w:type="dxa"/>
            <w:tcBorders>
              <w:top w:val="nil"/>
              <w:left w:val="nil"/>
              <w:bottom w:val="single" w:sz="4" w:space="0" w:color="auto"/>
              <w:right w:val="single" w:sz="4" w:space="0" w:color="auto"/>
            </w:tcBorders>
            <w:shd w:val="clear" w:color="000000" w:fill="FFFFFF"/>
            <w:noWrap/>
            <w:vAlign w:val="center"/>
          </w:tcPr>
          <w:p w14:paraId="7709BBC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4B75B4D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493D2981"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16F14D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CSE4141</w:t>
            </w:r>
          </w:p>
        </w:tc>
        <w:tc>
          <w:tcPr>
            <w:tcW w:w="5490" w:type="dxa"/>
            <w:tcBorders>
              <w:top w:val="nil"/>
              <w:left w:val="nil"/>
              <w:bottom w:val="single" w:sz="4" w:space="0" w:color="auto"/>
              <w:right w:val="single" w:sz="4" w:space="0" w:color="auto"/>
            </w:tcBorders>
            <w:shd w:val="clear" w:color="000000" w:fill="FFFFFF"/>
            <w:noWrap/>
            <w:vAlign w:val="center"/>
          </w:tcPr>
          <w:p w14:paraId="6D7E1CB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Microprocessor Interfacing and Microcontrollers</w:t>
            </w:r>
          </w:p>
        </w:tc>
        <w:tc>
          <w:tcPr>
            <w:tcW w:w="795" w:type="dxa"/>
            <w:tcBorders>
              <w:top w:val="nil"/>
              <w:left w:val="nil"/>
              <w:bottom w:val="single" w:sz="4" w:space="0" w:color="auto"/>
              <w:right w:val="single" w:sz="4" w:space="0" w:color="auto"/>
            </w:tcBorders>
            <w:shd w:val="clear" w:color="000000" w:fill="FFFFFF"/>
            <w:noWrap/>
            <w:vAlign w:val="center"/>
          </w:tcPr>
          <w:p w14:paraId="1A21932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1517B31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141A36E1"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4A6E18A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CSE4142</w:t>
            </w:r>
          </w:p>
        </w:tc>
        <w:tc>
          <w:tcPr>
            <w:tcW w:w="5490" w:type="dxa"/>
            <w:tcBorders>
              <w:top w:val="nil"/>
              <w:left w:val="nil"/>
              <w:bottom w:val="single" w:sz="4" w:space="0" w:color="auto"/>
              <w:right w:val="single" w:sz="4" w:space="0" w:color="auto"/>
            </w:tcBorders>
            <w:shd w:val="clear" w:color="000000" w:fill="FFFFFF"/>
            <w:noWrap/>
            <w:vAlign w:val="center"/>
          </w:tcPr>
          <w:p w14:paraId="7CB4698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Microprocessor Interfacing and Microcontrollers Lab</w:t>
            </w:r>
          </w:p>
        </w:tc>
        <w:tc>
          <w:tcPr>
            <w:tcW w:w="795" w:type="dxa"/>
            <w:tcBorders>
              <w:top w:val="nil"/>
              <w:left w:val="nil"/>
              <w:bottom w:val="single" w:sz="4" w:space="0" w:color="auto"/>
              <w:right w:val="single" w:sz="4" w:space="0" w:color="auto"/>
            </w:tcBorders>
            <w:shd w:val="clear" w:color="000000" w:fill="FFFFFF"/>
            <w:noWrap/>
            <w:vAlign w:val="center"/>
          </w:tcPr>
          <w:p w14:paraId="304135F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50C0EB9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4F0C4B3F"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4CB80C5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Option I (T)</w:t>
            </w:r>
          </w:p>
        </w:tc>
        <w:tc>
          <w:tcPr>
            <w:tcW w:w="5490" w:type="dxa"/>
            <w:tcBorders>
              <w:top w:val="nil"/>
              <w:left w:val="nil"/>
              <w:bottom w:val="single" w:sz="4" w:space="0" w:color="auto"/>
              <w:right w:val="single" w:sz="4" w:space="0" w:color="auto"/>
            </w:tcBorders>
            <w:shd w:val="clear" w:color="000000" w:fill="FFFFFF"/>
            <w:noWrap/>
            <w:vAlign w:val="center"/>
          </w:tcPr>
          <w:p w14:paraId="4BBF0F3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Theory: Should be selected from Table-I</w:t>
            </w:r>
          </w:p>
        </w:tc>
        <w:tc>
          <w:tcPr>
            <w:tcW w:w="795" w:type="dxa"/>
            <w:tcBorders>
              <w:top w:val="nil"/>
              <w:left w:val="nil"/>
              <w:bottom w:val="single" w:sz="4" w:space="0" w:color="auto"/>
              <w:right w:val="single" w:sz="4" w:space="0" w:color="auto"/>
            </w:tcBorders>
            <w:shd w:val="clear" w:color="000000" w:fill="FFFFFF"/>
            <w:noWrap/>
            <w:vAlign w:val="center"/>
          </w:tcPr>
          <w:p w14:paraId="7BB7C37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53D28A3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9EC8E4F"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5AF9AB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Option I (L)</w:t>
            </w:r>
          </w:p>
        </w:tc>
        <w:tc>
          <w:tcPr>
            <w:tcW w:w="5490" w:type="dxa"/>
            <w:tcBorders>
              <w:top w:val="nil"/>
              <w:left w:val="nil"/>
              <w:bottom w:val="single" w:sz="4" w:space="0" w:color="auto"/>
              <w:right w:val="single" w:sz="4" w:space="0" w:color="auto"/>
            </w:tcBorders>
            <w:shd w:val="clear" w:color="000000" w:fill="FFFFFF"/>
            <w:noWrap/>
            <w:vAlign w:val="center"/>
          </w:tcPr>
          <w:p w14:paraId="5CCFF8E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Lab course based on Option-I (T)</w:t>
            </w:r>
          </w:p>
        </w:tc>
        <w:tc>
          <w:tcPr>
            <w:tcW w:w="795" w:type="dxa"/>
            <w:tcBorders>
              <w:top w:val="nil"/>
              <w:left w:val="nil"/>
              <w:bottom w:val="single" w:sz="4" w:space="0" w:color="auto"/>
              <w:right w:val="single" w:sz="4" w:space="0" w:color="auto"/>
            </w:tcBorders>
            <w:shd w:val="clear" w:color="000000" w:fill="FFFFFF"/>
            <w:noWrap/>
            <w:vAlign w:val="center"/>
          </w:tcPr>
          <w:p w14:paraId="318BE71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5F2D5A4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AFF546A"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31C61F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CSE4192</w:t>
            </w:r>
          </w:p>
        </w:tc>
        <w:tc>
          <w:tcPr>
            <w:tcW w:w="5490" w:type="dxa"/>
            <w:tcBorders>
              <w:top w:val="nil"/>
              <w:left w:val="nil"/>
              <w:bottom w:val="single" w:sz="4" w:space="0" w:color="auto"/>
              <w:right w:val="single" w:sz="4" w:space="0" w:color="auto"/>
            </w:tcBorders>
            <w:shd w:val="clear" w:color="000000" w:fill="FFFFFF"/>
            <w:noWrap/>
            <w:vAlign w:val="center"/>
          </w:tcPr>
          <w:p w14:paraId="62E6FE7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Thesis/ Project (Part I)</w:t>
            </w:r>
          </w:p>
        </w:tc>
        <w:tc>
          <w:tcPr>
            <w:tcW w:w="795" w:type="dxa"/>
            <w:tcBorders>
              <w:top w:val="nil"/>
              <w:left w:val="nil"/>
              <w:bottom w:val="single" w:sz="4" w:space="0" w:color="auto"/>
              <w:right w:val="single" w:sz="4" w:space="0" w:color="auto"/>
            </w:tcBorders>
            <w:shd w:val="clear" w:color="000000" w:fill="FFFFFF"/>
            <w:noWrap/>
            <w:vAlign w:val="center"/>
          </w:tcPr>
          <w:p w14:paraId="52BD353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3FAF168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7F24FB16"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7056428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95" w:type="dxa"/>
            <w:tcBorders>
              <w:top w:val="nil"/>
              <w:left w:val="nil"/>
              <w:bottom w:val="single" w:sz="4" w:space="0" w:color="auto"/>
              <w:right w:val="single" w:sz="4" w:space="0" w:color="auto"/>
            </w:tcBorders>
            <w:shd w:val="clear" w:color="000000" w:fill="FFFFFF"/>
            <w:noWrap/>
            <w:vAlign w:val="center"/>
          </w:tcPr>
          <w:p w14:paraId="3842C44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500</w:t>
            </w:r>
          </w:p>
        </w:tc>
        <w:tc>
          <w:tcPr>
            <w:tcW w:w="794" w:type="dxa"/>
            <w:tcBorders>
              <w:top w:val="nil"/>
              <w:left w:val="nil"/>
              <w:bottom w:val="single" w:sz="4" w:space="0" w:color="auto"/>
              <w:right w:val="single" w:sz="4" w:space="0" w:color="auto"/>
            </w:tcBorders>
            <w:shd w:val="clear" w:color="000000" w:fill="FFFFFF"/>
            <w:noWrap/>
            <w:vAlign w:val="center"/>
          </w:tcPr>
          <w:p w14:paraId="746FC6A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20</w:t>
            </w:r>
          </w:p>
        </w:tc>
      </w:tr>
    </w:tbl>
    <w:p w14:paraId="48C17619" w14:textId="77777777" w:rsidR="002E3C27" w:rsidRPr="003A1C44" w:rsidRDefault="002E3C27" w:rsidP="002E3C27">
      <w:pPr>
        <w:rPr>
          <w:rFonts w:ascii="Arial" w:hAnsi="Arial" w:cs="Arial"/>
          <w:color w:val="000000" w:themeColor="text1"/>
          <w:sz w:val="20"/>
          <w:szCs w:val="20"/>
        </w:rPr>
      </w:pPr>
    </w:p>
    <w:p w14:paraId="40DC87B5" w14:textId="77777777" w:rsidR="002E3C27" w:rsidRPr="003A1C44" w:rsidRDefault="002E3C27" w:rsidP="002E3C27">
      <w:pPr>
        <w:rPr>
          <w:rFonts w:ascii="Arial" w:hAnsi="Arial" w:cs="Arial"/>
          <w:color w:val="000000" w:themeColor="text1"/>
          <w:sz w:val="20"/>
          <w:szCs w:val="20"/>
        </w:rPr>
      </w:pPr>
    </w:p>
    <w:tbl>
      <w:tblPr>
        <w:tblW w:w="8534" w:type="dxa"/>
        <w:jc w:val="center"/>
        <w:tblLook w:val="04A0" w:firstRow="1" w:lastRow="0" w:firstColumn="1" w:lastColumn="0" w:noHBand="0" w:noVBand="1"/>
      </w:tblPr>
      <w:tblGrid>
        <w:gridCol w:w="1455"/>
        <w:gridCol w:w="5490"/>
        <w:gridCol w:w="795"/>
        <w:gridCol w:w="794"/>
      </w:tblGrid>
      <w:tr w:rsidR="002E3C27" w:rsidRPr="003A1C44" w14:paraId="5A6ACFAE" w14:textId="77777777" w:rsidTr="001C3606">
        <w:trPr>
          <w:trHeight w:val="300"/>
          <w:jc w:val="center"/>
        </w:trPr>
        <w:tc>
          <w:tcPr>
            <w:tcW w:w="8534" w:type="dxa"/>
            <w:gridSpan w:val="4"/>
            <w:tcBorders>
              <w:top w:val="nil"/>
              <w:left w:val="nil"/>
              <w:bottom w:val="nil"/>
              <w:right w:val="nil"/>
            </w:tcBorders>
            <w:shd w:val="clear" w:color="000000" w:fill="FFFFFF"/>
            <w:noWrap/>
            <w:vAlign w:val="center"/>
          </w:tcPr>
          <w:p w14:paraId="674EF06F" w14:textId="77777777" w:rsidR="002E3C27" w:rsidRPr="003A1C44" w:rsidRDefault="002E3C27" w:rsidP="001C3606">
            <w:pPr>
              <w:jc w:val="center"/>
              <w:rPr>
                <w:rFonts w:ascii="Arial" w:hAnsi="Arial" w:cs="Arial"/>
                <w:b/>
                <w:bCs/>
                <w:color w:val="000000" w:themeColor="text1"/>
                <w:sz w:val="20"/>
                <w:szCs w:val="20"/>
              </w:rPr>
            </w:pPr>
            <w:r w:rsidRPr="003A1C44">
              <w:rPr>
                <w:rFonts w:ascii="Arial" w:hAnsi="Arial" w:cs="Arial"/>
                <w:b/>
                <w:bCs/>
                <w:color w:val="000000" w:themeColor="text1"/>
                <w:sz w:val="20"/>
                <w:szCs w:val="20"/>
              </w:rPr>
              <w:t xml:space="preserve">Table-I: Option I </w:t>
            </w:r>
          </w:p>
        </w:tc>
      </w:tr>
      <w:tr w:rsidR="002E3C27" w:rsidRPr="003A1C44" w14:paraId="2470118B"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EAE1BA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866CC07"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6AADE88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2CBE87E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646246A0"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A5DC18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CSE4151</w:t>
            </w:r>
          </w:p>
        </w:tc>
        <w:tc>
          <w:tcPr>
            <w:tcW w:w="5490" w:type="dxa"/>
            <w:tcBorders>
              <w:top w:val="nil"/>
              <w:left w:val="nil"/>
              <w:bottom w:val="single" w:sz="4" w:space="0" w:color="auto"/>
              <w:right w:val="single" w:sz="4" w:space="0" w:color="auto"/>
            </w:tcBorders>
            <w:shd w:val="clear" w:color="000000" w:fill="FFFFFF"/>
            <w:noWrap/>
            <w:vAlign w:val="center"/>
          </w:tcPr>
          <w:p w14:paraId="79D7706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Computational Geometry</w:t>
            </w:r>
          </w:p>
        </w:tc>
        <w:tc>
          <w:tcPr>
            <w:tcW w:w="795" w:type="dxa"/>
            <w:tcBorders>
              <w:top w:val="nil"/>
              <w:left w:val="nil"/>
              <w:bottom w:val="single" w:sz="4" w:space="0" w:color="auto"/>
              <w:right w:val="single" w:sz="4" w:space="0" w:color="auto"/>
            </w:tcBorders>
            <w:shd w:val="clear" w:color="000000" w:fill="FFFFFF"/>
            <w:noWrap/>
            <w:vAlign w:val="bottom"/>
          </w:tcPr>
          <w:p w14:paraId="58FFF72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6EB9AE5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2A7A82DE"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93C4E4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CSE4152</w:t>
            </w:r>
          </w:p>
        </w:tc>
        <w:tc>
          <w:tcPr>
            <w:tcW w:w="5490" w:type="dxa"/>
            <w:tcBorders>
              <w:top w:val="nil"/>
              <w:left w:val="nil"/>
              <w:bottom w:val="single" w:sz="4" w:space="0" w:color="auto"/>
              <w:right w:val="single" w:sz="4" w:space="0" w:color="auto"/>
            </w:tcBorders>
            <w:shd w:val="clear" w:color="000000" w:fill="FFFFFF"/>
            <w:noWrap/>
            <w:vAlign w:val="center"/>
          </w:tcPr>
          <w:p w14:paraId="0992DD3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Computational Geometry Lab</w:t>
            </w:r>
          </w:p>
        </w:tc>
        <w:tc>
          <w:tcPr>
            <w:tcW w:w="795" w:type="dxa"/>
            <w:tcBorders>
              <w:top w:val="nil"/>
              <w:left w:val="nil"/>
              <w:bottom w:val="single" w:sz="4" w:space="0" w:color="auto"/>
              <w:right w:val="single" w:sz="4" w:space="0" w:color="auto"/>
            </w:tcBorders>
            <w:shd w:val="clear" w:color="000000" w:fill="FFFFFF"/>
            <w:noWrap/>
            <w:vAlign w:val="bottom"/>
          </w:tcPr>
          <w:p w14:paraId="623C88E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475BDEA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5E613052"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8FB475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CSE4161</w:t>
            </w:r>
          </w:p>
        </w:tc>
        <w:tc>
          <w:tcPr>
            <w:tcW w:w="5490" w:type="dxa"/>
            <w:tcBorders>
              <w:top w:val="nil"/>
              <w:left w:val="nil"/>
              <w:bottom w:val="single" w:sz="4" w:space="0" w:color="auto"/>
              <w:right w:val="single" w:sz="4" w:space="0" w:color="auto"/>
            </w:tcBorders>
            <w:shd w:val="clear" w:color="000000" w:fill="FFFFFF"/>
            <w:noWrap/>
            <w:vAlign w:val="center"/>
          </w:tcPr>
          <w:p w14:paraId="1AEC42B3"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Digital Image Processing</w:t>
            </w:r>
          </w:p>
        </w:tc>
        <w:tc>
          <w:tcPr>
            <w:tcW w:w="795" w:type="dxa"/>
            <w:tcBorders>
              <w:top w:val="nil"/>
              <w:left w:val="nil"/>
              <w:bottom w:val="single" w:sz="4" w:space="0" w:color="auto"/>
              <w:right w:val="single" w:sz="4" w:space="0" w:color="auto"/>
            </w:tcBorders>
            <w:shd w:val="clear" w:color="000000" w:fill="FFFFFF"/>
            <w:noWrap/>
            <w:vAlign w:val="bottom"/>
          </w:tcPr>
          <w:p w14:paraId="74C7970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27FADF9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24A1BBF"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187B30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CSE4162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5DEBC2F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Digital Image Processing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14:paraId="38A3A379"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78C32AB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27F1AC6E"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14:paraId="20175F02" w14:textId="77777777" w:rsidR="002E3C27" w:rsidRPr="008339C9" w:rsidRDefault="002E3C27" w:rsidP="001C3606">
            <w:pPr>
              <w:rPr>
                <w:rFonts w:ascii="Arial" w:hAnsi="Arial" w:cs="Arial"/>
                <w:color w:val="000000" w:themeColor="text1"/>
                <w:sz w:val="20"/>
                <w:szCs w:val="20"/>
              </w:rPr>
            </w:pPr>
            <w:r w:rsidRPr="008339C9">
              <w:rPr>
                <w:rFonts w:ascii="Arial" w:hAnsi="Arial" w:cs="Arial"/>
                <w:color w:val="000000" w:themeColor="text1"/>
                <w:sz w:val="20"/>
                <w:szCs w:val="20"/>
              </w:rPr>
              <w:t>CSE4171</w:t>
            </w:r>
          </w:p>
        </w:tc>
        <w:tc>
          <w:tcPr>
            <w:tcW w:w="5490" w:type="dxa"/>
            <w:tcBorders>
              <w:top w:val="single" w:sz="4" w:space="0" w:color="auto"/>
              <w:left w:val="nil"/>
              <w:bottom w:val="single" w:sz="4" w:space="0" w:color="auto"/>
              <w:right w:val="single" w:sz="4" w:space="0" w:color="auto"/>
            </w:tcBorders>
            <w:shd w:val="clear" w:color="000000" w:fill="FFFFFF"/>
            <w:noWrap/>
          </w:tcPr>
          <w:p w14:paraId="3BA48381" w14:textId="77777777" w:rsidR="002E3C27" w:rsidRPr="008339C9" w:rsidRDefault="002E3C27" w:rsidP="001C3606">
            <w:pPr>
              <w:rPr>
                <w:rFonts w:ascii="Arial" w:hAnsi="Arial" w:cs="Arial"/>
                <w:color w:val="000000" w:themeColor="text1"/>
                <w:sz w:val="20"/>
                <w:szCs w:val="20"/>
              </w:rPr>
            </w:pPr>
            <w:r w:rsidRPr="008339C9">
              <w:rPr>
                <w:rFonts w:ascii="Arial" w:hAnsi="Arial" w:cs="Arial"/>
                <w:color w:val="000000" w:themeColor="text1"/>
                <w:sz w:val="20"/>
                <w:szCs w:val="20"/>
              </w:rPr>
              <w:t xml:space="preserve">Computer Simulation and Modeling </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14:paraId="3155B30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3FC29C4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6499319"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14:paraId="7D70B5A0" w14:textId="77777777" w:rsidR="002E3C27" w:rsidRPr="008339C9" w:rsidRDefault="002E3C27" w:rsidP="001C3606">
            <w:pPr>
              <w:rPr>
                <w:rFonts w:ascii="Arial" w:hAnsi="Arial" w:cs="Arial"/>
                <w:color w:val="000000" w:themeColor="text1"/>
                <w:sz w:val="20"/>
                <w:szCs w:val="20"/>
              </w:rPr>
            </w:pPr>
            <w:r w:rsidRPr="008339C9">
              <w:rPr>
                <w:rFonts w:ascii="Arial" w:hAnsi="Arial" w:cs="Arial"/>
                <w:color w:val="000000" w:themeColor="text1"/>
                <w:sz w:val="20"/>
                <w:szCs w:val="20"/>
              </w:rPr>
              <w:t>CSE417</w:t>
            </w:r>
            <w:r>
              <w:rPr>
                <w:rFonts w:ascii="Arial" w:hAnsi="Arial" w:cs="Arial"/>
                <w:color w:val="000000" w:themeColor="text1"/>
                <w:sz w:val="20"/>
                <w:szCs w:val="20"/>
              </w:rPr>
              <w:t>2</w:t>
            </w:r>
          </w:p>
        </w:tc>
        <w:tc>
          <w:tcPr>
            <w:tcW w:w="5490" w:type="dxa"/>
            <w:tcBorders>
              <w:top w:val="single" w:sz="4" w:space="0" w:color="auto"/>
              <w:left w:val="nil"/>
              <w:bottom w:val="single" w:sz="4" w:space="0" w:color="auto"/>
              <w:right w:val="single" w:sz="4" w:space="0" w:color="auto"/>
            </w:tcBorders>
            <w:shd w:val="clear" w:color="000000" w:fill="FFFFFF"/>
            <w:noWrap/>
          </w:tcPr>
          <w:p w14:paraId="67F4A7C5" w14:textId="77777777" w:rsidR="002E3C27" w:rsidRPr="008339C9" w:rsidRDefault="002E3C27" w:rsidP="001C3606">
            <w:pPr>
              <w:rPr>
                <w:rFonts w:ascii="Arial" w:hAnsi="Arial" w:cs="Arial"/>
                <w:color w:val="000000" w:themeColor="text1"/>
                <w:sz w:val="20"/>
                <w:szCs w:val="20"/>
              </w:rPr>
            </w:pPr>
            <w:r w:rsidRPr="008339C9">
              <w:rPr>
                <w:rFonts w:ascii="Arial" w:hAnsi="Arial" w:cs="Arial"/>
                <w:color w:val="000000" w:themeColor="text1"/>
                <w:sz w:val="20"/>
                <w:szCs w:val="20"/>
              </w:rPr>
              <w:t>Computer Simulation and Modeling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14:paraId="2FD5191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1D30701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58A084DE"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14:paraId="2F9D1760" w14:textId="77777777" w:rsidR="002E3C27" w:rsidRPr="008339C9" w:rsidRDefault="002E3C27" w:rsidP="001C3606">
            <w:pPr>
              <w:rPr>
                <w:rFonts w:ascii="Arial" w:hAnsi="Arial" w:cs="Arial"/>
                <w:color w:val="000000" w:themeColor="text1"/>
                <w:sz w:val="20"/>
                <w:szCs w:val="20"/>
              </w:rPr>
            </w:pPr>
            <w:r w:rsidRPr="00F16442">
              <w:rPr>
                <w:rFonts w:ascii="Arial" w:hAnsi="Arial" w:cs="Arial"/>
                <w:color w:val="000000" w:themeColor="text1"/>
                <w:sz w:val="20"/>
                <w:szCs w:val="20"/>
              </w:rPr>
              <w:t>CSE4181</w:t>
            </w:r>
          </w:p>
        </w:tc>
        <w:tc>
          <w:tcPr>
            <w:tcW w:w="5490" w:type="dxa"/>
            <w:tcBorders>
              <w:top w:val="single" w:sz="4" w:space="0" w:color="auto"/>
              <w:left w:val="nil"/>
              <w:bottom w:val="single" w:sz="4" w:space="0" w:color="auto"/>
              <w:right w:val="single" w:sz="4" w:space="0" w:color="auto"/>
            </w:tcBorders>
            <w:shd w:val="clear" w:color="000000" w:fill="FFFFFF"/>
            <w:noWrap/>
          </w:tcPr>
          <w:p w14:paraId="389689EE" w14:textId="77777777" w:rsidR="002E3C27" w:rsidRPr="008339C9" w:rsidRDefault="002E3C27" w:rsidP="001C3606">
            <w:pPr>
              <w:rPr>
                <w:rFonts w:ascii="Arial" w:hAnsi="Arial" w:cs="Arial"/>
                <w:color w:val="000000" w:themeColor="text1"/>
                <w:sz w:val="20"/>
                <w:szCs w:val="20"/>
              </w:rPr>
            </w:pPr>
            <w:r w:rsidRPr="00F16442">
              <w:rPr>
                <w:rFonts w:ascii="Arial" w:hAnsi="Arial" w:cs="Arial"/>
                <w:color w:val="000000" w:themeColor="text1"/>
                <w:sz w:val="20"/>
                <w:szCs w:val="20"/>
              </w:rPr>
              <w:t>UI UX Engineering</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14:paraId="023630F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7400AAA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31F895D"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14:paraId="21161749" w14:textId="77777777" w:rsidR="002E3C27" w:rsidRPr="008339C9" w:rsidRDefault="002E3C27" w:rsidP="001C3606">
            <w:pPr>
              <w:rPr>
                <w:rFonts w:ascii="Arial" w:hAnsi="Arial" w:cs="Arial"/>
                <w:color w:val="000000" w:themeColor="text1"/>
                <w:sz w:val="20"/>
                <w:szCs w:val="20"/>
              </w:rPr>
            </w:pPr>
            <w:r>
              <w:rPr>
                <w:rFonts w:ascii="Arial" w:hAnsi="Arial" w:cs="Arial"/>
                <w:color w:val="000000" w:themeColor="text1"/>
                <w:sz w:val="20"/>
                <w:szCs w:val="20"/>
              </w:rPr>
              <w:t>CSE4182</w:t>
            </w:r>
          </w:p>
        </w:tc>
        <w:tc>
          <w:tcPr>
            <w:tcW w:w="5490" w:type="dxa"/>
            <w:tcBorders>
              <w:top w:val="single" w:sz="4" w:space="0" w:color="auto"/>
              <w:left w:val="nil"/>
              <w:bottom w:val="single" w:sz="4" w:space="0" w:color="auto"/>
              <w:right w:val="single" w:sz="4" w:space="0" w:color="auto"/>
            </w:tcBorders>
            <w:shd w:val="clear" w:color="000000" w:fill="FFFFFF"/>
            <w:noWrap/>
          </w:tcPr>
          <w:p w14:paraId="67880ECE" w14:textId="77777777" w:rsidR="002E3C27" w:rsidRPr="008339C9" w:rsidRDefault="002E3C27" w:rsidP="001C3606">
            <w:pPr>
              <w:rPr>
                <w:rFonts w:ascii="Arial" w:hAnsi="Arial" w:cs="Arial"/>
                <w:color w:val="000000" w:themeColor="text1"/>
                <w:sz w:val="20"/>
                <w:szCs w:val="20"/>
              </w:rPr>
            </w:pPr>
            <w:r w:rsidRPr="00F16442">
              <w:rPr>
                <w:rFonts w:ascii="Arial" w:hAnsi="Arial" w:cs="Arial"/>
                <w:color w:val="000000" w:themeColor="text1"/>
                <w:sz w:val="20"/>
                <w:szCs w:val="20"/>
              </w:rPr>
              <w:t>UI UX Engineering</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14:paraId="69ACD30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26284D0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6C8A528A"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14:paraId="1BE598BE" w14:textId="77777777" w:rsidR="002E3C27" w:rsidRPr="008339C9" w:rsidRDefault="002E3C27" w:rsidP="001C3606">
            <w:pPr>
              <w:rPr>
                <w:rFonts w:ascii="Arial" w:hAnsi="Arial" w:cs="Arial"/>
                <w:color w:val="000000" w:themeColor="text1"/>
                <w:sz w:val="20"/>
                <w:szCs w:val="20"/>
              </w:rPr>
            </w:pPr>
            <w:r w:rsidRPr="00F16442">
              <w:rPr>
                <w:rFonts w:ascii="Arial" w:hAnsi="Arial" w:cs="Arial"/>
                <w:color w:val="000000" w:themeColor="text1"/>
                <w:sz w:val="20"/>
                <w:szCs w:val="20"/>
              </w:rPr>
              <w:t>CSE4191</w:t>
            </w:r>
          </w:p>
        </w:tc>
        <w:tc>
          <w:tcPr>
            <w:tcW w:w="5490" w:type="dxa"/>
            <w:tcBorders>
              <w:top w:val="single" w:sz="4" w:space="0" w:color="auto"/>
              <w:left w:val="nil"/>
              <w:bottom w:val="single" w:sz="4" w:space="0" w:color="auto"/>
              <w:right w:val="single" w:sz="4" w:space="0" w:color="auto"/>
            </w:tcBorders>
            <w:shd w:val="clear" w:color="000000" w:fill="FFFFFF"/>
            <w:noWrap/>
          </w:tcPr>
          <w:p w14:paraId="5221707D" w14:textId="77777777" w:rsidR="002E3C27" w:rsidRPr="008339C9" w:rsidRDefault="002E3C27" w:rsidP="001C3606">
            <w:pPr>
              <w:rPr>
                <w:rFonts w:ascii="Arial" w:hAnsi="Arial" w:cs="Arial"/>
                <w:color w:val="000000" w:themeColor="text1"/>
                <w:sz w:val="20"/>
                <w:szCs w:val="20"/>
              </w:rPr>
            </w:pPr>
            <w:r w:rsidRPr="00F16442">
              <w:rPr>
                <w:rFonts w:ascii="Arial" w:hAnsi="Arial" w:cs="Arial"/>
                <w:color w:val="000000" w:themeColor="text1"/>
                <w:sz w:val="20"/>
                <w:szCs w:val="20"/>
              </w:rPr>
              <w:t>Blockchain</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14:paraId="67E53F7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60C123E1"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6FB8A898"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tcPr>
          <w:p w14:paraId="118D763E" w14:textId="77777777" w:rsidR="002E3C27" w:rsidRPr="008339C9" w:rsidRDefault="002E3C27" w:rsidP="001C3606">
            <w:pPr>
              <w:rPr>
                <w:rFonts w:ascii="Arial" w:hAnsi="Arial" w:cs="Arial"/>
                <w:color w:val="000000" w:themeColor="text1"/>
                <w:sz w:val="20"/>
                <w:szCs w:val="20"/>
              </w:rPr>
            </w:pPr>
            <w:r>
              <w:rPr>
                <w:rFonts w:ascii="Arial" w:hAnsi="Arial" w:cs="Arial"/>
                <w:color w:val="000000" w:themeColor="text1"/>
                <w:sz w:val="20"/>
                <w:szCs w:val="20"/>
              </w:rPr>
              <w:t>CSE4192</w:t>
            </w:r>
          </w:p>
        </w:tc>
        <w:tc>
          <w:tcPr>
            <w:tcW w:w="5490" w:type="dxa"/>
            <w:tcBorders>
              <w:top w:val="single" w:sz="4" w:space="0" w:color="auto"/>
              <w:left w:val="nil"/>
              <w:bottom w:val="single" w:sz="4" w:space="0" w:color="auto"/>
              <w:right w:val="single" w:sz="4" w:space="0" w:color="auto"/>
            </w:tcBorders>
            <w:shd w:val="clear" w:color="000000" w:fill="FFFFFF"/>
            <w:noWrap/>
          </w:tcPr>
          <w:p w14:paraId="7AFDD09B" w14:textId="77777777" w:rsidR="002E3C27" w:rsidRPr="008339C9" w:rsidRDefault="002E3C27" w:rsidP="001C3606">
            <w:pPr>
              <w:rPr>
                <w:rFonts w:ascii="Arial" w:hAnsi="Arial" w:cs="Arial"/>
                <w:color w:val="000000" w:themeColor="text1"/>
                <w:sz w:val="20"/>
                <w:szCs w:val="20"/>
              </w:rPr>
            </w:pPr>
            <w:r w:rsidRPr="00F16442">
              <w:rPr>
                <w:rFonts w:ascii="Arial" w:hAnsi="Arial" w:cs="Arial"/>
                <w:color w:val="000000" w:themeColor="text1"/>
                <w:sz w:val="20"/>
                <w:szCs w:val="20"/>
              </w:rPr>
              <w:t>Blockchain</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bottom"/>
          </w:tcPr>
          <w:p w14:paraId="7638D15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7CC369A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bl>
    <w:p w14:paraId="1A28BE57" w14:textId="77777777" w:rsidR="002E3C27" w:rsidRPr="003A1C44" w:rsidRDefault="002E3C27" w:rsidP="002E3C27">
      <w:pPr>
        <w:tabs>
          <w:tab w:val="left" w:pos="2160"/>
        </w:tabs>
        <w:suppressAutoHyphens/>
        <w:rPr>
          <w:rFonts w:ascii="Arial" w:hAnsi="Arial" w:cs="Arial"/>
          <w:color w:val="000000" w:themeColor="text1"/>
          <w:sz w:val="20"/>
          <w:szCs w:val="20"/>
        </w:rPr>
      </w:pPr>
      <w:r w:rsidRPr="003A1C44">
        <w:rPr>
          <w:rFonts w:ascii="Arial" w:hAnsi="Arial" w:cs="Arial"/>
          <w:color w:val="000000" w:themeColor="text1"/>
          <w:sz w:val="20"/>
          <w:szCs w:val="20"/>
        </w:rPr>
        <w:tab/>
      </w:r>
    </w:p>
    <w:p w14:paraId="281AD178" w14:textId="77777777" w:rsidR="002E3C27" w:rsidRPr="003A1C44" w:rsidRDefault="002E3C27" w:rsidP="002E3C27">
      <w:pPr>
        <w:spacing w:after="200" w:line="276" w:lineRule="auto"/>
        <w:rPr>
          <w:rFonts w:ascii="Arial" w:hAnsi="Arial" w:cs="Arial"/>
          <w:color w:val="000000" w:themeColor="text1"/>
          <w:sz w:val="20"/>
          <w:szCs w:val="20"/>
        </w:rPr>
      </w:pPr>
      <w:r w:rsidRPr="003A1C44">
        <w:rPr>
          <w:rFonts w:ascii="Arial" w:hAnsi="Arial" w:cs="Arial"/>
          <w:color w:val="000000" w:themeColor="text1"/>
          <w:sz w:val="20"/>
          <w:szCs w:val="20"/>
        </w:rPr>
        <w:br w:type="page"/>
      </w:r>
    </w:p>
    <w:p w14:paraId="27E2B579" w14:textId="77777777" w:rsidR="002E3C27" w:rsidRDefault="002E3C27" w:rsidP="002E3C27">
      <w:pPr>
        <w:suppressAutoHyphens/>
        <w:jc w:val="center"/>
        <w:rPr>
          <w:rFonts w:ascii="Arial" w:hAnsi="Arial" w:cs="Arial"/>
          <w:b/>
          <w:bCs/>
          <w:color w:val="000000" w:themeColor="text1"/>
          <w:sz w:val="20"/>
          <w:szCs w:val="20"/>
        </w:rPr>
      </w:pPr>
    </w:p>
    <w:p w14:paraId="3F58A45F" w14:textId="77777777" w:rsidR="002E3C27" w:rsidRPr="003A1C44" w:rsidRDefault="002E3C27" w:rsidP="002E3C27">
      <w:pPr>
        <w:suppressAutoHyphens/>
        <w:jc w:val="center"/>
        <w:rPr>
          <w:rFonts w:ascii="Arial" w:hAnsi="Arial" w:cs="Arial"/>
          <w:b/>
          <w:bCs/>
          <w:color w:val="000000" w:themeColor="text1"/>
          <w:spacing w:val="-3"/>
          <w:sz w:val="20"/>
          <w:szCs w:val="20"/>
          <w:lang w:val="fr-FR"/>
        </w:rPr>
      </w:pPr>
      <w:r w:rsidRPr="003A1C44">
        <w:rPr>
          <w:rFonts w:ascii="Arial" w:hAnsi="Arial" w:cs="Arial"/>
          <w:b/>
          <w:bCs/>
          <w:color w:val="000000" w:themeColor="text1"/>
          <w:sz w:val="20"/>
          <w:szCs w:val="20"/>
        </w:rPr>
        <w:t>Courses offered in Part-IV, Even Semester</w:t>
      </w:r>
    </w:p>
    <w:tbl>
      <w:tblPr>
        <w:tblW w:w="8534" w:type="dxa"/>
        <w:jc w:val="center"/>
        <w:tblLook w:val="04A0" w:firstRow="1" w:lastRow="0" w:firstColumn="1" w:lastColumn="0" w:noHBand="0" w:noVBand="1"/>
      </w:tblPr>
      <w:tblGrid>
        <w:gridCol w:w="1455"/>
        <w:gridCol w:w="5490"/>
        <w:gridCol w:w="795"/>
        <w:gridCol w:w="794"/>
      </w:tblGrid>
      <w:tr w:rsidR="002E3C27" w:rsidRPr="003A1C44" w14:paraId="199765D5"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6A699F1" w14:textId="77777777" w:rsidR="002E3C27" w:rsidRPr="003A1C44" w:rsidRDefault="002E3C27" w:rsidP="001C3606">
            <w:pPr>
              <w:rPr>
                <w:rFonts w:ascii="Arial" w:hAnsi="Arial" w:cs="Arial"/>
                <w:color w:val="000000" w:themeColor="text1"/>
                <w:sz w:val="20"/>
                <w:szCs w:val="20"/>
              </w:rPr>
            </w:pPr>
            <w:r w:rsidRPr="003A1C44">
              <w:rPr>
                <w:color w:val="000000" w:themeColor="text1"/>
              </w:rPr>
              <w:br w:type="page"/>
            </w: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006C8CB2"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F5E297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3A6A42F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5A190344"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602A520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CSE4211</w:t>
            </w:r>
          </w:p>
        </w:tc>
        <w:tc>
          <w:tcPr>
            <w:tcW w:w="5490" w:type="dxa"/>
            <w:tcBorders>
              <w:top w:val="nil"/>
              <w:left w:val="nil"/>
              <w:bottom w:val="single" w:sz="4" w:space="0" w:color="auto"/>
              <w:right w:val="single" w:sz="4" w:space="0" w:color="auto"/>
            </w:tcBorders>
            <w:shd w:val="clear" w:color="000000" w:fill="FFFFFF"/>
            <w:noWrap/>
            <w:vAlign w:val="center"/>
          </w:tcPr>
          <w:p w14:paraId="5299B27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Machine Learning</w:t>
            </w:r>
          </w:p>
        </w:tc>
        <w:tc>
          <w:tcPr>
            <w:tcW w:w="795" w:type="dxa"/>
            <w:tcBorders>
              <w:top w:val="nil"/>
              <w:left w:val="nil"/>
              <w:bottom w:val="single" w:sz="4" w:space="0" w:color="auto"/>
              <w:right w:val="single" w:sz="4" w:space="0" w:color="auto"/>
            </w:tcBorders>
            <w:shd w:val="clear" w:color="000000" w:fill="FFFFFF"/>
            <w:noWrap/>
            <w:vAlign w:val="center"/>
          </w:tcPr>
          <w:p w14:paraId="6D60EDA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3A89F8C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3026C74E"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C9F2AE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CSE4212</w:t>
            </w:r>
          </w:p>
        </w:tc>
        <w:tc>
          <w:tcPr>
            <w:tcW w:w="5490" w:type="dxa"/>
            <w:tcBorders>
              <w:top w:val="nil"/>
              <w:left w:val="nil"/>
              <w:bottom w:val="single" w:sz="4" w:space="0" w:color="auto"/>
              <w:right w:val="single" w:sz="4" w:space="0" w:color="auto"/>
            </w:tcBorders>
            <w:shd w:val="clear" w:color="000000" w:fill="FFFFFF"/>
            <w:noWrap/>
            <w:vAlign w:val="center"/>
          </w:tcPr>
          <w:p w14:paraId="513DF30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Machine Learning Lab</w:t>
            </w:r>
          </w:p>
        </w:tc>
        <w:tc>
          <w:tcPr>
            <w:tcW w:w="795" w:type="dxa"/>
            <w:tcBorders>
              <w:top w:val="nil"/>
              <w:left w:val="nil"/>
              <w:bottom w:val="single" w:sz="4" w:space="0" w:color="auto"/>
              <w:right w:val="single" w:sz="4" w:space="0" w:color="auto"/>
            </w:tcBorders>
            <w:shd w:val="clear" w:color="000000" w:fill="FFFFFF"/>
            <w:noWrap/>
            <w:vAlign w:val="center"/>
          </w:tcPr>
          <w:p w14:paraId="50A0365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2D51A4AA"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624AF4D8"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5AB8C1F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CSE4221</w:t>
            </w:r>
          </w:p>
        </w:tc>
        <w:tc>
          <w:tcPr>
            <w:tcW w:w="5490" w:type="dxa"/>
            <w:tcBorders>
              <w:top w:val="nil"/>
              <w:left w:val="nil"/>
              <w:bottom w:val="single" w:sz="4" w:space="0" w:color="auto"/>
              <w:right w:val="single" w:sz="4" w:space="0" w:color="auto"/>
            </w:tcBorders>
            <w:shd w:val="clear" w:color="000000" w:fill="FFFFFF"/>
            <w:noWrap/>
            <w:vAlign w:val="center"/>
          </w:tcPr>
          <w:p w14:paraId="7CF7122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Computer Graphics</w:t>
            </w:r>
          </w:p>
        </w:tc>
        <w:tc>
          <w:tcPr>
            <w:tcW w:w="795" w:type="dxa"/>
            <w:tcBorders>
              <w:top w:val="nil"/>
              <w:left w:val="nil"/>
              <w:bottom w:val="single" w:sz="4" w:space="0" w:color="auto"/>
              <w:right w:val="single" w:sz="4" w:space="0" w:color="auto"/>
            </w:tcBorders>
            <w:shd w:val="clear" w:color="000000" w:fill="FFFFFF"/>
            <w:noWrap/>
            <w:vAlign w:val="center"/>
          </w:tcPr>
          <w:p w14:paraId="2D7F423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061B59A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44753DE1"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09FDD81"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 xml:space="preserve">CSE4222 </w:t>
            </w:r>
          </w:p>
        </w:tc>
        <w:tc>
          <w:tcPr>
            <w:tcW w:w="5490" w:type="dxa"/>
            <w:tcBorders>
              <w:top w:val="nil"/>
              <w:left w:val="nil"/>
              <w:bottom w:val="single" w:sz="4" w:space="0" w:color="auto"/>
              <w:right w:val="single" w:sz="4" w:space="0" w:color="auto"/>
            </w:tcBorders>
            <w:shd w:val="clear" w:color="000000" w:fill="FFFFFF"/>
            <w:noWrap/>
            <w:vAlign w:val="center"/>
          </w:tcPr>
          <w:p w14:paraId="4001924D"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Computer Graphics Lab</w:t>
            </w:r>
          </w:p>
        </w:tc>
        <w:tc>
          <w:tcPr>
            <w:tcW w:w="795" w:type="dxa"/>
            <w:tcBorders>
              <w:top w:val="nil"/>
              <w:left w:val="nil"/>
              <w:bottom w:val="single" w:sz="4" w:space="0" w:color="auto"/>
              <w:right w:val="single" w:sz="4" w:space="0" w:color="auto"/>
            </w:tcBorders>
            <w:shd w:val="clear" w:color="000000" w:fill="FFFFFF"/>
            <w:noWrap/>
            <w:vAlign w:val="center"/>
          </w:tcPr>
          <w:p w14:paraId="1756784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6B52042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B1DC813"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60D3BD20"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CSE4231</w:t>
            </w:r>
          </w:p>
        </w:tc>
        <w:tc>
          <w:tcPr>
            <w:tcW w:w="5490" w:type="dxa"/>
            <w:tcBorders>
              <w:top w:val="nil"/>
              <w:left w:val="nil"/>
              <w:bottom w:val="single" w:sz="4" w:space="0" w:color="auto"/>
              <w:right w:val="single" w:sz="4" w:space="0" w:color="auto"/>
            </w:tcBorders>
            <w:shd w:val="clear" w:color="000000" w:fill="FFFFFF"/>
            <w:noWrap/>
            <w:vAlign w:val="center"/>
          </w:tcPr>
          <w:p w14:paraId="360B4D0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Cryptography and Network Security</w:t>
            </w:r>
          </w:p>
        </w:tc>
        <w:tc>
          <w:tcPr>
            <w:tcW w:w="795" w:type="dxa"/>
            <w:tcBorders>
              <w:top w:val="nil"/>
              <w:left w:val="nil"/>
              <w:bottom w:val="single" w:sz="4" w:space="0" w:color="auto"/>
              <w:right w:val="single" w:sz="4" w:space="0" w:color="auto"/>
            </w:tcBorders>
            <w:shd w:val="clear" w:color="000000" w:fill="FFFFFF"/>
            <w:noWrap/>
            <w:vAlign w:val="center"/>
          </w:tcPr>
          <w:p w14:paraId="6A975F5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4C32276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588D4351"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009142D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CSE4232</w:t>
            </w:r>
          </w:p>
        </w:tc>
        <w:tc>
          <w:tcPr>
            <w:tcW w:w="5490" w:type="dxa"/>
            <w:tcBorders>
              <w:top w:val="nil"/>
              <w:left w:val="nil"/>
              <w:bottom w:val="single" w:sz="4" w:space="0" w:color="auto"/>
              <w:right w:val="single" w:sz="4" w:space="0" w:color="auto"/>
            </w:tcBorders>
            <w:shd w:val="clear" w:color="000000" w:fill="FFFFFF"/>
            <w:noWrap/>
            <w:vAlign w:val="center"/>
          </w:tcPr>
          <w:p w14:paraId="5FBE05F3"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Cryptography and Network Security Lab</w:t>
            </w:r>
          </w:p>
        </w:tc>
        <w:tc>
          <w:tcPr>
            <w:tcW w:w="795" w:type="dxa"/>
            <w:tcBorders>
              <w:top w:val="nil"/>
              <w:left w:val="nil"/>
              <w:bottom w:val="single" w:sz="4" w:space="0" w:color="auto"/>
              <w:right w:val="single" w:sz="4" w:space="0" w:color="auto"/>
            </w:tcBorders>
            <w:shd w:val="clear" w:color="000000" w:fill="FFFFFF"/>
            <w:noWrap/>
            <w:vAlign w:val="center"/>
          </w:tcPr>
          <w:p w14:paraId="17F71EF0"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7E6A8C1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6CC936AA"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3E5C6918"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Option II (T)</w:t>
            </w:r>
          </w:p>
        </w:tc>
        <w:tc>
          <w:tcPr>
            <w:tcW w:w="5490" w:type="dxa"/>
            <w:tcBorders>
              <w:top w:val="nil"/>
              <w:left w:val="nil"/>
              <w:bottom w:val="single" w:sz="4" w:space="0" w:color="auto"/>
              <w:right w:val="single" w:sz="4" w:space="0" w:color="auto"/>
            </w:tcBorders>
            <w:shd w:val="clear" w:color="000000" w:fill="FFFFFF"/>
            <w:noWrap/>
            <w:vAlign w:val="center"/>
          </w:tcPr>
          <w:p w14:paraId="7A38A26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Theory: Should be selected from Table-II</w:t>
            </w:r>
          </w:p>
        </w:tc>
        <w:tc>
          <w:tcPr>
            <w:tcW w:w="795" w:type="dxa"/>
            <w:tcBorders>
              <w:top w:val="nil"/>
              <w:left w:val="nil"/>
              <w:bottom w:val="single" w:sz="4" w:space="0" w:color="auto"/>
              <w:right w:val="single" w:sz="4" w:space="0" w:color="auto"/>
            </w:tcBorders>
            <w:shd w:val="clear" w:color="000000" w:fill="FFFFFF"/>
            <w:noWrap/>
            <w:vAlign w:val="center"/>
          </w:tcPr>
          <w:p w14:paraId="69BBE7D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68BB195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467F604A"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7E42F9D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Option II (L)</w:t>
            </w:r>
          </w:p>
        </w:tc>
        <w:tc>
          <w:tcPr>
            <w:tcW w:w="5490" w:type="dxa"/>
            <w:tcBorders>
              <w:top w:val="nil"/>
              <w:left w:val="nil"/>
              <w:bottom w:val="single" w:sz="4" w:space="0" w:color="auto"/>
              <w:right w:val="single" w:sz="4" w:space="0" w:color="auto"/>
            </w:tcBorders>
            <w:shd w:val="clear" w:color="000000" w:fill="FFFFFF"/>
            <w:noWrap/>
            <w:vAlign w:val="center"/>
          </w:tcPr>
          <w:p w14:paraId="6A777E1A"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Lab course based on Option-II (T)</w:t>
            </w:r>
          </w:p>
        </w:tc>
        <w:tc>
          <w:tcPr>
            <w:tcW w:w="795" w:type="dxa"/>
            <w:tcBorders>
              <w:top w:val="nil"/>
              <w:left w:val="nil"/>
              <w:bottom w:val="single" w:sz="4" w:space="0" w:color="auto"/>
              <w:right w:val="single" w:sz="4" w:space="0" w:color="auto"/>
            </w:tcBorders>
            <w:shd w:val="clear" w:color="000000" w:fill="FFFFFF"/>
            <w:noWrap/>
            <w:vAlign w:val="center"/>
          </w:tcPr>
          <w:p w14:paraId="052D92E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406A3BA8"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05729367"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F9DE2EF"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CSE4280</w:t>
            </w:r>
          </w:p>
        </w:tc>
        <w:tc>
          <w:tcPr>
            <w:tcW w:w="5490" w:type="dxa"/>
            <w:tcBorders>
              <w:top w:val="nil"/>
              <w:left w:val="nil"/>
              <w:bottom w:val="single" w:sz="4" w:space="0" w:color="auto"/>
              <w:right w:val="single" w:sz="4" w:space="0" w:color="auto"/>
            </w:tcBorders>
            <w:shd w:val="clear" w:color="000000" w:fill="FFFFFF"/>
            <w:noWrap/>
            <w:vAlign w:val="center"/>
          </w:tcPr>
          <w:p w14:paraId="07179B75"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Board viva-voce</w:t>
            </w:r>
          </w:p>
        </w:tc>
        <w:tc>
          <w:tcPr>
            <w:tcW w:w="795" w:type="dxa"/>
            <w:tcBorders>
              <w:top w:val="nil"/>
              <w:left w:val="nil"/>
              <w:bottom w:val="single" w:sz="4" w:space="0" w:color="auto"/>
              <w:right w:val="single" w:sz="4" w:space="0" w:color="auto"/>
            </w:tcBorders>
            <w:shd w:val="clear" w:color="000000" w:fill="FFFFFF"/>
            <w:noWrap/>
            <w:vAlign w:val="center"/>
          </w:tcPr>
          <w:p w14:paraId="2FB3868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94" w:type="dxa"/>
            <w:tcBorders>
              <w:top w:val="nil"/>
              <w:left w:val="nil"/>
              <w:bottom w:val="single" w:sz="4" w:space="0" w:color="auto"/>
              <w:right w:val="single" w:sz="4" w:space="0" w:color="auto"/>
            </w:tcBorders>
            <w:shd w:val="clear" w:color="000000" w:fill="FFFFFF"/>
            <w:noWrap/>
            <w:vAlign w:val="center"/>
          </w:tcPr>
          <w:p w14:paraId="153DF87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0F712E89"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178D8E8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CSE4292</w:t>
            </w:r>
          </w:p>
        </w:tc>
        <w:tc>
          <w:tcPr>
            <w:tcW w:w="5490" w:type="dxa"/>
            <w:tcBorders>
              <w:top w:val="nil"/>
              <w:left w:val="nil"/>
              <w:bottom w:val="single" w:sz="4" w:space="0" w:color="auto"/>
              <w:right w:val="single" w:sz="4" w:space="0" w:color="auto"/>
            </w:tcBorders>
            <w:shd w:val="clear" w:color="000000" w:fill="FFFFFF"/>
            <w:noWrap/>
            <w:vAlign w:val="center"/>
          </w:tcPr>
          <w:p w14:paraId="2CA21FD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Thesis/ Project (Part II)</w:t>
            </w:r>
          </w:p>
        </w:tc>
        <w:tc>
          <w:tcPr>
            <w:tcW w:w="795" w:type="dxa"/>
            <w:tcBorders>
              <w:top w:val="nil"/>
              <w:left w:val="nil"/>
              <w:right w:val="single" w:sz="4" w:space="0" w:color="auto"/>
            </w:tcBorders>
            <w:shd w:val="clear" w:color="000000" w:fill="FFFFFF"/>
            <w:noWrap/>
            <w:vAlign w:val="center"/>
          </w:tcPr>
          <w:p w14:paraId="62AC87E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w:t>
            </w:r>
          </w:p>
        </w:tc>
        <w:tc>
          <w:tcPr>
            <w:tcW w:w="794" w:type="dxa"/>
            <w:tcBorders>
              <w:top w:val="nil"/>
              <w:left w:val="nil"/>
              <w:right w:val="single" w:sz="4" w:space="0" w:color="auto"/>
            </w:tcBorders>
            <w:shd w:val="clear" w:color="000000" w:fill="FFFFFF"/>
            <w:noWrap/>
            <w:vAlign w:val="center"/>
          </w:tcPr>
          <w:p w14:paraId="0FE641A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w:t>
            </w:r>
          </w:p>
        </w:tc>
      </w:tr>
      <w:tr w:rsidR="002E3C27" w:rsidRPr="003A1C44" w14:paraId="3C845CE9" w14:textId="77777777" w:rsidTr="001C3606">
        <w:trPr>
          <w:trHeight w:val="300"/>
          <w:jc w:val="center"/>
        </w:trPr>
        <w:tc>
          <w:tcPr>
            <w:tcW w:w="6945"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14:paraId="0412FE3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 Total</w:t>
            </w:r>
          </w:p>
        </w:tc>
        <w:tc>
          <w:tcPr>
            <w:tcW w:w="795" w:type="dxa"/>
            <w:tcBorders>
              <w:top w:val="nil"/>
              <w:left w:val="nil"/>
              <w:bottom w:val="single" w:sz="4" w:space="0" w:color="auto"/>
              <w:right w:val="single" w:sz="4" w:space="0" w:color="auto"/>
            </w:tcBorders>
            <w:shd w:val="clear" w:color="000000" w:fill="FFFFFF"/>
            <w:noWrap/>
            <w:vAlign w:val="center"/>
          </w:tcPr>
          <w:p w14:paraId="67AF192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500</w:t>
            </w:r>
          </w:p>
        </w:tc>
        <w:tc>
          <w:tcPr>
            <w:tcW w:w="794" w:type="dxa"/>
            <w:tcBorders>
              <w:top w:val="nil"/>
              <w:left w:val="nil"/>
              <w:bottom w:val="single" w:sz="4" w:space="0" w:color="auto"/>
              <w:right w:val="single" w:sz="4" w:space="0" w:color="auto"/>
            </w:tcBorders>
            <w:shd w:val="clear" w:color="000000" w:fill="FFFFFF"/>
            <w:noWrap/>
            <w:vAlign w:val="center"/>
          </w:tcPr>
          <w:p w14:paraId="4366096C"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20</w:t>
            </w:r>
          </w:p>
        </w:tc>
      </w:tr>
    </w:tbl>
    <w:p w14:paraId="3CED26F8" w14:textId="77777777" w:rsidR="002E3C27" w:rsidRPr="003A1C44" w:rsidRDefault="002E3C27" w:rsidP="002E3C27">
      <w:pPr>
        <w:rPr>
          <w:rFonts w:ascii="Arial" w:hAnsi="Arial" w:cs="Arial"/>
          <w:color w:val="000000" w:themeColor="text1"/>
          <w:sz w:val="20"/>
          <w:szCs w:val="20"/>
        </w:rPr>
      </w:pPr>
    </w:p>
    <w:tbl>
      <w:tblPr>
        <w:tblW w:w="8534" w:type="dxa"/>
        <w:jc w:val="center"/>
        <w:tblLook w:val="04A0" w:firstRow="1" w:lastRow="0" w:firstColumn="1" w:lastColumn="0" w:noHBand="0" w:noVBand="1"/>
      </w:tblPr>
      <w:tblGrid>
        <w:gridCol w:w="1455"/>
        <w:gridCol w:w="5490"/>
        <w:gridCol w:w="795"/>
        <w:gridCol w:w="794"/>
      </w:tblGrid>
      <w:tr w:rsidR="002E3C27" w:rsidRPr="003A1C44" w14:paraId="2C70A21F" w14:textId="77777777" w:rsidTr="001C3606">
        <w:trPr>
          <w:trHeight w:val="330"/>
          <w:jc w:val="center"/>
        </w:trPr>
        <w:tc>
          <w:tcPr>
            <w:tcW w:w="8534" w:type="dxa"/>
            <w:gridSpan w:val="4"/>
            <w:tcBorders>
              <w:top w:val="nil"/>
              <w:left w:val="nil"/>
              <w:bottom w:val="nil"/>
              <w:right w:val="nil"/>
            </w:tcBorders>
            <w:shd w:val="clear" w:color="000000" w:fill="FFFFFF"/>
            <w:noWrap/>
            <w:vAlign w:val="center"/>
          </w:tcPr>
          <w:p w14:paraId="70FCC724" w14:textId="77777777" w:rsidR="002E3C27" w:rsidRPr="003A1C44" w:rsidRDefault="002E3C27" w:rsidP="001C3606">
            <w:pPr>
              <w:jc w:val="center"/>
              <w:rPr>
                <w:rFonts w:ascii="Arial" w:hAnsi="Arial" w:cs="Arial"/>
                <w:b/>
                <w:bCs/>
                <w:color w:val="000000" w:themeColor="text1"/>
                <w:sz w:val="20"/>
                <w:szCs w:val="20"/>
              </w:rPr>
            </w:pPr>
            <w:r w:rsidRPr="003A1C44">
              <w:rPr>
                <w:rFonts w:ascii="Arial" w:hAnsi="Arial" w:cs="Arial"/>
                <w:b/>
                <w:bCs/>
                <w:color w:val="000000" w:themeColor="text1"/>
                <w:sz w:val="20"/>
                <w:szCs w:val="20"/>
              </w:rPr>
              <w:t>Table-II: Option II</w:t>
            </w:r>
          </w:p>
        </w:tc>
      </w:tr>
      <w:tr w:rsidR="002E3C27" w:rsidRPr="003A1C44" w14:paraId="526604BC"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808446B"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Code</w:t>
            </w:r>
          </w:p>
        </w:tc>
        <w:tc>
          <w:tcPr>
            <w:tcW w:w="549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7035AFCF" w14:textId="77777777" w:rsidR="002E3C27" w:rsidRPr="003A1C44" w:rsidRDefault="002E3C27" w:rsidP="001C3606">
            <w:pPr>
              <w:jc w:val="center"/>
              <w:rPr>
                <w:rFonts w:ascii="Arial" w:hAnsi="Arial" w:cs="Arial"/>
                <w:color w:val="000000" w:themeColor="text1"/>
                <w:sz w:val="20"/>
                <w:szCs w:val="20"/>
              </w:rPr>
            </w:pPr>
            <w:r w:rsidRPr="003A1C44">
              <w:rPr>
                <w:rFonts w:ascii="Arial" w:hAnsi="Arial" w:cs="Arial"/>
                <w:color w:val="000000" w:themeColor="text1"/>
                <w:sz w:val="20"/>
                <w:szCs w:val="20"/>
              </w:rPr>
              <w:t>Course Title</w:t>
            </w:r>
          </w:p>
        </w:tc>
        <w:tc>
          <w:tcPr>
            <w:tcW w:w="795"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56A68A9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Marks</w:t>
            </w:r>
          </w:p>
        </w:tc>
        <w:tc>
          <w:tcPr>
            <w:tcW w:w="794"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14:paraId="4E2090F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Credit</w:t>
            </w:r>
          </w:p>
        </w:tc>
      </w:tr>
      <w:tr w:rsidR="002E3C27" w:rsidRPr="003A1C44" w14:paraId="18F2ED29" w14:textId="77777777" w:rsidTr="001C3606">
        <w:trPr>
          <w:trHeight w:val="300"/>
          <w:jc w:val="center"/>
        </w:trPr>
        <w:tc>
          <w:tcPr>
            <w:tcW w:w="1455" w:type="dxa"/>
            <w:tcBorders>
              <w:top w:val="nil"/>
              <w:left w:val="single" w:sz="4" w:space="0" w:color="auto"/>
              <w:bottom w:val="single" w:sz="4" w:space="0" w:color="auto"/>
              <w:right w:val="single" w:sz="4" w:space="0" w:color="auto"/>
            </w:tcBorders>
            <w:shd w:val="clear" w:color="000000" w:fill="FFFFFF"/>
            <w:noWrap/>
            <w:vAlign w:val="center"/>
          </w:tcPr>
          <w:p w14:paraId="2ED07232"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CSE4241</w:t>
            </w:r>
          </w:p>
        </w:tc>
        <w:tc>
          <w:tcPr>
            <w:tcW w:w="5490" w:type="dxa"/>
            <w:tcBorders>
              <w:top w:val="nil"/>
              <w:left w:val="nil"/>
              <w:bottom w:val="single" w:sz="4" w:space="0" w:color="auto"/>
              <w:right w:val="single" w:sz="4" w:space="0" w:color="auto"/>
            </w:tcBorders>
            <w:shd w:val="clear" w:color="000000" w:fill="FFFFFF"/>
            <w:noWrap/>
            <w:vAlign w:val="center"/>
          </w:tcPr>
          <w:p w14:paraId="0DB9B019"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Multimedia System</w:t>
            </w:r>
          </w:p>
        </w:tc>
        <w:tc>
          <w:tcPr>
            <w:tcW w:w="795" w:type="dxa"/>
            <w:tcBorders>
              <w:top w:val="nil"/>
              <w:left w:val="nil"/>
              <w:bottom w:val="single" w:sz="4" w:space="0" w:color="auto"/>
              <w:right w:val="single" w:sz="4" w:space="0" w:color="auto"/>
            </w:tcBorders>
            <w:shd w:val="clear" w:color="000000" w:fill="FFFFFF"/>
            <w:noWrap/>
            <w:vAlign w:val="center"/>
          </w:tcPr>
          <w:p w14:paraId="27A570F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nil"/>
              <w:left w:val="nil"/>
              <w:bottom w:val="single" w:sz="4" w:space="0" w:color="auto"/>
              <w:right w:val="single" w:sz="4" w:space="0" w:color="auto"/>
            </w:tcBorders>
            <w:shd w:val="clear" w:color="000000" w:fill="FFFFFF"/>
            <w:noWrap/>
            <w:vAlign w:val="center"/>
          </w:tcPr>
          <w:p w14:paraId="10EAC0C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1E2D2C61"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A810753"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CSE4242</w:t>
            </w:r>
          </w:p>
        </w:tc>
        <w:tc>
          <w:tcPr>
            <w:tcW w:w="5490" w:type="dxa"/>
            <w:tcBorders>
              <w:top w:val="nil"/>
              <w:left w:val="nil"/>
              <w:bottom w:val="single" w:sz="4" w:space="0" w:color="auto"/>
              <w:right w:val="single" w:sz="4" w:space="0" w:color="auto"/>
            </w:tcBorders>
            <w:shd w:val="clear" w:color="000000" w:fill="FFFFFF"/>
            <w:noWrap/>
            <w:vAlign w:val="center"/>
          </w:tcPr>
          <w:p w14:paraId="0302D54C"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Multimedia System Lab</w:t>
            </w:r>
          </w:p>
        </w:tc>
        <w:tc>
          <w:tcPr>
            <w:tcW w:w="795" w:type="dxa"/>
            <w:tcBorders>
              <w:top w:val="nil"/>
              <w:left w:val="nil"/>
              <w:bottom w:val="single" w:sz="4" w:space="0" w:color="auto"/>
              <w:right w:val="single" w:sz="4" w:space="0" w:color="auto"/>
            </w:tcBorders>
            <w:shd w:val="clear" w:color="000000" w:fill="FFFFFF"/>
            <w:noWrap/>
            <w:vAlign w:val="center"/>
          </w:tcPr>
          <w:p w14:paraId="1EBD656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nil"/>
              <w:left w:val="nil"/>
              <w:bottom w:val="single" w:sz="4" w:space="0" w:color="auto"/>
              <w:right w:val="single" w:sz="4" w:space="0" w:color="auto"/>
            </w:tcBorders>
            <w:shd w:val="clear" w:color="000000" w:fill="FFFFFF"/>
            <w:noWrap/>
            <w:vAlign w:val="center"/>
          </w:tcPr>
          <w:p w14:paraId="62E8F5DE"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8ECDBA3"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60C39D7"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CSE4251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5E13B436"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Distributed Database Management System</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34F563E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45070237"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5C3891B"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1B2C604"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CSE4252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7263846E" w14:textId="77777777" w:rsidR="002E3C27" w:rsidRPr="003A1C44" w:rsidRDefault="002E3C27" w:rsidP="001C3606">
            <w:pPr>
              <w:rPr>
                <w:rFonts w:ascii="Arial" w:hAnsi="Arial" w:cs="Arial"/>
                <w:color w:val="000000" w:themeColor="text1"/>
                <w:sz w:val="20"/>
                <w:szCs w:val="20"/>
              </w:rPr>
            </w:pPr>
            <w:r w:rsidRPr="003A1C44">
              <w:rPr>
                <w:rFonts w:ascii="Arial" w:hAnsi="Arial" w:cs="Arial"/>
                <w:color w:val="000000" w:themeColor="text1"/>
                <w:sz w:val="20"/>
                <w:szCs w:val="20"/>
              </w:rPr>
              <w:t>Distributed Database Management System Lab</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6EDC6F4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19A54E8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0CFF9F0F"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96FC3BF" w14:textId="77777777" w:rsidR="002E3C27" w:rsidRPr="003A1C44" w:rsidRDefault="002E3C27" w:rsidP="001C3606">
            <w:pPr>
              <w:rPr>
                <w:rFonts w:ascii="Arial" w:hAnsi="Arial" w:cs="Arial"/>
                <w:color w:val="000000" w:themeColor="text1"/>
                <w:sz w:val="20"/>
                <w:szCs w:val="20"/>
              </w:rPr>
            </w:pPr>
            <w:r w:rsidRPr="00AD59D2">
              <w:rPr>
                <w:rFonts w:ascii="Arial" w:hAnsi="Arial" w:cs="Arial"/>
                <w:color w:val="000000" w:themeColor="text1"/>
                <w:sz w:val="20"/>
                <w:szCs w:val="20"/>
              </w:rPr>
              <w:t>CSE4261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7FB568CC" w14:textId="77777777" w:rsidR="002E3C27" w:rsidRPr="003A1C44" w:rsidRDefault="002E3C27" w:rsidP="001C3606">
            <w:pPr>
              <w:rPr>
                <w:rFonts w:ascii="Arial" w:hAnsi="Arial" w:cs="Arial"/>
                <w:color w:val="000000" w:themeColor="text1"/>
                <w:sz w:val="20"/>
                <w:szCs w:val="20"/>
              </w:rPr>
            </w:pPr>
            <w:r w:rsidRPr="00AD59D2">
              <w:rPr>
                <w:rFonts w:ascii="Arial" w:hAnsi="Arial" w:cs="Arial"/>
                <w:color w:val="000000" w:themeColor="text1"/>
                <w:sz w:val="20"/>
                <w:szCs w:val="20"/>
              </w:rPr>
              <w:t>Neural Networks and Deep Learning</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6D82685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3EE908B3"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1A8359CE"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585C8BB" w14:textId="77777777" w:rsidR="002E3C27" w:rsidRPr="003A1C44" w:rsidRDefault="002E3C27" w:rsidP="001C3606">
            <w:pPr>
              <w:rPr>
                <w:rFonts w:ascii="Arial" w:hAnsi="Arial" w:cs="Arial"/>
                <w:color w:val="000000" w:themeColor="text1"/>
                <w:sz w:val="20"/>
                <w:szCs w:val="20"/>
              </w:rPr>
            </w:pPr>
            <w:r>
              <w:rPr>
                <w:rFonts w:ascii="Arial" w:hAnsi="Arial" w:cs="Arial"/>
                <w:color w:val="000000" w:themeColor="text1"/>
                <w:sz w:val="20"/>
                <w:szCs w:val="20"/>
              </w:rPr>
              <w:t>CSE4262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3872964F" w14:textId="77777777" w:rsidR="002E3C27" w:rsidRPr="003A1C44" w:rsidRDefault="002E3C27" w:rsidP="001C3606">
            <w:pPr>
              <w:rPr>
                <w:rFonts w:ascii="Arial" w:hAnsi="Arial" w:cs="Arial"/>
                <w:color w:val="000000" w:themeColor="text1"/>
                <w:sz w:val="20"/>
                <w:szCs w:val="20"/>
              </w:rPr>
            </w:pPr>
            <w:r w:rsidRPr="00AD59D2">
              <w:rPr>
                <w:rFonts w:ascii="Arial" w:hAnsi="Arial" w:cs="Arial"/>
                <w:color w:val="000000" w:themeColor="text1"/>
                <w:sz w:val="20"/>
                <w:szCs w:val="20"/>
              </w:rPr>
              <w:t>Neural Networks and Deep Learning</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1EFD2F8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7214941F"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421F0B77"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C190715" w14:textId="77777777" w:rsidR="002E3C27" w:rsidRPr="003A1C44" w:rsidRDefault="002E3C27" w:rsidP="001C3606">
            <w:pPr>
              <w:rPr>
                <w:rFonts w:ascii="Arial" w:hAnsi="Arial" w:cs="Arial"/>
                <w:color w:val="000000" w:themeColor="text1"/>
                <w:sz w:val="20"/>
                <w:szCs w:val="20"/>
              </w:rPr>
            </w:pPr>
            <w:r w:rsidRPr="008713F0">
              <w:rPr>
                <w:rFonts w:ascii="Arial" w:hAnsi="Arial" w:cs="Arial"/>
                <w:color w:val="000000" w:themeColor="text1"/>
                <w:sz w:val="20"/>
                <w:szCs w:val="20"/>
              </w:rPr>
              <w:t>CSE4271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273182E7" w14:textId="77777777" w:rsidR="002E3C27" w:rsidRPr="003A1C44" w:rsidRDefault="002E3C27" w:rsidP="001C3606">
            <w:pPr>
              <w:rPr>
                <w:rFonts w:ascii="Arial" w:hAnsi="Arial" w:cs="Arial"/>
                <w:color w:val="000000" w:themeColor="text1"/>
                <w:sz w:val="20"/>
                <w:szCs w:val="20"/>
              </w:rPr>
            </w:pPr>
            <w:r w:rsidRPr="008713F0">
              <w:rPr>
                <w:rFonts w:ascii="Arial" w:hAnsi="Arial" w:cs="Arial"/>
                <w:color w:val="000000" w:themeColor="text1"/>
                <w:sz w:val="20"/>
                <w:szCs w:val="20"/>
              </w:rPr>
              <w:t>Big Data</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31779C5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54B51622"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7019704F"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C07AA66" w14:textId="77777777" w:rsidR="002E3C27" w:rsidRPr="003A1C44" w:rsidRDefault="002E3C27" w:rsidP="001C3606">
            <w:pPr>
              <w:rPr>
                <w:rFonts w:ascii="Arial" w:hAnsi="Arial" w:cs="Arial"/>
                <w:color w:val="000000" w:themeColor="text1"/>
                <w:sz w:val="20"/>
                <w:szCs w:val="20"/>
              </w:rPr>
            </w:pPr>
            <w:r>
              <w:rPr>
                <w:rFonts w:ascii="Arial" w:hAnsi="Arial" w:cs="Arial"/>
                <w:color w:val="000000" w:themeColor="text1"/>
                <w:sz w:val="20"/>
                <w:szCs w:val="20"/>
              </w:rPr>
              <w:t>CSE4272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0D20E08D" w14:textId="77777777" w:rsidR="002E3C27" w:rsidRPr="003A1C44" w:rsidRDefault="002E3C27" w:rsidP="001C3606">
            <w:pPr>
              <w:rPr>
                <w:rFonts w:ascii="Arial" w:hAnsi="Arial" w:cs="Arial"/>
                <w:color w:val="000000" w:themeColor="text1"/>
                <w:sz w:val="20"/>
                <w:szCs w:val="20"/>
              </w:rPr>
            </w:pPr>
            <w:r w:rsidRPr="008713F0">
              <w:rPr>
                <w:rFonts w:ascii="Arial" w:hAnsi="Arial" w:cs="Arial"/>
                <w:color w:val="000000" w:themeColor="text1"/>
                <w:sz w:val="20"/>
                <w:szCs w:val="20"/>
              </w:rPr>
              <w:t>Big Data</w:t>
            </w:r>
            <w:r>
              <w:rPr>
                <w:rFonts w:ascii="Arial" w:hAnsi="Arial" w:cs="Arial"/>
                <w:color w:val="000000" w:themeColor="text1"/>
                <w:sz w:val="20"/>
                <w:szCs w:val="20"/>
              </w:rPr>
              <w:t xml:space="preserve"> Lab</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41533E5D"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318C580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r w:rsidR="002E3C27" w:rsidRPr="003A1C44" w14:paraId="3DB9305F"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AF68541" w14:textId="77777777" w:rsidR="002E3C27" w:rsidRPr="003A1C44" w:rsidRDefault="002E3C27" w:rsidP="001C3606">
            <w:pPr>
              <w:rPr>
                <w:rFonts w:ascii="Arial" w:hAnsi="Arial" w:cs="Arial"/>
                <w:color w:val="000000" w:themeColor="text1"/>
                <w:sz w:val="20"/>
                <w:szCs w:val="20"/>
              </w:rPr>
            </w:pPr>
            <w:r w:rsidRPr="001C133F">
              <w:rPr>
                <w:rFonts w:ascii="Arial" w:hAnsi="Arial" w:cs="Arial"/>
                <w:color w:val="000000" w:themeColor="text1"/>
                <w:sz w:val="20"/>
                <w:szCs w:val="20"/>
              </w:rPr>
              <w:t>CSE4281</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7E62E082" w14:textId="77777777" w:rsidR="002E3C27" w:rsidRPr="003A1C44" w:rsidRDefault="002E3C27" w:rsidP="001C3606">
            <w:pPr>
              <w:rPr>
                <w:rFonts w:ascii="Arial" w:hAnsi="Arial" w:cs="Arial"/>
                <w:color w:val="000000" w:themeColor="text1"/>
                <w:sz w:val="20"/>
                <w:szCs w:val="20"/>
              </w:rPr>
            </w:pPr>
            <w:r w:rsidRPr="001C133F">
              <w:rPr>
                <w:rFonts w:ascii="Arial" w:hAnsi="Arial" w:cs="Arial"/>
                <w:color w:val="000000" w:themeColor="text1"/>
                <w:sz w:val="20"/>
                <w:szCs w:val="20"/>
              </w:rPr>
              <w:t>Systems Biology</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324BC986"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75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207EDB8B"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3</w:t>
            </w:r>
          </w:p>
        </w:tc>
      </w:tr>
      <w:tr w:rsidR="002E3C27" w:rsidRPr="003A1C44" w14:paraId="24408EAE" w14:textId="77777777" w:rsidTr="001C3606">
        <w:trPr>
          <w:trHeight w:val="300"/>
          <w:jc w:val="center"/>
        </w:trPr>
        <w:tc>
          <w:tcPr>
            <w:tcW w:w="145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481944B" w14:textId="77777777" w:rsidR="002E3C27" w:rsidRPr="003A1C44" w:rsidRDefault="002E3C27" w:rsidP="001C3606">
            <w:pPr>
              <w:rPr>
                <w:rFonts w:ascii="Arial" w:hAnsi="Arial" w:cs="Arial"/>
                <w:color w:val="000000" w:themeColor="text1"/>
                <w:sz w:val="20"/>
                <w:szCs w:val="20"/>
              </w:rPr>
            </w:pPr>
            <w:r>
              <w:rPr>
                <w:rFonts w:ascii="Arial" w:hAnsi="Arial" w:cs="Arial"/>
                <w:color w:val="000000" w:themeColor="text1"/>
                <w:sz w:val="20"/>
                <w:szCs w:val="20"/>
              </w:rPr>
              <w:t>CSE4282</w:t>
            </w:r>
          </w:p>
        </w:tc>
        <w:tc>
          <w:tcPr>
            <w:tcW w:w="5490" w:type="dxa"/>
            <w:tcBorders>
              <w:top w:val="single" w:sz="4" w:space="0" w:color="auto"/>
              <w:left w:val="nil"/>
              <w:bottom w:val="single" w:sz="4" w:space="0" w:color="auto"/>
              <w:right w:val="single" w:sz="4" w:space="0" w:color="auto"/>
            </w:tcBorders>
            <w:shd w:val="clear" w:color="000000" w:fill="FFFFFF"/>
            <w:noWrap/>
            <w:vAlign w:val="center"/>
          </w:tcPr>
          <w:p w14:paraId="7A22A44F" w14:textId="77777777" w:rsidR="002E3C27" w:rsidRPr="003A1C44" w:rsidRDefault="002E3C27" w:rsidP="001C3606">
            <w:pPr>
              <w:rPr>
                <w:rFonts w:ascii="Arial" w:hAnsi="Arial" w:cs="Arial"/>
                <w:color w:val="000000" w:themeColor="text1"/>
                <w:sz w:val="20"/>
                <w:szCs w:val="20"/>
              </w:rPr>
            </w:pPr>
            <w:r w:rsidRPr="001C133F">
              <w:rPr>
                <w:rFonts w:ascii="Arial" w:hAnsi="Arial" w:cs="Arial"/>
                <w:color w:val="000000" w:themeColor="text1"/>
                <w:sz w:val="20"/>
                <w:szCs w:val="20"/>
              </w:rPr>
              <w:t>Systems Biology</w:t>
            </w:r>
          </w:p>
        </w:tc>
        <w:tc>
          <w:tcPr>
            <w:tcW w:w="795" w:type="dxa"/>
            <w:tcBorders>
              <w:top w:val="single" w:sz="4" w:space="0" w:color="auto"/>
              <w:left w:val="nil"/>
              <w:bottom w:val="single" w:sz="4" w:space="0" w:color="auto"/>
              <w:right w:val="single" w:sz="4" w:space="0" w:color="auto"/>
            </w:tcBorders>
            <w:shd w:val="clear" w:color="000000" w:fill="FFFFFF"/>
            <w:noWrap/>
            <w:vAlign w:val="center"/>
          </w:tcPr>
          <w:p w14:paraId="1E066B34"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25</w:t>
            </w:r>
          </w:p>
        </w:tc>
        <w:tc>
          <w:tcPr>
            <w:tcW w:w="794" w:type="dxa"/>
            <w:tcBorders>
              <w:top w:val="single" w:sz="4" w:space="0" w:color="auto"/>
              <w:left w:val="nil"/>
              <w:bottom w:val="single" w:sz="4" w:space="0" w:color="auto"/>
              <w:right w:val="single" w:sz="4" w:space="0" w:color="auto"/>
            </w:tcBorders>
            <w:shd w:val="clear" w:color="000000" w:fill="FFFFFF"/>
            <w:noWrap/>
            <w:vAlign w:val="center"/>
          </w:tcPr>
          <w:p w14:paraId="774B7125" w14:textId="77777777" w:rsidR="002E3C27" w:rsidRPr="003A1C44" w:rsidRDefault="002E3C27" w:rsidP="001C3606">
            <w:pPr>
              <w:jc w:val="right"/>
              <w:rPr>
                <w:rFonts w:ascii="Arial" w:hAnsi="Arial" w:cs="Arial"/>
                <w:color w:val="000000" w:themeColor="text1"/>
                <w:sz w:val="20"/>
                <w:szCs w:val="20"/>
              </w:rPr>
            </w:pPr>
            <w:r w:rsidRPr="003A1C44">
              <w:rPr>
                <w:rFonts w:ascii="Arial" w:hAnsi="Arial" w:cs="Arial"/>
                <w:color w:val="000000" w:themeColor="text1"/>
                <w:sz w:val="20"/>
                <w:szCs w:val="20"/>
              </w:rPr>
              <w:t>1</w:t>
            </w:r>
          </w:p>
        </w:tc>
      </w:tr>
    </w:tbl>
    <w:p w14:paraId="5BAE74F6" w14:textId="77777777" w:rsidR="002E3C27" w:rsidRPr="003A1C44" w:rsidRDefault="002E3C27" w:rsidP="002E3C27">
      <w:pPr>
        <w:rPr>
          <w:rFonts w:ascii="Arial" w:hAnsi="Arial" w:cs="Arial"/>
          <w:color w:val="000000" w:themeColor="text1"/>
          <w:sz w:val="20"/>
          <w:szCs w:val="20"/>
        </w:rPr>
      </w:pPr>
    </w:p>
    <w:p w14:paraId="4EC9F3B5" w14:textId="77777777" w:rsidR="002E3C27" w:rsidRDefault="002E3C27" w:rsidP="002E3C27">
      <w:pPr>
        <w:rPr>
          <w:rFonts w:ascii="Arial" w:hAnsi="Arial" w:cs="Arial"/>
          <w:b/>
          <w:bCs/>
          <w:sz w:val="19"/>
          <w:szCs w:val="19"/>
        </w:rPr>
      </w:pPr>
    </w:p>
    <w:p w14:paraId="349747A3" w14:textId="77777777" w:rsidR="002E3C27" w:rsidRDefault="002E3C27" w:rsidP="002E3C27">
      <w:pPr>
        <w:rPr>
          <w:rFonts w:ascii="Arial" w:hAnsi="Arial" w:cs="Arial"/>
          <w:b/>
          <w:bCs/>
          <w:sz w:val="19"/>
          <w:szCs w:val="19"/>
        </w:rPr>
      </w:pPr>
    </w:p>
    <w:p w14:paraId="2AA40CBC" w14:textId="77777777" w:rsidR="002E3C27" w:rsidRDefault="002E3C27" w:rsidP="002E3C27">
      <w:pPr>
        <w:rPr>
          <w:rFonts w:ascii="Arial" w:hAnsi="Arial" w:cs="Arial"/>
          <w:b/>
          <w:bCs/>
          <w:sz w:val="19"/>
          <w:szCs w:val="19"/>
        </w:rPr>
      </w:pPr>
    </w:p>
    <w:p w14:paraId="72895DF0" w14:textId="77777777" w:rsidR="002E3C27" w:rsidRPr="00504FC5" w:rsidRDefault="002E3C27" w:rsidP="002E3C27">
      <w:pPr>
        <w:rPr>
          <w:rFonts w:ascii="Arial" w:hAnsi="Arial" w:cs="Arial"/>
          <w:sz w:val="28"/>
        </w:rPr>
      </w:pPr>
    </w:p>
    <w:p w14:paraId="1AE5B1A2" w14:textId="77777777" w:rsidR="002E3C27" w:rsidRPr="00D43B2D" w:rsidRDefault="002E3C27" w:rsidP="002E3C27">
      <w:pPr>
        <w:tabs>
          <w:tab w:val="left" w:pos="2160"/>
        </w:tabs>
        <w:suppressAutoHyphens/>
        <w:rPr>
          <w:rFonts w:ascii="Arial" w:hAnsi="Arial" w:cs="Arial"/>
          <w:b/>
          <w:bCs/>
          <w:sz w:val="19"/>
          <w:szCs w:val="19"/>
        </w:rPr>
      </w:pPr>
      <w:r w:rsidRPr="00D43B2D">
        <w:rPr>
          <w:rFonts w:ascii="Arial" w:hAnsi="Arial" w:cs="Arial"/>
          <w:b/>
          <w:bCs/>
          <w:sz w:val="19"/>
          <w:szCs w:val="19"/>
        </w:rPr>
        <w:tab/>
      </w:r>
    </w:p>
    <w:p w14:paraId="78DC47A0" w14:textId="77777777" w:rsidR="002E3C27" w:rsidRDefault="002E3C27" w:rsidP="002E3C27">
      <w:pPr>
        <w:rPr>
          <w:highlight w:val="yellow"/>
        </w:rPr>
        <w:sectPr w:rsidR="002E3C27" w:rsidSect="00A967B4">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20" w:footer="432" w:gutter="0"/>
          <w:cols w:space="720"/>
          <w:docGrid w:linePitch="360"/>
        </w:sectPr>
      </w:pPr>
      <w:r>
        <w:rPr>
          <w:rFonts w:ascii="Arial" w:hAnsi="Arial" w:cs="Arial"/>
          <w:b/>
          <w:bCs/>
          <w:sz w:val="28"/>
        </w:rPr>
        <w:br w:type="page"/>
      </w:r>
    </w:p>
    <w:p w14:paraId="35B4B2AC" w14:textId="77777777" w:rsidR="002E3C27" w:rsidRPr="00257886" w:rsidRDefault="002E3C27" w:rsidP="002E3C27">
      <w:pPr>
        <w:rPr>
          <w:rFonts w:ascii="Arial" w:hAnsi="Arial" w:cs="Arial"/>
          <w:sz w:val="28"/>
          <w:szCs w:val="32"/>
        </w:rPr>
      </w:pPr>
    </w:p>
    <w:p w14:paraId="70373989" w14:textId="77777777" w:rsidR="002E3C27" w:rsidRDefault="002E3C27" w:rsidP="002E3C27">
      <w:pPr>
        <w:spacing w:after="200" w:line="276" w:lineRule="auto"/>
        <w:jc w:val="center"/>
        <w:rPr>
          <w:rFonts w:ascii="Arial" w:hAnsi="Arial" w:cs="Arial"/>
          <w:b/>
          <w:bCs/>
          <w:sz w:val="28"/>
          <w:szCs w:val="32"/>
        </w:rPr>
      </w:pPr>
      <w:r w:rsidRPr="00257886">
        <w:rPr>
          <w:rFonts w:ascii="Arial" w:hAnsi="Arial" w:cs="Arial"/>
          <w:b/>
          <w:bCs/>
          <w:sz w:val="28"/>
          <w:szCs w:val="32"/>
        </w:rPr>
        <w:t>Offered Course</w:t>
      </w:r>
      <w:r>
        <w:rPr>
          <w:rFonts w:ascii="Arial" w:hAnsi="Arial" w:cs="Arial"/>
          <w:b/>
          <w:bCs/>
          <w:sz w:val="28"/>
          <w:szCs w:val="32"/>
        </w:rPr>
        <w:t>s</w:t>
      </w:r>
      <w:r w:rsidRPr="00257886">
        <w:rPr>
          <w:rFonts w:ascii="Arial" w:hAnsi="Arial" w:cs="Arial"/>
          <w:b/>
          <w:bCs/>
          <w:sz w:val="28"/>
          <w:szCs w:val="32"/>
        </w:rPr>
        <w:t xml:space="preserve"> Vs Program Learning Outcome mapping</w:t>
      </w:r>
    </w:p>
    <w:tbl>
      <w:tblPr>
        <w:tblStyle w:val="TableGrid"/>
        <w:tblpPr w:leftFromText="180" w:rightFromText="180" w:vertAnchor="page" w:horzAnchor="page" w:tblpXSpec="center" w:tblpY="2735"/>
        <w:tblW w:w="14314" w:type="dxa"/>
        <w:tblLayout w:type="fixed"/>
        <w:tblLook w:val="04A0" w:firstRow="1" w:lastRow="0" w:firstColumn="1" w:lastColumn="0" w:noHBand="0" w:noVBand="1"/>
      </w:tblPr>
      <w:tblGrid>
        <w:gridCol w:w="1288"/>
        <w:gridCol w:w="5358"/>
        <w:gridCol w:w="624"/>
        <w:gridCol w:w="624"/>
        <w:gridCol w:w="624"/>
        <w:gridCol w:w="624"/>
        <w:gridCol w:w="624"/>
        <w:gridCol w:w="624"/>
        <w:gridCol w:w="624"/>
        <w:gridCol w:w="624"/>
        <w:gridCol w:w="624"/>
        <w:gridCol w:w="684"/>
        <w:gridCol w:w="684"/>
        <w:gridCol w:w="684"/>
      </w:tblGrid>
      <w:tr w:rsidR="002E3C27" w:rsidRPr="00274A16" w14:paraId="549DAAC4" w14:textId="77777777" w:rsidTr="001C3606">
        <w:trPr>
          <w:trHeight w:val="408"/>
        </w:trPr>
        <w:tc>
          <w:tcPr>
            <w:tcW w:w="1288" w:type="dxa"/>
            <w:shd w:val="clear" w:color="auto" w:fill="BFBFBF" w:themeFill="background1" w:themeFillShade="BF"/>
          </w:tcPr>
          <w:p w14:paraId="11A740CC"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t>Course ID</w:t>
            </w:r>
          </w:p>
        </w:tc>
        <w:tc>
          <w:tcPr>
            <w:tcW w:w="5358" w:type="dxa"/>
            <w:shd w:val="clear" w:color="auto" w:fill="BFBFBF" w:themeFill="background1" w:themeFillShade="BF"/>
          </w:tcPr>
          <w:p w14:paraId="586D87AF"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t xml:space="preserve">Course Title </w:t>
            </w:r>
          </w:p>
        </w:tc>
        <w:tc>
          <w:tcPr>
            <w:tcW w:w="624" w:type="dxa"/>
            <w:shd w:val="clear" w:color="auto" w:fill="BFBFBF" w:themeFill="background1" w:themeFillShade="BF"/>
            <w:vAlign w:val="center"/>
          </w:tcPr>
          <w:p w14:paraId="7CFB198A"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w:t>
            </w:r>
          </w:p>
        </w:tc>
        <w:tc>
          <w:tcPr>
            <w:tcW w:w="624" w:type="dxa"/>
            <w:shd w:val="clear" w:color="auto" w:fill="BFBFBF" w:themeFill="background1" w:themeFillShade="BF"/>
            <w:vAlign w:val="center"/>
          </w:tcPr>
          <w:p w14:paraId="480FC296"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PO2</w:t>
            </w:r>
          </w:p>
        </w:tc>
        <w:tc>
          <w:tcPr>
            <w:tcW w:w="624" w:type="dxa"/>
            <w:shd w:val="clear" w:color="auto" w:fill="BFBFBF" w:themeFill="background1" w:themeFillShade="BF"/>
            <w:vAlign w:val="center"/>
          </w:tcPr>
          <w:p w14:paraId="1FA8CD49"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PO3</w:t>
            </w:r>
          </w:p>
        </w:tc>
        <w:tc>
          <w:tcPr>
            <w:tcW w:w="624" w:type="dxa"/>
            <w:shd w:val="clear" w:color="auto" w:fill="BFBFBF" w:themeFill="background1" w:themeFillShade="BF"/>
            <w:vAlign w:val="center"/>
          </w:tcPr>
          <w:p w14:paraId="29D8265D"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PO4</w:t>
            </w:r>
          </w:p>
        </w:tc>
        <w:tc>
          <w:tcPr>
            <w:tcW w:w="624" w:type="dxa"/>
            <w:shd w:val="clear" w:color="auto" w:fill="BFBFBF" w:themeFill="background1" w:themeFillShade="BF"/>
            <w:vAlign w:val="center"/>
          </w:tcPr>
          <w:p w14:paraId="64448424"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PO5</w:t>
            </w:r>
          </w:p>
        </w:tc>
        <w:tc>
          <w:tcPr>
            <w:tcW w:w="624" w:type="dxa"/>
            <w:shd w:val="clear" w:color="auto" w:fill="BFBFBF" w:themeFill="background1" w:themeFillShade="BF"/>
            <w:vAlign w:val="center"/>
          </w:tcPr>
          <w:p w14:paraId="338E486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PO6</w:t>
            </w:r>
          </w:p>
        </w:tc>
        <w:tc>
          <w:tcPr>
            <w:tcW w:w="624" w:type="dxa"/>
            <w:shd w:val="clear" w:color="auto" w:fill="BFBFBF" w:themeFill="background1" w:themeFillShade="BF"/>
            <w:vAlign w:val="center"/>
          </w:tcPr>
          <w:p w14:paraId="747D2DE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PO7</w:t>
            </w:r>
          </w:p>
        </w:tc>
        <w:tc>
          <w:tcPr>
            <w:tcW w:w="624" w:type="dxa"/>
            <w:shd w:val="clear" w:color="auto" w:fill="BFBFBF" w:themeFill="background1" w:themeFillShade="BF"/>
            <w:vAlign w:val="center"/>
          </w:tcPr>
          <w:p w14:paraId="0157BD03"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PO8</w:t>
            </w:r>
          </w:p>
        </w:tc>
        <w:tc>
          <w:tcPr>
            <w:tcW w:w="624" w:type="dxa"/>
            <w:shd w:val="clear" w:color="auto" w:fill="BFBFBF" w:themeFill="background1" w:themeFillShade="BF"/>
            <w:vAlign w:val="center"/>
          </w:tcPr>
          <w:p w14:paraId="1DFABC63"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PO9</w:t>
            </w:r>
          </w:p>
        </w:tc>
        <w:tc>
          <w:tcPr>
            <w:tcW w:w="684" w:type="dxa"/>
            <w:shd w:val="clear" w:color="auto" w:fill="BFBFBF" w:themeFill="background1" w:themeFillShade="BF"/>
            <w:vAlign w:val="center"/>
          </w:tcPr>
          <w:p w14:paraId="3719E07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PO10</w:t>
            </w:r>
          </w:p>
        </w:tc>
        <w:tc>
          <w:tcPr>
            <w:tcW w:w="684" w:type="dxa"/>
            <w:shd w:val="clear" w:color="auto" w:fill="BFBFBF" w:themeFill="background1" w:themeFillShade="BF"/>
            <w:vAlign w:val="center"/>
          </w:tcPr>
          <w:p w14:paraId="76C4BA36"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PO11</w:t>
            </w:r>
          </w:p>
        </w:tc>
        <w:tc>
          <w:tcPr>
            <w:tcW w:w="684" w:type="dxa"/>
            <w:shd w:val="clear" w:color="auto" w:fill="BFBFBF" w:themeFill="background1" w:themeFillShade="BF"/>
            <w:vAlign w:val="center"/>
          </w:tcPr>
          <w:p w14:paraId="742899B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P)12</w:t>
            </w:r>
          </w:p>
        </w:tc>
      </w:tr>
      <w:tr w:rsidR="002E3C27" w:rsidRPr="00274A16" w14:paraId="6A2EDF02" w14:textId="77777777" w:rsidTr="001C3606">
        <w:trPr>
          <w:trHeight w:val="272"/>
        </w:trPr>
        <w:tc>
          <w:tcPr>
            <w:tcW w:w="1288" w:type="dxa"/>
            <w:vAlign w:val="center"/>
          </w:tcPr>
          <w:p w14:paraId="3FACFE57"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ENG1111</w:t>
            </w:r>
          </w:p>
        </w:tc>
        <w:tc>
          <w:tcPr>
            <w:tcW w:w="5358" w:type="dxa"/>
            <w:vAlign w:val="center"/>
          </w:tcPr>
          <w:p w14:paraId="6AA620FA"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Technical and Communicative English</w:t>
            </w:r>
          </w:p>
        </w:tc>
        <w:tc>
          <w:tcPr>
            <w:tcW w:w="624" w:type="dxa"/>
          </w:tcPr>
          <w:p w14:paraId="024BFAB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37DD83B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4813B3EB" w14:textId="77777777" w:rsidR="002E3C27" w:rsidRPr="003044B3" w:rsidRDefault="002E3C27" w:rsidP="001C3606">
            <w:pPr>
              <w:jc w:val="center"/>
              <w:rPr>
                <w:rFonts w:ascii="Arial" w:hAnsi="Arial" w:cs="Arial"/>
                <w:b/>
                <w:bCs/>
                <w:sz w:val="20"/>
                <w:szCs w:val="20"/>
              </w:rPr>
            </w:pPr>
          </w:p>
        </w:tc>
        <w:tc>
          <w:tcPr>
            <w:tcW w:w="624" w:type="dxa"/>
          </w:tcPr>
          <w:p w14:paraId="36EA091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4B6AFB6A" w14:textId="77777777" w:rsidR="002E3C27" w:rsidRPr="003044B3" w:rsidRDefault="002E3C27" w:rsidP="001C3606">
            <w:pPr>
              <w:jc w:val="center"/>
              <w:rPr>
                <w:rFonts w:ascii="Arial" w:hAnsi="Arial" w:cs="Arial"/>
                <w:b/>
                <w:bCs/>
                <w:sz w:val="20"/>
                <w:szCs w:val="20"/>
              </w:rPr>
            </w:pPr>
          </w:p>
        </w:tc>
        <w:tc>
          <w:tcPr>
            <w:tcW w:w="624" w:type="dxa"/>
          </w:tcPr>
          <w:p w14:paraId="623BDF5B" w14:textId="77777777" w:rsidR="002E3C27" w:rsidRPr="003044B3" w:rsidRDefault="002E3C27" w:rsidP="001C3606">
            <w:pPr>
              <w:jc w:val="center"/>
              <w:rPr>
                <w:rFonts w:ascii="Arial" w:hAnsi="Arial" w:cs="Arial"/>
                <w:sz w:val="20"/>
                <w:szCs w:val="20"/>
              </w:rPr>
            </w:pPr>
          </w:p>
        </w:tc>
        <w:tc>
          <w:tcPr>
            <w:tcW w:w="624" w:type="dxa"/>
          </w:tcPr>
          <w:p w14:paraId="2DF49BB3" w14:textId="77777777" w:rsidR="002E3C27" w:rsidRPr="003044B3" w:rsidRDefault="002E3C27" w:rsidP="001C3606">
            <w:pPr>
              <w:jc w:val="center"/>
              <w:rPr>
                <w:rFonts w:ascii="Arial" w:hAnsi="Arial" w:cs="Arial"/>
                <w:b/>
                <w:bCs/>
                <w:sz w:val="20"/>
                <w:szCs w:val="20"/>
              </w:rPr>
            </w:pPr>
          </w:p>
        </w:tc>
        <w:tc>
          <w:tcPr>
            <w:tcW w:w="624" w:type="dxa"/>
          </w:tcPr>
          <w:p w14:paraId="1C05DC40" w14:textId="77777777" w:rsidR="002E3C27" w:rsidRPr="003044B3" w:rsidRDefault="002E3C27" w:rsidP="001C3606">
            <w:pPr>
              <w:jc w:val="center"/>
              <w:rPr>
                <w:rFonts w:ascii="Arial" w:hAnsi="Arial" w:cs="Arial"/>
                <w:b/>
                <w:bCs/>
                <w:sz w:val="20"/>
                <w:szCs w:val="20"/>
              </w:rPr>
            </w:pPr>
          </w:p>
        </w:tc>
        <w:tc>
          <w:tcPr>
            <w:tcW w:w="624" w:type="dxa"/>
          </w:tcPr>
          <w:p w14:paraId="27DF3BE6" w14:textId="77777777" w:rsidR="002E3C27" w:rsidRPr="003044B3" w:rsidRDefault="002E3C27" w:rsidP="001C3606">
            <w:pPr>
              <w:jc w:val="center"/>
              <w:rPr>
                <w:rFonts w:ascii="Arial" w:hAnsi="Arial" w:cs="Arial"/>
                <w:b/>
                <w:bCs/>
                <w:sz w:val="20"/>
                <w:szCs w:val="20"/>
              </w:rPr>
            </w:pPr>
          </w:p>
        </w:tc>
        <w:tc>
          <w:tcPr>
            <w:tcW w:w="684" w:type="dxa"/>
          </w:tcPr>
          <w:p w14:paraId="3A09A652" w14:textId="77777777" w:rsidR="002E3C27" w:rsidRPr="003044B3" w:rsidRDefault="002E3C27" w:rsidP="001C3606">
            <w:pPr>
              <w:jc w:val="center"/>
              <w:rPr>
                <w:rFonts w:ascii="Arial" w:hAnsi="Arial" w:cs="Arial"/>
                <w:b/>
                <w:bCs/>
                <w:sz w:val="20"/>
                <w:szCs w:val="20"/>
              </w:rPr>
            </w:pPr>
          </w:p>
        </w:tc>
        <w:tc>
          <w:tcPr>
            <w:tcW w:w="684" w:type="dxa"/>
          </w:tcPr>
          <w:p w14:paraId="1F3E615F" w14:textId="77777777" w:rsidR="002E3C27" w:rsidRPr="003044B3" w:rsidRDefault="002E3C27" w:rsidP="001C3606">
            <w:pPr>
              <w:jc w:val="center"/>
              <w:rPr>
                <w:rFonts w:ascii="Arial" w:hAnsi="Arial" w:cs="Arial"/>
                <w:b/>
                <w:bCs/>
                <w:sz w:val="20"/>
                <w:szCs w:val="20"/>
              </w:rPr>
            </w:pPr>
          </w:p>
        </w:tc>
        <w:tc>
          <w:tcPr>
            <w:tcW w:w="684" w:type="dxa"/>
          </w:tcPr>
          <w:p w14:paraId="372A3B3A"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r>
      <w:tr w:rsidR="002E3C27" w:rsidRPr="00274A16" w14:paraId="6471522B" w14:textId="77777777" w:rsidTr="001C3606">
        <w:trPr>
          <w:trHeight w:val="272"/>
        </w:trPr>
        <w:tc>
          <w:tcPr>
            <w:tcW w:w="1288" w:type="dxa"/>
            <w:vAlign w:val="center"/>
          </w:tcPr>
          <w:p w14:paraId="232E3FBF" w14:textId="77777777" w:rsidR="002E3C27" w:rsidRPr="00CF171A" w:rsidRDefault="002E3C27" w:rsidP="001C3606">
            <w:pPr>
              <w:rPr>
                <w:rFonts w:ascii="Arial" w:hAnsi="Arial" w:cs="Arial"/>
                <w:color w:val="000000" w:themeColor="text1"/>
                <w:sz w:val="18"/>
                <w:szCs w:val="18"/>
              </w:rPr>
            </w:pPr>
            <w:r>
              <w:rPr>
                <w:rFonts w:ascii="Arial" w:hAnsi="Arial" w:cs="Arial"/>
                <w:color w:val="000000" w:themeColor="text1"/>
                <w:sz w:val="18"/>
                <w:szCs w:val="18"/>
              </w:rPr>
              <w:t>MATH1121</w:t>
            </w:r>
          </w:p>
        </w:tc>
        <w:tc>
          <w:tcPr>
            <w:tcW w:w="5358" w:type="dxa"/>
            <w:vAlign w:val="center"/>
          </w:tcPr>
          <w:p w14:paraId="40504B11"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Differential and Integral Calculus</w:t>
            </w:r>
          </w:p>
        </w:tc>
        <w:tc>
          <w:tcPr>
            <w:tcW w:w="624" w:type="dxa"/>
          </w:tcPr>
          <w:p w14:paraId="635CAC5B"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754D0F73"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28569A4D"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1D6A48A0"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1170F500" w14:textId="77777777" w:rsidR="002E3C27" w:rsidRPr="003044B3" w:rsidRDefault="002E3C27" w:rsidP="001C3606">
            <w:pPr>
              <w:jc w:val="center"/>
              <w:rPr>
                <w:rFonts w:ascii="Arial" w:hAnsi="Arial" w:cs="Arial"/>
                <w:sz w:val="20"/>
                <w:szCs w:val="20"/>
              </w:rPr>
            </w:pPr>
          </w:p>
        </w:tc>
        <w:tc>
          <w:tcPr>
            <w:tcW w:w="624" w:type="dxa"/>
          </w:tcPr>
          <w:p w14:paraId="3573B06E" w14:textId="77777777" w:rsidR="002E3C27" w:rsidRPr="003044B3" w:rsidRDefault="002E3C27" w:rsidP="001C3606">
            <w:pPr>
              <w:jc w:val="center"/>
              <w:rPr>
                <w:rFonts w:ascii="Arial" w:hAnsi="Arial" w:cs="Arial"/>
                <w:sz w:val="20"/>
                <w:szCs w:val="20"/>
              </w:rPr>
            </w:pPr>
          </w:p>
        </w:tc>
        <w:tc>
          <w:tcPr>
            <w:tcW w:w="624" w:type="dxa"/>
          </w:tcPr>
          <w:p w14:paraId="324444FA" w14:textId="77777777" w:rsidR="002E3C27" w:rsidRPr="003044B3" w:rsidRDefault="002E3C27" w:rsidP="001C3606">
            <w:pPr>
              <w:jc w:val="center"/>
              <w:rPr>
                <w:rFonts w:ascii="Arial" w:hAnsi="Arial" w:cs="Arial"/>
                <w:b/>
                <w:bCs/>
                <w:sz w:val="20"/>
                <w:szCs w:val="20"/>
              </w:rPr>
            </w:pPr>
          </w:p>
        </w:tc>
        <w:tc>
          <w:tcPr>
            <w:tcW w:w="624" w:type="dxa"/>
          </w:tcPr>
          <w:p w14:paraId="0016FC92" w14:textId="77777777" w:rsidR="002E3C27" w:rsidRPr="003044B3" w:rsidRDefault="002E3C27" w:rsidP="001C3606">
            <w:pPr>
              <w:jc w:val="center"/>
              <w:rPr>
                <w:rFonts w:ascii="Arial" w:hAnsi="Arial" w:cs="Arial"/>
                <w:b/>
                <w:bCs/>
                <w:sz w:val="20"/>
                <w:szCs w:val="20"/>
              </w:rPr>
            </w:pPr>
          </w:p>
        </w:tc>
        <w:tc>
          <w:tcPr>
            <w:tcW w:w="624" w:type="dxa"/>
          </w:tcPr>
          <w:p w14:paraId="0CE42709" w14:textId="77777777" w:rsidR="002E3C27" w:rsidRPr="003044B3" w:rsidRDefault="002E3C27" w:rsidP="001C3606">
            <w:pPr>
              <w:jc w:val="center"/>
              <w:rPr>
                <w:rFonts w:ascii="Arial" w:hAnsi="Arial" w:cs="Arial"/>
                <w:b/>
                <w:bCs/>
                <w:sz w:val="20"/>
                <w:szCs w:val="20"/>
              </w:rPr>
            </w:pPr>
          </w:p>
        </w:tc>
        <w:tc>
          <w:tcPr>
            <w:tcW w:w="684" w:type="dxa"/>
          </w:tcPr>
          <w:p w14:paraId="27BA4E60" w14:textId="77777777" w:rsidR="002E3C27" w:rsidRPr="003044B3" w:rsidRDefault="002E3C27" w:rsidP="001C3606">
            <w:pPr>
              <w:jc w:val="center"/>
              <w:rPr>
                <w:rFonts w:ascii="Arial" w:hAnsi="Arial" w:cs="Arial"/>
                <w:b/>
                <w:bCs/>
                <w:sz w:val="20"/>
                <w:szCs w:val="20"/>
              </w:rPr>
            </w:pPr>
          </w:p>
        </w:tc>
        <w:tc>
          <w:tcPr>
            <w:tcW w:w="684" w:type="dxa"/>
          </w:tcPr>
          <w:p w14:paraId="315D92A9" w14:textId="77777777" w:rsidR="002E3C27" w:rsidRPr="003044B3" w:rsidRDefault="002E3C27" w:rsidP="001C3606">
            <w:pPr>
              <w:jc w:val="center"/>
              <w:rPr>
                <w:rFonts w:ascii="Arial" w:hAnsi="Arial" w:cs="Arial"/>
                <w:b/>
                <w:bCs/>
                <w:sz w:val="20"/>
                <w:szCs w:val="20"/>
              </w:rPr>
            </w:pPr>
          </w:p>
        </w:tc>
        <w:tc>
          <w:tcPr>
            <w:tcW w:w="684" w:type="dxa"/>
          </w:tcPr>
          <w:p w14:paraId="6DD0203A" w14:textId="77777777" w:rsidR="002E3C27" w:rsidRPr="003044B3" w:rsidRDefault="002E3C27" w:rsidP="001C3606">
            <w:pPr>
              <w:jc w:val="center"/>
              <w:rPr>
                <w:rFonts w:ascii="Arial" w:hAnsi="Arial" w:cs="Arial"/>
                <w:b/>
                <w:bCs/>
                <w:sz w:val="20"/>
                <w:szCs w:val="20"/>
              </w:rPr>
            </w:pPr>
          </w:p>
        </w:tc>
      </w:tr>
      <w:tr w:rsidR="002E3C27" w:rsidRPr="00274A16" w14:paraId="6D75A397" w14:textId="77777777" w:rsidTr="001C3606">
        <w:trPr>
          <w:trHeight w:val="272"/>
        </w:trPr>
        <w:tc>
          <w:tcPr>
            <w:tcW w:w="1288" w:type="dxa"/>
            <w:vAlign w:val="center"/>
          </w:tcPr>
          <w:p w14:paraId="6A6A3A9F"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CHEM11</w:t>
            </w:r>
            <w:r>
              <w:rPr>
                <w:rFonts w:ascii="Arial" w:hAnsi="Arial" w:cs="Arial"/>
                <w:color w:val="000000" w:themeColor="text1"/>
                <w:sz w:val="18"/>
                <w:szCs w:val="18"/>
              </w:rPr>
              <w:t>2</w:t>
            </w:r>
            <w:r w:rsidRPr="00CF171A">
              <w:rPr>
                <w:rFonts w:ascii="Arial" w:hAnsi="Arial" w:cs="Arial"/>
                <w:color w:val="000000" w:themeColor="text1"/>
                <w:sz w:val="18"/>
                <w:szCs w:val="18"/>
              </w:rPr>
              <w:t>1</w:t>
            </w:r>
          </w:p>
        </w:tc>
        <w:tc>
          <w:tcPr>
            <w:tcW w:w="5358" w:type="dxa"/>
            <w:vAlign w:val="center"/>
          </w:tcPr>
          <w:p w14:paraId="0857E16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Chemistry</w:t>
            </w:r>
          </w:p>
        </w:tc>
        <w:tc>
          <w:tcPr>
            <w:tcW w:w="624" w:type="dxa"/>
          </w:tcPr>
          <w:p w14:paraId="2E6EAE4B"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67213B7A"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00F3950F"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1BAA1CD8" w14:textId="77777777" w:rsidR="002E3C27" w:rsidRPr="003044B3" w:rsidRDefault="002E3C27" w:rsidP="001C3606">
            <w:pPr>
              <w:jc w:val="center"/>
              <w:rPr>
                <w:rFonts w:ascii="Arial" w:hAnsi="Arial" w:cs="Arial"/>
                <w:b/>
                <w:bCs/>
                <w:sz w:val="20"/>
                <w:szCs w:val="20"/>
              </w:rPr>
            </w:pPr>
          </w:p>
        </w:tc>
        <w:tc>
          <w:tcPr>
            <w:tcW w:w="624" w:type="dxa"/>
          </w:tcPr>
          <w:p w14:paraId="68214D61" w14:textId="77777777" w:rsidR="002E3C27" w:rsidRPr="003044B3" w:rsidRDefault="002E3C27" w:rsidP="001C3606">
            <w:pPr>
              <w:jc w:val="center"/>
              <w:rPr>
                <w:rFonts w:ascii="Arial" w:hAnsi="Arial" w:cs="Arial"/>
                <w:b/>
                <w:bCs/>
                <w:sz w:val="20"/>
                <w:szCs w:val="20"/>
              </w:rPr>
            </w:pPr>
          </w:p>
        </w:tc>
        <w:tc>
          <w:tcPr>
            <w:tcW w:w="624" w:type="dxa"/>
          </w:tcPr>
          <w:p w14:paraId="60A26F72" w14:textId="77777777" w:rsidR="002E3C27" w:rsidRPr="003044B3" w:rsidRDefault="002E3C27" w:rsidP="001C3606">
            <w:pPr>
              <w:jc w:val="center"/>
              <w:rPr>
                <w:rFonts w:ascii="Arial" w:hAnsi="Arial" w:cs="Arial"/>
                <w:sz w:val="20"/>
                <w:szCs w:val="20"/>
              </w:rPr>
            </w:pPr>
          </w:p>
        </w:tc>
        <w:tc>
          <w:tcPr>
            <w:tcW w:w="624" w:type="dxa"/>
          </w:tcPr>
          <w:p w14:paraId="529A4B78" w14:textId="77777777" w:rsidR="002E3C27" w:rsidRPr="003044B3" w:rsidRDefault="002E3C27" w:rsidP="001C3606">
            <w:pPr>
              <w:jc w:val="center"/>
              <w:rPr>
                <w:rFonts w:ascii="Arial" w:hAnsi="Arial" w:cs="Arial"/>
                <w:b/>
                <w:bCs/>
                <w:sz w:val="20"/>
                <w:szCs w:val="20"/>
              </w:rPr>
            </w:pPr>
          </w:p>
        </w:tc>
        <w:tc>
          <w:tcPr>
            <w:tcW w:w="624" w:type="dxa"/>
          </w:tcPr>
          <w:p w14:paraId="044E1962" w14:textId="77777777" w:rsidR="002E3C27" w:rsidRPr="003044B3" w:rsidRDefault="002E3C27" w:rsidP="001C3606">
            <w:pPr>
              <w:jc w:val="center"/>
              <w:rPr>
                <w:rFonts w:ascii="Arial" w:hAnsi="Arial" w:cs="Arial"/>
                <w:b/>
                <w:bCs/>
                <w:sz w:val="20"/>
                <w:szCs w:val="20"/>
              </w:rPr>
            </w:pPr>
          </w:p>
        </w:tc>
        <w:tc>
          <w:tcPr>
            <w:tcW w:w="624" w:type="dxa"/>
          </w:tcPr>
          <w:p w14:paraId="43306F76" w14:textId="77777777" w:rsidR="002E3C27" w:rsidRPr="003044B3" w:rsidRDefault="002E3C27" w:rsidP="001C3606">
            <w:pPr>
              <w:jc w:val="center"/>
              <w:rPr>
                <w:rFonts w:ascii="Arial" w:hAnsi="Arial" w:cs="Arial"/>
                <w:b/>
                <w:bCs/>
                <w:sz w:val="20"/>
                <w:szCs w:val="20"/>
              </w:rPr>
            </w:pPr>
          </w:p>
        </w:tc>
        <w:tc>
          <w:tcPr>
            <w:tcW w:w="684" w:type="dxa"/>
          </w:tcPr>
          <w:p w14:paraId="3430D7D0" w14:textId="77777777" w:rsidR="002E3C27" w:rsidRPr="003044B3" w:rsidRDefault="002E3C27" w:rsidP="001C3606">
            <w:pPr>
              <w:jc w:val="center"/>
              <w:rPr>
                <w:rFonts w:ascii="Arial" w:hAnsi="Arial" w:cs="Arial"/>
                <w:b/>
                <w:bCs/>
                <w:sz w:val="20"/>
                <w:szCs w:val="20"/>
              </w:rPr>
            </w:pPr>
          </w:p>
        </w:tc>
        <w:tc>
          <w:tcPr>
            <w:tcW w:w="684" w:type="dxa"/>
          </w:tcPr>
          <w:p w14:paraId="50D40726" w14:textId="77777777" w:rsidR="002E3C27" w:rsidRPr="003044B3" w:rsidRDefault="002E3C27" w:rsidP="001C3606">
            <w:pPr>
              <w:jc w:val="center"/>
              <w:rPr>
                <w:rFonts w:ascii="Arial" w:hAnsi="Arial" w:cs="Arial"/>
                <w:b/>
                <w:bCs/>
                <w:sz w:val="20"/>
                <w:szCs w:val="20"/>
              </w:rPr>
            </w:pPr>
          </w:p>
        </w:tc>
        <w:tc>
          <w:tcPr>
            <w:tcW w:w="684" w:type="dxa"/>
          </w:tcPr>
          <w:p w14:paraId="71232CAC" w14:textId="77777777" w:rsidR="002E3C27" w:rsidRPr="003044B3" w:rsidRDefault="002E3C27" w:rsidP="001C3606">
            <w:pPr>
              <w:jc w:val="center"/>
              <w:rPr>
                <w:rFonts w:ascii="Arial" w:hAnsi="Arial" w:cs="Arial"/>
                <w:b/>
                <w:bCs/>
                <w:sz w:val="20"/>
                <w:szCs w:val="20"/>
              </w:rPr>
            </w:pPr>
          </w:p>
        </w:tc>
      </w:tr>
      <w:tr w:rsidR="002E3C27" w:rsidRPr="00274A16" w14:paraId="2A5EEEDF" w14:textId="77777777" w:rsidTr="001C3606">
        <w:trPr>
          <w:trHeight w:val="287"/>
        </w:trPr>
        <w:tc>
          <w:tcPr>
            <w:tcW w:w="1288" w:type="dxa"/>
            <w:vAlign w:val="center"/>
          </w:tcPr>
          <w:p w14:paraId="5511C14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EEE1131</w:t>
            </w:r>
          </w:p>
        </w:tc>
        <w:tc>
          <w:tcPr>
            <w:tcW w:w="5358" w:type="dxa"/>
            <w:vAlign w:val="center"/>
          </w:tcPr>
          <w:p w14:paraId="2530B083"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 xml:space="preserve">Basic Electronics </w:t>
            </w:r>
          </w:p>
        </w:tc>
        <w:tc>
          <w:tcPr>
            <w:tcW w:w="624" w:type="dxa"/>
          </w:tcPr>
          <w:p w14:paraId="57F064C2"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3C565825" w14:textId="77777777" w:rsidR="002E3C27" w:rsidRPr="003044B3" w:rsidRDefault="002E3C27" w:rsidP="001C3606">
            <w:pPr>
              <w:jc w:val="center"/>
              <w:rPr>
                <w:rFonts w:ascii="Arial" w:hAnsi="Arial" w:cs="Arial"/>
                <w:b/>
                <w:bCs/>
                <w:sz w:val="20"/>
                <w:szCs w:val="20"/>
              </w:rPr>
            </w:pPr>
          </w:p>
        </w:tc>
        <w:tc>
          <w:tcPr>
            <w:tcW w:w="624" w:type="dxa"/>
          </w:tcPr>
          <w:p w14:paraId="57804BF9"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6FEF62B3" w14:textId="77777777" w:rsidR="002E3C27" w:rsidRPr="003044B3" w:rsidRDefault="002E3C27" w:rsidP="001C3606">
            <w:pPr>
              <w:jc w:val="center"/>
              <w:rPr>
                <w:rFonts w:ascii="Arial" w:hAnsi="Arial" w:cs="Arial"/>
                <w:b/>
                <w:bCs/>
                <w:sz w:val="20"/>
                <w:szCs w:val="20"/>
              </w:rPr>
            </w:pPr>
          </w:p>
        </w:tc>
        <w:tc>
          <w:tcPr>
            <w:tcW w:w="624" w:type="dxa"/>
          </w:tcPr>
          <w:p w14:paraId="4DAA65A9"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1D0AEF52" w14:textId="77777777" w:rsidR="002E3C27" w:rsidRPr="003044B3" w:rsidRDefault="002E3C27" w:rsidP="001C3606">
            <w:pPr>
              <w:jc w:val="center"/>
              <w:rPr>
                <w:rFonts w:ascii="Arial" w:hAnsi="Arial" w:cs="Arial"/>
                <w:sz w:val="20"/>
                <w:szCs w:val="20"/>
              </w:rPr>
            </w:pPr>
          </w:p>
        </w:tc>
        <w:tc>
          <w:tcPr>
            <w:tcW w:w="624" w:type="dxa"/>
          </w:tcPr>
          <w:p w14:paraId="478BD7FB" w14:textId="77777777" w:rsidR="002E3C27" w:rsidRPr="003044B3" w:rsidRDefault="002E3C27" w:rsidP="001C3606">
            <w:pPr>
              <w:jc w:val="center"/>
              <w:rPr>
                <w:rFonts w:ascii="Arial" w:hAnsi="Arial" w:cs="Arial"/>
                <w:b/>
                <w:bCs/>
                <w:sz w:val="20"/>
                <w:szCs w:val="20"/>
              </w:rPr>
            </w:pPr>
          </w:p>
        </w:tc>
        <w:tc>
          <w:tcPr>
            <w:tcW w:w="624" w:type="dxa"/>
          </w:tcPr>
          <w:p w14:paraId="5AE9A50E" w14:textId="77777777" w:rsidR="002E3C27" w:rsidRPr="003044B3" w:rsidRDefault="002E3C27" w:rsidP="001C3606">
            <w:pPr>
              <w:jc w:val="center"/>
              <w:rPr>
                <w:rFonts w:ascii="Arial" w:hAnsi="Arial" w:cs="Arial"/>
                <w:b/>
                <w:bCs/>
                <w:sz w:val="20"/>
                <w:szCs w:val="20"/>
              </w:rPr>
            </w:pPr>
          </w:p>
        </w:tc>
        <w:tc>
          <w:tcPr>
            <w:tcW w:w="624" w:type="dxa"/>
          </w:tcPr>
          <w:p w14:paraId="506DE101" w14:textId="77777777" w:rsidR="002E3C27" w:rsidRPr="003044B3" w:rsidRDefault="002E3C27" w:rsidP="001C3606">
            <w:pPr>
              <w:jc w:val="center"/>
              <w:rPr>
                <w:rFonts w:ascii="Arial" w:hAnsi="Arial" w:cs="Arial"/>
                <w:b/>
                <w:bCs/>
                <w:sz w:val="20"/>
                <w:szCs w:val="20"/>
              </w:rPr>
            </w:pPr>
          </w:p>
        </w:tc>
        <w:tc>
          <w:tcPr>
            <w:tcW w:w="684" w:type="dxa"/>
          </w:tcPr>
          <w:p w14:paraId="225DB1D1" w14:textId="77777777" w:rsidR="002E3C27" w:rsidRPr="003044B3" w:rsidRDefault="002E3C27" w:rsidP="001C3606">
            <w:pPr>
              <w:jc w:val="center"/>
              <w:rPr>
                <w:rFonts w:ascii="Arial" w:hAnsi="Arial" w:cs="Arial"/>
                <w:b/>
                <w:bCs/>
                <w:sz w:val="20"/>
                <w:szCs w:val="20"/>
              </w:rPr>
            </w:pPr>
          </w:p>
        </w:tc>
        <w:tc>
          <w:tcPr>
            <w:tcW w:w="684" w:type="dxa"/>
          </w:tcPr>
          <w:p w14:paraId="7F7B5937" w14:textId="77777777" w:rsidR="002E3C27" w:rsidRPr="003044B3" w:rsidRDefault="002E3C27" w:rsidP="001C3606">
            <w:pPr>
              <w:jc w:val="center"/>
              <w:rPr>
                <w:rFonts w:ascii="Arial" w:hAnsi="Arial" w:cs="Arial"/>
                <w:b/>
                <w:bCs/>
                <w:sz w:val="20"/>
                <w:szCs w:val="20"/>
              </w:rPr>
            </w:pPr>
          </w:p>
        </w:tc>
        <w:tc>
          <w:tcPr>
            <w:tcW w:w="684" w:type="dxa"/>
          </w:tcPr>
          <w:p w14:paraId="3A1A9F52" w14:textId="77777777" w:rsidR="002E3C27" w:rsidRPr="003044B3" w:rsidRDefault="002E3C27" w:rsidP="001C3606">
            <w:pPr>
              <w:jc w:val="center"/>
              <w:rPr>
                <w:rFonts w:ascii="Arial" w:hAnsi="Arial" w:cs="Arial"/>
                <w:b/>
                <w:bCs/>
                <w:sz w:val="20"/>
                <w:szCs w:val="20"/>
              </w:rPr>
            </w:pPr>
          </w:p>
        </w:tc>
      </w:tr>
      <w:tr w:rsidR="002E3C27" w:rsidRPr="00274A16" w14:paraId="7F34BF85" w14:textId="77777777" w:rsidTr="001C3606">
        <w:trPr>
          <w:trHeight w:val="272"/>
        </w:trPr>
        <w:tc>
          <w:tcPr>
            <w:tcW w:w="1288" w:type="dxa"/>
            <w:vAlign w:val="center"/>
          </w:tcPr>
          <w:p w14:paraId="16FEB1F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EEE1132</w:t>
            </w:r>
          </w:p>
        </w:tc>
        <w:tc>
          <w:tcPr>
            <w:tcW w:w="5358" w:type="dxa"/>
            <w:vAlign w:val="center"/>
          </w:tcPr>
          <w:p w14:paraId="43FCFE4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Basic Electronics Lab</w:t>
            </w:r>
          </w:p>
        </w:tc>
        <w:tc>
          <w:tcPr>
            <w:tcW w:w="624" w:type="dxa"/>
          </w:tcPr>
          <w:p w14:paraId="5BB2FB0C" w14:textId="77777777" w:rsidR="002E3C27" w:rsidRPr="003044B3" w:rsidRDefault="002E3C27" w:rsidP="001C3606">
            <w:pPr>
              <w:jc w:val="center"/>
              <w:rPr>
                <w:rFonts w:ascii="Arial" w:hAnsi="Arial" w:cs="Arial"/>
                <w:b/>
                <w:bCs/>
                <w:sz w:val="20"/>
                <w:szCs w:val="20"/>
              </w:rPr>
            </w:pPr>
          </w:p>
        </w:tc>
        <w:tc>
          <w:tcPr>
            <w:tcW w:w="624" w:type="dxa"/>
          </w:tcPr>
          <w:p w14:paraId="7C55E9BA" w14:textId="77777777" w:rsidR="002E3C27" w:rsidRPr="003044B3" w:rsidRDefault="002E3C27" w:rsidP="001C3606">
            <w:pPr>
              <w:jc w:val="center"/>
              <w:rPr>
                <w:rFonts w:ascii="Arial" w:hAnsi="Arial" w:cs="Arial"/>
                <w:b/>
                <w:bCs/>
                <w:sz w:val="20"/>
                <w:szCs w:val="20"/>
              </w:rPr>
            </w:pPr>
          </w:p>
        </w:tc>
        <w:tc>
          <w:tcPr>
            <w:tcW w:w="624" w:type="dxa"/>
          </w:tcPr>
          <w:p w14:paraId="06F473C5"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6B09EEF5"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77211527"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4B356597" w14:textId="77777777" w:rsidR="002E3C27" w:rsidRPr="003044B3" w:rsidRDefault="002E3C27" w:rsidP="001C3606">
            <w:pPr>
              <w:jc w:val="center"/>
              <w:rPr>
                <w:rFonts w:ascii="Arial" w:hAnsi="Arial" w:cs="Arial"/>
                <w:sz w:val="20"/>
                <w:szCs w:val="20"/>
              </w:rPr>
            </w:pPr>
          </w:p>
        </w:tc>
        <w:tc>
          <w:tcPr>
            <w:tcW w:w="624" w:type="dxa"/>
          </w:tcPr>
          <w:p w14:paraId="5A872566" w14:textId="77777777" w:rsidR="002E3C27" w:rsidRPr="003044B3" w:rsidRDefault="002E3C27" w:rsidP="001C3606">
            <w:pPr>
              <w:jc w:val="center"/>
              <w:rPr>
                <w:rFonts w:ascii="Arial" w:hAnsi="Arial" w:cs="Arial"/>
                <w:b/>
                <w:bCs/>
                <w:sz w:val="20"/>
                <w:szCs w:val="20"/>
              </w:rPr>
            </w:pPr>
          </w:p>
        </w:tc>
        <w:tc>
          <w:tcPr>
            <w:tcW w:w="624" w:type="dxa"/>
          </w:tcPr>
          <w:p w14:paraId="0DB2A834" w14:textId="77777777" w:rsidR="002E3C27" w:rsidRPr="003044B3" w:rsidRDefault="002E3C27" w:rsidP="001C3606">
            <w:pPr>
              <w:jc w:val="center"/>
              <w:rPr>
                <w:rFonts w:ascii="Arial" w:hAnsi="Arial" w:cs="Arial"/>
                <w:b/>
                <w:bCs/>
                <w:sz w:val="20"/>
                <w:szCs w:val="20"/>
              </w:rPr>
            </w:pPr>
          </w:p>
        </w:tc>
        <w:tc>
          <w:tcPr>
            <w:tcW w:w="624" w:type="dxa"/>
          </w:tcPr>
          <w:p w14:paraId="19EB86D2" w14:textId="77777777" w:rsidR="002E3C27" w:rsidRPr="003044B3" w:rsidRDefault="002E3C27" w:rsidP="001C3606">
            <w:pPr>
              <w:jc w:val="center"/>
              <w:rPr>
                <w:rFonts w:ascii="Arial" w:hAnsi="Arial" w:cs="Arial"/>
                <w:b/>
                <w:bCs/>
                <w:sz w:val="20"/>
                <w:szCs w:val="20"/>
              </w:rPr>
            </w:pPr>
          </w:p>
        </w:tc>
        <w:tc>
          <w:tcPr>
            <w:tcW w:w="684" w:type="dxa"/>
          </w:tcPr>
          <w:p w14:paraId="7B9FD50A" w14:textId="77777777" w:rsidR="002E3C27" w:rsidRPr="003044B3" w:rsidRDefault="002E3C27" w:rsidP="001C3606">
            <w:pPr>
              <w:jc w:val="center"/>
              <w:rPr>
                <w:rFonts w:ascii="Arial" w:hAnsi="Arial" w:cs="Arial"/>
                <w:b/>
                <w:bCs/>
                <w:sz w:val="20"/>
                <w:szCs w:val="20"/>
              </w:rPr>
            </w:pPr>
          </w:p>
        </w:tc>
        <w:tc>
          <w:tcPr>
            <w:tcW w:w="684" w:type="dxa"/>
          </w:tcPr>
          <w:p w14:paraId="3DBCEE06" w14:textId="77777777" w:rsidR="002E3C27" w:rsidRPr="003044B3" w:rsidRDefault="002E3C27" w:rsidP="001C3606">
            <w:pPr>
              <w:jc w:val="center"/>
              <w:rPr>
                <w:rFonts w:ascii="Arial" w:hAnsi="Arial" w:cs="Arial"/>
                <w:b/>
                <w:bCs/>
                <w:sz w:val="20"/>
                <w:szCs w:val="20"/>
              </w:rPr>
            </w:pPr>
          </w:p>
        </w:tc>
        <w:tc>
          <w:tcPr>
            <w:tcW w:w="684" w:type="dxa"/>
          </w:tcPr>
          <w:p w14:paraId="14042CBB" w14:textId="77777777" w:rsidR="002E3C27" w:rsidRPr="003044B3" w:rsidRDefault="002E3C27" w:rsidP="001C3606">
            <w:pPr>
              <w:jc w:val="center"/>
              <w:rPr>
                <w:rFonts w:ascii="Arial" w:hAnsi="Arial" w:cs="Arial"/>
                <w:b/>
                <w:bCs/>
                <w:sz w:val="20"/>
                <w:szCs w:val="20"/>
              </w:rPr>
            </w:pPr>
          </w:p>
        </w:tc>
      </w:tr>
      <w:tr w:rsidR="002E3C27" w:rsidRPr="00274A16" w14:paraId="6AF03A9D" w14:textId="77777777" w:rsidTr="001C3606">
        <w:trPr>
          <w:trHeight w:val="272"/>
        </w:trPr>
        <w:tc>
          <w:tcPr>
            <w:tcW w:w="1288" w:type="dxa"/>
            <w:vAlign w:val="center"/>
          </w:tcPr>
          <w:p w14:paraId="25A45D5C"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CSE1111</w:t>
            </w:r>
          </w:p>
        </w:tc>
        <w:tc>
          <w:tcPr>
            <w:tcW w:w="5358" w:type="dxa"/>
            <w:vAlign w:val="center"/>
          </w:tcPr>
          <w:p w14:paraId="2D9E58A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Introduction to Computer Systems</w:t>
            </w:r>
          </w:p>
        </w:tc>
        <w:tc>
          <w:tcPr>
            <w:tcW w:w="624" w:type="dxa"/>
          </w:tcPr>
          <w:p w14:paraId="2EBAF9E5"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5611A520" w14:textId="77777777" w:rsidR="002E3C27" w:rsidRPr="003044B3" w:rsidRDefault="002E3C27" w:rsidP="001C3606">
            <w:pPr>
              <w:jc w:val="center"/>
              <w:rPr>
                <w:rFonts w:ascii="Arial" w:hAnsi="Arial" w:cs="Arial"/>
                <w:sz w:val="20"/>
                <w:szCs w:val="20"/>
              </w:rPr>
            </w:pPr>
          </w:p>
        </w:tc>
        <w:tc>
          <w:tcPr>
            <w:tcW w:w="624" w:type="dxa"/>
          </w:tcPr>
          <w:p w14:paraId="7DF89BC8" w14:textId="77777777" w:rsidR="002E3C27" w:rsidRPr="003044B3" w:rsidRDefault="002E3C27" w:rsidP="001C3606">
            <w:pPr>
              <w:jc w:val="center"/>
              <w:rPr>
                <w:rFonts w:ascii="Arial" w:hAnsi="Arial" w:cs="Arial"/>
                <w:sz w:val="20"/>
                <w:szCs w:val="20"/>
              </w:rPr>
            </w:pPr>
          </w:p>
        </w:tc>
        <w:tc>
          <w:tcPr>
            <w:tcW w:w="624" w:type="dxa"/>
          </w:tcPr>
          <w:p w14:paraId="457D3BB8" w14:textId="77777777" w:rsidR="002E3C27" w:rsidRPr="003044B3" w:rsidRDefault="002E3C27" w:rsidP="001C3606">
            <w:pPr>
              <w:jc w:val="center"/>
              <w:rPr>
                <w:rFonts w:ascii="Arial" w:hAnsi="Arial" w:cs="Arial"/>
                <w:sz w:val="20"/>
                <w:szCs w:val="20"/>
              </w:rPr>
            </w:pPr>
          </w:p>
        </w:tc>
        <w:tc>
          <w:tcPr>
            <w:tcW w:w="624" w:type="dxa"/>
          </w:tcPr>
          <w:p w14:paraId="7068E99E" w14:textId="77777777" w:rsidR="002E3C27" w:rsidRPr="003044B3" w:rsidRDefault="002E3C27" w:rsidP="001C3606">
            <w:pPr>
              <w:jc w:val="center"/>
              <w:rPr>
                <w:rFonts w:ascii="Arial" w:hAnsi="Arial" w:cs="Arial"/>
                <w:sz w:val="20"/>
                <w:szCs w:val="20"/>
              </w:rPr>
            </w:pPr>
          </w:p>
        </w:tc>
        <w:tc>
          <w:tcPr>
            <w:tcW w:w="624" w:type="dxa"/>
          </w:tcPr>
          <w:p w14:paraId="03D74232" w14:textId="77777777" w:rsidR="002E3C27" w:rsidRPr="003044B3" w:rsidRDefault="002E3C27" w:rsidP="001C3606">
            <w:pPr>
              <w:jc w:val="center"/>
              <w:rPr>
                <w:rFonts w:ascii="Arial" w:hAnsi="Arial" w:cs="Arial"/>
                <w:sz w:val="20"/>
                <w:szCs w:val="20"/>
              </w:rPr>
            </w:pPr>
          </w:p>
        </w:tc>
        <w:tc>
          <w:tcPr>
            <w:tcW w:w="624" w:type="dxa"/>
          </w:tcPr>
          <w:p w14:paraId="74132BF0" w14:textId="77777777" w:rsidR="002E3C27" w:rsidRPr="003044B3" w:rsidRDefault="002E3C27" w:rsidP="001C3606">
            <w:pPr>
              <w:jc w:val="center"/>
              <w:rPr>
                <w:rFonts w:ascii="Arial" w:hAnsi="Arial" w:cs="Arial"/>
                <w:b/>
                <w:bCs/>
                <w:sz w:val="20"/>
                <w:szCs w:val="20"/>
              </w:rPr>
            </w:pPr>
          </w:p>
        </w:tc>
        <w:tc>
          <w:tcPr>
            <w:tcW w:w="624" w:type="dxa"/>
          </w:tcPr>
          <w:p w14:paraId="1E8983BC" w14:textId="77777777" w:rsidR="002E3C27" w:rsidRPr="003044B3" w:rsidRDefault="002E3C27" w:rsidP="001C3606">
            <w:pPr>
              <w:jc w:val="center"/>
              <w:rPr>
                <w:rFonts w:ascii="Arial" w:hAnsi="Arial" w:cs="Arial"/>
                <w:b/>
                <w:bCs/>
                <w:sz w:val="20"/>
                <w:szCs w:val="20"/>
              </w:rPr>
            </w:pPr>
          </w:p>
        </w:tc>
        <w:tc>
          <w:tcPr>
            <w:tcW w:w="624" w:type="dxa"/>
          </w:tcPr>
          <w:p w14:paraId="1C8F8C5B" w14:textId="77777777" w:rsidR="002E3C27" w:rsidRPr="003044B3" w:rsidRDefault="002E3C27" w:rsidP="001C3606">
            <w:pPr>
              <w:jc w:val="center"/>
              <w:rPr>
                <w:rFonts w:ascii="Arial" w:hAnsi="Arial" w:cs="Arial"/>
                <w:b/>
                <w:bCs/>
                <w:sz w:val="20"/>
                <w:szCs w:val="20"/>
              </w:rPr>
            </w:pPr>
          </w:p>
        </w:tc>
        <w:tc>
          <w:tcPr>
            <w:tcW w:w="684" w:type="dxa"/>
          </w:tcPr>
          <w:p w14:paraId="4A08365B" w14:textId="77777777" w:rsidR="002E3C27" w:rsidRPr="003044B3" w:rsidRDefault="002E3C27" w:rsidP="001C3606">
            <w:pPr>
              <w:jc w:val="center"/>
              <w:rPr>
                <w:rFonts w:ascii="Arial" w:hAnsi="Arial" w:cs="Arial"/>
                <w:b/>
                <w:bCs/>
                <w:sz w:val="20"/>
                <w:szCs w:val="20"/>
              </w:rPr>
            </w:pPr>
          </w:p>
        </w:tc>
        <w:tc>
          <w:tcPr>
            <w:tcW w:w="684" w:type="dxa"/>
          </w:tcPr>
          <w:p w14:paraId="381A1CD9" w14:textId="77777777" w:rsidR="002E3C27" w:rsidRPr="003044B3" w:rsidRDefault="002E3C27" w:rsidP="001C3606">
            <w:pPr>
              <w:jc w:val="center"/>
              <w:rPr>
                <w:rFonts w:ascii="Arial" w:hAnsi="Arial" w:cs="Arial"/>
                <w:b/>
                <w:bCs/>
                <w:sz w:val="20"/>
                <w:szCs w:val="20"/>
              </w:rPr>
            </w:pPr>
          </w:p>
        </w:tc>
        <w:tc>
          <w:tcPr>
            <w:tcW w:w="684" w:type="dxa"/>
          </w:tcPr>
          <w:p w14:paraId="5CD177DD" w14:textId="77777777" w:rsidR="002E3C27" w:rsidRPr="003044B3" w:rsidRDefault="002E3C27" w:rsidP="001C3606">
            <w:pPr>
              <w:jc w:val="center"/>
              <w:rPr>
                <w:rFonts w:ascii="Arial" w:hAnsi="Arial" w:cs="Arial"/>
                <w:b/>
                <w:bCs/>
                <w:sz w:val="20"/>
                <w:szCs w:val="20"/>
              </w:rPr>
            </w:pPr>
          </w:p>
        </w:tc>
      </w:tr>
      <w:tr w:rsidR="002E3C27" w:rsidRPr="00274A16" w14:paraId="56CB565B" w14:textId="77777777" w:rsidTr="001C3606">
        <w:trPr>
          <w:trHeight w:val="272"/>
        </w:trPr>
        <w:tc>
          <w:tcPr>
            <w:tcW w:w="1288" w:type="dxa"/>
            <w:vAlign w:val="center"/>
          </w:tcPr>
          <w:p w14:paraId="1D05975E"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CSE1112</w:t>
            </w:r>
          </w:p>
        </w:tc>
        <w:tc>
          <w:tcPr>
            <w:tcW w:w="5358" w:type="dxa"/>
            <w:vAlign w:val="center"/>
          </w:tcPr>
          <w:p w14:paraId="7A8CAE3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Computer Maintenance and Engineering Drawing Lab</w:t>
            </w:r>
          </w:p>
        </w:tc>
        <w:tc>
          <w:tcPr>
            <w:tcW w:w="624" w:type="dxa"/>
          </w:tcPr>
          <w:p w14:paraId="02044F3F" w14:textId="77777777" w:rsidR="002E3C27" w:rsidRPr="003044B3" w:rsidRDefault="002E3C27" w:rsidP="001C3606">
            <w:pPr>
              <w:jc w:val="center"/>
              <w:rPr>
                <w:rFonts w:ascii="Arial" w:hAnsi="Arial" w:cs="Arial"/>
                <w:sz w:val="20"/>
                <w:szCs w:val="20"/>
              </w:rPr>
            </w:pPr>
          </w:p>
        </w:tc>
        <w:tc>
          <w:tcPr>
            <w:tcW w:w="624" w:type="dxa"/>
          </w:tcPr>
          <w:p w14:paraId="7A60E0A6"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71974C6C"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545BAF6A" w14:textId="77777777" w:rsidR="002E3C27" w:rsidRPr="003044B3" w:rsidRDefault="002E3C27" w:rsidP="001C3606">
            <w:pPr>
              <w:jc w:val="center"/>
              <w:rPr>
                <w:rFonts w:ascii="Arial" w:hAnsi="Arial" w:cs="Arial"/>
                <w:sz w:val="20"/>
                <w:szCs w:val="20"/>
              </w:rPr>
            </w:pPr>
          </w:p>
        </w:tc>
        <w:tc>
          <w:tcPr>
            <w:tcW w:w="624" w:type="dxa"/>
          </w:tcPr>
          <w:p w14:paraId="5C6549CD"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34CD2493" w14:textId="77777777" w:rsidR="002E3C27" w:rsidRPr="003044B3" w:rsidRDefault="002E3C27" w:rsidP="001C3606">
            <w:pPr>
              <w:jc w:val="center"/>
              <w:rPr>
                <w:rFonts w:ascii="Arial" w:hAnsi="Arial" w:cs="Arial"/>
                <w:sz w:val="20"/>
                <w:szCs w:val="20"/>
              </w:rPr>
            </w:pPr>
          </w:p>
        </w:tc>
        <w:tc>
          <w:tcPr>
            <w:tcW w:w="624" w:type="dxa"/>
          </w:tcPr>
          <w:p w14:paraId="3D00F2D8" w14:textId="77777777" w:rsidR="002E3C27" w:rsidRPr="003044B3" w:rsidRDefault="002E3C27" w:rsidP="001C3606">
            <w:pPr>
              <w:jc w:val="center"/>
              <w:rPr>
                <w:rFonts w:ascii="Arial" w:hAnsi="Arial" w:cs="Arial"/>
                <w:b/>
                <w:bCs/>
                <w:sz w:val="20"/>
                <w:szCs w:val="20"/>
              </w:rPr>
            </w:pPr>
          </w:p>
        </w:tc>
        <w:tc>
          <w:tcPr>
            <w:tcW w:w="624" w:type="dxa"/>
          </w:tcPr>
          <w:p w14:paraId="68712155" w14:textId="77777777" w:rsidR="002E3C27" w:rsidRPr="003044B3" w:rsidRDefault="002E3C27" w:rsidP="001C3606">
            <w:pPr>
              <w:jc w:val="center"/>
              <w:rPr>
                <w:rFonts w:ascii="Arial" w:hAnsi="Arial" w:cs="Arial"/>
                <w:b/>
                <w:bCs/>
                <w:sz w:val="20"/>
                <w:szCs w:val="20"/>
              </w:rPr>
            </w:pPr>
          </w:p>
        </w:tc>
        <w:tc>
          <w:tcPr>
            <w:tcW w:w="624" w:type="dxa"/>
          </w:tcPr>
          <w:p w14:paraId="5718A40D" w14:textId="77777777" w:rsidR="002E3C27" w:rsidRPr="003044B3" w:rsidRDefault="002E3C27" w:rsidP="001C3606">
            <w:pPr>
              <w:jc w:val="center"/>
              <w:rPr>
                <w:rFonts w:ascii="Arial" w:hAnsi="Arial" w:cs="Arial"/>
                <w:b/>
                <w:bCs/>
                <w:sz w:val="20"/>
                <w:szCs w:val="20"/>
              </w:rPr>
            </w:pPr>
          </w:p>
        </w:tc>
        <w:tc>
          <w:tcPr>
            <w:tcW w:w="684" w:type="dxa"/>
          </w:tcPr>
          <w:p w14:paraId="675A6F52" w14:textId="77777777" w:rsidR="002E3C27" w:rsidRPr="003044B3" w:rsidRDefault="002E3C27" w:rsidP="001C3606">
            <w:pPr>
              <w:jc w:val="center"/>
              <w:rPr>
                <w:rFonts w:ascii="Arial" w:hAnsi="Arial" w:cs="Arial"/>
                <w:b/>
                <w:bCs/>
                <w:sz w:val="20"/>
                <w:szCs w:val="20"/>
              </w:rPr>
            </w:pPr>
          </w:p>
        </w:tc>
        <w:tc>
          <w:tcPr>
            <w:tcW w:w="684" w:type="dxa"/>
          </w:tcPr>
          <w:p w14:paraId="136D8C83" w14:textId="77777777" w:rsidR="002E3C27" w:rsidRPr="003044B3" w:rsidRDefault="002E3C27" w:rsidP="001C3606">
            <w:pPr>
              <w:jc w:val="center"/>
              <w:rPr>
                <w:rFonts w:ascii="Arial" w:hAnsi="Arial" w:cs="Arial"/>
                <w:b/>
                <w:bCs/>
                <w:sz w:val="20"/>
                <w:szCs w:val="20"/>
              </w:rPr>
            </w:pPr>
          </w:p>
        </w:tc>
        <w:tc>
          <w:tcPr>
            <w:tcW w:w="684" w:type="dxa"/>
          </w:tcPr>
          <w:p w14:paraId="6CB42A65" w14:textId="77777777" w:rsidR="002E3C27" w:rsidRPr="003044B3" w:rsidRDefault="002E3C27" w:rsidP="001C3606">
            <w:pPr>
              <w:jc w:val="center"/>
              <w:rPr>
                <w:rFonts w:ascii="Arial" w:hAnsi="Arial" w:cs="Arial"/>
                <w:b/>
                <w:bCs/>
                <w:sz w:val="20"/>
                <w:szCs w:val="20"/>
              </w:rPr>
            </w:pPr>
          </w:p>
        </w:tc>
      </w:tr>
      <w:tr w:rsidR="002E3C27" w:rsidRPr="00274A16" w14:paraId="42CAB985" w14:textId="77777777" w:rsidTr="001C3606">
        <w:trPr>
          <w:trHeight w:val="272"/>
        </w:trPr>
        <w:tc>
          <w:tcPr>
            <w:tcW w:w="1288" w:type="dxa"/>
            <w:vAlign w:val="center"/>
          </w:tcPr>
          <w:p w14:paraId="51BCD00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CSE1121</w:t>
            </w:r>
          </w:p>
        </w:tc>
        <w:tc>
          <w:tcPr>
            <w:tcW w:w="5358" w:type="dxa"/>
            <w:vAlign w:val="center"/>
          </w:tcPr>
          <w:p w14:paraId="538576C1"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Structural Programming Language</w:t>
            </w:r>
          </w:p>
        </w:tc>
        <w:tc>
          <w:tcPr>
            <w:tcW w:w="624" w:type="dxa"/>
          </w:tcPr>
          <w:p w14:paraId="4229BEA1"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5682EB45" w14:textId="77777777" w:rsidR="002E3C27" w:rsidRPr="003044B3" w:rsidRDefault="002E3C27" w:rsidP="001C3606">
            <w:pPr>
              <w:jc w:val="center"/>
              <w:rPr>
                <w:rFonts w:ascii="Arial" w:hAnsi="Arial" w:cs="Arial"/>
                <w:sz w:val="20"/>
                <w:szCs w:val="20"/>
              </w:rPr>
            </w:pPr>
          </w:p>
        </w:tc>
        <w:tc>
          <w:tcPr>
            <w:tcW w:w="624" w:type="dxa"/>
          </w:tcPr>
          <w:p w14:paraId="7788AC86" w14:textId="77777777" w:rsidR="002E3C27" w:rsidRPr="003044B3" w:rsidRDefault="002E3C27" w:rsidP="001C3606">
            <w:pPr>
              <w:jc w:val="center"/>
              <w:rPr>
                <w:rFonts w:ascii="Arial" w:hAnsi="Arial" w:cs="Arial"/>
                <w:sz w:val="20"/>
                <w:szCs w:val="20"/>
              </w:rPr>
            </w:pPr>
          </w:p>
        </w:tc>
        <w:tc>
          <w:tcPr>
            <w:tcW w:w="624" w:type="dxa"/>
          </w:tcPr>
          <w:p w14:paraId="514F978D" w14:textId="77777777" w:rsidR="002E3C27" w:rsidRPr="003044B3" w:rsidRDefault="002E3C27" w:rsidP="001C3606">
            <w:pPr>
              <w:jc w:val="center"/>
              <w:rPr>
                <w:rFonts w:ascii="Arial" w:hAnsi="Arial" w:cs="Arial"/>
                <w:sz w:val="20"/>
                <w:szCs w:val="20"/>
              </w:rPr>
            </w:pPr>
          </w:p>
        </w:tc>
        <w:tc>
          <w:tcPr>
            <w:tcW w:w="624" w:type="dxa"/>
          </w:tcPr>
          <w:p w14:paraId="7575D443" w14:textId="77777777" w:rsidR="002E3C27" w:rsidRPr="003044B3" w:rsidRDefault="002E3C27" w:rsidP="001C3606">
            <w:pPr>
              <w:jc w:val="center"/>
              <w:rPr>
                <w:rFonts w:ascii="Arial" w:hAnsi="Arial" w:cs="Arial"/>
                <w:sz w:val="20"/>
                <w:szCs w:val="20"/>
              </w:rPr>
            </w:pPr>
          </w:p>
        </w:tc>
        <w:tc>
          <w:tcPr>
            <w:tcW w:w="624" w:type="dxa"/>
          </w:tcPr>
          <w:p w14:paraId="445CF897" w14:textId="77777777" w:rsidR="002E3C27" w:rsidRPr="003044B3" w:rsidRDefault="002E3C27" w:rsidP="001C3606">
            <w:pPr>
              <w:jc w:val="center"/>
              <w:rPr>
                <w:rFonts w:ascii="Arial" w:hAnsi="Arial" w:cs="Arial"/>
                <w:sz w:val="20"/>
                <w:szCs w:val="20"/>
              </w:rPr>
            </w:pPr>
          </w:p>
        </w:tc>
        <w:tc>
          <w:tcPr>
            <w:tcW w:w="624" w:type="dxa"/>
          </w:tcPr>
          <w:p w14:paraId="3DB98236" w14:textId="77777777" w:rsidR="002E3C27" w:rsidRPr="003044B3" w:rsidRDefault="002E3C27" w:rsidP="001C3606">
            <w:pPr>
              <w:jc w:val="center"/>
              <w:rPr>
                <w:rFonts w:ascii="Arial" w:hAnsi="Arial" w:cs="Arial"/>
                <w:b/>
                <w:bCs/>
                <w:sz w:val="20"/>
                <w:szCs w:val="20"/>
              </w:rPr>
            </w:pPr>
          </w:p>
        </w:tc>
        <w:tc>
          <w:tcPr>
            <w:tcW w:w="624" w:type="dxa"/>
          </w:tcPr>
          <w:p w14:paraId="10C524CA" w14:textId="77777777" w:rsidR="002E3C27" w:rsidRPr="003044B3" w:rsidRDefault="002E3C27" w:rsidP="001C3606">
            <w:pPr>
              <w:jc w:val="center"/>
              <w:rPr>
                <w:rFonts w:ascii="Arial" w:hAnsi="Arial" w:cs="Arial"/>
                <w:b/>
                <w:bCs/>
                <w:sz w:val="20"/>
                <w:szCs w:val="20"/>
              </w:rPr>
            </w:pPr>
          </w:p>
        </w:tc>
        <w:tc>
          <w:tcPr>
            <w:tcW w:w="624" w:type="dxa"/>
          </w:tcPr>
          <w:p w14:paraId="762124AF" w14:textId="77777777" w:rsidR="002E3C27" w:rsidRPr="003044B3" w:rsidRDefault="002E3C27" w:rsidP="001C3606">
            <w:pPr>
              <w:jc w:val="center"/>
              <w:rPr>
                <w:rFonts w:ascii="Arial" w:hAnsi="Arial" w:cs="Arial"/>
                <w:b/>
                <w:bCs/>
                <w:sz w:val="20"/>
                <w:szCs w:val="20"/>
              </w:rPr>
            </w:pPr>
          </w:p>
        </w:tc>
        <w:tc>
          <w:tcPr>
            <w:tcW w:w="684" w:type="dxa"/>
          </w:tcPr>
          <w:p w14:paraId="70893C77" w14:textId="77777777" w:rsidR="002E3C27" w:rsidRPr="003044B3" w:rsidRDefault="002E3C27" w:rsidP="001C3606">
            <w:pPr>
              <w:jc w:val="center"/>
              <w:rPr>
                <w:rFonts w:ascii="Arial" w:hAnsi="Arial" w:cs="Arial"/>
                <w:b/>
                <w:bCs/>
                <w:sz w:val="20"/>
                <w:szCs w:val="20"/>
              </w:rPr>
            </w:pPr>
          </w:p>
        </w:tc>
        <w:tc>
          <w:tcPr>
            <w:tcW w:w="684" w:type="dxa"/>
          </w:tcPr>
          <w:p w14:paraId="5BE19AD6" w14:textId="77777777" w:rsidR="002E3C27" w:rsidRPr="003044B3" w:rsidRDefault="002E3C27" w:rsidP="001C3606">
            <w:pPr>
              <w:jc w:val="center"/>
              <w:rPr>
                <w:rFonts w:ascii="Arial" w:hAnsi="Arial" w:cs="Arial"/>
                <w:b/>
                <w:bCs/>
                <w:sz w:val="20"/>
                <w:szCs w:val="20"/>
              </w:rPr>
            </w:pPr>
          </w:p>
        </w:tc>
        <w:tc>
          <w:tcPr>
            <w:tcW w:w="684" w:type="dxa"/>
          </w:tcPr>
          <w:p w14:paraId="78FDFC73" w14:textId="77777777" w:rsidR="002E3C27" w:rsidRPr="003044B3" w:rsidRDefault="002E3C27" w:rsidP="001C3606">
            <w:pPr>
              <w:jc w:val="center"/>
              <w:rPr>
                <w:rFonts w:ascii="Arial" w:hAnsi="Arial" w:cs="Arial"/>
                <w:b/>
                <w:bCs/>
                <w:sz w:val="20"/>
                <w:szCs w:val="20"/>
              </w:rPr>
            </w:pPr>
          </w:p>
        </w:tc>
      </w:tr>
      <w:tr w:rsidR="002E3C27" w:rsidRPr="00274A16" w14:paraId="628E9543" w14:textId="77777777" w:rsidTr="001C3606">
        <w:trPr>
          <w:trHeight w:val="272"/>
        </w:trPr>
        <w:tc>
          <w:tcPr>
            <w:tcW w:w="1288" w:type="dxa"/>
            <w:vAlign w:val="center"/>
          </w:tcPr>
          <w:p w14:paraId="763BF2F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CSE1122</w:t>
            </w:r>
          </w:p>
        </w:tc>
        <w:tc>
          <w:tcPr>
            <w:tcW w:w="5358" w:type="dxa"/>
            <w:vAlign w:val="center"/>
          </w:tcPr>
          <w:p w14:paraId="74E4CACA"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Structural Programming Language Lab</w:t>
            </w:r>
          </w:p>
        </w:tc>
        <w:tc>
          <w:tcPr>
            <w:tcW w:w="624" w:type="dxa"/>
          </w:tcPr>
          <w:p w14:paraId="0844984E"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4A93919F" w14:textId="77777777" w:rsidR="002E3C27" w:rsidRPr="003044B3" w:rsidRDefault="002E3C27" w:rsidP="001C3606">
            <w:pPr>
              <w:jc w:val="center"/>
              <w:rPr>
                <w:rFonts w:ascii="Arial" w:hAnsi="Arial" w:cs="Arial"/>
                <w:sz w:val="20"/>
                <w:szCs w:val="20"/>
              </w:rPr>
            </w:pPr>
          </w:p>
        </w:tc>
        <w:tc>
          <w:tcPr>
            <w:tcW w:w="624" w:type="dxa"/>
          </w:tcPr>
          <w:p w14:paraId="1A465DD3" w14:textId="77777777" w:rsidR="002E3C27" w:rsidRPr="003044B3" w:rsidRDefault="002E3C27" w:rsidP="001C3606">
            <w:pPr>
              <w:jc w:val="center"/>
              <w:rPr>
                <w:rFonts w:ascii="Arial" w:hAnsi="Arial" w:cs="Arial"/>
                <w:sz w:val="20"/>
                <w:szCs w:val="20"/>
              </w:rPr>
            </w:pPr>
          </w:p>
        </w:tc>
        <w:tc>
          <w:tcPr>
            <w:tcW w:w="624" w:type="dxa"/>
          </w:tcPr>
          <w:p w14:paraId="188A320F" w14:textId="77777777" w:rsidR="002E3C27" w:rsidRPr="003044B3" w:rsidRDefault="002E3C27" w:rsidP="001C3606">
            <w:pPr>
              <w:jc w:val="center"/>
              <w:rPr>
                <w:rFonts w:ascii="Arial" w:hAnsi="Arial" w:cs="Arial"/>
                <w:sz w:val="20"/>
                <w:szCs w:val="20"/>
              </w:rPr>
            </w:pPr>
          </w:p>
        </w:tc>
        <w:tc>
          <w:tcPr>
            <w:tcW w:w="624" w:type="dxa"/>
          </w:tcPr>
          <w:p w14:paraId="08AF2B17"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4314C954" w14:textId="77777777" w:rsidR="002E3C27" w:rsidRPr="003044B3" w:rsidRDefault="002E3C27" w:rsidP="001C3606">
            <w:pPr>
              <w:jc w:val="center"/>
              <w:rPr>
                <w:rFonts w:ascii="Arial" w:hAnsi="Arial" w:cs="Arial"/>
                <w:sz w:val="20"/>
                <w:szCs w:val="20"/>
              </w:rPr>
            </w:pPr>
          </w:p>
        </w:tc>
        <w:tc>
          <w:tcPr>
            <w:tcW w:w="624" w:type="dxa"/>
          </w:tcPr>
          <w:p w14:paraId="0F7C694B" w14:textId="77777777" w:rsidR="002E3C27" w:rsidRPr="003044B3" w:rsidRDefault="002E3C27" w:rsidP="001C3606">
            <w:pPr>
              <w:jc w:val="center"/>
              <w:rPr>
                <w:rFonts w:ascii="Arial" w:hAnsi="Arial" w:cs="Arial"/>
                <w:b/>
                <w:bCs/>
                <w:sz w:val="20"/>
                <w:szCs w:val="20"/>
              </w:rPr>
            </w:pPr>
          </w:p>
        </w:tc>
        <w:tc>
          <w:tcPr>
            <w:tcW w:w="624" w:type="dxa"/>
          </w:tcPr>
          <w:p w14:paraId="32E02A8E" w14:textId="77777777" w:rsidR="002E3C27" w:rsidRPr="003044B3" w:rsidRDefault="002E3C27" w:rsidP="001C3606">
            <w:pPr>
              <w:jc w:val="center"/>
              <w:rPr>
                <w:rFonts w:ascii="Arial" w:hAnsi="Arial" w:cs="Arial"/>
                <w:b/>
                <w:bCs/>
                <w:sz w:val="20"/>
                <w:szCs w:val="20"/>
              </w:rPr>
            </w:pPr>
          </w:p>
        </w:tc>
        <w:tc>
          <w:tcPr>
            <w:tcW w:w="624" w:type="dxa"/>
          </w:tcPr>
          <w:p w14:paraId="5CCD47ED" w14:textId="77777777" w:rsidR="002E3C27" w:rsidRPr="003044B3" w:rsidRDefault="002E3C27" w:rsidP="001C3606">
            <w:pPr>
              <w:jc w:val="center"/>
              <w:rPr>
                <w:rFonts w:ascii="Arial" w:hAnsi="Arial" w:cs="Arial"/>
                <w:b/>
                <w:bCs/>
                <w:sz w:val="20"/>
                <w:szCs w:val="20"/>
              </w:rPr>
            </w:pPr>
          </w:p>
        </w:tc>
        <w:tc>
          <w:tcPr>
            <w:tcW w:w="684" w:type="dxa"/>
          </w:tcPr>
          <w:p w14:paraId="4A4D2DBB" w14:textId="77777777" w:rsidR="002E3C27" w:rsidRPr="003044B3" w:rsidRDefault="002E3C27" w:rsidP="001C3606">
            <w:pPr>
              <w:jc w:val="center"/>
              <w:rPr>
                <w:rFonts w:ascii="Arial" w:hAnsi="Arial" w:cs="Arial"/>
                <w:b/>
                <w:bCs/>
                <w:sz w:val="20"/>
                <w:szCs w:val="20"/>
              </w:rPr>
            </w:pPr>
          </w:p>
        </w:tc>
        <w:tc>
          <w:tcPr>
            <w:tcW w:w="684" w:type="dxa"/>
          </w:tcPr>
          <w:p w14:paraId="0DE04896" w14:textId="77777777" w:rsidR="002E3C27" w:rsidRPr="003044B3" w:rsidRDefault="002E3C27" w:rsidP="001C3606">
            <w:pPr>
              <w:jc w:val="center"/>
              <w:rPr>
                <w:rFonts w:ascii="Arial" w:hAnsi="Arial" w:cs="Arial"/>
                <w:b/>
                <w:bCs/>
                <w:sz w:val="20"/>
                <w:szCs w:val="20"/>
              </w:rPr>
            </w:pPr>
          </w:p>
        </w:tc>
        <w:tc>
          <w:tcPr>
            <w:tcW w:w="684" w:type="dxa"/>
          </w:tcPr>
          <w:p w14:paraId="704D5A50" w14:textId="77777777" w:rsidR="002E3C27" w:rsidRPr="003044B3" w:rsidRDefault="002E3C27" w:rsidP="001C3606">
            <w:pPr>
              <w:jc w:val="center"/>
              <w:rPr>
                <w:rFonts w:ascii="Arial" w:hAnsi="Arial" w:cs="Arial"/>
                <w:b/>
                <w:bCs/>
                <w:sz w:val="20"/>
                <w:szCs w:val="20"/>
              </w:rPr>
            </w:pPr>
          </w:p>
        </w:tc>
      </w:tr>
      <w:tr w:rsidR="002E3C27" w:rsidRPr="00274A16" w14:paraId="71367BE7" w14:textId="77777777" w:rsidTr="001C3606">
        <w:trPr>
          <w:trHeight w:val="272"/>
        </w:trPr>
        <w:tc>
          <w:tcPr>
            <w:tcW w:w="1288" w:type="dxa"/>
          </w:tcPr>
          <w:p w14:paraId="13012241" w14:textId="77777777" w:rsidR="002E3C27" w:rsidRPr="00CF171A" w:rsidRDefault="002E3C27" w:rsidP="001C3606">
            <w:pPr>
              <w:rPr>
                <w:rFonts w:ascii="Arial" w:hAnsi="Arial" w:cs="Arial"/>
                <w:sz w:val="18"/>
                <w:szCs w:val="18"/>
              </w:rPr>
            </w:pPr>
          </w:p>
        </w:tc>
        <w:tc>
          <w:tcPr>
            <w:tcW w:w="5358" w:type="dxa"/>
          </w:tcPr>
          <w:p w14:paraId="2D8BD535" w14:textId="77777777" w:rsidR="002E3C27" w:rsidRPr="00CF171A" w:rsidRDefault="002E3C27" w:rsidP="001C3606">
            <w:pPr>
              <w:rPr>
                <w:rFonts w:ascii="Arial" w:hAnsi="Arial" w:cs="Arial"/>
                <w:sz w:val="18"/>
                <w:szCs w:val="18"/>
              </w:rPr>
            </w:pPr>
          </w:p>
        </w:tc>
        <w:tc>
          <w:tcPr>
            <w:tcW w:w="624" w:type="dxa"/>
          </w:tcPr>
          <w:p w14:paraId="687F1191" w14:textId="77777777" w:rsidR="002E3C27" w:rsidRPr="003044B3" w:rsidRDefault="002E3C27" w:rsidP="001C3606">
            <w:pPr>
              <w:jc w:val="center"/>
              <w:rPr>
                <w:rFonts w:ascii="Arial" w:hAnsi="Arial" w:cs="Arial"/>
                <w:sz w:val="20"/>
                <w:szCs w:val="20"/>
              </w:rPr>
            </w:pPr>
          </w:p>
        </w:tc>
        <w:tc>
          <w:tcPr>
            <w:tcW w:w="624" w:type="dxa"/>
          </w:tcPr>
          <w:p w14:paraId="6DD1D42B" w14:textId="77777777" w:rsidR="002E3C27" w:rsidRPr="003044B3" w:rsidRDefault="002E3C27" w:rsidP="001C3606">
            <w:pPr>
              <w:jc w:val="center"/>
              <w:rPr>
                <w:rFonts w:ascii="Arial" w:hAnsi="Arial" w:cs="Arial"/>
                <w:sz w:val="20"/>
                <w:szCs w:val="20"/>
              </w:rPr>
            </w:pPr>
          </w:p>
        </w:tc>
        <w:tc>
          <w:tcPr>
            <w:tcW w:w="624" w:type="dxa"/>
          </w:tcPr>
          <w:p w14:paraId="25C5766D" w14:textId="77777777" w:rsidR="002E3C27" w:rsidRPr="003044B3" w:rsidRDefault="002E3C27" w:rsidP="001C3606">
            <w:pPr>
              <w:jc w:val="center"/>
              <w:rPr>
                <w:rFonts w:ascii="Arial" w:hAnsi="Arial" w:cs="Arial"/>
                <w:sz w:val="20"/>
                <w:szCs w:val="20"/>
              </w:rPr>
            </w:pPr>
          </w:p>
        </w:tc>
        <w:tc>
          <w:tcPr>
            <w:tcW w:w="624" w:type="dxa"/>
          </w:tcPr>
          <w:p w14:paraId="235CF05E" w14:textId="77777777" w:rsidR="002E3C27" w:rsidRPr="003044B3" w:rsidRDefault="002E3C27" w:rsidP="001C3606">
            <w:pPr>
              <w:jc w:val="center"/>
              <w:rPr>
                <w:rFonts w:ascii="Arial" w:hAnsi="Arial" w:cs="Arial"/>
                <w:sz w:val="20"/>
                <w:szCs w:val="20"/>
              </w:rPr>
            </w:pPr>
          </w:p>
        </w:tc>
        <w:tc>
          <w:tcPr>
            <w:tcW w:w="624" w:type="dxa"/>
          </w:tcPr>
          <w:p w14:paraId="3F7E058A" w14:textId="77777777" w:rsidR="002E3C27" w:rsidRPr="003044B3" w:rsidRDefault="002E3C27" w:rsidP="001C3606">
            <w:pPr>
              <w:jc w:val="center"/>
              <w:rPr>
                <w:rFonts w:ascii="Arial" w:hAnsi="Arial" w:cs="Arial"/>
                <w:sz w:val="20"/>
                <w:szCs w:val="20"/>
              </w:rPr>
            </w:pPr>
          </w:p>
        </w:tc>
        <w:tc>
          <w:tcPr>
            <w:tcW w:w="624" w:type="dxa"/>
          </w:tcPr>
          <w:p w14:paraId="60A74C3B" w14:textId="77777777" w:rsidR="002E3C27" w:rsidRPr="003044B3" w:rsidRDefault="002E3C27" w:rsidP="001C3606">
            <w:pPr>
              <w:jc w:val="center"/>
              <w:rPr>
                <w:rFonts w:ascii="Arial" w:hAnsi="Arial" w:cs="Arial"/>
                <w:sz w:val="20"/>
                <w:szCs w:val="20"/>
              </w:rPr>
            </w:pPr>
          </w:p>
        </w:tc>
        <w:tc>
          <w:tcPr>
            <w:tcW w:w="624" w:type="dxa"/>
          </w:tcPr>
          <w:p w14:paraId="0D24701E" w14:textId="77777777" w:rsidR="002E3C27" w:rsidRPr="003044B3" w:rsidRDefault="002E3C27" w:rsidP="001C3606">
            <w:pPr>
              <w:jc w:val="center"/>
              <w:rPr>
                <w:rFonts w:ascii="Arial" w:hAnsi="Arial" w:cs="Arial"/>
                <w:b/>
                <w:bCs/>
                <w:sz w:val="20"/>
                <w:szCs w:val="20"/>
              </w:rPr>
            </w:pPr>
          </w:p>
        </w:tc>
        <w:tc>
          <w:tcPr>
            <w:tcW w:w="624" w:type="dxa"/>
          </w:tcPr>
          <w:p w14:paraId="49EDEBF7" w14:textId="77777777" w:rsidR="002E3C27" w:rsidRPr="003044B3" w:rsidRDefault="002E3C27" w:rsidP="001C3606">
            <w:pPr>
              <w:jc w:val="center"/>
              <w:rPr>
                <w:rFonts w:ascii="Arial" w:hAnsi="Arial" w:cs="Arial"/>
                <w:b/>
                <w:bCs/>
                <w:sz w:val="20"/>
                <w:szCs w:val="20"/>
              </w:rPr>
            </w:pPr>
          </w:p>
        </w:tc>
        <w:tc>
          <w:tcPr>
            <w:tcW w:w="624" w:type="dxa"/>
          </w:tcPr>
          <w:p w14:paraId="47823DFE" w14:textId="77777777" w:rsidR="002E3C27" w:rsidRPr="003044B3" w:rsidRDefault="002E3C27" w:rsidP="001C3606">
            <w:pPr>
              <w:jc w:val="center"/>
              <w:rPr>
                <w:rFonts w:ascii="Arial" w:hAnsi="Arial" w:cs="Arial"/>
                <w:b/>
                <w:bCs/>
                <w:sz w:val="20"/>
                <w:szCs w:val="20"/>
              </w:rPr>
            </w:pPr>
          </w:p>
        </w:tc>
        <w:tc>
          <w:tcPr>
            <w:tcW w:w="684" w:type="dxa"/>
          </w:tcPr>
          <w:p w14:paraId="6A911C40" w14:textId="77777777" w:rsidR="002E3C27" w:rsidRPr="003044B3" w:rsidRDefault="002E3C27" w:rsidP="001C3606">
            <w:pPr>
              <w:jc w:val="center"/>
              <w:rPr>
                <w:rFonts w:ascii="Arial" w:hAnsi="Arial" w:cs="Arial"/>
                <w:b/>
                <w:bCs/>
                <w:sz w:val="20"/>
                <w:szCs w:val="20"/>
              </w:rPr>
            </w:pPr>
          </w:p>
        </w:tc>
        <w:tc>
          <w:tcPr>
            <w:tcW w:w="684" w:type="dxa"/>
          </w:tcPr>
          <w:p w14:paraId="5BF5C16E" w14:textId="77777777" w:rsidR="002E3C27" w:rsidRPr="003044B3" w:rsidRDefault="002E3C27" w:rsidP="001C3606">
            <w:pPr>
              <w:jc w:val="center"/>
              <w:rPr>
                <w:rFonts w:ascii="Arial" w:hAnsi="Arial" w:cs="Arial"/>
                <w:b/>
                <w:bCs/>
                <w:sz w:val="20"/>
                <w:szCs w:val="20"/>
              </w:rPr>
            </w:pPr>
          </w:p>
        </w:tc>
        <w:tc>
          <w:tcPr>
            <w:tcW w:w="684" w:type="dxa"/>
          </w:tcPr>
          <w:p w14:paraId="7E0A6E4D" w14:textId="77777777" w:rsidR="002E3C27" w:rsidRPr="003044B3" w:rsidRDefault="002E3C27" w:rsidP="001C3606">
            <w:pPr>
              <w:jc w:val="center"/>
              <w:rPr>
                <w:rFonts w:ascii="Arial" w:hAnsi="Arial" w:cs="Arial"/>
                <w:b/>
                <w:bCs/>
                <w:sz w:val="20"/>
                <w:szCs w:val="20"/>
              </w:rPr>
            </w:pPr>
          </w:p>
        </w:tc>
      </w:tr>
      <w:tr w:rsidR="002E3C27" w:rsidRPr="00274A16" w14:paraId="0942B43F" w14:textId="77777777" w:rsidTr="001C3606">
        <w:trPr>
          <w:trHeight w:val="272"/>
        </w:trPr>
        <w:tc>
          <w:tcPr>
            <w:tcW w:w="1288" w:type="dxa"/>
            <w:vAlign w:val="center"/>
          </w:tcPr>
          <w:p w14:paraId="523C378A"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ECON1211</w:t>
            </w:r>
          </w:p>
        </w:tc>
        <w:tc>
          <w:tcPr>
            <w:tcW w:w="5358" w:type="dxa"/>
            <w:vAlign w:val="center"/>
          </w:tcPr>
          <w:p w14:paraId="6B2B9541"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Engineering Economics</w:t>
            </w:r>
          </w:p>
        </w:tc>
        <w:tc>
          <w:tcPr>
            <w:tcW w:w="624" w:type="dxa"/>
          </w:tcPr>
          <w:p w14:paraId="0209BC94"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4A9424D9"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305683AF"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02069BCE" w14:textId="77777777" w:rsidR="002E3C27" w:rsidRPr="003044B3" w:rsidRDefault="002E3C27" w:rsidP="001C3606">
            <w:pPr>
              <w:jc w:val="center"/>
              <w:rPr>
                <w:rFonts w:ascii="Arial" w:hAnsi="Arial" w:cs="Arial"/>
                <w:sz w:val="20"/>
                <w:szCs w:val="20"/>
              </w:rPr>
            </w:pPr>
          </w:p>
        </w:tc>
        <w:tc>
          <w:tcPr>
            <w:tcW w:w="624" w:type="dxa"/>
          </w:tcPr>
          <w:p w14:paraId="5293EF66" w14:textId="77777777" w:rsidR="002E3C27" w:rsidRPr="003044B3" w:rsidRDefault="002E3C27" w:rsidP="001C3606">
            <w:pPr>
              <w:jc w:val="center"/>
              <w:rPr>
                <w:rFonts w:ascii="Arial" w:hAnsi="Arial" w:cs="Arial"/>
                <w:sz w:val="20"/>
                <w:szCs w:val="20"/>
              </w:rPr>
            </w:pPr>
          </w:p>
        </w:tc>
        <w:tc>
          <w:tcPr>
            <w:tcW w:w="624" w:type="dxa"/>
          </w:tcPr>
          <w:p w14:paraId="1053F36D" w14:textId="77777777" w:rsidR="002E3C27" w:rsidRPr="003044B3" w:rsidRDefault="002E3C27" w:rsidP="001C3606">
            <w:pPr>
              <w:jc w:val="center"/>
              <w:rPr>
                <w:rFonts w:ascii="Arial" w:hAnsi="Arial" w:cs="Arial"/>
                <w:sz w:val="20"/>
                <w:szCs w:val="20"/>
              </w:rPr>
            </w:pPr>
          </w:p>
        </w:tc>
        <w:tc>
          <w:tcPr>
            <w:tcW w:w="624" w:type="dxa"/>
          </w:tcPr>
          <w:p w14:paraId="7FAE5F21" w14:textId="77777777" w:rsidR="002E3C27" w:rsidRPr="003044B3" w:rsidRDefault="002E3C27" w:rsidP="001C3606">
            <w:pPr>
              <w:jc w:val="center"/>
              <w:rPr>
                <w:rFonts w:ascii="Arial" w:hAnsi="Arial" w:cs="Arial"/>
                <w:b/>
                <w:bCs/>
                <w:sz w:val="20"/>
                <w:szCs w:val="20"/>
              </w:rPr>
            </w:pPr>
          </w:p>
        </w:tc>
        <w:tc>
          <w:tcPr>
            <w:tcW w:w="624" w:type="dxa"/>
          </w:tcPr>
          <w:p w14:paraId="5F848094" w14:textId="77777777" w:rsidR="002E3C27" w:rsidRPr="003044B3" w:rsidRDefault="002E3C27" w:rsidP="001C3606">
            <w:pPr>
              <w:jc w:val="center"/>
              <w:rPr>
                <w:rFonts w:ascii="Arial" w:hAnsi="Arial" w:cs="Arial"/>
                <w:b/>
                <w:bCs/>
                <w:sz w:val="20"/>
                <w:szCs w:val="20"/>
              </w:rPr>
            </w:pPr>
          </w:p>
        </w:tc>
        <w:tc>
          <w:tcPr>
            <w:tcW w:w="624" w:type="dxa"/>
          </w:tcPr>
          <w:p w14:paraId="794596E3" w14:textId="77777777" w:rsidR="002E3C27" w:rsidRPr="003044B3" w:rsidRDefault="002E3C27" w:rsidP="001C3606">
            <w:pPr>
              <w:jc w:val="center"/>
              <w:rPr>
                <w:rFonts w:ascii="Arial" w:hAnsi="Arial" w:cs="Arial"/>
                <w:sz w:val="20"/>
                <w:szCs w:val="20"/>
              </w:rPr>
            </w:pPr>
          </w:p>
        </w:tc>
        <w:tc>
          <w:tcPr>
            <w:tcW w:w="684" w:type="dxa"/>
          </w:tcPr>
          <w:p w14:paraId="7DBA7C98" w14:textId="77777777" w:rsidR="002E3C27" w:rsidRPr="003044B3" w:rsidRDefault="002E3C27" w:rsidP="001C3606">
            <w:pPr>
              <w:jc w:val="center"/>
              <w:rPr>
                <w:rFonts w:ascii="Arial" w:hAnsi="Arial" w:cs="Arial"/>
                <w:sz w:val="20"/>
                <w:szCs w:val="20"/>
              </w:rPr>
            </w:pPr>
          </w:p>
        </w:tc>
        <w:tc>
          <w:tcPr>
            <w:tcW w:w="684" w:type="dxa"/>
          </w:tcPr>
          <w:p w14:paraId="764AD66A" w14:textId="77777777" w:rsidR="002E3C27" w:rsidRPr="003044B3" w:rsidRDefault="002E3C27" w:rsidP="001C3606">
            <w:pPr>
              <w:jc w:val="center"/>
              <w:rPr>
                <w:rFonts w:ascii="Arial" w:hAnsi="Arial" w:cs="Arial"/>
                <w:sz w:val="20"/>
                <w:szCs w:val="20"/>
              </w:rPr>
            </w:pPr>
          </w:p>
        </w:tc>
        <w:tc>
          <w:tcPr>
            <w:tcW w:w="684" w:type="dxa"/>
          </w:tcPr>
          <w:p w14:paraId="3010A2CF" w14:textId="77777777" w:rsidR="002E3C27" w:rsidRPr="003044B3" w:rsidRDefault="002E3C27" w:rsidP="001C3606">
            <w:pPr>
              <w:jc w:val="center"/>
              <w:rPr>
                <w:rFonts w:ascii="Arial" w:hAnsi="Arial" w:cs="Arial"/>
                <w:b/>
                <w:bCs/>
                <w:sz w:val="20"/>
                <w:szCs w:val="20"/>
              </w:rPr>
            </w:pPr>
          </w:p>
        </w:tc>
      </w:tr>
      <w:tr w:rsidR="002E3C27" w:rsidRPr="00274A16" w14:paraId="04B60D20" w14:textId="77777777" w:rsidTr="001C3606">
        <w:trPr>
          <w:trHeight w:val="272"/>
        </w:trPr>
        <w:tc>
          <w:tcPr>
            <w:tcW w:w="1288" w:type="dxa"/>
            <w:vAlign w:val="center"/>
          </w:tcPr>
          <w:p w14:paraId="5F098E94"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STAT1211</w:t>
            </w:r>
          </w:p>
        </w:tc>
        <w:tc>
          <w:tcPr>
            <w:tcW w:w="5358" w:type="dxa"/>
            <w:vAlign w:val="center"/>
          </w:tcPr>
          <w:p w14:paraId="0CAFBEBA"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Statistics for Engineers</w:t>
            </w:r>
          </w:p>
        </w:tc>
        <w:tc>
          <w:tcPr>
            <w:tcW w:w="624" w:type="dxa"/>
          </w:tcPr>
          <w:p w14:paraId="4D349BD1"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764A8E3E"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253FE141"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1EB1307D" w14:textId="77777777" w:rsidR="002E3C27" w:rsidRPr="003044B3" w:rsidRDefault="002E3C27" w:rsidP="001C3606">
            <w:pPr>
              <w:jc w:val="center"/>
              <w:rPr>
                <w:rFonts w:ascii="Arial" w:hAnsi="Arial" w:cs="Arial"/>
                <w:sz w:val="20"/>
                <w:szCs w:val="20"/>
              </w:rPr>
            </w:pPr>
          </w:p>
        </w:tc>
        <w:tc>
          <w:tcPr>
            <w:tcW w:w="624" w:type="dxa"/>
          </w:tcPr>
          <w:p w14:paraId="0E9DF5E4" w14:textId="77777777" w:rsidR="002E3C27" w:rsidRPr="003044B3" w:rsidRDefault="002E3C27" w:rsidP="001C3606">
            <w:pPr>
              <w:jc w:val="center"/>
              <w:rPr>
                <w:rFonts w:ascii="Arial" w:hAnsi="Arial" w:cs="Arial"/>
                <w:sz w:val="20"/>
                <w:szCs w:val="20"/>
              </w:rPr>
            </w:pPr>
          </w:p>
        </w:tc>
        <w:tc>
          <w:tcPr>
            <w:tcW w:w="624" w:type="dxa"/>
          </w:tcPr>
          <w:p w14:paraId="5CEEF46F" w14:textId="77777777" w:rsidR="002E3C27" w:rsidRPr="003044B3" w:rsidRDefault="002E3C27" w:rsidP="001C3606">
            <w:pPr>
              <w:jc w:val="center"/>
              <w:rPr>
                <w:rFonts w:ascii="Arial" w:hAnsi="Arial" w:cs="Arial"/>
                <w:sz w:val="20"/>
                <w:szCs w:val="20"/>
              </w:rPr>
            </w:pPr>
          </w:p>
        </w:tc>
        <w:tc>
          <w:tcPr>
            <w:tcW w:w="624" w:type="dxa"/>
          </w:tcPr>
          <w:p w14:paraId="56242089" w14:textId="77777777" w:rsidR="002E3C27" w:rsidRPr="003044B3" w:rsidRDefault="002E3C27" w:rsidP="001C3606">
            <w:pPr>
              <w:jc w:val="center"/>
              <w:rPr>
                <w:rFonts w:ascii="Arial" w:hAnsi="Arial" w:cs="Arial"/>
                <w:b/>
                <w:bCs/>
                <w:sz w:val="20"/>
                <w:szCs w:val="20"/>
              </w:rPr>
            </w:pPr>
          </w:p>
        </w:tc>
        <w:tc>
          <w:tcPr>
            <w:tcW w:w="624" w:type="dxa"/>
          </w:tcPr>
          <w:p w14:paraId="43011C48" w14:textId="77777777" w:rsidR="002E3C27" w:rsidRPr="003044B3" w:rsidRDefault="002E3C27" w:rsidP="001C3606">
            <w:pPr>
              <w:jc w:val="center"/>
              <w:rPr>
                <w:rFonts w:ascii="Arial" w:hAnsi="Arial" w:cs="Arial"/>
                <w:b/>
                <w:bCs/>
                <w:sz w:val="20"/>
                <w:szCs w:val="20"/>
              </w:rPr>
            </w:pPr>
          </w:p>
        </w:tc>
        <w:tc>
          <w:tcPr>
            <w:tcW w:w="624" w:type="dxa"/>
          </w:tcPr>
          <w:p w14:paraId="1CA6E14E" w14:textId="77777777" w:rsidR="002E3C27" w:rsidRPr="003044B3" w:rsidRDefault="002E3C27" w:rsidP="001C3606">
            <w:pPr>
              <w:jc w:val="center"/>
              <w:rPr>
                <w:rFonts w:ascii="Arial" w:hAnsi="Arial" w:cs="Arial"/>
                <w:b/>
                <w:bCs/>
                <w:sz w:val="20"/>
                <w:szCs w:val="20"/>
              </w:rPr>
            </w:pPr>
          </w:p>
        </w:tc>
        <w:tc>
          <w:tcPr>
            <w:tcW w:w="684" w:type="dxa"/>
          </w:tcPr>
          <w:p w14:paraId="491E3D6F" w14:textId="77777777" w:rsidR="002E3C27" w:rsidRPr="003044B3" w:rsidRDefault="002E3C27" w:rsidP="001C3606">
            <w:pPr>
              <w:jc w:val="center"/>
              <w:rPr>
                <w:rFonts w:ascii="Arial" w:hAnsi="Arial" w:cs="Arial"/>
                <w:b/>
                <w:bCs/>
                <w:sz w:val="20"/>
                <w:szCs w:val="20"/>
              </w:rPr>
            </w:pPr>
          </w:p>
        </w:tc>
        <w:tc>
          <w:tcPr>
            <w:tcW w:w="684" w:type="dxa"/>
          </w:tcPr>
          <w:p w14:paraId="2827ABD5" w14:textId="77777777" w:rsidR="002E3C27" w:rsidRPr="003044B3" w:rsidRDefault="002E3C27" w:rsidP="001C3606">
            <w:pPr>
              <w:jc w:val="center"/>
              <w:rPr>
                <w:rFonts w:ascii="Arial" w:hAnsi="Arial" w:cs="Arial"/>
                <w:b/>
                <w:bCs/>
                <w:sz w:val="20"/>
                <w:szCs w:val="20"/>
              </w:rPr>
            </w:pPr>
          </w:p>
        </w:tc>
        <w:tc>
          <w:tcPr>
            <w:tcW w:w="684" w:type="dxa"/>
          </w:tcPr>
          <w:p w14:paraId="14F7E26C" w14:textId="77777777" w:rsidR="002E3C27" w:rsidRPr="003044B3" w:rsidRDefault="002E3C27" w:rsidP="001C3606">
            <w:pPr>
              <w:jc w:val="center"/>
              <w:rPr>
                <w:rFonts w:ascii="Arial" w:hAnsi="Arial" w:cs="Arial"/>
                <w:b/>
                <w:bCs/>
                <w:sz w:val="20"/>
                <w:szCs w:val="20"/>
              </w:rPr>
            </w:pPr>
          </w:p>
        </w:tc>
      </w:tr>
      <w:tr w:rsidR="002E3C27" w:rsidRPr="003044B3" w14:paraId="1652414F" w14:textId="77777777" w:rsidTr="001C3606">
        <w:trPr>
          <w:trHeight w:val="272"/>
        </w:trPr>
        <w:tc>
          <w:tcPr>
            <w:tcW w:w="1288" w:type="dxa"/>
            <w:vAlign w:val="center"/>
          </w:tcPr>
          <w:p w14:paraId="57222777" w14:textId="77777777" w:rsidR="002E3C27" w:rsidRPr="008E512C" w:rsidRDefault="002E3C27" w:rsidP="001C3606">
            <w:pPr>
              <w:rPr>
                <w:rFonts w:ascii="Arial" w:hAnsi="Arial" w:cs="Arial"/>
                <w:color w:val="000000" w:themeColor="text1"/>
                <w:sz w:val="18"/>
                <w:szCs w:val="18"/>
              </w:rPr>
            </w:pPr>
            <w:r>
              <w:rPr>
                <w:rFonts w:ascii="Arial" w:hAnsi="Arial" w:cs="Arial"/>
                <w:color w:val="000000" w:themeColor="text1"/>
                <w:sz w:val="18"/>
                <w:szCs w:val="18"/>
              </w:rPr>
              <w:t>MATH 1221</w:t>
            </w:r>
          </w:p>
        </w:tc>
        <w:tc>
          <w:tcPr>
            <w:tcW w:w="5358" w:type="dxa"/>
            <w:vAlign w:val="center"/>
          </w:tcPr>
          <w:p w14:paraId="5450EBD4" w14:textId="77777777" w:rsidR="002E3C27" w:rsidRPr="008E512C" w:rsidRDefault="002E3C27" w:rsidP="001C3606">
            <w:pPr>
              <w:rPr>
                <w:rFonts w:ascii="Arial" w:hAnsi="Arial" w:cs="Arial"/>
                <w:color w:val="000000" w:themeColor="text1"/>
                <w:sz w:val="18"/>
                <w:szCs w:val="18"/>
              </w:rPr>
            </w:pPr>
            <w:r w:rsidRPr="008E512C">
              <w:rPr>
                <w:rFonts w:ascii="Arial" w:hAnsi="Arial" w:cs="Arial"/>
                <w:color w:val="000000" w:themeColor="text1"/>
                <w:sz w:val="18"/>
                <w:szCs w:val="18"/>
              </w:rPr>
              <w:t>Co-ordinate Geometry, Vector analysis and Complex Variable</w:t>
            </w:r>
          </w:p>
        </w:tc>
        <w:tc>
          <w:tcPr>
            <w:tcW w:w="624" w:type="dxa"/>
          </w:tcPr>
          <w:p w14:paraId="3F73F790"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24" w:type="dxa"/>
          </w:tcPr>
          <w:p w14:paraId="5EED1718" w14:textId="77777777" w:rsidR="002E3C27" w:rsidRPr="003044B3" w:rsidRDefault="002E3C27" w:rsidP="001C3606">
            <w:pPr>
              <w:jc w:val="center"/>
              <w:rPr>
                <w:rFonts w:ascii="Arial" w:hAnsi="Arial" w:cs="Arial"/>
                <w:b/>
                <w:bCs/>
                <w:sz w:val="20"/>
                <w:szCs w:val="20"/>
              </w:rPr>
            </w:pPr>
          </w:p>
        </w:tc>
        <w:tc>
          <w:tcPr>
            <w:tcW w:w="624" w:type="dxa"/>
          </w:tcPr>
          <w:p w14:paraId="489BCE02" w14:textId="77777777" w:rsidR="002E3C27" w:rsidRPr="003044B3" w:rsidRDefault="002E3C27" w:rsidP="001C3606">
            <w:pPr>
              <w:jc w:val="center"/>
              <w:rPr>
                <w:rFonts w:ascii="Arial" w:hAnsi="Arial" w:cs="Arial"/>
                <w:b/>
                <w:bCs/>
                <w:sz w:val="20"/>
                <w:szCs w:val="20"/>
              </w:rPr>
            </w:pPr>
          </w:p>
        </w:tc>
        <w:tc>
          <w:tcPr>
            <w:tcW w:w="624" w:type="dxa"/>
          </w:tcPr>
          <w:p w14:paraId="1C3AF7D9" w14:textId="77777777" w:rsidR="002E3C27" w:rsidRPr="003044B3" w:rsidRDefault="002E3C27" w:rsidP="001C3606">
            <w:pPr>
              <w:jc w:val="center"/>
              <w:rPr>
                <w:rFonts w:ascii="Arial" w:hAnsi="Arial" w:cs="Arial"/>
                <w:b/>
                <w:bCs/>
                <w:sz w:val="20"/>
                <w:szCs w:val="20"/>
              </w:rPr>
            </w:pPr>
          </w:p>
        </w:tc>
        <w:tc>
          <w:tcPr>
            <w:tcW w:w="624" w:type="dxa"/>
          </w:tcPr>
          <w:p w14:paraId="1D43007F" w14:textId="77777777" w:rsidR="002E3C27" w:rsidRPr="003044B3" w:rsidRDefault="002E3C27" w:rsidP="001C3606">
            <w:pPr>
              <w:jc w:val="center"/>
              <w:rPr>
                <w:rFonts w:ascii="Arial" w:hAnsi="Arial" w:cs="Arial"/>
                <w:b/>
                <w:bCs/>
                <w:sz w:val="20"/>
                <w:szCs w:val="20"/>
              </w:rPr>
            </w:pPr>
          </w:p>
        </w:tc>
        <w:tc>
          <w:tcPr>
            <w:tcW w:w="624" w:type="dxa"/>
          </w:tcPr>
          <w:p w14:paraId="2E76D89C" w14:textId="77777777" w:rsidR="002E3C27" w:rsidRPr="003044B3" w:rsidRDefault="002E3C27" w:rsidP="001C3606">
            <w:pPr>
              <w:jc w:val="center"/>
              <w:rPr>
                <w:rFonts w:ascii="Arial" w:hAnsi="Arial" w:cs="Arial"/>
                <w:sz w:val="20"/>
                <w:szCs w:val="20"/>
              </w:rPr>
            </w:pPr>
          </w:p>
        </w:tc>
        <w:tc>
          <w:tcPr>
            <w:tcW w:w="624" w:type="dxa"/>
          </w:tcPr>
          <w:p w14:paraId="2060B5A9" w14:textId="77777777" w:rsidR="002E3C27" w:rsidRPr="003044B3" w:rsidRDefault="002E3C27" w:rsidP="001C3606">
            <w:pPr>
              <w:jc w:val="center"/>
              <w:rPr>
                <w:rFonts w:ascii="Arial" w:hAnsi="Arial" w:cs="Arial"/>
                <w:b/>
                <w:bCs/>
                <w:sz w:val="20"/>
                <w:szCs w:val="20"/>
              </w:rPr>
            </w:pPr>
          </w:p>
        </w:tc>
        <w:tc>
          <w:tcPr>
            <w:tcW w:w="624" w:type="dxa"/>
          </w:tcPr>
          <w:p w14:paraId="3925D7D5" w14:textId="77777777" w:rsidR="002E3C27" w:rsidRPr="003044B3" w:rsidRDefault="002E3C27" w:rsidP="001C3606">
            <w:pPr>
              <w:jc w:val="center"/>
              <w:rPr>
                <w:rFonts w:ascii="Arial" w:hAnsi="Arial" w:cs="Arial"/>
                <w:b/>
                <w:bCs/>
                <w:sz w:val="20"/>
                <w:szCs w:val="20"/>
              </w:rPr>
            </w:pPr>
          </w:p>
        </w:tc>
        <w:tc>
          <w:tcPr>
            <w:tcW w:w="624" w:type="dxa"/>
          </w:tcPr>
          <w:p w14:paraId="7BD5CC22" w14:textId="77777777" w:rsidR="002E3C27" w:rsidRPr="003044B3" w:rsidRDefault="002E3C27" w:rsidP="001C3606">
            <w:pPr>
              <w:jc w:val="center"/>
              <w:rPr>
                <w:rFonts w:ascii="Arial" w:hAnsi="Arial" w:cs="Arial"/>
                <w:b/>
                <w:bCs/>
                <w:sz w:val="20"/>
                <w:szCs w:val="20"/>
              </w:rPr>
            </w:pPr>
          </w:p>
        </w:tc>
        <w:tc>
          <w:tcPr>
            <w:tcW w:w="684" w:type="dxa"/>
          </w:tcPr>
          <w:p w14:paraId="540538AD" w14:textId="77777777" w:rsidR="002E3C27" w:rsidRPr="003044B3" w:rsidRDefault="002E3C27" w:rsidP="001C3606">
            <w:pPr>
              <w:jc w:val="center"/>
              <w:rPr>
                <w:rFonts w:ascii="Arial" w:hAnsi="Arial" w:cs="Arial"/>
                <w:b/>
                <w:bCs/>
                <w:sz w:val="20"/>
                <w:szCs w:val="20"/>
              </w:rPr>
            </w:pPr>
          </w:p>
        </w:tc>
        <w:tc>
          <w:tcPr>
            <w:tcW w:w="684" w:type="dxa"/>
          </w:tcPr>
          <w:p w14:paraId="675C164B" w14:textId="77777777" w:rsidR="002E3C27" w:rsidRPr="003044B3" w:rsidRDefault="002E3C27" w:rsidP="001C3606">
            <w:pPr>
              <w:jc w:val="center"/>
              <w:rPr>
                <w:rFonts w:ascii="Arial" w:hAnsi="Arial" w:cs="Arial"/>
                <w:b/>
                <w:bCs/>
                <w:sz w:val="20"/>
                <w:szCs w:val="20"/>
              </w:rPr>
            </w:pPr>
          </w:p>
        </w:tc>
        <w:tc>
          <w:tcPr>
            <w:tcW w:w="684" w:type="dxa"/>
          </w:tcPr>
          <w:p w14:paraId="52D02618" w14:textId="77777777" w:rsidR="002E3C27" w:rsidRPr="003044B3" w:rsidRDefault="002E3C27" w:rsidP="001C3606">
            <w:pPr>
              <w:jc w:val="center"/>
              <w:rPr>
                <w:rFonts w:ascii="Arial" w:hAnsi="Arial" w:cs="Arial"/>
                <w:b/>
                <w:bCs/>
                <w:sz w:val="20"/>
                <w:szCs w:val="20"/>
              </w:rPr>
            </w:pPr>
          </w:p>
        </w:tc>
      </w:tr>
      <w:tr w:rsidR="002E3C27" w:rsidRPr="00274A16" w14:paraId="6279B8E2" w14:textId="77777777" w:rsidTr="001C3606">
        <w:trPr>
          <w:trHeight w:val="272"/>
        </w:trPr>
        <w:tc>
          <w:tcPr>
            <w:tcW w:w="1288" w:type="dxa"/>
            <w:vAlign w:val="center"/>
          </w:tcPr>
          <w:p w14:paraId="6CA03E53" w14:textId="77777777" w:rsidR="002E3C27" w:rsidRPr="00CF171A" w:rsidRDefault="002E3C27" w:rsidP="001C3606">
            <w:pPr>
              <w:rPr>
                <w:rFonts w:ascii="Arial" w:hAnsi="Arial" w:cs="Arial"/>
                <w:color w:val="000000" w:themeColor="text1"/>
                <w:sz w:val="18"/>
                <w:szCs w:val="18"/>
              </w:rPr>
            </w:pPr>
            <w:r>
              <w:rPr>
                <w:rFonts w:ascii="Arial" w:hAnsi="Arial" w:cs="Arial"/>
                <w:color w:val="000000" w:themeColor="text1"/>
                <w:sz w:val="18"/>
                <w:szCs w:val="18"/>
              </w:rPr>
              <w:t>PHY1211</w:t>
            </w:r>
          </w:p>
        </w:tc>
        <w:tc>
          <w:tcPr>
            <w:tcW w:w="5358" w:type="dxa"/>
            <w:vAlign w:val="center"/>
          </w:tcPr>
          <w:p w14:paraId="5A83F30E"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 xml:space="preserve">Basic Electricity and Electrical Circuits   </w:t>
            </w:r>
          </w:p>
        </w:tc>
        <w:tc>
          <w:tcPr>
            <w:tcW w:w="624" w:type="dxa"/>
          </w:tcPr>
          <w:p w14:paraId="13105880"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751FD600"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6161C458" w14:textId="77777777" w:rsidR="002E3C27" w:rsidRPr="003044B3" w:rsidRDefault="002E3C27" w:rsidP="001C3606">
            <w:pPr>
              <w:jc w:val="center"/>
              <w:rPr>
                <w:rFonts w:ascii="Arial" w:hAnsi="Arial" w:cs="Arial"/>
                <w:sz w:val="20"/>
                <w:szCs w:val="20"/>
              </w:rPr>
            </w:pPr>
          </w:p>
        </w:tc>
        <w:tc>
          <w:tcPr>
            <w:tcW w:w="624" w:type="dxa"/>
          </w:tcPr>
          <w:p w14:paraId="7EB65807" w14:textId="77777777" w:rsidR="002E3C27" w:rsidRPr="003044B3" w:rsidRDefault="002E3C27" w:rsidP="001C3606">
            <w:pPr>
              <w:jc w:val="center"/>
              <w:rPr>
                <w:rFonts w:ascii="Arial" w:hAnsi="Arial" w:cs="Arial"/>
                <w:sz w:val="20"/>
                <w:szCs w:val="20"/>
              </w:rPr>
            </w:pPr>
          </w:p>
        </w:tc>
        <w:tc>
          <w:tcPr>
            <w:tcW w:w="624" w:type="dxa"/>
          </w:tcPr>
          <w:p w14:paraId="345C129C" w14:textId="77777777" w:rsidR="002E3C27" w:rsidRPr="003044B3" w:rsidRDefault="002E3C27" w:rsidP="001C3606">
            <w:pPr>
              <w:jc w:val="center"/>
              <w:rPr>
                <w:rFonts w:ascii="Arial" w:hAnsi="Arial" w:cs="Arial"/>
                <w:sz w:val="20"/>
                <w:szCs w:val="20"/>
              </w:rPr>
            </w:pPr>
          </w:p>
        </w:tc>
        <w:tc>
          <w:tcPr>
            <w:tcW w:w="624" w:type="dxa"/>
          </w:tcPr>
          <w:p w14:paraId="4B42AD22" w14:textId="77777777" w:rsidR="002E3C27" w:rsidRPr="003044B3" w:rsidRDefault="002E3C27" w:rsidP="001C3606">
            <w:pPr>
              <w:jc w:val="center"/>
              <w:rPr>
                <w:rFonts w:ascii="Arial" w:hAnsi="Arial" w:cs="Arial"/>
                <w:sz w:val="20"/>
                <w:szCs w:val="20"/>
              </w:rPr>
            </w:pPr>
          </w:p>
        </w:tc>
        <w:tc>
          <w:tcPr>
            <w:tcW w:w="624" w:type="dxa"/>
          </w:tcPr>
          <w:p w14:paraId="57F8CF9C" w14:textId="77777777" w:rsidR="002E3C27" w:rsidRPr="003044B3" w:rsidRDefault="002E3C27" w:rsidP="001C3606">
            <w:pPr>
              <w:jc w:val="center"/>
              <w:rPr>
                <w:rFonts w:ascii="Arial" w:hAnsi="Arial" w:cs="Arial"/>
                <w:b/>
                <w:bCs/>
                <w:sz w:val="20"/>
                <w:szCs w:val="20"/>
              </w:rPr>
            </w:pPr>
          </w:p>
        </w:tc>
        <w:tc>
          <w:tcPr>
            <w:tcW w:w="624" w:type="dxa"/>
          </w:tcPr>
          <w:p w14:paraId="7F4180D7" w14:textId="77777777" w:rsidR="002E3C27" w:rsidRPr="003044B3" w:rsidRDefault="002E3C27" w:rsidP="001C3606">
            <w:pPr>
              <w:jc w:val="center"/>
              <w:rPr>
                <w:rFonts w:ascii="Arial" w:hAnsi="Arial" w:cs="Arial"/>
                <w:b/>
                <w:bCs/>
                <w:sz w:val="20"/>
                <w:szCs w:val="20"/>
              </w:rPr>
            </w:pPr>
          </w:p>
        </w:tc>
        <w:tc>
          <w:tcPr>
            <w:tcW w:w="624" w:type="dxa"/>
          </w:tcPr>
          <w:p w14:paraId="0EF8AAE6" w14:textId="77777777" w:rsidR="002E3C27" w:rsidRPr="003044B3" w:rsidRDefault="002E3C27" w:rsidP="001C3606">
            <w:pPr>
              <w:jc w:val="center"/>
              <w:rPr>
                <w:rFonts w:ascii="Arial" w:hAnsi="Arial" w:cs="Arial"/>
                <w:b/>
                <w:bCs/>
                <w:sz w:val="20"/>
                <w:szCs w:val="20"/>
              </w:rPr>
            </w:pPr>
          </w:p>
        </w:tc>
        <w:tc>
          <w:tcPr>
            <w:tcW w:w="684" w:type="dxa"/>
          </w:tcPr>
          <w:p w14:paraId="74C0F784" w14:textId="77777777" w:rsidR="002E3C27" w:rsidRPr="003044B3" w:rsidRDefault="002E3C27" w:rsidP="001C3606">
            <w:pPr>
              <w:jc w:val="center"/>
              <w:rPr>
                <w:rFonts w:ascii="Arial" w:hAnsi="Arial" w:cs="Arial"/>
                <w:b/>
                <w:bCs/>
                <w:sz w:val="20"/>
                <w:szCs w:val="20"/>
              </w:rPr>
            </w:pPr>
          </w:p>
        </w:tc>
        <w:tc>
          <w:tcPr>
            <w:tcW w:w="684" w:type="dxa"/>
          </w:tcPr>
          <w:p w14:paraId="29E48B79" w14:textId="77777777" w:rsidR="002E3C27" w:rsidRPr="003044B3" w:rsidRDefault="002E3C27" w:rsidP="001C3606">
            <w:pPr>
              <w:jc w:val="center"/>
              <w:rPr>
                <w:rFonts w:ascii="Arial" w:hAnsi="Arial" w:cs="Arial"/>
                <w:b/>
                <w:bCs/>
                <w:sz w:val="20"/>
                <w:szCs w:val="20"/>
              </w:rPr>
            </w:pPr>
          </w:p>
        </w:tc>
        <w:tc>
          <w:tcPr>
            <w:tcW w:w="684" w:type="dxa"/>
          </w:tcPr>
          <w:p w14:paraId="3FC77900" w14:textId="77777777" w:rsidR="002E3C27" w:rsidRPr="003044B3" w:rsidRDefault="002E3C27" w:rsidP="001C3606">
            <w:pPr>
              <w:jc w:val="center"/>
              <w:rPr>
                <w:rFonts w:ascii="Arial" w:hAnsi="Arial" w:cs="Arial"/>
                <w:b/>
                <w:bCs/>
                <w:sz w:val="20"/>
                <w:szCs w:val="20"/>
              </w:rPr>
            </w:pPr>
          </w:p>
        </w:tc>
      </w:tr>
      <w:tr w:rsidR="002E3C27" w:rsidRPr="00274A16" w14:paraId="57D8F895" w14:textId="77777777" w:rsidTr="001C3606">
        <w:trPr>
          <w:trHeight w:val="272"/>
        </w:trPr>
        <w:tc>
          <w:tcPr>
            <w:tcW w:w="1288" w:type="dxa"/>
            <w:vAlign w:val="center"/>
          </w:tcPr>
          <w:p w14:paraId="72B6A5AB"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CSE1211</w:t>
            </w:r>
          </w:p>
        </w:tc>
        <w:tc>
          <w:tcPr>
            <w:tcW w:w="5358" w:type="dxa"/>
            <w:vAlign w:val="center"/>
          </w:tcPr>
          <w:p w14:paraId="63FE7CB7"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 xml:space="preserve">Introduction to Digital Electronics </w:t>
            </w:r>
          </w:p>
        </w:tc>
        <w:tc>
          <w:tcPr>
            <w:tcW w:w="624" w:type="dxa"/>
          </w:tcPr>
          <w:p w14:paraId="35037264"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60482E1C" w14:textId="77777777" w:rsidR="002E3C27" w:rsidRPr="003044B3" w:rsidRDefault="002E3C27" w:rsidP="001C3606">
            <w:pPr>
              <w:jc w:val="center"/>
              <w:rPr>
                <w:rFonts w:ascii="Arial" w:hAnsi="Arial" w:cs="Arial"/>
                <w:sz w:val="20"/>
                <w:szCs w:val="20"/>
              </w:rPr>
            </w:pPr>
          </w:p>
        </w:tc>
        <w:tc>
          <w:tcPr>
            <w:tcW w:w="624" w:type="dxa"/>
          </w:tcPr>
          <w:p w14:paraId="4C1DC276" w14:textId="77777777" w:rsidR="002E3C27" w:rsidRPr="003044B3" w:rsidRDefault="002E3C27" w:rsidP="001C3606">
            <w:pPr>
              <w:jc w:val="center"/>
              <w:rPr>
                <w:rFonts w:ascii="Arial" w:hAnsi="Arial" w:cs="Arial"/>
                <w:sz w:val="20"/>
                <w:szCs w:val="20"/>
              </w:rPr>
            </w:pPr>
          </w:p>
        </w:tc>
        <w:tc>
          <w:tcPr>
            <w:tcW w:w="624" w:type="dxa"/>
          </w:tcPr>
          <w:p w14:paraId="2CB9FDFD" w14:textId="77777777" w:rsidR="002E3C27" w:rsidRPr="003044B3" w:rsidRDefault="002E3C27" w:rsidP="001C3606">
            <w:pPr>
              <w:jc w:val="center"/>
              <w:rPr>
                <w:rFonts w:ascii="Arial" w:hAnsi="Arial" w:cs="Arial"/>
                <w:sz w:val="20"/>
                <w:szCs w:val="20"/>
              </w:rPr>
            </w:pPr>
          </w:p>
        </w:tc>
        <w:tc>
          <w:tcPr>
            <w:tcW w:w="624" w:type="dxa"/>
          </w:tcPr>
          <w:p w14:paraId="76519392" w14:textId="77777777" w:rsidR="002E3C27" w:rsidRPr="003044B3" w:rsidRDefault="002E3C27" w:rsidP="001C3606">
            <w:pPr>
              <w:jc w:val="center"/>
              <w:rPr>
                <w:rFonts w:ascii="Arial" w:hAnsi="Arial" w:cs="Arial"/>
                <w:sz w:val="20"/>
                <w:szCs w:val="20"/>
              </w:rPr>
            </w:pPr>
          </w:p>
        </w:tc>
        <w:tc>
          <w:tcPr>
            <w:tcW w:w="624" w:type="dxa"/>
          </w:tcPr>
          <w:p w14:paraId="32973EE0" w14:textId="77777777" w:rsidR="002E3C27" w:rsidRPr="003044B3" w:rsidRDefault="002E3C27" w:rsidP="001C3606">
            <w:pPr>
              <w:jc w:val="center"/>
              <w:rPr>
                <w:rFonts w:ascii="Arial" w:hAnsi="Arial" w:cs="Arial"/>
                <w:sz w:val="20"/>
                <w:szCs w:val="20"/>
              </w:rPr>
            </w:pPr>
          </w:p>
        </w:tc>
        <w:tc>
          <w:tcPr>
            <w:tcW w:w="624" w:type="dxa"/>
          </w:tcPr>
          <w:p w14:paraId="6F53F482" w14:textId="77777777" w:rsidR="002E3C27" w:rsidRPr="003044B3" w:rsidRDefault="002E3C27" w:rsidP="001C3606">
            <w:pPr>
              <w:jc w:val="center"/>
              <w:rPr>
                <w:rFonts w:ascii="Arial" w:hAnsi="Arial" w:cs="Arial"/>
                <w:b/>
                <w:bCs/>
                <w:sz w:val="20"/>
                <w:szCs w:val="20"/>
              </w:rPr>
            </w:pPr>
          </w:p>
        </w:tc>
        <w:tc>
          <w:tcPr>
            <w:tcW w:w="624" w:type="dxa"/>
          </w:tcPr>
          <w:p w14:paraId="02D816F7" w14:textId="77777777" w:rsidR="002E3C27" w:rsidRPr="003044B3" w:rsidRDefault="002E3C27" w:rsidP="001C3606">
            <w:pPr>
              <w:jc w:val="center"/>
              <w:rPr>
                <w:rFonts w:ascii="Arial" w:hAnsi="Arial" w:cs="Arial"/>
                <w:b/>
                <w:bCs/>
                <w:sz w:val="20"/>
                <w:szCs w:val="20"/>
              </w:rPr>
            </w:pPr>
          </w:p>
        </w:tc>
        <w:tc>
          <w:tcPr>
            <w:tcW w:w="624" w:type="dxa"/>
          </w:tcPr>
          <w:p w14:paraId="36F5BF66" w14:textId="77777777" w:rsidR="002E3C27" w:rsidRPr="003044B3" w:rsidRDefault="002E3C27" w:rsidP="001C3606">
            <w:pPr>
              <w:jc w:val="center"/>
              <w:rPr>
                <w:rFonts w:ascii="Arial" w:hAnsi="Arial" w:cs="Arial"/>
                <w:b/>
                <w:bCs/>
                <w:sz w:val="20"/>
                <w:szCs w:val="20"/>
              </w:rPr>
            </w:pPr>
          </w:p>
        </w:tc>
        <w:tc>
          <w:tcPr>
            <w:tcW w:w="684" w:type="dxa"/>
          </w:tcPr>
          <w:p w14:paraId="0CBC7258" w14:textId="77777777" w:rsidR="002E3C27" w:rsidRPr="003044B3" w:rsidRDefault="002E3C27" w:rsidP="001C3606">
            <w:pPr>
              <w:jc w:val="center"/>
              <w:rPr>
                <w:rFonts w:ascii="Arial" w:hAnsi="Arial" w:cs="Arial"/>
                <w:b/>
                <w:bCs/>
                <w:sz w:val="20"/>
                <w:szCs w:val="20"/>
              </w:rPr>
            </w:pPr>
          </w:p>
        </w:tc>
        <w:tc>
          <w:tcPr>
            <w:tcW w:w="684" w:type="dxa"/>
          </w:tcPr>
          <w:p w14:paraId="347B4C9F" w14:textId="77777777" w:rsidR="002E3C27" w:rsidRPr="003044B3" w:rsidRDefault="002E3C27" w:rsidP="001C3606">
            <w:pPr>
              <w:jc w:val="center"/>
              <w:rPr>
                <w:rFonts w:ascii="Arial" w:hAnsi="Arial" w:cs="Arial"/>
                <w:b/>
                <w:bCs/>
                <w:sz w:val="20"/>
                <w:szCs w:val="20"/>
              </w:rPr>
            </w:pPr>
          </w:p>
        </w:tc>
        <w:tc>
          <w:tcPr>
            <w:tcW w:w="684" w:type="dxa"/>
          </w:tcPr>
          <w:p w14:paraId="79374181" w14:textId="77777777" w:rsidR="002E3C27" w:rsidRPr="003044B3" w:rsidRDefault="002E3C27" w:rsidP="001C3606">
            <w:pPr>
              <w:jc w:val="center"/>
              <w:rPr>
                <w:rFonts w:ascii="Arial" w:hAnsi="Arial" w:cs="Arial"/>
                <w:b/>
                <w:bCs/>
                <w:sz w:val="20"/>
                <w:szCs w:val="20"/>
              </w:rPr>
            </w:pPr>
          </w:p>
        </w:tc>
      </w:tr>
      <w:tr w:rsidR="002E3C27" w:rsidRPr="00274A16" w14:paraId="3A43D314" w14:textId="77777777" w:rsidTr="001C3606">
        <w:trPr>
          <w:trHeight w:val="272"/>
        </w:trPr>
        <w:tc>
          <w:tcPr>
            <w:tcW w:w="1288" w:type="dxa"/>
            <w:vAlign w:val="center"/>
          </w:tcPr>
          <w:p w14:paraId="39C55CBF"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CSE1212</w:t>
            </w:r>
          </w:p>
        </w:tc>
        <w:tc>
          <w:tcPr>
            <w:tcW w:w="5358" w:type="dxa"/>
            <w:vAlign w:val="center"/>
          </w:tcPr>
          <w:p w14:paraId="6383E57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Introduction to Digital Electronics  Lab</w:t>
            </w:r>
          </w:p>
        </w:tc>
        <w:tc>
          <w:tcPr>
            <w:tcW w:w="624" w:type="dxa"/>
          </w:tcPr>
          <w:p w14:paraId="5606535A" w14:textId="77777777" w:rsidR="002E3C27" w:rsidRPr="003044B3" w:rsidRDefault="002E3C27" w:rsidP="001C3606">
            <w:pPr>
              <w:jc w:val="center"/>
              <w:rPr>
                <w:rFonts w:ascii="Arial" w:hAnsi="Arial" w:cs="Arial"/>
                <w:sz w:val="20"/>
                <w:szCs w:val="20"/>
              </w:rPr>
            </w:pPr>
          </w:p>
        </w:tc>
        <w:tc>
          <w:tcPr>
            <w:tcW w:w="624" w:type="dxa"/>
          </w:tcPr>
          <w:p w14:paraId="4BB89716" w14:textId="77777777" w:rsidR="002E3C27" w:rsidRPr="003044B3" w:rsidRDefault="002E3C27" w:rsidP="001C3606">
            <w:pPr>
              <w:jc w:val="center"/>
              <w:rPr>
                <w:rFonts w:ascii="Arial" w:hAnsi="Arial" w:cs="Arial"/>
                <w:sz w:val="20"/>
                <w:szCs w:val="20"/>
              </w:rPr>
            </w:pPr>
          </w:p>
        </w:tc>
        <w:tc>
          <w:tcPr>
            <w:tcW w:w="624" w:type="dxa"/>
          </w:tcPr>
          <w:p w14:paraId="0388F658" w14:textId="77777777" w:rsidR="002E3C27" w:rsidRPr="003044B3" w:rsidRDefault="002E3C27" w:rsidP="001C3606">
            <w:pPr>
              <w:jc w:val="center"/>
              <w:rPr>
                <w:rFonts w:ascii="Arial" w:hAnsi="Arial" w:cs="Arial"/>
                <w:sz w:val="20"/>
                <w:szCs w:val="20"/>
              </w:rPr>
            </w:pPr>
          </w:p>
        </w:tc>
        <w:tc>
          <w:tcPr>
            <w:tcW w:w="624" w:type="dxa"/>
          </w:tcPr>
          <w:p w14:paraId="385F4F28" w14:textId="77777777" w:rsidR="002E3C27" w:rsidRPr="003044B3" w:rsidRDefault="002E3C27" w:rsidP="001C3606">
            <w:pPr>
              <w:jc w:val="center"/>
              <w:rPr>
                <w:rFonts w:ascii="Arial" w:hAnsi="Arial" w:cs="Arial"/>
                <w:sz w:val="20"/>
                <w:szCs w:val="20"/>
              </w:rPr>
            </w:pPr>
          </w:p>
        </w:tc>
        <w:tc>
          <w:tcPr>
            <w:tcW w:w="624" w:type="dxa"/>
          </w:tcPr>
          <w:p w14:paraId="3B6C8C6B"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4E53CB5F" w14:textId="77777777" w:rsidR="002E3C27" w:rsidRPr="003044B3" w:rsidRDefault="002E3C27" w:rsidP="001C3606">
            <w:pPr>
              <w:jc w:val="center"/>
              <w:rPr>
                <w:rFonts w:ascii="Arial" w:hAnsi="Arial" w:cs="Arial"/>
                <w:sz w:val="20"/>
                <w:szCs w:val="20"/>
              </w:rPr>
            </w:pPr>
          </w:p>
        </w:tc>
        <w:tc>
          <w:tcPr>
            <w:tcW w:w="624" w:type="dxa"/>
          </w:tcPr>
          <w:p w14:paraId="7FADE7EE" w14:textId="77777777" w:rsidR="002E3C27" w:rsidRPr="003044B3" w:rsidRDefault="002E3C27" w:rsidP="001C3606">
            <w:pPr>
              <w:jc w:val="center"/>
              <w:rPr>
                <w:rFonts w:ascii="Arial" w:hAnsi="Arial" w:cs="Arial"/>
                <w:b/>
                <w:bCs/>
                <w:sz w:val="20"/>
                <w:szCs w:val="20"/>
              </w:rPr>
            </w:pPr>
          </w:p>
        </w:tc>
        <w:tc>
          <w:tcPr>
            <w:tcW w:w="624" w:type="dxa"/>
          </w:tcPr>
          <w:p w14:paraId="4DA78F4B" w14:textId="77777777" w:rsidR="002E3C27" w:rsidRPr="003044B3" w:rsidRDefault="002E3C27" w:rsidP="001C3606">
            <w:pPr>
              <w:jc w:val="center"/>
              <w:rPr>
                <w:rFonts w:ascii="Arial" w:hAnsi="Arial" w:cs="Arial"/>
                <w:b/>
                <w:bCs/>
                <w:sz w:val="20"/>
                <w:szCs w:val="20"/>
              </w:rPr>
            </w:pPr>
          </w:p>
        </w:tc>
        <w:tc>
          <w:tcPr>
            <w:tcW w:w="624" w:type="dxa"/>
          </w:tcPr>
          <w:p w14:paraId="30311793" w14:textId="77777777" w:rsidR="002E3C27" w:rsidRPr="003044B3" w:rsidRDefault="002E3C27" w:rsidP="001C3606">
            <w:pPr>
              <w:jc w:val="center"/>
              <w:rPr>
                <w:rFonts w:ascii="Arial" w:hAnsi="Arial" w:cs="Arial"/>
                <w:b/>
                <w:bCs/>
                <w:sz w:val="20"/>
                <w:szCs w:val="20"/>
              </w:rPr>
            </w:pPr>
          </w:p>
        </w:tc>
        <w:tc>
          <w:tcPr>
            <w:tcW w:w="684" w:type="dxa"/>
          </w:tcPr>
          <w:p w14:paraId="66622862" w14:textId="77777777" w:rsidR="002E3C27" w:rsidRPr="003044B3" w:rsidRDefault="002E3C27" w:rsidP="001C3606">
            <w:pPr>
              <w:jc w:val="center"/>
              <w:rPr>
                <w:rFonts w:ascii="Arial" w:hAnsi="Arial" w:cs="Arial"/>
                <w:b/>
                <w:bCs/>
                <w:sz w:val="20"/>
                <w:szCs w:val="20"/>
              </w:rPr>
            </w:pPr>
          </w:p>
        </w:tc>
        <w:tc>
          <w:tcPr>
            <w:tcW w:w="684" w:type="dxa"/>
          </w:tcPr>
          <w:p w14:paraId="5EB42A77" w14:textId="77777777" w:rsidR="002E3C27" w:rsidRPr="003044B3" w:rsidRDefault="002E3C27" w:rsidP="001C3606">
            <w:pPr>
              <w:jc w:val="center"/>
              <w:rPr>
                <w:rFonts w:ascii="Arial" w:hAnsi="Arial" w:cs="Arial"/>
                <w:b/>
                <w:bCs/>
                <w:sz w:val="20"/>
                <w:szCs w:val="20"/>
              </w:rPr>
            </w:pPr>
          </w:p>
        </w:tc>
        <w:tc>
          <w:tcPr>
            <w:tcW w:w="684" w:type="dxa"/>
          </w:tcPr>
          <w:p w14:paraId="40CE0287" w14:textId="77777777" w:rsidR="002E3C27" w:rsidRPr="003044B3" w:rsidRDefault="002E3C27" w:rsidP="001C3606">
            <w:pPr>
              <w:jc w:val="center"/>
              <w:rPr>
                <w:rFonts w:ascii="Arial" w:hAnsi="Arial" w:cs="Arial"/>
                <w:b/>
                <w:bCs/>
                <w:sz w:val="20"/>
                <w:szCs w:val="20"/>
              </w:rPr>
            </w:pPr>
          </w:p>
        </w:tc>
      </w:tr>
      <w:tr w:rsidR="002E3C27" w:rsidRPr="00274A16" w14:paraId="450C537B" w14:textId="77777777" w:rsidTr="001C3606">
        <w:trPr>
          <w:trHeight w:val="272"/>
        </w:trPr>
        <w:tc>
          <w:tcPr>
            <w:tcW w:w="1288" w:type="dxa"/>
            <w:vAlign w:val="center"/>
          </w:tcPr>
          <w:p w14:paraId="57057E88"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CSE1221</w:t>
            </w:r>
          </w:p>
        </w:tc>
        <w:tc>
          <w:tcPr>
            <w:tcW w:w="5358" w:type="dxa"/>
            <w:vAlign w:val="center"/>
          </w:tcPr>
          <w:p w14:paraId="08D4003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Object Oriented Programming</w:t>
            </w:r>
          </w:p>
        </w:tc>
        <w:tc>
          <w:tcPr>
            <w:tcW w:w="624" w:type="dxa"/>
          </w:tcPr>
          <w:p w14:paraId="4818615E"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6A5C3FDE" w14:textId="77777777" w:rsidR="002E3C27" w:rsidRPr="003044B3" w:rsidRDefault="002E3C27" w:rsidP="001C3606">
            <w:pPr>
              <w:jc w:val="center"/>
              <w:rPr>
                <w:rFonts w:ascii="Arial" w:hAnsi="Arial" w:cs="Arial"/>
                <w:sz w:val="20"/>
                <w:szCs w:val="20"/>
              </w:rPr>
            </w:pPr>
          </w:p>
        </w:tc>
        <w:tc>
          <w:tcPr>
            <w:tcW w:w="624" w:type="dxa"/>
          </w:tcPr>
          <w:p w14:paraId="700B16FD" w14:textId="77777777" w:rsidR="002E3C27" w:rsidRPr="003044B3" w:rsidRDefault="002E3C27" w:rsidP="001C3606">
            <w:pPr>
              <w:jc w:val="center"/>
              <w:rPr>
                <w:rFonts w:ascii="Arial" w:hAnsi="Arial" w:cs="Arial"/>
                <w:sz w:val="20"/>
                <w:szCs w:val="20"/>
              </w:rPr>
            </w:pPr>
          </w:p>
        </w:tc>
        <w:tc>
          <w:tcPr>
            <w:tcW w:w="624" w:type="dxa"/>
          </w:tcPr>
          <w:p w14:paraId="747DE4F6" w14:textId="77777777" w:rsidR="002E3C27" w:rsidRPr="003044B3" w:rsidRDefault="002E3C27" w:rsidP="001C3606">
            <w:pPr>
              <w:jc w:val="center"/>
              <w:rPr>
                <w:rFonts w:ascii="Arial" w:hAnsi="Arial" w:cs="Arial"/>
                <w:sz w:val="20"/>
                <w:szCs w:val="20"/>
              </w:rPr>
            </w:pPr>
          </w:p>
        </w:tc>
        <w:tc>
          <w:tcPr>
            <w:tcW w:w="624" w:type="dxa"/>
          </w:tcPr>
          <w:p w14:paraId="1CC5B7B7"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6825B52E" w14:textId="77777777" w:rsidR="002E3C27" w:rsidRPr="003044B3" w:rsidRDefault="002E3C27" w:rsidP="001C3606">
            <w:pPr>
              <w:jc w:val="center"/>
              <w:rPr>
                <w:rFonts w:ascii="Arial" w:hAnsi="Arial" w:cs="Arial"/>
                <w:sz w:val="20"/>
                <w:szCs w:val="20"/>
              </w:rPr>
            </w:pPr>
          </w:p>
        </w:tc>
        <w:tc>
          <w:tcPr>
            <w:tcW w:w="624" w:type="dxa"/>
          </w:tcPr>
          <w:p w14:paraId="09A48D6A" w14:textId="77777777" w:rsidR="002E3C27" w:rsidRPr="003044B3" w:rsidRDefault="002E3C27" w:rsidP="001C3606">
            <w:pPr>
              <w:jc w:val="center"/>
              <w:rPr>
                <w:rFonts w:ascii="Arial" w:hAnsi="Arial" w:cs="Arial"/>
                <w:b/>
                <w:bCs/>
                <w:sz w:val="20"/>
                <w:szCs w:val="20"/>
              </w:rPr>
            </w:pPr>
          </w:p>
        </w:tc>
        <w:tc>
          <w:tcPr>
            <w:tcW w:w="624" w:type="dxa"/>
          </w:tcPr>
          <w:p w14:paraId="08D1DDF9" w14:textId="77777777" w:rsidR="002E3C27" w:rsidRPr="003044B3" w:rsidRDefault="002E3C27" w:rsidP="001C3606">
            <w:pPr>
              <w:jc w:val="center"/>
              <w:rPr>
                <w:rFonts w:ascii="Arial" w:hAnsi="Arial" w:cs="Arial"/>
                <w:b/>
                <w:bCs/>
                <w:sz w:val="20"/>
                <w:szCs w:val="20"/>
              </w:rPr>
            </w:pPr>
          </w:p>
        </w:tc>
        <w:tc>
          <w:tcPr>
            <w:tcW w:w="624" w:type="dxa"/>
          </w:tcPr>
          <w:p w14:paraId="763D515A" w14:textId="77777777" w:rsidR="002E3C27" w:rsidRPr="003044B3" w:rsidRDefault="002E3C27" w:rsidP="001C3606">
            <w:pPr>
              <w:jc w:val="center"/>
              <w:rPr>
                <w:rFonts w:ascii="Arial" w:hAnsi="Arial" w:cs="Arial"/>
                <w:b/>
                <w:bCs/>
                <w:sz w:val="20"/>
                <w:szCs w:val="20"/>
              </w:rPr>
            </w:pPr>
          </w:p>
        </w:tc>
        <w:tc>
          <w:tcPr>
            <w:tcW w:w="684" w:type="dxa"/>
          </w:tcPr>
          <w:p w14:paraId="2966D6DE" w14:textId="77777777" w:rsidR="002E3C27" w:rsidRPr="003044B3" w:rsidRDefault="002E3C27" w:rsidP="001C3606">
            <w:pPr>
              <w:jc w:val="center"/>
              <w:rPr>
                <w:rFonts w:ascii="Arial" w:hAnsi="Arial" w:cs="Arial"/>
                <w:b/>
                <w:bCs/>
                <w:sz w:val="20"/>
                <w:szCs w:val="20"/>
              </w:rPr>
            </w:pPr>
          </w:p>
        </w:tc>
        <w:tc>
          <w:tcPr>
            <w:tcW w:w="684" w:type="dxa"/>
          </w:tcPr>
          <w:p w14:paraId="694DCF26" w14:textId="77777777" w:rsidR="002E3C27" w:rsidRPr="003044B3" w:rsidRDefault="002E3C27" w:rsidP="001C3606">
            <w:pPr>
              <w:jc w:val="center"/>
              <w:rPr>
                <w:rFonts w:ascii="Arial" w:hAnsi="Arial" w:cs="Arial"/>
                <w:b/>
                <w:bCs/>
                <w:sz w:val="20"/>
                <w:szCs w:val="20"/>
              </w:rPr>
            </w:pPr>
          </w:p>
        </w:tc>
        <w:tc>
          <w:tcPr>
            <w:tcW w:w="684" w:type="dxa"/>
          </w:tcPr>
          <w:p w14:paraId="6910D01A" w14:textId="77777777" w:rsidR="002E3C27" w:rsidRPr="003044B3" w:rsidRDefault="002E3C27" w:rsidP="001C3606">
            <w:pPr>
              <w:jc w:val="center"/>
              <w:rPr>
                <w:rFonts w:ascii="Arial" w:hAnsi="Arial" w:cs="Arial"/>
                <w:b/>
                <w:bCs/>
                <w:sz w:val="20"/>
                <w:szCs w:val="20"/>
              </w:rPr>
            </w:pPr>
          </w:p>
        </w:tc>
      </w:tr>
      <w:tr w:rsidR="002E3C27" w:rsidRPr="00274A16" w14:paraId="06DF1E02" w14:textId="77777777" w:rsidTr="001C3606">
        <w:trPr>
          <w:trHeight w:val="272"/>
        </w:trPr>
        <w:tc>
          <w:tcPr>
            <w:tcW w:w="1288" w:type="dxa"/>
            <w:vAlign w:val="center"/>
          </w:tcPr>
          <w:p w14:paraId="04EB6DF4"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CSE1222</w:t>
            </w:r>
          </w:p>
        </w:tc>
        <w:tc>
          <w:tcPr>
            <w:tcW w:w="5358" w:type="dxa"/>
            <w:vAlign w:val="center"/>
          </w:tcPr>
          <w:p w14:paraId="56E5DC1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Object Oriented Programming Lab</w:t>
            </w:r>
          </w:p>
        </w:tc>
        <w:tc>
          <w:tcPr>
            <w:tcW w:w="624" w:type="dxa"/>
          </w:tcPr>
          <w:p w14:paraId="4B385B61" w14:textId="77777777" w:rsidR="002E3C27" w:rsidRPr="003044B3" w:rsidRDefault="002E3C27" w:rsidP="001C3606">
            <w:pPr>
              <w:jc w:val="center"/>
              <w:rPr>
                <w:rFonts w:ascii="Arial" w:hAnsi="Arial" w:cs="Arial"/>
                <w:sz w:val="20"/>
                <w:szCs w:val="20"/>
              </w:rPr>
            </w:pPr>
          </w:p>
        </w:tc>
        <w:tc>
          <w:tcPr>
            <w:tcW w:w="624" w:type="dxa"/>
          </w:tcPr>
          <w:p w14:paraId="4C1684F5" w14:textId="77777777" w:rsidR="002E3C27" w:rsidRPr="003044B3" w:rsidRDefault="002E3C27" w:rsidP="001C3606">
            <w:pPr>
              <w:jc w:val="center"/>
              <w:rPr>
                <w:rFonts w:ascii="Arial" w:hAnsi="Arial" w:cs="Arial"/>
                <w:sz w:val="20"/>
                <w:szCs w:val="20"/>
              </w:rPr>
            </w:pPr>
          </w:p>
        </w:tc>
        <w:tc>
          <w:tcPr>
            <w:tcW w:w="624" w:type="dxa"/>
          </w:tcPr>
          <w:p w14:paraId="16F79A5A"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33E91F06" w14:textId="77777777" w:rsidR="002E3C27" w:rsidRPr="003044B3" w:rsidRDefault="002E3C27" w:rsidP="001C3606">
            <w:pPr>
              <w:jc w:val="center"/>
              <w:rPr>
                <w:rFonts w:ascii="Arial" w:hAnsi="Arial" w:cs="Arial"/>
                <w:sz w:val="20"/>
                <w:szCs w:val="20"/>
              </w:rPr>
            </w:pPr>
          </w:p>
        </w:tc>
        <w:tc>
          <w:tcPr>
            <w:tcW w:w="624" w:type="dxa"/>
          </w:tcPr>
          <w:p w14:paraId="11580917"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24" w:type="dxa"/>
          </w:tcPr>
          <w:p w14:paraId="79617E02" w14:textId="77777777" w:rsidR="002E3C27" w:rsidRPr="003044B3" w:rsidRDefault="002E3C27" w:rsidP="001C3606">
            <w:pPr>
              <w:jc w:val="center"/>
              <w:rPr>
                <w:rFonts w:ascii="Arial" w:hAnsi="Arial" w:cs="Arial"/>
                <w:sz w:val="20"/>
                <w:szCs w:val="20"/>
              </w:rPr>
            </w:pPr>
          </w:p>
        </w:tc>
        <w:tc>
          <w:tcPr>
            <w:tcW w:w="624" w:type="dxa"/>
          </w:tcPr>
          <w:p w14:paraId="2C2C1DF2" w14:textId="77777777" w:rsidR="002E3C27" w:rsidRPr="003044B3" w:rsidRDefault="002E3C27" w:rsidP="001C3606">
            <w:pPr>
              <w:jc w:val="center"/>
              <w:rPr>
                <w:rFonts w:ascii="Arial" w:hAnsi="Arial" w:cs="Arial"/>
                <w:b/>
                <w:bCs/>
                <w:sz w:val="20"/>
                <w:szCs w:val="20"/>
              </w:rPr>
            </w:pPr>
          </w:p>
        </w:tc>
        <w:tc>
          <w:tcPr>
            <w:tcW w:w="624" w:type="dxa"/>
          </w:tcPr>
          <w:p w14:paraId="33859346" w14:textId="77777777" w:rsidR="002E3C27" w:rsidRPr="003044B3" w:rsidRDefault="002E3C27" w:rsidP="001C3606">
            <w:pPr>
              <w:jc w:val="center"/>
              <w:rPr>
                <w:rFonts w:ascii="Arial" w:hAnsi="Arial" w:cs="Arial"/>
                <w:b/>
                <w:bCs/>
                <w:sz w:val="20"/>
                <w:szCs w:val="20"/>
              </w:rPr>
            </w:pPr>
          </w:p>
        </w:tc>
        <w:tc>
          <w:tcPr>
            <w:tcW w:w="624" w:type="dxa"/>
          </w:tcPr>
          <w:p w14:paraId="266FAD69" w14:textId="77777777" w:rsidR="002E3C27" w:rsidRPr="003044B3" w:rsidRDefault="002E3C27" w:rsidP="001C3606">
            <w:pPr>
              <w:jc w:val="center"/>
              <w:rPr>
                <w:rFonts w:ascii="Arial" w:hAnsi="Arial" w:cs="Arial"/>
                <w:b/>
                <w:bCs/>
                <w:sz w:val="20"/>
                <w:szCs w:val="20"/>
              </w:rPr>
            </w:pPr>
          </w:p>
        </w:tc>
        <w:tc>
          <w:tcPr>
            <w:tcW w:w="684" w:type="dxa"/>
          </w:tcPr>
          <w:p w14:paraId="255C6BD7" w14:textId="77777777" w:rsidR="002E3C27" w:rsidRPr="003044B3" w:rsidRDefault="002E3C27" w:rsidP="001C3606">
            <w:pPr>
              <w:jc w:val="center"/>
              <w:rPr>
                <w:rFonts w:ascii="Arial" w:hAnsi="Arial" w:cs="Arial"/>
                <w:b/>
                <w:bCs/>
                <w:sz w:val="20"/>
                <w:szCs w:val="20"/>
              </w:rPr>
            </w:pPr>
          </w:p>
        </w:tc>
        <w:tc>
          <w:tcPr>
            <w:tcW w:w="684" w:type="dxa"/>
          </w:tcPr>
          <w:p w14:paraId="65A1D0A6" w14:textId="77777777" w:rsidR="002E3C27" w:rsidRPr="003044B3" w:rsidRDefault="002E3C27" w:rsidP="001C3606">
            <w:pPr>
              <w:jc w:val="center"/>
              <w:rPr>
                <w:rFonts w:ascii="Arial" w:hAnsi="Arial" w:cs="Arial"/>
                <w:b/>
                <w:bCs/>
                <w:sz w:val="20"/>
                <w:szCs w:val="20"/>
              </w:rPr>
            </w:pPr>
          </w:p>
        </w:tc>
        <w:tc>
          <w:tcPr>
            <w:tcW w:w="684" w:type="dxa"/>
          </w:tcPr>
          <w:p w14:paraId="0BCE5D54" w14:textId="77777777" w:rsidR="002E3C27" w:rsidRPr="003044B3" w:rsidRDefault="002E3C27" w:rsidP="001C3606">
            <w:pPr>
              <w:jc w:val="center"/>
              <w:rPr>
                <w:rFonts w:ascii="Arial" w:hAnsi="Arial" w:cs="Arial"/>
                <w:b/>
                <w:bCs/>
                <w:sz w:val="20"/>
                <w:szCs w:val="20"/>
              </w:rPr>
            </w:pPr>
          </w:p>
        </w:tc>
      </w:tr>
      <w:tr w:rsidR="002E3C27" w:rsidRPr="00274A16" w14:paraId="41FE2BEB" w14:textId="77777777" w:rsidTr="001C3606">
        <w:trPr>
          <w:trHeight w:val="272"/>
        </w:trPr>
        <w:tc>
          <w:tcPr>
            <w:tcW w:w="1288" w:type="dxa"/>
          </w:tcPr>
          <w:p w14:paraId="388EF8EF" w14:textId="77777777" w:rsidR="002E3C27" w:rsidRPr="00274A16" w:rsidRDefault="002E3C27" w:rsidP="001C3606">
            <w:pPr>
              <w:rPr>
                <w:rFonts w:ascii="Arial" w:hAnsi="Arial" w:cs="Arial"/>
                <w:sz w:val="18"/>
                <w:szCs w:val="18"/>
              </w:rPr>
            </w:pPr>
          </w:p>
        </w:tc>
        <w:tc>
          <w:tcPr>
            <w:tcW w:w="5358" w:type="dxa"/>
          </w:tcPr>
          <w:p w14:paraId="5FF0CA3B" w14:textId="77777777" w:rsidR="002E3C27" w:rsidRPr="00274A16" w:rsidRDefault="002E3C27" w:rsidP="001C3606">
            <w:pPr>
              <w:rPr>
                <w:rFonts w:ascii="Arial" w:hAnsi="Arial" w:cs="Arial"/>
                <w:sz w:val="18"/>
                <w:szCs w:val="18"/>
              </w:rPr>
            </w:pPr>
          </w:p>
        </w:tc>
        <w:tc>
          <w:tcPr>
            <w:tcW w:w="624" w:type="dxa"/>
          </w:tcPr>
          <w:p w14:paraId="338B185E" w14:textId="77777777" w:rsidR="002E3C27" w:rsidRPr="003044B3" w:rsidRDefault="002E3C27" w:rsidP="001C3606">
            <w:pPr>
              <w:jc w:val="center"/>
              <w:rPr>
                <w:rFonts w:ascii="Arial" w:hAnsi="Arial" w:cs="Arial"/>
                <w:sz w:val="20"/>
                <w:szCs w:val="20"/>
              </w:rPr>
            </w:pPr>
          </w:p>
        </w:tc>
        <w:tc>
          <w:tcPr>
            <w:tcW w:w="624" w:type="dxa"/>
          </w:tcPr>
          <w:p w14:paraId="7A32AD4E" w14:textId="77777777" w:rsidR="002E3C27" w:rsidRPr="003044B3" w:rsidRDefault="002E3C27" w:rsidP="001C3606">
            <w:pPr>
              <w:jc w:val="center"/>
              <w:rPr>
                <w:rFonts w:ascii="Arial" w:hAnsi="Arial" w:cs="Arial"/>
                <w:sz w:val="20"/>
                <w:szCs w:val="20"/>
              </w:rPr>
            </w:pPr>
          </w:p>
        </w:tc>
        <w:tc>
          <w:tcPr>
            <w:tcW w:w="624" w:type="dxa"/>
          </w:tcPr>
          <w:p w14:paraId="052F7D67" w14:textId="77777777" w:rsidR="002E3C27" w:rsidRPr="003044B3" w:rsidRDefault="002E3C27" w:rsidP="001C3606">
            <w:pPr>
              <w:jc w:val="center"/>
              <w:rPr>
                <w:rFonts w:ascii="Arial" w:hAnsi="Arial" w:cs="Arial"/>
                <w:sz w:val="20"/>
                <w:szCs w:val="20"/>
              </w:rPr>
            </w:pPr>
          </w:p>
        </w:tc>
        <w:tc>
          <w:tcPr>
            <w:tcW w:w="624" w:type="dxa"/>
          </w:tcPr>
          <w:p w14:paraId="09EA99D6" w14:textId="77777777" w:rsidR="002E3C27" w:rsidRPr="003044B3" w:rsidRDefault="002E3C27" w:rsidP="001C3606">
            <w:pPr>
              <w:jc w:val="center"/>
              <w:rPr>
                <w:rFonts w:ascii="Arial" w:hAnsi="Arial" w:cs="Arial"/>
                <w:sz w:val="20"/>
                <w:szCs w:val="20"/>
              </w:rPr>
            </w:pPr>
          </w:p>
        </w:tc>
        <w:tc>
          <w:tcPr>
            <w:tcW w:w="624" w:type="dxa"/>
          </w:tcPr>
          <w:p w14:paraId="081C49D0" w14:textId="77777777" w:rsidR="002E3C27" w:rsidRPr="003044B3" w:rsidRDefault="002E3C27" w:rsidP="001C3606">
            <w:pPr>
              <w:jc w:val="center"/>
              <w:rPr>
                <w:rFonts w:ascii="Arial" w:hAnsi="Arial" w:cs="Arial"/>
                <w:sz w:val="20"/>
                <w:szCs w:val="20"/>
              </w:rPr>
            </w:pPr>
          </w:p>
        </w:tc>
        <w:tc>
          <w:tcPr>
            <w:tcW w:w="624" w:type="dxa"/>
          </w:tcPr>
          <w:p w14:paraId="40486457" w14:textId="77777777" w:rsidR="002E3C27" w:rsidRPr="003044B3" w:rsidRDefault="002E3C27" w:rsidP="001C3606">
            <w:pPr>
              <w:jc w:val="center"/>
              <w:rPr>
                <w:rFonts w:ascii="Arial" w:hAnsi="Arial" w:cs="Arial"/>
                <w:sz w:val="20"/>
                <w:szCs w:val="20"/>
              </w:rPr>
            </w:pPr>
          </w:p>
        </w:tc>
        <w:tc>
          <w:tcPr>
            <w:tcW w:w="624" w:type="dxa"/>
          </w:tcPr>
          <w:p w14:paraId="343E24CA" w14:textId="77777777" w:rsidR="002E3C27" w:rsidRPr="003044B3" w:rsidRDefault="002E3C27" w:rsidP="001C3606">
            <w:pPr>
              <w:jc w:val="center"/>
              <w:rPr>
                <w:rFonts w:ascii="Arial" w:hAnsi="Arial" w:cs="Arial"/>
                <w:b/>
                <w:bCs/>
                <w:sz w:val="20"/>
                <w:szCs w:val="20"/>
              </w:rPr>
            </w:pPr>
          </w:p>
        </w:tc>
        <w:tc>
          <w:tcPr>
            <w:tcW w:w="624" w:type="dxa"/>
          </w:tcPr>
          <w:p w14:paraId="4F16224A" w14:textId="77777777" w:rsidR="002E3C27" w:rsidRPr="003044B3" w:rsidRDefault="002E3C27" w:rsidP="001C3606">
            <w:pPr>
              <w:jc w:val="center"/>
              <w:rPr>
                <w:rFonts w:ascii="Arial" w:hAnsi="Arial" w:cs="Arial"/>
                <w:b/>
                <w:bCs/>
                <w:sz w:val="20"/>
                <w:szCs w:val="20"/>
              </w:rPr>
            </w:pPr>
          </w:p>
        </w:tc>
        <w:tc>
          <w:tcPr>
            <w:tcW w:w="624" w:type="dxa"/>
          </w:tcPr>
          <w:p w14:paraId="1F2E409C" w14:textId="77777777" w:rsidR="002E3C27" w:rsidRPr="003044B3" w:rsidRDefault="002E3C27" w:rsidP="001C3606">
            <w:pPr>
              <w:jc w:val="center"/>
              <w:rPr>
                <w:rFonts w:ascii="Arial" w:hAnsi="Arial" w:cs="Arial"/>
                <w:b/>
                <w:bCs/>
                <w:sz w:val="20"/>
                <w:szCs w:val="20"/>
              </w:rPr>
            </w:pPr>
          </w:p>
        </w:tc>
        <w:tc>
          <w:tcPr>
            <w:tcW w:w="684" w:type="dxa"/>
          </w:tcPr>
          <w:p w14:paraId="4C715E56" w14:textId="77777777" w:rsidR="002E3C27" w:rsidRPr="003044B3" w:rsidRDefault="002E3C27" w:rsidP="001C3606">
            <w:pPr>
              <w:jc w:val="center"/>
              <w:rPr>
                <w:rFonts w:ascii="Arial" w:hAnsi="Arial" w:cs="Arial"/>
                <w:b/>
                <w:bCs/>
                <w:sz w:val="20"/>
                <w:szCs w:val="20"/>
              </w:rPr>
            </w:pPr>
          </w:p>
        </w:tc>
        <w:tc>
          <w:tcPr>
            <w:tcW w:w="684" w:type="dxa"/>
          </w:tcPr>
          <w:p w14:paraId="343CF5E4" w14:textId="77777777" w:rsidR="002E3C27" w:rsidRPr="003044B3" w:rsidRDefault="002E3C27" w:rsidP="001C3606">
            <w:pPr>
              <w:jc w:val="center"/>
              <w:rPr>
                <w:rFonts w:ascii="Arial" w:hAnsi="Arial" w:cs="Arial"/>
                <w:b/>
                <w:bCs/>
                <w:sz w:val="20"/>
                <w:szCs w:val="20"/>
              </w:rPr>
            </w:pPr>
          </w:p>
        </w:tc>
        <w:tc>
          <w:tcPr>
            <w:tcW w:w="684" w:type="dxa"/>
          </w:tcPr>
          <w:p w14:paraId="21B1EDD8" w14:textId="77777777" w:rsidR="002E3C27" w:rsidRPr="003044B3" w:rsidRDefault="002E3C27" w:rsidP="001C3606">
            <w:pPr>
              <w:jc w:val="center"/>
              <w:rPr>
                <w:rFonts w:ascii="Arial" w:hAnsi="Arial" w:cs="Arial"/>
                <w:b/>
                <w:bCs/>
                <w:sz w:val="20"/>
                <w:szCs w:val="20"/>
              </w:rPr>
            </w:pPr>
          </w:p>
        </w:tc>
      </w:tr>
    </w:tbl>
    <w:p w14:paraId="4EE7B5E7" w14:textId="77777777" w:rsidR="002E3C27" w:rsidRPr="00803408" w:rsidRDefault="002E3C27" w:rsidP="002E3C27">
      <w:pPr>
        <w:jc w:val="center"/>
        <w:rPr>
          <w:rFonts w:ascii="Arial" w:hAnsi="Arial" w:cs="Arial"/>
          <w:b/>
          <w:bCs/>
        </w:rPr>
      </w:pPr>
      <w:r w:rsidRPr="00803408">
        <w:rPr>
          <w:rFonts w:ascii="Arial" w:hAnsi="Arial" w:cs="Arial"/>
          <w:b/>
          <w:bCs/>
        </w:rPr>
        <w:br w:type="page"/>
      </w:r>
    </w:p>
    <w:tbl>
      <w:tblPr>
        <w:tblStyle w:val="TableGrid"/>
        <w:tblpPr w:leftFromText="180" w:rightFromText="180" w:horzAnchor="margin" w:tblpXSpec="center" w:tblpY="960"/>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E3C27" w:rsidRPr="00274A16" w14:paraId="0CCD3B0B" w14:textId="77777777" w:rsidTr="001C3606">
        <w:trPr>
          <w:trHeight w:val="408"/>
        </w:trPr>
        <w:tc>
          <w:tcPr>
            <w:tcW w:w="1244" w:type="dxa"/>
            <w:shd w:val="clear" w:color="auto" w:fill="BFBFBF" w:themeFill="background1" w:themeFillShade="BF"/>
          </w:tcPr>
          <w:p w14:paraId="2A3A4F76"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14:paraId="1A0734F7"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14:paraId="2187AC11"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14:paraId="6CE0D4D3"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14:paraId="08519BE4"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14:paraId="3DD62968"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14:paraId="5BFF61BB"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14:paraId="6F5532CD"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14:paraId="328AC39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14:paraId="107DEE31"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14:paraId="4A27971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14:paraId="6BDBCCD4"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14:paraId="6A4DD6CD"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14:paraId="473664FE"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P)12</w:t>
            </w:r>
          </w:p>
        </w:tc>
      </w:tr>
      <w:tr w:rsidR="002E3C27" w:rsidRPr="00274A16" w14:paraId="131592AB" w14:textId="77777777" w:rsidTr="001C3606">
        <w:trPr>
          <w:trHeight w:val="272"/>
        </w:trPr>
        <w:tc>
          <w:tcPr>
            <w:tcW w:w="1244" w:type="dxa"/>
            <w:vAlign w:val="center"/>
          </w:tcPr>
          <w:p w14:paraId="385ED58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ACCO2111</w:t>
            </w:r>
          </w:p>
        </w:tc>
        <w:tc>
          <w:tcPr>
            <w:tcW w:w="4824" w:type="dxa"/>
            <w:vAlign w:val="center"/>
          </w:tcPr>
          <w:p w14:paraId="2931C52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Industrial Management and Accountancy</w:t>
            </w:r>
          </w:p>
        </w:tc>
        <w:tc>
          <w:tcPr>
            <w:tcW w:w="688" w:type="dxa"/>
          </w:tcPr>
          <w:p w14:paraId="756441DA"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8" w:type="dxa"/>
          </w:tcPr>
          <w:p w14:paraId="223F313F"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D510AD6"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919A27C" w14:textId="77777777" w:rsidR="002E3C27" w:rsidRPr="003044B3" w:rsidRDefault="002E3C27" w:rsidP="001C3606">
            <w:pPr>
              <w:jc w:val="center"/>
              <w:rPr>
                <w:rFonts w:ascii="Arial" w:hAnsi="Arial" w:cs="Arial"/>
                <w:b/>
                <w:bCs/>
                <w:sz w:val="20"/>
                <w:szCs w:val="20"/>
              </w:rPr>
            </w:pPr>
          </w:p>
        </w:tc>
        <w:tc>
          <w:tcPr>
            <w:tcW w:w="687" w:type="dxa"/>
          </w:tcPr>
          <w:p w14:paraId="477B5ADE" w14:textId="77777777" w:rsidR="002E3C27" w:rsidRPr="003044B3" w:rsidRDefault="002E3C27" w:rsidP="001C3606">
            <w:pPr>
              <w:jc w:val="center"/>
              <w:rPr>
                <w:rFonts w:ascii="Arial" w:hAnsi="Arial" w:cs="Arial"/>
                <w:b/>
                <w:bCs/>
                <w:sz w:val="20"/>
                <w:szCs w:val="20"/>
              </w:rPr>
            </w:pPr>
          </w:p>
        </w:tc>
        <w:tc>
          <w:tcPr>
            <w:tcW w:w="687" w:type="dxa"/>
          </w:tcPr>
          <w:p w14:paraId="6259DF19" w14:textId="77777777" w:rsidR="002E3C27" w:rsidRPr="003044B3" w:rsidRDefault="002E3C27" w:rsidP="001C3606">
            <w:pPr>
              <w:jc w:val="center"/>
              <w:rPr>
                <w:rFonts w:ascii="Arial" w:hAnsi="Arial" w:cs="Arial"/>
                <w:b/>
                <w:bCs/>
                <w:sz w:val="20"/>
                <w:szCs w:val="20"/>
              </w:rPr>
            </w:pPr>
          </w:p>
        </w:tc>
        <w:tc>
          <w:tcPr>
            <w:tcW w:w="687" w:type="dxa"/>
          </w:tcPr>
          <w:p w14:paraId="2CD0A3DD" w14:textId="77777777" w:rsidR="002E3C27" w:rsidRPr="003044B3" w:rsidRDefault="002E3C27" w:rsidP="001C3606">
            <w:pPr>
              <w:jc w:val="center"/>
              <w:rPr>
                <w:rFonts w:ascii="Arial" w:hAnsi="Arial" w:cs="Arial"/>
                <w:sz w:val="20"/>
                <w:szCs w:val="20"/>
              </w:rPr>
            </w:pPr>
          </w:p>
        </w:tc>
        <w:tc>
          <w:tcPr>
            <w:tcW w:w="687" w:type="dxa"/>
          </w:tcPr>
          <w:p w14:paraId="5B2B30B2" w14:textId="77777777" w:rsidR="002E3C27" w:rsidRPr="003044B3" w:rsidRDefault="002E3C27" w:rsidP="001C3606">
            <w:pPr>
              <w:jc w:val="center"/>
              <w:rPr>
                <w:rFonts w:ascii="Arial" w:hAnsi="Arial" w:cs="Arial"/>
                <w:sz w:val="20"/>
                <w:szCs w:val="20"/>
              </w:rPr>
            </w:pPr>
          </w:p>
        </w:tc>
        <w:tc>
          <w:tcPr>
            <w:tcW w:w="687" w:type="dxa"/>
          </w:tcPr>
          <w:p w14:paraId="22F80D95" w14:textId="77777777" w:rsidR="002E3C27" w:rsidRPr="003044B3" w:rsidRDefault="002E3C27" w:rsidP="001C3606">
            <w:pPr>
              <w:jc w:val="center"/>
              <w:rPr>
                <w:rFonts w:ascii="Arial" w:hAnsi="Arial" w:cs="Arial"/>
                <w:sz w:val="20"/>
                <w:szCs w:val="20"/>
              </w:rPr>
            </w:pPr>
          </w:p>
        </w:tc>
        <w:tc>
          <w:tcPr>
            <w:tcW w:w="687" w:type="dxa"/>
          </w:tcPr>
          <w:p w14:paraId="212DDCB4" w14:textId="77777777" w:rsidR="002E3C27" w:rsidRPr="003044B3" w:rsidRDefault="002E3C27" w:rsidP="001C3606">
            <w:pPr>
              <w:jc w:val="center"/>
              <w:rPr>
                <w:rFonts w:ascii="Arial" w:hAnsi="Arial" w:cs="Arial"/>
                <w:sz w:val="20"/>
                <w:szCs w:val="20"/>
              </w:rPr>
            </w:pPr>
          </w:p>
        </w:tc>
        <w:tc>
          <w:tcPr>
            <w:tcW w:w="687" w:type="dxa"/>
          </w:tcPr>
          <w:p w14:paraId="7778BB7B"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7" w:type="dxa"/>
          </w:tcPr>
          <w:p w14:paraId="6DBD5292" w14:textId="77777777" w:rsidR="002E3C27" w:rsidRPr="003044B3" w:rsidRDefault="002E3C27" w:rsidP="001C3606">
            <w:pPr>
              <w:jc w:val="center"/>
              <w:rPr>
                <w:rFonts w:ascii="Arial" w:hAnsi="Arial" w:cs="Arial"/>
                <w:b/>
                <w:bCs/>
                <w:sz w:val="20"/>
                <w:szCs w:val="20"/>
              </w:rPr>
            </w:pPr>
          </w:p>
        </w:tc>
      </w:tr>
      <w:tr w:rsidR="002E3C27" w:rsidRPr="00274A16" w14:paraId="2F560396" w14:textId="77777777" w:rsidTr="001C3606">
        <w:trPr>
          <w:trHeight w:val="272"/>
        </w:trPr>
        <w:tc>
          <w:tcPr>
            <w:tcW w:w="1244" w:type="dxa"/>
            <w:vAlign w:val="center"/>
          </w:tcPr>
          <w:p w14:paraId="3DA865B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STAT2111</w:t>
            </w:r>
          </w:p>
        </w:tc>
        <w:tc>
          <w:tcPr>
            <w:tcW w:w="4824" w:type="dxa"/>
            <w:vAlign w:val="center"/>
          </w:tcPr>
          <w:p w14:paraId="0051FA4A"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Theory of Statistics</w:t>
            </w:r>
          </w:p>
        </w:tc>
        <w:tc>
          <w:tcPr>
            <w:tcW w:w="688" w:type="dxa"/>
          </w:tcPr>
          <w:p w14:paraId="63FBAB31" w14:textId="77777777" w:rsidR="002E3C27" w:rsidRDefault="002E3C27" w:rsidP="001C3606">
            <w:pPr>
              <w:jc w:val="center"/>
            </w:pPr>
            <w:r w:rsidRPr="00F07ABE">
              <w:rPr>
                <w:rFonts w:ascii="Arial" w:hAnsi="Arial" w:cs="Arial"/>
                <w:b/>
                <w:bCs/>
                <w:sz w:val="20"/>
                <w:szCs w:val="20"/>
              </w:rPr>
              <w:t>√</w:t>
            </w:r>
          </w:p>
        </w:tc>
        <w:tc>
          <w:tcPr>
            <w:tcW w:w="688" w:type="dxa"/>
          </w:tcPr>
          <w:p w14:paraId="48E36D7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7EC31D8" w14:textId="77777777" w:rsidR="002E3C27" w:rsidRPr="003044B3" w:rsidRDefault="002E3C27" w:rsidP="001C3606">
            <w:pPr>
              <w:jc w:val="center"/>
              <w:rPr>
                <w:rFonts w:ascii="Arial" w:hAnsi="Arial" w:cs="Arial"/>
                <w:b/>
                <w:bCs/>
                <w:sz w:val="20"/>
                <w:szCs w:val="20"/>
              </w:rPr>
            </w:pPr>
          </w:p>
        </w:tc>
        <w:tc>
          <w:tcPr>
            <w:tcW w:w="687" w:type="dxa"/>
          </w:tcPr>
          <w:p w14:paraId="1B4118B7" w14:textId="77777777" w:rsidR="002E3C27" w:rsidRPr="003044B3" w:rsidRDefault="002E3C27" w:rsidP="001C3606">
            <w:pPr>
              <w:jc w:val="center"/>
              <w:rPr>
                <w:rFonts w:ascii="Arial" w:hAnsi="Arial" w:cs="Arial"/>
                <w:b/>
                <w:bCs/>
                <w:sz w:val="20"/>
                <w:szCs w:val="20"/>
              </w:rPr>
            </w:pPr>
          </w:p>
        </w:tc>
        <w:tc>
          <w:tcPr>
            <w:tcW w:w="687" w:type="dxa"/>
          </w:tcPr>
          <w:p w14:paraId="2B5DF7E1" w14:textId="77777777" w:rsidR="002E3C27" w:rsidRPr="003044B3" w:rsidRDefault="002E3C27" w:rsidP="001C3606">
            <w:pPr>
              <w:jc w:val="center"/>
              <w:rPr>
                <w:rFonts w:ascii="Arial" w:hAnsi="Arial" w:cs="Arial"/>
                <w:sz w:val="20"/>
                <w:szCs w:val="20"/>
              </w:rPr>
            </w:pPr>
          </w:p>
        </w:tc>
        <w:tc>
          <w:tcPr>
            <w:tcW w:w="687" w:type="dxa"/>
          </w:tcPr>
          <w:p w14:paraId="4EFB2C95" w14:textId="77777777" w:rsidR="002E3C27" w:rsidRPr="003044B3" w:rsidRDefault="002E3C27" w:rsidP="001C3606">
            <w:pPr>
              <w:jc w:val="center"/>
              <w:rPr>
                <w:rFonts w:ascii="Arial" w:hAnsi="Arial" w:cs="Arial"/>
                <w:sz w:val="20"/>
                <w:szCs w:val="20"/>
              </w:rPr>
            </w:pPr>
          </w:p>
        </w:tc>
        <w:tc>
          <w:tcPr>
            <w:tcW w:w="687" w:type="dxa"/>
          </w:tcPr>
          <w:p w14:paraId="14EA32AA" w14:textId="77777777" w:rsidR="002E3C27" w:rsidRPr="003044B3" w:rsidRDefault="002E3C27" w:rsidP="001C3606">
            <w:pPr>
              <w:jc w:val="center"/>
              <w:rPr>
                <w:rFonts w:ascii="Arial" w:hAnsi="Arial" w:cs="Arial"/>
                <w:b/>
                <w:bCs/>
                <w:sz w:val="20"/>
                <w:szCs w:val="20"/>
              </w:rPr>
            </w:pPr>
          </w:p>
        </w:tc>
        <w:tc>
          <w:tcPr>
            <w:tcW w:w="687" w:type="dxa"/>
          </w:tcPr>
          <w:p w14:paraId="77A651C3" w14:textId="77777777" w:rsidR="002E3C27" w:rsidRPr="003044B3" w:rsidRDefault="002E3C27" w:rsidP="001C3606">
            <w:pPr>
              <w:jc w:val="center"/>
              <w:rPr>
                <w:rFonts w:ascii="Arial" w:hAnsi="Arial" w:cs="Arial"/>
                <w:b/>
                <w:bCs/>
                <w:sz w:val="20"/>
                <w:szCs w:val="20"/>
              </w:rPr>
            </w:pPr>
          </w:p>
        </w:tc>
        <w:tc>
          <w:tcPr>
            <w:tcW w:w="687" w:type="dxa"/>
          </w:tcPr>
          <w:p w14:paraId="429B93E9" w14:textId="77777777" w:rsidR="002E3C27" w:rsidRPr="003044B3" w:rsidRDefault="002E3C27" w:rsidP="001C3606">
            <w:pPr>
              <w:jc w:val="center"/>
              <w:rPr>
                <w:rFonts w:ascii="Arial" w:hAnsi="Arial" w:cs="Arial"/>
                <w:b/>
                <w:bCs/>
                <w:sz w:val="20"/>
                <w:szCs w:val="20"/>
              </w:rPr>
            </w:pPr>
          </w:p>
        </w:tc>
        <w:tc>
          <w:tcPr>
            <w:tcW w:w="687" w:type="dxa"/>
          </w:tcPr>
          <w:p w14:paraId="6586250A" w14:textId="77777777" w:rsidR="002E3C27" w:rsidRPr="003044B3" w:rsidRDefault="002E3C27" w:rsidP="001C3606">
            <w:pPr>
              <w:jc w:val="center"/>
              <w:rPr>
                <w:rFonts w:ascii="Arial" w:hAnsi="Arial" w:cs="Arial"/>
                <w:b/>
                <w:bCs/>
                <w:sz w:val="20"/>
                <w:szCs w:val="20"/>
              </w:rPr>
            </w:pPr>
          </w:p>
        </w:tc>
        <w:tc>
          <w:tcPr>
            <w:tcW w:w="687" w:type="dxa"/>
          </w:tcPr>
          <w:p w14:paraId="6647D0D7" w14:textId="77777777" w:rsidR="002E3C27" w:rsidRPr="003044B3" w:rsidRDefault="002E3C27" w:rsidP="001C3606">
            <w:pPr>
              <w:jc w:val="center"/>
              <w:rPr>
                <w:rFonts w:ascii="Arial" w:hAnsi="Arial" w:cs="Arial"/>
                <w:b/>
                <w:bCs/>
                <w:sz w:val="20"/>
                <w:szCs w:val="20"/>
              </w:rPr>
            </w:pPr>
          </w:p>
        </w:tc>
        <w:tc>
          <w:tcPr>
            <w:tcW w:w="687" w:type="dxa"/>
          </w:tcPr>
          <w:p w14:paraId="6C23AAA2" w14:textId="77777777" w:rsidR="002E3C27" w:rsidRPr="003044B3" w:rsidRDefault="002E3C27" w:rsidP="001C3606">
            <w:pPr>
              <w:jc w:val="center"/>
              <w:rPr>
                <w:rFonts w:ascii="Arial" w:hAnsi="Arial" w:cs="Arial"/>
                <w:b/>
                <w:bCs/>
                <w:sz w:val="20"/>
                <w:szCs w:val="20"/>
              </w:rPr>
            </w:pPr>
          </w:p>
        </w:tc>
      </w:tr>
      <w:tr w:rsidR="002E3C27" w:rsidRPr="00274A16" w14:paraId="040AE68F" w14:textId="77777777" w:rsidTr="001C3606">
        <w:trPr>
          <w:trHeight w:val="272"/>
        </w:trPr>
        <w:tc>
          <w:tcPr>
            <w:tcW w:w="1244" w:type="dxa"/>
            <w:vAlign w:val="center"/>
          </w:tcPr>
          <w:p w14:paraId="11D4595A" w14:textId="77777777" w:rsidR="002E3C27" w:rsidRPr="000737B7" w:rsidRDefault="002E3C27" w:rsidP="001C3606">
            <w:pPr>
              <w:rPr>
                <w:rFonts w:ascii="Arial" w:hAnsi="Arial" w:cs="Arial"/>
                <w:color w:val="000000" w:themeColor="text1"/>
                <w:sz w:val="18"/>
                <w:szCs w:val="18"/>
              </w:rPr>
            </w:pPr>
            <w:r w:rsidRPr="000737B7">
              <w:rPr>
                <w:rFonts w:ascii="Arial" w:hAnsi="Arial" w:cs="Arial"/>
                <w:color w:val="000000" w:themeColor="text1"/>
                <w:sz w:val="18"/>
                <w:szCs w:val="18"/>
              </w:rPr>
              <w:t>MATH 2131</w:t>
            </w:r>
          </w:p>
        </w:tc>
        <w:tc>
          <w:tcPr>
            <w:tcW w:w="4824" w:type="dxa"/>
            <w:vAlign w:val="center"/>
          </w:tcPr>
          <w:p w14:paraId="1A748C97" w14:textId="77777777" w:rsidR="002E3C27" w:rsidRPr="000737B7" w:rsidRDefault="002E3C27" w:rsidP="001C3606">
            <w:pPr>
              <w:rPr>
                <w:rFonts w:ascii="Arial" w:hAnsi="Arial" w:cs="Arial"/>
                <w:color w:val="000000" w:themeColor="text1"/>
                <w:sz w:val="18"/>
                <w:szCs w:val="18"/>
              </w:rPr>
            </w:pPr>
            <w:r w:rsidRPr="000737B7">
              <w:rPr>
                <w:rFonts w:ascii="Arial" w:hAnsi="Arial" w:cs="Arial"/>
                <w:color w:val="000000" w:themeColor="text1"/>
                <w:sz w:val="18"/>
                <w:szCs w:val="18"/>
              </w:rPr>
              <w:t>Differential Equations and Optimization</w:t>
            </w:r>
          </w:p>
        </w:tc>
        <w:tc>
          <w:tcPr>
            <w:tcW w:w="688" w:type="dxa"/>
          </w:tcPr>
          <w:p w14:paraId="04424DDB" w14:textId="77777777" w:rsidR="002E3C27" w:rsidRDefault="002E3C27" w:rsidP="001C3606">
            <w:pPr>
              <w:jc w:val="center"/>
            </w:pPr>
            <w:r w:rsidRPr="00F07ABE">
              <w:rPr>
                <w:rFonts w:ascii="Arial" w:hAnsi="Arial" w:cs="Arial"/>
                <w:b/>
                <w:bCs/>
                <w:sz w:val="20"/>
                <w:szCs w:val="20"/>
              </w:rPr>
              <w:t>√</w:t>
            </w:r>
          </w:p>
        </w:tc>
        <w:tc>
          <w:tcPr>
            <w:tcW w:w="688" w:type="dxa"/>
          </w:tcPr>
          <w:p w14:paraId="7EB18B98" w14:textId="77777777" w:rsidR="002E3C27" w:rsidRPr="003044B3" w:rsidRDefault="002E3C27" w:rsidP="001C3606">
            <w:pPr>
              <w:jc w:val="center"/>
              <w:rPr>
                <w:rFonts w:ascii="Arial" w:hAnsi="Arial" w:cs="Arial"/>
                <w:b/>
                <w:bCs/>
                <w:sz w:val="20"/>
                <w:szCs w:val="20"/>
              </w:rPr>
            </w:pPr>
          </w:p>
        </w:tc>
        <w:tc>
          <w:tcPr>
            <w:tcW w:w="687" w:type="dxa"/>
          </w:tcPr>
          <w:p w14:paraId="7C453988" w14:textId="77777777" w:rsidR="002E3C27" w:rsidRPr="003044B3" w:rsidRDefault="002E3C27" w:rsidP="001C3606">
            <w:pPr>
              <w:jc w:val="center"/>
              <w:rPr>
                <w:rFonts w:ascii="Arial" w:hAnsi="Arial" w:cs="Arial"/>
                <w:b/>
                <w:bCs/>
                <w:sz w:val="20"/>
                <w:szCs w:val="20"/>
              </w:rPr>
            </w:pPr>
          </w:p>
        </w:tc>
        <w:tc>
          <w:tcPr>
            <w:tcW w:w="687" w:type="dxa"/>
          </w:tcPr>
          <w:p w14:paraId="06BD053B" w14:textId="77777777" w:rsidR="002E3C27" w:rsidRPr="003044B3" w:rsidRDefault="002E3C27" w:rsidP="001C3606">
            <w:pPr>
              <w:jc w:val="center"/>
              <w:rPr>
                <w:rFonts w:ascii="Arial" w:hAnsi="Arial" w:cs="Arial"/>
                <w:b/>
                <w:bCs/>
                <w:sz w:val="20"/>
                <w:szCs w:val="20"/>
              </w:rPr>
            </w:pPr>
          </w:p>
        </w:tc>
        <w:tc>
          <w:tcPr>
            <w:tcW w:w="687" w:type="dxa"/>
          </w:tcPr>
          <w:p w14:paraId="1C7E4E6D" w14:textId="77777777" w:rsidR="002E3C27" w:rsidRPr="003044B3" w:rsidRDefault="002E3C27" w:rsidP="001C3606">
            <w:pPr>
              <w:jc w:val="center"/>
              <w:rPr>
                <w:rFonts w:ascii="Arial" w:hAnsi="Arial" w:cs="Arial"/>
                <w:b/>
                <w:bCs/>
                <w:sz w:val="20"/>
                <w:szCs w:val="20"/>
              </w:rPr>
            </w:pPr>
          </w:p>
        </w:tc>
        <w:tc>
          <w:tcPr>
            <w:tcW w:w="687" w:type="dxa"/>
          </w:tcPr>
          <w:p w14:paraId="34936299" w14:textId="77777777" w:rsidR="002E3C27" w:rsidRPr="003044B3" w:rsidRDefault="002E3C27" w:rsidP="001C3606">
            <w:pPr>
              <w:jc w:val="center"/>
              <w:rPr>
                <w:rFonts w:ascii="Arial" w:hAnsi="Arial" w:cs="Arial"/>
                <w:b/>
                <w:bCs/>
                <w:sz w:val="20"/>
                <w:szCs w:val="20"/>
              </w:rPr>
            </w:pPr>
          </w:p>
        </w:tc>
        <w:tc>
          <w:tcPr>
            <w:tcW w:w="687" w:type="dxa"/>
          </w:tcPr>
          <w:p w14:paraId="153A4780" w14:textId="77777777" w:rsidR="002E3C27" w:rsidRPr="003044B3" w:rsidRDefault="002E3C27" w:rsidP="001C3606">
            <w:pPr>
              <w:jc w:val="center"/>
              <w:rPr>
                <w:rFonts w:ascii="Arial" w:hAnsi="Arial" w:cs="Arial"/>
                <w:b/>
                <w:bCs/>
                <w:sz w:val="20"/>
                <w:szCs w:val="20"/>
              </w:rPr>
            </w:pPr>
          </w:p>
        </w:tc>
        <w:tc>
          <w:tcPr>
            <w:tcW w:w="687" w:type="dxa"/>
          </w:tcPr>
          <w:p w14:paraId="77D5AAA6" w14:textId="77777777" w:rsidR="002E3C27" w:rsidRPr="003044B3" w:rsidRDefault="002E3C27" w:rsidP="001C3606">
            <w:pPr>
              <w:jc w:val="center"/>
              <w:rPr>
                <w:rFonts w:ascii="Arial" w:hAnsi="Arial" w:cs="Arial"/>
                <w:b/>
                <w:bCs/>
                <w:sz w:val="20"/>
                <w:szCs w:val="20"/>
              </w:rPr>
            </w:pPr>
          </w:p>
        </w:tc>
        <w:tc>
          <w:tcPr>
            <w:tcW w:w="687" w:type="dxa"/>
          </w:tcPr>
          <w:p w14:paraId="5B00A880" w14:textId="77777777" w:rsidR="002E3C27" w:rsidRPr="003044B3" w:rsidRDefault="002E3C27" w:rsidP="001C3606">
            <w:pPr>
              <w:jc w:val="center"/>
              <w:rPr>
                <w:rFonts w:ascii="Arial" w:hAnsi="Arial" w:cs="Arial"/>
                <w:b/>
                <w:bCs/>
                <w:sz w:val="20"/>
                <w:szCs w:val="20"/>
              </w:rPr>
            </w:pPr>
          </w:p>
        </w:tc>
        <w:tc>
          <w:tcPr>
            <w:tcW w:w="687" w:type="dxa"/>
          </w:tcPr>
          <w:p w14:paraId="434D1CA1" w14:textId="77777777" w:rsidR="002E3C27" w:rsidRPr="003044B3" w:rsidRDefault="002E3C27" w:rsidP="001C3606">
            <w:pPr>
              <w:jc w:val="center"/>
              <w:rPr>
                <w:rFonts w:ascii="Arial" w:hAnsi="Arial" w:cs="Arial"/>
                <w:b/>
                <w:bCs/>
                <w:sz w:val="20"/>
                <w:szCs w:val="20"/>
              </w:rPr>
            </w:pPr>
          </w:p>
        </w:tc>
        <w:tc>
          <w:tcPr>
            <w:tcW w:w="687" w:type="dxa"/>
          </w:tcPr>
          <w:p w14:paraId="00501612" w14:textId="77777777" w:rsidR="002E3C27" w:rsidRPr="003044B3" w:rsidRDefault="002E3C27" w:rsidP="001C3606">
            <w:pPr>
              <w:jc w:val="center"/>
              <w:rPr>
                <w:rFonts w:ascii="Arial" w:hAnsi="Arial" w:cs="Arial"/>
                <w:b/>
                <w:bCs/>
                <w:sz w:val="20"/>
                <w:szCs w:val="20"/>
              </w:rPr>
            </w:pPr>
          </w:p>
        </w:tc>
        <w:tc>
          <w:tcPr>
            <w:tcW w:w="687" w:type="dxa"/>
          </w:tcPr>
          <w:p w14:paraId="1B6B7241" w14:textId="77777777" w:rsidR="002E3C27" w:rsidRPr="003044B3" w:rsidRDefault="002E3C27" w:rsidP="001C3606">
            <w:pPr>
              <w:jc w:val="center"/>
              <w:rPr>
                <w:rFonts w:ascii="Arial" w:hAnsi="Arial" w:cs="Arial"/>
                <w:b/>
                <w:bCs/>
                <w:sz w:val="20"/>
                <w:szCs w:val="20"/>
              </w:rPr>
            </w:pPr>
          </w:p>
        </w:tc>
      </w:tr>
      <w:tr w:rsidR="002E3C27" w:rsidRPr="00274A16" w14:paraId="5E61555A" w14:textId="77777777" w:rsidTr="001C3606">
        <w:trPr>
          <w:trHeight w:val="287"/>
        </w:trPr>
        <w:tc>
          <w:tcPr>
            <w:tcW w:w="1244" w:type="dxa"/>
            <w:vAlign w:val="center"/>
          </w:tcPr>
          <w:p w14:paraId="313BADA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CSE2111</w:t>
            </w:r>
          </w:p>
        </w:tc>
        <w:tc>
          <w:tcPr>
            <w:tcW w:w="4824" w:type="dxa"/>
            <w:vAlign w:val="center"/>
          </w:tcPr>
          <w:p w14:paraId="5980BD5F"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Digital System Design</w:t>
            </w:r>
          </w:p>
        </w:tc>
        <w:tc>
          <w:tcPr>
            <w:tcW w:w="688" w:type="dxa"/>
          </w:tcPr>
          <w:p w14:paraId="3AEDD515" w14:textId="77777777" w:rsidR="002E3C27" w:rsidRPr="003044B3" w:rsidRDefault="002E3C27" w:rsidP="001C3606">
            <w:pPr>
              <w:jc w:val="center"/>
              <w:rPr>
                <w:rFonts w:ascii="Arial" w:hAnsi="Arial" w:cs="Arial"/>
                <w:sz w:val="20"/>
                <w:szCs w:val="20"/>
              </w:rPr>
            </w:pPr>
          </w:p>
        </w:tc>
        <w:tc>
          <w:tcPr>
            <w:tcW w:w="688" w:type="dxa"/>
          </w:tcPr>
          <w:p w14:paraId="51144BD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2AF30D5"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5F12329" w14:textId="77777777" w:rsidR="002E3C27" w:rsidRPr="003044B3" w:rsidRDefault="002E3C27" w:rsidP="001C3606">
            <w:pPr>
              <w:jc w:val="center"/>
              <w:rPr>
                <w:rFonts w:ascii="Arial" w:hAnsi="Arial" w:cs="Arial"/>
                <w:b/>
                <w:bCs/>
                <w:sz w:val="20"/>
                <w:szCs w:val="20"/>
              </w:rPr>
            </w:pPr>
          </w:p>
        </w:tc>
        <w:tc>
          <w:tcPr>
            <w:tcW w:w="687" w:type="dxa"/>
          </w:tcPr>
          <w:p w14:paraId="6EDEB62E" w14:textId="77777777" w:rsidR="002E3C27" w:rsidRPr="003044B3" w:rsidRDefault="002E3C27" w:rsidP="001C3606">
            <w:pPr>
              <w:jc w:val="center"/>
              <w:rPr>
                <w:rFonts w:ascii="Arial" w:hAnsi="Arial" w:cs="Arial"/>
                <w:b/>
                <w:bCs/>
                <w:sz w:val="20"/>
                <w:szCs w:val="20"/>
              </w:rPr>
            </w:pPr>
          </w:p>
        </w:tc>
        <w:tc>
          <w:tcPr>
            <w:tcW w:w="687" w:type="dxa"/>
          </w:tcPr>
          <w:p w14:paraId="70FFFE31" w14:textId="77777777" w:rsidR="002E3C27" w:rsidRPr="003044B3" w:rsidRDefault="002E3C27" w:rsidP="001C3606">
            <w:pPr>
              <w:jc w:val="center"/>
              <w:rPr>
                <w:rFonts w:ascii="Arial" w:hAnsi="Arial" w:cs="Arial"/>
                <w:b/>
                <w:bCs/>
                <w:sz w:val="20"/>
                <w:szCs w:val="20"/>
              </w:rPr>
            </w:pPr>
          </w:p>
        </w:tc>
        <w:tc>
          <w:tcPr>
            <w:tcW w:w="687" w:type="dxa"/>
          </w:tcPr>
          <w:p w14:paraId="27C784D4" w14:textId="77777777" w:rsidR="002E3C27" w:rsidRPr="003044B3" w:rsidRDefault="002E3C27" w:rsidP="001C3606">
            <w:pPr>
              <w:jc w:val="center"/>
              <w:rPr>
                <w:rFonts w:ascii="Arial" w:hAnsi="Arial" w:cs="Arial"/>
                <w:b/>
                <w:bCs/>
                <w:sz w:val="20"/>
                <w:szCs w:val="20"/>
              </w:rPr>
            </w:pPr>
          </w:p>
        </w:tc>
        <w:tc>
          <w:tcPr>
            <w:tcW w:w="687" w:type="dxa"/>
          </w:tcPr>
          <w:p w14:paraId="2C3F8991" w14:textId="77777777" w:rsidR="002E3C27" w:rsidRPr="003044B3" w:rsidRDefault="002E3C27" w:rsidP="001C3606">
            <w:pPr>
              <w:jc w:val="center"/>
              <w:rPr>
                <w:rFonts w:ascii="Arial" w:hAnsi="Arial" w:cs="Arial"/>
                <w:b/>
                <w:bCs/>
                <w:sz w:val="20"/>
                <w:szCs w:val="20"/>
              </w:rPr>
            </w:pPr>
          </w:p>
        </w:tc>
        <w:tc>
          <w:tcPr>
            <w:tcW w:w="687" w:type="dxa"/>
          </w:tcPr>
          <w:p w14:paraId="1C8D3D45" w14:textId="77777777" w:rsidR="002E3C27" w:rsidRPr="003044B3" w:rsidRDefault="002E3C27" w:rsidP="001C3606">
            <w:pPr>
              <w:jc w:val="center"/>
              <w:rPr>
                <w:rFonts w:ascii="Arial" w:hAnsi="Arial" w:cs="Arial"/>
                <w:b/>
                <w:bCs/>
                <w:sz w:val="20"/>
                <w:szCs w:val="20"/>
              </w:rPr>
            </w:pPr>
          </w:p>
        </w:tc>
        <w:tc>
          <w:tcPr>
            <w:tcW w:w="687" w:type="dxa"/>
          </w:tcPr>
          <w:p w14:paraId="71743F61" w14:textId="77777777" w:rsidR="002E3C27" w:rsidRPr="003044B3" w:rsidRDefault="002E3C27" w:rsidP="001C3606">
            <w:pPr>
              <w:jc w:val="center"/>
              <w:rPr>
                <w:rFonts w:ascii="Arial" w:hAnsi="Arial" w:cs="Arial"/>
                <w:b/>
                <w:bCs/>
                <w:sz w:val="20"/>
                <w:szCs w:val="20"/>
              </w:rPr>
            </w:pPr>
          </w:p>
        </w:tc>
        <w:tc>
          <w:tcPr>
            <w:tcW w:w="687" w:type="dxa"/>
          </w:tcPr>
          <w:p w14:paraId="13B058BD" w14:textId="77777777" w:rsidR="002E3C27" w:rsidRPr="003044B3" w:rsidRDefault="002E3C27" w:rsidP="001C3606">
            <w:pPr>
              <w:jc w:val="center"/>
              <w:rPr>
                <w:rFonts w:ascii="Arial" w:hAnsi="Arial" w:cs="Arial"/>
                <w:b/>
                <w:bCs/>
                <w:sz w:val="20"/>
                <w:szCs w:val="20"/>
              </w:rPr>
            </w:pPr>
          </w:p>
        </w:tc>
        <w:tc>
          <w:tcPr>
            <w:tcW w:w="687" w:type="dxa"/>
          </w:tcPr>
          <w:p w14:paraId="6F48FEBC" w14:textId="77777777" w:rsidR="002E3C27" w:rsidRPr="003044B3" w:rsidRDefault="002E3C27" w:rsidP="001C3606">
            <w:pPr>
              <w:jc w:val="center"/>
              <w:rPr>
                <w:rFonts w:ascii="Arial" w:hAnsi="Arial" w:cs="Arial"/>
                <w:b/>
                <w:bCs/>
                <w:sz w:val="20"/>
                <w:szCs w:val="20"/>
              </w:rPr>
            </w:pPr>
          </w:p>
        </w:tc>
      </w:tr>
      <w:tr w:rsidR="002E3C27" w:rsidRPr="00274A16" w14:paraId="32FB9790" w14:textId="77777777" w:rsidTr="001C3606">
        <w:trPr>
          <w:trHeight w:val="272"/>
        </w:trPr>
        <w:tc>
          <w:tcPr>
            <w:tcW w:w="1244" w:type="dxa"/>
            <w:vAlign w:val="center"/>
          </w:tcPr>
          <w:p w14:paraId="57143CA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CSE2112</w:t>
            </w:r>
          </w:p>
        </w:tc>
        <w:tc>
          <w:tcPr>
            <w:tcW w:w="4824" w:type="dxa"/>
            <w:vAlign w:val="center"/>
          </w:tcPr>
          <w:p w14:paraId="3E66CBA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Digital System Design Lab</w:t>
            </w:r>
          </w:p>
        </w:tc>
        <w:tc>
          <w:tcPr>
            <w:tcW w:w="688" w:type="dxa"/>
          </w:tcPr>
          <w:p w14:paraId="089F6D02" w14:textId="77777777" w:rsidR="002E3C27" w:rsidRPr="003044B3" w:rsidRDefault="002E3C27" w:rsidP="001C3606">
            <w:pPr>
              <w:jc w:val="center"/>
              <w:rPr>
                <w:rFonts w:ascii="Arial" w:hAnsi="Arial" w:cs="Arial"/>
                <w:sz w:val="20"/>
                <w:szCs w:val="20"/>
              </w:rPr>
            </w:pPr>
          </w:p>
        </w:tc>
        <w:tc>
          <w:tcPr>
            <w:tcW w:w="688" w:type="dxa"/>
          </w:tcPr>
          <w:p w14:paraId="6725A710" w14:textId="77777777" w:rsidR="002E3C27" w:rsidRPr="003044B3" w:rsidRDefault="002E3C27" w:rsidP="001C3606">
            <w:pPr>
              <w:jc w:val="center"/>
              <w:rPr>
                <w:rFonts w:ascii="Arial" w:hAnsi="Arial" w:cs="Arial"/>
                <w:b/>
                <w:bCs/>
                <w:sz w:val="20"/>
                <w:szCs w:val="20"/>
              </w:rPr>
            </w:pPr>
          </w:p>
        </w:tc>
        <w:tc>
          <w:tcPr>
            <w:tcW w:w="687" w:type="dxa"/>
          </w:tcPr>
          <w:p w14:paraId="2A86F9A4" w14:textId="77777777" w:rsidR="002E3C27" w:rsidRPr="003044B3" w:rsidRDefault="002E3C27" w:rsidP="001C3606">
            <w:pPr>
              <w:jc w:val="center"/>
              <w:rPr>
                <w:rFonts w:ascii="Arial" w:hAnsi="Arial" w:cs="Arial"/>
                <w:b/>
                <w:bCs/>
                <w:sz w:val="20"/>
                <w:szCs w:val="20"/>
              </w:rPr>
            </w:pPr>
          </w:p>
        </w:tc>
        <w:tc>
          <w:tcPr>
            <w:tcW w:w="687" w:type="dxa"/>
          </w:tcPr>
          <w:p w14:paraId="1723C07A" w14:textId="77777777" w:rsidR="002E3C27" w:rsidRPr="003044B3" w:rsidRDefault="002E3C27" w:rsidP="001C3606">
            <w:pPr>
              <w:jc w:val="center"/>
              <w:rPr>
                <w:rFonts w:ascii="Arial" w:hAnsi="Arial" w:cs="Arial"/>
                <w:b/>
                <w:bCs/>
                <w:sz w:val="20"/>
                <w:szCs w:val="20"/>
              </w:rPr>
            </w:pPr>
          </w:p>
        </w:tc>
        <w:tc>
          <w:tcPr>
            <w:tcW w:w="687" w:type="dxa"/>
          </w:tcPr>
          <w:p w14:paraId="519BCF20"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165F16A" w14:textId="77777777" w:rsidR="002E3C27" w:rsidRPr="003044B3" w:rsidRDefault="002E3C27" w:rsidP="001C3606">
            <w:pPr>
              <w:jc w:val="center"/>
              <w:rPr>
                <w:rFonts w:ascii="Arial" w:hAnsi="Arial" w:cs="Arial"/>
                <w:b/>
                <w:bCs/>
                <w:sz w:val="20"/>
                <w:szCs w:val="20"/>
              </w:rPr>
            </w:pPr>
          </w:p>
        </w:tc>
        <w:tc>
          <w:tcPr>
            <w:tcW w:w="687" w:type="dxa"/>
          </w:tcPr>
          <w:p w14:paraId="1EEB53D7" w14:textId="77777777" w:rsidR="002E3C27" w:rsidRPr="003044B3" w:rsidRDefault="002E3C27" w:rsidP="001C3606">
            <w:pPr>
              <w:jc w:val="center"/>
              <w:rPr>
                <w:rFonts w:ascii="Arial" w:hAnsi="Arial" w:cs="Arial"/>
                <w:b/>
                <w:bCs/>
                <w:sz w:val="20"/>
                <w:szCs w:val="20"/>
              </w:rPr>
            </w:pPr>
          </w:p>
        </w:tc>
        <w:tc>
          <w:tcPr>
            <w:tcW w:w="687" w:type="dxa"/>
          </w:tcPr>
          <w:p w14:paraId="44FC1AE6" w14:textId="77777777" w:rsidR="002E3C27" w:rsidRPr="003044B3" w:rsidRDefault="002E3C27" w:rsidP="001C3606">
            <w:pPr>
              <w:jc w:val="center"/>
              <w:rPr>
                <w:rFonts w:ascii="Arial" w:hAnsi="Arial" w:cs="Arial"/>
                <w:b/>
                <w:bCs/>
                <w:sz w:val="20"/>
                <w:szCs w:val="20"/>
              </w:rPr>
            </w:pPr>
          </w:p>
        </w:tc>
        <w:tc>
          <w:tcPr>
            <w:tcW w:w="687" w:type="dxa"/>
          </w:tcPr>
          <w:p w14:paraId="16A0C173" w14:textId="77777777" w:rsidR="002E3C27" w:rsidRPr="003044B3" w:rsidRDefault="002E3C27" w:rsidP="001C3606">
            <w:pPr>
              <w:jc w:val="center"/>
              <w:rPr>
                <w:rFonts w:ascii="Arial" w:hAnsi="Arial" w:cs="Arial"/>
                <w:b/>
                <w:bCs/>
                <w:sz w:val="20"/>
                <w:szCs w:val="20"/>
              </w:rPr>
            </w:pPr>
          </w:p>
        </w:tc>
        <w:tc>
          <w:tcPr>
            <w:tcW w:w="687" w:type="dxa"/>
          </w:tcPr>
          <w:p w14:paraId="302A0EBA" w14:textId="77777777" w:rsidR="002E3C27" w:rsidRPr="003044B3" w:rsidRDefault="002E3C27" w:rsidP="001C3606">
            <w:pPr>
              <w:jc w:val="center"/>
              <w:rPr>
                <w:rFonts w:ascii="Arial" w:hAnsi="Arial" w:cs="Arial"/>
                <w:b/>
                <w:bCs/>
                <w:sz w:val="20"/>
                <w:szCs w:val="20"/>
              </w:rPr>
            </w:pPr>
          </w:p>
        </w:tc>
        <w:tc>
          <w:tcPr>
            <w:tcW w:w="687" w:type="dxa"/>
          </w:tcPr>
          <w:p w14:paraId="5883C704" w14:textId="77777777" w:rsidR="002E3C27" w:rsidRPr="003044B3" w:rsidRDefault="002E3C27" w:rsidP="001C3606">
            <w:pPr>
              <w:jc w:val="center"/>
              <w:rPr>
                <w:rFonts w:ascii="Arial" w:hAnsi="Arial" w:cs="Arial"/>
                <w:b/>
                <w:bCs/>
                <w:sz w:val="20"/>
                <w:szCs w:val="20"/>
              </w:rPr>
            </w:pPr>
          </w:p>
        </w:tc>
        <w:tc>
          <w:tcPr>
            <w:tcW w:w="687" w:type="dxa"/>
          </w:tcPr>
          <w:p w14:paraId="5276CF4D" w14:textId="77777777" w:rsidR="002E3C27" w:rsidRPr="003044B3" w:rsidRDefault="002E3C27" w:rsidP="001C3606">
            <w:pPr>
              <w:jc w:val="center"/>
              <w:rPr>
                <w:rFonts w:ascii="Arial" w:hAnsi="Arial" w:cs="Arial"/>
                <w:b/>
                <w:bCs/>
                <w:sz w:val="20"/>
                <w:szCs w:val="20"/>
              </w:rPr>
            </w:pPr>
          </w:p>
        </w:tc>
      </w:tr>
      <w:tr w:rsidR="002E3C27" w:rsidRPr="00274A16" w14:paraId="66FFF8D6" w14:textId="77777777" w:rsidTr="001C3606">
        <w:trPr>
          <w:trHeight w:val="272"/>
        </w:trPr>
        <w:tc>
          <w:tcPr>
            <w:tcW w:w="1244" w:type="dxa"/>
            <w:vAlign w:val="center"/>
          </w:tcPr>
          <w:p w14:paraId="78F239F0"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CSE2121</w:t>
            </w:r>
          </w:p>
        </w:tc>
        <w:tc>
          <w:tcPr>
            <w:tcW w:w="4824" w:type="dxa"/>
            <w:vAlign w:val="center"/>
          </w:tcPr>
          <w:p w14:paraId="7FA5A91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Data Structure</w:t>
            </w:r>
          </w:p>
        </w:tc>
        <w:tc>
          <w:tcPr>
            <w:tcW w:w="688" w:type="dxa"/>
          </w:tcPr>
          <w:p w14:paraId="1154CFC5"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7DB3682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6AF3A6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B5FFE58" w14:textId="77777777" w:rsidR="002E3C27" w:rsidRPr="003044B3" w:rsidRDefault="002E3C27" w:rsidP="001C3606">
            <w:pPr>
              <w:jc w:val="center"/>
              <w:rPr>
                <w:rFonts w:ascii="Arial" w:hAnsi="Arial" w:cs="Arial"/>
                <w:b/>
                <w:bCs/>
                <w:sz w:val="20"/>
                <w:szCs w:val="20"/>
              </w:rPr>
            </w:pPr>
          </w:p>
        </w:tc>
        <w:tc>
          <w:tcPr>
            <w:tcW w:w="687" w:type="dxa"/>
          </w:tcPr>
          <w:p w14:paraId="5CAD6503" w14:textId="77777777" w:rsidR="002E3C27" w:rsidRPr="003044B3" w:rsidRDefault="002E3C27" w:rsidP="001C3606">
            <w:pPr>
              <w:jc w:val="center"/>
              <w:rPr>
                <w:rFonts w:ascii="Arial" w:hAnsi="Arial" w:cs="Arial"/>
                <w:b/>
                <w:bCs/>
                <w:sz w:val="20"/>
                <w:szCs w:val="20"/>
              </w:rPr>
            </w:pPr>
          </w:p>
        </w:tc>
        <w:tc>
          <w:tcPr>
            <w:tcW w:w="687" w:type="dxa"/>
          </w:tcPr>
          <w:p w14:paraId="0309056D" w14:textId="77777777" w:rsidR="002E3C27" w:rsidRPr="003044B3" w:rsidRDefault="002E3C27" w:rsidP="001C3606">
            <w:pPr>
              <w:jc w:val="center"/>
              <w:rPr>
                <w:rFonts w:ascii="Arial" w:hAnsi="Arial" w:cs="Arial"/>
                <w:b/>
                <w:bCs/>
                <w:sz w:val="20"/>
                <w:szCs w:val="20"/>
              </w:rPr>
            </w:pPr>
          </w:p>
        </w:tc>
        <w:tc>
          <w:tcPr>
            <w:tcW w:w="687" w:type="dxa"/>
          </w:tcPr>
          <w:p w14:paraId="0C21D834" w14:textId="77777777" w:rsidR="002E3C27" w:rsidRPr="003044B3" w:rsidRDefault="002E3C27" w:rsidP="001C3606">
            <w:pPr>
              <w:jc w:val="center"/>
              <w:rPr>
                <w:rFonts w:ascii="Arial" w:hAnsi="Arial" w:cs="Arial"/>
                <w:b/>
                <w:bCs/>
                <w:sz w:val="20"/>
                <w:szCs w:val="20"/>
              </w:rPr>
            </w:pPr>
          </w:p>
        </w:tc>
        <w:tc>
          <w:tcPr>
            <w:tcW w:w="687" w:type="dxa"/>
          </w:tcPr>
          <w:p w14:paraId="096FFFD0" w14:textId="77777777" w:rsidR="002E3C27" w:rsidRPr="003044B3" w:rsidRDefault="002E3C27" w:rsidP="001C3606">
            <w:pPr>
              <w:jc w:val="center"/>
              <w:rPr>
                <w:rFonts w:ascii="Arial" w:hAnsi="Arial" w:cs="Arial"/>
                <w:b/>
                <w:bCs/>
                <w:sz w:val="20"/>
                <w:szCs w:val="20"/>
              </w:rPr>
            </w:pPr>
          </w:p>
        </w:tc>
        <w:tc>
          <w:tcPr>
            <w:tcW w:w="687" w:type="dxa"/>
          </w:tcPr>
          <w:p w14:paraId="28B58C85" w14:textId="77777777" w:rsidR="002E3C27" w:rsidRPr="003044B3" w:rsidRDefault="002E3C27" w:rsidP="001C3606">
            <w:pPr>
              <w:jc w:val="center"/>
              <w:rPr>
                <w:rFonts w:ascii="Arial" w:hAnsi="Arial" w:cs="Arial"/>
                <w:b/>
                <w:bCs/>
                <w:sz w:val="20"/>
                <w:szCs w:val="20"/>
              </w:rPr>
            </w:pPr>
          </w:p>
        </w:tc>
        <w:tc>
          <w:tcPr>
            <w:tcW w:w="687" w:type="dxa"/>
          </w:tcPr>
          <w:p w14:paraId="57DC9D37" w14:textId="77777777" w:rsidR="002E3C27" w:rsidRPr="003044B3" w:rsidRDefault="002E3C27" w:rsidP="001C3606">
            <w:pPr>
              <w:jc w:val="center"/>
              <w:rPr>
                <w:rFonts w:ascii="Arial" w:hAnsi="Arial" w:cs="Arial"/>
                <w:b/>
                <w:bCs/>
                <w:sz w:val="20"/>
                <w:szCs w:val="20"/>
              </w:rPr>
            </w:pPr>
          </w:p>
        </w:tc>
        <w:tc>
          <w:tcPr>
            <w:tcW w:w="687" w:type="dxa"/>
          </w:tcPr>
          <w:p w14:paraId="45882431" w14:textId="77777777" w:rsidR="002E3C27" w:rsidRPr="003044B3" w:rsidRDefault="002E3C27" w:rsidP="001C3606">
            <w:pPr>
              <w:jc w:val="center"/>
              <w:rPr>
                <w:rFonts w:ascii="Arial" w:hAnsi="Arial" w:cs="Arial"/>
                <w:b/>
                <w:bCs/>
                <w:sz w:val="20"/>
                <w:szCs w:val="20"/>
              </w:rPr>
            </w:pPr>
          </w:p>
        </w:tc>
        <w:tc>
          <w:tcPr>
            <w:tcW w:w="687" w:type="dxa"/>
          </w:tcPr>
          <w:p w14:paraId="12E14425" w14:textId="77777777" w:rsidR="002E3C27" w:rsidRPr="003044B3" w:rsidRDefault="002E3C27" w:rsidP="001C3606">
            <w:pPr>
              <w:jc w:val="center"/>
              <w:rPr>
                <w:rFonts w:ascii="Arial" w:hAnsi="Arial" w:cs="Arial"/>
                <w:b/>
                <w:bCs/>
                <w:sz w:val="20"/>
                <w:szCs w:val="20"/>
              </w:rPr>
            </w:pPr>
          </w:p>
        </w:tc>
      </w:tr>
      <w:tr w:rsidR="002E3C27" w:rsidRPr="00274A16" w14:paraId="1C6D58B0" w14:textId="77777777" w:rsidTr="001C3606">
        <w:trPr>
          <w:trHeight w:val="272"/>
        </w:trPr>
        <w:tc>
          <w:tcPr>
            <w:tcW w:w="1244" w:type="dxa"/>
            <w:vAlign w:val="center"/>
          </w:tcPr>
          <w:p w14:paraId="04FA08D5"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CSE2122</w:t>
            </w:r>
          </w:p>
        </w:tc>
        <w:tc>
          <w:tcPr>
            <w:tcW w:w="4824" w:type="dxa"/>
            <w:vAlign w:val="center"/>
          </w:tcPr>
          <w:p w14:paraId="073173C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Data Structure Lab</w:t>
            </w:r>
          </w:p>
        </w:tc>
        <w:tc>
          <w:tcPr>
            <w:tcW w:w="688" w:type="dxa"/>
          </w:tcPr>
          <w:p w14:paraId="0F325236" w14:textId="77777777" w:rsidR="002E3C27" w:rsidRPr="003044B3" w:rsidRDefault="002E3C27" w:rsidP="001C3606">
            <w:pPr>
              <w:jc w:val="center"/>
              <w:rPr>
                <w:rFonts w:ascii="Arial" w:hAnsi="Arial" w:cs="Arial"/>
                <w:sz w:val="20"/>
                <w:szCs w:val="20"/>
              </w:rPr>
            </w:pPr>
          </w:p>
        </w:tc>
        <w:tc>
          <w:tcPr>
            <w:tcW w:w="688" w:type="dxa"/>
          </w:tcPr>
          <w:p w14:paraId="1888A3B5" w14:textId="77777777" w:rsidR="002E3C27" w:rsidRPr="003044B3" w:rsidRDefault="002E3C27" w:rsidP="001C3606">
            <w:pPr>
              <w:jc w:val="center"/>
              <w:rPr>
                <w:rFonts w:ascii="Arial" w:hAnsi="Arial" w:cs="Arial"/>
                <w:b/>
                <w:bCs/>
                <w:sz w:val="20"/>
                <w:szCs w:val="20"/>
              </w:rPr>
            </w:pPr>
          </w:p>
        </w:tc>
        <w:tc>
          <w:tcPr>
            <w:tcW w:w="687" w:type="dxa"/>
          </w:tcPr>
          <w:p w14:paraId="4CFD122C"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3AEFD66" w14:textId="77777777" w:rsidR="002E3C27" w:rsidRPr="003044B3" w:rsidRDefault="002E3C27" w:rsidP="001C3606">
            <w:pPr>
              <w:jc w:val="center"/>
              <w:rPr>
                <w:rFonts w:ascii="Arial" w:hAnsi="Arial" w:cs="Arial"/>
                <w:b/>
                <w:bCs/>
                <w:sz w:val="20"/>
                <w:szCs w:val="20"/>
              </w:rPr>
            </w:pPr>
          </w:p>
        </w:tc>
        <w:tc>
          <w:tcPr>
            <w:tcW w:w="687" w:type="dxa"/>
          </w:tcPr>
          <w:p w14:paraId="0B3BFC9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756BC40" w14:textId="77777777" w:rsidR="002E3C27" w:rsidRPr="003044B3" w:rsidRDefault="002E3C27" w:rsidP="001C3606">
            <w:pPr>
              <w:jc w:val="center"/>
              <w:rPr>
                <w:rFonts w:ascii="Arial" w:hAnsi="Arial" w:cs="Arial"/>
                <w:b/>
                <w:bCs/>
                <w:sz w:val="20"/>
                <w:szCs w:val="20"/>
              </w:rPr>
            </w:pPr>
          </w:p>
        </w:tc>
        <w:tc>
          <w:tcPr>
            <w:tcW w:w="687" w:type="dxa"/>
          </w:tcPr>
          <w:p w14:paraId="758092FA" w14:textId="77777777" w:rsidR="002E3C27" w:rsidRPr="003044B3" w:rsidRDefault="002E3C27" w:rsidP="001C3606">
            <w:pPr>
              <w:jc w:val="center"/>
              <w:rPr>
                <w:rFonts w:ascii="Arial" w:hAnsi="Arial" w:cs="Arial"/>
                <w:b/>
                <w:bCs/>
                <w:sz w:val="20"/>
                <w:szCs w:val="20"/>
              </w:rPr>
            </w:pPr>
          </w:p>
        </w:tc>
        <w:tc>
          <w:tcPr>
            <w:tcW w:w="687" w:type="dxa"/>
          </w:tcPr>
          <w:p w14:paraId="609375B5" w14:textId="77777777" w:rsidR="002E3C27" w:rsidRPr="003044B3" w:rsidRDefault="002E3C27" w:rsidP="001C3606">
            <w:pPr>
              <w:jc w:val="center"/>
              <w:rPr>
                <w:rFonts w:ascii="Arial" w:hAnsi="Arial" w:cs="Arial"/>
                <w:b/>
                <w:bCs/>
                <w:sz w:val="20"/>
                <w:szCs w:val="20"/>
              </w:rPr>
            </w:pPr>
          </w:p>
        </w:tc>
        <w:tc>
          <w:tcPr>
            <w:tcW w:w="687" w:type="dxa"/>
          </w:tcPr>
          <w:p w14:paraId="14178862" w14:textId="77777777" w:rsidR="002E3C27" w:rsidRPr="003044B3" w:rsidRDefault="002E3C27" w:rsidP="001C3606">
            <w:pPr>
              <w:jc w:val="center"/>
              <w:rPr>
                <w:rFonts w:ascii="Arial" w:hAnsi="Arial" w:cs="Arial"/>
                <w:b/>
                <w:bCs/>
                <w:sz w:val="20"/>
                <w:szCs w:val="20"/>
              </w:rPr>
            </w:pPr>
          </w:p>
        </w:tc>
        <w:tc>
          <w:tcPr>
            <w:tcW w:w="687" w:type="dxa"/>
          </w:tcPr>
          <w:p w14:paraId="65D7D318" w14:textId="77777777" w:rsidR="002E3C27" w:rsidRPr="003044B3" w:rsidRDefault="002E3C27" w:rsidP="001C3606">
            <w:pPr>
              <w:jc w:val="center"/>
              <w:rPr>
                <w:rFonts w:ascii="Arial" w:hAnsi="Arial" w:cs="Arial"/>
                <w:b/>
                <w:bCs/>
                <w:sz w:val="20"/>
                <w:szCs w:val="20"/>
              </w:rPr>
            </w:pPr>
          </w:p>
        </w:tc>
        <w:tc>
          <w:tcPr>
            <w:tcW w:w="687" w:type="dxa"/>
          </w:tcPr>
          <w:p w14:paraId="23CA221A" w14:textId="77777777" w:rsidR="002E3C27" w:rsidRPr="003044B3" w:rsidRDefault="002E3C27" w:rsidP="001C3606">
            <w:pPr>
              <w:jc w:val="center"/>
              <w:rPr>
                <w:rFonts w:ascii="Arial" w:hAnsi="Arial" w:cs="Arial"/>
                <w:b/>
                <w:bCs/>
                <w:sz w:val="20"/>
                <w:szCs w:val="20"/>
              </w:rPr>
            </w:pPr>
          </w:p>
        </w:tc>
        <w:tc>
          <w:tcPr>
            <w:tcW w:w="687" w:type="dxa"/>
          </w:tcPr>
          <w:p w14:paraId="1C8B05E1" w14:textId="77777777" w:rsidR="002E3C27" w:rsidRPr="003044B3" w:rsidRDefault="002E3C27" w:rsidP="001C3606">
            <w:pPr>
              <w:jc w:val="center"/>
              <w:rPr>
                <w:rFonts w:ascii="Arial" w:hAnsi="Arial" w:cs="Arial"/>
                <w:b/>
                <w:bCs/>
                <w:sz w:val="20"/>
                <w:szCs w:val="20"/>
              </w:rPr>
            </w:pPr>
          </w:p>
        </w:tc>
      </w:tr>
      <w:tr w:rsidR="002E3C27" w:rsidRPr="00274A16" w14:paraId="32B20E9D" w14:textId="77777777" w:rsidTr="001C3606">
        <w:trPr>
          <w:trHeight w:val="272"/>
        </w:trPr>
        <w:tc>
          <w:tcPr>
            <w:tcW w:w="1244" w:type="dxa"/>
            <w:vAlign w:val="center"/>
          </w:tcPr>
          <w:p w14:paraId="29F02A8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CSE2131</w:t>
            </w:r>
          </w:p>
        </w:tc>
        <w:tc>
          <w:tcPr>
            <w:tcW w:w="4824" w:type="dxa"/>
            <w:vAlign w:val="center"/>
          </w:tcPr>
          <w:p w14:paraId="7D9B9D8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Discrete Mathematics</w:t>
            </w:r>
          </w:p>
        </w:tc>
        <w:tc>
          <w:tcPr>
            <w:tcW w:w="688" w:type="dxa"/>
          </w:tcPr>
          <w:p w14:paraId="55F66DB9"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69DC48D1" w14:textId="77777777" w:rsidR="002E3C27" w:rsidRPr="003044B3" w:rsidRDefault="002E3C27" w:rsidP="001C3606">
            <w:pPr>
              <w:jc w:val="center"/>
              <w:rPr>
                <w:rFonts w:ascii="Arial" w:hAnsi="Arial" w:cs="Arial"/>
                <w:b/>
                <w:bCs/>
                <w:sz w:val="20"/>
                <w:szCs w:val="20"/>
              </w:rPr>
            </w:pPr>
          </w:p>
        </w:tc>
        <w:tc>
          <w:tcPr>
            <w:tcW w:w="687" w:type="dxa"/>
          </w:tcPr>
          <w:p w14:paraId="42E2685F" w14:textId="77777777" w:rsidR="002E3C27" w:rsidRPr="003044B3" w:rsidRDefault="002E3C27" w:rsidP="001C3606">
            <w:pPr>
              <w:jc w:val="center"/>
              <w:rPr>
                <w:rFonts w:ascii="Arial" w:hAnsi="Arial" w:cs="Arial"/>
                <w:b/>
                <w:bCs/>
                <w:sz w:val="20"/>
                <w:szCs w:val="20"/>
              </w:rPr>
            </w:pPr>
          </w:p>
        </w:tc>
        <w:tc>
          <w:tcPr>
            <w:tcW w:w="687" w:type="dxa"/>
          </w:tcPr>
          <w:p w14:paraId="02CAD450" w14:textId="77777777" w:rsidR="002E3C27" w:rsidRPr="003044B3" w:rsidRDefault="002E3C27" w:rsidP="001C3606">
            <w:pPr>
              <w:jc w:val="center"/>
              <w:rPr>
                <w:rFonts w:ascii="Arial" w:hAnsi="Arial" w:cs="Arial"/>
                <w:b/>
                <w:bCs/>
                <w:sz w:val="20"/>
                <w:szCs w:val="20"/>
              </w:rPr>
            </w:pPr>
          </w:p>
        </w:tc>
        <w:tc>
          <w:tcPr>
            <w:tcW w:w="687" w:type="dxa"/>
          </w:tcPr>
          <w:p w14:paraId="3A3FC5B3" w14:textId="77777777" w:rsidR="002E3C27" w:rsidRPr="003044B3" w:rsidRDefault="002E3C27" w:rsidP="001C3606">
            <w:pPr>
              <w:jc w:val="center"/>
              <w:rPr>
                <w:rFonts w:ascii="Arial" w:hAnsi="Arial" w:cs="Arial"/>
                <w:b/>
                <w:bCs/>
                <w:sz w:val="20"/>
                <w:szCs w:val="20"/>
              </w:rPr>
            </w:pPr>
          </w:p>
        </w:tc>
        <w:tc>
          <w:tcPr>
            <w:tcW w:w="687" w:type="dxa"/>
          </w:tcPr>
          <w:p w14:paraId="3B902631" w14:textId="77777777" w:rsidR="002E3C27" w:rsidRPr="003044B3" w:rsidRDefault="002E3C27" w:rsidP="001C3606">
            <w:pPr>
              <w:jc w:val="center"/>
              <w:rPr>
                <w:rFonts w:ascii="Arial" w:hAnsi="Arial" w:cs="Arial"/>
                <w:b/>
                <w:bCs/>
                <w:sz w:val="20"/>
                <w:szCs w:val="20"/>
              </w:rPr>
            </w:pPr>
          </w:p>
        </w:tc>
        <w:tc>
          <w:tcPr>
            <w:tcW w:w="687" w:type="dxa"/>
          </w:tcPr>
          <w:p w14:paraId="2415FF31" w14:textId="77777777" w:rsidR="002E3C27" w:rsidRPr="003044B3" w:rsidRDefault="002E3C27" w:rsidP="001C3606">
            <w:pPr>
              <w:jc w:val="center"/>
              <w:rPr>
                <w:rFonts w:ascii="Arial" w:hAnsi="Arial" w:cs="Arial"/>
                <w:b/>
                <w:bCs/>
                <w:sz w:val="20"/>
                <w:szCs w:val="20"/>
              </w:rPr>
            </w:pPr>
          </w:p>
        </w:tc>
        <w:tc>
          <w:tcPr>
            <w:tcW w:w="687" w:type="dxa"/>
          </w:tcPr>
          <w:p w14:paraId="7AEBC906" w14:textId="77777777" w:rsidR="002E3C27" w:rsidRPr="003044B3" w:rsidRDefault="002E3C27" w:rsidP="001C3606">
            <w:pPr>
              <w:jc w:val="center"/>
              <w:rPr>
                <w:rFonts w:ascii="Arial" w:hAnsi="Arial" w:cs="Arial"/>
                <w:b/>
                <w:bCs/>
                <w:sz w:val="20"/>
                <w:szCs w:val="20"/>
              </w:rPr>
            </w:pPr>
          </w:p>
        </w:tc>
        <w:tc>
          <w:tcPr>
            <w:tcW w:w="687" w:type="dxa"/>
          </w:tcPr>
          <w:p w14:paraId="428BDD4C" w14:textId="77777777" w:rsidR="002E3C27" w:rsidRPr="003044B3" w:rsidRDefault="002E3C27" w:rsidP="001C3606">
            <w:pPr>
              <w:jc w:val="center"/>
              <w:rPr>
                <w:rFonts w:ascii="Arial" w:hAnsi="Arial" w:cs="Arial"/>
                <w:b/>
                <w:bCs/>
                <w:sz w:val="20"/>
                <w:szCs w:val="20"/>
              </w:rPr>
            </w:pPr>
          </w:p>
        </w:tc>
        <w:tc>
          <w:tcPr>
            <w:tcW w:w="687" w:type="dxa"/>
          </w:tcPr>
          <w:p w14:paraId="0AB578AA" w14:textId="77777777" w:rsidR="002E3C27" w:rsidRPr="003044B3" w:rsidRDefault="002E3C27" w:rsidP="001C3606">
            <w:pPr>
              <w:jc w:val="center"/>
              <w:rPr>
                <w:rFonts w:ascii="Arial" w:hAnsi="Arial" w:cs="Arial"/>
                <w:b/>
                <w:bCs/>
                <w:sz w:val="20"/>
                <w:szCs w:val="20"/>
              </w:rPr>
            </w:pPr>
          </w:p>
        </w:tc>
        <w:tc>
          <w:tcPr>
            <w:tcW w:w="687" w:type="dxa"/>
          </w:tcPr>
          <w:p w14:paraId="6EE2D33E" w14:textId="77777777" w:rsidR="002E3C27" w:rsidRPr="003044B3" w:rsidRDefault="002E3C27" w:rsidP="001C3606">
            <w:pPr>
              <w:jc w:val="center"/>
              <w:rPr>
                <w:rFonts w:ascii="Arial" w:hAnsi="Arial" w:cs="Arial"/>
                <w:b/>
                <w:bCs/>
                <w:sz w:val="20"/>
                <w:szCs w:val="20"/>
              </w:rPr>
            </w:pPr>
          </w:p>
        </w:tc>
        <w:tc>
          <w:tcPr>
            <w:tcW w:w="687" w:type="dxa"/>
          </w:tcPr>
          <w:p w14:paraId="0ECEE84A" w14:textId="77777777" w:rsidR="002E3C27" w:rsidRPr="003044B3" w:rsidRDefault="002E3C27" w:rsidP="001C3606">
            <w:pPr>
              <w:jc w:val="center"/>
              <w:rPr>
                <w:rFonts w:ascii="Arial" w:hAnsi="Arial" w:cs="Arial"/>
                <w:b/>
                <w:bCs/>
                <w:sz w:val="20"/>
                <w:szCs w:val="20"/>
              </w:rPr>
            </w:pPr>
          </w:p>
        </w:tc>
      </w:tr>
      <w:tr w:rsidR="002E3C27" w:rsidRPr="00274A16" w14:paraId="45B58E18" w14:textId="77777777" w:rsidTr="001C3606">
        <w:trPr>
          <w:trHeight w:val="272"/>
        </w:trPr>
        <w:tc>
          <w:tcPr>
            <w:tcW w:w="1244" w:type="dxa"/>
            <w:vAlign w:val="center"/>
          </w:tcPr>
          <w:p w14:paraId="73E76B8F"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CSE2142</w:t>
            </w:r>
          </w:p>
        </w:tc>
        <w:tc>
          <w:tcPr>
            <w:tcW w:w="4824" w:type="dxa"/>
            <w:vAlign w:val="center"/>
          </w:tcPr>
          <w:p w14:paraId="10163494"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Writing Professional Code Lab</w:t>
            </w:r>
          </w:p>
        </w:tc>
        <w:tc>
          <w:tcPr>
            <w:tcW w:w="688" w:type="dxa"/>
          </w:tcPr>
          <w:p w14:paraId="3EEBCD56" w14:textId="77777777" w:rsidR="002E3C27" w:rsidRPr="003044B3" w:rsidRDefault="002E3C27" w:rsidP="001C3606">
            <w:pPr>
              <w:jc w:val="center"/>
              <w:rPr>
                <w:rFonts w:ascii="Arial" w:hAnsi="Arial" w:cs="Arial"/>
                <w:sz w:val="20"/>
                <w:szCs w:val="20"/>
              </w:rPr>
            </w:pPr>
          </w:p>
        </w:tc>
        <w:tc>
          <w:tcPr>
            <w:tcW w:w="688" w:type="dxa"/>
          </w:tcPr>
          <w:p w14:paraId="77311F3A" w14:textId="77777777" w:rsidR="002E3C27" w:rsidRPr="003044B3" w:rsidRDefault="002E3C27" w:rsidP="001C3606">
            <w:pPr>
              <w:jc w:val="center"/>
              <w:rPr>
                <w:rFonts w:ascii="Arial" w:hAnsi="Arial" w:cs="Arial"/>
                <w:b/>
                <w:bCs/>
                <w:sz w:val="20"/>
                <w:szCs w:val="20"/>
              </w:rPr>
            </w:pPr>
          </w:p>
        </w:tc>
        <w:tc>
          <w:tcPr>
            <w:tcW w:w="687" w:type="dxa"/>
          </w:tcPr>
          <w:p w14:paraId="3287DCBF"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7" w:type="dxa"/>
          </w:tcPr>
          <w:p w14:paraId="212C5BC9" w14:textId="77777777" w:rsidR="002E3C27" w:rsidRPr="003044B3" w:rsidRDefault="002E3C27" w:rsidP="001C3606">
            <w:pPr>
              <w:jc w:val="center"/>
              <w:rPr>
                <w:rFonts w:ascii="Arial" w:hAnsi="Arial" w:cs="Arial"/>
                <w:sz w:val="20"/>
                <w:szCs w:val="20"/>
              </w:rPr>
            </w:pPr>
          </w:p>
        </w:tc>
        <w:tc>
          <w:tcPr>
            <w:tcW w:w="687" w:type="dxa"/>
          </w:tcPr>
          <w:p w14:paraId="3DCA040A"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A09BB31" w14:textId="77777777" w:rsidR="002E3C27" w:rsidRPr="003044B3" w:rsidRDefault="002E3C27" w:rsidP="001C3606">
            <w:pPr>
              <w:jc w:val="center"/>
              <w:rPr>
                <w:rFonts w:ascii="Arial" w:hAnsi="Arial" w:cs="Arial"/>
                <w:b/>
                <w:bCs/>
                <w:sz w:val="20"/>
                <w:szCs w:val="20"/>
              </w:rPr>
            </w:pPr>
          </w:p>
        </w:tc>
        <w:tc>
          <w:tcPr>
            <w:tcW w:w="687" w:type="dxa"/>
          </w:tcPr>
          <w:p w14:paraId="325F0C2F" w14:textId="77777777" w:rsidR="002E3C27" w:rsidRPr="003044B3" w:rsidRDefault="002E3C27" w:rsidP="001C3606">
            <w:pPr>
              <w:jc w:val="center"/>
              <w:rPr>
                <w:rFonts w:ascii="Arial" w:hAnsi="Arial" w:cs="Arial"/>
                <w:sz w:val="20"/>
                <w:szCs w:val="20"/>
              </w:rPr>
            </w:pPr>
          </w:p>
        </w:tc>
        <w:tc>
          <w:tcPr>
            <w:tcW w:w="687" w:type="dxa"/>
          </w:tcPr>
          <w:p w14:paraId="0363488F" w14:textId="77777777" w:rsidR="002E3C27" w:rsidRPr="003044B3" w:rsidRDefault="002E3C27" w:rsidP="001C3606">
            <w:pPr>
              <w:jc w:val="center"/>
              <w:rPr>
                <w:rFonts w:ascii="Arial" w:hAnsi="Arial" w:cs="Arial"/>
                <w:sz w:val="20"/>
                <w:szCs w:val="20"/>
              </w:rPr>
            </w:pPr>
          </w:p>
        </w:tc>
        <w:tc>
          <w:tcPr>
            <w:tcW w:w="687" w:type="dxa"/>
          </w:tcPr>
          <w:p w14:paraId="12E3557E" w14:textId="77777777" w:rsidR="002E3C27" w:rsidRPr="003044B3" w:rsidRDefault="002E3C27" w:rsidP="001C3606">
            <w:pPr>
              <w:jc w:val="center"/>
              <w:rPr>
                <w:rFonts w:ascii="Arial" w:hAnsi="Arial" w:cs="Arial"/>
                <w:sz w:val="20"/>
                <w:szCs w:val="20"/>
              </w:rPr>
            </w:pPr>
          </w:p>
        </w:tc>
        <w:tc>
          <w:tcPr>
            <w:tcW w:w="687" w:type="dxa"/>
          </w:tcPr>
          <w:p w14:paraId="36537773" w14:textId="77777777" w:rsidR="002E3C27" w:rsidRPr="003044B3" w:rsidRDefault="002E3C27" w:rsidP="001C3606">
            <w:pPr>
              <w:jc w:val="center"/>
              <w:rPr>
                <w:rFonts w:ascii="Arial" w:hAnsi="Arial" w:cs="Arial"/>
                <w:sz w:val="20"/>
                <w:szCs w:val="20"/>
              </w:rPr>
            </w:pPr>
          </w:p>
        </w:tc>
        <w:tc>
          <w:tcPr>
            <w:tcW w:w="687" w:type="dxa"/>
          </w:tcPr>
          <w:p w14:paraId="3B1A44DA" w14:textId="77777777" w:rsidR="002E3C27" w:rsidRPr="003044B3" w:rsidRDefault="002E3C27" w:rsidP="001C3606">
            <w:pPr>
              <w:jc w:val="center"/>
              <w:rPr>
                <w:rFonts w:ascii="Arial" w:hAnsi="Arial" w:cs="Arial"/>
                <w:b/>
                <w:bCs/>
                <w:sz w:val="20"/>
                <w:szCs w:val="20"/>
              </w:rPr>
            </w:pPr>
          </w:p>
        </w:tc>
        <w:tc>
          <w:tcPr>
            <w:tcW w:w="687" w:type="dxa"/>
          </w:tcPr>
          <w:p w14:paraId="79D0435F" w14:textId="77777777" w:rsidR="002E3C27" w:rsidRPr="003044B3" w:rsidRDefault="002E3C27" w:rsidP="001C3606">
            <w:pPr>
              <w:jc w:val="center"/>
              <w:rPr>
                <w:rFonts w:ascii="Arial" w:hAnsi="Arial" w:cs="Arial"/>
                <w:b/>
                <w:bCs/>
                <w:sz w:val="20"/>
                <w:szCs w:val="20"/>
              </w:rPr>
            </w:pPr>
          </w:p>
        </w:tc>
      </w:tr>
      <w:tr w:rsidR="002E3C27" w:rsidRPr="00274A16" w14:paraId="0ADF32AF" w14:textId="77777777" w:rsidTr="001C3606">
        <w:trPr>
          <w:trHeight w:val="272"/>
        </w:trPr>
        <w:tc>
          <w:tcPr>
            <w:tcW w:w="1244" w:type="dxa"/>
          </w:tcPr>
          <w:p w14:paraId="61190EDA" w14:textId="77777777" w:rsidR="002E3C27" w:rsidRPr="00274A16" w:rsidRDefault="002E3C27" w:rsidP="001C3606">
            <w:pPr>
              <w:rPr>
                <w:rFonts w:ascii="Arial" w:hAnsi="Arial" w:cs="Arial"/>
                <w:sz w:val="18"/>
                <w:szCs w:val="18"/>
              </w:rPr>
            </w:pPr>
          </w:p>
        </w:tc>
        <w:tc>
          <w:tcPr>
            <w:tcW w:w="4824" w:type="dxa"/>
          </w:tcPr>
          <w:p w14:paraId="195B9CC3" w14:textId="77777777" w:rsidR="002E3C27" w:rsidRPr="00CF171A" w:rsidRDefault="002E3C27" w:rsidP="001C3606">
            <w:pPr>
              <w:rPr>
                <w:rFonts w:ascii="Arial" w:hAnsi="Arial" w:cs="Arial"/>
                <w:sz w:val="18"/>
                <w:szCs w:val="18"/>
              </w:rPr>
            </w:pPr>
          </w:p>
        </w:tc>
        <w:tc>
          <w:tcPr>
            <w:tcW w:w="688" w:type="dxa"/>
          </w:tcPr>
          <w:p w14:paraId="6A9996F7" w14:textId="77777777" w:rsidR="002E3C27" w:rsidRPr="003044B3" w:rsidRDefault="002E3C27" w:rsidP="001C3606">
            <w:pPr>
              <w:jc w:val="center"/>
              <w:rPr>
                <w:rFonts w:ascii="Arial" w:hAnsi="Arial" w:cs="Arial"/>
                <w:b/>
                <w:bCs/>
                <w:sz w:val="20"/>
                <w:szCs w:val="20"/>
              </w:rPr>
            </w:pPr>
          </w:p>
        </w:tc>
        <w:tc>
          <w:tcPr>
            <w:tcW w:w="688" w:type="dxa"/>
          </w:tcPr>
          <w:p w14:paraId="21416F6D" w14:textId="77777777" w:rsidR="002E3C27" w:rsidRPr="003044B3" w:rsidRDefault="002E3C27" w:rsidP="001C3606">
            <w:pPr>
              <w:jc w:val="center"/>
              <w:rPr>
                <w:rFonts w:ascii="Arial" w:hAnsi="Arial" w:cs="Arial"/>
                <w:b/>
                <w:bCs/>
                <w:sz w:val="20"/>
                <w:szCs w:val="20"/>
              </w:rPr>
            </w:pPr>
          </w:p>
        </w:tc>
        <w:tc>
          <w:tcPr>
            <w:tcW w:w="687" w:type="dxa"/>
          </w:tcPr>
          <w:p w14:paraId="665C7F70" w14:textId="77777777" w:rsidR="002E3C27" w:rsidRPr="003044B3" w:rsidRDefault="002E3C27" w:rsidP="001C3606">
            <w:pPr>
              <w:jc w:val="center"/>
              <w:rPr>
                <w:rFonts w:ascii="Arial" w:hAnsi="Arial" w:cs="Arial"/>
                <w:b/>
                <w:bCs/>
                <w:sz w:val="20"/>
                <w:szCs w:val="20"/>
              </w:rPr>
            </w:pPr>
          </w:p>
        </w:tc>
        <w:tc>
          <w:tcPr>
            <w:tcW w:w="687" w:type="dxa"/>
          </w:tcPr>
          <w:p w14:paraId="0591D989" w14:textId="77777777" w:rsidR="002E3C27" w:rsidRPr="003044B3" w:rsidRDefault="002E3C27" w:rsidP="001C3606">
            <w:pPr>
              <w:jc w:val="center"/>
              <w:rPr>
                <w:rFonts w:ascii="Arial" w:hAnsi="Arial" w:cs="Arial"/>
                <w:b/>
                <w:bCs/>
                <w:sz w:val="20"/>
                <w:szCs w:val="20"/>
              </w:rPr>
            </w:pPr>
          </w:p>
        </w:tc>
        <w:tc>
          <w:tcPr>
            <w:tcW w:w="687" w:type="dxa"/>
          </w:tcPr>
          <w:p w14:paraId="47531B2F" w14:textId="77777777" w:rsidR="002E3C27" w:rsidRPr="003044B3" w:rsidRDefault="002E3C27" w:rsidP="001C3606">
            <w:pPr>
              <w:jc w:val="center"/>
              <w:rPr>
                <w:rFonts w:ascii="Arial" w:hAnsi="Arial" w:cs="Arial"/>
                <w:b/>
                <w:bCs/>
                <w:sz w:val="20"/>
                <w:szCs w:val="20"/>
              </w:rPr>
            </w:pPr>
          </w:p>
        </w:tc>
        <w:tc>
          <w:tcPr>
            <w:tcW w:w="687" w:type="dxa"/>
          </w:tcPr>
          <w:p w14:paraId="5A46BFAD" w14:textId="77777777" w:rsidR="002E3C27" w:rsidRPr="003044B3" w:rsidRDefault="002E3C27" w:rsidP="001C3606">
            <w:pPr>
              <w:jc w:val="center"/>
              <w:rPr>
                <w:rFonts w:ascii="Arial" w:hAnsi="Arial" w:cs="Arial"/>
                <w:b/>
                <w:bCs/>
                <w:sz w:val="20"/>
                <w:szCs w:val="20"/>
              </w:rPr>
            </w:pPr>
          </w:p>
        </w:tc>
        <w:tc>
          <w:tcPr>
            <w:tcW w:w="687" w:type="dxa"/>
          </w:tcPr>
          <w:p w14:paraId="67343560" w14:textId="77777777" w:rsidR="002E3C27" w:rsidRPr="003044B3" w:rsidRDefault="002E3C27" w:rsidP="001C3606">
            <w:pPr>
              <w:jc w:val="center"/>
              <w:rPr>
                <w:rFonts w:ascii="Arial" w:hAnsi="Arial" w:cs="Arial"/>
                <w:b/>
                <w:bCs/>
                <w:sz w:val="20"/>
                <w:szCs w:val="20"/>
              </w:rPr>
            </w:pPr>
          </w:p>
        </w:tc>
        <w:tc>
          <w:tcPr>
            <w:tcW w:w="687" w:type="dxa"/>
          </w:tcPr>
          <w:p w14:paraId="58F0826F" w14:textId="77777777" w:rsidR="002E3C27" w:rsidRPr="003044B3" w:rsidRDefault="002E3C27" w:rsidP="001C3606">
            <w:pPr>
              <w:jc w:val="center"/>
              <w:rPr>
                <w:rFonts w:ascii="Arial" w:hAnsi="Arial" w:cs="Arial"/>
                <w:b/>
                <w:bCs/>
                <w:sz w:val="20"/>
                <w:szCs w:val="20"/>
              </w:rPr>
            </w:pPr>
          </w:p>
        </w:tc>
        <w:tc>
          <w:tcPr>
            <w:tcW w:w="687" w:type="dxa"/>
          </w:tcPr>
          <w:p w14:paraId="1DC8BF02" w14:textId="77777777" w:rsidR="002E3C27" w:rsidRPr="003044B3" w:rsidRDefault="002E3C27" w:rsidP="001C3606">
            <w:pPr>
              <w:jc w:val="center"/>
              <w:rPr>
                <w:rFonts w:ascii="Arial" w:hAnsi="Arial" w:cs="Arial"/>
                <w:b/>
                <w:bCs/>
                <w:sz w:val="20"/>
                <w:szCs w:val="20"/>
              </w:rPr>
            </w:pPr>
          </w:p>
        </w:tc>
        <w:tc>
          <w:tcPr>
            <w:tcW w:w="687" w:type="dxa"/>
          </w:tcPr>
          <w:p w14:paraId="39546BAC" w14:textId="77777777" w:rsidR="002E3C27" w:rsidRPr="003044B3" w:rsidRDefault="002E3C27" w:rsidP="001C3606">
            <w:pPr>
              <w:jc w:val="center"/>
              <w:rPr>
                <w:rFonts w:ascii="Arial" w:hAnsi="Arial" w:cs="Arial"/>
                <w:b/>
                <w:bCs/>
                <w:sz w:val="20"/>
                <w:szCs w:val="20"/>
              </w:rPr>
            </w:pPr>
          </w:p>
        </w:tc>
        <w:tc>
          <w:tcPr>
            <w:tcW w:w="687" w:type="dxa"/>
          </w:tcPr>
          <w:p w14:paraId="76B364F2" w14:textId="77777777" w:rsidR="002E3C27" w:rsidRPr="003044B3" w:rsidRDefault="002E3C27" w:rsidP="001C3606">
            <w:pPr>
              <w:jc w:val="center"/>
              <w:rPr>
                <w:rFonts w:ascii="Arial" w:hAnsi="Arial" w:cs="Arial"/>
                <w:b/>
                <w:bCs/>
                <w:sz w:val="20"/>
                <w:szCs w:val="20"/>
              </w:rPr>
            </w:pPr>
          </w:p>
        </w:tc>
        <w:tc>
          <w:tcPr>
            <w:tcW w:w="687" w:type="dxa"/>
          </w:tcPr>
          <w:p w14:paraId="5B349258" w14:textId="77777777" w:rsidR="002E3C27" w:rsidRPr="003044B3" w:rsidRDefault="002E3C27" w:rsidP="001C3606">
            <w:pPr>
              <w:jc w:val="center"/>
              <w:rPr>
                <w:rFonts w:ascii="Arial" w:hAnsi="Arial" w:cs="Arial"/>
                <w:b/>
                <w:bCs/>
                <w:sz w:val="20"/>
                <w:szCs w:val="20"/>
              </w:rPr>
            </w:pPr>
          </w:p>
        </w:tc>
      </w:tr>
      <w:tr w:rsidR="002E3C27" w:rsidRPr="00274A16" w14:paraId="33B0619B" w14:textId="77777777" w:rsidTr="001C3606">
        <w:trPr>
          <w:trHeight w:val="272"/>
        </w:trPr>
        <w:tc>
          <w:tcPr>
            <w:tcW w:w="1244" w:type="dxa"/>
            <w:vAlign w:val="center"/>
          </w:tcPr>
          <w:p w14:paraId="2FA80897"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LAW2211</w:t>
            </w:r>
          </w:p>
        </w:tc>
        <w:tc>
          <w:tcPr>
            <w:tcW w:w="4824" w:type="dxa"/>
            <w:vAlign w:val="center"/>
          </w:tcPr>
          <w:p w14:paraId="5C5E585A"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Cyber and Intellectual Property Law</w:t>
            </w:r>
          </w:p>
        </w:tc>
        <w:tc>
          <w:tcPr>
            <w:tcW w:w="688" w:type="dxa"/>
          </w:tcPr>
          <w:p w14:paraId="2A706A2F"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8" w:type="dxa"/>
          </w:tcPr>
          <w:p w14:paraId="35A65FB9"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4AB2FD18"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4FA46719" w14:textId="77777777" w:rsidR="002E3C27" w:rsidRPr="003044B3" w:rsidRDefault="002E3C27" w:rsidP="001C3606">
            <w:pPr>
              <w:jc w:val="center"/>
              <w:rPr>
                <w:rFonts w:ascii="Arial" w:hAnsi="Arial" w:cs="Arial"/>
                <w:b/>
                <w:bCs/>
                <w:sz w:val="20"/>
                <w:szCs w:val="20"/>
              </w:rPr>
            </w:pPr>
          </w:p>
        </w:tc>
        <w:tc>
          <w:tcPr>
            <w:tcW w:w="687" w:type="dxa"/>
          </w:tcPr>
          <w:p w14:paraId="7113FAB4" w14:textId="77777777" w:rsidR="002E3C27" w:rsidRPr="003044B3" w:rsidRDefault="002E3C27" w:rsidP="001C3606">
            <w:pPr>
              <w:jc w:val="center"/>
              <w:rPr>
                <w:rFonts w:ascii="Arial" w:hAnsi="Arial" w:cs="Arial"/>
                <w:b/>
                <w:bCs/>
                <w:sz w:val="20"/>
                <w:szCs w:val="20"/>
              </w:rPr>
            </w:pPr>
          </w:p>
        </w:tc>
        <w:tc>
          <w:tcPr>
            <w:tcW w:w="687" w:type="dxa"/>
          </w:tcPr>
          <w:p w14:paraId="2685B651" w14:textId="77777777" w:rsidR="002E3C27" w:rsidRPr="003044B3" w:rsidRDefault="002E3C27" w:rsidP="001C3606">
            <w:pPr>
              <w:jc w:val="center"/>
              <w:rPr>
                <w:rFonts w:ascii="Arial" w:hAnsi="Arial" w:cs="Arial"/>
                <w:b/>
                <w:bCs/>
                <w:sz w:val="20"/>
                <w:szCs w:val="20"/>
              </w:rPr>
            </w:pPr>
          </w:p>
        </w:tc>
        <w:tc>
          <w:tcPr>
            <w:tcW w:w="687" w:type="dxa"/>
          </w:tcPr>
          <w:p w14:paraId="72AFFCB1" w14:textId="77777777" w:rsidR="002E3C27" w:rsidRPr="003044B3" w:rsidRDefault="002E3C27" w:rsidP="001C3606">
            <w:pPr>
              <w:jc w:val="center"/>
              <w:rPr>
                <w:rFonts w:ascii="Arial" w:hAnsi="Arial" w:cs="Arial"/>
                <w:sz w:val="20"/>
                <w:szCs w:val="20"/>
              </w:rPr>
            </w:pPr>
          </w:p>
        </w:tc>
        <w:tc>
          <w:tcPr>
            <w:tcW w:w="687" w:type="dxa"/>
          </w:tcPr>
          <w:p w14:paraId="647E0623" w14:textId="77777777" w:rsidR="002E3C27" w:rsidRPr="003044B3" w:rsidRDefault="002E3C27" w:rsidP="001C3606">
            <w:pPr>
              <w:jc w:val="center"/>
              <w:rPr>
                <w:rFonts w:ascii="Arial" w:hAnsi="Arial" w:cs="Arial"/>
                <w:sz w:val="20"/>
                <w:szCs w:val="20"/>
              </w:rPr>
            </w:pPr>
          </w:p>
        </w:tc>
        <w:tc>
          <w:tcPr>
            <w:tcW w:w="687" w:type="dxa"/>
          </w:tcPr>
          <w:p w14:paraId="51BE6606" w14:textId="77777777" w:rsidR="002E3C27" w:rsidRPr="003044B3" w:rsidRDefault="002E3C27" w:rsidP="001C3606">
            <w:pPr>
              <w:jc w:val="center"/>
              <w:rPr>
                <w:rFonts w:ascii="Arial" w:hAnsi="Arial" w:cs="Arial"/>
                <w:sz w:val="20"/>
                <w:szCs w:val="20"/>
              </w:rPr>
            </w:pPr>
          </w:p>
        </w:tc>
        <w:tc>
          <w:tcPr>
            <w:tcW w:w="687" w:type="dxa"/>
          </w:tcPr>
          <w:p w14:paraId="105CD0F2" w14:textId="77777777" w:rsidR="002E3C27" w:rsidRPr="003044B3" w:rsidRDefault="002E3C27" w:rsidP="001C3606">
            <w:pPr>
              <w:jc w:val="center"/>
              <w:rPr>
                <w:rFonts w:ascii="Arial" w:hAnsi="Arial" w:cs="Arial"/>
                <w:sz w:val="20"/>
                <w:szCs w:val="20"/>
              </w:rPr>
            </w:pPr>
          </w:p>
        </w:tc>
        <w:tc>
          <w:tcPr>
            <w:tcW w:w="687" w:type="dxa"/>
          </w:tcPr>
          <w:p w14:paraId="53C88272" w14:textId="77777777" w:rsidR="002E3C27" w:rsidRPr="003044B3" w:rsidRDefault="002E3C27" w:rsidP="001C3606">
            <w:pPr>
              <w:jc w:val="center"/>
              <w:rPr>
                <w:rFonts w:ascii="Arial" w:hAnsi="Arial" w:cs="Arial"/>
                <w:sz w:val="20"/>
                <w:szCs w:val="20"/>
              </w:rPr>
            </w:pPr>
          </w:p>
        </w:tc>
        <w:tc>
          <w:tcPr>
            <w:tcW w:w="687" w:type="dxa"/>
          </w:tcPr>
          <w:p w14:paraId="4E412189" w14:textId="77777777" w:rsidR="002E3C27" w:rsidRPr="003044B3" w:rsidRDefault="002E3C27" w:rsidP="001C3606">
            <w:pPr>
              <w:jc w:val="center"/>
              <w:rPr>
                <w:rFonts w:ascii="Arial" w:hAnsi="Arial" w:cs="Arial"/>
                <w:b/>
                <w:bCs/>
                <w:sz w:val="20"/>
                <w:szCs w:val="20"/>
              </w:rPr>
            </w:pPr>
          </w:p>
        </w:tc>
      </w:tr>
      <w:tr w:rsidR="002E3C27" w:rsidRPr="00274A16" w14:paraId="6B12D47E" w14:textId="77777777" w:rsidTr="001C3606">
        <w:trPr>
          <w:trHeight w:val="272"/>
        </w:trPr>
        <w:tc>
          <w:tcPr>
            <w:tcW w:w="1244" w:type="dxa"/>
            <w:vAlign w:val="center"/>
          </w:tcPr>
          <w:p w14:paraId="109D532D"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MATH2231</w:t>
            </w:r>
          </w:p>
        </w:tc>
        <w:tc>
          <w:tcPr>
            <w:tcW w:w="4824" w:type="dxa"/>
            <w:vAlign w:val="center"/>
          </w:tcPr>
          <w:p w14:paraId="7E8C8CFB"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Numerical Methods</w:t>
            </w:r>
          </w:p>
        </w:tc>
        <w:tc>
          <w:tcPr>
            <w:tcW w:w="688" w:type="dxa"/>
          </w:tcPr>
          <w:p w14:paraId="71097CC1" w14:textId="77777777" w:rsidR="002E3C27" w:rsidRPr="003044B3" w:rsidRDefault="002E3C27" w:rsidP="001C3606">
            <w:pPr>
              <w:jc w:val="center"/>
              <w:rPr>
                <w:rFonts w:ascii="Arial" w:hAnsi="Arial" w:cs="Arial"/>
                <w:b/>
                <w:bCs/>
                <w:sz w:val="20"/>
                <w:szCs w:val="20"/>
              </w:rPr>
            </w:pPr>
          </w:p>
        </w:tc>
        <w:tc>
          <w:tcPr>
            <w:tcW w:w="688" w:type="dxa"/>
          </w:tcPr>
          <w:p w14:paraId="1403F6D2"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7208FC2" w14:textId="77777777" w:rsidR="002E3C27" w:rsidRPr="003044B3" w:rsidRDefault="002E3C27" w:rsidP="001C3606">
            <w:pPr>
              <w:jc w:val="center"/>
              <w:rPr>
                <w:rFonts w:ascii="Arial" w:hAnsi="Arial" w:cs="Arial"/>
                <w:b/>
                <w:bCs/>
                <w:sz w:val="20"/>
                <w:szCs w:val="20"/>
              </w:rPr>
            </w:pPr>
          </w:p>
        </w:tc>
        <w:tc>
          <w:tcPr>
            <w:tcW w:w="687" w:type="dxa"/>
          </w:tcPr>
          <w:p w14:paraId="3737EB88" w14:textId="77777777" w:rsidR="002E3C27" w:rsidRPr="003044B3" w:rsidRDefault="002E3C27" w:rsidP="001C3606">
            <w:pPr>
              <w:jc w:val="center"/>
              <w:rPr>
                <w:rFonts w:ascii="Arial" w:hAnsi="Arial" w:cs="Arial"/>
                <w:b/>
                <w:bCs/>
                <w:sz w:val="20"/>
                <w:szCs w:val="20"/>
              </w:rPr>
            </w:pPr>
          </w:p>
        </w:tc>
        <w:tc>
          <w:tcPr>
            <w:tcW w:w="687" w:type="dxa"/>
          </w:tcPr>
          <w:p w14:paraId="7753832A" w14:textId="77777777" w:rsidR="002E3C27" w:rsidRPr="003044B3" w:rsidRDefault="002E3C27" w:rsidP="001C3606">
            <w:pPr>
              <w:jc w:val="center"/>
              <w:rPr>
                <w:rFonts w:ascii="Arial" w:hAnsi="Arial" w:cs="Arial"/>
                <w:b/>
                <w:bCs/>
                <w:sz w:val="20"/>
                <w:szCs w:val="20"/>
              </w:rPr>
            </w:pPr>
          </w:p>
        </w:tc>
        <w:tc>
          <w:tcPr>
            <w:tcW w:w="687" w:type="dxa"/>
          </w:tcPr>
          <w:p w14:paraId="59DBDC64" w14:textId="77777777" w:rsidR="002E3C27" w:rsidRPr="003044B3" w:rsidRDefault="002E3C27" w:rsidP="001C3606">
            <w:pPr>
              <w:jc w:val="center"/>
              <w:rPr>
                <w:rFonts w:ascii="Arial" w:hAnsi="Arial" w:cs="Arial"/>
                <w:b/>
                <w:bCs/>
                <w:sz w:val="20"/>
                <w:szCs w:val="20"/>
              </w:rPr>
            </w:pPr>
          </w:p>
        </w:tc>
        <w:tc>
          <w:tcPr>
            <w:tcW w:w="687" w:type="dxa"/>
          </w:tcPr>
          <w:p w14:paraId="62A2C52A" w14:textId="77777777" w:rsidR="002E3C27" w:rsidRPr="003044B3" w:rsidRDefault="002E3C27" w:rsidP="001C3606">
            <w:pPr>
              <w:jc w:val="center"/>
              <w:rPr>
                <w:rFonts w:ascii="Arial" w:hAnsi="Arial" w:cs="Arial"/>
                <w:b/>
                <w:bCs/>
                <w:sz w:val="20"/>
                <w:szCs w:val="20"/>
              </w:rPr>
            </w:pPr>
          </w:p>
        </w:tc>
        <w:tc>
          <w:tcPr>
            <w:tcW w:w="687" w:type="dxa"/>
          </w:tcPr>
          <w:p w14:paraId="1972B81F" w14:textId="77777777" w:rsidR="002E3C27" w:rsidRPr="003044B3" w:rsidRDefault="002E3C27" w:rsidP="001C3606">
            <w:pPr>
              <w:jc w:val="center"/>
              <w:rPr>
                <w:rFonts w:ascii="Arial" w:hAnsi="Arial" w:cs="Arial"/>
                <w:b/>
                <w:bCs/>
                <w:sz w:val="20"/>
                <w:szCs w:val="20"/>
              </w:rPr>
            </w:pPr>
          </w:p>
        </w:tc>
        <w:tc>
          <w:tcPr>
            <w:tcW w:w="687" w:type="dxa"/>
          </w:tcPr>
          <w:p w14:paraId="610E4B43" w14:textId="77777777" w:rsidR="002E3C27" w:rsidRPr="003044B3" w:rsidRDefault="002E3C27" w:rsidP="001C3606">
            <w:pPr>
              <w:jc w:val="center"/>
              <w:rPr>
                <w:rFonts w:ascii="Arial" w:hAnsi="Arial" w:cs="Arial"/>
                <w:b/>
                <w:bCs/>
                <w:sz w:val="20"/>
                <w:szCs w:val="20"/>
              </w:rPr>
            </w:pPr>
          </w:p>
        </w:tc>
        <w:tc>
          <w:tcPr>
            <w:tcW w:w="687" w:type="dxa"/>
          </w:tcPr>
          <w:p w14:paraId="7C6A268C" w14:textId="77777777" w:rsidR="002E3C27" w:rsidRPr="003044B3" w:rsidRDefault="002E3C27" w:rsidP="001C3606">
            <w:pPr>
              <w:jc w:val="center"/>
              <w:rPr>
                <w:rFonts w:ascii="Arial" w:hAnsi="Arial" w:cs="Arial"/>
                <w:b/>
                <w:bCs/>
                <w:sz w:val="20"/>
                <w:szCs w:val="20"/>
              </w:rPr>
            </w:pPr>
          </w:p>
        </w:tc>
        <w:tc>
          <w:tcPr>
            <w:tcW w:w="687" w:type="dxa"/>
          </w:tcPr>
          <w:p w14:paraId="0F55C791" w14:textId="77777777" w:rsidR="002E3C27" w:rsidRPr="003044B3" w:rsidRDefault="002E3C27" w:rsidP="001C3606">
            <w:pPr>
              <w:jc w:val="center"/>
              <w:rPr>
                <w:rFonts w:ascii="Arial" w:hAnsi="Arial" w:cs="Arial"/>
                <w:b/>
                <w:bCs/>
                <w:sz w:val="20"/>
                <w:szCs w:val="20"/>
              </w:rPr>
            </w:pPr>
          </w:p>
        </w:tc>
        <w:tc>
          <w:tcPr>
            <w:tcW w:w="687" w:type="dxa"/>
          </w:tcPr>
          <w:p w14:paraId="68D5BF25" w14:textId="77777777" w:rsidR="002E3C27" w:rsidRPr="003044B3" w:rsidRDefault="002E3C27" w:rsidP="001C3606">
            <w:pPr>
              <w:jc w:val="center"/>
              <w:rPr>
                <w:rFonts w:ascii="Arial" w:hAnsi="Arial" w:cs="Arial"/>
                <w:b/>
                <w:bCs/>
                <w:sz w:val="20"/>
                <w:szCs w:val="20"/>
              </w:rPr>
            </w:pPr>
          </w:p>
        </w:tc>
      </w:tr>
      <w:tr w:rsidR="002E3C27" w:rsidRPr="00274A16" w14:paraId="3596BD3A" w14:textId="77777777" w:rsidTr="001C3606">
        <w:trPr>
          <w:trHeight w:val="272"/>
        </w:trPr>
        <w:tc>
          <w:tcPr>
            <w:tcW w:w="1244" w:type="dxa"/>
            <w:vAlign w:val="center"/>
          </w:tcPr>
          <w:p w14:paraId="4C6ECEBF"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MATH2232</w:t>
            </w:r>
          </w:p>
        </w:tc>
        <w:tc>
          <w:tcPr>
            <w:tcW w:w="4824" w:type="dxa"/>
            <w:vAlign w:val="center"/>
          </w:tcPr>
          <w:p w14:paraId="51FE61A8"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Numerical Methods Lab</w:t>
            </w:r>
          </w:p>
        </w:tc>
        <w:tc>
          <w:tcPr>
            <w:tcW w:w="688" w:type="dxa"/>
          </w:tcPr>
          <w:p w14:paraId="26F555EE"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8" w:type="dxa"/>
          </w:tcPr>
          <w:p w14:paraId="2CEE5484" w14:textId="77777777" w:rsidR="002E3C27" w:rsidRPr="003044B3" w:rsidRDefault="002E3C27" w:rsidP="001C3606">
            <w:pPr>
              <w:jc w:val="center"/>
              <w:rPr>
                <w:rFonts w:ascii="Arial" w:hAnsi="Arial" w:cs="Arial"/>
                <w:b/>
                <w:bCs/>
                <w:sz w:val="20"/>
                <w:szCs w:val="20"/>
              </w:rPr>
            </w:pPr>
          </w:p>
        </w:tc>
        <w:tc>
          <w:tcPr>
            <w:tcW w:w="687" w:type="dxa"/>
          </w:tcPr>
          <w:p w14:paraId="4E2D299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5A247D3" w14:textId="77777777" w:rsidR="002E3C27" w:rsidRPr="003044B3" w:rsidRDefault="002E3C27" w:rsidP="001C3606">
            <w:pPr>
              <w:jc w:val="center"/>
              <w:rPr>
                <w:rFonts w:ascii="Arial" w:hAnsi="Arial" w:cs="Arial"/>
                <w:b/>
                <w:bCs/>
                <w:sz w:val="20"/>
                <w:szCs w:val="20"/>
              </w:rPr>
            </w:pPr>
          </w:p>
        </w:tc>
        <w:tc>
          <w:tcPr>
            <w:tcW w:w="687" w:type="dxa"/>
          </w:tcPr>
          <w:p w14:paraId="2DAA30B0" w14:textId="77777777" w:rsidR="002E3C27" w:rsidRPr="003044B3" w:rsidRDefault="002E3C27" w:rsidP="001C3606">
            <w:pPr>
              <w:jc w:val="center"/>
              <w:rPr>
                <w:rFonts w:ascii="Arial" w:hAnsi="Arial" w:cs="Arial"/>
                <w:b/>
                <w:bCs/>
                <w:sz w:val="20"/>
                <w:szCs w:val="20"/>
              </w:rPr>
            </w:pPr>
          </w:p>
        </w:tc>
        <w:tc>
          <w:tcPr>
            <w:tcW w:w="687" w:type="dxa"/>
          </w:tcPr>
          <w:p w14:paraId="751A8AE7" w14:textId="77777777" w:rsidR="002E3C27" w:rsidRPr="003044B3" w:rsidRDefault="002E3C27" w:rsidP="001C3606">
            <w:pPr>
              <w:jc w:val="center"/>
              <w:rPr>
                <w:rFonts w:ascii="Arial" w:hAnsi="Arial" w:cs="Arial"/>
                <w:b/>
                <w:bCs/>
                <w:sz w:val="20"/>
                <w:szCs w:val="20"/>
              </w:rPr>
            </w:pPr>
          </w:p>
        </w:tc>
        <w:tc>
          <w:tcPr>
            <w:tcW w:w="687" w:type="dxa"/>
          </w:tcPr>
          <w:p w14:paraId="164FBE40" w14:textId="77777777" w:rsidR="002E3C27" w:rsidRPr="003044B3" w:rsidRDefault="002E3C27" w:rsidP="001C3606">
            <w:pPr>
              <w:jc w:val="center"/>
              <w:rPr>
                <w:rFonts w:ascii="Arial" w:hAnsi="Arial" w:cs="Arial"/>
                <w:b/>
                <w:bCs/>
                <w:sz w:val="20"/>
                <w:szCs w:val="20"/>
              </w:rPr>
            </w:pPr>
          </w:p>
        </w:tc>
        <w:tc>
          <w:tcPr>
            <w:tcW w:w="687" w:type="dxa"/>
          </w:tcPr>
          <w:p w14:paraId="0C425A52" w14:textId="77777777" w:rsidR="002E3C27" w:rsidRPr="003044B3" w:rsidRDefault="002E3C27" w:rsidP="001C3606">
            <w:pPr>
              <w:jc w:val="center"/>
              <w:rPr>
                <w:rFonts w:ascii="Arial" w:hAnsi="Arial" w:cs="Arial"/>
                <w:b/>
                <w:bCs/>
                <w:sz w:val="20"/>
                <w:szCs w:val="20"/>
              </w:rPr>
            </w:pPr>
          </w:p>
        </w:tc>
        <w:tc>
          <w:tcPr>
            <w:tcW w:w="687" w:type="dxa"/>
          </w:tcPr>
          <w:p w14:paraId="688FB0B0" w14:textId="77777777" w:rsidR="002E3C27" w:rsidRPr="003044B3" w:rsidRDefault="002E3C27" w:rsidP="001C3606">
            <w:pPr>
              <w:jc w:val="center"/>
              <w:rPr>
                <w:rFonts w:ascii="Arial" w:hAnsi="Arial" w:cs="Arial"/>
                <w:b/>
                <w:bCs/>
                <w:sz w:val="20"/>
                <w:szCs w:val="20"/>
              </w:rPr>
            </w:pPr>
          </w:p>
        </w:tc>
        <w:tc>
          <w:tcPr>
            <w:tcW w:w="687" w:type="dxa"/>
          </w:tcPr>
          <w:p w14:paraId="6B7A32EA" w14:textId="77777777" w:rsidR="002E3C27" w:rsidRPr="003044B3" w:rsidRDefault="002E3C27" w:rsidP="001C3606">
            <w:pPr>
              <w:jc w:val="center"/>
              <w:rPr>
                <w:rFonts w:ascii="Arial" w:hAnsi="Arial" w:cs="Arial"/>
                <w:b/>
                <w:bCs/>
                <w:sz w:val="20"/>
                <w:szCs w:val="20"/>
              </w:rPr>
            </w:pPr>
          </w:p>
        </w:tc>
        <w:tc>
          <w:tcPr>
            <w:tcW w:w="687" w:type="dxa"/>
          </w:tcPr>
          <w:p w14:paraId="4A003930" w14:textId="77777777" w:rsidR="002E3C27" w:rsidRPr="003044B3" w:rsidRDefault="002E3C27" w:rsidP="001C3606">
            <w:pPr>
              <w:jc w:val="center"/>
              <w:rPr>
                <w:rFonts w:ascii="Arial" w:hAnsi="Arial" w:cs="Arial"/>
                <w:b/>
                <w:bCs/>
                <w:sz w:val="20"/>
                <w:szCs w:val="20"/>
              </w:rPr>
            </w:pPr>
          </w:p>
        </w:tc>
        <w:tc>
          <w:tcPr>
            <w:tcW w:w="687" w:type="dxa"/>
          </w:tcPr>
          <w:p w14:paraId="059EBBC9" w14:textId="77777777" w:rsidR="002E3C27" w:rsidRPr="003044B3" w:rsidRDefault="002E3C27" w:rsidP="001C3606">
            <w:pPr>
              <w:jc w:val="center"/>
              <w:rPr>
                <w:rFonts w:ascii="Arial" w:hAnsi="Arial" w:cs="Arial"/>
                <w:b/>
                <w:bCs/>
                <w:sz w:val="20"/>
                <w:szCs w:val="20"/>
              </w:rPr>
            </w:pPr>
          </w:p>
        </w:tc>
      </w:tr>
      <w:tr w:rsidR="002E3C27" w:rsidRPr="00274A16" w14:paraId="00ABD1A0" w14:textId="77777777" w:rsidTr="001C3606">
        <w:trPr>
          <w:trHeight w:val="272"/>
        </w:trPr>
        <w:tc>
          <w:tcPr>
            <w:tcW w:w="1244" w:type="dxa"/>
            <w:vAlign w:val="center"/>
          </w:tcPr>
          <w:p w14:paraId="72E61E2D"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MATH2241</w:t>
            </w:r>
          </w:p>
        </w:tc>
        <w:tc>
          <w:tcPr>
            <w:tcW w:w="4824" w:type="dxa"/>
            <w:vAlign w:val="center"/>
          </w:tcPr>
          <w:p w14:paraId="0120A8D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Linear Algebra</w:t>
            </w:r>
          </w:p>
        </w:tc>
        <w:tc>
          <w:tcPr>
            <w:tcW w:w="688" w:type="dxa"/>
          </w:tcPr>
          <w:p w14:paraId="5CF95F85" w14:textId="77777777" w:rsidR="002E3C27" w:rsidRPr="003044B3" w:rsidRDefault="002E3C27" w:rsidP="001C3606">
            <w:pPr>
              <w:jc w:val="center"/>
              <w:rPr>
                <w:rFonts w:ascii="Arial" w:hAnsi="Arial" w:cs="Arial"/>
                <w:b/>
                <w:bCs/>
                <w:sz w:val="20"/>
                <w:szCs w:val="20"/>
              </w:rPr>
            </w:pPr>
          </w:p>
        </w:tc>
        <w:tc>
          <w:tcPr>
            <w:tcW w:w="688" w:type="dxa"/>
          </w:tcPr>
          <w:p w14:paraId="65D26C59" w14:textId="77777777" w:rsidR="002E3C27" w:rsidRPr="003044B3" w:rsidRDefault="002E3C27" w:rsidP="001C3606">
            <w:pPr>
              <w:jc w:val="center"/>
              <w:rPr>
                <w:rFonts w:ascii="Arial" w:hAnsi="Arial" w:cs="Arial"/>
                <w:b/>
                <w:bCs/>
                <w:sz w:val="20"/>
                <w:szCs w:val="20"/>
              </w:rPr>
            </w:pPr>
          </w:p>
        </w:tc>
        <w:tc>
          <w:tcPr>
            <w:tcW w:w="687" w:type="dxa"/>
          </w:tcPr>
          <w:p w14:paraId="54938160" w14:textId="77777777" w:rsidR="002E3C27" w:rsidRPr="003044B3" w:rsidRDefault="002E3C27" w:rsidP="001C3606">
            <w:pPr>
              <w:jc w:val="center"/>
              <w:rPr>
                <w:rFonts w:ascii="Arial" w:hAnsi="Arial" w:cs="Arial"/>
                <w:b/>
                <w:bCs/>
                <w:sz w:val="20"/>
                <w:szCs w:val="20"/>
              </w:rPr>
            </w:pPr>
          </w:p>
        </w:tc>
        <w:tc>
          <w:tcPr>
            <w:tcW w:w="687" w:type="dxa"/>
          </w:tcPr>
          <w:p w14:paraId="39D7210F" w14:textId="77777777" w:rsidR="002E3C27" w:rsidRPr="003044B3" w:rsidRDefault="002E3C27" w:rsidP="001C3606">
            <w:pPr>
              <w:jc w:val="center"/>
              <w:rPr>
                <w:rFonts w:ascii="Arial" w:hAnsi="Arial" w:cs="Arial"/>
                <w:b/>
                <w:bCs/>
                <w:sz w:val="20"/>
                <w:szCs w:val="20"/>
              </w:rPr>
            </w:pPr>
          </w:p>
        </w:tc>
        <w:tc>
          <w:tcPr>
            <w:tcW w:w="687" w:type="dxa"/>
          </w:tcPr>
          <w:p w14:paraId="0D1C067B" w14:textId="77777777" w:rsidR="002E3C27" w:rsidRPr="003044B3" w:rsidRDefault="002E3C27" w:rsidP="001C3606">
            <w:pPr>
              <w:jc w:val="center"/>
              <w:rPr>
                <w:rFonts w:ascii="Arial" w:hAnsi="Arial" w:cs="Arial"/>
                <w:b/>
                <w:bCs/>
                <w:sz w:val="20"/>
                <w:szCs w:val="20"/>
              </w:rPr>
            </w:pPr>
          </w:p>
        </w:tc>
        <w:tc>
          <w:tcPr>
            <w:tcW w:w="687" w:type="dxa"/>
          </w:tcPr>
          <w:p w14:paraId="073161D9" w14:textId="77777777" w:rsidR="002E3C27" w:rsidRPr="003044B3" w:rsidRDefault="002E3C27" w:rsidP="001C3606">
            <w:pPr>
              <w:jc w:val="center"/>
              <w:rPr>
                <w:rFonts w:ascii="Arial" w:hAnsi="Arial" w:cs="Arial"/>
                <w:b/>
                <w:bCs/>
                <w:sz w:val="20"/>
                <w:szCs w:val="20"/>
              </w:rPr>
            </w:pPr>
          </w:p>
        </w:tc>
        <w:tc>
          <w:tcPr>
            <w:tcW w:w="687" w:type="dxa"/>
          </w:tcPr>
          <w:p w14:paraId="0C83680D" w14:textId="77777777" w:rsidR="002E3C27" w:rsidRPr="003044B3" w:rsidRDefault="002E3C27" w:rsidP="001C3606">
            <w:pPr>
              <w:jc w:val="center"/>
              <w:rPr>
                <w:rFonts w:ascii="Arial" w:hAnsi="Arial" w:cs="Arial"/>
                <w:b/>
                <w:bCs/>
                <w:sz w:val="20"/>
                <w:szCs w:val="20"/>
              </w:rPr>
            </w:pPr>
          </w:p>
        </w:tc>
        <w:tc>
          <w:tcPr>
            <w:tcW w:w="687" w:type="dxa"/>
          </w:tcPr>
          <w:p w14:paraId="283B6043" w14:textId="77777777" w:rsidR="002E3C27" w:rsidRPr="003044B3" w:rsidRDefault="002E3C27" w:rsidP="001C3606">
            <w:pPr>
              <w:jc w:val="center"/>
              <w:rPr>
                <w:rFonts w:ascii="Arial" w:hAnsi="Arial" w:cs="Arial"/>
                <w:b/>
                <w:bCs/>
                <w:sz w:val="20"/>
                <w:szCs w:val="20"/>
              </w:rPr>
            </w:pPr>
          </w:p>
        </w:tc>
        <w:tc>
          <w:tcPr>
            <w:tcW w:w="687" w:type="dxa"/>
          </w:tcPr>
          <w:p w14:paraId="08E8C442" w14:textId="77777777" w:rsidR="002E3C27" w:rsidRPr="003044B3" w:rsidRDefault="002E3C27" w:rsidP="001C3606">
            <w:pPr>
              <w:jc w:val="center"/>
              <w:rPr>
                <w:rFonts w:ascii="Arial" w:hAnsi="Arial" w:cs="Arial"/>
                <w:b/>
                <w:bCs/>
                <w:sz w:val="20"/>
                <w:szCs w:val="20"/>
              </w:rPr>
            </w:pPr>
          </w:p>
        </w:tc>
        <w:tc>
          <w:tcPr>
            <w:tcW w:w="687" w:type="dxa"/>
          </w:tcPr>
          <w:p w14:paraId="64BDCA40" w14:textId="77777777" w:rsidR="002E3C27" w:rsidRPr="003044B3" w:rsidRDefault="002E3C27" w:rsidP="001C3606">
            <w:pPr>
              <w:jc w:val="center"/>
              <w:rPr>
                <w:rFonts w:ascii="Arial" w:hAnsi="Arial" w:cs="Arial"/>
                <w:b/>
                <w:bCs/>
                <w:sz w:val="20"/>
                <w:szCs w:val="20"/>
              </w:rPr>
            </w:pPr>
          </w:p>
        </w:tc>
        <w:tc>
          <w:tcPr>
            <w:tcW w:w="687" w:type="dxa"/>
          </w:tcPr>
          <w:p w14:paraId="6004F4E1" w14:textId="77777777" w:rsidR="002E3C27" w:rsidRPr="003044B3" w:rsidRDefault="002E3C27" w:rsidP="001C3606">
            <w:pPr>
              <w:jc w:val="center"/>
              <w:rPr>
                <w:rFonts w:ascii="Arial" w:hAnsi="Arial" w:cs="Arial"/>
                <w:b/>
                <w:bCs/>
                <w:sz w:val="20"/>
                <w:szCs w:val="20"/>
              </w:rPr>
            </w:pPr>
          </w:p>
        </w:tc>
        <w:tc>
          <w:tcPr>
            <w:tcW w:w="687" w:type="dxa"/>
          </w:tcPr>
          <w:p w14:paraId="393350B4" w14:textId="77777777" w:rsidR="002E3C27" w:rsidRPr="003044B3" w:rsidRDefault="002E3C27" w:rsidP="001C3606">
            <w:pPr>
              <w:jc w:val="center"/>
              <w:rPr>
                <w:rFonts w:ascii="Arial" w:hAnsi="Arial" w:cs="Arial"/>
                <w:b/>
                <w:bCs/>
                <w:sz w:val="20"/>
                <w:szCs w:val="20"/>
              </w:rPr>
            </w:pPr>
          </w:p>
        </w:tc>
      </w:tr>
      <w:tr w:rsidR="002E3C27" w:rsidRPr="00274A16" w14:paraId="4ACBBC58" w14:textId="77777777" w:rsidTr="001C3606">
        <w:trPr>
          <w:trHeight w:val="272"/>
        </w:trPr>
        <w:tc>
          <w:tcPr>
            <w:tcW w:w="1244" w:type="dxa"/>
            <w:vAlign w:val="center"/>
          </w:tcPr>
          <w:p w14:paraId="5A959E7F"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 xml:space="preserve">CSE2211 </w:t>
            </w:r>
          </w:p>
        </w:tc>
        <w:tc>
          <w:tcPr>
            <w:tcW w:w="4824" w:type="dxa"/>
            <w:vAlign w:val="center"/>
          </w:tcPr>
          <w:p w14:paraId="38EE50E5"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Theory of Computation</w:t>
            </w:r>
          </w:p>
        </w:tc>
        <w:tc>
          <w:tcPr>
            <w:tcW w:w="688" w:type="dxa"/>
          </w:tcPr>
          <w:p w14:paraId="29A22F91"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4E07A75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6AC84E3" w14:textId="77777777" w:rsidR="002E3C27" w:rsidRPr="003044B3" w:rsidRDefault="002E3C27" w:rsidP="001C3606">
            <w:pPr>
              <w:jc w:val="center"/>
              <w:rPr>
                <w:rFonts w:ascii="Arial" w:hAnsi="Arial" w:cs="Arial"/>
                <w:b/>
                <w:bCs/>
                <w:sz w:val="20"/>
                <w:szCs w:val="20"/>
              </w:rPr>
            </w:pPr>
          </w:p>
        </w:tc>
        <w:tc>
          <w:tcPr>
            <w:tcW w:w="687" w:type="dxa"/>
          </w:tcPr>
          <w:p w14:paraId="7372B3BB" w14:textId="77777777" w:rsidR="002E3C27" w:rsidRPr="003044B3" w:rsidRDefault="002E3C27" w:rsidP="001C3606">
            <w:pPr>
              <w:jc w:val="center"/>
              <w:rPr>
                <w:rFonts w:ascii="Arial" w:hAnsi="Arial" w:cs="Arial"/>
                <w:b/>
                <w:bCs/>
                <w:sz w:val="20"/>
                <w:szCs w:val="20"/>
              </w:rPr>
            </w:pPr>
          </w:p>
        </w:tc>
        <w:tc>
          <w:tcPr>
            <w:tcW w:w="687" w:type="dxa"/>
          </w:tcPr>
          <w:p w14:paraId="126600C7" w14:textId="77777777" w:rsidR="002E3C27" w:rsidRPr="003044B3" w:rsidRDefault="002E3C27" w:rsidP="001C3606">
            <w:pPr>
              <w:jc w:val="center"/>
              <w:rPr>
                <w:rFonts w:ascii="Arial" w:hAnsi="Arial" w:cs="Arial"/>
                <w:b/>
                <w:bCs/>
                <w:sz w:val="20"/>
                <w:szCs w:val="20"/>
              </w:rPr>
            </w:pPr>
          </w:p>
        </w:tc>
        <w:tc>
          <w:tcPr>
            <w:tcW w:w="687" w:type="dxa"/>
          </w:tcPr>
          <w:p w14:paraId="6E387EDF" w14:textId="77777777" w:rsidR="002E3C27" w:rsidRPr="003044B3" w:rsidRDefault="002E3C27" w:rsidP="001C3606">
            <w:pPr>
              <w:jc w:val="center"/>
              <w:rPr>
                <w:rFonts w:ascii="Arial" w:hAnsi="Arial" w:cs="Arial"/>
                <w:b/>
                <w:bCs/>
                <w:sz w:val="20"/>
                <w:szCs w:val="20"/>
              </w:rPr>
            </w:pPr>
          </w:p>
        </w:tc>
        <w:tc>
          <w:tcPr>
            <w:tcW w:w="687" w:type="dxa"/>
          </w:tcPr>
          <w:p w14:paraId="08683424" w14:textId="77777777" w:rsidR="002E3C27" w:rsidRPr="003044B3" w:rsidRDefault="002E3C27" w:rsidP="001C3606">
            <w:pPr>
              <w:jc w:val="center"/>
              <w:rPr>
                <w:rFonts w:ascii="Arial" w:hAnsi="Arial" w:cs="Arial"/>
                <w:b/>
                <w:bCs/>
                <w:sz w:val="20"/>
                <w:szCs w:val="20"/>
              </w:rPr>
            </w:pPr>
          </w:p>
        </w:tc>
        <w:tc>
          <w:tcPr>
            <w:tcW w:w="687" w:type="dxa"/>
          </w:tcPr>
          <w:p w14:paraId="20A4F7C3" w14:textId="77777777" w:rsidR="002E3C27" w:rsidRPr="003044B3" w:rsidRDefault="002E3C27" w:rsidP="001C3606">
            <w:pPr>
              <w:jc w:val="center"/>
              <w:rPr>
                <w:rFonts w:ascii="Arial" w:hAnsi="Arial" w:cs="Arial"/>
                <w:b/>
                <w:bCs/>
                <w:sz w:val="20"/>
                <w:szCs w:val="20"/>
              </w:rPr>
            </w:pPr>
          </w:p>
        </w:tc>
        <w:tc>
          <w:tcPr>
            <w:tcW w:w="687" w:type="dxa"/>
          </w:tcPr>
          <w:p w14:paraId="73C1AD88" w14:textId="77777777" w:rsidR="002E3C27" w:rsidRPr="003044B3" w:rsidRDefault="002E3C27" w:rsidP="001C3606">
            <w:pPr>
              <w:jc w:val="center"/>
              <w:rPr>
                <w:rFonts w:ascii="Arial" w:hAnsi="Arial" w:cs="Arial"/>
                <w:b/>
                <w:bCs/>
                <w:sz w:val="20"/>
                <w:szCs w:val="20"/>
              </w:rPr>
            </w:pPr>
          </w:p>
        </w:tc>
        <w:tc>
          <w:tcPr>
            <w:tcW w:w="687" w:type="dxa"/>
          </w:tcPr>
          <w:p w14:paraId="682B355D" w14:textId="77777777" w:rsidR="002E3C27" w:rsidRPr="003044B3" w:rsidRDefault="002E3C27" w:rsidP="001C3606">
            <w:pPr>
              <w:jc w:val="center"/>
              <w:rPr>
                <w:rFonts w:ascii="Arial" w:hAnsi="Arial" w:cs="Arial"/>
                <w:b/>
                <w:bCs/>
                <w:sz w:val="20"/>
                <w:szCs w:val="20"/>
              </w:rPr>
            </w:pPr>
          </w:p>
        </w:tc>
        <w:tc>
          <w:tcPr>
            <w:tcW w:w="687" w:type="dxa"/>
          </w:tcPr>
          <w:p w14:paraId="5CAB0D78" w14:textId="77777777" w:rsidR="002E3C27" w:rsidRPr="003044B3" w:rsidRDefault="002E3C27" w:rsidP="001C3606">
            <w:pPr>
              <w:jc w:val="center"/>
              <w:rPr>
                <w:rFonts w:ascii="Arial" w:hAnsi="Arial" w:cs="Arial"/>
                <w:b/>
                <w:bCs/>
                <w:sz w:val="20"/>
                <w:szCs w:val="20"/>
              </w:rPr>
            </w:pPr>
          </w:p>
        </w:tc>
        <w:tc>
          <w:tcPr>
            <w:tcW w:w="687" w:type="dxa"/>
          </w:tcPr>
          <w:p w14:paraId="2930A8E2" w14:textId="77777777" w:rsidR="002E3C27" w:rsidRPr="003044B3" w:rsidRDefault="002E3C27" w:rsidP="001C3606">
            <w:pPr>
              <w:jc w:val="center"/>
              <w:rPr>
                <w:rFonts w:ascii="Arial" w:hAnsi="Arial" w:cs="Arial"/>
                <w:b/>
                <w:bCs/>
                <w:sz w:val="20"/>
                <w:szCs w:val="20"/>
              </w:rPr>
            </w:pPr>
          </w:p>
        </w:tc>
      </w:tr>
      <w:tr w:rsidR="002E3C27" w:rsidRPr="00274A16" w14:paraId="20E7379C" w14:textId="77777777" w:rsidTr="001C3606">
        <w:trPr>
          <w:trHeight w:val="272"/>
        </w:trPr>
        <w:tc>
          <w:tcPr>
            <w:tcW w:w="1244" w:type="dxa"/>
            <w:vAlign w:val="center"/>
          </w:tcPr>
          <w:p w14:paraId="0505586F"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CSE2221</w:t>
            </w:r>
          </w:p>
        </w:tc>
        <w:tc>
          <w:tcPr>
            <w:tcW w:w="4824" w:type="dxa"/>
            <w:vAlign w:val="center"/>
          </w:tcPr>
          <w:p w14:paraId="391E5358"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Design and Analysis of Algorithms</w:t>
            </w:r>
          </w:p>
        </w:tc>
        <w:tc>
          <w:tcPr>
            <w:tcW w:w="688" w:type="dxa"/>
          </w:tcPr>
          <w:p w14:paraId="5B703993" w14:textId="77777777" w:rsidR="002E3C27" w:rsidRPr="003044B3" w:rsidRDefault="002E3C27" w:rsidP="001C3606">
            <w:pPr>
              <w:jc w:val="center"/>
              <w:rPr>
                <w:rFonts w:ascii="Arial" w:hAnsi="Arial" w:cs="Arial"/>
                <w:sz w:val="20"/>
                <w:szCs w:val="20"/>
              </w:rPr>
            </w:pPr>
          </w:p>
        </w:tc>
        <w:tc>
          <w:tcPr>
            <w:tcW w:w="688" w:type="dxa"/>
          </w:tcPr>
          <w:p w14:paraId="7B5D97B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093179C"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5FD8F84" w14:textId="77777777" w:rsidR="002E3C27" w:rsidRPr="003044B3" w:rsidRDefault="002E3C27" w:rsidP="001C3606">
            <w:pPr>
              <w:jc w:val="center"/>
              <w:rPr>
                <w:rFonts w:ascii="Arial" w:hAnsi="Arial" w:cs="Arial"/>
                <w:b/>
                <w:bCs/>
                <w:sz w:val="20"/>
                <w:szCs w:val="20"/>
              </w:rPr>
            </w:pPr>
          </w:p>
        </w:tc>
        <w:tc>
          <w:tcPr>
            <w:tcW w:w="687" w:type="dxa"/>
          </w:tcPr>
          <w:p w14:paraId="5B779E9B" w14:textId="77777777" w:rsidR="002E3C27" w:rsidRPr="003044B3" w:rsidRDefault="002E3C27" w:rsidP="001C3606">
            <w:pPr>
              <w:jc w:val="center"/>
              <w:rPr>
                <w:rFonts w:ascii="Arial" w:hAnsi="Arial" w:cs="Arial"/>
                <w:b/>
                <w:bCs/>
                <w:sz w:val="20"/>
                <w:szCs w:val="20"/>
              </w:rPr>
            </w:pPr>
          </w:p>
        </w:tc>
        <w:tc>
          <w:tcPr>
            <w:tcW w:w="687" w:type="dxa"/>
          </w:tcPr>
          <w:p w14:paraId="170C907B" w14:textId="77777777" w:rsidR="002E3C27" w:rsidRPr="003044B3" w:rsidRDefault="002E3C27" w:rsidP="001C3606">
            <w:pPr>
              <w:jc w:val="center"/>
              <w:rPr>
                <w:rFonts w:ascii="Arial" w:hAnsi="Arial" w:cs="Arial"/>
                <w:b/>
                <w:bCs/>
                <w:sz w:val="20"/>
                <w:szCs w:val="20"/>
              </w:rPr>
            </w:pPr>
          </w:p>
        </w:tc>
        <w:tc>
          <w:tcPr>
            <w:tcW w:w="687" w:type="dxa"/>
          </w:tcPr>
          <w:p w14:paraId="580F6EF0" w14:textId="77777777" w:rsidR="002E3C27" w:rsidRPr="003044B3" w:rsidRDefault="002E3C27" w:rsidP="001C3606">
            <w:pPr>
              <w:jc w:val="center"/>
              <w:rPr>
                <w:rFonts w:ascii="Arial" w:hAnsi="Arial" w:cs="Arial"/>
                <w:b/>
                <w:bCs/>
                <w:sz w:val="20"/>
                <w:szCs w:val="20"/>
              </w:rPr>
            </w:pPr>
          </w:p>
        </w:tc>
        <w:tc>
          <w:tcPr>
            <w:tcW w:w="687" w:type="dxa"/>
          </w:tcPr>
          <w:p w14:paraId="631FC620" w14:textId="77777777" w:rsidR="002E3C27" w:rsidRPr="003044B3" w:rsidRDefault="002E3C27" w:rsidP="001C3606">
            <w:pPr>
              <w:jc w:val="center"/>
              <w:rPr>
                <w:rFonts w:ascii="Arial" w:hAnsi="Arial" w:cs="Arial"/>
                <w:b/>
                <w:bCs/>
                <w:sz w:val="20"/>
                <w:szCs w:val="20"/>
              </w:rPr>
            </w:pPr>
          </w:p>
        </w:tc>
        <w:tc>
          <w:tcPr>
            <w:tcW w:w="687" w:type="dxa"/>
          </w:tcPr>
          <w:p w14:paraId="5500AAC4" w14:textId="77777777" w:rsidR="002E3C27" w:rsidRPr="003044B3" w:rsidRDefault="002E3C27" w:rsidP="001C3606">
            <w:pPr>
              <w:jc w:val="center"/>
              <w:rPr>
                <w:rFonts w:ascii="Arial" w:hAnsi="Arial" w:cs="Arial"/>
                <w:b/>
                <w:bCs/>
                <w:sz w:val="20"/>
                <w:szCs w:val="20"/>
              </w:rPr>
            </w:pPr>
          </w:p>
        </w:tc>
        <w:tc>
          <w:tcPr>
            <w:tcW w:w="687" w:type="dxa"/>
          </w:tcPr>
          <w:p w14:paraId="15A405AF" w14:textId="77777777" w:rsidR="002E3C27" w:rsidRPr="003044B3" w:rsidRDefault="002E3C27" w:rsidP="001C3606">
            <w:pPr>
              <w:jc w:val="center"/>
              <w:rPr>
                <w:rFonts w:ascii="Arial" w:hAnsi="Arial" w:cs="Arial"/>
                <w:b/>
                <w:bCs/>
                <w:sz w:val="20"/>
                <w:szCs w:val="20"/>
              </w:rPr>
            </w:pPr>
          </w:p>
        </w:tc>
        <w:tc>
          <w:tcPr>
            <w:tcW w:w="687" w:type="dxa"/>
          </w:tcPr>
          <w:p w14:paraId="507AD44E" w14:textId="77777777" w:rsidR="002E3C27" w:rsidRPr="003044B3" w:rsidRDefault="002E3C27" w:rsidP="001C3606">
            <w:pPr>
              <w:jc w:val="center"/>
              <w:rPr>
                <w:rFonts w:ascii="Arial" w:hAnsi="Arial" w:cs="Arial"/>
                <w:b/>
                <w:bCs/>
                <w:sz w:val="20"/>
                <w:szCs w:val="20"/>
              </w:rPr>
            </w:pPr>
          </w:p>
        </w:tc>
        <w:tc>
          <w:tcPr>
            <w:tcW w:w="687" w:type="dxa"/>
          </w:tcPr>
          <w:p w14:paraId="132F83FD" w14:textId="77777777" w:rsidR="002E3C27" w:rsidRPr="003044B3" w:rsidRDefault="002E3C27" w:rsidP="001C3606">
            <w:pPr>
              <w:jc w:val="center"/>
              <w:rPr>
                <w:rFonts w:ascii="Arial" w:hAnsi="Arial" w:cs="Arial"/>
                <w:b/>
                <w:bCs/>
                <w:sz w:val="20"/>
                <w:szCs w:val="20"/>
              </w:rPr>
            </w:pPr>
          </w:p>
        </w:tc>
      </w:tr>
      <w:tr w:rsidR="002E3C27" w:rsidRPr="00274A16" w14:paraId="0BA0530D" w14:textId="77777777" w:rsidTr="001C3606">
        <w:trPr>
          <w:trHeight w:val="272"/>
        </w:trPr>
        <w:tc>
          <w:tcPr>
            <w:tcW w:w="1244" w:type="dxa"/>
            <w:vAlign w:val="center"/>
          </w:tcPr>
          <w:p w14:paraId="614D261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CSE2222</w:t>
            </w:r>
          </w:p>
        </w:tc>
        <w:tc>
          <w:tcPr>
            <w:tcW w:w="4824" w:type="dxa"/>
            <w:vAlign w:val="center"/>
          </w:tcPr>
          <w:p w14:paraId="67BA8EE7"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Design and Analysis of Algorithms Lab</w:t>
            </w:r>
          </w:p>
        </w:tc>
        <w:tc>
          <w:tcPr>
            <w:tcW w:w="688" w:type="dxa"/>
          </w:tcPr>
          <w:p w14:paraId="7B091240" w14:textId="77777777" w:rsidR="002E3C27" w:rsidRPr="003044B3" w:rsidRDefault="002E3C27" w:rsidP="001C3606">
            <w:pPr>
              <w:jc w:val="center"/>
              <w:rPr>
                <w:rFonts w:ascii="Arial" w:hAnsi="Arial" w:cs="Arial"/>
                <w:sz w:val="20"/>
                <w:szCs w:val="20"/>
              </w:rPr>
            </w:pPr>
          </w:p>
        </w:tc>
        <w:tc>
          <w:tcPr>
            <w:tcW w:w="688" w:type="dxa"/>
          </w:tcPr>
          <w:p w14:paraId="260E156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55765CA"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4E89C4D" w14:textId="77777777" w:rsidR="002E3C27" w:rsidRPr="003044B3" w:rsidRDefault="002E3C27" w:rsidP="001C3606">
            <w:pPr>
              <w:jc w:val="center"/>
              <w:rPr>
                <w:rFonts w:ascii="Arial" w:hAnsi="Arial" w:cs="Arial"/>
                <w:b/>
                <w:bCs/>
                <w:sz w:val="20"/>
                <w:szCs w:val="20"/>
              </w:rPr>
            </w:pPr>
          </w:p>
        </w:tc>
        <w:tc>
          <w:tcPr>
            <w:tcW w:w="687" w:type="dxa"/>
          </w:tcPr>
          <w:p w14:paraId="6AC0E600" w14:textId="77777777" w:rsidR="002E3C27" w:rsidRPr="003044B3" w:rsidRDefault="002E3C27" w:rsidP="001C3606">
            <w:pPr>
              <w:jc w:val="center"/>
              <w:rPr>
                <w:rFonts w:ascii="Arial" w:hAnsi="Arial" w:cs="Arial"/>
                <w:b/>
                <w:bCs/>
                <w:sz w:val="20"/>
                <w:szCs w:val="20"/>
              </w:rPr>
            </w:pPr>
          </w:p>
        </w:tc>
        <w:tc>
          <w:tcPr>
            <w:tcW w:w="687" w:type="dxa"/>
          </w:tcPr>
          <w:p w14:paraId="05447867" w14:textId="77777777" w:rsidR="002E3C27" w:rsidRPr="003044B3" w:rsidRDefault="002E3C27" w:rsidP="001C3606">
            <w:pPr>
              <w:jc w:val="center"/>
              <w:rPr>
                <w:rFonts w:ascii="Arial" w:hAnsi="Arial" w:cs="Arial"/>
                <w:b/>
                <w:bCs/>
                <w:sz w:val="20"/>
                <w:szCs w:val="20"/>
              </w:rPr>
            </w:pPr>
          </w:p>
        </w:tc>
        <w:tc>
          <w:tcPr>
            <w:tcW w:w="687" w:type="dxa"/>
          </w:tcPr>
          <w:p w14:paraId="2ECBB833" w14:textId="77777777" w:rsidR="002E3C27" w:rsidRPr="003044B3" w:rsidRDefault="002E3C27" w:rsidP="001C3606">
            <w:pPr>
              <w:jc w:val="center"/>
              <w:rPr>
                <w:rFonts w:ascii="Arial" w:hAnsi="Arial" w:cs="Arial"/>
                <w:b/>
                <w:bCs/>
                <w:sz w:val="20"/>
                <w:szCs w:val="20"/>
              </w:rPr>
            </w:pPr>
          </w:p>
        </w:tc>
        <w:tc>
          <w:tcPr>
            <w:tcW w:w="687" w:type="dxa"/>
          </w:tcPr>
          <w:p w14:paraId="58663985" w14:textId="77777777" w:rsidR="002E3C27" w:rsidRPr="003044B3" w:rsidRDefault="002E3C27" w:rsidP="001C3606">
            <w:pPr>
              <w:jc w:val="center"/>
              <w:rPr>
                <w:rFonts w:ascii="Arial" w:hAnsi="Arial" w:cs="Arial"/>
                <w:b/>
                <w:bCs/>
                <w:sz w:val="20"/>
                <w:szCs w:val="20"/>
              </w:rPr>
            </w:pPr>
          </w:p>
        </w:tc>
        <w:tc>
          <w:tcPr>
            <w:tcW w:w="687" w:type="dxa"/>
          </w:tcPr>
          <w:p w14:paraId="64B9779C" w14:textId="77777777" w:rsidR="002E3C27" w:rsidRPr="003044B3" w:rsidRDefault="002E3C27" w:rsidP="001C3606">
            <w:pPr>
              <w:jc w:val="center"/>
              <w:rPr>
                <w:rFonts w:ascii="Arial" w:hAnsi="Arial" w:cs="Arial"/>
                <w:b/>
                <w:bCs/>
                <w:sz w:val="20"/>
                <w:szCs w:val="20"/>
              </w:rPr>
            </w:pPr>
          </w:p>
        </w:tc>
        <w:tc>
          <w:tcPr>
            <w:tcW w:w="687" w:type="dxa"/>
          </w:tcPr>
          <w:p w14:paraId="3A2E82C6" w14:textId="77777777" w:rsidR="002E3C27" w:rsidRPr="003044B3" w:rsidRDefault="002E3C27" w:rsidP="001C3606">
            <w:pPr>
              <w:jc w:val="center"/>
              <w:rPr>
                <w:rFonts w:ascii="Arial" w:hAnsi="Arial" w:cs="Arial"/>
                <w:b/>
                <w:bCs/>
                <w:sz w:val="20"/>
                <w:szCs w:val="20"/>
              </w:rPr>
            </w:pPr>
          </w:p>
        </w:tc>
        <w:tc>
          <w:tcPr>
            <w:tcW w:w="687" w:type="dxa"/>
          </w:tcPr>
          <w:p w14:paraId="255BBD5F" w14:textId="77777777" w:rsidR="002E3C27" w:rsidRPr="003044B3" w:rsidRDefault="002E3C27" w:rsidP="001C3606">
            <w:pPr>
              <w:jc w:val="center"/>
              <w:rPr>
                <w:rFonts w:ascii="Arial" w:hAnsi="Arial" w:cs="Arial"/>
                <w:b/>
                <w:bCs/>
                <w:sz w:val="20"/>
                <w:szCs w:val="20"/>
              </w:rPr>
            </w:pPr>
          </w:p>
        </w:tc>
        <w:tc>
          <w:tcPr>
            <w:tcW w:w="687" w:type="dxa"/>
          </w:tcPr>
          <w:p w14:paraId="4B7CBE60" w14:textId="77777777" w:rsidR="002E3C27" w:rsidRPr="003044B3" w:rsidRDefault="002E3C27" w:rsidP="001C3606">
            <w:pPr>
              <w:jc w:val="center"/>
              <w:rPr>
                <w:rFonts w:ascii="Arial" w:hAnsi="Arial" w:cs="Arial"/>
                <w:b/>
                <w:bCs/>
                <w:sz w:val="20"/>
                <w:szCs w:val="20"/>
              </w:rPr>
            </w:pPr>
          </w:p>
        </w:tc>
      </w:tr>
      <w:tr w:rsidR="002E3C27" w:rsidRPr="00274A16" w14:paraId="1E522896" w14:textId="77777777" w:rsidTr="001C3606">
        <w:trPr>
          <w:trHeight w:val="272"/>
        </w:trPr>
        <w:tc>
          <w:tcPr>
            <w:tcW w:w="1244" w:type="dxa"/>
            <w:vAlign w:val="center"/>
          </w:tcPr>
          <w:p w14:paraId="209EDBF6"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 xml:space="preserve">CSE2231 </w:t>
            </w:r>
          </w:p>
        </w:tc>
        <w:tc>
          <w:tcPr>
            <w:tcW w:w="4824" w:type="dxa"/>
            <w:vAlign w:val="center"/>
          </w:tcPr>
          <w:p w14:paraId="096935BA"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Computer Architecture and Organization</w:t>
            </w:r>
          </w:p>
        </w:tc>
        <w:tc>
          <w:tcPr>
            <w:tcW w:w="688" w:type="dxa"/>
          </w:tcPr>
          <w:p w14:paraId="243ECD61"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1859CD8B"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482F1607" w14:textId="77777777" w:rsidR="002E3C27" w:rsidRPr="003044B3" w:rsidRDefault="002E3C27" w:rsidP="001C3606">
            <w:pPr>
              <w:jc w:val="center"/>
              <w:rPr>
                <w:rFonts w:ascii="Arial" w:hAnsi="Arial" w:cs="Arial"/>
                <w:b/>
                <w:bCs/>
                <w:sz w:val="20"/>
                <w:szCs w:val="20"/>
              </w:rPr>
            </w:pPr>
          </w:p>
        </w:tc>
        <w:tc>
          <w:tcPr>
            <w:tcW w:w="687" w:type="dxa"/>
          </w:tcPr>
          <w:p w14:paraId="516CDDCA" w14:textId="77777777" w:rsidR="002E3C27" w:rsidRPr="003044B3" w:rsidRDefault="002E3C27" w:rsidP="001C3606">
            <w:pPr>
              <w:jc w:val="center"/>
              <w:rPr>
                <w:rFonts w:ascii="Arial" w:hAnsi="Arial" w:cs="Arial"/>
                <w:b/>
                <w:bCs/>
                <w:sz w:val="20"/>
                <w:szCs w:val="20"/>
              </w:rPr>
            </w:pPr>
          </w:p>
        </w:tc>
        <w:tc>
          <w:tcPr>
            <w:tcW w:w="687" w:type="dxa"/>
          </w:tcPr>
          <w:p w14:paraId="588560A7"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FD9D172" w14:textId="77777777" w:rsidR="002E3C27" w:rsidRPr="003044B3" w:rsidRDefault="002E3C27" w:rsidP="001C3606">
            <w:pPr>
              <w:jc w:val="center"/>
              <w:rPr>
                <w:rFonts w:ascii="Arial" w:hAnsi="Arial" w:cs="Arial"/>
                <w:b/>
                <w:bCs/>
                <w:sz w:val="20"/>
                <w:szCs w:val="20"/>
              </w:rPr>
            </w:pPr>
          </w:p>
        </w:tc>
        <w:tc>
          <w:tcPr>
            <w:tcW w:w="687" w:type="dxa"/>
          </w:tcPr>
          <w:p w14:paraId="3244AFAC" w14:textId="77777777" w:rsidR="002E3C27" w:rsidRPr="003044B3" w:rsidRDefault="002E3C27" w:rsidP="001C3606">
            <w:pPr>
              <w:jc w:val="center"/>
              <w:rPr>
                <w:rFonts w:ascii="Arial" w:hAnsi="Arial" w:cs="Arial"/>
                <w:b/>
                <w:bCs/>
                <w:sz w:val="20"/>
                <w:szCs w:val="20"/>
              </w:rPr>
            </w:pPr>
          </w:p>
        </w:tc>
        <w:tc>
          <w:tcPr>
            <w:tcW w:w="687" w:type="dxa"/>
          </w:tcPr>
          <w:p w14:paraId="1014283D" w14:textId="77777777" w:rsidR="002E3C27" w:rsidRPr="003044B3" w:rsidRDefault="002E3C27" w:rsidP="001C3606">
            <w:pPr>
              <w:jc w:val="center"/>
              <w:rPr>
                <w:rFonts w:ascii="Arial" w:hAnsi="Arial" w:cs="Arial"/>
                <w:b/>
                <w:bCs/>
                <w:sz w:val="20"/>
                <w:szCs w:val="20"/>
              </w:rPr>
            </w:pPr>
          </w:p>
        </w:tc>
        <w:tc>
          <w:tcPr>
            <w:tcW w:w="687" w:type="dxa"/>
          </w:tcPr>
          <w:p w14:paraId="70585BF6" w14:textId="77777777" w:rsidR="002E3C27" w:rsidRPr="003044B3" w:rsidRDefault="002E3C27" w:rsidP="001C3606">
            <w:pPr>
              <w:jc w:val="center"/>
              <w:rPr>
                <w:rFonts w:ascii="Arial" w:hAnsi="Arial" w:cs="Arial"/>
                <w:b/>
                <w:bCs/>
                <w:sz w:val="20"/>
                <w:szCs w:val="20"/>
              </w:rPr>
            </w:pPr>
          </w:p>
        </w:tc>
        <w:tc>
          <w:tcPr>
            <w:tcW w:w="687" w:type="dxa"/>
          </w:tcPr>
          <w:p w14:paraId="08CCE83A" w14:textId="77777777" w:rsidR="002E3C27" w:rsidRPr="003044B3" w:rsidRDefault="002E3C27" w:rsidP="001C3606">
            <w:pPr>
              <w:jc w:val="center"/>
              <w:rPr>
                <w:rFonts w:ascii="Arial" w:hAnsi="Arial" w:cs="Arial"/>
                <w:b/>
                <w:bCs/>
                <w:sz w:val="20"/>
                <w:szCs w:val="20"/>
              </w:rPr>
            </w:pPr>
          </w:p>
        </w:tc>
        <w:tc>
          <w:tcPr>
            <w:tcW w:w="687" w:type="dxa"/>
          </w:tcPr>
          <w:p w14:paraId="37F5B64A" w14:textId="77777777" w:rsidR="002E3C27" w:rsidRPr="003044B3" w:rsidRDefault="002E3C27" w:rsidP="001C3606">
            <w:pPr>
              <w:jc w:val="center"/>
              <w:rPr>
                <w:rFonts w:ascii="Arial" w:hAnsi="Arial" w:cs="Arial"/>
                <w:b/>
                <w:bCs/>
                <w:sz w:val="20"/>
                <w:szCs w:val="20"/>
              </w:rPr>
            </w:pPr>
          </w:p>
        </w:tc>
        <w:tc>
          <w:tcPr>
            <w:tcW w:w="687" w:type="dxa"/>
          </w:tcPr>
          <w:p w14:paraId="685EF7B7" w14:textId="77777777" w:rsidR="002E3C27" w:rsidRPr="003044B3" w:rsidRDefault="002E3C27" w:rsidP="001C3606">
            <w:pPr>
              <w:jc w:val="center"/>
              <w:rPr>
                <w:rFonts w:ascii="Arial" w:hAnsi="Arial" w:cs="Arial"/>
                <w:b/>
                <w:bCs/>
                <w:sz w:val="20"/>
                <w:szCs w:val="20"/>
              </w:rPr>
            </w:pPr>
          </w:p>
        </w:tc>
      </w:tr>
      <w:tr w:rsidR="002E3C27" w:rsidRPr="00274A16" w14:paraId="6D4A886F" w14:textId="77777777" w:rsidTr="001C3606">
        <w:trPr>
          <w:trHeight w:val="272"/>
        </w:trPr>
        <w:tc>
          <w:tcPr>
            <w:tcW w:w="1244" w:type="dxa"/>
            <w:vAlign w:val="center"/>
          </w:tcPr>
          <w:p w14:paraId="50EBB4B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CSE2232</w:t>
            </w:r>
          </w:p>
        </w:tc>
        <w:tc>
          <w:tcPr>
            <w:tcW w:w="4824" w:type="dxa"/>
            <w:vAlign w:val="center"/>
          </w:tcPr>
          <w:p w14:paraId="7D7FDEF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Computer Architecture and Organization Lab</w:t>
            </w:r>
          </w:p>
        </w:tc>
        <w:tc>
          <w:tcPr>
            <w:tcW w:w="688" w:type="dxa"/>
          </w:tcPr>
          <w:p w14:paraId="2D997C74" w14:textId="77777777" w:rsidR="002E3C27" w:rsidRPr="003044B3" w:rsidRDefault="002E3C27" w:rsidP="001C3606">
            <w:pPr>
              <w:jc w:val="center"/>
              <w:rPr>
                <w:rFonts w:ascii="Arial" w:hAnsi="Arial" w:cs="Arial"/>
                <w:sz w:val="20"/>
                <w:szCs w:val="20"/>
              </w:rPr>
            </w:pPr>
          </w:p>
        </w:tc>
        <w:tc>
          <w:tcPr>
            <w:tcW w:w="688" w:type="dxa"/>
          </w:tcPr>
          <w:p w14:paraId="744835FE" w14:textId="77777777" w:rsidR="002E3C27" w:rsidRPr="003044B3" w:rsidRDefault="002E3C27" w:rsidP="001C3606">
            <w:pPr>
              <w:jc w:val="center"/>
              <w:rPr>
                <w:rFonts w:ascii="Arial" w:hAnsi="Arial" w:cs="Arial"/>
                <w:b/>
                <w:bCs/>
                <w:sz w:val="20"/>
                <w:szCs w:val="20"/>
              </w:rPr>
            </w:pPr>
          </w:p>
        </w:tc>
        <w:tc>
          <w:tcPr>
            <w:tcW w:w="687" w:type="dxa"/>
          </w:tcPr>
          <w:p w14:paraId="114C58E6"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8FB1A57" w14:textId="77777777" w:rsidR="002E3C27" w:rsidRPr="003044B3" w:rsidRDefault="002E3C27" w:rsidP="001C3606">
            <w:pPr>
              <w:jc w:val="center"/>
              <w:rPr>
                <w:rFonts w:ascii="Arial" w:hAnsi="Arial" w:cs="Arial"/>
                <w:b/>
                <w:bCs/>
                <w:sz w:val="20"/>
                <w:szCs w:val="20"/>
              </w:rPr>
            </w:pPr>
          </w:p>
        </w:tc>
        <w:tc>
          <w:tcPr>
            <w:tcW w:w="687" w:type="dxa"/>
          </w:tcPr>
          <w:p w14:paraId="142E4A95"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4EEFFAD6" w14:textId="77777777" w:rsidR="002E3C27" w:rsidRPr="003044B3" w:rsidRDefault="002E3C27" w:rsidP="001C3606">
            <w:pPr>
              <w:jc w:val="center"/>
              <w:rPr>
                <w:rFonts w:ascii="Arial" w:hAnsi="Arial" w:cs="Arial"/>
                <w:b/>
                <w:bCs/>
                <w:sz w:val="20"/>
                <w:szCs w:val="20"/>
              </w:rPr>
            </w:pPr>
          </w:p>
        </w:tc>
        <w:tc>
          <w:tcPr>
            <w:tcW w:w="687" w:type="dxa"/>
          </w:tcPr>
          <w:p w14:paraId="6776D33C" w14:textId="77777777" w:rsidR="002E3C27" w:rsidRPr="003044B3" w:rsidRDefault="002E3C27" w:rsidP="001C3606">
            <w:pPr>
              <w:jc w:val="center"/>
              <w:rPr>
                <w:rFonts w:ascii="Arial" w:hAnsi="Arial" w:cs="Arial"/>
                <w:b/>
                <w:bCs/>
                <w:sz w:val="20"/>
                <w:szCs w:val="20"/>
              </w:rPr>
            </w:pPr>
          </w:p>
        </w:tc>
        <w:tc>
          <w:tcPr>
            <w:tcW w:w="687" w:type="dxa"/>
          </w:tcPr>
          <w:p w14:paraId="5492896D" w14:textId="77777777" w:rsidR="002E3C27" w:rsidRPr="003044B3" w:rsidRDefault="002E3C27" w:rsidP="001C3606">
            <w:pPr>
              <w:jc w:val="center"/>
              <w:rPr>
                <w:rFonts w:ascii="Arial" w:hAnsi="Arial" w:cs="Arial"/>
                <w:b/>
                <w:bCs/>
                <w:sz w:val="20"/>
                <w:szCs w:val="20"/>
              </w:rPr>
            </w:pPr>
          </w:p>
        </w:tc>
        <w:tc>
          <w:tcPr>
            <w:tcW w:w="687" w:type="dxa"/>
          </w:tcPr>
          <w:p w14:paraId="14AEF244" w14:textId="77777777" w:rsidR="002E3C27" w:rsidRPr="003044B3" w:rsidRDefault="002E3C27" w:rsidP="001C3606">
            <w:pPr>
              <w:jc w:val="center"/>
              <w:rPr>
                <w:rFonts w:ascii="Arial" w:hAnsi="Arial" w:cs="Arial"/>
                <w:b/>
                <w:bCs/>
                <w:sz w:val="20"/>
                <w:szCs w:val="20"/>
              </w:rPr>
            </w:pPr>
          </w:p>
        </w:tc>
        <w:tc>
          <w:tcPr>
            <w:tcW w:w="687" w:type="dxa"/>
          </w:tcPr>
          <w:p w14:paraId="1690E21D" w14:textId="77777777" w:rsidR="002E3C27" w:rsidRPr="003044B3" w:rsidRDefault="002E3C27" w:rsidP="001C3606">
            <w:pPr>
              <w:jc w:val="center"/>
              <w:rPr>
                <w:rFonts w:ascii="Arial" w:hAnsi="Arial" w:cs="Arial"/>
                <w:b/>
                <w:bCs/>
                <w:sz w:val="20"/>
                <w:szCs w:val="20"/>
              </w:rPr>
            </w:pPr>
          </w:p>
        </w:tc>
        <w:tc>
          <w:tcPr>
            <w:tcW w:w="687" w:type="dxa"/>
          </w:tcPr>
          <w:p w14:paraId="4F3F29FB" w14:textId="77777777" w:rsidR="002E3C27" w:rsidRPr="003044B3" w:rsidRDefault="002E3C27" w:rsidP="001C3606">
            <w:pPr>
              <w:jc w:val="center"/>
              <w:rPr>
                <w:rFonts w:ascii="Arial" w:hAnsi="Arial" w:cs="Arial"/>
                <w:b/>
                <w:bCs/>
                <w:sz w:val="20"/>
                <w:szCs w:val="20"/>
              </w:rPr>
            </w:pPr>
          </w:p>
        </w:tc>
        <w:tc>
          <w:tcPr>
            <w:tcW w:w="687" w:type="dxa"/>
          </w:tcPr>
          <w:p w14:paraId="453A6BE8" w14:textId="77777777" w:rsidR="002E3C27" w:rsidRPr="003044B3" w:rsidRDefault="002E3C27" w:rsidP="001C3606">
            <w:pPr>
              <w:jc w:val="center"/>
              <w:rPr>
                <w:rFonts w:ascii="Arial" w:hAnsi="Arial" w:cs="Arial"/>
                <w:b/>
                <w:bCs/>
                <w:sz w:val="20"/>
                <w:szCs w:val="20"/>
              </w:rPr>
            </w:pPr>
          </w:p>
        </w:tc>
      </w:tr>
      <w:tr w:rsidR="002E3C27" w:rsidRPr="00274A16" w14:paraId="1012F152" w14:textId="77777777" w:rsidTr="001C3606">
        <w:trPr>
          <w:trHeight w:val="272"/>
        </w:trPr>
        <w:tc>
          <w:tcPr>
            <w:tcW w:w="1244" w:type="dxa"/>
            <w:vAlign w:val="center"/>
          </w:tcPr>
          <w:p w14:paraId="5F60EC6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CSE2242</w:t>
            </w:r>
          </w:p>
        </w:tc>
        <w:tc>
          <w:tcPr>
            <w:tcW w:w="4824" w:type="dxa"/>
            <w:vAlign w:val="center"/>
          </w:tcPr>
          <w:p w14:paraId="245A22C8"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Technical Writing and Presentation</w:t>
            </w:r>
          </w:p>
        </w:tc>
        <w:tc>
          <w:tcPr>
            <w:tcW w:w="688" w:type="dxa"/>
          </w:tcPr>
          <w:p w14:paraId="30F513B2" w14:textId="77777777" w:rsidR="002E3C27" w:rsidRPr="003044B3" w:rsidRDefault="002E3C27" w:rsidP="001C3606">
            <w:pPr>
              <w:jc w:val="center"/>
              <w:rPr>
                <w:rFonts w:ascii="Arial" w:hAnsi="Arial" w:cs="Arial"/>
                <w:sz w:val="20"/>
                <w:szCs w:val="20"/>
              </w:rPr>
            </w:pPr>
          </w:p>
        </w:tc>
        <w:tc>
          <w:tcPr>
            <w:tcW w:w="688" w:type="dxa"/>
          </w:tcPr>
          <w:p w14:paraId="4501609E" w14:textId="77777777" w:rsidR="002E3C27" w:rsidRPr="003044B3" w:rsidRDefault="002E3C27" w:rsidP="001C3606">
            <w:pPr>
              <w:jc w:val="center"/>
              <w:rPr>
                <w:rFonts w:ascii="Arial" w:hAnsi="Arial" w:cs="Arial"/>
                <w:b/>
                <w:bCs/>
                <w:sz w:val="20"/>
                <w:szCs w:val="20"/>
              </w:rPr>
            </w:pPr>
          </w:p>
        </w:tc>
        <w:tc>
          <w:tcPr>
            <w:tcW w:w="687" w:type="dxa"/>
          </w:tcPr>
          <w:p w14:paraId="60E455C7" w14:textId="77777777" w:rsidR="002E3C27" w:rsidRPr="003044B3" w:rsidRDefault="002E3C27" w:rsidP="001C3606">
            <w:pPr>
              <w:jc w:val="center"/>
              <w:rPr>
                <w:rFonts w:ascii="Arial" w:hAnsi="Arial" w:cs="Arial"/>
                <w:b/>
                <w:bCs/>
                <w:sz w:val="20"/>
                <w:szCs w:val="20"/>
              </w:rPr>
            </w:pPr>
          </w:p>
        </w:tc>
        <w:tc>
          <w:tcPr>
            <w:tcW w:w="687" w:type="dxa"/>
          </w:tcPr>
          <w:p w14:paraId="32BB9EF7" w14:textId="77777777" w:rsidR="002E3C27" w:rsidRPr="003044B3" w:rsidRDefault="002E3C27" w:rsidP="001C3606">
            <w:pPr>
              <w:jc w:val="center"/>
              <w:rPr>
                <w:rFonts w:ascii="Arial" w:hAnsi="Arial" w:cs="Arial"/>
                <w:b/>
                <w:bCs/>
                <w:sz w:val="20"/>
                <w:szCs w:val="20"/>
              </w:rPr>
            </w:pPr>
          </w:p>
        </w:tc>
        <w:tc>
          <w:tcPr>
            <w:tcW w:w="687" w:type="dxa"/>
          </w:tcPr>
          <w:p w14:paraId="62CE443E" w14:textId="77777777" w:rsidR="002E3C27" w:rsidRPr="003044B3" w:rsidRDefault="002E3C27" w:rsidP="001C3606">
            <w:pPr>
              <w:jc w:val="center"/>
              <w:rPr>
                <w:rFonts w:ascii="Arial" w:hAnsi="Arial" w:cs="Arial"/>
                <w:b/>
                <w:bCs/>
                <w:sz w:val="20"/>
                <w:szCs w:val="20"/>
              </w:rPr>
            </w:pPr>
          </w:p>
        </w:tc>
        <w:tc>
          <w:tcPr>
            <w:tcW w:w="687" w:type="dxa"/>
          </w:tcPr>
          <w:p w14:paraId="1E1CE88D" w14:textId="77777777" w:rsidR="002E3C27" w:rsidRPr="003044B3" w:rsidRDefault="002E3C27" w:rsidP="001C3606">
            <w:pPr>
              <w:jc w:val="center"/>
              <w:rPr>
                <w:rFonts w:ascii="Arial" w:hAnsi="Arial" w:cs="Arial"/>
                <w:b/>
                <w:bCs/>
                <w:sz w:val="20"/>
                <w:szCs w:val="20"/>
              </w:rPr>
            </w:pPr>
          </w:p>
        </w:tc>
        <w:tc>
          <w:tcPr>
            <w:tcW w:w="687" w:type="dxa"/>
          </w:tcPr>
          <w:p w14:paraId="56121D86" w14:textId="77777777" w:rsidR="002E3C27" w:rsidRPr="003044B3" w:rsidRDefault="002E3C27" w:rsidP="001C3606">
            <w:pPr>
              <w:jc w:val="center"/>
              <w:rPr>
                <w:rFonts w:ascii="Arial" w:hAnsi="Arial" w:cs="Arial"/>
                <w:b/>
                <w:bCs/>
                <w:sz w:val="20"/>
                <w:szCs w:val="20"/>
              </w:rPr>
            </w:pPr>
          </w:p>
        </w:tc>
        <w:tc>
          <w:tcPr>
            <w:tcW w:w="687" w:type="dxa"/>
          </w:tcPr>
          <w:p w14:paraId="10036F48" w14:textId="77777777" w:rsidR="002E3C27" w:rsidRPr="003044B3" w:rsidRDefault="002E3C27" w:rsidP="001C3606">
            <w:pPr>
              <w:jc w:val="center"/>
              <w:rPr>
                <w:rFonts w:ascii="Arial" w:hAnsi="Arial" w:cs="Arial"/>
                <w:b/>
                <w:bCs/>
                <w:sz w:val="20"/>
                <w:szCs w:val="20"/>
              </w:rPr>
            </w:pPr>
          </w:p>
        </w:tc>
        <w:tc>
          <w:tcPr>
            <w:tcW w:w="687" w:type="dxa"/>
          </w:tcPr>
          <w:p w14:paraId="6ED0C936" w14:textId="77777777" w:rsidR="002E3C27" w:rsidRPr="003044B3" w:rsidRDefault="002E3C27" w:rsidP="001C3606">
            <w:pPr>
              <w:jc w:val="center"/>
              <w:rPr>
                <w:rFonts w:ascii="Arial" w:hAnsi="Arial" w:cs="Arial"/>
                <w:b/>
                <w:bCs/>
                <w:sz w:val="20"/>
                <w:szCs w:val="20"/>
              </w:rPr>
            </w:pPr>
          </w:p>
        </w:tc>
        <w:tc>
          <w:tcPr>
            <w:tcW w:w="687" w:type="dxa"/>
          </w:tcPr>
          <w:p w14:paraId="5AC4155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F7302F8" w14:textId="77777777" w:rsidR="002E3C27" w:rsidRPr="003044B3" w:rsidRDefault="002E3C27" w:rsidP="001C3606">
            <w:pPr>
              <w:jc w:val="center"/>
              <w:rPr>
                <w:rFonts w:ascii="Arial" w:hAnsi="Arial" w:cs="Arial"/>
                <w:b/>
                <w:bCs/>
                <w:sz w:val="20"/>
                <w:szCs w:val="20"/>
              </w:rPr>
            </w:pPr>
          </w:p>
        </w:tc>
        <w:tc>
          <w:tcPr>
            <w:tcW w:w="687" w:type="dxa"/>
          </w:tcPr>
          <w:p w14:paraId="6A45BA8F" w14:textId="77777777" w:rsidR="002E3C27" w:rsidRPr="003044B3" w:rsidRDefault="002E3C27" w:rsidP="001C3606">
            <w:pPr>
              <w:jc w:val="center"/>
              <w:rPr>
                <w:rFonts w:ascii="Arial" w:hAnsi="Arial" w:cs="Arial"/>
                <w:b/>
                <w:bCs/>
                <w:sz w:val="20"/>
                <w:szCs w:val="20"/>
              </w:rPr>
            </w:pPr>
          </w:p>
        </w:tc>
      </w:tr>
      <w:tr w:rsidR="002E3C27" w:rsidRPr="00274A16" w14:paraId="33019CF0" w14:textId="77777777" w:rsidTr="001C3606">
        <w:trPr>
          <w:trHeight w:val="272"/>
        </w:trPr>
        <w:tc>
          <w:tcPr>
            <w:tcW w:w="1244" w:type="dxa"/>
            <w:vAlign w:val="center"/>
          </w:tcPr>
          <w:p w14:paraId="41C0837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CSE2252</w:t>
            </w:r>
          </w:p>
        </w:tc>
        <w:tc>
          <w:tcPr>
            <w:tcW w:w="4824" w:type="dxa"/>
            <w:vAlign w:val="center"/>
          </w:tcPr>
          <w:p w14:paraId="117F902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Web Application Development Lab</w:t>
            </w:r>
          </w:p>
        </w:tc>
        <w:tc>
          <w:tcPr>
            <w:tcW w:w="688" w:type="dxa"/>
          </w:tcPr>
          <w:p w14:paraId="65C9AC36" w14:textId="77777777" w:rsidR="002E3C27" w:rsidRPr="003044B3" w:rsidRDefault="002E3C27" w:rsidP="001C3606">
            <w:pPr>
              <w:jc w:val="center"/>
              <w:rPr>
                <w:rFonts w:ascii="Arial" w:hAnsi="Arial" w:cs="Arial"/>
                <w:sz w:val="20"/>
                <w:szCs w:val="20"/>
              </w:rPr>
            </w:pPr>
          </w:p>
        </w:tc>
        <w:tc>
          <w:tcPr>
            <w:tcW w:w="688" w:type="dxa"/>
          </w:tcPr>
          <w:p w14:paraId="04E08C7B" w14:textId="77777777" w:rsidR="002E3C27" w:rsidRPr="003044B3" w:rsidRDefault="002E3C27" w:rsidP="001C3606">
            <w:pPr>
              <w:jc w:val="center"/>
              <w:rPr>
                <w:rFonts w:ascii="Arial" w:hAnsi="Arial" w:cs="Arial"/>
                <w:b/>
                <w:bCs/>
                <w:sz w:val="20"/>
                <w:szCs w:val="20"/>
              </w:rPr>
            </w:pPr>
          </w:p>
        </w:tc>
        <w:tc>
          <w:tcPr>
            <w:tcW w:w="687" w:type="dxa"/>
          </w:tcPr>
          <w:p w14:paraId="3579FDA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4041D79" w14:textId="77777777" w:rsidR="002E3C27" w:rsidRPr="003044B3" w:rsidRDefault="002E3C27" w:rsidP="001C3606">
            <w:pPr>
              <w:jc w:val="center"/>
              <w:rPr>
                <w:rFonts w:ascii="Arial" w:hAnsi="Arial" w:cs="Arial"/>
                <w:b/>
                <w:bCs/>
                <w:sz w:val="20"/>
                <w:szCs w:val="20"/>
              </w:rPr>
            </w:pPr>
          </w:p>
        </w:tc>
        <w:tc>
          <w:tcPr>
            <w:tcW w:w="687" w:type="dxa"/>
          </w:tcPr>
          <w:p w14:paraId="4CEB7AD5"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0D408FC" w14:textId="77777777" w:rsidR="002E3C27" w:rsidRPr="003044B3" w:rsidRDefault="002E3C27" w:rsidP="001C3606">
            <w:pPr>
              <w:jc w:val="center"/>
              <w:rPr>
                <w:rFonts w:ascii="Arial" w:hAnsi="Arial" w:cs="Arial"/>
                <w:b/>
                <w:bCs/>
                <w:sz w:val="20"/>
                <w:szCs w:val="20"/>
              </w:rPr>
            </w:pPr>
          </w:p>
        </w:tc>
        <w:tc>
          <w:tcPr>
            <w:tcW w:w="687" w:type="dxa"/>
          </w:tcPr>
          <w:p w14:paraId="61696996" w14:textId="77777777" w:rsidR="002E3C27" w:rsidRPr="003044B3" w:rsidRDefault="002E3C27" w:rsidP="001C3606">
            <w:pPr>
              <w:jc w:val="center"/>
              <w:rPr>
                <w:rFonts w:ascii="Arial" w:hAnsi="Arial" w:cs="Arial"/>
                <w:b/>
                <w:bCs/>
                <w:sz w:val="20"/>
                <w:szCs w:val="20"/>
              </w:rPr>
            </w:pPr>
          </w:p>
        </w:tc>
        <w:tc>
          <w:tcPr>
            <w:tcW w:w="687" w:type="dxa"/>
          </w:tcPr>
          <w:p w14:paraId="2404889F" w14:textId="77777777" w:rsidR="002E3C27" w:rsidRPr="003044B3" w:rsidRDefault="002E3C27" w:rsidP="001C3606">
            <w:pPr>
              <w:jc w:val="center"/>
              <w:rPr>
                <w:rFonts w:ascii="Arial" w:hAnsi="Arial" w:cs="Arial"/>
                <w:b/>
                <w:bCs/>
                <w:sz w:val="20"/>
                <w:szCs w:val="20"/>
              </w:rPr>
            </w:pPr>
          </w:p>
        </w:tc>
        <w:tc>
          <w:tcPr>
            <w:tcW w:w="687" w:type="dxa"/>
          </w:tcPr>
          <w:p w14:paraId="5CF9F4A1" w14:textId="77777777" w:rsidR="002E3C27" w:rsidRPr="003044B3" w:rsidRDefault="002E3C27" w:rsidP="001C3606">
            <w:pPr>
              <w:jc w:val="center"/>
              <w:rPr>
                <w:rFonts w:ascii="Arial" w:hAnsi="Arial" w:cs="Arial"/>
                <w:b/>
                <w:bCs/>
                <w:sz w:val="20"/>
                <w:szCs w:val="20"/>
              </w:rPr>
            </w:pPr>
          </w:p>
        </w:tc>
        <w:tc>
          <w:tcPr>
            <w:tcW w:w="687" w:type="dxa"/>
          </w:tcPr>
          <w:p w14:paraId="7C2ABF84" w14:textId="77777777" w:rsidR="002E3C27" w:rsidRPr="003044B3" w:rsidRDefault="002E3C27" w:rsidP="001C3606">
            <w:pPr>
              <w:jc w:val="center"/>
              <w:rPr>
                <w:rFonts w:ascii="Arial" w:hAnsi="Arial" w:cs="Arial"/>
                <w:b/>
                <w:bCs/>
                <w:sz w:val="20"/>
                <w:szCs w:val="20"/>
              </w:rPr>
            </w:pPr>
          </w:p>
        </w:tc>
        <w:tc>
          <w:tcPr>
            <w:tcW w:w="687" w:type="dxa"/>
          </w:tcPr>
          <w:p w14:paraId="0F0234E6" w14:textId="77777777" w:rsidR="002E3C27" w:rsidRPr="003044B3" w:rsidRDefault="002E3C27" w:rsidP="001C3606">
            <w:pPr>
              <w:jc w:val="center"/>
              <w:rPr>
                <w:rFonts w:ascii="Arial" w:hAnsi="Arial" w:cs="Arial"/>
                <w:b/>
                <w:bCs/>
                <w:sz w:val="20"/>
                <w:szCs w:val="20"/>
              </w:rPr>
            </w:pPr>
          </w:p>
        </w:tc>
        <w:tc>
          <w:tcPr>
            <w:tcW w:w="687" w:type="dxa"/>
          </w:tcPr>
          <w:p w14:paraId="62B41E77" w14:textId="77777777" w:rsidR="002E3C27" w:rsidRPr="003044B3" w:rsidRDefault="002E3C27" w:rsidP="001C3606">
            <w:pPr>
              <w:jc w:val="center"/>
              <w:rPr>
                <w:rFonts w:ascii="Arial" w:hAnsi="Arial" w:cs="Arial"/>
                <w:b/>
                <w:bCs/>
                <w:sz w:val="20"/>
                <w:szCs w:val="20"/>
              </w:rPr>
            </w:pPr>
          </w:p>
        </w:tc>
      </w:tr>
    </w:tbl>
    <w:p w14:paraId="5FEE77A1" w14:textId="77777777" w:rsidR="002E3C27" w:rsidRDefault="002E3C27" w:rsidP="002E3C27">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14:paraId="5A705086" w14:textId="77777777" w:rsidR="002E3C27" w:rsidRDefault="002E3C27" w:rsidP="002E3C27">
      <w:r>
        <w:br w:type="page"/>
      </w:r>
    </w:p>
    <w:tbl>
      <w:tblPr>
        <w:tblStyle w:val="TableGrid"/>
        <w:tblpPr w:leftFromText="180" w:rightFromText="180" w:horzAnchor="margin" w:tblpXSpec="center" w:tblpY="1080"/>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E3C27" w:rsidRPr="00274A16" w14:paraId="6A77A5AF" w14:textId="77777777" w:rsidTr="001C3606">
        <w:trPr>
          <w:trHeight w:val="408"/>
        </w:trPr>
        <w:tc>
          <w:tcPr>
            <w:tcW w:w="1244" w:type="dxa"/>
            <w:shd w:val="clear" w:color="auto" w:fill="BFBFBF" w:themeFill="background1" w:themeFillShade="BF"/>
          </w:tcPr>
          <w:p w14:paraId="21CE1A3F"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14:paraId="7AD19622"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14:paraId="55799FD8"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14:paraId="35F6074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14:paraId="3A82C2AE"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14:paraId="45735F68"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14:paraId="761FFC9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14:paraId="4429DE3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14:paraId="153F7240"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14:paraId="3E0EBB8B"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14:paraId="563DA979"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14:paraId="169B68F7"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14:paraId="631695AF"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14:paraId="74793F20"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P)12</w:t>
            </w:r>
          </w:p>
        </w:tc>
      </w:tr>
      <w:tr w:rsidR="002E3C27" w:rsidRPr="003044B3" w14:paraId="212CFB8A" w14:textId="77777777" w:rsidTr="001C3606">
        <w:trPr>
          <w:trHeight w:val="272"/>
        </w:trPr>
        <w:tc>
          <w:tcPr>
            <w:tcW w:w="1244" w:type="dxa"/>
            <w:vAlign w:val="center"/>
          </w:tcPr>
          <w:p w14:paraId="0B1C1C8B"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CSE3</w:t>
            </w:r>
            <w:r>
              <w:rPr>
                <w:rFonts w:ascii="Arial" w:hAnsi="Arial" w:cs="Arial"/>
                <w:color w:val="000000" w:themeColor="text1"/>
                <w:sz w:val="18"/>
                <w:szCs w:val="18"/>
              </w:rPr>
              <w:t>1</w:t>
            </w:r>
            <w:r w:rsidRPr="00274A16">
              <w:rPr>
                <w:rFonts w:ascii="Arial" w:hAnsi="Arial" w:cs="Arial"/>
                <w:color w:val="000000" w:themeColor="text1"/>
                <w:sz w:val="18"/>
                <w:szCs w:val="18"/>
              </w:rPr>
              <w:t>11</w:t>
            </w:r>
          </w:p>
        </w:tc>
        <w:tc>
          <w:tcPr>
            <w:tcW w:w="4824" w:type="dxa"/>
            <w:vAlign w:val="center"/>
          </w:tcPr>
          <w:p w14:paraId="507FBE89"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Software Engineering</w:t>
            </w:r>
          </w:p>
        </w:tc>
        <w:tc>
          <w:tcPr>
            <w:tcW w:w="688" w:type="dxa"/>
          </w:tcPr>
          <w:p w14:paraId="4FBD76E5"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328702F6" w14:textId="77777777" w:rsidR="002E3C27" w:rsidRPr="003044B3" w:rsidRDefault="002E3C27" w:rsidP="001C3606">
            <w:pPr>
              <w:jc w:val="center"/>
              <w:rPr>
                <w:rFonts w:ascii="Arial" w:hAnsi="Arial" w:cs="Arial"/>
                <w:b/>
                <w:bCs/>
                <w:sz w:val="20"/>
                <w:szCs w:val="20"/>
              </w:rPr>
            </w:pPr>
          </w:p>
        </w:tc>
        <w:tc>
          <w:tcPr>
            <w:tcW w:w="687" w:type="dxa"/>
          </w:tcPr>
          <w:p w14:paraId="0089740F" w14:textId="77777777" w:rsidR="002E3C27" w:rsidRPr="003044B3" w:rsidRDefault="002E3C27" w:rsidP="001C3606">
            <w:pPr>
              <w:jc w:val="center"/>
              <w:rPr>
                <w:rFonts w:ascii="Arial" w:hAnsi="Arial" w:cs="Arial"/>
                <w:sz w:val="20"/>
                <w:szCs w:val="20"/>
              </w:rPr>
            </w:pPr>
          </w:p>
        </w:tc>
        <w:tc>
          <w:tcPr>
            <w:tcW w:w="687" w:type="dxa"/>
          </w:tcPr>
          <w:p w14:paraId="34360B03" w14:textId="77777777" w:rsidR="002E3C27" w:rsidRPr="003044B3" w:rsidRDefault="002E3C27" w:rsidP="001C3606">
            <w:pPr>
              <w:jc w:val="center"/>
              <w:rPr>
                <w:rFonts w:ascii="Arial" w:hAnsi="Arial" w:cs="Arial"/>
                <w:sz w:val="20"/>
                <w:szCs w:val="20"/>
              </w:rPr>
            </w:pPr>
          </w:p>
        </w:tc>
        <w:tc>
          <w:tcPr>
            <w:tcW w:w="687" w:type="dxa"/>
          </w:tcPr>
          <w:p w14:paraId="18514856" w14:textId="77777777" w:rsidR="002E3C27" w:rsidRPr="003044B3" w:rsidRDefault="002E3C27" w:rsidP="001C3606">
            <w:pPr>
              <w:jc w:val="center"/>
              <w:rPr>
                <w:rFonts w:ascii="Arial" w:hAnsi="Arial" w:cs="Arial"/>
                <w:b/>
                <w:bCs/>
                <w:sz w:val="20"/>
                <w:szCs w:val="20"/>
              </w:rPr>
            </w:pPr>
          </w:p>
        </w:tc>
        <w:tc>
          <w:tcPr>
            <w:tcW w:w="687" w:type="dxa"/>
          </w:tcPr>
          <w:p w14:paraId="0150CCD9" w14:textId="77777777" w:rsidR="002E3C27" w:rsidRPr="003044B3" w:rsidRDefault="002E3C27" w:rsidP="001C3606">
            <w:pPr>
              <w:jc w:val="center"/>
              <w:rPr>
                <w:rFonts w:ascii="Arial" w:hAnsi="Arial" w:cs="Arial"/>
                <w:b/>
                <w:bCs/>
                <w:sz w:val="20"/>
                <w:szCs w:val="20"/>
              </w:rPr>
            </w:pPr>
          </w:p>
        </w:tc>
        <w:tc>
          <w:tcPr>
            <w:tcW w:w="687" w:type="dxa"/>
          </w:tcPr>
          <w:p w14:paraId="13CF4224" w14:textId="77777777" w:rsidR="002E3C27" w:rsidRPr="003044B3" w:rsidRDefault="002E3C27" w:rsidP="001C3606">
            <w:pPr>
              <w:jc w:val="center"/>
              <w:rPr>
                <w:rFonts w:ascii="Arial" w:hAnsi="Arial" w:cs="Arial"/>
                <w:b/>
                <w:bCs/>
                <w:sz w:val="20"/>
                <w:szCs w:val="20"/>
              </w:rPr>
            </w:pPr>
          </w:p>
        </w:tc>
        <w:tc>
          <w:tcPr>
            <w:tcW w:w="687" w:type="dxa"/>
          </w:tcPr>
          <w:p w14:paraId="11291BBD" w14:textId="77777777" w:rsidR="002E3C27" w:rsidRPr="003044B3" w:rsidRDefault="002E3C27" w:rsidP="001C3606">
            <w:pPr>
              <w:jc w:val="center"/>
              <w:rPr>
                <w:rFonts w:ascii="Arial" w:hAnsi="Arial" w:cs="Arial"/>
                <w:b/>
                <w:bCs/>
                <w:sz w:val="20"/>
                <w:szCs w:val="20"/>
              </w:rPr>
            </w:pPr>
          </w:p>
        </w:tc>
        <w:tc>
          <w:tcPr>
            <w:tcW w:w="687" w:type="dxa"/>
          </w:tcPr>
          <w:p w14:paraId="7119CEEA"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7" w:type="dxa"/>
          </w:tcPr>
          <w:p w14:paraId="0623DC20" w14:textId="77777777" w:rsidR="002E3C27" w:rsidRPr="003044B3" w:rsidRDefault="002E3C27" w:rsidP="001C3606">
            <w:pPr>
              <w:jc w:val="center"/>
              <w:rPr>
                <w:rFonts w:ascii="Arial" w:hAnsi="Arial" w:cs="Arial"/>
                <w:sz w:val="20"/>
                <w:szCs w:val="20"/>
              </w:rPr>
            </w:pPr>
          </w:p>
        </w:tc>
        <w:tc>
          <w:tcPr>
            <w:tcW w:w="687" w:type="dxa"/>
          </w:tcPr>
          <w:p w14:paraId="28C06782" w14:textId="77777777" w:rsidR="002E3C27" w:rsidRPr="003044B3" w:rsidRDefault="002E3C27" w:rsidP="001C3606">
            <w:pPr>
              <w:jc w:val="center"/>
              <w:rPr>
                <w:rFonts w:ascii="Arial" w:hAnsi="Arial" w:cs="Arial"/>
                <w:sz w:val="20"/>
                <w:szCs w:val="20"/>
              </w:rPr>
            </w:pPr>
          </w:p>
        </w:tc>
        <w:tc>
          <w:tcPr>
            <w:tcW w:w="687" w:type="dxa"/>
          </w:tcPr>
          <w:p w14:paraId="784F9C52" w14:textId="77777777" w:rsidR="002E3C27" w:rsidRPr="003044B3" w:rsidRDefault="002E3C27" w:rsidP="001C3606">
            <w:pPr>
              <w:jc w:val="center"/>
              <w:rPr>
                <w:rFonts w:ascii="Arial" w:hAnsi="Arial" w:cs="Arial"/>
                <w:b/>
                <w:bCs/>
                <w:sz w:val="20"/>
                <w:szCs w:val="20"/>
              </w:rPr>
            </w:pPr>
          </w:p>
        </w:tc>
      </w:tr>
      <w:tr w:rsidR="002E3C27" w:rsidRPr="003044B3" w14:paraId="21A7B754" w14:textId="77777777" w:rsidTr="001C3606">
        <w:trPr>
          <w:trHeight w:val="272"/>
        </w:trPr>
        <w:tc>
          <w:tcPr>
            <w:tcW w:w="1244" w:type="dxa"/>
            <w:vAlign w:val="center"/>
          </w:tcPr>
          <w:p w14:paraId="55BA9973" w14:textId="77777777" w:rsidR="002E3C27" w:rsidRPr="00274A16" w:rsidRDefault="002E3C27" w:rsidP="001C3606">
            <w:pPr>
              <w:rPr>
                <w:rFonts w:ascii="Arial" w:hAnsi="Arial" w:cs="Arial"/>
                <w:color w:val="000000" w:themeColor="text1"/>
                <w:sz w:val="18"/>
                <w:szCs w:val="18"/>
              </w:rPr>
            </w:pPr>
            <w:r>
              <w:rPr>
                <w:rFonts w:ascii="Arial" w:hAnsi="Arial" w:cs="Arial"/>
                <w:color w:val="000000" w:themeColor="text1"/>
                <w:sz w:val="18"/>
                <w:szCs w:val="18"/>
              </w:rPr>
              <w:t>CSE31</w:t>
            </w:r>
            <w:r w:rsidRPr="00274A16">
              <w:rPr>
                <w:rFonts w:ascii="Arial" w:hAnsi="Arial" w:cs="Arial"/>
                <w:color w:val="000000" w:themeColor="text1"/>
                <w:sz w:val="18"/>
                <w:szCs w:val="18"/>
              </w:rPr>
              <w:t>12</w:t>
            </w:r>
          </w:p>
        </w:tc>
        <w:tc>
          <w:tcPr>
            <w:tcW w:w="4824" w:type="dxa"/>
            <w:vAlign w:val="center"/>
          </w:tcPr>
          <w:p w14:paraId="729DB315"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Software Engineering Lab</w:t>
            </w:r>
          </w:p>
        </w:tc>
        <w:tc>
          <w:tcPr>
            <w:tcW w:w="688" w:type="dxa"/>
          </w:tcPr>
          <w:p w14:paraId="26EC1275" w14:textId="77777777" w:rsidR="002E3C27" w:rsidRPr="003044B3" w:rsidRDefault="002E3C27" w:rsidP="001C3606">
            <w:pPr>
              <w:jc w:val="center"/>
              <w:rPr>
                <w:rFonts w:ascii="Arial" w:hAnsi="Arial" w:cs="Arial"/>
                <w:b/>
                <w:bCs/>
                <w:sz w:val="20"/>
                <w:szCs w:val="20"/>
              </w:rPr>
            </w:pPr>
          </w:p>
        </w:tc>
        <w:tc>
          <w:tcPr>
            <w:tcW w:w="688" w:type="dxa"/>
          </w:tcPr>
          <w:p w14:paraId="498CE6A6" w14:textId="77777777" w:rsidR="002E3C27" w:rsidRPr="003044B3" w:rsidRDefault="002E3C27" w:rsidP="001C3606">
            <w:pPr>
              <w:jc w:val="center"/>
              <w:rPr>
                <w:rFonts w:ascii="Arial" w:hAnsi="Arial" w:cs="Arial"/>
                <w:b/>
                <w:bCs/>
                <w:sz w:val="20"/>
                <w:szCs w:val="20"/>
              </w:rPr>
            </w:pPr>
          </w:p>
        </w:tc>
        <w:tc>
          <w:tcPr>
            <w:tcW w:w="687" w:type="dxa"/>
          </w:tcPr>
          <w:p w14:paraId="3D794778"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7" w:type="dxa"/>
          </w:tcPr>
          <w:p w14:paraId="70B7A646" w14:textId="77777777" w:rsidR="002E3C27" w:rsidRPr="003044B3" w:rsidRDefault="002E3C27" w:rsidP="001C3606">
            <w:pPr>
              <w:jc w:val="center"/>
              <w:rPr>
                <w:rFonts w:ascii="Arial" w:hAnsi="Arial" w:cs="Arial"/>
                <w:b/>
                <w:bCs/>
                <w:sz w:val="20"/>
                <w:szCs w:val="20"/>
              </w:rPr>
            </w:pPr>
          </w:p>
        </w:tc>
        <w:tc>
          <w:tcPr>
            <w:tcW w:w="687" w:type="dxa"/>
          </w:tcPr>
          <w:p w14:paraId="5072C9E8"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EB8BA7F" w14:textId="77777777" w:rsidR="002E3C27" w:rsidRPr="003044B3" w:rsidRDefault="002E3C27" w:rsidP="001C3606">
            <w:pPr>
              <w:jc w:val="center"/>
              <w:rPr>
                <w:rFonts w:ascii="Arial" w:hAnsi="Arial" w:cs="Arial"/>
                <w:b/>
                <w:bCs/>
                <w:sz w:val="20"/>
                <w:szCs w:val="20"/>
              </w:rPr>
            </w:pPr>
          </w:p>
        </w:tc>
        <w:tc>
          <w:tcPr>
            <w:tcW w:w="687" w:type="dxa"/>
          </w:tcPr>
          <w:p w14:paraId="6FD78595" w14:textId="77777777" w:rsidR="002E3C27" w:rsidRPr="003044B3" w:rsidRDefault="002E3C27" w:rsidP="001C3606">
            <w:pPr>
              <w:jc w:val="center"/>
              <w:rPr>
                <w:rFonts w:ascii="Arial" w:hAnsi="Arial" w:cs="Arial"/>
                <w:b/>
                <w:bCs/>
                <w:sz w:val="20"/>
                <w:szCs w:val="20"/>
              </w:rPr>
            </w:pPr>
          </w:p>
        </w:tc>
        <w:tc>
          <w:tcPr>
            <w:tcW w:w="687" w:type="dxa"/>
          </w:tcPr>
          <w:p w14:paraId="3A2C911A" w14:textId="77777777" w:rsidR="002E3C27" w:rsidRPr="003044B3" w:rsidRDefault="002E3C27" w:rsidP="001C3606">
            <w:pPr>
              <w:jc w:val="center"/>
              <w:rPr>
                <w:rFonts w:ascii="Arial" w:hAnsi="Arial" w:cs="Arial"/>
                <w:b/>
                <w:bCs/>
                <w:sz w:val="20"/>
                <w:szCs w:val="20"/>
              </w:rPr>
            </w:pPr>
          </w:p>
        </w:tc>
        <w:tc>
          <w:tcPr>
            <w:tcW w:w="687" w:type="dxa"/>
          </w:tcPr>
          <w:p w14:paraId="5AC7628B" w14:textId="77777777" w:rsidR="002E3C27" w:rsidRPr="003044B3" w:rsidRDefault="002E3C27" w:rsidP="001C3606">
            <w:pPr>
              <w:jc w:val="center"/>
              <w:rPr>
                <w:rFonts w:ascii="Arial" w:hAnsi="Arial" w:cs="Arial"/>
                <w:b/>
                <w:bCs/>
                <w:sz w:val="20"/>
                <w:szCs w:val="20"/>
              </w:rPr>
            </w:pPr>
          </w:p>
        </w:tc>
        <w:tc>
          <w:tcPr>
            <w:tcW w:w="687" w:type="dxa"/>
          </w:tcPr>
          <w:p w14:paraId="2E1C4F01" w14:textId="77777777" w:rsidR="002E3C27" w:rsidRPr="003044B3" w:rsidRDefault="002E3C27" w:rsidP="001C3606">
            <w:pPr>
              <w:jc w:val="center"/>
              <w:rPr>
                <w:rFonts w:ascii="Arial" w:hAnsi="Arial" w:cs="Arial"/>
                <w:sz w:val="20"/>
                <w:szCs w:val="20"/>
              </w:rPr>
            </w:pPr>
          </w:p>
        </w:tc>
        <w:tc>
          <w:tcPr>
            <w:tcW w:w="687" w:type="dxa"/>
          </w:tcPr>
          <w:p w14:paraId="0F0FB168" w14:textId="77777777" w:rsidR="002E3C27" w:rsidRPr="003044B3" w:rsidRDefault="002E3C27" w:rsidP="001C3606">
            <w:pPr>
              <w:jc w:val="center"/>
              <w:rPr>
                <w:rFonts w:ascii="Arial" w:hAnsi="Arial" w:cs="Arial"/>
                <w:b/>
                <w:bCs/>
                <w:sz w:val="20"/>
                <w:szCs w:val="20"/>
              </w:rPr>
            </w:pPr>
          </w:p>
        </w:tc>
        <w:tc>
          <w:tcPr>
            <w:tcW w:w="687" w:type="dxa"/>
          </w:tcPr>
          <w:p w14:paraId="6815A6AA" w14:textId="77777777" w:rsidR="002E3C27" w:rsidRPr="003044B3" w:rsidRDefault="002E3C27" w:rsidP="001C3606">
            <w:pPr>
              <w:jc w:val="center"/>
              <w:rPr>
                <w:rFonts w:ascii="Arial" w:hAnsi="Arial" w:cs="Arial"/>
                <w:b/>
                <w:bCs/>
                <w:sz w:val="20"/>
                <w:szCs w:val="20"/>
              </w:rPr>
            </w:pPr>
          </w:p>
        </w:tc>
      </w:tr>
      <w:tr w:rsidR="002E3C27" w:rsidRPr="003044B3" w14:paraId="32FFA2FF" w14:textId="77777777" w:rsidTr="001C3606">
        <w:trPr>
          <w:trHeight w:val="272"/>
        </w:trPr>
        <w:tc>
          <w:tcPr>
            <w:tcW w:w="1244" w:type="dxa"/>
            <w:vAlign w:val="center"/>
          </w:tcPr>
          <w:p w14:paraId="3A30D6C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CSE3121</w:t>
            </w:r>
          </w:p>
        </w:tc>
        <w:tc>
          <w:tcPr>
            <w:tcW w:w="4824" w:type="dxa"/>
            <w:vAlign w:val="center"/>
          </w:tcPr>
          <w:p w14:paraId="7EAB574B"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Database Management Systems</w:t>
            </w:r>
          </w:p>
        </w:tc>
        <w:tc>
          <w:tcPr>
            <w:tcW w:w="688" w:type="dxa"/>
          </w:tcPr>
          <w:p w14:paraId="0E40C665"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6607C4C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3147642" w14:textId="77777777" w:rsidR="002E3C27" w:rsidRPr="003044B3" w:rsidRDefault="002E3C27" w:rsidP="001C3606">
            <w:pPr>
              <w:jc w:val="center"/>
              <w:rPr>
                <w:rFonts w:ascii="Arial" w:hAnsi="Arial" w:cs="Arial"/>
                <w:b/>
                <w:bCs/>
                <w:sz w:val="20"/>
                <w:szCs w:val="20"/>
              </w:rPr>
            </w:pPr>
          </w:p>
        </w:tc>
        <w:tc>
          <w:tcPr>
            <w:tcW w:w="687" w:type="dxa"/>
          </w:tcPr>
          <w:p w14:paraId="5309A0C3" w14:textId="77777777" w:rsidR="002E3C27" w:rsidRPr="003044B3" w:rsidRDefault="002E3C27" w:rsidP="001C3606">
            <w:pPr>
              <w:jc w:val="center"/>
              <w:rPr>
                <w:rFonts w:ascii="Arial" w:hAnsi="Arial" w:cs="Arial"/>
                <w:b/>
                <w:bCs/>
                <w:sz w:val="20"/>
                <w:szCs w:val="20"/>
              </w:rPr>
            </w:pPr>
          </w:p>
        </w:tc>
        <w:tc>
          <w:tcPr>
            <w:tcW w:w="687" w:type="dxa"/>
          </w:tcPr>
          <w:p w14:paraId="33692A10" w14:textId="77777777" w:rsidR="002E3C27" w:rsidRPr="003044B3" w:rsidRDefault="002E3C27" w:rsidP="001C3606">
            <w:pPr>
              <w:jc w:val="center"/>
              <w:rPr>
                <w:rFonts w:ascii="Arial" w:hAnsi="Arial" w:cs="Arial"/>
                <w:b/>
                <w:bCs/>
                <w:sz w:val="20"/>
                <w:szCs w:val="20"/>
              </w:rPr>
            </w:pPr>
          </w:p>
        </w:tc>
        <w:tc>
          <w:tcPr>
            <w:tcW w:w="687" w:type="dxa"/>
          </w:tcPr>
          <w:p w14:paraId="647F7DC1" w14:textId="77777777" w:rsidR="002E3C27" w:rsidRPr="003044B3" w:rsidRDefault="002E3C27" w:rsidP="001C3606">
            <w:pPr>
              <w:jc w:val="center"/>
              <w:rPr>
                <w:rFonts w:ascii="Arial" w:hAnsi="Arial" w:cs="Arial"/>
                <w:b/>
                <w:bCs/>
                <w:sz w:val="20"/>
                <w:szCs w:val="20"/>
              </w:rPr>
            </w:pPr>
          </w:p>
        </w:tc>
        <w:tc>
          <w:tcPr>
            <w:tcW w:w="687" w:type="dxa"/>
          </w:tcPr>
          <w:p w14:paraId="0A083C12" w14:textId="77777777" w:rsidR="002E3C27" w:rsidRPr="003044B3" w:rsidRDefault="002E3C27" w:rsidP="001C3606">
            <w:pPr>
              <w:jc w:val="center"/>
              <w:rPr>
                <w:rFonts w:ascii="Arial" w:hAnsi="Arial" w:cs="Arial"/>
                <w:b/>
                <w:bCs/>
                <w:sz w:val="20"/>
                <w:szCs w:val="20"/>
              </w:rPr>
            </w:pPr>
          </w:p>
        </w:tc>
        <w:tc>
          <w:tcPr>
            <w:tcW w:w="687" w:type="dxa"/>
          </w:tcPr>
          <w:p w14:paraId="78F521AD" w14:textId="77777777" w:rsidR="002E3C27" w:rsidRPr="003044B3" w:rsidRDefault="002E3C27" w:rsidP="001C3606">
            <w:pPr>
              <w:jc w:val="center"/>
              <w:rPr>
                <w:rFonts w:ascii="Arial" w:hAnsi="Arial" w:cs="Arial"/>
                <w:b/>
                <w:bCs/>
                <w:sz w:val="20"/>
                <w:szCs w:val="20"/>
              </w:rPr>
            </w:pPr>
          </w:p>
        </w:tc>
        <w:tc>
          <w:tcPr>
            <w:tcW w:w="687" w:type="dxa"/>
          </w:tcPr>
          <w:p w14:paraId="6F19F151" w14:textId="77777777" w:rsidR="002E3C27" w:rsidRPr="003044B3" w:rsidRDefault="002E3C27" w:rsidP="001C3606">
            <w:pPr>
              <w:jc w:val="center"/>
              <w:rPr>
                <w:rFonts w:ascii="Arial" w:hAnsi="Arial" w:cs="Arial"/>
                <w:b/>
                <w:bCs/>
                <w:sz w:val="20"/>
                <w:szCs w:val="20"/>
              </w:rPr>
            </w:pPr>
          </w:p>
        </w:tc>
        <w:tc>
          <w:tcPr>
            <w:tcW w:w="687" w:type="dxa"/>
          </w:tcPr>
          <w:p w14:paraId="514B99D9" w14:textId="77777777" w:rsidR="002E3C27" w:rsidRPr="003044B3" w:rsidRDefault="002E3C27" w:rsidP="001C3606">
            <w:pPr>
              <w:jc w:val="center"/>
              <w:rPr>
                <w:rFonts w:ascii="Arial" w:hAnsi="Arial" w:cs="Arial"/>
                <w:b/>
                <w:bCs/>
                <w:sz w:val="20"/>
                <w:szCs w:val="20"/>
              </w:rPr>
            </w:pPr>
          </w:p>
        </w:tc>
        <w:tc>
          <w:tcPr>
            <w:tcW w:w="687" w:type="dxa"/>
          </w:tcPr>
          <w:p w14:paraId="5C5A098C" w14:textId="77777777" w:rsidR="002E3C27" w:rsidRPr="003044B3" w:rsidRDefault="002E3C27" w:rsidP="001C3606">
            <w:pPr>
              <w:jc w:val="center"/>
              <w:rPr>
                <w:rFonts w:ascii="Arial" w:hAnsi="Arial" w:cs="Arial"/>
                <w:b/>
                <w:bCs/>
                <w:sz w:val="20"/>
                <w:szCs w:val="20"/>
              </w:rPr>
            </w:pPr>
          </w:p>
        </w:tc>
        <w:tc>
          <w:tcPr>
            <w:tcW w:w="687" w:type="dxa"/>
          </w:tcPr>
          <w:p w14:paraId="052D3966" w14:textId="77777777" w:rsidR="002E3C27" w:rsidRPr="003044B3" w:rsidRDefault="002E3C27" w:rsidP="001C3606">
            <w:pPr>
              <w:jc w:val="center"/>
              <w:rPr>
                <w:rFonts w:ascii="Arial" w:hAnsi="Arial" w:cs="Arial"/>
                <w:b/>
                <w:bCs/>
                <w:sz w:val="20"/>
                <w:szCs w:val="20"/>
              </w:rPr>
            </w:pPr>
          </w:p>
        </w:tc>
      </w:tr>
      <w:tr w:rsidR="002E3C27" w:rsidRPr="003044B3" w14:paraId="51A136DB" w14:textId="77777777" w:rsidTr="001C3606">
        <w:trPr>
          <w:trHeight w:val="287"/>
        </w:trPr>
        <w:tc>
          <w:tcPr>
            <w:tcW w:w="1244" w:type="dxa"/>
            <w:vAlign w:val="center"/>
          </w:tcPr>
          <w:p w14:paraId="141CD92C"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 xml:space="preserve">CSE3122 </w:t>
            </w:r>
          </w:p>
        </w:tc>
        <w:tc>
          <w:tcPr>
            <w:tcW w:w="4824" w:type="dxa"/>
            <w:vAlign w:val="center"/>
          </w:tcPr>
          <w:p w14:paraId="31C419DE"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Database Management Systems Lab</w:t>
            </w:r>
          </w:p>
        </w:tc>
        <w:tc>
          <w:tcPr>
            <w:tcW w:w="688" w:type="dxa"/>
          </w:tcPr>
          <w:p w14:paraId="4B212BEB" w14:textId="77777777" w:rsidR="002E3C27" w:rsidRPr="003044B3" w:rsidRDefault="002E3C27" w:rsidP="001C3606">
            <w:pPr>
              <w:jc w:val="center"/>
              <w:rPr>
                <w:rFonts w:ascii="Arial" w:hAnsi="Arial" w:cs="Arial"/>
                <w:sz w:val="20"/>
                <w:szCs w:val="20"/>
              </w:rPr>
            </w:pPr>
          </w:p>
        </w:tc>
        <w:tc>
          <w:tcPr>
            <w:tcW w:w="688" w:type="dxa"/>
          </w:tcPr>
          <w:p w14:paraId="529EC125" w14:textId="77777777" w:rsidR="002E3C27" w:rsidRPr="003044B3" w:rsidRDefault="002E3C27" w:rsidP="001C3606">
            <w:pPr>
              <w:jc w:val="center"/>
              <w:rPr>
                <w:rFonts w:ascii="Arial" w:hAnsi="Arial" w:cs="Arial"/>
                <w:b/>
                <w:bCs/>
                <w:sz w:val="20"/>
                <w:szCs w:val="20"/>
              </w:rPr>
            </w:pPr>
          </w:p>
        </w:tc>
        <w:tc>
          <w:tcPr>
            <w:tcW w:w="687" w:type="dxa"/>
          </w:tcPr>
          <w:p w14:paraId="2F647C10" w14:textId="77777777" w:rsidR="002E3C27" w:rsidRPr="003044B3" w:rsidRDefault="002E3C27" w:rsidP="001C3606">
            <w:pPr>
              <w:jc w:val="center"/>
              <w:rPr>
                <w:rFonts w:ascii="Arial" w:hAnsi="Arial" w:cs="Arial"/>
                <w:b/>
                <w:bCs/>
                <w:sz w:val="20"/>
                <w:szCs w:val="20"/>
              </w:rPr>
            </w:pPr>
          </w:p>
        </w:tc>
        <w:tc>
          <w:tcPr>
            <w:tcW w:w="687" w:type="dxa"/>
          </w:tcPr>
          <w:p w14:paraId="3CF84090" w14:textId="77777777" w:rsidR="002E3C27" w:rsidRPr="003044B3" w:rsidRDefault="002E3C27" w:rsidP="001C3606">
            <w:pPr>
              <w:jc w:val="center"/>
              <w:rPr>
                <w:rFonts w:ascii="Arial" w:hAnsi="Arial" w:cs="Arial"/>
                <w:b/>
                <w:bCs/>
                <w:sz w:val="20"/>
                <w:szCs w:val="20"/>
              </w:rPr>
            </w:pPr>
          </w:p>
        </w:tc>
        <w:tc>
          <w:tcPr>
            <w:tcW w:w="687" w:type="dxa"/>
          </w:tcPr>
          <w:p w14:paraId="1AD1AA7C"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886062C" w14:textId="77777777" w:rsidR="002E3C27" w:rsidRPr="003044B3" w:rsidRDefault="002E3C27" w:rsidP="001C3606">
            <w:pPr>
              <w:jc w:val="center"/>
              <w:rPr>
                <w:rFonts w:ascii="Arial" w:hAnsi="Arial" w:cs="Arial"/>
                <w:b/>
                <w:bCs/>
                <w:sz w:val="20"/>
                <w:szCs w:val="20"/>
              </w:rPr>
            </w:pPr>
          </w:p>
        </w:tc>
        <w:tc>
          <w:tcPr>
            <w:tcW w:w="687" w:type="dxa"/>
          </w:tcPr>
          <w:p w14:paraId="48A7CFDA" w14:textId="77777777" w:rsidR="002E3C27" w:rsidRPr="003044B3" w:rsidRDefault="002E3C27" w:rsidP="001C3606">
            <w:pPr>
              <w:jc w:val="center"/>
              <w:rPr>
                <w:rFonts w:ascii="Arial" w:hAnsi="Arial" w:cs="Arial"/>
                <w:b/>
                <w:bCs/>
                <w:sz w:val="20"/>
                <w:szCs w:val="20"/>
              </w:rPr>
            </w:pPr>
          </w:p>
        </w:tc>
        <w:tc>
          <w:tcPr>
            <w:tcW w:w="687" w:type="dxa"/>
          </w:tcPr>
          <w:p w14:paraId="68DDC06D" w14:textId="77777777" w:rsidR="002E3C27" w:rsidRPr="003044B3" w:rsidRDefault="002E3C27" w:rsidP="001C3606">
            <w:pPr>
              <w:jc w:val="center"/>
              <w:rPr>
                <w:rFonts w:ascii="Arial" w:hAnsi="Arial" w:cs="Arial"/>
                <w:b/>
                <w:bCs/>
                <w:sz w:val="20"/>
                <w:szCs w:val="20"/>
              </w:rPr>
            </w:pPr>
          </w:p>
        </w:tc>
        <w:tc>
          <w:tcPr>
            <w:tcW w:w="687" w:type="dxa"/>
          </w:tcPr>
          <w:p w14:paraId="1E2BF476" w14:textId="77777777" w:rsidR="002E3C27" w:rsidRPr="003044B3" w:rsidRDefault="002E3C27" w:rsidP="001C3606">
            <w:pPr>
              <w:jc w:val="center"/>
              <w:rPr>
                <w:rFonts w:ascii="Arial" w:hAnsi="Arial" w:cs="Arial"/>
                <w:b/>
                <w:bCs/>
                <w:sz w:val="20"/>
                <w:szCs w:val="20"/>
              </w:rPr>
            </w:pPr>
          </w:p>
        </w:tc>
        <w:tc>
          <w:tcPr>
            <w:tcW w:w="687" w:type="dxa"/>
          </w:tcPr>
          <w:p w14:paraId="174E04B3" w14:textId="77777777" w:rsidR="002E3C27" w:rsidRPr="003044B3" w:rsidRDefault="002E3C27" w:rsidP="001C3606">
            <w:pPr>
              <w:jc w:val="center"/>
              <w:rPr>
                <w:rFonts w:ascii="Arial" w:hAnsi="Arial" w:cs="Arial"/>
                <w:b/>
                <w:bCs/>
                <w:sz w:val="20"/>
                <w:szCs w:val="20"/>
              </w:rPr>
            </w:pPr>
          </w:p>
        </w:tc>
        <w:tc>
          <w:tcPr>
            <w:tcW w:w="687" w:type="dxa"/>
          </w:tcPr>
          <w:p w14:paraId="2716F27D" w14:textId="77777777" w:rsidR="002E3C27" w:rsidRPr="003044B3" w:rsidRDefault="002E3C27" w:rsidP="001C3606">
            <w:pPr>
              <w:jc w:val="center"/>
              <w:rPr>
                <w:rFonts w:ascii="Arial" w:hAnsi="Arial" w:cs="Arial"/>
                <w:b/>
                <w:bCs/>
                <w:sz w:val="20"/>
                <w:szCs w:val="20"/>
              </w:rPr>
            </w:pPr>
          </w:p>
        </w:tc>
        <w:tc>
          <w:tcPr>
            <w:tcW w:w="687" w:type="dxa"/>
          </w:tcPr>
          <w:p w14:paraId="36616660" w14:textId="77777777" w:rsidR="002E3C27" w:rsidRPr="003044B3" w:rsidRDefault="002E3C27" w:rsidP="001C3606">
            <w:pPr>
              <w:jc w:val="center"/>
              <w:rPr>
                <w:rFonts w:ascii="Arial" w:hAnsi="Arial" w:cs="Arial"/>
                <w:b/>
                <w:bCs/>
                <w:sz w:val="20"/>
                <w:szCs w:val="20"/>
              </w:rPr>
            </w:pPr>
          </w:p>
        </w:tc>
      </w:tr>
      <w:tr w:rsidR="002E3C27" w:rsidRPr="003044B3" w14:paraId="7E4AA69A" w14:textId="77777777" w:rsidTr="001C3606">
        <w:trPr>
          <w:trHeight w:val="272"/>
        </w:trPr>
        <w:tc>
          <w:tcPr>
            <w:tcW w:w="1244" w:type="dxa"/>
            <w:vAlign w:val="center"/>
          </w:tcPr>
          <w:p w14:paraId="30C2626D" w14:textId="77777777" w:rsidR="002E3C27" w:rsidRPr="00CF171A" w:rsidRDefault="002E3C27" w:rsidP="001C3606">
            <w:pPr>
              <w:rPr>
                <w:rFonts w:ascii="Arial" w:hAnsi="Arial" w:cs="Arial"/>
                <w:color w:val="000000" w:themeColor="text1"/>
                <w:sz w:val="18"/>
                <w:szCs w:val="18"/>
              </w:rPr>
            </w:pPr>
            <w:r>
              <w:rPr>
                <w:rFonts w:ascii="Arial" w:hAnsi="Arial" w:cs="Arial"/>
                <w:color w:val="000000" w:themeColor="text1"/>
                <w:sz w:val="18"/>
                <w:szCs w:val="18"/>
              </w:rPr>
              <w:t>CSE3131</w:t>
            </w:r>
          </w:p>
        </w:tc>
        <w:tc>
          <w:tcPr>
            <w:tcW w:w="4824" w:type="dxa"/>
            <w:vAlign w:val="center"/>
          </w:tcPr>
          <w:p w14:paraId="2C46B489"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Web Engineering</w:t>
            </w:r>
          </w:p>
        </w:tc>
        <w:tc>
          <w:tcPr>
            <w:tcW w:w="688" w:type="dxa"/>
          </w:tcPr>
          <w:p w14:paraId="2F88A371" w14:textId="77777777" w:rsidR="002E3C27" w:rsidRPr="00274A16" w:rsidRDefault="002E3C27" w:rsidP="001C3606">
            <w:pPr>
              <w:jc w:val="center"/>
              <w:rPr>
                <w:rFonts w:ascii="Arial" w:hAnsi="Arial" w:cs="Arial"/>
                <w:sz w:val="18"/>
                <w:szCs w:val="18"/>
              </w:rPr>
            </w:pPr>
            <w:r w:rsidRPr="00274A16">
              <w:rPr>
                <w:rFonts w:ascii="Arial" w:hAnsi="Arial" w:cs="Arial"/>
                <w:b/>
                <w:bCs/>
                <w:sz w:val="18"/>
                <w:szCs w:val="18"/>
              </w:rPr>
              <w:t>√</w:t>
            </w:r>
          </w:p>
        </w:tc>
        <w:tc>
          <w:tcPr>
            <w:tcW w:w="688" w:type="dxa"/>
          </w:tcPr>
          <w:p w14:paraId="27F2FE51"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30134238" w14:textId="77777777" w:rsidR="002E3C27" w:rsidRPr="00274A16" w:rsidRDefault="002E3C27" w:rsidP="001C3606">
            <w:pPr>
              <w:jc w:val="center"/>
              <w:rPr>
                <w:rFonts w:ascii="Arial" w:hAnsi="Arial" w:cs="Arial"/>
                <w:b/>
                <w:bCs/>
                <w:sz w:val="18"/>
                <w:szCs w:val="18"/>
              </w:rPr>
            </w:pPr>
          </w:p>
        </w:tc>
        <w:tc>
          <w:tcPr>
            <w:tcW w:w="687" w:type="dxa"/>
          </w:tcPr>
          <w:p w14:paraId="6DE01B2F"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497FC6CC" w14:textId="77777777" w:rsidR="002E3C27" w:rsidRPr="00274A16" w:rsidRDefault="002E3C27" w:rsidP="001C3606">
            <w:pPr>
              <w:jc w:val="center"/>
              <w:rPr>
                <w:rFonts w:ascii="Arial" w:hAnsi="Arial" w:cs="Arial"/>
                <w:b/>
                <w:bCs/>
                <w:sz w:val="18"/>
                <w:szCs w:val="18"/>
              </w:rPr>
            </w:pPr>
          </w:p>
        </w:tc>
        <w:tc>
          <w:tcPr>
            <w:tcW w:w="687" w:type="dxa"/>
          </w:tcPr>
          <w:p w14:paraId="45FA492A" w14:textId="77777777" w:rsidR="002E3C27" w:rsidRPr="00274A16" w:rsidRDefault="002E3C27" w:rsidP="001C3606">
            <w:pPr>
              <w:jc w:val="center"/>
              <w:rPr>
                <w:rFonts w:ascii="Arial" w:hAnsi="Arial" w:cs="Arial"/>
                <w:b/>
                <w:bCs/>
                <w:sz w:val="18"/>
                <w:szCs w:val="18"/>
              </w:rPr>
            </w:pPr>
          </w:p>
        </w:tc>
        <w:tc>
          <w:tcPr>
            <w:tcW w:w="687" w:type="dxa"/>
          </w:tcPr>
          <w:p w14:paraId="2DD5ADEB" w14:textId="77777777" w:rsidR="002E3C27" w:rsidRPr="00274A16" w:rsidRDefault="002E3C27" w:rsidP="001C3606">
            <w:pPr>
              <w:jc w:val="center"/>
              <w:rPr>
                <w:rFonts w:ascii="Arial" w:hAnsi="Arial" w:cs="Arial"/>
                <w:b/>
                <w:bCs/>
                <w:sz w:val="18"/>
                <w:szCs w:val="18"/>
              </w:rPr>
            </w:pPr>
          </w:p>
        </w:tc>
        <w:tc>
          <w:tcPr>
            <w:tcW w:w="687" w:type="dxa"/>
          </w:tcPr>
          <w:p w14:paraId="797DEC28" w14:textId="77777777" w:rsidR="002E3C27" w:rsidRPr="00274A16" w:rsidRDefault="002E3C27" w:rsidP="001C3606">
            <w:pPr>
              <w:jc w:val="center"/>
              <w:rPr>
                <w:rFonts w:ascii="Arial" w:hAnsi="Arial" w:cs="Arial"/>
                <w:b/>
                <w:bCs/>
                <w:sz w:val="18"/>
                <w:szCs w:val="18"/>
              </w:rPr>
            </w:pPr>
          </w:p>
        </w:tc>
        <w:tc>
          <w:tcPr>
            <w:tcW w:w="687" w:type="dxa"/>
          </w:tcPr>
          <w:p w14:paraId="6ED9A7ED" w14:textId="77777777" w:rsidR="002E3C27" w:rsidRPr="00274A16" w:rsidRDefault="002E3C27" w:rsidP="001C3606">
            <w:pPr>
              <w:jc w:val="center"/>
              <w:rPr>
                <w:rFonts w:ascii="Arial" w:hAnsi="Arial" w:cs="Arial"/>
                <w:sz w:val="18"/>
                <w:szCs w:val="18"/>
              </w:rPr>
            </w:pPr>
          </w:p>
        </w:tc>
        <w:tc>
          <w:tcPr>
            <w:tcW w:w="687" w:type="dxa"/>
          </w:tcPr>
          <w:p w14:paraId="2F0C106E" w14:textId="77777777" w:rsidR="002E3C27" w:rsidRPr="00274A16" w:rsidRDefault="002E3C27" w:rsidP="001C3606">
            <w:pPr>
              <w:jc w:val="center"/>
              <w:rPr>
                <w:rFonts w:ascii="Arial" w:hAnsi="Arial" w:cs="Arial"/>
                <w:sz w:val="18"/>
                <w:szCs w:val="18"/>
              </w:rPr>
            </w:pPr>
          </w:p>
        </w:tc>
        <w:tc>
          <w:tcPr>
            <w:tcW w:w="687" w:type="dxa"/>
          </w:tcPr>
          <w:p w14:paraId="7CDF2400" w14:textId="77777777" w:rsidR="002E3C27" w:rsidRPr="00274A16" w:rsidRDefault="002E3C27" w:rsidP="001C3606">
            <w:pPr>
              <w:jc w:val="center"/>
              <w:rPr>
                <w:rFonts w:ascii="Arial" w:hAnsi="Arial" w:cs="Arial"/>
                <w:sz w:val="18"/>
                <w:szCs w:val="18"/>
              </w:rPr>
            </w:pPr>
          </w:p>
        </w:tc>
        <w:tc>
          <w:tcPr>
            <w:tcW w:w="687" w:type="dxa"/>
          </w:tcPr>
          <w:p w14:paraId="1774FE40" w14:textId="77777777" w:rsidR="002E3C27" w:rsidRPr="00274A16" w:rsidRDefault="002E3C27" w:rsidP="001C3606">
            <w:pPr>
              <w:jc w:val="center"/>
              <w:rPr>
                <w:rFonts w:ascii="Arial" w:hAnsi="Arial" w:cs="Arial"/>
                <w:b/>
                <w:bCs/>
                <w:sz w:val="18"/>
                <w:szCs w:val="18"/>
              </w:rPr>
            </w:pPr>
          </w:p>
        </w:tc>
      </w:tr>
      <w:tr w:rsidR="002E3C27" w:rsidRPr="003044B3" w14:paraId="56C45EFC" w14:textId="77777777" w:rsidTr="001C3606">
        <w:trPr>
          <w:trHeight w:val="272"/>
        </w:trPr>
        <w:tc>
          <w:tcPr>
            <w:tcW w:w="1244" w:type="dxa"/>
            <w:vAlign w:val="center"/>
          </w:tcPr>
          <w:p w14:paraId="10E65B7B" w14:textId="77777777" w:rsidR="002E3C27" w:rsidRPr="00274A16" w:rsidRDefault="002E3C27" w:rsidP="001C3606">
            <w:pPr>
              <w:rPr>
                <w:rFonts w:ascii="Arial" w:hAnsi="Arial" w:cs="Arial"/>
                <w:color w:val="000000" w:themeColor="text1"/>
                <w:sz w:val="18"/>
                <w:szCs w:val="18"/>
              </w:rPr>
            </w:pPr>
            <w:r>
              <w:rPr>
                <w:rFonts w:ascii="Arial" w:hAnsi="Arial" w:cs="Arial"/>
                <w:color w:val="000000" w:themeColor="text1"/>
                <w:sz w:val="18"/>
                <w:szCs w:val="18"/>
              </w:rPr>
              <w:t>CSE3132</w:t>
            </w:r>
          </w:p>
        </w:tc>
        <w:tc>
          <w:tcPr>
            <w:tcW w:w="4824" w:type="dxa"/>
            <w:vAlign w:val="center"/>
          </w:tcPr>
          <w:p w14:paraId="70504922"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Web Engineering Lab</w:t>
            </w:r>
          </w:p>
        </w:tc>
        <w:tc>
          <w:tcPr>
            <w:tcW w:w="688" w:type="dxa"/>
          </w:tcPr>
          <w:p w14:paraId="53129A2E" w14:textId="77777777" w:rsidR="002E3C27" w:rsidRPr="00274A16" w:rsidRDefault="002E3C27" w:rsidP="001C3606">
            <w:pPr>
              <w:jc w:val="center"/>
              <w:rPr>
                <w:rFonts w:ascii="Arial" w:hAnsi="Arial" w:cs="Arial"/>
                <w:sz w:val="18"/>
                <w:szCs w:val="18"/>
              </w:rPr>
            </w:pPr>
          </w:p>
        </w:tc>
        <w:tc>
          <w:tcPr>
            <w:tcW w:w="688" w:type="dxa"/>
          </w:tcPr>
          <w:p w14:paraId="0BB1C83B" w14:textId="77777777" w:rsidR="002E3C27" w:rsidRPr="00274A16" w:rsidRDefault="002E3C27" w:rsidP="001C3606">
            <w:pPr>
              <w:jc w:val="center"/>
              <w:rPr>
                <w:rFonts w:ascii="Arial" w:hAnsi="Arial" w:cs="Arial"/>
                <w:b/>
                <w:bCs/>
                <w:sz w:val="18"/>
                <w:szCs w:val="18"/>
              </w:rPr>
            </w:pPr>
          </w:p>
        </w:tc>
        <w:tc>
          <w:tcPr>
            <w:tcW w:w="687" w:type="dxa"/>
          </w:tcPr>
          <w:p w14:paraId="3E5B3A07" w14:textId="77777777" w:rsidR="002E3C27" w:rsidRPr="00274A16" w:rsidRDefault="002E3C27" w:rsidP="001C3606">
            <w:pPr>
              <w:jc w:val="center"/>
              <w:rPr>
                <w:rFonts w:ascii="Arial" w:hAnsi="Arial" w:cs="Arial"/>
                <w:b/>
                <w:bCs/>
                <w:sz w:val="18"/>
                <w:szCs w:val="18"/>
              </w:rPr>
            </w:pPr>
          </w:p>
        </w:tc>
        <w:tc>
          <w:tcPr>
            <w:tcW w:w="687" w:type="dxa"/>
          </w:tcPr>
          <w:p w14:paraId="4CCDFA08" w14:textId="77777777" w:rsidR="002E3C27" w:rsidRPr="00274A16" w:rsidRDefault="002E3C27" w:rsidP="001C3606">
            <w:pPr>
              <w:jc w:val="center"/>
              <w:rPr>
                <w:rFonts w:ascii="Arial" w:hAnsi="Arial" w:cs="Arial"/>
                <w:b/>
                <w:bCs/>
                <w:sz w:val="18"/>
                <w:szCs w:val="18"/>
              </w:rPr>
            </w:pPr>
          </w:p>
        </w:tc>
        <w:tc>
          <w:tcPr>
            <w:tcW w:w="687" w:type="dxa"/>
          </w:tcPr>
          <w:p w14:paraId="14FDD66E"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69180569" w14:textId="77777777" w:rsidR="002E3C27" w:rsidRPr="00274A16" w:rsidRDefault="002E3C27" w:rsidP="001C3606">
            <w:pPr>
              <w:jc w:val="center"/>
              <w:rPr>
                <w:rFonts w:ascii="Arial" w:hAnsi="Arial" w:cs="Arial"/>
                <w:b/>
                <w:bCs/>
                <w:sz w:val="18"/>
                <w:szCs w:val="18"/>
              </w:rPr>
            </w:pPr>
          </w:p>
        </w:tc>
        <w:tc>
          <w:tcPr>
            <w:tcW w:w="687" w:type="dxa"/>
          </w:tcPr>
          <w:p w14:paraId="599489F9" w14:textId="77777777" w:rsidR="002E3C27" w:rsidRPr="00274A16" w:rsidRDefault="002E3C27" w:rsidP="001C3606">
            <w:pPr>
              <w:jc w:val="center"/>
              <w:rPr>
                <w:rFonts w:ascii="Arial" w:hAnsi="Arial" w:cs="Arial"/>
                <w:b/>
                <w:bCs/>
                <w:sz w:val="18"/>
                <w:szCs w:val="18"/>
              </w:rPr>
            </w:pPr>
          </w:p>
        </w:tc>
        <w:tc>
          <w:tcPr>
            <w:tcW w:w="687" w:type="dxa"/>
          </w:tcPr>
          <w:p w14:paraId="327E06D3" w14:textId="77777777" w:rsidR="002E3C27" w:rsidRPr="00274A16" w:rsidRDefault="002E3C27" w:rsidP="001C3606">
            <w:pPr>
              <w:jc w:val="center"/>
              <w:rPr>
                <w:rFonts w:ascii="Arial" w:hAnsi="Arial" w:cs="Arial"/>
                <w:b/>
                <w:bCs/>
                <w:sz w:val="18"/>
                <w:szCs w:val="18"/>
              </w:rPr>
            </w:pPr>
          </w:p>
        </w:tc>
        <w:tc>
          <w:tcPr>
            <w:tcW w:w="687" w:type="dxa"/>
          </w:tcPr>
          <w:p w14:paraId="27D89FAD" w14:textId="77777777" w:rsidR="002E3C27" w:rsidRPr="00274A16" w:rsidRDefault="002E3C27" w:rsidP="001C3606">
            <w:pPr>
              <w:jc w:val="center"/>
              <w:rPr>
                <w:rFonts w:ascii="Arial" w:hAnsi="Arial" w:cs="Arial"/>
                <w:sz w:val="18"/>
                <w:szCs w:val="18"/>
              </w:rPr>
            </w:pPr>
          </w:p>
        </w:tc>
        <w:tc>
          <w:tcPr>
            <w:tcW w:w="687" w:type="dxa"/>
          </w:tcPr>
          <w:p w14:paraId="3C726D37" w14:textId="77777777" w:rsidR="002E3C27" w:rsidRPr="00274A16" w:rsidRDefault="002E3C27" w:rsidP="001C3606">
            <w:pPr>
              <w:jc w:val="center"/>
              <w:rPr>
                <w:rFonts w:ascii="Arial" w:hAnsi="Arial" w:cs="Arial"/>
                <w:sz w:val="18"/>
                <w:szCs w:val="18"/>
              </w:rPr>
            </w:pPr>
          </w:p>
        </w:tc>
        <w:tc>
          <w:tcPr>
            <w:tcW w:w="687" w:type="dxa"/>
          </w:tcPr>
          <w:p w14:paraId="0CD4A7C2" w14:textId="77777777" w:rsidR="002E3C27" w:rsidRPr="00274A16" w:rsidRDefault="002E3C27" w:rsidP="001C3606">
            <w:pPr>
              <w:jc w:val="center"/>
              <w:rPr>
                <w:rFonts w:ascii="Arial" w:hAnsi="Arial" w:cs="Arial"/>
                <w:sz w:val="18"/>
                <w:szCs w:val="18"/>
              </w:rPr>
            </w:pPr>
          </w:p>
        </w:tc>
        <w:tc>
          <w:tcPr>
            <w:tcW w:w="687" w:type="dxa"/>
          </w:tcPr>
          <w:p w14:paraId="5534699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r>
      <w:tr w:rsidR="002E3C27" w:rsidRPr="003044B3" w14:paraId="7F3A9A95" w14:textId="77777777" w:rsidTr="001C3606">
        <w:trPr>
          <w:trHeight w:val="272"/>
        </w:trPr>
        <w:tc>
          <w:tcPr>
            <w:tcW w:w="1244" w:type="dxa"/>
            <w:vAlign w:val="center"/>
          </w:tcPr>
          <w:p w14:paraId="467CD72B"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CSE3141</w:t>
            </w:r>
          </w:p>
        </w:tc>
        <w:tc>
          <w:tcPr>
            <w:tcW w:w="4824" w:type="dxa"/>
            <w:vAlign w:val="center"/>
          </w:tcPr>
          <w:p w14:paraId="3E575C7F"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 xml:space="preserve">Compiler Design </w:t>
            </w:r>
          </w:p>
        </w:tc>
        <w:tc>
          <w:tcPr>
            <w:tcW w:w="688" w:type="dxa"/>
          </w:tcPr>
          <w:p w14:paraId="38843FBD"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448E1A10" w14:textId="77777777" w:rsidR="002E3C27" w:rsidRPr="003044B3" w:rsidRDefault="002E3C27" w:rsidP="001C3606">
            <w:pPr>
              <w:jc w:val="center"/>
              <w:rPr>
                <w:rFonts w:ascii="Arial" w:hAnsi="Arial" w:cs="Arial"/>
                <w:b/>
                <w:bCs/>
                <w:sz w:val="20"/>
                <w:szCs w:val="20"/>
              </w:rPr>
            </w:pPr>
          </w:p>
        </w:tc>
        <w:tc>
          <w:tcPr>
            <w:tcW w:w="687" w:type="dxa"/>
          </w:tcPr>
          <w:p w14:paraId="1A8AC0F1"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8188AF5" w14:textId="77777777" w:rsidR="002E3C27" w:rsidRPr="003044B3" w:rsidRDefault="002E3C27" w:rsidP="001C3606">
            <w:pPr>
              <w:jc w:val="center"/>
              <w:rPr>
                <w:rFonts w:ascii="Arial" w:hAnsi="Arial" w:cs="Arial"/>
                <w:b/>
                <w:bCs/>
                <w:sz w:val="20"/>
                <w:szCs w:val="20"/>
              </w:rPr>
            </w:pPr>
          </w:p>
        </w:tc>
        <w:tc>
          <w:tcPr>
            <w:tcW w:w="687" w:type="dxa"/>
          </w:tcPr>
          <w:p w14:paraId="4097B5B1"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722153B" w14:textId="77777777" w:rsidR="002E3C27" w:rsidRPr="003044B3" w:rsidRDefault="002E3C27" w:rsidP="001C3606">
            <w:pPr>
              <w:jc w:val="center"/>
              <w:rPr>
                <w:rFonts w:ascii="Arial" w:hAnsi="Arial" w:cs="Arial"/>
                <w:b/>
                <w:bCs/>
                <w:sz w:val="20"/>
                <w:szCs w:val="20"/>
              </w:rPr>
            </w:pPr>
          </w:p>
        </w:tc>
        <w:tc>
          <w:tcPr>
            <w:tcW w:w="687" w:type="dxa"/>
          </w:tcPr>
          <w:p w14:paraId="11952851" w14:textId="77777777" w:rsidR="002E3C27" w:rsidRPr="003044B3" w:rsidRDefault="002E3C27" w:rsidP="001C3606">
            <w:pPr>
              <w:jc w:val="center"/>
              <w:rPr>
                <w:rFonts w:ascii="Arial" w:hAnsi="Arial" w:cs="Arial"/>
                <w:b/>
                <w:bCs/>
                <w:sz w:val="20"/>
                <w:szCs w:val="20"/>
              </w:rPr>
            </w:pPr>
          </w:p>
        </w:tc>
        <w:tc>
          <w:tcPr>
            <w:tcW w:w="687" w:type="dxa"/>
          </w:tcPr>
          <w:p w14:paraId="22386187" w14:textId="77777777" w:rsidR="002E3C27" w:rsidRPr="003044B3" w:rsidRDefault="002E3C27" w:rsidP="001C3606">
            <w:pPr>
              <w:jc w:val="center"/>
              <w:rPr>
                <w:rFonts w:ascii="Arial" w:hAnsi="Arial" w:cs="Arial"/>
                <w:b/>
                <w:bCs/>
                <w:sz w:val="20"/>
                <w:szCs w:val="20"/>
              </w:rPr>
            </w:pPr>
          </w:p>
        </w:tc>
        <w:tc>
          <w:tcPr>
            <w:tcW w:w="687" w:type="dxa"/>
          </w:tcPr>
          <w:p w14:paraId="68023110" w14:textId="77777777" w:rsidR="002E3C27" w:rsidRPr="003044B3" w:rsidRDefault="002E3C27" w:rsidP="001C3606">
            <w:pPr>
              <w:jc w:val="center"/>
              <w:rPr>
                <w:rFonts w:ascii="Arial" w:hAnsi="Arial" w:cs="Arial"/>
                <w:b/>
                <w:bCs/>
                <w:sz w:val="20"/>
                <w:szCs w:val="20"/>
              </w:rPr>
            </w:pPr>
          </w:p>
        </w:tc>
        <w:tc>
          <w:tcPr>
            <w:tcW w:w="687" w:type="dxa"/>
          </w:tcPr>
          <w:p w14:paraId="3721156B" w14:textId="77777777" w:rsidR="002E3C27" w:rsidRPr="003044B3" w:rsidRDefault="002E3C27" w:rsidP="001C3606">
            <w:pPr>
              <w:jc w:val="center"/>
              <w:rPr>
                <w:rFonts w:ascii="Arial" w:hAnsi="Arial" w:cs="Arial"/>
                <w:b/>
                <w:bCs/>
                <w:sz w:val="20"/>
                <w:szCs w:val="20"/>
              </w:rPr>
            </w:pPr>
          </w:p>
        </w:tc>
        <w:tc>
          <w:tcPr>
            <w:tcW w:w="687" w:type="dxa"/>
          </w:tcPr>
          <w:p w14:paraId="0B3F8536" w14:textId="77777777" w:rsidR="002E3C27" w:rsidRPr="003044B3" w:rsidRDefault="002E3C27" w:rsidP="001C3606">
            <w:pPr>
              <w:jc w:val="center"/>
              <w:rPr>
                <w:rFonts w:ascii="Arial" w:hAnsi="Arial" w:cs="Arial"/>
                <w:b/>
                <w:bCs/>
                <w:sz w:val="20"/>
                <w:szCs w:val="20"/>
              </w:rPr>
            </w:pPr>
          </w:p>
        </w:tc>
        <w:tc>
          <w:tcPr>
            <w:tcW w:w="687" w:type="dxa"/>
          </w:tcPr>
          <w:p w14:paraId="1EE62C34" w14:textId="77777777" w:rsidR="002E3C27" w:rsidRPr="003044B3" w:rsidRDefault="002E3C27" w:rsidP="001C3606">
            <w:pPr>
              <w:jc w:val="center"/>
              <w:rPr>
                <w:rFonts w:ascii="Arial" w:hAnsi="Arial" w:cs="Arial"/>
                <w:b/>
                <w:bCs/>
                <w:sz w:val="20"/>
                <w:szCs w:val="20"/>
              </w:rPr>
            </w:pPr>
          </w:p>
        </w:tc>
      </w:tr>
      <w:tr w:rsidR="002E3C27" w:rsidRPr="003044B3" w14:paraId="54864D11" w14:textId="77777777" w:rsidTr="001C3606">
        <w:trPr>
          <w:trHeight w:val="272"/>
        </w:trPr>
        <w:tc>
          <w:tcPr>
            <w:tcW w:w="1244" w:type="dxa"/>
            <w:vAlign w:val="center"/>
          </w:tcPr>
          <w:p w14:paraId="0649423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CSE3142</w:t>
            </w:r>
          </w:p>
        </w:tc>
        <w:tc>
          <w:tcPr>
            <w:tcW w:w="4824" w:type="dxa"/>
            <w:vAlign w:val="center"/>
          </w:tcPr>
          <w:p w14:paraId="437DE3AA"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Compiler Design Lab</w:t>
            </w:r>
          </w:p>
        </w:tc>
        <w:tc>
          <w:tcPr>
            <w:tcW w:w="688" w:type="dxa"/>
          </w:tcPr>
          <w:p w14:paraId="4F93C6A0" w14:textId="77777777" w:rsidR="002E3C27" w:rsidRPr="003044B3" w:rsidRDefault="002E3C27" w:rsidP="001C3606">
            <w:pPr>
              <w:jc w:val="center"/>
              <w:rPr>
                <w:rFonts w:ascii="Arial" w:hAnsi="Arial" w:cs="Arial"/>
                <w:sz w:val="20"/>
                <w:szCs w:val="20"/>
              </w:rPr>
            </w:pPr>
          </w:p>
        </w:tc>
        <w:tc>
          <w:tcPr>
            <w:tcW w:w="688" w:type="dxa"/>
          </w:tcPr>
          <w:p w14:paraId="7337C81B" w14:textId="77777777" w:rsidR="002E3C27" w:rsidRPr="003044B3" w:rsidRDefault="002E3C27" w:rsidP="001C3606">
            <w:pPr>
              <w:jc w:val="center"/>
              <w:rPr>
                <w:rFonts w:ascii="Arial" w:hAnsi="Arial" w:cs="Arial"/>
                <w:b/>
                <w:bCs/>
                <w:sz w:val="20"/>
                <w:szCs w:val="20"/>
              </w:rPr>
            </w:pPr>
          </w:p>
        </w:tc>
        <w:tc>
          <w:tcPr>
            <w:tcW w:w="687" w:type="dxa"/>
          </w:tcPr>
          <w:p w14:paraId="3E04A7CC"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3A61DD7" w14:textId="77777777" w:rsidR="002E3C27" w:rsidRPr="003044B3" w:rsidRDefault="002E3C27" w:rsidP="001C3606">
            <w:pPr>
              <w:jc w:val="center"/>
              <w:rPr>
                <w:rFonts w:ascii="Arial" w:hAnsi="Arial" w:cs="Arial"/>
                <w:b/>
                <w:bCs/>
                <w:sz w:val="20"/>
                <w:szCs w:val="20"/>
              </w:rPr>
            </w:pPr>
          </w:p>
        </w:tc>
        <w:tc>
          <w:tcPr>
            <w:tcW w:w="687" w:type="dxa"/>
          </w:tcPr>
          <w:p w14:paraId="26D3AE0E"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1C9069C" w14:textId="77777777" w:rsidR="002E3C27" w:rsidRPr="003044B3" w:rsidRDefault="002E3C27" w:rsidP="001C3606">
            <w:pPr>
              <w:jc w:val="center"/>
              <w:rPr>
                <w:rFonts w:ascii="Arial" w:hAnsi="Arial" w:cs="Arial"/>
                <w:b/>
                <w:bCs/>
                <w:sz w:val="20"/>
                <w:szCs w:val="20"/>
              </w:rPr>
            </w:pPr>
          </w:p>
        </w:tc>
        <w:tc>
          <w:tcPr>
            <w:tcW w:w="687" w:type="dxa"/>
          </w:tcPr>
          <w:p w14:paraId="380F5900" w14:textId="77777777" w:rsidR="002E3C27" w:rsidRPr="003044B3" w:rsidRDefault="002E3C27" w:rsidP="001C3606">
            <w:pPr>
              <w:jc w:val="center"/>
              <w:rPr>
                <w:rFonts w:ascii="Arial" w:hAnsi="Arial" w:cs="Arial"/>
                <w:b/>
                <w:bCs/>
                <w:sz w:val="20"/>
                <w:szCs w:val="20"/>
              </w:rPr>
            </w:pPr>
          </w:p>
        </w:tc>
        <w:tc>
          <w:tcPr>
            <w:tcW w:w="687" w:type="dxa"/>
          </w:tcPr>
          <w:p w14:paraId="3FD63608" w14:textId="77777777" w:rsidR="002E3C27" w:rsidRPr="003044B3" w:rsidRDefault="002E3C27" w:rsidP="001C3606">
            <w:pPr>
              <w:jc w:val="center"/>
              <w:rPr>
                <w:rFonts w:ascii="Arial" w:hAnsi="Arial" w:cs="Arial"/>
                <w:b/>
                <w:bCs/>
                <w:sz w:val="20"/>
                <w:szCs w:val="20"/>
              </w:rPr>
            </w:pPr>
          </w:p>
        </w:tc>
        <w:tc>
          <w:tcPr>
            <w:tcW w:w="687" w:type="dxa"/>
          </w:tcPr>
          <w:p w14:paraId="17E3B35D" w14:textId="77777777" w:rsidR="002E3C27" w:rsidRPr="003044B3" w:rsidRDefault="002E3C27" w:rsidP="001C3606">
            <w:pPr>
              <w:jc w:val="center"/>
              <w:rPr>
                <w:rFonts w:ascii="Arial" w:hAnsi="Arial" w:cs="Arial"/>
                <w:b/>
                <w:bCs/>
                <w:sz w:val="20"/>
                <w:szCs w:val="20"/>
              </w:rPr>
            </w:pPr>
          </w:p>
        </w:tc>
        <w:tc>
          <w:tcPr>
            <w:tcW w:w="687" w:type="dxa"/>
          </w:tcPr>
          <w:p w14:paraId="1564C430" w14:textId="77777777" w:rsidR="002E3C27" w:rsidRPr="003044B3" w:rsidRDefault="002E3C27" w:rsidP="001C3606">
            <w:pPr>
              <w:jc w:val="center"/>
              <w:rPr>
                <w:rFonts w:ascii="Arial" w:hAnsi="Arial" w:cs="Arial"/>
                <w:b/>
                <w:bCs/>
                <w:sz w:val="20"/>
                <w:szCs w:val="20"/>
              </w:rPr>
            </w:pPr>
          </w:p>
        </w:tc>
        <w:tc>
          <w:tcPr>
            <w:tcW w:w="687" w:type="dxa"/>
          </w:tcPr>
          <w:p w14:paraId="55C73144" w14:textId="77777777" w:rsidR="002E3C27" w:rsidRPr="003044B3" w:rsidRDefault="002E3C27" w:rsidP="001C3606">
            <w:pPr>
              <w:jc w:val="center"/>
              <w:rPr>
                <w:rFonts w:ascii="Arial" w:hAnsi="Arial" w:cs="Arial"/>
                <w:b/>
                <w:bCs/>
                <w:sz w:val="20"/>
                <w:szCs w:val="20"/>
              </w:rPr>
            </w:pPr>
          </w:p>
        </w:tc>
        <w:tc>
          <w:tcPr>
            <w:tcW w:w="687" w:type="dxa"/>
          </w:tcPr>
          <w:p w14:paraId="55B9D0A6" w14:textId="77777777" w:rsidR="002E3C27" w:rsidRPr="003044B3" w:rsidRDefault="002E3C27" w:rsidP="001C3606">
            <w:pPr>
              <w:jc w:val="center"/>
              <w:rPr>
                <w:rFonts w:ascii="Arial" w:hAnsi="Arial" w:cs="Arial"/>
                <w:b/>
                <w:bCs/>
                <w:sz w:val="20"/>
                <w:szCs w:val="20"/>
              </w:rPr>
            </w:pPr>
          </w:p>
        </w:tc>
      </w:tr>
      <w:tr w:rsidR="002E3C27" w:rsidRPr="003044B3" w14:paraId="7DA65282" w14:textId="77777777" w:rsidTr="001C3606">
        <w:trPr>
          <w:trHeight w:val="272"/>
        </w:trPr>
        <w:tc>
          <w:tcPr>
            <w:tcW w:w="1244" w:type="dxa"/>
            <w:vAlign w:val="center"/>
          </w:tcPr>
          <w:p w14:paraId="3F475A1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 3151</w:t>
            </w:r>
          </w:p>
        </w:tc>
        <w:tc>
          <w:tcPr>
            <w:tcW w:w="4824" w:type="dxa"/>
            <w:vAlign w:val="center"/>
          </w:tcPr>
          <w:p w14:paraId="2F5736A9"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Engineering Ethics and Environment Protection</w:t>
            </w:r>
          </w:p>
        </w:tc>
        <w:tc>
          <w:tcPr>
            <w:tcW w:w="688" w:type="dxa"/>
          </w:tcPr>
          <w:p w14:paraId="3FD8CE3B" w14:textId="77777777" w:rsidR="002E3C27" w:rsidRPr="003044B3" w:rsidRDefault="002E3C27" w:rsidP="001C3606">
            <w:pPr>
              <w:jc w:val="center"/>
              <w:rPr>
                <w:rFonts w:ascii="Arial" w:hAnsi="Arial" w:cs="Arial"/>
                <w:sz w:val="20"/>
                <w:szCs w:val="20"/>
              </w:rPr>
            </w:pPr>
          </w:p>
        </w:tc>
        <w:tc>
          <w:tcPr>
            <w:tcW w:w="688" w:type="dxa"/>
          </w:tcPr>
          <w:p w14:paraId="7B6C894B" w14:textId="77777777" w:rsidR="002E3C27" w:rsidRPr="003044B3" w:rsidRDefault="002E3C27" w:rsidP="001C3606">
            <w:pPr>
              <w:jc w:val="center"/>
              <w:rPr>
                <w:rFonts w:ascii="Arial" w:hAnsi="Arial" w:cs="Arial"/>
                <w:b/>
                <w:bCs/>
                <w:sz w:val="20"/>
                <w:szCs w:val="20"/>
              </w:rPr>
            </w:pPr>
          </w:p>
        </w:tc>
        <w:tc>
          <w:tcPr>
            <w:tcW w:w="687" w:type="dxa"/>
          </w:tcPr>
          <w:p w14:paraId="0DDBF69D" w14:textId="77777777" w:rsidR="002E3C27" w:rsidRPr="003044B3" w:rsidRDefault="002E3C27" w:rsidP="001C3606">
            <w:pPr>
              <w:jc w:val="center"/>
              <w:rPr>
                <w:rFonts w:ascii="Arial" w:hAnsi="Arial" w:cs="Arial"/>
                <w:b/>
                <w:bCs/>
                <w:sz w:val="20"/>
                <w:szCs w:val="20"/>
              </w:rPr>
            </w:pPr>
          </w:p>
        </w:tc>
        <w:tc>
          <w:tcPr>
            <w:tcW w:w="687" w:type="dxa"/>
          </w:tcPr>
          <w:p w14:paraId="4A909BF5" w14:textId="77777777" w:rsidR="002E3C27" w:rsidRPr="003044B3" w:rsidRDefault="002E3C27" w:rsidP="001C3606">
            <w:pPr>
              <w:jc w:val="center"/>
              <w:rPr>
                <w:rFonts w:ascii="Arial" w:hAnsi="Arial" w:cs="Arial"/>
                <w:b/>
                <w:bCs/>
                <w:sz w:val="20"/>
                <w:szCs w:val="20"/>
              </w:rPr>
            </w:pPr>
          </w:p>
        </w:tc>
        <w:tc>
          <w:tcPr>
            <w:tcW w:w="687" w:type="dxa"/>
          </w:tcPr>
          <w:p w14:paraId="28BBE550" w14:textId="77777777" w:rsidR="002E3C27" w:rsidRPr="003044B3" w:rsidRDefault="002E3C27" w:rsidP="001C3606">
            <w:pPr>
              <w:jc w:val="center"/>
              <w:rPr>
                <w:rFonts w:ascii="Arial" w:hAnsi="Arial" w:cs="Arial"/>
                <w:b/>
                <w:bCs/>
                <w:sz w:val="20"/>
                <w:szCs w:val="20"/>
              </w:rPr>
            </w:pPr>
          </w:p>
        </w:tc>
        <w:tc>
          <w:tcPr>
            <w:tcW w:w="687" w:type="dxa"/>
          </w:tcPr>
          <w:p w14:paraId="4B5909B3" w14:textId="77777777" w:rsidR="002E3C27" w:rsidRPr="003044B3" w:rsidRDefault="002E3C27" w:rsidP="001C3606">
            <w:pPr>
              <w:jc w:val="center"/>
              <w:rPr>
                <w:rFonts w:ascii="Arial" w:hAnsi="Arial" w:cs="Arial"/>
                <w:b/>
                <w:bCs/>
                <w:sz w:val="20"/>
                <w:szCs w:val="20"/>
              </w:rPr>
            </w:pPr>
          </w:p>
        </w:tc>
        <w:tc>
          <w:tcPr>
            <w:tcW w:w="687" w:type="dxa"/>
          </w:tcPr>
          <w:p w14:paraId="31D5F77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884399E"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3A35FFB" w14:textId="77777777" w:rsidR="002E3C27" w:rsidRPr="003044B3" w:rsidRDefault="002E3C27" w:rsidP="001C3606">
            <w:pPr>
              <w:jc w:val="center"/>
              <w:rPr>
                <w:rFonts w:ascii="Arial" w:hAnsi="Arial" w:cs="Arial"/>
                <w:b/>
                <w:bCs/>
                <w:sz w:val="20"/>
                <w:szCs w:val="20"/>
              </w:rPr>
            </w:pPr>
          </w:p>
        </w:tc>
        <w:tc>
          <w:tcPr>
            <w:tcW w:w="687" w:type="dxa"/>
          </w:tcPr>
          <w:p w14:paraId="2DA5E425" w14:textId="77777777" w:rsidR="002E3C27" w:rsidRPr="003044B3" w:rsidRDefault="002E3C27" w:rsidP="001C3606">
            <w:pPr>
              <w:jc w:val="center"/>
              <w:rPr>
                <w:rFonts w:ascii="Arial" w:hAnsi="Arial" w:cs="Arial"/>
                <w:b/>
                <w:bCs/>
                <w:sz w:val="20"/>
                <w:szCs w:val="20"/>
              </w:rPr>
            </w:pPr>
          </w:p>
        </w:tc>
        <w:tc>
          <w:tcPr>
            <w:tcW w:w="687" w:type="dxa"/>
          </w:tcPr>
          <w:p w14:paraId="502E2F9D" w14:textId="77777777" w:rsidR="002E3C27" w:rsidRPr="003044B3" w:rsidRDefault="002E3C27" w:rsidP="001C3606">
            <w:pPr>
              <w:jc w:val="center"/>
              <w:rPr>
                <w:rFonts w:ascii="Arial" w:hAnsi="Arial" w:cs="Arial"/>
                <w:b/>
                <w:bCs/>
                <w:sz w:val="20"/>
                <w:szCs w:val="20"/>
              </w:rPr>
            </w:pPr>
          </w:p>
        </w:tc>
        <w:tc>
          <w:tcPr>
            <w:tcW w:w="687" w:type="dxa"/>
          </w:tcPr>
          <w:p w14:paraId="16E58184" w14:textId="77777777" w:rsidR="002E3C27" w:rsidRPr="003044B3" w:rsidRDefault="002E3C27" w:rsidP="001C3606">
            <w:pPr>
              <w:jc w:val="center"/>
              <w:rPr>
                <w:rFonts w:ascii="Arial" w:hAnsi="Arial" w:cs="Arial"/>
                <w:b/>
                <w:bCs/>
                <w:sz w:val="20"/>
                <w:szCs w:val="20"/>
              </w:rPr>
            </w:pPr>
          </w:p>
        </w:tc>
      </w:tr>
      <w:tr w:rsidR="002E3C27" w:rsidRPr="003044B3" w14:paraId="0EE56470" w14:textId="77777777" w:rsidTr="001C3606">
        <w:trPr>
          <w:trHeight w:val="272"/>
        </w:trPr>
        <w:tc>
          <w:tcPr>
            <w:tcW w:w="1244" w:type="dxa"/>
            <w:vAlign w:val="center"/>
          </w:tcPr>
          <w:p w14:paraId="70B82FD9"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ICE3161</w:t>
            </w:r>
          </w:p>
        </w:tc>
        <w:tc>
          <w:tcPr>
            <w:tcW w:w="4824" w:type="dxa"/>
            <w:vAlign w:val="center"/>
          </w:tcPr>
          <w:p w14:paraId="651083F4"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Communication Engineering</w:t>
            </w:r>
          </w:p>
        </w:tc>
        <w:tc>
          <w:tcPr>
            <w:tcW w:w="688" w:type="dxa"/>
          </w:tcPr>
          <w:p w14:paraId="45A305AD"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1A1D961E" w14:textId="77777777" w:rsidR="002E3C27" w:rsidRPr="003044B3" w:rsidRDefault="002E3C27" w:rsidP="001C3606">
            <w:pPr>
              <w:jc w:val="center"/>
              <w:rPr>
                <w:rFonts w:ascii="Arial" w:hAnsi="Arial" w:cs="Arial"/>
                <w:b/>
                <w:bCs/>
                <w:sz w:val="20"/>
                <w:szCs w:val="20"/>
              </w:rPr>
            </w:pPr>
          </w:p>
        </w:tc>
        <w:tc>
          <w:tcPr>
            <w:tcW w:w="687" w:type="dxa"/>
          </w:tcPr>
          <w:p w14:paraId="7C14AF52" w14:textId="77777777" w:rsidR="002E3C27" w:rsidRPr="003044B3" w:rsidRDefault="002E3C27" w:rsidP="001C3606">
            <w:pPr>
              <w:jc w:val="center"/>
              <w:rPr>
                <w:rFonts w:ascii="Arial" w:hAnsi="Arial" w:cs="Arial"/>
                <w:b/>
                <w:bCs/>
                <w:sz w:val="20"/>
                <w:szCs w:val="20"/>
              </w:rPr>
            </w:pPr>
          </w:p>
        </w:tc>
        <w:tc>
          <w:tcPr>
            <w:tcW w:w="687" w:type="dxa"/>
          </w:tcPr>
          <w:p w14:paraId="4096E65C" w14:textId="77777777" w:rsidR="002E3C27" w:rsidRPr="003044B3" w:rsidRDefault="002E3C27" w:rsidP="001C3606">
            <w:pPr>
              <w:jc w:val="center"/>
              <w:rPr>
                <w:rFonts w:ascii="Arial" w:hAnsi="Arial" w:cs="Arial"/>
                <w:b/>
                <w:bCs/>
                <w:sz w:val="20"/>
                <w:szCs w:val="20"/>
              </w:rPr>
            </w:pPr>
          </w:p>
        </w:tc>
        <w:tc>
          <w:tcPr>
            <w:tcW w:w="687" w:type="dxa"/>
          </w:tcPr>
          <w:p w14:paraId="78101DC7" w14:textId="77777777" w:rsidR="002E3C27" w:rsidRPr="003044B3" w:rsidRDefault="002E3C27" w:rsidP="001C3606">
            <w:pPr>
              <w:jc w:val="center"/>
              <w:rPr>
                <w:rFonts w:ascii="Arial" w:hAnsi="Arial" w:cs="Arial"/>
                <w:b/>
                <w:bCs/>
                <w:sz w:val="20"/>
                <w:szCs w:val="20"/>
              </w:rPr>
            </w:pPr>
          </w:p>
        </w:tc>
        <w:tc>
          <w:tcPr>
            <w:tcW w:w="687" w:type="dxa"/>
          </w:tcPr>
          <w:p w14:paraId="1D534AA4" w14:textId="77777777" w:rsidR="002E3C27" w:rsidRPr="003044B3" w:rsidRDefault="002E3C27" w:rsidP="001C3606">
            <w:pPr>
              <w:jc w:val="center"/>
              <w:rPr>
                <w:rFonts w:ascii="Arial" w:hAnsi="Arial" w:cs="Arial"/>
                <w:b/>
                <w:bCs/>
                <w:sz w:val="20"/>
                <w:szCs w:val="20"/>
              </w:rPr>
            </w:pPr>
          </w:p>
        </w:tc>
        <w:tc>
          <w:tcPr>
            <w:tcW w:w="687" w:type="dxa"/>
          </w:tcPr>
          <w:p w14:paraId="1F63260F" w14:textId="77777777" w:rsidR="002E3C27" w:rsidRPr="003044B3" w:rsidRDefault="002E3C27" w:rsidP="001C3606">
            <w:pPr>
              <w:jc w:val="center"/>
              <w:rPr>
                <w:rFonts w:ascii="Arial" w:hAnsi="Arial" w:cs="Arial"/>
                <w:b/>
                <w:bCs/>
                <w:sz w:val="20"/>
                <w:szCs w:val="20"/>
              </w:rPr>
            </w:pPr>
          </w:p>
        </w:tc>
        <w:tc>
          <w:tcPr>
            <w:tcW w:w="687" w:type="dxa"/>
          </w:tcPr>
          <w:p w14:paraId="39B7D4EE" w14:textId="77777777" w:rsidR="002E3C27" w:rsidRPr="003044B3" w:rsidRDefault="002E3C27" w:rsidP="001C3606">
            <w:pPr>
              <w:jc w:val="center"/>
              <w:rPr>
                <w:rFonts w:ascii="Arial" w:hAnsi="Arial" w:cs="Arial"/>
                <w:b/>
                <w:bCs/>
                <w:sz w:val="20"/>
                <w:szCs w:val="20"/>
              </w:rPr>
            </w:pPr>
          </w:p>
        </w:tc>
        <w:tc>
          <w:tcPr>
            <w:tcW w:w="687" w:type="dxa"/>
          </w:tcPr>
          <w:p w14:paraId="5C70933D" w14:textId="77777777" w:rsidR="002E3C27" w:rsidRPr="003044B3" w:rsidRDefault="002E3C27" w:rsidP="001C3606">
            <w:pPr>
              <w:jc w:val="center"/>
              <w:rPr>
                <w:rFonts w:ascii="Arial" w:hAnsi="Arial" w:cs="Arial"/>
                <w:b/>
                <w:bCs/>
                <w:sz w:val="20"/>
                <w:szCs w:val="20"/>
              </w:rPr>
            </w:pPr>
          </w:p>
        </w:tc>
        <w:tc>
          <w:tcPr>
            <w:tcW w:w="687" w:type="dxa"/>
          </w:tcPr>
          <w:p w14:paraId="65CD70C3" w14:textId="77777777" w:rsidR="002E3C27" w:rsidRPr="003044B3" w:rsidRDefault="002E3C27" w:rsidP="001C3606">
            <w:pPr>
              <w:jc w:val="center"/>
              <w:rPr>
                <w:rFonts w:ascii="Arial" w:hAnsi="Arial" w:cs="Arial"/>
                <w:b/>
                <w:bCs/>
                <w:sz w:val="20"/>
                <w:szCs w:val="20"/>
              </w:rPr>
            </w:pPr>
          </w:p>
        </w:tc>
        <w:tc>
          <w:tcPr>
            <w:tcW w:w="687" w:type="dxa"/>
          </w:tcPr>
          <w:p w14:paraId="156BCE5F" w14:textId="77777777" w:rsidR="002E3C27" w:rsidRPr="003044B3" w:rsidRDefault="002E3C27" w:rsidP="001C3606">
            <w:pPr>
              <w:jc w:val="center"/>
              <w:rPr>
                <w:rFonts w:ascii="Arial" w:hAnsi="Arial" w:cs="Arial"/>
                <w:b/>
                <w:bCs/>
                <w:sz w:val="20"/>
                <w:szCs w:val="20"/>
              </w:rPr>
            </w:pPr>
          </w:p>
        </w:tc>
        <w:tc>
          <w:tcPr>
            <w:tcW w:w="687" w:type="dxa"/>
          </w:tcPr>
          <w:p w14:paraId="63D8CAB5" w14:textId="77777777" w:rsidR="002E3C27" w:rsidRPr="003044B3" w:rsidRDefault="002E3C27" w:rsidP="001C3606">
            <w:pPr>
              <w:jc w:val="center"/>
              <w:rPr>
                <w:rFonts w:ascii="Arial" w:hAnsi="Arial" w:cs="Arial"/>
                <w:b/>
                <w:bCs/>
                <w:sz w:val="20"/>
                <w:szCs w:val="20"/>
              </w:rPr>
            </w:pPr>
          </w:p>
        </w:tc>
      </w:tr>
      <w:tr w:rsidR="002E3C27" w:rsidRPr="003044B3" w14:paraId="3D9F6CEA" w14:textId="77777777" w:rsidTr="001C3606">
        <w:trPr>
          <w:trHeight w:val="272"/>
        </w:trPr>
        <w:tc>
          <w:tcPr>
            <w:tcW w:w="1244" w:type="dxa"/>
            <w:vAlign w:val="center"/>
          </w:tcPr>
          <w:p w14:paraId="114AD8A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CSE3162</w:t>
            </w:r>
          </w:p>
        </w:tc>
        <w:tc>
          <w:tcPr>
            <w:tcW w:w="4824" w:type="dxa"/>
            <w:vAlign w:val="center"/>
          </w:tcPr>
          <w:p w14:paraId="7F657E5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Mobile Application Development Lab</w:t>
            </w:r>
          </w:p>
        </w:tc>
        <w:tc>
          <w:tcPr>
            <w:tcW w:w="688" w:type="dxa"/>
          </w:tcPr>
          <w:p w14:paraId="73ABBD7E" w14:textId="77777777" w:rsidR="002E3C27" w:rsidRPr="003044B3" w:rsidRDefault="002E3C27" w:rsidP="001C3606">
            <w:pPr>
              <w:jc w:val="center"/>
              <w:rPr>
                <w:rFonts w:ascii="Arial" w:hAnsi="Arial" w:cs="Arial"/>
                <w:sz w:val="20"/>
                <w:szCs w:val="20"/>
              </w:rPr>
            </w:pPr>
          </w:p>
        </w:tc>
        <w:tc>
          <w:tcPr>
            <w:tcW w:w="688" w:type="dxa"/>
          </w:tcPr>
          <w:p w14:paraId="1E91837C" w14:textId="77777777" w:rsidR="002E3C27" w:rsidRPr="003044B3" w:rsidRDefault="002E3C27" w:rsidP="001C3606">
            <w:pPr>
              <w:jc w:val="center"/>
              <w:rPr>
                <w:rFonts w:ascii="Arial" w:hAnsi="Arial" w:cs="Arial"/>
                <w:b/>
                <w:bCs/>
                <w:sz w:val="20"/>
                <w:szCs w:val="20"/>
              </w:rPr>
            </w:pPr>
          </w:p>
        </w:tc>
        <w:tc>
          <w:tcPr>
            <w:tcW w:w="687" w:type="dxa"/>
          </w:tcPr>
          <w:p w14:paraId="4F6DF780" w14:textId="77777777" w:rsidR="002E3C27" w:rsidRPr="003044B3" w:rsidRDefault="002E3C27" w:rsidP="001C3606">
            <w:pPr>
              <w:jc w:val="center"/>
              <w:rPr>
                <w:rFonts w:ascii="Arial" w:hAnsi="Arial" w:cs="Arial"/>
                <w:b/>
                <w:bCs/>
                <w:sz w:val="20"/>
                <w:szCs w:val="20"/>
              </w:rPr>
            </w:pPr>
          </w:p>
        </w:tc>
        <w:tc>
          <w:tcPr>
            <w:tcW w:w="687" w:type="dxa"/>
          </w:tcPr>
          <w:p w14:paraId="48BCBFF8" w14:textId="77777777" w:rsidR="002E3C27" w:rsidRPr="003044B3" w:rsidRDefault="002E3C27" w:rsidP="001C3606">
            <w:pPr>
              <w:jc w:val="center"/>
              <w:rPr>
                <w:rFonts w:ascii="Arial" w:hAnsi="Arial" w:cs="Arial"/>
                <w:b/>
                <w:bCs/>
                <w:sz w:val="20"/>
                <w:szCs w:val="20"/>
              </w:rPr>
            </w:pPr>
          </w:p>
        </w:tc>
        <w:tc>
          <w:tcPr>
            <w:tcW w:w="687" w:type="dxa"/>
          </w:tcPr>
          <w:p w14:paraId="0C1D581A"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CC98A1A" w14:textId="77777777" w:rsidR="002E3C27" w:rsidRPr="003044B3" w:rsidRDefault="002E3C27" w:rsidP="001C3606">
            <w:pPr>
              <w:jc w:val="center"/>
              <w:rPr>
                <w:rFonts w:ascii="Arial" w:hAnsi="Arial" w:cs="Arial"/>
                <w:b/>
                <w:bCs/>
                <w:sz w:val="20"/>
                <w:szCs w:val="20"/>
              </w:rPr>
            </w:pPr>
          </w:p>
        </w:tc>
        <w:tc>
          <w:tcPr>
            <w:tcW w:w="687" w:type="dxa"/>
          </w:tcPr>
          <w:p w14:paraId="3AC3EB2D" w14:textId="77777777" w:rsidR="002E3C27" w:rsidRPr="003044B3" w:rsidRDefault="002E3C27" w:rsidP="001C3606">
            <w:pPr>
              <w:jc w:val="center"/>
              <w:rPr>
                <w:rFonts w:ascii="Arial" w:hAnsi="Arial" w:cs="Arial"/>
                <w:b/>
                <w:bCs/>
                <w:sz w:val="20"/>
                <w:szCs w:val="20"/>
              </w:rPr>
            </w:pPr>
          </w:p>
        </w:tc>
        <w:tc>
          <w:tcPr>
            <w:tcW w:w="687" w:type="dxa"/>
          </w:tcPr>
          <w:p w14:paraId="0921EE20" w14:textId="77777777" w:rsidR="002E3C27" w:rsidRPr="003044B3" w:rsidRDefault="002E3C27" w:rsidP="001C3606">
            <w:pPr>
              <w:jc w:val="center"/>
              <w:rPr>
                <w:rFonts w:ascii="Arial" w:hAnsi="Arial" w:cs="Arial"/>
                <w:b/>
                <w:bCs/>
                <w:sz w:val="20"/>
                <w:szCs w:val="20"/>
              </w:rPr>
            </w:pPr>
          </w:p>
        </w:tc>
        <w:tc>
          <w:tcPr>
            <w:tcW w:w="687" w:type="dxa"/>
          </w:tcPr>
          <w:p w14:paraId="75B8EDC1" w14:textId="77777777" w:rsidR="002E3C27" w:rsidRPr="003044B3" w:rsidRDefault="002E3C27" w:rsidP="001C3606">
            <w:pPr>
              <w:jc w:val="center"/>
              <w:rPr>
                <w:rFonts w:ascii="Arial" w:hAnsi="Arial" w:cs="Arial"/>
                <w:b/>
                <w:bCs/>
                <w:sz w:val="20"/>
                <w:szCs w:val="20"/>
              </w:rPr>
            </w:pPr>
          </w:p>
        </w:tc>
        <w:tc>
          <w:tcPr>
            <w:tcW w:w="687" w:type="dxa"/>
          </w:tcPr>
          <w:p w14:paraId="528604CA" w14:textId="77777777" w:rsidR="002E3C27" w:rsidRPr="003044B3" w:rsidRDefault="002E3C27" w:rsidP="001C3606">
            <w:pPr>
              <w:jc w:val="center"/>
              <w:rPr>
                <w:rFonts w:ascii="Arial" w:hAnsi="Arial" w:cs="Arial"/>
                <w:b/>
                <w:bCs/>
                <w:sz w:val="20"/>
                <w:szCs w:val="20"/>
              </w:rPr>
            </w:pPr>
          </w:p>
        </w:tc>
        <w:tc>
          <w:tcPr>
            <w:tcW w:w="687" w:type="dxa"/>
          </w:tcPr>
          <w:p w14:paraId="7A72A700" w14:textId="77777777" w:rsidR="002E3C27" w:rsidRPr="003044B3" w:rsidRDefault="002E3C27" w:rsidP="001C3606">
            <w:pPr>
              <w:jc w:val="center"/>
              <w:rPr>
                <w:rFonts w:ascii="Arial" w:hAnsi="Arial" w:cs="Arial"/>
                <w:b/>
                <w:bCs/>
                <w:sz w:val="20"/>
                <w:szCs w:val="20"/>
              </w:rPr>
            </w:pPr>
          </w:p>
        </w:tc>
        <w:tc>
          <w:tcPr>
            <w:tcW w:w="687" w:type="dxa"/>
          </w:tcPr>
          <w:p w14:paraId="1B7DA13D" w14:textId="77777777" w:rsidR="002E3C27" w:rsidRPr="003044B3" w:rsidRDefault="002E3C27" w:rsidP="001C3606">
            <w:pPr>
              <w:jc w:val="center"/>
              <w:rPr>
                <w:rFonts w:ascii="Arial" w:hAnsi="Arial" w:cs="Arial"/>
                <w:b/>
                <w:bCs/>
                <w:sz w:val="20"/>
                <w:szCs w:val="20"/>
              </w:rPr>
            </w:pPr>
          </w:p>
        </w:tc>
      </w:tr>
      <w:tr w:rsidR="002E3C27" w:rsidRPr="003044B3" w14:paraId="2C9CF8E6" w14:textId="77777777" w:rsidTr="001C3606">
        <w:trPr>
          <w:trHeight w:val="272"/>
        </w:trPr>
        <w:tc>
          <w:tcPr>
            <w:tcW w:w="1244" w:type="dxa"/>
            <w:vAlign w:val="center"/>
          </w:tcPr>
          <w:p w14:paraId="282218FD" w14:textId="77777777" w:rsidR="002E3C27" w:rsidRPr="00274A16" w:rsidRDefault="002E3C27" w:rsidP="001C3606">
            <w:pPr>
              <w:rPr>
                <w:rFonts w:ascii="Arial" w:hAnsi="Arial" w:cs="Arial"/>
                <w:sz w:val="18"/>
                <w:szCs w:val="18"/>
              </w:rPr>
            </w:pPr>
          </w:p>
        </w:tc>
        <w:tc>
          <w:tcPr>
            <w:tcW w:w="4824" w:type="dxa"/>
            <w:vAlign w:val="center"/>
          </w:tcPr>
          <w:p w14:paraId="3F255C6E" w14:textId="77777777" w:rsidR="002E3C27" w:rsidRPr="00274A16" w:rsidRDefault="002E3C27" w:rsidP="001C3606">
            <w:pPr>
              <w:rPr>
                <w:rFonts w:ascii="Arial" w:hAnsi="Arial" w:cs="Arial"/>
                <w:sz w:val="18"/>
                <w:szCs w:val="18"/>
              </w:rPr>
            </w:pPr>
          </w:p>
        </w:tc>
        <w:tc>
          <w:tcPr>
            <w:tcW w:w="688" w:type="dxa"/>
          </w:tcPr>
          <w:p w14:paraId="1757BC7C" w14:textId="77777777" w:rsidR="002E3C27" w:rsidRPr="003044B3" w:rsidRDefault="002E3C27" w:rsidP="001C3606">
            <w:pPr>
              <w:jc w:val="center"/>
              <w:rPr>
                <w:rFonts w:ascii="Arial" w:hAnsi="Arial" w:cs="Arial"/>
                <w:b/>
                <w:bCs/>
                <w:sz w:val="20"/>
                <w:szCs w:val="20"/>
              </w:rPr>
            </w:pPr>
          </w:p>
        </w:tc>
        <w:tc>
          <w:tcPr>
            <w:tcW w:w="688" w:type="dxa"/>
          </w:tcPr>
          <w:p w14:paraId="1BE69054" w14:textId="77777777" w:rsidR="002E3C27" w:rsidRPr="003044B3" w:rsidRDefault="002E3C27" w:rsidP="001C3606">
            <w:pPr>
              <w:jc w:val="center"/>
              <w:rPr>
                <w:rFonts w:ascii="Arial" w:hAnsi="Arial" w:cs="Arial"/>
                <w:b/>
                <w:bCs/>
                <w:sz w:val="20"/>
                <w:szCs w:val="20"/>
              </w:rPr>
            </w:pPr>
          </w:p>
        </w:tc>
        <w:tc>
          <w:tcPr>
            <w:tcW w:w="687" w:type="dxa"/>
          </w:tcPr>
          <w:p w14:paraId="773BB197" w14:textId="77777777" w:rsidR="002E3C27" w:rsidRPr="003044B3" w:rsidRDefault="002E3C27" w:rsidP="001C3606">
            <w:pPr>
              <w:jc w:val="center"/>
              <w:rPr>
                <w:rFonts w:ascii="Arial" w:hAnsi="Arial" w:cs="Arial"/>
                <w:b/>
                <w:bCs/>
                <w:sz w:val="20"/>
                <w:szCs w:val="20"/>
              </w:rPr>
            </w:pPr>
          </w:p>
        </w:tc>
        <w:tc>
          <w:tcPr>
            <w:tcW w:w="687" w:type="dxa"/>
          </w:tcPr>
          <w:p w14:paraId="4818EE35" w14:textId="77777777" w:rsidR="002E3C27" w:rsidRPr="003044B3" w:rsidRDefault="002E3C27" w:rsidP="001C3606">
            <w:pPr>
              <w:jc w:val="center"/>
              <w:rPr>
                <w:rFonts w:ascii="Arial" w:hAnsi="Arial" w:cs="Arial"/>
                <w:b/>
                <w:bCs/>
                <w:sz w:val="20"/>
                <w:szCs w:val="20"/>
              </w:rPr>
            </w:pPr>
          </w:p>
        </w:tc>
        <w:tc>
          <w:tcPr>
            <w:tcW w:w="687" w:type="dxa"/>
          </w:tcPr>
          <w:p w14:paraId="7F7746EF" w14:textId="77777777" w:rsidR="002E3C27" w:rsidRPr="003044B3" w:rsidRDefault="002E3C27" w:rsidP="001C3606">
            <w:pPr>
              <w:jc w:val="center"/>
              <w:rPr>
                <w:rFonts w:ascii="Arial" w:hAnsi="Arial" w:cs="Arial"/>
                <w:b/>
                <w:bCs/>
                <w:sz w:val="20"/>
                <w:szCs w:val="20"/>
              </w:rPr>
            </w:pPr>
          </w:p>
        </w:tc>
        <w:tc>
          <w:tcPr>
            <w:tcW w:w="687" w:type="dxa"/>
          </w:tcPr>
          <w:p w14:paraId="1DE93D4E" w14:textId="77777777" w:rsidR="002E3C27" w:rsidRPr="003044B3" w:rsidRDefault="002E3C27" w:rsidP="001C3606">
            <w:pPr>
              <w:jc w:val="center"/>
              <w:rPr>
                <w:rFonts w:ascii="Arial" w:hAnsi="Arial" w:cs="Arial"/>
                <w:b/>
                <w:bCs/>
                <w:sz w:val="20"/>
                <w:szCs w:val="20"/>
              </w:rPr>
            </w:pPr>
          </w:p>
        </w:tc>
        <w:tc>
          <w:tcPr>
            <w:tcW w:w="687" w:type="dxa"/>
          </w:tcPr>
          <w:p w14:paraId="17E1A431" w14:textId="77777777" w:rsidR="002E3C27" w:rsidRPr="003044B3" w:rsidRDefault="002E3C27" w:rsidP="001C3606">
            <w:pPr>
              <w:jc w:val="center"/>
              <w:rPr>
                <w:rFonts w:ascii="Arial" w:hAnsi="Arial" w:cs="Arial"/>
                <w:b/>
                <w:bCs/>
                <w:sz w:val="20"/>
                <w:szCs w:val="20"/>
              </w:rPr>
            </w:pPr>
          </w:p>
        </w:tc>
        <w:tc>
          <w:tcPr>
            <w:tcW w:w="687" w:type="dxa"/>
          </w:tcPr>
          <w:p w14:paraId="4664B0E2" w14:textId="77777777" w:rsidR="002E3C27" w:rsidRPr="003044B3" w:rsidRDefault="002E3C27" w:rsidP="001C3606">
            <w:pPr>
              <w:jc w:val="center"/>
              <w:rPr>
                <w:rFonts w:ascii="Arial" w:hAnsi="Arial" w:cs="Arial"/>
                <w:b/>
                <w:bCs/>
                <w:sz w:val="20"/>
                <w:szCs w:val="20"/>
              </w:rPr>
            </w:pPr>
          </w:p>
        </w:tc>
        <w:tc>
          <w:tcPr>
            <w:tcW w:w="687" w:type="dxa"/>
          </w:tcPr>
          <w:p w14:paraId="1FE2BA13" w14:textId="77777777" w:rsidR="002E3C27" w:rsidRPr="003044B3" w:rsidRDefault="002E3C27" w:rsidP="001C3606">
            <w:pPr>
              <w:jc w:val="center"/>
              <w:rPr>
                <w:rFonts w:ascii="Arial" w:hAnsi="Arial" w:cs="Arial"/>
                <w:b/>
                <w:bCs/>
                <w:sz w:val="20"/>
                <w:szCs w:val="20"/>
              </w:rPr>
            </w:pPr>
          </w:p>
        </w:tc>
        <w:tc>
          <w:tcPr>
            <w:tcW w:w="687" w:type="dxa"/>
          </w:tcPr>
          <w:p w14:paraId="58093AED" w14:textId="77777777" w:rsidR="002E3C27" w:rsidRPr="003044B3" w:rsidRDefault="002E3C27" w:rsidP="001C3606">
            <w:pPr>
              <w:jc w:val="center"/>
              <w:rPr>
                <w:rFonts w:ascii="Arial" w:hAnsi="Arial" w:cs="Arial"/>
                <w:b/>
                <w:bCs/>
                <w:sz w:val="20"/>
                <w:szCs w:val="20"/>
              </w:rPr>
            </w:pPr>
          </w:p>
        </w:tc>
        <w:tc>
          <w:tcPr>
            <w:tcW w:w="687" w:type="dxa"/>
          </w:tcPr>
          <w:p w14:paraId="75266FA2" w14:textId="77777777" w:rsidR="002E3C27" w:rsidRPr="003044B3" w:rsidRDefault="002E3C27" w:rsidP="001C3606">
            <w:pPr>
              <w:jc w:val="center"/>
              <w:rPr>
                <w:rFonts w:ascii="Arial" w:hAnsi="Arial" w:cs="Arial"/>
                <w:b/>
                <w:bCs/>
                <w:sz w:val="20"/>
                <w:szCs w:val="20"/>
              </w:rPr>
            </w:pPr>
          </w:p>
        </w:tc>
        <w:tc>
          <w:tcPr>
            <w:tcW w:w="687" w:type="dxa"/>
          </w:tcPr>
          <w:p w14:paraId="5E959C60" w14:textId="77777777" w:rsidR="002E3C27" w:rsidRPr="003044B3" w:rsidRDefault="002E3C27" w:rsidP="001C3606">
            <w:pPr>
              <w:jc w:val="center"/>
              <w:rPr>
                <w:rFonts w:ascii="Arial" w:hAnsi="Arial" w:cs="Arial"/>
                <w:b/>
                <w:bCs/>
                <w:sz w:val="20"/>
                <w:szCs w:val="20"/>
              </w:rPr>
            </w:pPr>
          </w:p>
        </w:tc>
      </w:tr>
      <w:tr w:rsidR="002E3C27" w:rsidRPr="003044B3" w14:paraId="4EBC83D1" w14:textId="77777777" w:rsidTr="001C3606">
        <w:trPr>
          <w:trHeight w:val="272"/>
        </w:trPr>
        <w:tc>
          <w:tcPr>
            <w:tcW w:w="1244" w:type="dxa"/>
            <w:vAlign w:val="center"/>
          </w:tcPr>
          <w:p w14:paraId="1D056A38" w14:textId="77777777" w:rsidR="002E3C27" w:rsidRPr="00CF171A" w:rsidRDefault="002E3C27" w:rsidP="001C3606">
            <w:pPr>
              <w:rPr>
                <w:rFonts w:ascii="Arial" w:hAnsi="Arial" w:cs="Arial"/>
                <w:color w:val="000000" w:themeColor="text1"/>
                <w:sz w:val="18"/>
                <w:szCs w:val="18"/>
              </w:rPr>
            </w:pPr>
            <w:r>
              <w:rPr>
                <w:rFonts w:ascii="Arial" w:hAnsi="Arial" w:cs="Arial"/>
                <w:color w:val="000000" w:themeColor="text1"/>
                <w:sz w:val="18"/>
                <w:szCs w:val="18"/>
              </w:rPr>
              <w:t>CSE32</w:t>
            </w:r>
            <w:r w:rsidRPr="00CF171A">
              <w:rPr>
                <w:rFonts w:ascii="Arial" w:hAnsi="Arial" w:cs="Arial"/>
                <w:color w:val="000000" w:themeColor="text1"/>
                <w:sz w:val="18"/>
                <w:szCs w:val="18"/>
              </w:rPr>
              <w:t>11</w:t>
            </w:r>
          </w:p>
        </w:tc>
        <w:tc>
          <w:tcPr>
            <w:tcW w:w="4824" w:type="dxa"/>
            <w:vAlign w:val="center"/>
          </w:tcPr>
          <w:p w14:paraId="73C8B7F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Project Planning &amp; Management</w:t>
            </w:r>
          </w:p>
        </w:tc>
        <w:tc>
          <w:tcPr>
            <w:tcW w:w="688" w:type="dxa"/>
          </w:tcPr>
          <w:p w14:paraId="76456AF8"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6025A4CD" w14:textId="77777777" w:rsidR="002E3C27" w:rsidRPr="003044B3" w:rsidRDefault="002E3C27" w:rsidP="001C3606">
            <w:pPr>
              <w:jc w:val="center"/>
              <w:rPr>
                <w:rFonts w:ascii="Arial" w:hAnsi="Arial" w:cs="Arial"/>
                <w:b/>
                <w:bCs/>
                <w:sz w:val="20"/>
                <w:szCs w:val="20"/>
              </w:rPr>
            </w:pPr>
          </w:p>
        </w:tc>
        <w:tc>
          <w:tcPr>
            <w:tcW w:w="687" w:type="dxa"/>
          </w:tcPr>
          <w:p w14:paraId="1F303E4B"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8D2735A" w14:textId="77777777" w:rsidR="002E3C27" w:rsidRPr="003044B3" w:rsidRDefault="002E3C27" w:rsidP="001C3606">
            <w:pPr>
              <w:jc w:val="center"/>
              <w:rPr>
                <w:rFonts w:ascii="Arial" w:hAnsi="Arial" w:cs="Arial"/>
                <w:b/>
                <w:bCs/>
                <w:sz w:val="20"/>
                <w:szCs w:val="20"/>
              </w:rPr>
            </w:pPr>
          </w:p>
        </w:tc>
        <w:tc>
          <w:tcPr>
            <w:tcW w:w="687" w:type="dxa"/>
          </w:tcPr>
          <w:p w14:paraId="5CA00EB2" w14:textId="77777777" w:rsidR="002E3C27" w:rsidRPr="003044B3" w:rsidRDefault="002E3C27" w:rsidP="001C3606">
            <w:pPr>
              <w:jc w:val="center"/>
              <w:rPr>
                <w:rFonts w:ascii="Arial" w:hAnsi="Arial" w:cs="Arial"/>
                <w:b/>
                <w:bCs/>
                <w:sz w:val="20"/>
                <w:szCs w:val="20"/>
              </w:rPr>
            </w:pPr>
          </w:p>
        </w:tc>
        <w:tc>
          <w:tcPr>
            <w:tcW w:w="687" w:type="dxa"/>
          </w:tcPr>
          <w:p w14:paraId="0360BC0D" w14:textId="77777777" w:rsidR="002E3C27" w:rsidRPr="003044B3" w:rsidRDefault="002E3C27" w:rsidP="001C3606">
            <w:pPr>
              <w:jc w:val="center"/>
              <w:rPr>
                <w:rFonts w:ascii="Arial" w:hAnsi="Arial" w:cs="Arial"/>
                <w:b/>
                <w:bCs/>
                <w:sz w:val="20"/>
                <w:szCs w:val="20"/>
              </w:rPr>
            </w:pPr>
          </w:p>
        </w:tc>
        <w:tc>
          <w:tcPr>
            <w:tcW w:w="687" w:type="dxa"/>
          </w:tcPr>
          <w:p w14:paraId="311AFC17" w14:textId="77777777" w:rsidR="002E3C27" w:rsidRPr="003044B3" w:rsidRDefault="002E3C27" w:rsidP="001C3606">
            <w:pPr>
              <w:jc w:val="center"/>
              <w:rPr>
                <w:rFonts w:ascii="Arial" w:hAnsi="Arial" w:cs="Arial"/>
                <w:b/>
                <w:bCs/>
                <w:sz w:val="20"/>
                <w:szCs w:val="20"/>
              </w:rPr>
            </w:pPr>
          </w:p>
        </w:tc>
        <w:tc>
          <w:tcPr>
            <w:tcW w:w="687" w:type="dxa"/>
          </w:tcPr>
          <w:p w14:paraId="7345CF20" w14:textId="77777777" w:rsidR="002E3C27" w:rsidRPr="003044B3" w:rsidRDefault="002E3C27" w:rsidP="001C3606">
            <w:pPr>
              <w:jc w:val="center"/>
              <w:rPr>
                <w:rFonts w:ascii="Arial" w:hAnsi="Arial" w:cs="Arial"/>
                <w:b/>
                <w:bCs/>
                <w:sz w:val="20"/>
                <w:szCs w:val="20"/>
              </w:rPr>
            </w:pPr>
          </w:p>
        </w:tc>
        <w:tc>
          <w:tcPr>
            <w:tcW w:w="687" w:type="dxa"/>
          </w:tcPr>
          <w:p w14:paraId="5827F77C" w14:textId="77777777" w:rsidR="002E3C27" w:rsidRPr="003044B3" w:rsidRDefault="002E3C27" w:rsidP="001C3606">
            <w:pPr>
              <w:jc w:val="center"/>
              <w:rPr>
                <w:rFonts w:ascii="Arial" w:hAnsi="Arial" w:cs="Arial"/>
                <w:sz w:val="20"/>
                <w:szCs w:val="20"/>
              </w:rPr>
            </w:pPr>
          </w:p>
        </w:tc>
        <w:tc>
          <w:tcPr>
            <w:tcW w:w="687" w:type="dxa"/>
          </w:tcPr>
          <w:p w14:paraId="104E2971" w14:textId="77777777" w:rsidR="002E3C27" w:rsidRPr="003044B3" w:rsidRDefault="002E3C27" w:rsidP="001C3606">
            <w:pPr>
              <w:jc w:val="center"/>
              <w:rPr>
                <w:rFonts w:ascii="Arial" w:hAnsi="Arial" w:cs="Arial"/>
                <w:sz w:val="20"/>
                <w:szCs w:val="20"/>
              </w:rPr>
            </w:pPr>
          </w:p>
        </w:tc>
        <w:tc>
          <w:tcPr>
            <w:tcW w:w="687" w:type="dxa"/>
          </w:tcPr>
          <w:p w14:paraId="21987BEA"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7" w:type="dxa"/>
          </w:tcPr>
          <w:p w14:paraId="71D68BC2" w14:textId="77777777" w:rsidR="002E3C27" w:rsidRPr="003044B3" w:rsidRDefault="002E3C27" w:rsidP="001C3606">
            <w:pPr>
              <w:jc w:val="center"/>
              <w:rPr>
                <w:rFonts w:ascii="Arial" w:hAnsi="Arial" w:cs="Arial"/>
                <w:b/>
                <w:bCs/>
                <w:sz w:val="20"/>
                <w:szCs w:val="20"/>
              </w:rPr>
            </w:pPr>
          </w:p>
        </w:tc>
      </w:tr>
      <w:tr w:rsidR="002E3C27" w:rsidRPr="003044B3" w14:paraId="164E88C2" w14:textId="77777777" w:rsidTr="001C3606">
        <w:trPr>
          <w:trHeight w:val="272"/>
        </w:trPr>
        <w:tc>
          <w:tcPr>
            <w:tcW w:w="1244" w:type="dxa"/>
            <w:vAlign w:val="center"/>
          </w:tcPr>
          <w:p w14:paraId="3119C9F6" w14:textId="77777777" w:rsidR="002E3C27" w:rsidRPr="00CF171A" w:rsidRDefault="002E3C27" w:rsidP="001C3606">
            <w:pPr>
              <w:rPr>
                <w:rFonts w:ascii="Arial" w:hAnsi="Arial" w:cs="Arial"/>
                <w:color w:val="000000" w:themeColor="text1"/>
                <w:sz w:val="18"/>
                <w:szCs w:val="18"/>
              </w:rPr>
            </w:pPr>
            <w:r>
              <w:rPr>
                <w:rFonts w:ascii="Arial" w:hAnsi="Arial" w:cs="Arial"/>
                <w:color w:val="000000" w:themeColor="text1"/>
                <w:sz w:val="18"/>
                <w:szCs w:val="18"/>
              </w:rPr>
              <w:t>CSE3221</w:t>
            </w:r>
          </w:p>
        </w:tc>
        <w:tc>
          <w:tcPr>
            <w:tcW w:w="4824" w:type="dxa"/>
            <w:vAlign w:val="center"/>
          </w:tcPr>
          <w:p w14:paraId="45659E7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Digital Signal Processing</w:t>
            </w:r>
          </w:p>
        </w:tc>
        <w:tc>
          <w:tcPr>
            <w:tcW w:w="688" w:type="dxa"/>
          </w:tcPr>
          <w:p w14:paraId="667CE244"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60013CE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A89F02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8CE4B7B" w14:textId="77777777" w:rsidR="002E3C27" w:rsidRPr="003044B3" w:rsidRDefault="002E3C27" w:rsidP="001C3606">
            <w:pPr>
              <w:jc w:val="center"/>
              <w:rPr>
                <w:rFonts w:ascii="Arial" w:hAnsi="Arial" w:cs="Arial"/>
                <w:b/>
                <w:bCs/>
                <w:sz w:val="20"/>
                <w:szCs w:val="20"/>
              </w:rPr>
            </w:pPr>
          </w:p>
        </w:tc>
        <w:tc>
          <w:tcPr>
            <w:tcW w:w="687" w:type="dxa"/>
          </w:tcPr>
          <w:p w14:paraId="6D325C36" w14:textId="77777777" w:rsidR="002E3C27" w:rsidRPr="003044B3" w:rsidRDefault="002E3C27" w:rsidP="001C3606">
            <w:pPr>
              <w:jc w:val="center"/>
              <w:rPr>
                <w:rFonts w:ascii="Arial" w:hAnsi="Arial" w:cs="Arial"/>
                <w:b/>
                <w:bCs/>
                <w:sz w:val="20"/>
                <w:szCs w:val="20"/>
              </w:rPr>
            </w:pPr>
          </w:p>
        </w:tc>
        <w:tc>
          <w:tcPr>
            <w:tcW w:w="687" w:type="dxa"/>
          </w:tcPr>
          <w:p w14:paraId="40087C1A" w14:textId="77777777" w:rsidR="002E3C27" w:rsidRPr="003044B3" w:rsidRDefault="002E3C27" w:rsidP="001C3606">
            <w:pPr>
              <w:jc w:val="center"/>
              <w:rPr>
                <w:rFonts w:ascii="Arial" w:hAnsi="Arial" w:cs="Arial"/>
                <w:b/>
                <w:bCs/>
                <w:sz w:val="20"/>
                <w:szCs w:val="20"/>
              </w:rPr>
            </w:pPr>
          </w:p>
        </w:tc>
        <w:tc>
          <w:tcPr>
            <w:tcW w:w="687" w:type="dxa"/>
          </w:tcPr>
          <w:p w14:paraId="208DCE49" w14:textId="77777777" w:rsidR="002E3C27" w:rsidRPr="003044B3" w:rsidRDefault="002E3C27" w:rsidP="001C3606">
            <w:pPr>
              <w:jc w:val="center"/>
              <w:rPr>
                <w:rFonts w:ascii="Arial" w:hAnsi="Arial" w:cs="Arial"/>
                <w:b/>
                <w:bCs/>
                <w:sz w:val="20"/>
                <w:szCs w:val="20"/>
              </w:rPr>
            </w:pPr>
          </w:p>
        </w:tc>
        <w:tc>
          <w:tcPr>
            <w:tcW w:w="687" w:type="dxa"/>
          </w:tcPr>
          <w:p w14:paraId="7B2F7C04" w14:textId="77777777" w:rsidR="002E3C27" w:rsidRPr="003044B3" w:rsidRDefault="002E3C27" w:rsidP="001C3606">
            <w:pPr>
              <w:jc w:val="center"/>
              <w:rPr>
                <w:rFonts w:ascii="Arial" w:hAnsi="Arial" w:cs="Arial"/>
                <w:b/>
                <w:bCs/>
                <w:sz w:val="20"/>
                <w:szCs w:val="20"/>
              </w:rPr>
            </w:pPr>
          </w:p>
        </w:tc>
        <w:tc>
          <w:tcPr>
            <w:tcW w:w="687" w:type="dxa"/>
          </w:tcPr>
          <w:p w14:paraId="67B599D1" w14:textId="77777777" w:rsidR="002E3C27" w:rsidRPr="003044B3" w:rsidRDefault="002E3C27" w:rsidP="001C3606">
            <w:pPr>
              <w:jc w:val="center"/>
              <w:rPr>
                <w:rFonts w:ascii="Arial" w:hAnsi="Arial" w:cs="Arial"/>
                <w:b/>
                <w:bCs/>
                <w:sz w:val="20"/>
                <w:szCs w:val="20"/>
              </w:rPr>
            </w:pPr>
          </w:p>
        </w:tc>
        <w:tc>
          <w:tcPr>
            <w:tcW w:w="687" w:type="dxa"/>
          </w:tcPr>
          <w:p w14:paraId="3CDAC436" w14:textId="77777777" w:rsidR="002E3C27" w:rsidRPr="003044B3" w:rsidRDefault="002E3C27" w:rsidP="001C3606">
            <w:pPr>
              <w:jc w:val="center"/>
              <w:rPr>
                <w:rFonts w:ascii="Arial" w:hAnsi="Arial" w:cs="Arial"/>
                <w:b/>
                <w:bCs/>
                <w:sz w:val="20"/>
                <w:szCs w:val="20"/>
              </w:rPr>
            </w:pPr>
          </w:p>
        </w:tc>
        <w:tc>
          <w:tcPr>
            <w:tcW w:w="687" w:type="dxa"/>
          </w:tcPr>
          <w:p w14:paraId="2FA62AED" w14:textId="77777777" w:rsidR="002E3C27" w:rsidRPr="003044B3" w:rsidRDefault="002E3C27" w:rsidP="001C3606">
            <w:pPr>
              <w:jc w:val="center"/>
              <w:rPr>
                <w:rFonts w:ascii="Arial" w:hAnsi="Arial" w:cs="Arial"/>
                <w:b/>
                <w:bCs/>
                <w:sz w:val="20"/>
                <w:szCs w:val="20"/>
              </w:rPr>
            </w:pPr>
          </w:p>
        </w:tc>
        <w:tc>
          <w:tcPr>
            <w:tcW w:w="687" w:type="dxa"/>
          </w:tcPr>
          <w:p w14:paraId="14C9A1BD" w14:textId="77777777" w:rsidR="002E3C27" w:rsidRPr="003044B3" w:rsidRDefault="002E3C27" w:rsidP="001C3606">
            <w:pPr>
              <w:jc w:val="center"/>
              <w:rPr>
                <w:rFonts w:ascii="Arial" w:hAnsi="Arial" w:cs="Arial"/>
                <w:b/>
                <w:bCs/>
                <w:sz w:val="20"/>
                <w:szCs w:val="20"/>
              </w:rPr>
            </w:pPr>
          </w:p>
        </w:tc>
      </w:tr>
      <w:tr w:rsidR="002E3C27" w:rsidRPr="003044B3" w14:paraId="472CE3E5" w14:textId="77777777" w:rsidTr="001C3606">
        <w:trPr>
          <w:trHeight w:val="272"/>
        </w:trPr>
        <w:tc>
          <w:tcPr>
            <w:tcW w:w="1244" w:type="dxa"/>
            <w:vAlign w:val="center"/>
          </w:tcPr>
          <w:p w14:paraId="5DE13DB0" w14:textId="77777777" w:rsidR="002E3C27" w:rsidRPr="00CF171A" w:rsidRDefault="002E3C27" w:rsidP="001C3606">
            <w:pPr>
              <w:rPr>
                <w:rFonts w:ascii="Arial" w:hAnsi="Arial" w:cs="Arial"/>
                <w:color w:val="000000" w:themeColor="text1"/>
                <w:sz w:val="18"/>
                <w:szCs w:val="18"/>
              </w:rPr>
            </w:pPr>
            <w:r>
              <w:rPr>
                <w:rFonts w:ascii="Arial" w:hAnsi="Arial" w:cs="Arial"/>
                <w:color w:val="000000" w:themeColor="text1"/>
                <w:sz w:val="18"/>
                <w:szCs w:val="18"/>
              </w:rPr>
              <w:t>CSE3222</w:t>
            </w:r>
          </w:p>
        </w:tc>
        <w:tc>
          <w:tcPr>
            <w:tcW w:w="4824" w:type="dxa"/>
            <w:vAlign w:val="center"/>
          </w:tcPr>
          <w:p w14:paraId="25086028"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Digital Signal Processing Lab</w:t>
            </w:r>
          </w:p>
        </w:tc>
        <w:tc>
          <w:tcPr>
            <w:tcW w:w="688" w:type="dxa"/>
          </w:tcPr>
          <w:p w14:paraId="4D5DA27E" w14:textId="77777777" w:rsidR="002E3C27" w:rsidRPr="003044B3" w:rsidRDefault="002E3C27" w:rsidP="001C3606">
            <w:pPr>
              <w:jc w:val="center"/>
              <w:rPr>
                <w:rFonts w:ascii="Arial" w:hAnsi="Arial" w:cs="Arial"/>
                <w:sz w:val="20"/>
                <w:szCs w:val="20"/>
              </w:rPr>
            </w:pPr>
          </w:p>
        </w:tc>
        <w:tc>
          <w:tcPr>
            <w:tcW w:w="688" w:type="dxa"/>
          </w:tcPr>
          <w:p w14:paraId="1C2F8BF3" w14:textId="77777777" w:rsidR="002E3C27" w:rsidRPr="003044B3" w:rsidRDefault="002E3C27" w:rsidP="001C3606">
            <w:pPr>
              <w:jc w:val="center"/>
              <w:rPr>
                <w:rFonts w:ascii="Arial" w:hAnsi="Arial" w:cs="Arial"/>
                <w:b/>
                <w:bCs/>
                <w:sz w:val="20"/>
                <w:szCs w:val="20"/>
              </w:rPr>
            </w:pPr>
          </w:p>
        </w:tc>
        <w:tc>
          <w:tcPr>
            <w:tcW w:w="687" w:type="dxa"/>
          </w:tcPr>
          <w:p w14:paraId="6718AA6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84D9240" w14:textId="77777777" w:rsidR="002E3C27" w:rsidRPr="003044B3" w:rsidRDefault="002E3C27" w:rsidP="001C3606">
            <w:pPr>
              <w:jc w:val="center"/>
              <w:rPr>
                <w:rFonts w:ascii="Arial" w:hAnsi="Arial" w:cs="Arial"/>
                <w:b/>
                <w:bCs/>
                <w:sz w:val="20"/>
                <w:szCs w:val="20"/>
              </w:rPr>
            </w:pPr>
          </w:p>
        </w:tc>
        <w:tc>
          <w:tcPr>
            <w:tcW w:w="687" w:type="dxa"/>
          </w:tcPr>
          <w:p w14:paraId="12F0658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B731846" w14:textId="77777777" w:rsidR="002E3C27" w:rsidRPr="003044B3" w:rsidRDefault="002E3C27" w:rsidP="001C3606">
            <w:pPr>
              <w:jc w:val="center"/>
              <w:rPr>
                <w:rFonts w:ascii="Arial" w:hAnsi="Arial" w:cs="Arial"/>
                <w:b/>
                <w:bCs/>
                <w:sz w:val="20"/>
                <w:szCs w:val="20"/>
              </w:rPr>
            </w:pPr>
          </w:p>
        </w:tc>
        <w:tc>
          <w:tcPr>
            <w:tcW w:w="687" w:type="dxa"/>
          </w:tcPr>
          <w:p w14:paraId="79770C6B" w14:textId="77777777" w:rsidR="002E3C27" w:rsidRPr="003044B3" w:rsidRDefault="002E3C27" w:rsidP="001C3606">
            <w:pPr>
              <w:jc w:val="center"/>
              <w:rPr>
                <w:rFonts w:ascii="Arial" w:hAnsi="Arial" w:cs="Arial"/>
                <w:b/>
                <w:bCs/>
                <w:sz w:val="20"/>
                <w:szCs w:val="20"/>
              </w:rPr>
            </w:pPr>
          </w:p>
        </w:tc>
        <w:tc>
          <w:tcPr>
            <w:tcW w:w="687" w:type="dxa"/>
          </w:tcPr>
          <w:p w14:paraId="672460A7" w14:textId="77777777" w:rsidR="002E3C27" w:rsidRPr="003044B3" w:rsidRDefault="002E3C27" w:rsidP="001C3606">
            <w:pPr>
              <w:jc w:val="center"/>
              <w:rPr>
                <w:rFonts w:ascii="Arial" w:hAnsi="Arial" w:cs="Arial"/>
                <w:b/>
                <w:bCs/>
                <w:sz w:val="20"/>
                <w:szCs w:val="20"/>
              </w:rPr>
            </w:pPr>
          </w:p>
        </w:tc>
        <w:tc>
          <w:tcPr>
            <w:tcW w:w="687" w:type="dxa"/>
          </w:tcPr>
          <w:p w14:paraId="799CC334" w14:textId="77777777" w:rsidR="002E3C27" w:rsidRPr="003044B3" w:rsidRDefault="002E3C27" w:rsidP="001C3606">
            <w:pPr>
              <w:jc w:val="center"/>
              <w:rPr>
                <w:rFonts w:ascii="Arial" w:hAnsi="Arial" w:cs="Arial"/>
                <w:b/>
                <w:bCs/>
                <w:sz w:val="20"/>
                <w:szCs w:val="20"/>
              </w:rPr>
            </w:pPr>
          </w:p>
        </w:tc>
        <w:tc>
          <w:tcPr>
            <w:tcW w:w="687" w:type="dxa"/>
          </w:tcPr>
          <w:p w14:paraId="0DF9883F" w14:textId="77777777" w:rsidR="002E3C27" w:rsidRPr="003044B3" w:rsidRDefault="002E3C27" w:rsidP="001C3606">
            <w:pPr>
              <w:jc w:val="center"/>
              <w:rPr>
                <w:rFonts w:ascii="Arial" w:hAnsi="Arial" w:cs="Arial"/>
                <w:b/>
                <w:bCs/>
                <w:sz w:val="20"/>
                <w:szCs w:val="20"/>
              </w:rPr>
            </w:pPr>
          </w:p>
        </w:tc>
        <w:tc>
          <w:tcPr>
            <w:tcW w:w="687" w:type="dxa"/>
          </w:tcPr>
          <w:p w14:paraId="38EC9129" w14:textId="77777777" w:rsidR="002E3C27" w:rsidRPr="003044B3" w:rsidRDefault="002E3C27" w:rsidP="001C3606">
            <w:pPr>
              <w:jc w:val="center"/>
              <w:rPr>
                <w:rFonts w:ascii="Arial" w:hAnsi="Arial" w:cs="Arial"/>
                <w:b/>
                <w:bCs/>
                <w:sz w:val="20"/>
                <w:szCs w:val="20"/>
              </w:rPr>
            </w:pPr>
          </w:p>
        </w:tc>
        <w:tc>
          <w:tcPr>
            <w:tcW w:w="687" w:type="dxa"/>
          </w:tcPr>
          <w:p w14:paraId="6689952E" w14:textId="77777777" w:rsidR="002E3C27" w:rsidRPr="003044B3" w:rsidRDefault="002E3C27" w:rsidP="001C3606">
            <w:pPr>
              <w:jc w:val="center"/>
              <w:rPr>
                <w:rFonts w:ascii="Arial" w:hAnsi="Arial" w:cs="Arial"/>
                <w:b/>
                <w:bCs/>
                <w:sz w:val="20"/>
                <w:szCs w:val="20"/>
              </w:rPr>
            </w:pPr>
          </w:p>
        </w:tc>
      </w:tr>
      <w:tr w:rsidR="002E3C27" w:rsidRPr="003044B3" w14:paraId="5CCD2BF6" w14:textId="77777777" w:rsidTr="001C3606">
        <w:trPr>
          <w:trHeight w:val="272"/>
        </w:trPr>
        <w:tc>
          <w:tcPr>
            <w:tcW w:w="1244" w:type="dxa"/>
            <w:vAlign w:val="center"/>
          </w:tcPr>
          <w:p w14:paraId="202FAE65"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CSE3231</w:t>
            </w:r>
          </w:p>
        </w:tc>
        <w:tc>
          <w:tcPr>
            <w:tcW w:w="4824" w:type="dxa"/>
            <w:vAlign w:val="center"/>
          </w:tcPr>
          <w:p w14:paraId="6042293D"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Microprocessor and Assembly Language</w:t>
            </w:r>
          </w:p>
        </w:tc>
        <w:tc>
          <w:tcPr>
            <w:tcW w:w="688" w:type="dxa"/>
          </w:tcPr>
          <w:p w14:paraId="6534ED1D"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3A795737"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C139F1D"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7" w:type="dxa"/>
          </w:tcPr>
          <w:p w14:paraId="77CBF5F8" w14:textId="77777777" w:rsidR="002E3C27" w:rsidRPr="003044B3" w:rsidRDefault="002E3C27" w:rsidP="001C3606">
            <w:pPr>
              <w:jc w:val="center"/>
              <w:rPr>
                <w:rFonts w:ascii="Arial" w:hAnsi="Arial" w:cs="Arial"/>
                <w:sz w:val="20"/>
                <w:szCs w:val="20"/>
              </w:rPr>
            </w:pPr>
          </w:p>
        </w:tc>
        <w:tc>
          <w:tcPr>
            <w:tcW w:w="687" w:type="dxa"/>
          </w:tcPr>
          <w:p w14:paraId="66A83483" w14:textId="77777777" w:rsidR="002E3C27" w:rsidRPr="003044B3" w:rsidRDefault="002E3C27" w:rsidP="001C3606">
            <w:pPr>
              <w:jc w:val="center"/>
              <w:rPr>
                <w:rFonts w:ascii="Arial" w:hAnsi="Arial" w:cs="Arial"/>
                <w:b/>
                <w:bCs/>
                <w:sz w:val="20"/>
                <w:szCs w:val="20"/>
              </w:rPr>
            </w:pPr>
          </w:p>
        </w:tc>
        <w:tc>
          <w:tcPr>
            <w:tcW w:w="687" w:type="dxa"/>
          </w:tcPr>
          <w:p w14:paraId="5DF36486" w14:textId="77777777" w:rsidR="002E3C27" w:rsidRPr="003044B3" w:rsidRDefault="002E3C27" w:rsidP="001C3606">
            <w:pPr>
              <w:jc w:val="center"/>
              <w:rPr>
                <w:rFonts w:ascii="Arial" w:hAnsi="Arial" w:cs="Arial"/>
                <w:b/>
                <w:bCs/>
                <w:sz w:val="20"/>
                <w:szCs w:val="20"/>
              </w:rPr>
            </w:pPr>
          </w:p>
        </w:tc>
        <w:tc>
          <w:tcPr>
            <w:tcW w:w="687" w:type="dxa"/>
          </w:tcPr>
          <w:p w14:paraId="5D6447D6" w14:textId="77777777" w:rsidR="002E3C27" w:rsidRPr="003044B3" w:rsidRDefault="002E3C27" w:rsidP="001C3606">
            <w:pPr>
              <w:jc w:val="center"/>
              <w:rPr>
                <w:rFonts w:ascii="Arial" w:hAnsi="Arial" w:cs="Arial"/>
                <w:b/>
                <w:bCs/>
                <w:sz w:val="20"/>
                <w:szCs w:val="20"/>
              </w:rPr>
            </w:pPr>
          </w:p>
        </w:tc>
        <w:tc>
          <w:tcPr>
            <w:tcW w:w="687" w:type="dxa"/>
          </w:tcPr>
          <w:p w14:paraId="6B24D0CE" w14:textId="77777777" w:rsidR="002E3C27" w:rsidRPr="003044B3" w:rsidRDefault="002E3C27" w:rsidP="001C3606">
            <w:pPr>
              <w:jc w:val="center"/>
              <w:rPr>
                <w:rFonts w:ascii="Arial" w:hAnsi="Arial" w:cs="Arial"/>
                <w:b/>
                <w:bCs/>
                <w:sz w:val="20"/>
                <w:szCs w:val="20"/>
              </w:rPr>
            </w:pPr>
          </w:p>
        </w:tc>
        <w:tc>
          <w:tcPr>
            <w:tcW w:w="687" w:type="dxa"/>
          </w:tcPr>
          <w:p w14:paraId="7E6B5689" w14:textId="77777777" w:rsidR="002E3C27" w:rsidRPr="003044B3" w:rsidRDefault="002E3C27" w:rsidP="001C3606">
            <w:pPr>
              <w:jc w:val="center"/>
              <w:rPr>
                <w:rFonts w:ascii="Arial" w:hAnsi="Arial" w:cs="Arial"/>
                <w:b/>
                <w:bCs/>
                <w:sz w:val="20"/>
                <w:szCs w:val="20"/>
              </w:rPr>
            </w:pPr>
          </w:p>
        </w:tc>
        <w:tc>
          <w:tcPr>
            <w:tcW w:w="687" w:type="dxa"/>
          </w:tcPr>
          <w:p w14:paraId="76E3AE97" w14:textId="77777777" w:rsidR="002E3C27" w:rsidRPr="003044B3" w:rsidRDefault="002E3C27" w:rsidP="001C3606">
            <w:pPr>
              <w:jc w:val="center"/>
              <w:rPr>
                <w:rFonts w:ascii="Arial" w:hAnsi="Arial" w:cs="Arial"/>
                <w:b/>
                <w:bCs/>
                <w:sz w:val="20"/>
                <w:szCs w:val="20"/>
              </w:rPr>
            </w:pPr>
          </w:p>
        </w:tc>
        <w:tc>
          <w:tcPr>
            <w:tcW w:w="687" w:type="dxa"/>
          </w:tcPr>
          <w:p w14:paraId="17ADDB8E" w14:textId="77777777" w:rsidR="002E3C27" w:rsidRPr="003044B3" w:rsidRDefault="002E3C27" w:rsidP="001C3606">
            <w:pPr>
              <w:jc w:val="center"/>
              <w:rPr>
                <w:rFonts w:ascii="Arial" w:hAnsi="Arial" w:cs="Arial"/>
                <w:b/>
                <w:bCs/>
                <w:sz w:val="20"/>
                <w:szCs w:val="20"/>
              </w:rPr>
            </w:pPr>
          </w:p>
        </w:tc>
        <w:tc>
          <w:tcPr>
            <w:tcW w:w="687" w:type="dxa"/>
          </w:tcPr>
          <w:p w14:paraId="03CCA471" w14:textId="77777777" w:rsidR="002E3C27" w:rsidRPr="003044B3" w:rsidRDefault="002E3C27" w:rsidP="001C3606">
            <w:pPr>
              <w:jc w:val="center"/>
              <w:rPr>
                <w:rFonts w:ascii="Arial" w:hAnsi="Arial" w:cs="Arial"/>
                <w:b/>
                <w:bCs/>
                <w:sz w:val="20"/>
                <w:szCs w:val="20"/>
              </w:rPr>
            </w:pPr>
          </w:p>
        </w:tc>
      </w:tr>
      <w:tr w:rsidR="002E3C27" w:rsidRPr="003044B3" w14:paraId="072D2076" w14:textId="77777777" w:rsidTr="001C3606">
        <w:trPr>
          <w:trHeight w:val="272"/>
        </w:trPr>
        <w:tc>
          <w:tcPr>
            <w:tcW w:w="1244" w:type="dxa"/>
            <w:vAlign w:val="center"/>
          </w:tcPr>
          <w:p w14:paraId="461C5CF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CSE3232</w:t>
            </w:r>
          </w:p>
        </w:tc>
        <w:tc>
          <w:tcPr>
            <w:tcW w:w="4824" w:type="dxa"/>
            <w:vAlign w:val="center"/>
          </w:tcPr>
          <w:p w14:paraId="4926B549"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Microprocessor and Assembly Language Lab</w:t>
            </w:r>
          </w:p>
        </w:tc>
        <w:tc>
          <w:tcPr>
            <w:tcW w:w="688" w:type="dxa"/>
          </w:tcPr>
          <w:p w14:paraId="6D0597A5" w14:textId="77777777" w:rsidR="002E3C27" w:rsidRPr="003044B3" w:rsidRDefault="002E3C27" w:rsidP="001C3606">
            <w:pPr>
              <w:jc w:val="center"/>
              <w:rPr>
                <w:rFonts w:ascii="Arial" w:hAnsi="Arial" w:cs="Arial"/>
                <w:sz w:val="20"/>
                <w:szCs w:val="20"/>
              </w:rPr>
            </w:pPr>
          </w:p>
        </w:tc>
        <w:tc>
          <w:tcPr>
            <w:tcW w:w="688" w:type="dxa"/>
          </w:tcPr>
          <w:p w14:paraId="0A9784E3" w14:textId="77777777" w:rsidR="002E3C27" w:rsidRPr="003044B3" w:rsidRDefault="002E3C27" w:rsidP="001C3606">
            <w:pPr>
              <w:jc w:val="center"/>
              <w:rPr>
                <w:rFonts w:ascii="Arial" w:hAnsi="Arial" w:cs="Arial"/>
                <w:b/>
                <w:bCs/>
                <w:sz w:val="20"/>
                <w:szCs w:val="20"/>
              </w:rPr>
            </w:pPr>
          </w:p>
        </w:tc>
        <w:tc>
          <w:tcPr>
            <w:tcW w:w="687" w:type="dxa"/>
          </w:tcPr>
          <w:p w14:paraId="71D1BA5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5E5F565" w14:textId="77777777" w:rsidR="002E3C27" w:rsidRPr="003044B3" w:rsidRDefault="002E3C27" w:rsidP="001C3606">
            <w:pPr>
              <w:jc w:val="center"/>
              <w:rPr>
                <w:rFonts w:ascii="Arial" w:hAnsi="Arial" w:cs="Arial"/>
                <w:sz w:val="20"/>
                <w:szCs w:val="20"/>
              </w:rPr>
            </w:pPr>
          </w:p>
        </w:tc>
        <w:tc>
          <w:tcPr>
            <w:tcW w:w="687" w:type="dxa"/>
          </w:tcPr>
          <w:p w14:paraId="3203E541"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7" w:type="dxa"/>
          </w:tcPr>
          <w:p w14:paraId="5A7EC5FA" w14:textId="77777777" w:rsidR="002E3C27" w:rsidRPr="003044B3" w:rsidRDefault="002E3C27" w:rsidP="001C3606">
            <w:pPr>
              <w:jc w:val="center"/>
              <w:rPr>
                <w:rFonts w:ascii="Arial" w:hAnsi="Arial" w:cs="Arial"/>
                <w:b/>
                <w:bCs/>
                <w:sz w:val="20"/>
                <w:szCs w:val="20"/>
              </w:rPr>
            </w:pPr>
          </w:p>
        </w:tc>
        <w:tc>
          <w:tcPr>
            <w:tcW w:w="687" w:type="dxa"/>
          </w:tcPr>
          <w:p w14:paraId="4C7E0014" w14:textId="77777777" w:rsidR="002E3C27" w:rsidRPr="003044B3" w:rsidRDefault="002E3C27" w:rsidP="001C3606">
            <w:pPr>
              <w:jc w:val="center"/>
              <w:rPr>
                <w:rFonts w:ascii="Arial" w:hAnsi="Arial" w:cs="Arial"/>
                <w:b/>
                <w:bCs/>
                <w:sz w:val="20"/>
                <w:szCs w:val="20"/>
              </w:rPr>
            </w:pPr>
          </w:p>
        </w:tc>
        <w:tc>
          <w:tcPr>
            <w:tcW w:w="687" w:type="dxa"/>
          </w:tcPr>
          <w:p w14:paraId="18D5ED90" w14:textId="77777777" w:rsidR="002E3C27" w:rsidRPr="003044B3" w:rsidRDefault="002E3C27" w:rsidP="001C3606">
            <w:pPr>
              <w:jc w:val="center"/>
              <w:rPr>
                <w:rFonts w:ascii="Arial" w:hAnsi="Arial" w:cs="Arial"/>
                <w:b/>
                <w:bCs/>
                <w:sz w:val="20"/>
                <w:szCs w:val="20"/>
              </w:rPr>
            </w:pPr>
          </w:p>
        </w:tc>
        <w:tc>
          <w:tcPr>
            <w:tcW w:w="687" w:type="dxa"/>
          </w:tcPr>
          <w:p w14:paraId="62076F2C" w14:textId="77777777" w:rsidR="002E3C27" w:rsidRPr="003044B3" w:rsidRDefault="002E3C27" w:rsidP="001C3606">
            <w:pPr>
              <w:jc w:val="center"/>
              <w:rPr>
                <w:rFonts w:ascii="Arial" w:hAnsi="Arial" w:cs="Arial"/>
                <w:b/>
                <w:bCs/>
                <w:sz w:val="20"/>
                <w:szCs w:val="20"/>
              </w:rPr>
            </w:pPr>
          </w:p>
        </w:tc>
        <w:tc>
          <w:tcPr>
            <w:tcW w:w="687" w:type="dxa"/>
          </w:tcPr>
          <w:p w14:paraId="5240DE39" w14:textId="77777777" w:rsidR="002E3C27" w:rsidRPr="003044B3" w:rsidRDefault="002E3C27" w:rsidP="001C3606">
            <w:pPr>
              <w:jc w:val="center"/>
              <w:rPr>
                <w:rFonts w:ascii="Arial" w:hAnsi="Arial" w:cs="Arial"/>
                <w:b/>
                <w:bCs/>
                <w:sz w:val="20"/>
                <w:szCs w:val="20"/>
              </w:rPr>
            </w:pPr>
          </w:p>
        </w:tc>
        <w:tc>
          <w:tcPr>
            <w:tcW w:w="687" w:type="dxa"/>
          </w:tcPr>
          <w:p w14:paraId="1D9A187C" w14:textId="77777777" w:rsidR="002E3C27" w:rsidRPr="003044B3" w:rsidRDefault="002E3C27" w:rsidP="001C3606">
            <w:pPr>
              <w:jc w:val="center"/>
              <w:rPr>
                <w:rFonts w:ascii="Arial" w:hAnsi="Arial" w:cs="Arial"/>
                <w:b/>
                <w:bCs/>
                <w:sz w:val="20"/>
                <w:szCs w:val="20"/>
              </w:rPr>
            </w:pPr>
          </w:p>
        </w:tc>
        <w:tc>
          <w:tcPr>
            <w:tcW w:w="687" w:type="dxa"/>
          </w:tcPr>
          <w:p w14:paraId="3BAA167A" w14:textId="77777777" w:rsidR="002E3C27" w:rsidRPr="003044B3" w:rsidRDefault="002E3C27" w:rsidP="001C3606">
            <w:pPr>
              <w:jc w:val="center"/>
              <w:rPr>
                <w:rFonts w:ascii="Arial" w:hAnsi="Arial" w:cs="Arial"/>
                <w:b/>
                <w:bCs/>
                <w:sz w:val="20"/>
                <w:szCs w:val="20"/>
              </w:rPr>
            </w:pPr>
          </w:p>
        </w:tc>
      </w:tr>
      <w:tr w:rsidR="002E3C27" w:rsidRPr="003044B3" w14:paraId="1FDAA069" w14:textId="77777777" w:rsidTr="001C3606">
        <w:trPr>
          <w:trHeight w:val="272"/>
        </w:trPr>
        <w:tc>
          <w:tcPr>
            <w:tcW w:w="1244" w:type="dxa"/>
            <w:vAlign w:val="center"/>
          </w:tcPr>
          <w:p w14:paraId="6943160C"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CSE3241</w:t>
            </w:r>
          </w:p>
        </w:tc>
        <w:tc>
          <w:tcPr>
            <w:tcW w:w="4824" w:type="dxa"/>
            <w:vAlign w:val="center"/>
          </w:tcPr>
          <w:p w14:paraId="4DB1B9A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Operating Systems</w:t>
            </w:r>
          </w:p>
        </w:tc>
        <w:tc>
          <w:tcPr>
            <w:tcW w:w="688" w:type="dxa"/>
          </w:tcPr>
          <w:p w14:paraId="362B2537"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303F6CA6" w14:textId="77777777" w:rsidR="002E3C27" w:rsidRPr="003044B3" w:rsidRDefault="002E3C27" w:rsidP="001C3606">
            <w:pPr>
              <w:jc w:val="center"/>
              <w:rPr>
                <w:rFonts w:ascii="Arial" w:hAnsi="Arial" w:cs="Arial"/>
                <w:b/>
                <w:bCs/>
                <w:sz w:val="20"/>
                <w:szCs w:val="20"/>
              </w:rPr>
            </w:pPr>
          </w:p>
        </w:tc>
        <w:tc>
          <w:tcPr>
            <w:tcW w:w="687" w:type="dxa"/>
          </w:tcPr>
          <w:p w14:paraId="0C37E297" w14:textId="77777777" w:rsidR="002E3C27" w:rsidRPr="003044B3" w:rsidRDefault="002E3C27" w:rsidP="001C3606">
            <w:pPr>
              <w:jc w:val="center"/>
              <w:rPr>
                <w:rFonts w:ascii="Arial" w:hAnsi="Arial" w:cs="Arial"/>
                <w:b/>
                <w:bCs/>
                <w:sz w:val="20"/>
                <w:szCs w:val="20"/>
              </w:rPr>
            </w:pPr>
          </w:p>
        </w:tc>
        <w:tc>
          <w:tcPr>
            <w:tcW w:w="687" w:type="dxa"/>
          </w:tcPr>
          <w:p w14:paraId="56FC7CDE" w14:textId="77777777" w:rsidR="002E3C27" w:rsidRPr="003044B3" w:rsidRDefault="002E3C27" w:rsidP="001C3606">
            <w:pPr>
              <w:jc w:val="center"/>
              <w:rPr>
                <w:rFonts w:ascii="Arial" w:hAnsi="Arial" w:cs="Arial"/>
                <w:b/>
                <w:bCs/>
                <w:sz w:val="20"/>
                <w:szCs w:val="20"/>
              </w:rPr>
            </w:pPr>
          </w:p>
        </w:tc>
        <w:tc>
          <w:tcPr>
            <w:tcW w:w="687" w:type="dxa"/>
          </w:tcPr>
          <w:p w14:paraId="2F4F2B76" w14:textId="77777777" w:rsidR="002E3C27" w:rsidRPr="003044B3" w:rsidRDefault="002E3C27" w:rsidP="001C3606">
            <w:pPr>
              <w:jc w:val="center"/>
              <w:rPr>
                <w:rFonts w:ascii="Arial" w:hAnsi="Arial" w:cs="Arial"/>
                <w:b/>
                <w:bCs/>
                <w:sz w:val="20"/>
                <w:szCs w:val="20"/>
              </w:rPr>
            </w:pPr>
          </w:p>
        </w:tc>
        <w:tc>
          <w:tcPr>
            <w:tcW w:w="687" w:type="dxa"/>
          </w:tcPr>
          <w:p w14:paraId="0B432D68" w14:textId="77777777" w:rsidR="002E3C27" w:rsidRPr="003044B3" w:rsidRDefault="002E3C27" w:rsidP="001C3606">
            <w:pPr>
              <w:jc w:val="center"/>
              <w:rPr>
                <w:rFonts w:ascii="Arial" w:hAnsi="Arial" w:cs="Arial"/>
                <w:b/>
                <w:bCs/>
                <w:sz w:val="20"/>
                <w:szCs w:val="20"/>
              </w:rPr>
            </w:pPr>
          </w:p>
        </w:tc>
        <w:tc>
          <w:tcPr>
            <w:tcW w:w="687" w:type="dxa"/>
          </w:tcPr>
          <w:p w14:paraId="2B319299" w14:textId="77777777" w:rsidR="002E3C27" w:rsidRPr="003044B3" w:rsidRDefault="002E3C27" w:rsidP="001C3606">
            <w:pPr>
              <w:jc w:val="center"/>
              <w:rPr>
                <w:rFonts w:ascii="Arial" w:hAnsi="Arial" w:cs="Arial"/>
                <w:b/>
                <w:bCs/>
                <w:sz w:val="20"/>
                <w:szCs w:val="20"/>
              </w:rPr>
            </w:pPr>
          </w:p>
        </w:tc>
        <w:tc>
          <w:tcPr>
            <w:tcW w:w="687" w:type="dxa"/>
          </w:tcPr>
          <w:p w14:paraId="27D1CAAE" w14:textId="77777777" w:rsidR="002E3C27" w:rsidRPr="003044B3" w:rsidRDefault="002E3C27" w:rsidP="001C3606">
            <w:pPr>
              <w:jc w:val="center"/>
              <w:rPr>
                <w:rFonts w:ascii="Arial" w:hAnsi="Arial" w:cs="Arial"/>
                <w:b/>
                <w:bCs/>
                <w:sz w:val="20"/>
                <w:szCs w:val="20"/>
              </w:rPr>
            </w:pPr>
          </w:p>
        </w:tc>
        <w:tc>
          <w:tcPr>
            <w:tcW w:w="687" w:type="dxa"/>
          </w:tcPr>
          <w:p w14:paraId="3659398C" w14:textId="77777777" w:rsidR="002E3C27" w:rsidRPr="003044B3" w:rsidRDefault="002E3C27" w:rsidP="001C3606">
            <w:pPr>
              <w:jc w:val="center"/>
              <w:rPr>
                <w:rFonts w:ascii="Arial" w:hAnsi="Arial" w:cs="Arial"/>
                <w:b/>
                <w:bCs/>
                <w:sz w:val="20"/>
                <w:szCs w:val="20"/>
              </w:rPr>
            </w:pPr>
          </w:p>
        </w:tc>
        <w:tc>
          <w:tcPr>
            <w:tcW w:w="687" w:type="dxa"/>
          </w:tcPr>
          <w:p w14:paraId="18017C84" w14:textId="77777777" w:rsidR="002E3C27" w:rsidRPr="003044B3" w:rsidRDefault="002E3C27" w:rsidP="001C3606">
            <w:pPr>
              <w:jc w:val="center"/>
              <w:rPr>
                <w:rFonts w:ascii="Arial" w:hAnsi="Arial" w:cs="Arial"/>
                <w:b/>
                <w:bCs/>
                <w:sz w:val="20"/>
                <w:szCs w:val="20"/>
              </w:rPr>
            </w:pPr>
          </w:p>
        </w:tc>
        <w:tc>
          <w:tcPr>
            <w:tcW w:w="687" w:type="dxa"/>
          </w:tcPr>
          <w:p w14:paraId="0C128077" w14:textId="77777777" w:rsidR="002E3C27" w:rsidRPr="003044B3" w:rsidRDefault="002E3C27" w:rsidP="001C3606">
            <w:pPr>
              <w:jc w:val="center"/>
              <w:rPr>
                <w:rFonts w:ascii="Arial" w:hAnsi="Arial" w:cs="Arial"/>
                <w:b/>
                <w:bCs/>
                <w:sz w:val="20"/>
                <w:szCs w:val="20"/>
              </w:rPr>
            </w:pPr>
          </w:p>
        </w:tc>
        <w:tc>
          <w:tcPr>
            <w:tcW w:w="687" w:type="dxa"/>
          </w:tcPr>
          <w:p w14:paraId="3CD704A9" w14:textId="77777777" w:rsidR="002E3C27" w:rsidRPr="003044B3" w:rsidRDefault="002E3C27" w:rsidP="001C3606">
            <w:pPr>
              <w:jc w:val="center"/>
              <w:rPr>
                <w:rFonts w:ascii="Arial" w:hAnsi="Arial" w:cs="Arial"/>
                <w:b/>
                <w:bCs/>
                <w:sz w:val="20"/>
                <w:szCs w:val="20"/>
              </w:rPr>
            </w:pPr>
          </w:p>
        </w:tc>
      </w:tr>
      <w:tr w:rsidR="002E3C27" w:rsidRPr="003044B3" w14:paraId="6B19FE1F" w14:textId="77777777" w:rsidTr="001C3606">
        <w:trPr>
          <w:trHeight w:val="272"/>
        </w:trPr>
        <w:tc>
          <w:tcPr>
            <w:tcW w:w="1244" w:type="dxa"/>
            <w:vAlign w:val="center"/>
          </w:tcPr>
          <w:p w14:paraId="2148ADE5"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CSE3242</w:t>
            </w:r>
          </w:p>
        </w:tc>
        <w:tc>
          <w:tcPr>
            <w:tcW w:w="4824" w:type="dxa"/>
            <w:vAlign w:val="center"/>
          </w:tcPr>
          <w:p w14:paraId="7C43E42F"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Operating Systems Lab</w:t>
            </w:r>
          </w:p>
        </w:tc>
        <w:tc>
          <w:tcPr>
            <w:tcW w:w="688" w:type="dxa"/>
          </w:tcPr>
          <w:p w14:paraId="5395CF8A" w14:textId="77777777" w:rsidR="002E3C27" w:rsidRDefault="002E3C27" w:rsidP="001C3606">
            <w:r w:rsidRPr="00137A4A">
              <w:rPr>
                <w:rFonts w:ascii="Arial" w:hAnsi="Arial" w:cs="Arial"/>
                <w:b/>
                <w:bCs/>
                <w:sz w:val="20"/>
                <w:szCs w:val="20"/>
              </w:rPr>
              <w:t>√</w:t>
            </w:r>
          </w:p>
        </w:tc>
        <w:tc>
          <w:tcPr>
            <w:tcW w:w="688" w:type="dxa"/>
          </w:tcPr>
          <w:p w14:paraId="3547D3B3" w14:textId="77777777" w:rsidR="002E3C27" w:rsidRDefault="002E3C27" w:rsidP="001C3606">
            <w:r w:rsidRPr="00137A4A">
              <w:rPr>
                <w:rFonts w:ascii="Arial" w:hAnsi="Arial" w:cs="Arial"/>
                <w:b/>
                <w:bCs/>
                <w:sz w:val="20"/>
                <w:szCs w:val="20"/>
              </w:rPr>
              <w:t>√</w:t>
            </w:r>
          </w:p>
        </w:tc>
        <w:tc>
          <w:tcPr>
            <w:tcW w:w="687" w:type="dxa"/>
          </w:tcPr>
          <w:p w14:paraId="1F914974" w14:textId="77777777" w:rsidR="002E3C27" w:rsidRDefault="002E3C27" w:rsidP="001C3606">
            <w:r w:rsidRPr="00137A4A">
              <w:rPr>
                <w:rFonts w:ascii="Arial" w:hAnsi="Arial" w:cs="Arial"/>
                <w:b/>
                <w:bCs/>
                <w:sz w:val="20"/>
                <w:szCs w:val="20"/>
              </w:rPr>
              <w:t>√</w:t>
            </w:r>
          </w:p>
        </w:tc>
        <w:tc>
          <w:tcPr>
            <w:tcW w:w="687" w:type="dxa"/>
          </w:tcPr>
          <w:p w14:paraId="23BBAF4C" w14:textId="77777777" w:rsidR="002E3C27" w:rsidRPr="003044B3" w:rsidRDefault="002E3C27" w:rsidP="001C3606">
            <w:pPr>
              <w:jc w:val="center"/>
              <w:rPr>
                <w:rFonts w:ascii="Arial" w:hAnsi="Arial" w:cs="Arial"/>
                <w:b/>
                <w:bCs/>
                <w:sz w:val="20"/>
                <w:szCs w:val="20"/>
              </w:rPr>
            </w:pPr>
          </w:p>
        </w:tc>
        <w:tc>
          <w:tcPr>
            <w:tcW w:w="687" w:type="dxa"/>
          </w:tcPr>
          <w:p w14:paraId="7240CD60" w14:textId="77777777" w:rsidR="002E3C27" w:rsidRPr="003044B3" w:rsidRDefault="002E3C27" w:rsidP="001C3606">
            <w:pPr>
              <w:jc w:val="center"/>
              <w:rPr>
                <w:rFonts w:ascii="Arial" w:hAnsi="Arial" w:cs="Arial"/>
                <w:b/>
                <w:bCs/>
                <w:sz w:val="20"/>
                <w:szCs w:val="20"/>
              </w:rPr>
            </w:pPr>
          </w:p>
        </w:tc>
        <w:tc>
          <w:tcPr>
            <w:tcW w:w="687" w:type="dxa"/>
          </w:tcPr>
          <w:p w14:paraId="3B13C2C1" w14:textId="77777777" w:rsidR="002E3C27" w:rsidRPr="003044B3" w:rsidRDefault="002E3C27" w:rsidP="001C3606">
            <w:pPr>
              <w:jc w:val="center"/>
              <w:rPr>
                <w:rFonts w:ascii="Arial" w:hAnsi="Arial" w:cs="Arial"/>
                <w:b/>
                <w:bCs/>
                <w:sz w:val="20"/>
                <w:szCs w:val="20"/>
              </w:rPr>
            </w:pPr>
          </w:p>
        </w:tc>
        <w:tc>
          <w:tcPr>
            <w:tcW w:w="687" w:type="dxa"/>
          </w:tcPr>
          <w:p w14:paraId="002328BB" w14:textId="77777777" w:rsidR="002E3C27" w:rsidRPr="003044B3" w:rsidRDefault="002E3C27" w:rsidP="001C3606">
            <w:pPr>
              <w:jc w:val="center"/>
              <w:rPr>
                <w:rFonts w:ascii="Arial" w:hAnsi="Arial" w:cs="Arial"/>
                <w:b/>
                <w:bCs/>
                <w:sz w:val="20"/>
                <w:szCs w:val="20"/>
              </w:rPr>
            </w:pPr>
          </w:p>
        </w:tc>
        <w:tc>
          <w:tcPr>
            <w:tcW w:w="687" w:type="dxa"/>
          </w:tcPr>
          <w:p w14:paraId="5FDE2D67" w14:textId="77777777" w:rsidR="002E3C27" w:rsidRPr="003044B3" w:rsidRDefault="002E3C27" w:rsidP="001C3606">
            <w:pPr>
              <w:jc w:val="center"/>
              <w:rPr>
                <w:rFonts w:ascii="Arial" w:hAnsi="Arial" w:cs="Arial"/>
                <w:b/>
                <w:bCs/>
                <w:sz w:val="20"/>
                <w:szCs w:val="20"/>
              </w:rPr>
            </w:pPr>
          </w:p>
        </w:tc>
        <w:tc>
          <w:tcPr>
            <w:tcW w:w="687" w:type="dxa"/>
          </w:tcPr>
          <w:p w14:paraId="6980AD58" w14:textId="77777777" w:rsidR="002E3C27" w:rsidRPr="003044B3" w:rsidRDefault="002E3C27" w:rsidP="001C3606">
            <w:pPr>
              <w:jc w:val="center"/>
              <w:rPr>
                <w:rFonts w:ascii="Arial" w:hAnsi="Arial" w:cs="Arial"/>
                <w:b/>
                <w:bCs/>
                <w:sz w:val="20"/>
                <w:szCs w:val="20"/>
              </w:rPr>
            </w:pPr>
          </w:p>
        </w:tc>
        <w:tc>
          <w:tcPr>
            <w:tcW w:w="687" w:type="dxa"/>
          </w:tcPr>
          <w:p w14:paraId="08870AE6" w14:textId="77777777" w:rsidR="002E3C27" w:rsidRPr="003044B3" w:rsidRDefault="002E3C27" w:rsidP="001C3606">
            <w:pPr>
              <w:jc w:val="center"/>
              <w:rPr>
                <w:rFonts w:ascii="Arial" w:hAnsi="Arial" w:cs="Arial"/>
                <w:b/>
                <w:bCs/>
                <w:sz w:val="20"/>
                <w:szCs w:val="20"/>
              </w:rPr>
            </w:pPr>
          </w:p>
        </w:tc>
        <w:tc>
          <w:tcPr>
            <w:tcW w:w="687" w:type="dxa"/>
          </w:tcPr>
          <w:p w14:paraId="3FB9CBAF" w14:textId="77777777" w:rsidR="002E3C27" w:rsidRPr="003044B3" w:rsidRDefault="002E3C27" w:rsidP="001C3606">
            <w:pPr>
              <w:jc w:val="center"/>
              <w:rPr>
                <w:rFonts w:ascii="Arial" w:hAnsi="Arial" w:cs="Arial"/>
                <w:b/>
                <w:bCs/>
                <w:sz w:val="20"/>
                <w:szCs w:val="20"/>
              </w:rPr>
            </w:pPr>
          </w:p>
        </w:tc>
        <w:tc>
          <w:tcPr>
            <w:tcW w:w="687" w:type="dxa"/>
          </w:tcPr>
          <w:p w14:paraId="55C7BFE8" w14:textId="77777777" w:rsidR="002E3C27" w:rsidRPr="003044B3" w:rsidRDefault="002E3C27" w:rsidP="001C3606">
            <w:pPr>
              <w:jc w:val="center"/>
              <w:rPr>
                <w:rFonts w:ascii="Arial" w:hAnsi="Arial" w:cs="Arial"/>
                <w:b/>
                <w:bCs/>
                <w:sz w:val="20"/>
                <w:szCs w:val="20"/>
              </w:rPr>
            </w:pPr>
          </w:p>
        </w:tc>
      </w:tr>
      <w:tr w:rsidR="002E3C27" w:rsidRPr="003044B3" w14:paraId="43955147" w14:textId="77777777" w:rsidTr="001C3606">
        <w:trPr>
          <w:trHeight w:val="272"/>
        </w:trPr>
        <w:tc>
          <w:tcPr>
            <w:tcW w:w="1244" w:type="dxa"/>
            <w:vAlign w:val="center"/>
          </w:tcPr>
          <w:p w14:paraId="5F36D91B"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 3251</w:t>
            </w:r>
          </w:p>
        </w:tc>
        <w:tc>
          <w:tcPr>
            <w:tcW w:w="4824" w:type="dxa"/>
            <w:vAlign w:val="center"/>
          </w:tcPr>
          <w:p w14:paraId="5633C5BC"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Computer Networks</w:t>
            </w:r>
          </w:p>
        </w:tc>
        <w:tc>
          <w:tcPr>
            <w:tcW w:w="688" w:type="dxa"/>
          </w:tcPr>
          <w:p w14:paraId="1B35B0D7"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75CDDF06" w14:textId="77777777" w:rsidR="002E3C27" w:rsidRPr="003044B3" w:rsidRDefault="002E3C27" w:rsidP="001C3606">
            <w:pPr>
              <w:jc w:val="center"/>
              <w:rPr>
                <w:rFonts w:ascii="Arial" w:hAnsi="Arial" w:cs="Arial"/>
                <w:b/>
                <w:bCs/>
                <w:sz w:val="20"/>
                <w:szCs w:val="20"/>
              </w:rPr>
            </w:pPr>
          </w:p>
        </w:tc>
        <w:tc>
          <w:tcPr>
            <w:tcW w:w="687" w:type="dxa"/>
          </w:tcPr>
          <w:p w14:paraId="75F1EED9" w14:textId="77777777" w:rsidR="002E3C27" w:rsidRPr="003044B3" w:rsidRDefault="002E3C27" w:rsidP="001C3606">
            <w:pPr>
              <w:jc w:val="center"/>
              <w:rPr>
                <w:rFonts w:ascii="Arial" w:hAnsi="Arial" w:cs="Arial"/>
                <w:b/>
                <w:bCs/>
                <w:sz w:val="20"/>
                <w:szCs w:val="20"/>
              </w:rPr>
            </w:pPr>
          </w:p>
        </w:tc>
        <w:tc>
          <w:tcPr>
            <w:tcW w:w="687" w:type="dxa"/>
          </w:tcPr>
          <w:p w14:paraId="5D64FCD5" w14:textId="77777777" w:rsidR="002E3C27" w:rsidRPr="003044B3" w:rsidRDefault="002E3C27" w:rsidP="001C3606">
            <w:pPr>
              <w:jc w:val="center"/>
              <w:rPr>
                <w:rFonts w:ascii="Arial" w:hAnsi="Arial" w:cs="Arial"/>
                <w:b/>
                <w:bCs/>
                <w:sz w:val="20"/>
                <w:szCs w:val="20"/>
              </w:rPr>
            </w:pPr>
          </w:p>
        </w:tc>
        <w:tc>
          <w:tcPr>
            <w:tcW w:w="687" w:type="dxa"/>
          </w:tcPr>
          <w:p w14:paraId="064456EB" w14:textId="77777777" w:rsidR="002E3C27" w:rsidRPr="003044B3" w:rsidRDefault="002E3C27" w:rsidP="001C3606">
            <w:pPr>
              <w:jc w:val="center"/>
              <w:rPr>
                <w:rFonts w:ascii="Arial" w:hAnsi="Arial" w:cs="Arial"/>
                <w:b/>
                <w:bCs/>
                <w:sz w:val="20"/>
                <w:szCs w:val="20"/>
              </w:rPr>
            </w:pPr>
          </w:p>
        </w:tc>
        <w:tc>
          <w:tcPr>
            <w:tcW w:w="687" w:type="dxa"/>
          </w:tcPr>
          <w:p w14:paraId="06C71931" w14:textId="77777777" w:rsidR="002E3C27" w:rsidRPr="003044B3" w:rsidRDefault="002E3C27" w:rsidP="001C3606">
            <w:pPr>
              <w:jc w:val="center"/>
              <w:rPr>
                <w:rFonts w:ascii="Arial" w:hAnsi="Arial" w:cs="Arial"/>
                <w:b/>
                <w:bCs/>
                <w:sz w:val="20"/>
                <w:szCs w:val="20"/>
              </w:rPr>
            </w:pPr>
          </w:p>
        </w:tc>
        <w:tc>
          <w:tcPr>
            <w:tcW w:w="687" w:type="dxa"/>
          </w:tcPr>
          <w:p w14:paraId="1F1E1989" w14:textId="77777777" w:rsidR="002E3C27" w:rsidRPr="003044B3" w:rsidRDefault="002E3C27" w:rsidP="001C3606">
            <w:pPr>
              <w:jc w:val="center"/>
              <w:rPr>
                <w:rFonts w:ascii="Arial" w:hAnsi="Arial" w:cs="Arial"/>
                <w:b/>
                <w:bCs/>
                <w:sz w:val="20"/>
                <w:szCs w:val="20"/>
              </w:rPr>
            </w:pPr>
          </w:p>
        </w:tc>
        <w:tc>
          <w:tcPr>
            <w:tcW w:w="687" w:type="dxa"/>
          </w:tcPr>
          <w:p w14:paraId="60C6611A" w14:textId="77777777" w:rsidR="002E3C27" w:rsidRPr="003044B3" w:rsidRDefault="002E3C27" w:rsidP="001C3606">
            <w:pPr>
              <w:jc w:val="center"/>
              <w:rPr>
                <w:rFonts w:ascii="Arial" w:hAnsi="Arial" w:cs="Arial"/>
                <w:b/>
                <w:bCs/>
                <w:sz w:val="20"/>
                <w:szCs w:val="20"/>
              </w:rPr>
            </w:pPr>
          </w:p>
        </w:tc>
        <w:tc>
          <w:tcPr>
            <w:tcW w:w="687" w:type="dxa"/>
          </w:tcPr>
          <w:p w14:paraId="35881576" w14:textId="77777777" w:rsidR="002E3C27" w:rsidRPr="003044B3" w:rsidRDefault="002E3C27" w:rsidP="001C3606">
            <w:pPr>
              <w:jc w:val="center"/>
              <w:rPr>
                <w:rFonts w:ascii="Arial" w:hAnsi="Arial" w:cs="Arial"/>
                <w:b/>
                <w:bCs/>
                <w:sz w:val="20"/>
                <w:szCs w:val="20"/>
              </w:rPr>
            </w:pPr>
          </w:p>
        </w:tc>
        <w:tc>
          <w:tcPr>
            <w:tcW w:w="687" w:type="dxa"/>
          </w:tcPr>
          <w:p w14:paraId="40AC22BD" w14:textId="77777777" w:rsidR="002E3C27" w:rsidRPr="003044B3" w:rsidRDefault="002E3C27" w:rsidP="001C3606">
            <w:pPr>
              <w:jc w:val="center"/>
              <w:rPr>
                <w:rFonts w:ascii="Arial" w:hAnsi="Arial" w:cs="Arial"/>
                <w:b/>
                <w:bCs/>
                <w:sz w:val="20"/>
                <w:szCs w:val="20"/>
              </w:rPr>
            </w:pPr>
          </w:p>
        </w:tc>
        <w:tc>
          <w:tcPr>
            <w:tcW w:w="687" w:type="dxa"/>
          </w:tcPr>
          <w:p w14:paraId="26BD8274" w14:textId="77777777" w:rsidR="002E3C27" w:rsidRPr="003044B3" w:rsidRDefault="002E3C27" w:rsidP="001C3606">
            <w:pPr>
              <w:jc w:val="center"/>
              <w:rPr>
                <w:rFonts w:ascii="Arial" w:hAnsi="Arial" w:cs="Arial"/>
                <w:b/>
                <w:bCs/>
                <w:sz w:val="20"/>
                <w:szCs w:val="20"/>
              </w:rPr>
            </w:pPr>
          </w:p>
        </w:tc>
        <w:tc>
          <w:tcPr>
            <w:tcW w:w="687" w:type="dxa"/>
          </w:tcPr>
          <w:p w14:paraId="4F427528" w14:textId="77777777" w:rsidR="002E3C27" w:rsidRPr="003044B3" w:rsidRDefault="002E3C27" w:rsidP="001C3606">
            <w:pPr>
              <w:jc w:val="center"/>
              <w:rPr>
                <w:rFonts w:ascii="Arial" w:hAnsi="Arial" w:cs="Arial"/>
                <w:b/>
                <w:bCs/>
                <w:sz w:val="20"/>
                <w:szCs w:val="20"/>
              </w:rPr>
            </w:pPr>
          </w:p>
        </w:tc>
      </w:tr>
      <w:tr w:rsidR="002E3C27" w:rsidRPr="003044B3" w14:paraId="65E178BB" w14:textId="77777777" w:rsidTr="001C3606">
        <w:trPr>
          <w:trHeight w:val="272"/>
        </w:trPr>
        <w:tc>
          <w:tcPr>
            <w:tcW w:w="1244" w:type="dxa"/>
            <w:vAlign w:val="center"/>
          </w:tcPr>
          <w:p w14:paraId="525BF12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 3252</w:t>
            </w:r>
          </w:p>
        </w:tc>
        <w:tc>
          <w:tcPr>
            <w:tcW w:w="4824" w:type="dxa"/>
            <w:vAlign w:val="center"/>
          </w:tcPr>
          <w:p w14:paraId="2C3F2F46"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Computer Networks Lab</w:t>
            </w:r>
          </w:p>
        </w:tc>
        <w:tc>
          <w:tcPr>
            <w:tcW w:w="688" w:type="dxa"/>
          </w:tcPr>
          <w:p w14:paraId="0F055C8F" w14:textId="77777777" w:rsidR="002E3C27" w:rsidRPr="003044B3" w:rsidRDefault="002E3C27" w:rsidP="001C3606">
            <w:pPr>
              <w:jc w:val="center"/>
              <w:rPr>
                <w:rFonts w:ascii="Arial" w:hAnsi="Arial" w:cs="Arial"/>
                <w:sz w:val="20"/>
                <w:szCs w:val="20"/>
              </w:rPr>
            </w:pPr>
          </w:p>
        </w:tc>
        <w:tc>
          <w:tcPr>
            <w:tcW w:w="688" w:type="dxa"/>
          </w:tcPr>
          <w:p w14:paraId="5BBCA267" w14:textId="77777777" w:rsidR="002E3C27" w:rsidRPr="003044B3" w:rsidRDefault="002E3C27" w:rsidP="001C3606">
            <w:pPr>
              <w:jc w:val="center"/>
              <w:rPr>
                <w:rFonts w:ascii="Arial" w:hAnsi="Arial" w:cs="Arial"/>
                <w:b/>
                <w:bCs/>
                <w:sz w:val="20"/>
                <w:szCs w:val="20"/>
              </w:rPr>
            </w:pPr>
          </w:p>
        </w:tc>
        <w:tc>
          <w:tcPr>
            <w:tcW w:w="687" w:type="dxa"/>
          </w:tcPr>
          <w:p w14:paraId="6EAF3C0E" w14:textId="77777777" w:rsidR="002E3C27" w:rsidRPr="003044B3" w:rsidRDefault="002E3C27" w:rsidP="001C3606">
            <w:pPr>
              <w:jc w:val="center"/>
              <w:rPr>
                <w:rFonts w:ascii="Arial" w:hAnsi="Arial" w:cs="Arial"/>
                <w:b/>
                <w:bCs/>
                <w:sz w:val="20"/>
                <w:szCs w:val="20"/>
              </w:rPr>
            </w:pPr>
          </w:p>
        </w:tc>
        <w:tc>
          <w:tcPr>
            <w:tcW w:w="687" w:type="dxa"/>
          </w:tcPr>
          <w:p w14:paraId="539FE1D7" w14:textId="77777777" w:rsidR="002E3C27" w:rsidRPr="003044B3" w:rsidRDefault="002E3C27" w:rsidP="001C3606">
            <w:pPr>
              <w:jc w:val="center"/>
              <w:rPr>
                <w:rFonts w:ascii="Arial" w:hAnsi="Arial" w:cs="Arial"/>
                <w:b/>
                <w:bCs/>
                <w:sz w:val="20"/>
                <w:szCs w:val="20"/>
              </w:rPr>
            </w:pPr>
          </w:p>
        </w:tc>
        <w:tc>
          <w:tcPr>
            <w:tcW w:w="687" w:type="dxa"/>
          </w:tcPr>
          <w:p w14:paraId="37A7DF9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E390EE0" w14:textId="77777777" w:rsidR="002E3C27" w:rsidRPr="003044B3" w:rsidRDefault="002E3C27" w:rsidP="001C3606">
            <w:pPr>
              <w:jc w:val="center"/>
              <w:rPr>
                <w:rFonts w:ascii="Arial" w:hAnsi="Arial" w:cs="Arial"/>
                <w:b/>
                <w:bCs/>
                <w:sz w:val="20"/>
                <w:szCs w:val="20"/>
              </w:rPr>
            </w:pPr>
          </w:p>
        </w:tc>
        <w:tc>
          <w:tcPr>
            <w:tcW w:w="687" w:type="dxa"/>
          </w:tcPr>
          <w:p w14:paraId="2DFC869C" w14:textId="77777777" w:rsidR="002E3C27" w:rsidRPr="003044B3" w:rsidRDefault="002E3C27" w:rsidP="001C3606">
            <w:pPr>
              <w:jc w:val="center"/>
              <w:rPr>
                <w:rFonts w:ascii="Arial" w:hAnsi="Arial" w:cs="Arial"/>
                <w:b/>
                <w:bCs/>
                <w:sz w:val="20"/>
                <w:szCs w:val="20"/>
              </w:rPr>
            </w:pPr>
          </w:p>
        </w:tc>
        <w:tc>
          <w:tcPr>
            <w:tcW w:w="687" w:type="dxa"/>
          </w:tcPr>
          <w:p w14:paraId="4BC4E357" w14:textId="77777777" w:rsidR="002E3C27" w:rsidRPr="003044B3" w:rsidRDefault="002E3C27" w:rsidP="001C3606">
            <w:pPr>
              <w:jc w:val="center"/>
              <w:rPr>
                <w:rFonts w:ascii="Arial" w:hAnsi="Arial" w:cs="Arial"/>
                <w:b/>
                <w:bCs/>
                <w:sz w:val="20"/>
                <w:szCs w:val="20"/>
              </w:rPr>
            </w:pPr>
          </w:p>
        </w:tc>
        <w:tc>
          <w:tcPr>
            <w:tcW w:w="687" w:type="dxa"/>
          </w:tcPr>
          <w:p w14:paraId="5B52642F" w14:textId="77777777" w:rsidR="002E3C27" w:rsidRPr="003044B3" w:rsidRDefault="002E3C27" w:rsidP="001C3606">
            <w:pPr>
              <w:jc w:val="center"/>
              <w:rPr>
                <w:rFonts w:ascii="Arial" w:hAnsi="Arial" w:cs="Arial"/>
                <w:b/>
                <w:bCs/>
                <w:sz w:val="20"/>
                <w:szCs w:val="20"/>
              </w:rPr>
            </w:pPr>
          </w:p>
        </w:tc>
        <w:tc>
          <w:tcPr>
            <w:tcW w:w="687" w:type="dxa"/>
          </w:tcPr>
          <w:p w14:paraId="02DA4847" w14:textId="77777777" w:rsidR="002E3C27" w:rsidRPr="003044B3" w:rsidRDefault="002E3C27" w:rsidP="001C3606">
            <w:pPr>
              <w:jc w:val="center"/>
              <w:rPr>
                <w:rFonts w:ascii="Arial" w:hAnsi="Arial" w:cs="Arial"/>
                <w:b/>
                <w:bCs/>
                <w:sz w:val="20"/>
                <w:szCs w:val="20"/>
              </w:rPr>
            </w:pPr>
          </w:p>
        </w:tc>
        <w:tc>
          <w:tcPr>
            <w:tcW w:w="687" w:type="dxa"/>
          </w:tcPr>
          <w:p w14:paraId="0B13802C" w14:textId="77777777" w:rsidR="002E3C27" w:rsidRPr="003044B3" w:rsidRDefault="002E3C27" w:rsidP="001C3606">
            <w:pPr>
              <w:jc w:val="center"/>
              <w:rPr>
                <w:rFonts w:ascii="Arial" w:hAnsi="Arial" w:cs="Arial"/>
                <w:b/>
                <w:bCs/>
                <w:sz w:val="20"/>
                <w:szCs w:val="20"/>
              </w:rPr>
            </w:pPr>
          </w:p>
        </w:tc>
        <w:tc>
          <w:tcPr>
            <w:tcW w:w="687" w:type="dxa"/>
          </w:tcPr>
          <w:p w14:paraId="0628CA31" w14:textId="77777777" w:rsidR="002E3C27" w:rsidRPr="003044B3" w:rsidRDefault="002E3C27" w:rsidP="001C3606">
            <w:pPr>
              <w:jc w:val="center"/>
              <w:rPr>
                <w:rFonts w:ascii="Arial" w:hAnsi="Arial" w:cs="Arial"/>
                <w:b/>
                <w:bCs/>
                <w:sz w:val="20"/>
                <w:szCs w:val="20"/>
              </w:rPr>
            </w:pPr>
          </w:p>
        </w:tc>
      </w:tr>
    </w:tbl>
    <w:p w14:paraId="15E17EB2" w14:textId="77777777" w:rsidR="002E3C27" w:rsidRDefault="002E3C27" w:rsidP="002E3C27">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14:paraId="06C640AB" w14:textId="77777777" w:rsidR="002E3C27" w:rsidRDefault="002E3C27" w:rsidP="002E3C27">
      <w:r>
        <w:br w:type="page"/>
      </w:r>
    </w:p>
    <w:tbl>
      <w:tblPr>
        <w:tblStyle w:val="TableGrid"/>
        <w:tblpPr w:leftFromText="180" w:rightFromText="180" w:horzAnchor="margin" w:tblpXSpec="center" w:tblpY="1032"/>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E3C27" w:rsidRPr="00274A16" w14:paraId="0ACB93CB" w14:textId="77777777" w:rsidTr="001C3606">
        <w:trPr>
          <w:trHeight w:val="408"/>
        </w:trPr>
        <w:tc>
          <w:tcPr>
            <w:tcW w:w="1244" w:type="dxa"/>
            <w:shd w:val="clear" w:color="auto" w:fill="BFBFBF" w:themeFill="background1" w:themeFillShade="BF"/>
          </w:tcPr>
          <w:p w14:paraId="7EAB96F7"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14:paraId="17CB8070"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14:paraId="750B0228"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14:paraId="425E9E9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14:paraId="42F6A341"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14:paraId="0AE1C863"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14:paraId="12D1344A"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14:paraId="7ECFC8CE"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14:paraId="04578372"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14:paraId="2C5A6297"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14:paraId="2284FAD9"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14:paraId="62980EF4"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14:paraId="7E828259"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14:paraId="6FCF9D1F"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P)12</w:t>
            </w:r>
          </w:p>
        </w:tc>
      </w:tr>
      <w:tr w:rsidR="002E3C27" w:rsidRPr="00274A16" w14:paraId="043B8295" w14:textId="77777777" w:rsidTr="001C3606">
        <w:trPr>
          <w:trHeight w:val="272"/>
        </w:trPr>
        <w:tc>
          <w:tcPr>
            <w:tcW w:w="1244" w:type="dxa"/>
            <w:vAlign w:val="center"/>
          </w:tcPr>
          <w:p w14:paraId="3EF18B05"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CSE4111</w:t>
            </w:r>
          </w:p>
        </w:tc>
        <w:tc>
          <w:tcPr>
            <w:tcW w:w="4824" w:type="dxa"/>
            <w:vAlign w:val="center"/>
          </w:tcPr>
          <w:p w14:paraId="536F021A"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Parallel Processing and Distributed System</w:t>
            </w:r>
          </w:p>
        </w:tc>
        <w:tc>
          <w:tcPr>
            <w:tcW w:w="688" w:type="dxa"/>
          </w:tcPr>
          <w:p w14:paraId="64B07DA1"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61D06FB0" w14:textId="77777777" w:rsidR="002E3C27" w:rsidRPr="003044B3" w:rsidRDefault="002E3C27" w:rsidP="001C3606">
            <w:pPr>
              <w:jc w:val="center"/>
              <w:rPr>
                <w:rFonts w:ascii="Arial" w:hAnsi="Arial" w:cs="Arial"/>
                <w:b/>
                <w:bCs/>
                <w:sz w:val="20"/>
                <w:szCs w:val="20"/>
              </w:rPr>
            </w:pPr>
          </w:p>
        </w:tc>
        <w:tc>
          <w:tcPr>
            <w:tcW w:w="687" w:type="dxa"/>
          </w:tcPr>
          <w:p w14:paraId="1459A9DA"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4ED5CDC9" w14:textId="77777777" w:rsidR="002E3C27" w:rsidRPr="003044B3" w:rsidRDefault="002E3C27" w:rsidP="001C3606">
            <w:pPr>
              <w:jc w:val="center"/>
              <w:rPr>
                <w:rFonts w:ascii="Arial" w:hAnsi="Arial" w:cs="Arial"/>
                <w:b/>
                <w:bCs/>
                <w:sz w:val="20"/>
                <w:szCs w:val="20"/>
              </w:rPr>
            </w:pPr>
          </w:p>
        </w:tc>
        <w:tc>
          <w:tcPr>
            <w:tcW w:w="687" w:type="dxa"/>
          </w:tcPr>
          <w:p w14:paraId="7B447DB2" w14:textId="77777777" w:rsidR="002E3C27" w:rsidRPr="003044B3" w:rsidRDefault="002E3C27" w:rsidP="001C3606">
            <w:pPr>
              <w:jc w:val="center"/>
              <w:rPr>
                <w:rFonts w:ascii="Arial" w:hAnsi="Arial" w:cs="Arial"/>
                <w:b/>
                <w:bCs/>
                <w:sz w:val="20"/>
                <w:szCs w:val="20"/>
              </w:rPr>
            </w:pPr>
          </w:p>
        </w:tc>
        <w:tc>
          <w:tcPr>
            <w:tcW w:w="687" w:type="dxa"/>
          </w:tcPr>
          <w:p w14:paraId="0D97022A" w14:textId="77777777" w:rsidR="002E3C27" w:rsidRPr="003044B3" w:rsidRDefault="002E3C27" w:rsidP="001C3606">
            <w:pPr>
              <w:jc w:val="center"/>
              <w:rPr>
                <w:rFonts w:ascii="Arial" w:hAnsi="Arial" w:cs="Arial"/>
                <w:b/>
                <w:bCs/>
                <w:sz w:val="20"/>
                <w:szCs w:val="20"/>
              </w:rPr>
            </w:pPr>
          </w:p>
        </w:tc>
        <w:tc>
          <w:tcPr>
            <w:tcW w:w="687" w:type="dxa"/>
          </w:tcPr>
          <w:p w14:paraId="753AB954" w14:textId="77777777" w:rsidR="002E3C27" w:rsidRPr="003044B3" w:rsidRDefault="002E3C27" w:rsidP="001C3606">
            <w:pPr>
              <w:jc w:val="center"/>
              <w:rPr>
                <w:rFonts w:ascii="Arial" w:hAnsi="Arial" w:cs="Arial"/>
                <w:b/>
                <w:bCs/>
                <w:sz w:val="20"/>
                <w:szCs w:val="20"/>
              </w:rPr>
            </w:pPr>
          </w:p>
        </w:tc>
        <w:tc>
          <w:tcPr>
            <w:tcW w:w="687" w:type="dxa"/>
          </w:tcPr>
          <w:p w14:paraId="68E4D4EF" w14:textId="77777777" w:rsidR="002E3C27" w:rsidRPr="003044B3" w:rsidRDefault="002E3C27" w:rsidP="001C3606">
            <w:pPr>
              <w:jc w:val="center"/>
              <w:rPr>
                <w:rFonts w:ascii="Arial" w:hAnsi="Arial" w:cs="Arial"/>
                <w:b/>
                <w:bCs/>
                <w:sz w:val="20"/>
                <w:szCs w:val="20"/>
              </w:rPr>
            </w:pPr>
          </w:p>
        </w:tc>
        <w:tc>
          <w:tcPr>
            <w:tcW w:w="687" w:type="dxa"/>
          </w:tcPr>
          <w:p w14:paraId="2DC9B3C3" w14:textId="77777777" w:rsidR="002E3C27" w:rsidRPr="003044B3" w:rsidRDefault="002E3C27" w:rsidP="001C3606">
            <w:pPr>
              <w:jc w:val="center"/>
              <w:rPr>
                <w:rFonts w:ascii="Arial" w:hAnsi="Arial" w:cs="Arial"/>
                <w:b/>
                <w:bCs/>
                <w:sz w:val="20"/>
                <w:szCs w:val="20"/>
              </w:rPr>
            </w:pPr>
          </w:p>
        </w:tc>
        <w:tc>
          <w:tcPr>
            <w:tcW w:w="687" w:type="dxa"/>
          </w:tcPr>
          <w:p w14:paraId="2E01F8A3" w14:textId="77777777" w:rsidR="002E3C27" w:rsidRPr="003044B3" w:rsidRDefault="002E3C27" w:rsidP="001C3606">
            <w:pPr>
              <w:jc w:val="center"/>
              <w:rPr>
                <w:rFonts w:ascii="Arial" w:hAnsi="Arial" w:cs="Arial"/>
                <w:b/>
                <w:bCs/>
                <w:sz w:val="20"/>
                <w:szCs w:val="20"/>
              </w:rPr>
            </w:pPr>
          </w:p>
        </w:tc>
        <w:tc>
          <w:tcPr>
            <w:tcW w:w="687" w:type="dxa"/>
          </w:tcPr>
          <w:p w14:paraId="1CAC52EB" w14:textId="77777777" w:rsidR="002E3C27" w:rsidRPr="003044B3" w:rsidRDefault="002E3C27" w:rsidP="001C3606">
            <w:pPr>
              <w:jc w:val="center"/>
              <w:rPr>
                <w:rFonts w:ascii="Arial" w:hAnsi="Arial" w:cs="Arial"/>
                <w:b/>
                <w:bCs/>
                <w:sz w:val="20"/>
                <w:szCs w:val="20"/>
              </w:rPr>
            </w:pPr>
          </w:p>
        </w:tc>
        <w:tc>
          <w:tcPr>
            <w:tcW w:w="687" w:type="dxa"/>
          </w:tcPr>
          <w:p w14:paraId="19F5C2B6" w14:textId="77777777" w:rsidR="002E3C27" w:rsidRPr="003044B3" w:rsidRDefault="002E3C27" w:rsidP="001C3606">
            <w:pPr>
              <w:jc w:val="center"/>
              <w:rPr>
                <w:rFonts w:ascii="Arial" w:hAnsi="Arial" w:cs="Arial"/>
                <w:b/>
                <w:bCs/>
                <w:sz w:val="20"/>
                <w:szCs w:val="20"/>
              </w:rPr>
            </w:pPr>
          </w:p>
        </w:tc>
      </w:tr>
      <w:tr w:rsidR="002E3C27" w:rsidRPr="00274A16" w14:paraId="7B1B576A" w14:textId="77777777" w:rsidTr="001C3606">
        <w:trPr>
          <w:trHeight w:val="272"/>
        </w:trPr>
        <w:tc>
          <w:tcPr>
            <w:tcW w:w="1244" w:type="dxa"/>
            <w:vAlign w:val="center"/>
          </w:tcPr>
          <w:p w14:paraId="7A0D4606"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CSE4112</w:t>
            </w:r>
          </w:p>
        </w:tc>
        <w:tc>
          <w:tcPr>
            <w:tcW w:w="4824" w:type="dxa"/>
            <w:vAlign w:val="center"/>
          </w:tcPr>
          <w:p w14:paraId="6A444159"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Parallel Processing and Distributed System Lab</w:t>
            </w:r>
          </w:p>
        </w:tc>
        <w:tc>
          <w:tcPr>
            <w:tcW w:w="688" w:type="dxa"/>
          </w:tcPr>
          <w:p w14:paraId="578BE632" w14:textId="77777777" w:rsidR="002E3C27" w:rsidRPr="003044B3" w:rsidRDefault="002E3C27" w:rsidP="001C3606">
            <w:pPr>
              <w:jc w:val="center"/>
              <w:rPr>
                <w:rFonts w:ascii="Arial" w:hAnsi="Arial" w:cs="Arial"/>
                <w:sz w:val="20"/>
                <w:szCs w:val="20"/>
              </w:rPr>
            </w:pPr>
          </w:p>
        </w:tc>
        <w:tc>
          <w:tcPr>
            <w:tcW w:w="688" w:type="dxa"/>
          </w:tcPr>
          <w:p w14:paraId="2D0AF776" w14:textId="77777777" w:rsidR="002E3C27" w:rsidRPr="003044B3" w:rsidRDefault="002E3C27" w:rsidP="001C3606">
            <w:pPr>
              <w:jc w:val="center"/>
              <w:rPr>
                <w:rFonts w:ascii="Arial" w:hAnsi="Arial" w:cs="Arial"/>
                <w:b/>
                <w:bCs/>
                <w:sz w:val="20"/>
                <w:szCs w:val="20"/>
              </w:rPr>
            </w:pPr>
          </w:p>
        </w:tc>
        <w:tc>
          <w:tcPr>
            <w:tcW w:w="687" w:type="dxa"/>
          </w:tcPr>
          <w:p w14:paraId="18C447E8"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D07412F" w14:textId="77777777" w:rsidR="002E3C27" w:rsidRPr="003044B3" w:rsidRDefault="002E3C27" w:rsidP="001C3606">
            <w:pPr>
              <w:jc w:val="center"/>
              <w:rPr>
                <w:rFonts w:ascii="Arial" w:hAnsi="Arial" w:cs="Arial"/>
                <w:b/>
                <w:bCs/>
                <w:sz w:val="20"/>
                <w:szCs w:val="20"/>
              </w:rPr>
            </w:pPr>
          </w:p>
        </w:tc>
        <w:tc>
          <w:tcPr>
            <w:tcW w:w="687" w:type="dxa"/>
          </w:tcPr>
          <w:p w14:paraId="5A5C80D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9C8817E" w14:textId="77777777" w:rsidR="002E3C27" w:rsidRPr="003044B3" w:rsidRDefault="002E3C27" w:rsidP="001C3606">
            <w:pPr>
              <w:jc w:val="center"/>
              <w:rPr>
                <w:rFonts w:ascii="Arial" w:hAnsi="Arial" w:cs="Arial"/>
                <w:b/>
                <w:bCs/>
                <w:sz w:val="20"/>
                <w:szCs w:val="20"/>
              </w:rPr>
            </w:pPr>
          </w:p>
        </w:tc>
        <w:tc>
          <w:tcPr>
            <w:tcW w:w="687" w:type="dxa"/>
          </w:tcPr>
          <w:p w14:paraId="0C1C8522" w14:textId="77777777" w:rsidR="002E3C27" w:rsidRPr="003044B3" w:rsidRDefault="002E3C27" w:rsidP="001C3606">
            <w:pPr>
              <w:jc w:val="center"/>
              <w:rPr>
                <w:rFonts w:ascii="Arial" w:hAnsi="Arial" w:cs="Arial"/>
                <w:b/>
                <w:bCs/>
                <w:sz w:val="20"/>
                <w:szCs w:val="20"/>
              </w:rPr>
            </w:pPr>
          </w:p>
        </w:tc>
        <w:tc>
          <w:tcPr>
            <w:tcW w:w="687" w:type="dxa"/>
          </w:tcPr>
          <w:p w14:paraId="3D2C3255" w14:textId="77777777" w:rsidR="002E3C27" w:rsidRPr="003044B3" w:rsidRDefault="002E3C27" w:rsidP="001C3606">
            <w:pPr>
              <w:jc w:val="center"/>
              <w:rPr>
                <w:rFonts w:ascii="Arial" w:hAnsi="Arial" w:cs="Arial"/>
                <w:b/>
                <w:bCs/>
                <w:sz w:val="20"/>
                <w:szCs w:val="20"/>
              </w:rPr>
            </w:pPr>
          </w:p>
        </w:tc>
        <w:tc>
          <w:tcPr>
            <w:tcW w:w="687" w:type="dxa"/>
          </w:tcPr>
          <w:p w14:paraId="6393BD92" w14:textId="77777777" w:rsidR="002E3C27" w:rsidRPr="003044B3" w:rsidRDefault="002E3C27" w:rsidP="001C3606">
            <w:pPr>
              <w:jc w:val="center"/>
              <w:rPr>
                <w:rFonts w:ascii="Arial" w:hAnsi="Arial" w:cs="Arial"/>
                <w:b/>
                <w:bCs/>
                <w:sz w:val="20"/>
                <w:szCs w:val="20"/>
              </w:rPr>
            </w:pPr>
          </w:p>
        </w:tc>
        <w:tc>
          <w:tcPr>
            <w:tcW w:w="687" w:type="dxa"/>
          </w:tcPr>
          <w:p w14:paraId="35DC69F3" w14:textId="77777777" w:rsidR="002E3C27" w:rsidRPr="003044B3" w:rsidRDefault="002E3C27" w:rsidP="001C3606">
            <w:pPr>
              <w:jc w:val="center"/>
              <w:rPr>
                <w:rFonts w:ascii="Arial" w:hAnsi="Arial" w:cs="Arial"/>
                <w:b/>
                <w:bCs/>
                <w:sz w:val="20"/>
                <w:szCs w:val="20"/>
              </w:rPr>
            </w:pPr>
          </w:p>
        </w:tc>
        <w:tc>
          <w:tcPr>
            <w:tcW w:w="687" w:type="dxa"/>
          </w:tcPr>
          <w:p w14:paraId="63D955EF" w14:textId="77777777" w:rsidR="002E3C27" w:rsidRPr="003044B3" w:rsidRDefault="002E3C27" w:rsidP="001C3606">
            <w:pPr>
              <w:jc w:val="center"/>
              <w:rPr>
                <w:rFonts w:ascii="Arial" w:hAnsi="Arial" w:cs="Arial"/>
                <w:b/>
                <w:bCs/>
                <w:sz w:val="20"/>
                <w:szCs w:val="20"/>
              </w:rPr>
            </w:pPr>
          </w:p>
        </w:tc>
        <w:tc>
          <w:tcPr>
            <w:tcW w:w="687" w:type="dxa"/>
          </w:tcPr>
          <w:p w14:paraId="23C296AE" w14:textId="77777777" w:rsidR="002E3C27" w:rsidRPr="003044B3" w:rsidRDefault="002E3C27" w:rsidP="001C3606">
            <w:pPr>
              <w:jc w:val="center"/>
              <w:rPr>
                <w:rFonts w:ascii="Arial" w:hAnsi="Arial" w:cs="Arial"/>
                <w:b/>
                <w:bCs/>
                <w:sz w:val="20"/>
                <w:szCs w:val="20"/>
              </w:rPr>
            </w:pPr>
          </w:p>
        </w:tc>
      </w:tr>
      <w:tr w:rsidR="002E3C27" w:rsidRPr="00274A16" w14:paraId="4889F304" w14:textId="77777777" w:rsidTr="001C3606">
        <w:trPr>
          <w:trHeight w:val="272"/>
        </w:trPr>
        <w:tc>
          <w:tcPr>
            <w:tcW w:w="1244" w:type="dxa"/>
            <w:vAlign w:val="center"/>
          </w:tcPr>
          <w:p w14:paraId="62F5854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 xml:space="preserve">CSE4121 </w:t>
            </w:r>
          </w:p>
        </w:tc>
        <w:tc>
          <w:tcPr>
            <w:tcW w:w="4824" w:type="dxa"/>
            <w:vAlign w:val="center"/>
          </w:tcPr>
          <w:p w14:paraId="0006D3BB"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Object Oriented Design and Design Patterns</w:t>
            </w:r>
          </w:p>
        </w:tc>
        <w:tc>
          <w:tcPr>
            <w:tcW w:w="688" w:type="dxa"/>
          </w:tcPr>
          <w:p w14:paraId="20F565BB" w14:textId="77777777" w:rsidR="002E3C27" w:rsidRPr="003044B3" w:rsidRDefault="002E3C27" w:rsidP="001C3606">
            <w:pPr>
              <w:jc w:val="center"/>
              <w:rPr>
                <w:rFonts w:ascii="Arial" w:hAnsi="Arial" w:cs="Arial"/>
                <w:sz w:val="20"/>
                <w:szCs w:val="20"/>
              </w:rPr>
            </w:pPr>
          </w:p>
        </w:tc>
        <w:tc>
          <w:tcPr>
            <w:tcW w:w="688" w:type="dxa"/>
          </w:tcPr>
          <w:p w14:paraId="014C84A4"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F893030"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D0A8C82" w14:textId="77777777" w:rsidR="002E3C27" w:rsidRPr="003044B3" w:rsidRDefault="002E3C27" w:rsidP="001C3606">
            <w:pPr>
              <w:jc w:val="center"/>
              <w:rPr>
                <w:rFonts w:ascii="Arial" w:hAnsi="Arial" w:cs="Arial"/>
                <w:b/>
                <w:bCs/>
                <w:sz w:val="20"/>
                <w:szCs w:val="20"/>
              </w:rPr>
            </w:pPr>
          </w:p>
        </w:tc>
        <w:tc>
          <w:tcPr>
            <w:tcW w:w="687" w:type="dxa"/>
          </w:tcPr>
          <w:p w14:paraId="18BD5256"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20C7181" w14:textId="77777777" w:rsidR="002E3C27" w:rsidRPr="003044B3" w:rsidRDefault="002E3C27" w:rsidP="001C3606">
            <w:pPr>
              <w:jc w:val="center"/>
              <w:rPr>
                <w:rFonts w:ascii="Arial" w:hAnsi="Arial" w:cs="Arial"/>
                <w:b/>
                <w:bCs/>
                <w:sz w:val="20"/>
                <w:szCs w:val="20"/>
              </w:rPr>
            </w:pPr>
          </w:p>
        </w:tc>
        <w:tc>
          <w:tcPr>
            <w:tcW w:w="687" w:type="dxa"/>
          </w:tcPr>
          <w:p w14:paraId="226B278C" w14:textId="77777777" w:rsidR="002E3C27" w:rsidRPr="003044B3" w:rsidRDefault="002E3C27" w:rsidP="001C3606">
            <w:pPr>
              <w:jc w:val="center"/>
              <w:rPr>
                <w:rFonts w:ascii="Arial" w:hAnsi="Arial" w:cs="Arial"/>
                <w:b/>
                <w:bCs/>
                <w:sz w:val="20"/>
                <w:szCs w:val="20"/>
              </w:rPr>
            </w:pPr>
          </w:p>
        </w:tc>
        <w:tc>
          <w:tcPr>
            <w:tcW w:w="687" w:type="dxa"/>
          </w:tcPr>
          <w:p w14:paraId="03D8FCDB" w14:textId="77777777" w:rsidR="002E3C27" w:rsidRPr="003044B3" w:rsidRDefault="002E3C27" w:rsidP="001C3606">
            <w:pPr>
              <w:jc w:val="center"/>
              <w:rPr>
                <w:rFonts w:ascii="Arial" w:hAnsi="Arial" w:cs="Arial"/>
                <w:b/>
                <w:bCs/>
                <w:sz w:val="20"/>
                <w:szCs w:val="20"/>
              </w:rPr>
            </w:pPr>
          </w:p>
        </w:tc>
        <w:tc>
          <w:tcPr>
            <w:tcW w:w="687" w:type="dxa"/>
          </w:tcPr>
          <w:p w14:paraId="36690C9D" w14:textId="77777777" w:rsidR="002E3C27" w:rsidRPr="003044B3" w:rsidRDefault="002E3C27" w:rsidP="001C3606">
            <w:pPr>
              <w:jc w:val="center"/>
              <w:rPr>
                <w:rFonts w:ascii="Arial" w:hAnsi="Arial" w:cs="Arial"/>
                <w:b/>
                <w:bCs/>
                <w:sz w:val="20"/>
                <w:szCs w:val="20"/>
              </w:rPr>
            </w:pPr>
          </w:p>
        </w:tc>
        <w:tc>
          <w:tcPr>
            <w:tcW w:w="687" w:type="dxa"/>
          </w:tcPr>
          <w:p w14:paraId="7715BF92" w14:textId="77777777" w:rsidR="002E3C27" w:rsidRPr="003044B3" w:rsidRDefault="002E3C27" w:rsidP="001C3606">
            <w:pPr>
              <w:jc w:val="center"/>
              <w:rPr>
                <w:rFonts w:ascii="Arial" w:hAnsi="Arial" w:cs="Arial"/>
                <w:b/>
                <w:bCs/>
                <w:sz w:val="20"/>
                <w:szCs w:val="20"/>
              </w:rPr>
            </w:pPr>
          </w:p>
        </w:tc>
        <w:tc>
          <w:tcPr>
            <w:tcW w:w="687" w:type="dxa"/>
          </w:tcPr>
          <w:p w14:paraId="18632A65" w14:textId="77777777" w:rsidR="002E3C27" w:rsidRPr="003044B3" w:rsidRDefault="002E3C27" w:rsidP="001C3606">
            <w:pPr>
              <w:jc w:val="center"/>
              <w:rPr>
                <w:rFonts w:ascii="Arial" w:hAnsi="Arial" w:cs="Arial"/>
                <w:b/>
                <w:bCs/>
                <w:sz w:val="20"/>
                <w:szCs w:val="20"/>
              </w:rPr>
            </w:pPr>
          </w:p>
        </w:tc>
        <w:tc>
          <w:tcPr>
            <w:tcW w:w="687" w:type="dxa"/>
          </w:tcPr>
          <w:p w14:paraId="2F5E1CF7" w14:textId="77777777" w:rsidR="002E3C27" w:rsidRPr="003044B3" w:rsidRDefault="002E3C27" w:rsidP="001C3606">
            <w:pPr>
              <w:jc w:val="center"/>
              <w:rPr>
                <w:rFonts w:ascii="Arial" w:hAnsi="Arial" w:cs="Arial"/>
                <w:b/>
                <w:bCs/>
                <w:sz w:val="20"/>
                <w:szCs w:val="20"/>
              </w:rPr>
            </w:pPr>
          </w:p>
        </w:tc>
      </w:tr>
      <w:tr w:rsidR="002E3C27" w:rsidRPr="00274A16" w14:paraId="389834CF" w14:textId="77777777" w:rsidTr="001C3606">
        <w:trPr>
          <w:trHeight w:val="272"/>
        </w:trPr>
        <w:tc>
          <w:tcPr>
            <w:tcW w:w="1244" w:type="dxa"/>
            <w:vAlign w:val="center"/>
          </w:tcPr>
          <w:p w14:paraId="6F3CBEA3"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CSE4122</w:t>
            </w:r>
          </w:p>
        </w:tc>
        <w:tc>
          <w:tcPr>
            <w:tcW w:w="4824" w:type="dxa"/>
            <w:vAlign w:val="center"/>
          </w:tcPr>
          <w:p w14:paraId="086A596C"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Object Oriented Design and Design Patterns Lab</w:t>
            </w:r>
          </w:p>
        </w:tc>
        <w:tc>
          <w:tcPr>
            <w:tcW w:w="688" w:type="dxa"/>
          </w:tcPr>
          <w:p w14:paraId="72F52E6B" w14:textId="77777777" w:rsidR="002E3C27" w:rsidRPr="003044B3" w:rsidRDefault="002E3C27" w:rsidP="001C3606">
            <w:pPr>
              <w:jc w:val="center"/>
              <w:rPr>
                <w:rFonts w:ascii="Arial" w:hAnsi="Arial" w:cs="Arial"/>
                <w:sz w:val="20"/>
                <w:szCs w:val="20"/>
              </w:rPr>
            </w:pPr>
          </w:p>
        </w:tc>
        <w:tc>
          <w:tcPr>
            <w:tcW w:w="688" w:type="dxa"/>
          </w:tcPr>
          <w:p w14:paraId="4302A2D3" w14:textId="77777777" w:rsidR="002E3C27" w:rsidRPr="003044B3" w:rsidRDefault="002E3C27" w:rsidP="001C3606">
            <w:pPr>
              <w:jc w:val="center"/>
              <w:rPr>
                <w:rFonts w:ascii="Arial" w:hAnsi="Arial" w:cs="Arial"/>
                <w:b/>
                <w:bCs/>
                <w:sz w:val="20"/>
                <w:szCs w:val="20"/>
              </w:rPr>
            </w:pPr>
          </w:p>
        </w:tc>
        <w:tc>
          <w:tcPr>
            <w:tcW w:w="687" w:type="dxa"/>
          </w:tcPr>
          <w:p w14:paraId="572D5E7B"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28E68C2" w14:textId="77777777" w:rsidR="002E3C27" w:rsidRPr="003044B3" w:rsidRDefault="002E3C27" w:rsidP="001C3606">
            <w:pPr>
              <w:jc w:val="center"/>
              <w:rPr>
                <w:rFonts w:ascii="Arial" w:hAnsi="Arial" w:cs="Arial"/>
                <w:b/>
                <w:bCs/>
                <w:sz w:val="20"/>
                <w:szCs w:val="20"/>
              </w:rPr>
            </w:pPr>
          </w:p>
        </w:tc>
        <w:tc>
          <w:tcPr>
            <w:tcW w:w="687" w:type="dxa"/>
          </w:tcPr>
          <w:p w14:paraId="2C558650"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80E6881" w14:textId="77777777" w:rsidR="002E3C27" w:rsidRPr="003044B3" w:rsidRDefault="002E3C27" w:rsidP="001C3606">
            <w:pPr>
              <w:jc w:val="center"/>
              <w:rPr>
                <w:rFonts w:ascii="Arial" w:hAnsi="Arial" w:cs="Arial"/>
                <w:b/>
                <w:bCs/>
                <w:sz w:val="20"/>
                <w:szCs w:val="20"/>
              </w:rPr>
            </w:pPr>
          </w:p>
        </w:tc>
        <w:tc>
          <w:tcPr>
            <w:tcW w:w="687" w:type="dxa"/>
          </w:tcPr>
          <w:p w14:paraId="0BCC0B9C" w14:textId="77777777" w:rsidR="002E3C27" w:rsidRPr="003044B3" w:rsidRDefault="002E3C27" w:rsidP="001C3606">
            <w:pPr>
              <w:jc w:val="center"/>
              <w:rPr>
                <w:rFonts w:ascii="Arial" w:hAnsi="Arial" w:cs="Arial"/>
                <w:b/>
                <w:bCs/>
                <w:sz w:val="20"/>
                <w:szCs w:val="20"/>
              </w:rPr>
            </w:pPr>
          </w:p>
        </w:tc>
        <w:tc>
          <w:tcPr>
            <w:tcW w:w="687" w:type="dxa"/>
          </w:tcPr>
          <w:p w14:paraId="2DE624FB" w14:textId="77777777" w:rsidR="002E3C27" w:rsidRPr="003044B3" w:rsidRDefault="002E3C27" w:rsidP="001C3606">
            <w:pPr>
              <w:jc w:val="center"/>
              <w:rPr>
                <w:rFonts w:ascii="Arial" w:hAnsi="Arial" w:cs="Arial"/>
                <w:b/>
                <w:bCs/>
                <w:sz w:val="20"/>
                <w:szCs w:val="20"/>
              </w:rPr>
            </w:pPr>
          </w:p>
        </w:tc>
        <w:tc>
          <w:tcPr>
            <w:tcW w:w="687" w:type="dxa"/>
          </w:tcPr>
          <w:p w14:paraId="71258BB2" w14:textId="77777777" w:rsidR="002E3C27" w:rsidRPr="003044B3" w:rsidRDefault="002E3C27" w:rsidP="001C3606">
            <w:pPr>
              <w:jc w:val="center"/>
              <w:rPr>
                <w:rFonts w:ascii="Arial" w:hAnsi="Arial" w:cs="Arial"/>
                <w:b/>
                <w:bCs/>
                <w:sz w:val="20"/>
                <w:szCs w:val="20"/>
              </w:rPr>
            </w:pPr>
          </w:p>
        </w:tc>
        <w:tc>
          <w:tcPr>
            <w:tcW w:w="687" w:type="dxa"/>
          </w:tcPr>
          <w:p w14:paraId="486D15B0" w14:textId="77777777" w:rsidR="002E3C27" w:rsidRPr="003044B3" w:rsidRDefault="002E3C27" w:rsidP="001C3606">
            <w:pPr>
              <w:jc w:val="center"/>
              <w:rPr>
                <w:rFonts w:ascii="Arial" w:hAnsi="Arial" w:cs="Arial"/>
                <w:b/>
                <w:bCs/>
                <w:sz w:val="20"/>
                <w:szCs w:val="20"/>
              </w:rPr>
            </w:pPr>
          </w:p>
        </w:tc>
        <w:tc>
          <w:tcPr>
            <w:tcW w:w="687" w:type="dxa"/>
          </w:tcPr>
          <w:p w14:paraId="1BE5DBAE" w14:textId="77777777" w:rsidR="002E3C27" w:rsidRPr="003044B3" w:rsidRDefault="002E3C27" w:rsidP="001C3606">
            <w:pPr>
              <w:jc w:val="center"/>
              <w:rPr>
                <w:rFonts w:ascii="Arial" w:hAnsi="Arial" w:cs="Arial"/>
                <w:b/>
                <w:bCs/>
                <w:sz w:val="20"/>
                <w:szCs w:val="20"/>
              </w:rPr>
            </w:pPr>
          </w:p>
        </w:tc>
        <w:tc>
          <w:tcPr>
            <w:tcW w:w="687" w:type="dxa"/>
          </w:tcPr>
          <w:p w14:paraId="5C295469" w14:textId="77777777" w:rsidR="002E3C27" w:rsidRPr="003044B3" w:rsidRDefault="002E3C27" w:rsidP="001C3606">
            <w:pPr>
              <w:jc w:val="center"/>
              <w:rPr>
                <w:rFonts w:ascii="Arial" w:hAnsi="Arial" w:cs="Arial"/>
                <w:b/>
                <w:bCs/>
                <w:sz w:val="20"/>
                <w:szCs w:val="20"/>
              </w:rPr>
            </w:pPr>
          </w:p>
        </w:tc>
      </w:tr>
      <w:tr w:rsidR="002E3C27" w:rsidRPr="00274A16" w14:paraId="1F6F7D29" w14:textId="77777777" w:rsidTr="001C3606">
        <w:trPr>
          <w:trHeight w:val="287"/>
        </w:trPr>
        <w:tc>
          <w:tcPr>
            <w:tcW w:w="1244" w:type="dxa"/>
            <w:vAlign w:val="center"/>
          </w:tcPr>
          <w:p w14:paraId="422EBBEC"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CSE4131</w:t>
            </w:r>
          </w:p>
        </w:tc>
        <w:tc>
          <w:tcPr>
            <w:tcW w:w="4824" w:type="dxa"/>
            <w:vAlign w:val="center"/>
          </w:tcPr>
          <w:p w14:paraId="15EC1498"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Artificial Intelligence</w:t>
            </w:r>
          </w:p>
        </w:tc>
        <w:tc>
          <w:tcPr>
            <w:tcW w:w="688" w:type="dxa"/>
          </w:tcPr>
          <w:p w14:paraId="1CDEC61D"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29631789"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98AA3CE" w14:textId="77777777" w:rsidR="002E3C27" w:rsidRPr="003044B3" w:rsidRDefault="002E3C27" w:rsidP="001C3606">
            <w:pPr>
              <w:jc w:val="center"/>
              <w:rPr>
                <w:rFonts w:ascii="Arial" w:hAnsi="Arial" w:cs="Arial"/>
                <w:b/>
                <w:bCs/>
                <w:sz w:val="20"/>
                <w:szCs w:val="20"/>
              </w:rPr>
            </w:pPr>
          </w:p>
        </w:tc>
        <w:tc>
          <w:tcPr>
            <w:tcW w:w="687" w:type="dxa"/>
          </w:tcPr>
          <w:p w14:paraId="36BB0927" w14:textId="77777777" w:rsidR="002E3C27" w:rsidRPr="003044B3" w:rsidRDefault="002E3C27" w:rsidP="001C3606">
            <w:pPr>
              <w:jc w:val="center"/>
              <w:rPr>
                <w:rFonts w:ascii="Arial" w:hAnsi="Arial" w:cs="Arial"/>
                <w:b/>
                <w:bCs/>
                <w:sz w:val="20"/>
                <w:szCs w:val="20"/>
              </w:rPr>
            </w:pPr>
          </w:p>
        </w:tc>
        <w:tc>
          <w:tcPr>
            <w:tcW w:w="687" w:type="dxa"/>
          </w:tcPr>
          <w:p w14:paraId="405AE58D" w14:textId="77777777" w:rsidR="002E3C27" w:rsidRPr="003044B3" w:rsidRDefault="002E3C27" w:rsidP="001C3606">
            <w:pPr>
              <w:jc w:val="center"/>
              <w:rPr>
                <w:rFonts w:ascii="Arial" w:hAnsi="Arial" w:cs="Arial"/>
                <w:b/>
                <w:bCs/>
                <w:sz w:val="20"/>
                <w:szCs w:val="20"/>
              </w:rPr>
            </w:pPr>
          </w:p>
        </w:tc>
        <w:tc>
          <w:tcPr>
            <w:tcW w:w="687" w:type="dxa"/>
          </w:tcPr>
          <w:p w14:paraId="7A251787" w14:textId="77777777" w:rsidR="002E3C27" w:rsidRPr="003044B3" w:rsidRDefault="002E3C27" w:rsidP="001C3606">
            <w:pPr>
              <w:jc w:val="center"/>
              <w:rPr>
                <w:rFonts w:ascii="Arial" w:hAnsi="Arial" w:cs="Arial"/>
                <w:b/>
                <w:bCs/>
                <w:sz w:val="20"/>
                <w:szCs w:val="20"/>
              </w:rPr>
            </w:pPr>
          </w:p>
        </w:tc>
        <w:tc>
          <w:tcPr>
            <w:tcW w:w="687" w:type="dxa"/>
          </w:tcPr>
          <w:p w14:paraId="7C0496EB" w14:textId="77777777" w:rsidR="002E3C27" w:rsidRPr="003044B3" w:rsidRDefault="002E3C27" w:rsidP="001C3606">
            <w:pPr>
              <w:jc w:val="center"/>
              <w:rPr>
                <w:rFonts w:ascii="Arial" w:hAnsi="Arial" w:cs="Arial"/>
                <w:b/>
                <w:bCs/>
                <w:sz w:val="20"/>
                <w:szCs w:val="20"/>
              </w:rPr>
            </w:pPr>
          </w:p>
        </w:tc>
        <w:tc>
          <w:tcPr>
            <w:tcW w:w="687" w:type="dxa"/>
          </w:tcPr>
          <w:p w14:paraId="571E9F65" w14:textId="77777777" w:rsidR="002E3C27" w:rsidRPr="003044B3" w:rsidRDefault="002E3C27" w:rsidP="001C3606">
            <w:pPr>
              <w:jc w:val="center"/>
              <w:rPr>
                <w:rFonts w:ascii="Arial" w:hAnsi="Arial" w:cs="Arial"/>
                <w:b/>
                <w:bCs/>
                <w:sz w:val="20"/>
                <w:szCs w:val="20"/>
              </w:rPr>
            </w:pPr>
          </w:p>
        </w:tc>
        <w:tc>
          <w:tcPr>
            <w:tcW w:w="687" w:type="dxa"/>
          </w:tcPr>
          <w:p w14:paraId="4CD5C06E" w14:textId="77777777" w:rsidR="002E3C27" w:rsidRPr="003044B3" w:rsidRDefault="002E3C27" w:rsidP="001C3606">
            <w:pPr>
              <w:jc w:val="center"/>
              <w:rPr>
                <w:rFonts w:ascii="Arial" w:hAnsi="Arial" w:cs="Arial"/>
                <w:b/>
                <w:bCs/>
                <w:sz w:val="20"/>
                <w:szCs w:val="20"/>
              </w:rPr>
            </w:pPr>
          </w:p>
        </w:tc>
        <w:tc>
          <w:tcPr>
            <w:tcW w:w="687" w:type="dxa"/>
          </w:tcPr>
          <w:p w14:paraId="3F441487" w14:textId="77777777" w:rsidR="002E3C27" w:rsidRPr="003044B3" w:rsidRDefault="002E3C27" w:rsidP="001C3606">
            <w:pPr>
              <w:jc w:val="center"/>
              <w:rPr>
                <w:rFonts w:ascii="Arial" w:hAnsi="Arial" w:cs="Arial"/>
                <w:b/>
                <w:bCs/>
                <w:sz w:val="20"/>
                <w:szCs w:val="20"/>
              </w:rPr>
            </w:pPr>
          </w:p>
        </w:tc>
        <w:tc>
          <w:tcPr>
            <w:tcW w:w="687" w:type="dxa"/>
          </w:tcPr>
          <w:p w14:paraId="31D44D58" w14:textId="77777777" w:rsidR="002E3C27" w:rsidRPr="003044B3" w:rsidRDefault="002E3C27" w:rsidP="001C3606">
            <w:pPr>
              <w:jc w:val="center"/>
              <w:rPr>
                <w:rFonts w:ascii="Arial" w:hAnsi="Arial" w:cs="Arial"/>
                <w:b/>
                <w:bCs/>
                <w:sz w:val="20"/>
                <w:szCs w:val="20"/>
              </w:rPr>
            </w:pPr>
          </w:p>
        </w:tc>
        <w:tc>
          <w:tcPr>
            <w:tcW w:w="687" w:type="dxa"/>
          </w:tcPr>
          <w:p w14:paraId="38A7FBB1" w14:textId="77777777" w:rsidR="002E3C27" w:rsidRPr="003044B3" w:rsidRDefault="002E3C27" w:rsidP="001C3606">
            <w:pPr>
              <w:jc w:val="center"/>
              <w:rPr>
                <w:rFonts w:ascii="Arial" w:hAnsi="Arial" w:cs="Arial"/>
                <w:b/>
                <w:bCs/>
                <w:sz w:val="20"/>
                <w:szCs w:val="20"/>
              </w:rPr>
            </w:pPr>
          </w:p>
        </w:tc>
      </w:tr>
      <w:tr w:rsidR="002E3C27" w:rsidRPr="00274A16" w14:paraId="7D08BE0A" w14:textId="77777777" w:rsidTr="001C3606">
        <w:trPr>
          <w:trHeight w:val="272"/>
        </w:trPr>
        <w:tc>
          <w:tcPr>
            <w:tcW w:w="1244" w:type="dxa"/>
            <w:vAlign w:val="center"/>
          </w:tcPr>
          <w:p w14:paraId="132148CB"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CSE4132</w:t>
            </w:r>
          </w:p>
        </w:tc>
        <w:tc>
          <w:tcPr>
            <w:tcW w:w="4824" w:type="dxa"/>
            <w:vAlign w:val="center"/>
          </w:tcPr>
          <w:p w14:paraId="7EF23E6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Artificial Intelligence Lab</w:t>
            </w:r>
          </w:p>
        </w:tc>
        <w:tc>
          <w:tcPr>
            <w:tcW w:w="688" w:type="dxa"/>
          </w:tcPr>
          <w:p w14:paraId="2E4FF6A4" w14:textId="77777777" w:rsidR="002E3C27" w:rsidRPr="003044B3" w:rsidRDefault="002E3C27" w:rsidP="001C3606">
            <w:pPr>
              <w:jc w:val="center"/>
              <w:rPr>
                <w:rFonts w:ascii="Arial" w:hAnsi="Arial" w:cs="Arial"/>
                <w:sz w:val="20"/>
                <w:szCs w:val="20"/>
              </w:rPr>
            </w:pPr>
          </w:p>
        </w:tc>
        <w:tc>
          <w:tcPr>
            <w:tcW w:w="688" w:type="dxa"/>
          </w:tcPr>
          <w:p w14:paraId="4CB5BE87"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35B2FC9" w14:textId="77777777" w:rsidR="002E3C27" w:rsidRPr="003044B3" w:rsidRDefault="002E3C27" w:rsidP="001C3606">
            <w:pPr>
              <w:jc w:val="center"/>
              <w:rPr>
                <w:rFonts w:ascii="Arial" w:hAnsi="Arial" w:cs="Arial"/>
                <w:b/>
                <w:bCs/>
                <w:sz w:val="20"/>
                <w:szCs w:val="20"/>
              </w:rPr>
            </w:pPr>
          </w:p>
        </w:tc>
        <w:tc>
          <w:tcPr>
            <w:tcW w:w="687" w:type="dxa"/>
          </w:tcPr>
          <w:p w14:paraId="0C451DB2"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290E9E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C699A76" w14:textId="77777777" w:rsidR="002E3C27" w:rsidRPr="003044B3" w:rsidRDefault="002E3C27" w:rsidP="001C3606">
            <w:pPr>
              <w:jc w:val="center"/>
              <w:rPr>
                <w:rFonts w:ascii="Arial" w:hAnsi="Arial" w:cs="Arial"/>
                <w:b/>
                <w:bCs/>
                <w:sz w:val="20"/>
                <w:szCs w:val="20"/>
              </w:rPr>
            </w:pPr>
          </w:p>
        </w:tc>
        <w:tc>
          <w:tcPr>
            <w:tcW w:w="687" w:type="dxa"/>
          </w:tcPr>
          <w:p w14:paraId="1A57510C" w14:textId="77777777" w:rsidR="002E3C27" w:rsidRPr="003044B3" w:rsidRDefault="002E3C27" w:rsidP="001C3606">
            <w:pPr>
              <w:jc w:val="center"/>
              <w:rPr>
                <w:rFonts w:ascii="Arial" w:hAnsi="Arial" w:cs="Arial"/>
                <w:b/>
                <w:bCs/>
                <w:sz w:val="20"/>
                <w:szCs w:val="20"/>
              </w:rPr>
            </w:pPr>
          </w:p>
        </w:tc>
        <w:tc>
          <w:tcPr>
            <w:tcW w:w="687" w:type="dxa"/>
          </w:tcPr>
          <w:p w14:paraId="22CD0B55" w14:textId="77777777" w:rsidR="002E3C27" w:rsidRPr="003044B3" w:rsidRDefault="002E3C27" w:rsidP="001C3606">
            <w:pPr>
              <w:jc w:val="center"/>
              <w:rPr>
                <w:rFonts w:ascii="Arial" w:hAnsi="Arial" w:cs="Arial"/>
                <w:b/>
                <w:bCs/>
                <w:sz w:val="20"/>
                <w:szCs w:val="20"/>
              </w:rPr>
            </w:pPr>
          </w:p>
        </w:tc>
        <w:tc>
          <w:tcPr>
            <w:tcW w:w="687" w:type="dxa"/>
          </w:tcPr>
          <w:p w14:paraId="2F388AC8" w14:textId="77777777" w:rsidR="002E3C27" w:rsidRPr="003044B3" w:rsidRDefault="002E3C27" w:rsidP="001C3606">
            <w:pPr>
              <w:jc w:val="center"/>
              <w:rPr>
                <w:rFonts w:ascii="Arial" w:hAnsi="Arial" w:cs="Arial"/>
                <w:b/>
                <w:bCs/>
                <w:sz w:val="20"/>
                <w:szCs w:val="20"/>
              </w:rPr>
            </w:pPr>
          </w:p>
        </w:tc>
        <w:tc>
          <w:tcPr>
            <w:tcW w:w="687" w:type="dxa"/>
          </w:tcPr>
          <w:p w14:paraId="2730D866" w14:textId="77777777" w:rsidR="002E3C27" w:rsidRPr="003044B3" w:rsidRDefault="002E3C27" w:rsidP="001C3606">
            <w:pPr>
              <w:jc w:val="center"/>
              <w:rPr>
                <w:rFonts w:ascii="Arial" w:hAnsi="Arial" w:cs="Arial"/>
                <w:b/>
                <w:bCs/>
                <w:sz w:val="20"/>
                <w:szCs w:val="20"/>
              </w:rPr>
            </w:pPr>
          </w:p>
        </w:tc>
        <w:tc>
          <w:tcPr>
            <w:tcW w:w="687" w:type="dxa"/>
          </w:tcPr>
          <w:p w14:paraId="17EA8E4F" w14:textId="77777777" w:rsidR="002E3C27" w:rsidRPr="003044B3" w:rsidRDefault="002E3C27" w:rsidP="001C3606">
            <w:pPr>
              <w:jc w:val="center"/>
              <w:rPr>
                <w:rFonts w:ascii="Arial" w:hAnsi="Arial" w:cs="Arial"/>
                <w:b/>
                <w:bCs/>
                <w:sz w:val="20"/>
                <w:szCs w:val="20"/>
              </w:rPr>
            </w:pPr>
          </w:p>
        </w:tc>
        <w:tc>
          <w:tcPr>
            <w:tcW w:w="687" w:type="dxa"/>
          </w:tcPr>
          <w:p w14:paraId="1C622A98" w14:textId="77777777" w:rsidR="002E3C27" w:rsidRPr="003044B3" w:rsidRDefault="002E3C27" w:rsidP="001C3606">
            <w:pPr>
              <w:jc w:val="center"/>
              <w:rPr>
                <w:rFonts w:ascii="Arial" w:hAnsi="Arial" w:cs="Arial"/>
                <w:b/>
                <w:bCs/>
                <w:sz w:val="20"/>
                <w:szCs w:val="20"/>
              </w:rPr>
            </w:pPr>
          </w:p>
        </w:tc>
      </w:tr>
      <w:tr w:rsidR="002E3C27" w:rsidRPr="00274A16" w14:paraId="00291E5A" w14:textId="77777777" w:rsidTr="001C3606">
        <w:trPr>
          <w:trHeight w:val="272"/>
        </w:trPr>
        <w:tc>
          <w:tcPr>
            <w:tcW w:w="1244" w:type="dxa"/>
            <w:vAlign w:val="center"/>
          </w:tcPr>
          <w:p w14:paraId="536F8802"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CSE4141</w:t>
            </w:r>
          </w:p>
        </w:tc>
        <w:tc>
          <w:tcPr>
            <w:tcW w:w="4824" w:type="dxa"/>
            <w:vAlign w:val="center"/>
          </w:tcPr>
          <w:p w14:paraId="78C190A9"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Microprocessor Interfacing and Microcontrollers</w:t>
            </w:r>
          </w:p>
        </w:tc>
        <w:tc>
          <w:tcPr>
            <w:tcW w:w="688" w:type="dxa"/>
          </w:tcPr>
          <w:p w14:paraId="34D79EBA"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4EF11ECF"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337D1DB" w14:textId="77777777" w:rsidR="002E3C27" w:rsidRPr="003044B3" w:rsidRDefault="002E3C27" w:rsidP="001C3606">
            <w:pPr>
              <w:jc w:val="center"/>
              <w:rPr>
                <w:rFonts w:ascii="Arial" w:hAnsi="Arial" w:cs="Arial"/>
                <w:b/>
                <w:bCs/>
                <w:sz w:val="20"/>
                <w:szCs w:val="20"/>
              </w:rPr>
            </w:pPr>
          </w:p>
        </w:tc>
        <w:tc>
          <w:tcPr>
            <w:tcW w:w="687" w:type="dxa"/>
          </w:tcPr>
          <w:p w14:paraId="5F7A6C30" w14:textId="77777777" w:rsidR="002E3C27" w:rsidRPr="003044B3" w:rsidRDefault="002E3C27" w:rsidP="001C3606">
            <w:pPr>
              <w:jc w:val="center"/>
              <w:rPr>
                <w:rFonts w:ascii="Arial" w:hAnsi="Arial" w:cs="Arial"/>
                <w:b/>
                <w:bCs/>
                <w:sz w:val="20"/>
                <w:szCs w:val="20"/>
              </w:rPr>
            </w:pPr>
          </w:p>
        </w:tc>
        <w:tc>
          <w:tcPr>
            <w:tcW w:w="687" w:type="dxa"/>
          </w:tcPr>
          <w:p w14:paraId="76955F07" w14:textId="77777777" w:rsidR="002E3C27" w:rsidRPr="003044B3" w:rsidRDefault="002E3C27" w:rsidP="001C3606">
            <w:pPr>
              <w:jc w:val="center"/>
              <w:rPr>
                <w:rFonts w:ascii="Arial" w:hAnsi="Arial" w:cs="Arial"/>
                <w:b/>
                <w:bCs/>
                <w:sz w:val="20"/>
                <w:szCs w:val="20"/>
              </w:rPr>
            </w:pPr>
          </w:p>
        </w:tc>
        <w:tc>
          <w:tcPr>
            <w:tcW w:w="687" w:type="dxa"/>
          </w:tcPr>
          <w:p w14:paraId="5B6B7778" w14:textId="77777777" w:rsidR="002E3C27" w:rsidRPr="003044B3" w:rsidRDefault="002E3C27" w:rsidP="001C3606">
            <w:pPr>
              <w:jc w:val="center"/>
              <w:rPr>
                <w:rFonts w:ascii="Arial" w:hAnsi="Arial" w:cs="Arial"/>
                <w:b/>
                <w:bCs/>
                <w:sz w:val="20"/>
                <w:szCs w:val="20"/>
              </w:rPr>
            </w:pPr>
          </w:p>
        </w:tc>
        <w:tc>
          <w:tcPr>
            <w:tcW w:w="687" w:type="dxa"/>
          </w:tcPr>
          <w:p w14:paraId="44D30E09" w14:textId="77777777" w:rsidR="002E3C27" w:rsidRPr="003044B3" w:rsidRDefault="002E3C27" w:rsidP="001C3606">
            <w:pPr>
              <w:jc w:val="center"/>
              <w:rPr>
                <w:rFonts w:ascii="Arial" w:hAnsi="Arial" w:cs="Arial"/>
                <w:b/>
                <w:bCs/>
                <w:sz w:val="20"/>
                <w:szCs w:val="20"/>
              </w:rPr>
            </w:pPr>
          </w:p>
        </w:tc>
        <w:tc>
          <w:tcPr>
            <w:tcW w:w="687" w:type="dxa"/>
          </w:tcPr>
          <w:p w14:paraId="6FCE4822" w14:textId="77777777" w:rsidR="002E3C27" w:rsidRPr="003044B3" w:rsidRDefault="002E3C27" w:rsidP="001C3606">
            <w:pPr>
              <w:jc w:val="center"/>
              <w:rPr>
                <w:rFonts w:ascii="Arial" w:hAnsi="Arial" w:cs="Arial"/>
                <w:b/>
                <w:bCs/>
                <w:sz w:val="20"/>
                <w:szCs w:val="20"/>
              </w:rPr>
            </w:pPr>
          </w:p>
        </w:tc>
        <w:tc>
          <w:tcPr>
            <w:tcW w:w="687" w:type="dxa"/>
          </w:tcPr>
          <w:p w14:paraId="57B22A86" w14:textId="77777777" w:rsidR="002E3C27" w:rsidRPr="003044B3" w:rsidRDefault="002E3C27" w:rsidP="001C3606">
            <w:pPr>
              <w:jc w:val="center"/>
              <w:rPr>
                <w:rFonts w:ascii="Arial" w:hAnsi="Arial" w:cs="Arial"/>
                <w:b/>
                <w:bCs/>
                <w:sz w:val="20"/>
                <w:szCs w:val="20"/>
              </w:rPr>
            </w:pPr>
          </w:p>
        </w:tc>
        <w:tc>
          <w:tcPr>
            <w:tcW w:w="687" w:type="dxa"/>
          </w:tcPr>
          <w:p w14:paraId="69163F5A" w14:textId="77777777" w:rsidR="002E3C27" w:rsidRPr="003044B3" w:rsidRDefault="002E3C27" w:rsidP="001C3606">
            <w:pPr>
              <w:jc w:val="center"/>
              <w:rPr>
                <w:rFonts w:ascii="Arial" w:hAnsi="Arial" w:cs="Arial"/>
                <w:b/>
                <w:bCs/>
                <w:sz w:val="20"/>
                <w:szCs w:val="20"/>
              </w:rPr>
            </w:pPr>
          </w:p>
        </w:tc>
        <w:tc>
          <w:tcPr>
            <w:tcW w:w="687" w:type="dxa"/>
          </w:tcPr>
          <w:p w14:paraId="15895662" w14:textId="77777777" w:rsidR="002E3C27" w:rsidRPr="003044B3" w:rsidRDefault="002E3C27" w:rsidP="001C3606">
            <w:pPr>
              <w:jc w:val="center"/>
              <w:rPr>
                <w:rFonts w:ascii="Arial" w:hAnsi="Arial" w:cs="Arial"/>
                <w:b/>
                <w:bCs/>
                <w:sz w:val="20"/>
                <w:szCs w:val="20"/>
              </w:rPr>
            </w:pPr>
          </w:p>
        </w:tc>
        <w:tc>
          <w:tcPr>
            <w:tcW w:w="687" w:type="dxa"/>
          </w:tcPr>
          <w:p w14:paraId="50C3BCA6" w14:textId="77777777" w:rsidR="002E3C27" w:rsidRPr="003044B3" w:rsidRDefault="002E3C27" w:rsidP="001C3606">
            <w:pPr>
              <w:jc w:val="center"/>
              <w:rPr>
                <w:rFonts w:ascii="Arial" w:hAnsi="Arial" w:cs="Arial"/>
                <w:b/>
                <w:bCs/>
                <w:sz w:val="20"/>
                <w:szCs w:val="20"/>
              </w:rPr>
            </w:pPr>
          </w:p>
        </w:tc>
      </w:tr>
      <w:tr w:rsidR="002E3C27" w:rsidRPr="00274A16" w14:paraId="78B491B1" w14:textId="77777777" w:rsidTr="001C3606">
        <w:trPr>
          <w:trHeight w:val="272"/>
        </w:trPr>
        <w:tc>
          <w:tcPr>
            <w:tcW w:w="1244" w:type="dxa"/>
            <w:vAlign w:val="center"/>
          </w:tcPr>
          <w:p w14:paraId="447E015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CSE4142</w:t>
            </w:r>
          </w:p>
        </w:tc>
        <w:tc>
          <w:tcPr>
            <w:tcW w:w="4824" w:type="dxa"/>
            <w:vAlign w:val="center"/>
          </w:tcPr>
          <w:p w14:paraId="31064B9D"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Microprocessor Interfacing and Microcontrollers Lab</w:t>
            </w:r>
          </w:p>
        </w:tc>
        <w:tc>
          <w:tcPr>
            <w:tcW w:w="688" w:type="dxa"/>
          </w:tcPr>
          <w:p w14:paraId="598F8234" w14:textId="77777777" w:rsidR="002E3C27" w:rsidRPr="003044B3" w:rsidRDefault="002E3C27" w:rsidP="001C3606">
            <w:pPr>
              <w:jc w:val="center"/>
              <w:rPr>
                <w:rFonts w:ascii="Arial" w:hAnsi="Arial" w:cs="Arial"/>
                <w:sz w:val="20"/>
                <w:szCs w:val="20"/>
              </w:rPr>
            </w:pPr>
          </w:p>
        </w:tc>
        <w:tc>
          <w:tcPr>
            <w:tcW w:w="688" w:type="dxa"/>
          </w:tcPr>
          <w:p w14:paraId="7182D942" w14:textId="77777777" w:rsidR="002E3C27" w:rsidRPr="003044B3" w:rsidRDefault="002E3C27" w:rsidP="001C3606">
            <w:pPr>
              <w:jc w:val="center"/>
              <w:rPr>
                <w:rFonts w:ascii="Arial" w:hAnsi="Arial" w:cs="Arial"/>
                <w:b/>
                <w:bCs/>
                <w:sz w:val="20"/>
                <w:szCs w:val="20"/>
              </w:rPr>
            </w:pPr>
          </w:p>
        </w:tc>
        <w:tc>
          <w:tcPr>
            <w:tcW w:w="687" w:type="dxa"/>
          </w:tcPr>
          <w:p w14:paraId="43D5A70C"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6764AC0" w14:textId="77777777" w:rsidR="002E3C27" w:rsidRPr="003044B3" w:rsidRDefault="002E3C27" w:rsidP="001C3606">
            <w:pPr>
              <w:jc w:val="center"/>
              <w:rPr>
                <w:rFonts w:ascii="Arial" w:hAnsi="Arial" w:cs="Arial"/>
                <w:b/>
                <w:bCs/>
                <w:sz w:val="20"/>
                <w:szCs w:val="20"/>
              </w:rPr>
            </w:pPr>
          </w:p>
        </w:tc>
        <w:tc>
          <w:tcPr>
            <w:tcW w:w="687" w:type="dxa"/>
          </w:tcPr>
          <w:p w14:paraId="331EAE53"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B126252" w14:textId="77777777" w:rsidR="002E3C27" w:rsidRPr="003044B3" w:rsidRDefault="002E3C27" w:rsidP="001C3606">
            <w:pPr>
              <w:jc w:val="center"/>
              <w:rPr>
                <w:rFonts w:ascii="Arial" w:hAnsi="Arial" w:cs="Arial"/>
                <w:b/>
                <w:bCs/>
                <w:sz w:val="20"/>
                <w:szCs w:val="20"/>
              </w:rPr>
            </w:pPr>
          </w:p>
        </w:tc>
        <w:tc>
          <w:tcPr>
            <w:tcW w:w="687" w:type="dxa"/>
          </w:tcPr>
          <w:p w14:paraId="4B52B828" w14:textId="77777777" w:rsidR="002E3C27" w:rsidRPr="003044B3" w:rsidRDefault="002E3C27" w:rsidP="001C3606">
            <w:pPr>
              <w:jc w:val="center"/>
              <w:rPr>
                <w:rFonts w:ascii="Arial" w:hAnsi="Arial" w:cs="Arial"/>
                <w:b/>
                <w:bCs/>
                <w:sz w:val="20"/>
                <w:szCs w:val="20"/>
              </w:rPr>
            </w:pPr>
          </w:p>
        </w:tc>
        <w:tc>
          <w:tcPr>
            <w:tcW w:w="687" w:type="dxa"/>
          </w:tcPr>
          <w:p w14:paraId="3F6FC49A" w14:textId="77777777" w:rsidR="002E3C27" w:rsidRPr="003044B3" w:rsidRDefault="002E3C27" w:rsidP="001C3606">
            <w:pPr>
              <w:jc w:val="center"/>
              <w:rPr>
                <w:rFonts w:ascii="Arial" w:hAnsi="Arial" w:cs="Arial"/>
                <w:b/>
                <w:bCs/>
                <w:sz w:val="20"/>
                <w:szCs w:val="20"/>
              </w:rPr>
            </w:pPr>
          </w:p>
        </w:tc>
        <w:tc>
          <w:tcPr>
            <w:tcW w:w="687" w:type="dxa"/>
          </w:tcPr>
          <w:p w14:paraId="3DD61B44" w14:textId="77777777" w:rsidR="002E3C27" w:rsidRPr="003044B3" w:rsidRDefault="002E3C27" w:rsidP="001C3606">
            <w:pPr>
              <w:jc w:val="center"/>
              <w:rPr>
                <w:rFonts w:ascii="Arial" w:hAnsi="Arial" w:cs="Arial"/>
                <w:b/>
                <w:bCs/>
                <w:sz w:val="20"/>
                <w:szCs w:val="20"/>
              </w:rPr>
            </w:pPr>
          </w:p>
        </w:tc>
        <w:tc>
          <w:tcPr>
            <w:tcW w:w="687" w:type="dxa"/>
          </w:tcPr>
          <w:p w14:paraId="59E0D8F1" w14:textId="77777777" w:rsidR="002E3C27" w:rsidRPr="003044B3" w:rsidRDefault="002E3C27" w:rsidP="001C3606">
            <w:pPr>
              <w:jc w:val="center"/>
              <w:rPr>
                <w:rFonts w:ascii="Arial" w:hAnsi="Arial" w:cs="Arial"/>
                <w:b/>
                <w:bCs/>
                <w:sz w:val="20"/>
                <w:szCs w:val="20"/>
              </w:rPr>
            </w:pPr>
          </w:p>
        </w:tc>
        <w:tc>
          <w:tcPr>
            <w:tcW w:w="687" w:type="dxa"/>
          </w:tcPr>
          <w:p w14:paraId="21EF7C34" w14:textId="77777777" w:rsidR="002E3C27" w:rsidRPr="003044B3" w:rsidRDefault="002E3C27" w:rsidP="001C3606">
            <w:pPr>
              <w:jc w:val="center"/>
              <w:rPr>
                <w:rFonts w:ascii="Arial" w:hAnsi="Arial" w:cs="Arial"/>
                <w:b/>
                <w:bCs/>
                <w:sz w:val="20"/>
                <w:szCs w:val="20"/>
              </w:rPr>
            </w:pPr>
          </w:p>
        </w:tc>
        <w:tc>
          <w:tcPr>
            <w:tcW w:w="687" w:type="dxa"/>
          </w:tcPr>
          <w:p w14:paraId="7B7CAAE2" w14:textId="77777777" w:rsidR="002E3C27" w:rsidRPr="003044B3" w:rsidRDefault="002E3C27" w:rsidP="001C3606">
            <w:pPr>
              <w:jc w:val="center"/>
              <w:rPr>
                <w:rFonts w:ascii="Arial" w:hAnsi="Arial" w:cs="Arial"/>
                <w:b/>
                <w:bCs/>
                <w:sz w:val="20"/>
                <w:szCs w:val="20"/>
              </w:rPr>
            </w:pPr>
          </w:p>
        </w:tc>
      </w:tr>
      <w:tr w:rsidR="002E3C27" w:rsidRPr="00274A16" w14:paraId="3900CDA4" w14:textId="77777777" w:rsidTr="001C3606">
        <w:trPr>
          <w:trHeight w:val="272"/>
        </w:trPr>
        <w:tc>
          <w:tcPr>
            <w:tcW w:w="1244" w:type="dxa"/>
            <w:vAlign w:val="center"/>
          </w:tcPr>
          <w:p w14:paraId="42461B3A"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Option I (T)</w:t>
            </w:r>
          </w:p>
        </w:tc>
        <w:tc>
          <w:tcPr>
            <w:tcW w:w="4824" w:type="dxa"/>
            <w:vAlign w:val="center"/>
          </w:tcPr>
          <w:p w14:paraId="168F5784"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Theory: Should be selected from Table-I</w:t>
            </w:r>
          </w:p>
        </w:tc>
        <w:tc>
          <w:tcPr>
            <w:tcW w:w="688" w:type="dxa"/>
          </w:tcPr>
          <w:p w14:paraId="141D1575" w14:textId="77777777" w:rsidR="002E3C27" w:rsidRPr="003044B3" w:rsidRDefault="002E3C27" w:rsidP="001C3606">
            <w:pPr>
              <w:jc w:val="center"/>
              <w:rPr>
                <w:rFonts w:ascii="Arial" w:hAnsi="Arial" w:cs="Arial"/>
                <w:sz w:val="20"/>
                <w:szCs w:val="20"/>
              </w:rPr>
            </w:pPr>
          </w:p>
        </w:tc>
        <w:tc>
          <w:tcPr>
            <w:tcW w:w="688" w:type="dxa"/>
          </w:tcPr>
          <w:p w14:paraId="3ACCED51" w14:textId="77777777" w:rsidR="002E3C27" w:rsidRPr="003044B3" w:rsidRDefault="002E3C27" w:rsidP="001C3606">
            <w:pPr>
              <w:jc w:val="center"/>
              <w:rPr>
                <w:rFonts w:ascii="Arial" w:hAnsi="Arial" w:cs="Arial"/>
                <w:b/>
                <w:bCs/>
                <w:sz w:val="20"/>
                <w:szCs w:val="20"/>
              </w:rPr>
            </w:pPr>
          </w:p>
        </w:tc>
        <w:tc>
          <w:tcPr>
            <w:tcW w:w="687" w:type="dxa"/>
          </w:tcPr>
          <w:p w14:paraId="62B8FEA9" w14:textId="77777777" w:rsidR="002E3C27" w:rsidRPr="003044B3" w:rsidRDefault="002E3C27" w:rsidP="001C3606">
            <w:pPr>
              <w:jc w:val="center"/>
              <w:rPr>
                <w:rFonts w:ascii="Arial" w:hAnsi="Arial" w:cs="Arial"/>
                <w:b/>
                <w:bCs/>
                <w:sz w:val="20"/>
                <w:szCs w:val="20"/>
              </w:rPr>
            </w:pPr>
          </w:p>
        </w:tc>
        <w:tc>
          <w:tcPr>
            <w:tcW w:w="687" w:type="dxa"/>
          </w:tcPr>
          <w:p w14:paraId="6E0E891C" w14:textId="77777777" w:rsidR="002E3C27" w:rsidRPr="003044B3" w:rsidRDefault="002E3C27" w:rsidP="001C3606">
            <w:pPr>
              <w:jc w:val="center"/>
              <w:rPr>
                <w:rFonts w:ascii="Arial" w:hAnsi="Arial" w:cs="Arial"/>
                <w:b/>
                <w:bCs/>
                <w:sz w:val="20"/>
                <w:szCs w:val="20"/>
              </w:rPr>
            </w:pPr>
          </w:p>
        </w:tc>
        <w:tc>
          <w:tcPr>
            <w:tcW w:w="687" w:type="dxa"/>
          </w:tcPr>
          <w:p w14:paraId="3EAEF0B5" w14:textId="77777777" w:rsidR="002E3C27" w:rsidRPr="003044B3" w:rsidRDefault="002E3C27" w:rsidP="001C3606">
            <w:pPr>
              <w:jc w:val="center"/>
              <w:rPr>
                <w:rFonts w:ascii="Arial" w:hAnsi="Arial" w:cs="Arial"/>
                <w:b/>
                <w:bCs/>
                <w:sz w:val="20"/>
                <w:szCs w:val="20"/>
              </w:rPr>
            </w:pPr>
          </w:p>
        </w:tc>
        <w:tc>
          <w:tcPr>
            <w:tcW w:w="687" w:type="dxa"/>
          </w:tcPr>
          <w:p w14:paraId="58551B35" w14:textId="77777777" w:rsidR="002E3C27" w:rsidRPr="003044B3" w:rsidRDefault="002E3C27" w:rsidP="001C3606">
            <w:pPr>
              <w:jc w:val="center"/>
              <w:rPr>
                <w:rFonts w:ascii="Arial" w:hAnsi="Arial" w:cs="Arial"/>
                <w:b/>
                <w:bCs/>
                <w:sz w:val="20"/>
                <w:szCs w:val="20"/>
              </w:rPr>
            </w:pPr>
          </w:p>
        </w:tc>
        <w:tc>
          <w:tcPr>
            <w:tcW w:w="687" w:type="dxa"/>
          </w:tcPr>
          <w:p w14:paraId="540196B8" w14:textId="77777777" w:rsidR="002E3C27" w:rsidRPr="003044B3" w:rsidRDefault="002E3C27" w:rsidP="001C3606">
            <w:pPr>
              <w:jc w:val="center"/>
              <w:rPr>
                <w:rFonts w:ascii="Arial" w:hAnsi="Arial" w:cs="Arial"/>
                <w:b/>
                <w:bCs/>
                <w:sz w:val="20"/>
                <w:szCs w:val="20"/>
              </w:rPr>
            </w:pPr>
          </w:p>
        </w:tc>
        <w:tc>
          <w:tcPr>
            <w:tcW w:w="687" w:type="dxa"/>
          </w:tcPr>
          <w:p w14:paraId="5C000235" w14:textId="77777777" w:rsidR="002E3C27" w:rsidRPr="003044B3" w:rsidRDefault="002E3C27" w:rsidP="001C3606">
            <w:pPr>
              <w:jc w:val="center"/>
              <w:rPr>
                <w:rFonts w:ascii="Arial" w:hAnsi="Arial" w:cs="Arial"/>
                <w:b/>
                <w:bCs/>
                <w:sz w:val="20"/>
                <w:szCs w:val="20"/>
              </w:rPr>
            </w:pPr>
          </w:p>
        </w:tc>
        <w:tc>
          <w:tcPr>
            <w:tcW w:w="687" w:type="dxa"/>
          </w:tcPr>
          <w:p w14:paraId="0761A4A4" w14:textId="77777777" w:rsidR="002E3C27" w:rsidRPr="003044B3" w:rsidRDefault="002E3C27" w:rsidP="001C3606">
            <w:pPr>
              <w:jc w:val="center"/>
              <w:rPr>
                <w:rFonts w:ascii="Arial" w:hAnsi="Arial" w:cs="Arial"/>
                <w:b/>
                <w:bCs/>
                <w:sz w:val="20"/>
                <w:szCs w:val="20"/>
              </w:rPr>
            </w:pPr>
          </w:p>
        </w:tc>
        <w:tc>
          <w:tcPr>
            <w:tcW w:w="687" w:type="dxa"/>
          </w:tcPr>
          <w:p w14:paraId="47F5E4F2" w14:textId="77777777" w:rsidR="002E3C27" w:rsidRPr="003044B3" w:rsidRDefault="002E3C27" w:rsidP="001C3606">
            <w:pPr>
              <w:jc w:val="center"/>
              <w:rPr>
                <w:rFonts w:ascii="Arial" w:hAnsi="Arial" w:cs="Arial"/>
                <w:b/>
                <w:bCs/>
                <w:sz w:val="20"/>
                <w:szCs w:val="20"/>
              </w:rPr>
            </w:pPr>
          </w:p>
        </w:tc>
        <w:tc>
          <w:tcPr>
            <w:tcW w:w="687" w:type="dxa"/>
          </w:tcPr>
          <w:p w14:paraId="3F5CE8B0" w14:textId="77777777" w:rsidR="002E3C27" w:rsidRPr="003044B3" w:rsidRDefault="002E3C27" w:rsidP="001C3606">
            <w:pPr>
              <w:jc w:val="center"/>
              <w:rPr>
                <w:rFonts w:ascii="Arial" w:hAnsi="Arial" w:cs="Arial"/>
                <w:b/>
                <w:bCs/>
                <w:sz w:val="20"/>
                <w:szCs w:val="20"/>
              </w:rPr>
            </w:pPr>
          </w:p>
        </w:tc>
        <w:tc>
          <w:tcPr>
            <w:tcW w:w="687" w:type="dxa"/>
          </w:tcPr>
          <w:p w14:paraId="6A577A6E" w14:textId="77777777" w:rsidR="002E3C27" w:rsidRPr="003044B3" w:rsidRDefault="002E3C27" w:rsidP="001C3606">
            <w:pPr>
              <w:jc w:val="center"/>
              <w:rPr>
                <w:rFonts w:ascii="Arial" w:hAnsi="Arial" w:cs="Arial"/>
                <w:b/>
                <w:bCs/>
                <w:sz w:val="20"/>
                <w:szCs w:val="20"/>
              </w:rPr>
            </w:pPr>
          </w:p>
        </w:tc>
      </w:tr>
      <w:tr w:rsidR="002E3C27" w:rsidRPr="00274A16" w14:paraId="549B9B0A" w14:textId="77777777" w:rsidTr="001C3606">
        <w:trPr>
          <w:trHeight w:val="272"/>
        </w:trPr>
        <w:tc>
          <w:tcPr>
            <w:tcW w:w="1244" w:type="dxa"/>
            <w:vAlign w:val="center"/>
          </w:tcPr>
          <w:p w14:paraId="6EDDD3D5"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Option I (L)</w:t>
            </w:r>
          </w:p>
        </w:tc>
        <w:tc>
          <w:tcPr>
            <w:tcW w:w="4824" w:type="dxa"/>
            <w:vAlign w:val="center"/>
          </w:tcPr>
          <w:p w14:paraId="4F14889D"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Lab course based on Option-I (T)</w:t>
            </w:r>
          </w:p>
        </w:tc>
        <w:tc>
          <w:tcPr>
            <w:tcW w:w="688" w:type="dxa"/>
          </w:tcPr>
          <w:p w14:paraId="61C9E126" w14:textId="77777777" w:rsidR="002E3C27" w:rsidRPr="003044B3" w:rsidRDefault="002E3C27" w:rsidP="001C3606">
            <w:pPr>
              <w:jc w:val="center"/>
              <w:rPr>
                <w:rFonts w:ascii="Arial" w:hAnsi="Arial" w:cs="Arial"/>
                <w:sz w:val="20"/>
                <w:szCs w:val="20"/>
              </w:rPr>
            </w:pPr>
          </w:p>
        </w:tc>
        <w:tc>
          <w:tcPr>
            <w:tcW w:w="688" w:type="dxa"/>
          </w:tcPr>
          <w:p w14:paraId="18CF6126" w14:textId="77777777" w:rsidR="002E3C27" w:rsidRPr="003044B3" w:rsidRDefault="002E3C27" w:rsidP="001C3606">
            <w:pPr>
              <w:jc w:val="center"/>
              <w:rPr>
                <w:rFonts w:ascii="Arial" w:hAnsi="Arial" w:cs="Arial"/>
                <w:b/>
                <w:bCs/>
                <w:sz w:val="20"/>
                <w:szCs w:val="20"/>
              </w:rPr>
            </w:pPr>
          </w:p>
        </w:tc>
        <w:tc>
          <w:tcPr>
            <w:tcW w:w="687" w:type="dxa"/>
          </w:tcPr>
          <w:p w14:paraId="66CEA952" w14:textId="77777777" w:rsidR="002E3C27" w:rsidRPr="003044B3" w:rsidRDefault="002E3C27" w:rsidP="001C3606">
            <w:pPr>
              <w:jc w:val="center"/>
              <w:rPr>
                <w:rFonts w:ascii="Arial" w:hAnsi="Arial" w:cs="Arial"/>
                <w:b/>
                <w:bCs/>
                <w:sz w:val="20"/>
                <w:szCs w:val="20"/>
              </w:rPr>
            </w:pPr>
          </w:p>
        </w:tc>
        <w:tc>
          <w:tcPr>
            <w:tcW w:w="687" w:type="dxa"/>
          </w:tcPr>
          <w:p w14:paraId="2142A9AC" w14:textId="77777777" w:rsidR="002E3C27" w:rsidRPr="003044B3" w:rsidRDefault="002E3C27" w:rsidP="001C3606">
            <w:pPr>
              <w:jc w:val="center"/>
              <w:rPr>
                <w:rFonts w:ascii="Arial" w:hAnsi="Arial" w:cs="Arial"/>
                <w:b/>
                <w:bCs/>
                <w:sz w:val="20"/>
                <w:szCs w:val="20"/>
              </w:rPr>
            </w:pPr>
          </w:p>
        </w:tc>
        <w:tc>
          <w:tcPr>
            <w:tcW w:w="687" w:type="dxa"/>
          </w:tcPr>
          <w:p w14:paraId="15740121" w14:textId="77777777" w:rsidR="002E3C27" w:rsidRPr="003044B3" w:rsidRDefault="002E3C27" w:rsidP="001C3606">
            <w:pPr>
              <w:jc w:val="center"/>
              <w:rPr>
                <w:rFonts w:ascii="Arial" w:hAnsi="Arial" w:cs="Arial"/>
                <w:b/>
                <w:bCs/>
                <w:sz w:val="20"/>
                <w:szCs w:val="20"/>
              </w:rPr>
            </w:pPr>
          </w:p>
        </w:tc>
        <w:tc>
          <w:tcPr>
            <w:tcW w:w="687" w:type="dxa"/>
          </w:tcPr>
          <w:p w14:paraId="1E5C1A12" w14:textId="77777777" w:rsidR="002E3C27" w:rsidRPr="003044B3" w:rsidRDefault="002E3C27" w:rsidP="001C3606">
            <w:pPr>
              <w:jc w:val="center"/>
              <w:rPr>
                <w:rFonts w:ascii="Arial" w:hAnsi="Arial" w:cs="Arial"/>
                <w:b/>
                <w:bCs/>
                <w:sz w:val="20"/>
                <w:szCs w:val="20"/>
              </w:rPr>
            </w:pPr>
          </w:p>
        </w:tc>
        <w:tc>
          <w:tcPr>
            <w:tcW w:w="687" w:type="dxa"/>
          </w:tcPr>
          <w:p w14:paraId="4E60D82A" w14:textId="77777777" w:rsidR="002E3C27" w:rsidRPr="003044B3" w:rsidRDefault="002E3C27" w:rsidP="001C3606">
            <w:pPr>
              <w:jc w:val="center"/>
              <w:rPr>
                <w:rFonts w:ascii="Arial" w:hAnsi="Arial" w:cs="Arial"/>
                <w:b/>
                <w:bCs/>
                <w:sz w:val="20"/>
                <w:szCs w:val="20"/>
              </w:rPr>
            </w:pPr>
          </w:p>
        </w:tc>
        <w:tc>
          <w:tcPr>
            <w:tcW w:w="687" w:type="dxa"/>
          </w:tcPr>
          <w:p w14:paraId="7451A2DD" w14:textId="77777777" w:rsidR="002E3C27" w:rsidRPr="003044B3" w:rsidRDefault="002E3C27" w:rsidP="001C3606">
            <w:pPr>
              <w:jc w:val="center"/>
              <w:rPr>
                <w:rFonts w:ascii="Arial" w:hAnsi="Arial" w:cs="Arial"/>
                <w:b/>
                <w:bCs/>
                <w:sz w:val="20"/>
                <w:szCs w:val="20"/>
              </w:rPr>
            </w:pPr>
          </w:p>
        </w:tc>
        <w:tc>
          <w:tcPr>
            <w:tcW w:w="687" w:type="dxa"/>
          </w:tcPr>
          <w:p w14:paraId="7AE1EFCB" w14:textId="77777777" w:rsidR="002E3C27" w:rsidRPr="003044B3" w:rsidRDefault="002E3C27" w:rsidP="001C3606">
            <w:pPr>
              <w:jc w:val="center"/>
              <w:rPr>
                <w:rFonts w:ascii="Arial" w:hAnsi="Arial" w:cs="Arial"/>
                <w:b/>
                <w:bCs/>
                <w:sz w:val="20"/>
                <w:szCs w:val="20"/>
              </w:rPr>
            </w:pPr>
          </w:p>
        </w:tc>
        <w:tc>
          <w:tcPr>
            <w:tcW w:w="687" w:type="dxa"/>
          </w:tcPr>
          <w:p w14:paraId="48B93429" w14:textId="77777777" w:rsidR="002E3C27" w:rsidRPr="003044B3" w:rsidRDefault="002E3C27" w:rsidP="001C3606">
            <w:pPr>
              <w:jc w:val="center"/>
              <w:rPr>
                <w:rFonts w:ascii="Arial" w:hAnsi="Arial" w:cs="Arial"/>
                <w:b/>
                <w:bCs/>
                <w:sz w:val="20"/>
                <w:szCs w:val="20"/>
              </w:rPr>
            </w:pPr>
          </w:p>
        </w:tc>
        <w:tc>
          <w:tcPr>
            <w:tcW w:w="687" w:type="dxa"/>
          </w:tcPr>
          <w:p w14:paraId="0412D4A7" w14:textId="77777777" w:rsidR="002E3C27" w:rsidRPr="003044B3" w:rsidRDefault="002E3C27" w:rsidP="001C3606">
            <w:pPr>
              <w:jc w:val="center"/>
              <w:rPr>
                <w:rFonts w:ascii="Arial" w:hAnsi="Arial" w:cs="Arial"/>
                <w:b/>
                <w:bCs/>
                <w:sz w:val="20"/>
                <w:szCs w:val="20"/>
              </w:rPr>
            </w:pPr>
          </w:p>
        </w:tc>
        <w:tc>
          <w:tcPr>
            <w:tcW w:w="687" w:type="dxa"/>
          </w:tcPr>
          <w:p w14:paraId="6174B048" w14:textId="77777777" w:rsidR="002E3C27" w:rsidRPr="003044B3" w:rsidRDefault="002E3C27" w:rsidP="001C3606">
            <w:pPr>
              <w:jc w:val="center"/>
              <w:rPr>
                <w:rFonts w:ascii="Arial" w:hAnsi="Arial" w:cs="Arial"/>
                <w:b/>
                <w:bCs/>
                <w:sz w:val="20"/>
                <w:szCs w:val="20"/>
              </w:rPr>
            </w:pPr>
          </w:p>
        </w:tc>
      </w:tr>
      <w:tr w:rsidR="002E3C27" w:rsidRPr="00274A16" w14:paraId="6A784D3F" w14:textId="77777777" w:rsidTr="001C3606">
        <w:trPr>
          <w:trHeight w:val="272"/>
        </w:trPr>
        <w:tc>
          <w:tcPr>
            <w:tcW w:w="1244" w:type="dxa"/>
            <w:vAlign w:val="center"/>
          </w:tcPr>
          <w:p w14:paraId="7097A326"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CSE4192</w:t>
            </w:r>
          </w:p>
        </w:tc>
        <w:tc>
          <w:tcPr>
            <w:tcW w:w="4824" w:type="dxa"/>
            <w:vAlign w:val="center"/>
          </w:tcPr>
          <w:p w14:paraId="045AE4D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Thesis/ Project (Part I)</w:t>
            </w:r>
          </w:p>
        </w:tc>
        <w:tc>
          <w:tcPr>
            <w:tcW w:w="688" w:type="dxa"/>
          </w:tcPr>
          <w:p w14:paraId="2E08CAB8" w14:textId="77777777" w:rsidR="002E3C27" w:rsidRPr="003044B3" w:rsidRDefault="002E3C27" w:rsidP="001C3606">
            <w:pPr>
              <w:jc w:val="center"/>
              <w:rPr>
                <w:rFonts w:ascii="Arial" w:hAnsi="Arial" w:cs="Arial"/>
                <w:sz w:val="20"/>
                <w:szCs w:val="20"/>
              </w:rPr>
            </w:pPr>
          </w:p>
        </w:tc>
        <w:tc>
          <w:tcPr>
            <w:tcW w:w="688" w:type="dxa"/>
          </w:tcPr>
          <w:p w14:paraId="2255AF71" w14:textId="77777777" w:rsidR="002E3C27" w:rsidRPr="003044B3" w:rsidRDefault="002E3C27" w:rsidP="001C3606">
            <w:pPr>
              <w:jc w:val="center"/>
              <w:rPr>
                <w:rFonts w:ascii="Arial" w:hAnsi="Arial" w:cs="Arial"/>
                <w:b/>
                <w:bCs/>
                <w:sz w:val="20"/>
                <w:szCs w:val="20"/>
              </w:rPr>
            </w:pPr>
          </w:p>
        </w:tc>
        <w:tc>
          <w:tcPr>
            <w:tcW w:w="687" w:type="dxa"/>
          </w:tcPr>
          <w:p w14:paraId="4C38372D" w14:textId="77777777" w:rsidR="002E3C27" w:rsidRPr="003044B3" w:rsidRDefault="002E3C27" w:rsidP="001C3606">
            <w:pPr>
              <w:jc w:val="center"/>
              <w:rPr>
                <w:rFonts w:ascii="Arial" w:hAnsi="Arial" w:cs="Arial"/>
                <w:b/>
                <w:bCs/>
                <w:sz w:val="20"/>
                <w:szCs w:val="20"/>
              </w:rPr>
            </w:pPr>
          </w:p>
        </w:tc>
        <w:tc>
          <w:tcPr>
            <w:tcW w:w="687" w:type="dxa"/>
          </w:tcPr>
          <w:p w14:paraId="23A98ADF" w14:textId="77777777" w:rsidR="002E3C27" w:rsidRPr="003044B3" w:rsidRDefault="002E3C27" w:rsidP="001C3606">
            <w:pPr>
              <w:jc w:val="center"/>
              <w:rPr>
                <w:rFonts w:ascii="Arial" w:hAnsi="Arial" w:cs="Arial"/>
                <w:b/>
                <w:bCs/>
                <w:sz w:val="20"/>
                <w:szCs w:val="20"/>
              </w:rPr>
            </w:pPr>
          </w:p>
        </w:tc>
        <w:tc>
          <w:tcPr>
            <w:tcW w:w="687" w:type="dxa"/>
          </w:tcPr>
          <w:p w14:paraId="3A415877" w14:textId="77777777" w:rsidR="002E3C27" w:rsidRPr="003044B3" w:rsidRDefault="002E3C27" w:rsidP="001C3606">
            <w:pPr>
              <w:jc w:val="center"/>
              <w:rPr>
                <w:rFonts w:ascii="Arial" w:hAnsi="Arial" w:cs="Arial"/>
                <w:b/>
                <w:bCs/>
                <w:sz w:val="20"/>
                <w:szCs w:val="20"/>
              </w:rPr>
            </w:pPr>
          </w:p>
        </w:tc>
        <w:tc>
          <w:tcPr>
            <w:tcW w:w="687" w:type="dxa"/>
          </w:tcPr>
          <w:p w14:paraId="77EBA3B2" w14:textId="77777777" w:rsidR="002E3C27" w:rsidRPr="003044B3" w:rsidRDefault="002E3C27" w:rsidP="001C3606">
            <w:pPr>
              <w:jc w:val="center"/>
              <w:rPr>
                <w:rFonts w:ascii="Arial" w:hAnsi="Arial" w:cs="Arial"/>
                <w:b/>
                <w:bCs/>
                <w:sz w:val="20"/>
                <w:szCs w:val="20"/>
              </w:rPr>
            </w:pPr>
          </w:p>
        </w:tc>
        <w:tc>
          <w:tcPr>
            <w:tcW w:w="687" w:type="dxa"/>
          </w:tcPr>
          <w:p w14:paraId="25F3D508" w14:textId="77777777" w:rsidR="002E3C27" w:rsidRPr="003044B3" w:rsidRDefault="002E3C27" w:rsidP="001C3606">
            <w:pPr>
              <w:jc w:val="center"/>
              <w:rPr>
                <w:rFonts w:ascii="Arial" w:hAnsi="Arial" w:cs="Arial"/>
                <w:b/>
                <w:bCs/>
                <w:sz w:val="20"/>
                <w:szCs w:val="20"/>
              </w:rPr>
            </w:pPr>
          </w:p>
        </w:tc>
        <w:tc>
          <w:tcPr>
            <w:tcW w:w="687" w:type="dxa"/>
          </w:tcPr>
          <w:p w14:paraId="16406701" w14:textId="77777777" w:rsidR="002E3C27" w:rsidRPr="003044B3" w:rsidRDefault="002E3C27" w:rsidP="001C3606">
            <w:pPr>
              <w:jc w:val="center"/>
              <w:rPr>
                <w:rFonts w:ascii="Arial" w:hAnsi="Arial" w:cs="Arial"/>
                <w:b/>
                <w:bCs/>
                <w:sz w:val="20"/>
                <w:szCs w:val="20"/>
              </w:rPr>
            </w:pPr>
          </w:p>
        </w:tc>
        <w:tc>
          <w:tcPr>
            <w:tcW w:w="687" w:type="dxa"/>
          </w:tcPr>
          <w:p w14:paraId="3FBC55B3" w14:textId="77777777" w:rsidR="002E3C27" w:rsidRPr="003044B3" w:rsidRDefault="002E3C27" w:rsidP="001C3606">
            <w:pPr>
              <w:jc w:val="center"/>
              <w:rPr>
                <w:rFonts w:ascii="Arial" w:hAnsi="Arial" w:cs="Arial"/>
                <w:sz w:val="20"/>
                <w:szCs w:val="20"/>
              </w:rPr>
            </w:pPr>
            <w:r w:rsidRPr="003044B3">
              <w:rPr>
                <w:rFonts w:ascii="Arial" w:hAnsi="Arial" w:cs="Arial"/>
                <w:sz w:val="20"/>
                <w:szCs w:val="20"/>
              </w:rPr>
              <w:t>√</w:t>
            </w:r>
          </w:p>
        </w:tc>
        <w:tc>
          <w:tcPr>
            <w:tcW w:w="687" w:type="dxa"/>
          </w:tcPr>
          <w:p w14:paraId="373080AE" w14:textId="77777777" w:rsidR="002E3C27" w:rsidRPr="003044B3" w:rsidRDefault="002E3C27" w:rsidP="001C3606">
            <w:pPr>
              <w:jc w:val="center"/>
              <w:rPr>
                <w:rFonts w:ascii="Arial" w:hAnsi="Arial" w:cs="Arial"/>
                <w:sz w:val="20"/>
                <w:szCs w:val="20"/>
              </w:rPr>
            </w:pPr>
          </w:p>
        </w:tc>
        <w:tc>
          <w:tcPr>
            <w:tcW w:w="687" w:type="dxa"/>
          </w:tcPr>
          <w:p w14:paraId="5AC56615" w14:textId="77777777" w:rsidR="002E3C27" w:rsidRPr="003044B3" w:rsidRDefault="002E3C27" w:rsidP="001C3606">
            <w:pPr>
              <w:jc w:val="center"/>
              <w:rPr>
                <w:rFonts w:ascii="Arial" w:hAnsi="Arial" w:cs="Arial"/>
                <w:sz w:val="20"/>
                <w:szCs w:val="20"/>
              </w:rPr>
            </w:pPr>
          </w:p>
        </w:tc>
        <w:tc>
          <w:tcPr>
            <w:tcW w:w="687" w:type="dxa"/>
          </w:tcPr>
          <w:p w14:paraId="61EA096C" w14:textId="77777777" w:rsidR="002E3C27" w:rsidRPr="003044B3" w:rsidRDefault="002E3C27" w:rsidP="001C3606">
            <w:pPr>
              <w:jc w:val="center"/>
              <w:rPr>
                <w:rFonts w:ascii="Arial" w:hAnsi="Arial" w:cs="Arial"/>
                <w:b/>
                <w:bCs/>
                <w:sz w:val="20"/>
                <w:szCs w:val="20"/>
              </w:rPr>
            </w:pPr>
          </w:p>
        </w:tc>
      </w:tr>
      <w:tr w:rsidR="002E3C27" w:rsidRPr="00274A16" w14:paraId="6FA5F943" w14:textId="77777777" w:rsidTr="001C3606">
        <w:trPr>
          <w:trHeight w:val="272"/>
        </w:trPr>
        <w:tc>
          <w:tcPr>
            <w:tcW w:w="1244" w:type="dxa"/>
            <w:vAlign w:val="center"/>
          </w:tcPr>
          <w:p w14:paraId="24386200" w14:textId="77777777" w:rsidR="002E3C27" w:rsidRPr="00274A16" w:rsidRDefault="002E3C27" w:rsidP="001C3606">
            <w:pPr>
              <w:rPr>
                <w:rFonts w:ascii="Arial" w:hAnsi="Arial" w:cs="Arial"/>
                <w:sz w:val="18"/>
                <w:szCs w:val="18"/>
              </w:rPr>
            </w:pPr>
          </w:p>
        </w:tc>
        <w:tc>
          <w:tcPr>
            <w:tcW w:w="4824" w:type="dxa"/>
            <w:vAlign w:val="center"/>
          </w:tcPr>
          <w:p w14:paraId="221453FF" w14:textId="77777777" w:rsidR="002E3C27" w:rsidRPr="00274A16" w:rsidRDefault="002E3C27" w:rsidP="001C3606">
            <w:pPr>
              <w:rPr>
                <w:rFonts w:ascii="Arial" w:hAnsi="Arial" w:cs="Arial"/>
                <w:sz w:val="18"/>
                <w:szCs w:val="18"/>
              </w:rPr>
            </w:pPr>
          </w:p>
        </w:tc>
        <w:tc>
          <w:tcPr>
            <w:tcW w:w="688" w:type="dxa"/>
          </w:tcPr>
          <w:p w14:paraId="00E727BF" w14:textId="77777777" w:rsidR="002E3C27" w:rsidRPr="003044B3" w:rsidRDefault="002E3C27" w:rsidP="001C3606">
            <w:pPr>
              <w:jc w:val="center"/>
              <w:rPr>
                <w:rFonts w:ascii="Arial" w:hAnsi="Arial" w:cs="Arial"/>
                <w:b/>
                <w:bCs/>
                <w:sz w:val="20"/>
                <w:szCs w:val="20"/>
              </w:rPr>
            </w:pPr>
          </w:p>
        </w:tc>
        <w:tc>
          <w:tcPr>
            <w:tcW w:w="688" w:type="dxa"/>
          </w:tcPr>
          <w:p w14:paraId="3EEC7027" w14:textId="77777777" w:rsidR="002E3C27" w:rsidRPr="003044B3" w:rsidRDefault="002E3C27" w:rsidP="001C3606">
            <w:pPr>
              <w:jc w:val="center"/>
              <w:rPr>
                <w:rFonts w:ascii="Arial" w:hAnsi="Arial" w:cs="Arial"/>
                <w:b/>
                <w:bCs/>
                <w:sz w:val="20"/>
                <w:szCs w:val="20"/>
              </w:rPr>
            </w:pPr>
          </w:p>
        </w:tc>
        <w:tc>
          <w:tcPr>
            <w:tcW w:w="687" w:type="dxa"/>
          </w:tcPr>
          <w:p w14:paraId="0F9750A1" w14:textId="77777777" w:rsidR="002E3C27" w:rsidRPr="003044B3" w:rsidRDefault="002E3C27" w:rsidP="001C3606">
            <w:pPr>
              <w:jc w:val="center"/>
              <w:rPr>
                <w:rFonts w:ascii="Arial" w:hAnsi="Arial" w:cs="Arial"/>
                <w:b/>
                <w:bCs/>
                <w:sz w:val="20"/>
                <w:szCs w:val="20"/>
              </w:rPr>
            </w:pPr>
          </w:p>
        </w:tc>
        <w:tc>
          <w:tcPr>
            <w:tcW w:w="687" w:type="dxa"/>
          </w:tcPr>
          <w:p w14:paraId="3AFCE1DE" w14:textId="77777777" w:rsidR="002E3C27" w:rsidRPr="003044B3" w:rsidRDefault="002E3C27" w:rsidP="001C3606">
            <w:pPr>
              <w:jc w:val="center"/>
              <w:rPr>
                <w:rFonts w:ascii="Arial" w:hAnsi="Arial" w:cs="Arial"/>
                <w:b/>
                <w:bCs/>
                <w:sz w:val="20"/>
                <w:szCs w:val="20"/>
              </w:rPr>
            </w:pPr>
          </w:p>
        </w:tc>
        <w:tc>
          <w:tcPr>
            <w:tcW w:w="687" w:type="dxa"/>
          </w:tcPr>
          <w:p w14:paraId="1271D007" w14:textId="77777777" w:rsidR="002E3C27" w:rsidRPr="003044B3" w:rsidRDefault="002E3C27" w:rsidP="001C3606">
            <w:pPr>
              <w:jc w:val="center"/>
              <w:rPr>
                <w:rFonts w:ascii="Arial" w:hAnsi="Arial" w:cs="Arial"/>
                <w:b/>
                <w:bCs/>
                <w:sz w:val="20"/>
                <w:szCs w:val="20"/>
              </w:rPr>
            </w:pPr>
          </w:p>
        </w:tc>
        <w:tc>
          <w:tcPr>
            <w:tcW w:w="687" w:type="dxa"/>
          </w:tcPr>
          <w:p w14:paraId="33464FDF" w14:textId="77777777" w:rsidR="002E3C27" w:rsidRPr="003044B3" w:rsidRDefault="002E3C27" w:rsidP="001C3606">
            <w:pPr>
              <w:jc w:val="center"/>
              <w:rPr>
                <w:rFonts w:ascii="Arial" w:hAnsi="Arial" w:cs="Arial"/>
                <w:b/>
                <w:bCs/>
                <w:sz w:val="20"/>
                <w:szCs w:val="20"/>
              </w:rPr>
            </w:pPr>
          </w:p>
        </w:tc>
        <w:tc>
          <w:tcPr>
            <w:tcW w:w="687" w:type="dxa"/>
          </w:tcPr>
          <w:p w14:paraId="2B72E1C0" w14:textId="77777777" w:rsidR="002E3C27" w:rsidRPr="003044B3" w:rsidRDefault="002E3C27" w:rsidP="001C3606">
            <w:pPr>
              <w:jc w:val="center"/>
              <w:rPr>
                <w:rFonts w:ascii="Arial" w:hAnsi="Arial" w:cs="Arial"/>
                <w:b/>
                <w:bCs/>
                <w:sz w:val="20"/>
                <w:szCs w:val="20"/>
              </w:rPr>
            </w:pPr>
          </w:p>
        </w:tc>
        <w:tc>
          <w:tcPr>
            <w:tcW w:w="687" w:type="dxa"/>
          </w:tcPr>
          <w:p w14:paraId="714B3E04" w14:textId="77777777" w:rsidR="002E3C27" w:rsidRPr="003044B3" w:rsidRDefault="002E3C27" w:rsidP="001C3606">
            <w:pPr>
              <w:jc w:val="center"/>
              <w:rPr>
                <w:rFonts w:ascii="Arial" w:hAnsi="Arial" w:cs="Arial"/>
                <w:b/>
                <w:bCs/>
                <w:sz w:val="20"/>
                <w:szCs w:val="20"/>
              </w:rPr>
            </w:pPr>
          </w:p>
        </w:tc>
        <w:tc>
          <w:tcPr>
            <w:tcW w:w="687" w:type="dxa"/>
          </w:tcPr>
          <w:p w14:paraId="6E97134A" w14:textId="77777777" w:rsidR="002E3C27" w:rsidRPr="003044B3" w:rsidRDefault="002E3C27" w:rsidP="001C3606">
            <w:pPr>
              <w:jc w:val="center"/>
              <w:rPr>
                <w:rFonts w:ascii="Arial" w:hAnsi="Arial" w:cs="Arial"/>
                <w:b/>
                <w:bCs/>
                <w:sz w:val="20"/>
                <w:szCs w:val="20"/>
              </w:rPr>
            </w:pPr>
          </w:p>
        </w:tc>
        <w:tc>
          <w:tcPr>
            <w:tcW w:w="687" w:type="dxa"/>
          </w:tcPr>
          <w:p w14:paraId="34CBF731" w14:textId="77777777" w:rsidR="002E3C27" w:rsidRPr="003044B3" w:rsidRDefault="002E3C27" w:rsidP="001C3606">
            <w:pPr>
              <w:jc w:val="center"/>
              <w:rPr>
                <w:rFonts w:ascii="Arial" w:hAnsi="Arial" w:cs="Arial"/>
                <w:b/>
                <w:bCs/>
                <w:sz w:val="20"/>
                <w:szCs w:val="20"/>
              </w:rPr>
            </w:pPr>
          </w:p>
        </w:tc>
        <w:tc>
          <w:tcPr>
            <w:tcW w:w="687" w:type="dxa"/>
          </w:tcPr>
          <w:p w14:paraId="0FD6EFA4" w14:textId="77777777" w:rsidR="002E3C27" w:rsidRPr="003044B3" w:rsidRDefault="002E3C27" w:rsidP="001C3606">
            <w:pPr>
              <w:jc w:val="center"/>
              <w:rPr>
                <w:rFonts w:ascii="Arial" w:hAnsi="Arial" w:cs="Arial"/>
                <w:b/>
                <w:bCs/>
                <w:sz w:val="20"/>
                <w:szCs w:val="20"/>
              </w:rPr>
            </w:pPr>
          </w:p>
        </w:tc>
        <w:tc>
          <w:tcPr>
            <w:tcW w:w="687" w:type="dxa"/>
          </w:tcPr>
          <w:p w14:paraId="43B41C14" w14:textId="77777777" w:rsidR="002E3C27" w:rsidRPr="003044B3" w:rsidRDefault="002E3C27" w:rsidP="001C3606">
            <w:pPr>
              <w:jc w:val="center"/>
              <w:rPr>
                <w:rFonts w:ascii="Arial" w:hAnsi="Arial" w:cs="Arial"/>
                <w:b/>
                <w:bCs/>
                <w:sz w:val="20"/>
                <w:szCs w:val="20"/>
              </w:rPr>
            </w:pPr>
          </w:p>
        </w:tc>
      </w:tr>
      <w:tr w:rsidR="002E3C27" w:rsidRPr="00274A16" w14:paraId="5A95C5C9" w14:textId="77777777" w:rsidTr="001C3606">
        <w:trPr>
          <w:trHeight w:val="272"/>
        </w:trPr>
        <w:tc>
          <w:tcPr>
            <w:tcW w:w="1244" w:type="dxa"/>
            <w:vAlign w:val="center"/>
          </w:tcPr>
          <w:p w14:paraId="4D5882EA"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CSE4151</w:t>
            </w:r>
          </w:p>
        </w:tc>
        <w:tc>
          <w:tcPr>
            <w:tcW w:w="4824" w:type="dxa"/>
            <w:vAlign w:val="center"/>
          </w:tcPr>
          <w:p w14:paraId="57A32359"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Computational Geometry</w:t>
            </w:r>
          </w:p>
        </w:tc>
        <w:tc>
          <w:tcPr>
            <w:tcW w:w="688" w:type="dxa"/>
          </w:tcPr>
          <w:p w14:paraId="288FED18" w14:textId="77777777" w:rsidR="002E3C27" w:rsidRDefault="002E3C27" w:rsidP="001C3606">
            <w:pPr>
              <w:jc w:val="center"/>
            </w:pPr>
            <w:r w:rsidRPr="004448EF">
              <w:rPr>
                <w:rFonts w:ascii="Arial" w:hAnsi="Arial" w:cs="Arial"/>
                <w:b/>
                <w:bCs/>
                <w:sz w:val="20"/>
                <w:szCs w:val="20"/>
              </w:rPr>
              <w:t>√</w:t>
            </w:r>
          </w:p>
        </w:tc>
        <w:tc>
          <w:tcPr>
            <w:tcW w:w="688" w:type="dxa"/>
          </w:tcPr>
          <w:p w14:paraId="34876A71" w14:textId="77777777" w:rsidR="002E3C27" w:rsidRPr="003044B3" w:rsidRDefault="002E3C27" w:rsidP="001C3606">
            <w:pPr>
              <w:jc w:val="center"/>
              <w:rPr>
                <w:rFonts w:ascii="Arial" w:hAnsi="Arial" w:cs="Arial"/>
                <w:b/>
                <w:bCs/>
                <w:sz w:val="20"/>
                <w:szCs w:val="20"/>
              </w:rPr>
            </w:pPr>
          </w:p>
        </w:tc>
        <w:tc>
          <w:tcPr>
            <w:tcW w:w="687" w:type="dxa"/>
          </w:tcPr>
          <w:p w14:paraId="4A0B37C8" w14:textId="77777777" w:rsidR="002E3C27" w:rsidRPr="003044B3" w:rsidRDefault="002E3C27" w:rsidP="001C3606">
            <w:pPr>
              <w:jc w:val="center"/>
              <w:rPr>
                <w:rFonts w:ascii="Arial" w:hAnsi="Arial" w:cs="Arial"/>
                <w:b/>
                <w:bCs/>
                <w:sz w:val="20"/>
                <w:szCs w:val="20"/>
              </w:rPr>
            </w:pPr>
          </w:p>
        </w:tc>
        <w:tc>
          <w:tcPr>
            <w:tcW w:w="687" w:type="dxa"/>
          </w:tcPr>
          <w:p w14:paraId="2B67DF7B" w14:textId="77777777" w:rsidR="002E3C27" w:rsidRPr="003044B3" w:rsidRDefault="002E3C27" w:rsidP="001C3606">
            <w:pPr>
              <w:jc w:val="center"/>
              <w:rPr>
                <w:rFonts w:ascii="Arial" w:hAnsi="Arial" w:cs="Arial"/>
                <w:b/>
                <w:bCs/>
                <w:sz w:val="20"/>
                <w:szCs w:val="20"/>
              </w:rPr>
            </w:pPr>
          </w:p>
        </w:tc>
        <w:tc>
          <w:tcPr>
            <w:tcW w:w="687" w:type="dxa"/>
          </w:tcPr>
          <w:p w14:paraId="4AF533C5" w14:textId="77777777" w:rsidR="002E3C27" w:rsidRPr="003044B3" w:rsidRDefault="002E3C27" w:rsidP="001C3606">
            <w:pPr>
              <w:jc w:val="center"/>
              <w:rPr>
                <w:rFonts w:ascii="Arial" w:hAnsi="Arial" w:cs="Arial"/>
                <w:b/>
                <w:bCs/>
                <w:sz w:val="20"/>
                <w:szCs w:val="20"/>
              </w:rPr>
            </w:pPr>
          </w:p>
        </w:tc>
        <w:tc>
          <w:tcPr>
            <w:tcW w:w="687" w:type="dxa"/>
          </w:tcPr>
          <w:p w14:paraId="3BCFEE59" w14:textId="77777777" w:rsidR="002E3C27" w:rsidRPr="003044B3" w:rsidRDefault="002E3C27" w:rsidP="001C3606">
            <w:pPr>
              <w:jc w:val="center"/>
              <w:rPr>
                <w:rFonts w:ascii="Arial" w:hAnsi="Arial" w:cs="Arial"/>
                <w:b/>
                <w:bCs/>
                <w:sz w:val="20"/>
                <w:szCs w:val="20"/>
              </w:rPr>
            </w:pPr>
          </w:p>
        </w:tc>
        <w:tc>
          <w:tcPr>
            <w:tcW w:w="687" w:type="dxa"/>
          </w:tcPr>
          <w:p w14:paraId="32F7A7BF" w14:textId="77777777" w:rsidR="002E3C27" w:rsidRPr="003044B3" w:rsidRDefault="002E3C27" w:rsidP="001C3606">
            <w:pPr>
              <w:jc w:val="center"/>
              <w:rPr>
                <w:rFonts w:ascii="Arial" w:hAnsi="Arial" w:cs="Arial"/>
                <w:b/>
                <w:bCs/>
                <w:sz w:val="20"/>
                <w:szCs w:val="20"/>
              </w:rPr>
            </w:pPr>
          </w:p>
        </w:tc>
        <w:tc>
          <w:tcPr>
            <w:tcW w:w="687" w:type="dxa"/>
          </w:tcPr>
          <w:p w14:paraId="61EB14F0" w14:textId="77777777" w:rsidR="002E3C27" w:rsidRPr="003044B3" w:rsidRDefault="002E3C27" w:rsidP="001C3606">
            <w:pPr>
              <w:jc w:val="center"/>
              <w:rPr>
                <w:rFonts w:ascii="Arial" w:hAnsi="Arial" w:cs="Arial"/>
                <w:b/>
                <w:bCs/>
                <w:sz w:val="20"/>
                <w:szCs w:val="20"/>
              </w:rPr>
            </w:pPr>
          </w:p>
        </w:tc>
        <w:tc>
          <w:tcPr>
            <w:tcW w:w="687" w:type="dxa"/>
          </w:tcPr>
          <w:p w14:paraId="128F3121" w14:textId="77777777" w:rsidR="002E3C27" w:rsidRPr="003044B3" w:rsidRDefault="002E3C27" w:rsidP="001C3606">
            <w:pPr>
              <w:jc w:val="center"/>
              <w:rPr>
                <w:rFonts w:ascii="Arial" w:hAnsi="Arial" w:cs="Arial"/>
                <w:b/>
                <w:bCs/>
                <w:sz w:val="20"/>
                <w:szCs w:val="20"/>
              </w:rPr>
            </w:pPr>
          </w:p>
        </w:tc>
        <w:tc>
          <w:tcPr>
            <w:tcW w:w="687" w:type="dxa"/>
          </w:tcPr>
          <w:p w14:paraId="1A5C6EB8" w14:textId="77777777" w:rsidR="002E3C27" w:rsidRPr="003044B3" w:rsidRDefault="002E3C27" w:rsidP="001C3606">
            <w:pPr>
              <w:jc w:val="center"/>
              <w:rPr>
                <w:rFonts w:ascii="Arial" w:hAnsi="Arial" w:cs="Arial"/>
                <w:b/>
                <w:bCs/>
                <w:sz w:val="20"/>
                <w:szCs w:val="20"/>
              </w:rPr>
            </w:pPr>
          </w:p>
        </w:tc>
        <w:tc>
          <w:tcPr>
            <w:tcW w:w="687" w:type="dxa"/>
          </w:tcPr>
          <w:p w14:paraId="6710575E" w14:textId="77777777" w:rsidR="002E3C27" w:rsidRPr="003044B3" w:rsidRDefault="002E3C27" w:rsidP="001C3606">
            <w:pPr>
              <w:jc w:val="center"/>
              <w:rPr>
                <w:rFonts w:ascii="Arial" w:hAnsi="Arial" w:cs="Arial"/>
                <w:b/>
                <w:bCs/>
                <w:sz w:val="20"/>
                <w:szCs w:val="20"/>
              </w:rPr>
            </w:pPr>
          </w:p>
        </w:tc>
        <w:tc>
          <w:tcPr>
            <w:tcW w:w="687" w:type="dxa"/>
          </w:tcPr>
          <w:p w14:paraId="78F498C5" w14:textId="77777777" w:rsidR="002E3C27" w:rsidRPr="003044B3" w:rsidRDefault="002E3C27" w:rsidP="001C3606">
            <w:pPr>
              <w:jc w:val="center"/>
              <w:rPr>
                <w:rFonts w:ascii="Arial" w:hAnsi="Arial" w:cs="Arial"/>
                <w:b/>
                <w:bCs/>
                <w:sz w:val="20"/>
                <w:szCs w:val="20"/>
              </w:rPr>
            </w:pPr>
          </w:p>
        </w:tc>
      </w:tr>
      <w:tr w:rsidR="002E3C27" w:rsidRPr="00274A16" w14:paraId="6CE6D4D3" w14:textId="77777777" w:rsidTr="001C3606">
        <w:trPr>
          <w:trHeight w:val="272"/>
        </w:trPr>
        <w:tc>
          <w:tcPr>
            <w:tcW w:w="1244" w:type="dxa"/>
            <w:vAlign w:val="center"/>
          </w:tcPr>
          <w:p w14:paraId="3ED1928D"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CSE4152</w:t>
            </w:r>
          </w:p>
        </w:tc>
        <w:tc>
          <w:tcPr>
            <w:tcW w:w="4824" w:type="dxa"/>
            <w:vAlign w:val="center"/>
          </w:tcPr>
          <w:p w14:paraId="08EFFF98"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Computational Geometry Lab</w:t>
            </w:r>
          </w:p>
        </w:tc>
        <w:tc>
          <w:tcPr>
            <w:tcW w:w="688" w:type="dxa"/>
          </w:tcPr>
          <w:p w14:paraId="7A2D31EC" w14:textId="77777777" w:rsidR="002E3C27" w:rsidRDefault="002E3C27" w:rsidP="001C3606">
            <w:pPr>
              <w:jc w:val="center"/>
            </w:pPr>
            <w:r w:rsidRPr="004448EF">
              <w:rPr>
                <w:rFonts w:ascii="Arial" w:hAnsi="Arial" w:cs="Arial"/>
                <w:b/>
                <w:bCs/>
                <w:sz w:val="20"/>
                <w:szCs w:val="20"/>
              </w:rPr>
              <w:t>√</w:t>
            </w:r>
          </w:p>
        </w:tc>
        <w:tc>
          <w:tcPr>
            <w:tcW w:w="688" w:type="dxa"/>
          </w:tcPr>
          <w:p w14:paraId="32E1246B"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23EF61D" w14:textId="77777777" w:rsidR="002E3C27" w:rsidRPr="003044B3" w:rsidRDefault="002E3C27" w:rsidP="001C3606">
            <w:pPr>
              <w:jc w:val="center"/>
              <w:rPr>
                <w:rFonts w:ascii="Arial" w:hAnsi="Arial" w:cs="Arial"/>
                <w:b/>
                <w:bCs/>
                <w:sz w:val="20"/>
                <w:szCs w:val="20"/>
              </w:rPr>
            </w:pPr>
          </w:p>
        </w:tc>
        <w:tc>
          <w:tcPr>
            <w:tcW w:w="687" w:type="dxa"/>
          </w:tcPr>
          <w:p w14:paraId="447476D3" w14:textId="77777777" w:rsidR="002E3C27" w:rsidRPr="003044B3" w:rsidRDefault="002E3C27" w:rsidP="001C3606">
            <w:pPr>
              <w:jc w:val="center"/>
              <w:rPr>
                <w:rFonts w:ascii="Arial" w:hAnsi="Arial" w:cs="Arial"/>
                <w:b/>
                <w:bCs/>
                <w:sz w:val="20"/>
                <w:szCs w:val="20"/>
              </w:rPr>
            </w:pPr>
          </w:p>
        </w:tc>
        <w:tc>
          <w:tcPr>
            <w:tcW w:w="687" w:type="dxa"/>
          </w:tcPr>
          <w:p w14:paraId="42FF50A6" w14:textId="77777777" w:rsidR="002E3C27" w:rsidRPr="003044B3" w:rsidRDefault="002E3C27" w:rsidP="001C3606">
            <w:pPr>
              <w:jc w:val="center"/>
              <w:rPr>
                <w:rFonts w:ascii="Arial" w:hAnsi="Arial" w:cs="Arial"/>
                <w:b/>
                <w:bCs/>
                <w:sz w:val="20"/>
                <w:szCs w:val="20"/>
              </w:rPr>
            </w:pPr>
          </w:p>
        </w:tc>
        <w:tc>
          <w:tcPr>
            <w:tcW w:w="687" w:type="dxa"/>
          </w:tcPr>
          <w:p w14:paraId="57C5D289" w14:textId="77777777" w:rsidR="002E3C27" w:rsidRPr="003044B3" w:rsidRDefault="002E3C27" w:rsidP="001C3606">
            <w:pPr>
              <w:jc w:val="center"/>
              <w:rPr>
                <w:rFonts w:ascii="Arial" w:hAnsi="Arial" w:cs="Arial"/>
                <w:b/>
                <w:bCs/>
                <w:sz w:val="20"/>
                <w:szCs w:val="20"/>
              </w:rPr>
            </w:pPr>
          </w:p>
        </w:tc>
        <w:tc>
          <w:tcPr>
            <w:tcW w:w="687" w:type="dxa"/>
          </w:tcPr>
          <w:p w14:paraId="5B2AB0A1" w14:textId="77777777" w:rsidR="002E3C27" w:rsidRPr="003044B3" w:rsidRDefault="002E3C27" w:rsidP="001C3606">
            <w:pPr>
              <w:jc w:val="center"/>
              <w:rPr>
                <w:rFonts w:ascii="Arial" w:hAnsi="Arial" w:cs="Arial"/>
                <w:b/>
                <w:bCs/>
                <w:sz w:val="20"/>
                <w:szCs w:val="20"/>
              </w:rPr>
            </w:pPr>
          </w:p>
        </w:tc>
        <w:tc>
          <w:tcPr>
            <w:tcW w:w="687" w:type="dxa"/>
          </w:tcPr>
          <w:p w14:paraId="0FC6E8AF" w14:textId="77777777" w:rsidR="002E3C27" w:rsidRPr="003044B3" w:rsidRDefault="002E3C27" w:rsidP="001C3606">
            <w:pPr>
              <w:jc w:val="center"/>
              <w:rPr>
                <w:rFonts w:ascii="Arial" w:hAnsi="Arial" w:cs="Arial"/>
                <w:b/>
                <w:bCs/>
                <w:sz w:val="20"/>
                <w:szCs w:val="20"/>
              </w:rPr>
            </w:pPr>
          </w:p>
        </w:tc>
        <w:tc>
          <w:tcPr>
            <w:tcW w:w="687" w:type="dxa"/>
          </w:tcPr>
          <w:p w14:paraId="5CD92D08" w14:textId="77777777" w:rsidR="002E3C27" w:rsidRPr="003044B3" w:rsidRDefault="002E3C27" w:rsidP="001C3606">
            <w:pPr>
              <w:jc w:val="center"/>
              <w:rPr>
                <w:rFonts w:ascii="Arial" w:hAnsi="Arial" w:cs="Arial"/>
                <w:b/>
                <w:bCs/>
                <w:sz w:val="20"/>
                <w:szCs w:val="20"/>
              </w:rPr>
            </w:pPr>
          </w:p>
        </w:tc>
        <w:tc>
          <w:tcPr>
            <w:tcW w:w="687" w:type="dxa"/>
          </w:tcPr>
          <w:p w14:paraId="12A1733C" w14:textId="77777777" w:rsidR="002E3C27" w:rsidRPr="003044B3" w:rsidRDefault="002E3C27" w:rsidP="001C3606">
            <w:pPr>
              <w:jc w:val="center"/>
              <w:rPr>
                <w:rFonts w:ascii="Arial" w:hAnsi="Arial" w:cs="Arial"/>
                <w:b/>
                <w:bCs/>
                <w:sz w:val="20"/>
                <w:szCs w:val="20"/>
              </w:rPr>
            </w:pPr>
          </w:p>
        </w:tc>
        <w:tc>
          <w:tcPr>
            <w:tcW w:w="687" w:type="dxa"/>
          </w:tcPr>
          <w:p w14:paraId="56CE8AC7" w14:textId="77777777" w:rsidR="002E3C27" w:rsidRPr="003044B3" w:rsidRDefault="002E3C27" w:rsidP="001C3606">
            <w:pPr>
              <w:jc w:val="center"/>
              <w:rPr>
                <w:rFonts w:ascii="Arial" w:hAnsi="Arial" w:cs="Arial"/>
                <w:b/>
                <w:bCs/>
                <w:sz w:val="20"/>
                <w:szCs w:val="20"/>
              </w:rPr>
            </w:pPr>
          </w:p>
        </w:tc>
        <w:tc>
          <w:tcPr>
            <w:tcW w:w="687" w:type="dxa"/>
          </w:tcPr>
          <w:p w14:paraId="4CAEE728" w14:textId="77777777" w:rsidR="002E3C27" w:rsidRPr="003044B3" w:rsidRDefault="002E3C27" w:rsidP="001C3606">
            <w:pPr>
              <w:jc w:val="center"/>
              <w:rPr>
                <w:rFonts w:ascii="Arial" w:hAnsi="Arial" w:cs="Arial"/>
                <w:b/>
                <w:bCs/>
                <w:sz w:val="20"/>
                <w:szCs w:val="20"/>
              </w:rPr>
            </w:pPr>
          </w:p>
        </w:tc>
      </w:tr>
      <w:tr w:rsidR="002E3C27" w:rsidRPr="00274A16" w14:paraId="741F839E" w14:textId="77777777" w:rsidTr="001C3606">
        <w:trPr>
          <w:trHeight w:val="272"/>
        </w:trPr>
        <w:tc>
          <w:tcPr>
            <w:tcW w:w="1244" w:type="dxa"/>
            <w:vAlign w:val="center"/>
          </w:tcPr>
          <w:p w14:paraId="6E7FA70C"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CSE4161</w:t>
            </w:r>
          </w:p>
        </w:tc>
        <w:tc>
          <w:tcPr>
            <w:tcW w:w="4824" w:type="dxa"/>
            <w:vAlign w:val="center"/>
          </w:tcPr>
          <w:p w14:paraId="3238761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Digital Image Processing</w:t>
            </w:r>
          </w:p>
        </w:tc>
        <w:tc>
          <w:tcPr>
            <w:tcW w:w="688" w:type="dxa"/>
          </w:tcPr>
          <w:p w14:paraId="3B1623A5"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5B6256FE"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66B0373F" w14:textId="77777777" w:rsidR="002E3C27" w:rsidRPr="003044B3" w:rsidRDefault="002E3C27" w:rsidP="001C3606">
            <w:pPr>
              <w:jc w:val="center"/>
              <w:rPr>
                <w:rFonts w:ascii="Arial" w:hAnsi="Arial" w:cs="Arial"/>
                <w:b/>
                <w:bCs/>
                <w:sz w:val="20"/>
                <w:szCs w:val="20"/>
              </w:rPr>
            </w:pPr>
          </w:p>
        </w:tc>
        <w:tc>
          <w:tcPr>
            <w:tcW w:w="687" w:type="dxa"/>
          </w:tcPr>
          <w:p w14:paraId="11445816" w14:textId="77777777" w:rsidR="002E3C27" w:rsidRPr="003044B3" w:rsidRDefault="002E3C27" w:rsidP="001C3606">
            <w:pPr>
              <w:jc w:val="center"/>
              <w:rPr>
                <w:rFonts w:ascii="Arial" w:hAnsi="Arial" w:cs="Arial"/>
                <w:b/>
                <w:bCs/>
                <w:sz w:val="20"/>
                <w:szCs w:val="20"/>
              </w:rPr>
            </w:pPr>
          </w:p>
        </w:tc>
        <w:tc>
          <w:tcPr>
            <w:tcW w:w="687" w:type="dxa"/>
          </w:tcPr>
          <w:p w14:paraId="05F40290" w14:textId="77777777" w:rsidR="002E3C27" w:rsidRPr="003044B3" w:rsidRDefault="002E3C27" w:rsidP="001C3606">
            <w:pPr>
              <w:jc w:val="center"/>
              <w:rPr>
                <w:rFonts w:ascii="Arial" w:hAnsi="Arial" w:cs="Arial"/>
                <w:b/>
                <w:bCs/>
                <w:sz w:val="20"/>
                <w:szCs w:val="20"/>
              </w:rPr>
            </w:pPr>
          </w:p>
        </w:tc>
        <w:tc>
          <w:tcPr>
            <w:tcW w:w="687" w:type="dxa"/>
          </w:tcPr>
          <w:p w14:paraId="7D12F51F" w14:textId="77777777" w:rsidR="002E3C27" w:rsidRPr="003044B3" w:rsidRDefault="002E3C27" w:rsidP="001C3606">
            <w:pPr>
              <w:jc w:val="center"/>
              <w:rPr>
                <w:rFonts w:ascii="Arial" w:hAnsi="Arial" w:cs="Arial"/>
                <w:b/>
                <w:bCs/>
                <w:sz w:val="20"/>
                <w:szCs w:val="20"/>
              </w:rPr>
            </w:pPr>
          </w:p>
        </w:tc>
        <w:tc>
          <w:tcPr>
            <w:tcW w:w="687" w:type="dxa"/>
          </w:tcPr>
          <w:p w14:paraId="5B52A9E9" w14:textId="77777777" w:rsidR="002E3C27" w:rsidRPr="003044B3" w:rsidRDefault="002E3C27" w:rsidP="001C3606">
            <w:pPr>
              <w:jc w:val="center"/>
              <w:rPr>
                <w:rFonts w:ascii="Arial" w:hAnsi="Arial" w:cs="Arial"/>
                <w:b/>
                <w:bCs/>
                <w:sz w:val="20"/>
                <w:szCs w:val="20"/>
              </w:rPr>
            </w:pPr>
          </w:p>
        </w:tc>
        <w:tc>
          <w:tcPr>
            <w:tcW w:w="687" w:type="dxa"/>
          </w:tcPr>
          <w:p w14:paraId="0D4D2F08" w14:textId="77777777" w:rsidR="002E3C27" w:rsidRPr="003044B3" w:rsidRDefault="002E3C27" w:rsidP="001C3606">
            <w:pPr>
              <w:jc w:val="center"/>
              <w:rPr>
                <w:rFonts w:ascii="Arial" w:hAnsi="Arial" w:cs="Arial"/>
                <w:b/>
                <w:bCs/>
                <w:sz w:val="20"/>
                <w:szCs w:val="20"/>
              </w:rPr>
            </w:pPr>
          </w:p>
        </w:tc>
        <w:tc>
          <w:tcPr>
            <w:tcW w:w="687" w:type="dxa"/>
          </w:tcPr>
          <w:p w14:paraId="65120226" w14:textId="77777777" w:rsidR="002E3C27" w:rsidRPr="003044B3" w:rsidRDefault="002E3C27" w:rsidP="001C3606">
            <w:pPr>
              <w:jc w:val="center"/>
              <w:rPr>
                <w:rFonts w:ascii="Arial" w:hAnsi="Arial" w:cs="Arial"/>
                <w:sz w:val="20"/>
                <w:szCs w:val="20"/>
              </w:rPr>
            </w:pPr>
          </w:p>
        </w:tc>
        <w:tc>
          <w:tcPr>
            <w:tcW w:w="687" w:type="dxa"/>
          </w:tcPr>
          <w:p w14:paraId="7EE94724" w14:textId="77777777" w:rsidR="002E3C27" w:rsidRPr="003044B3" w:rsidRDefault="002E3C27" w:rsidP="001C3606">
            <w:pPr>
              <w:jc w:val="center"/>
              <w:rPr>
                <w:rFonts w:ascii="Arial" w:hAnsi="Arial" w:cs="Arial"/>
                <w:sz w:val="20"/>
                <w:szCs w:val="20"/>
              </w:rPr>
            </w:pPr>
          </w:p>
        </w:tc>
        <w:tc>
          <w:tcPr>
            <w:tcW w:w="687" w:type="dxa"/>
          </w:tcPr>
          <w:p w14:paraId="565B1A07" w14:textId="77777777" w:rsidR="002E3C27" w:rsidRPr="003044B3" w:rsidRDefault="002E3C27" w:rsidP="001C3606">
            <w:pPr>
              <w:jc w:val="center"/>
              <w:rPr>
                <w:rFonts w:ascii="Arial" w:hAnsi="Arial" w:cs="Arial"/>
                <w:sz w:val="20"/>
                <w:szCs w:val="20"/>
              </w:rPr>
            </w:pPr>
          </w:p>
        </w:tc>
        <w:tc>
          <w:tcPr>
            <w:tcW w:w="687" w:type="dxa"/>
          </w:tcPr>
          <w:p w14:paraId="00025264" w14:textId="77777777" w:rsidR="002E3C27" w:rsidRPr="003044B3" w:rsidRDefault="002E3C27" w:rsidP="001C3606">
            <w:pPr>
              <w:jc w:val="center"/>
              <w:rPr>
                <w:rFonts w:ascii="Arial" w:hAnsi="Arial" w:cs="Arial"/>
                <w:b/>
                <w:bCs/>
                <w:sz w:val="20"/>
                <w:szCs w:val="20"/>
              </w:rPr>
            </w:pPr>
          </w:p>
        </w:tc>
      </w:tr>
      <w:tr w:rsidR="002E3C27" w:rsidRPr="00274A16" w14:paraId="4F954373" w14:textId="77777777" w:rsidTr="001C3606">
        <w:trPr>
          <w:trHeight w:val="272"/>
        </w:trPr>
        <w:tc>
          <w:tcPr>
            <w:tcW w:w="1244" w:type="dxa"/>
            <w:vAlign w:val="center"/>
          </w:tcPr>
          <w:p w14:paraId="78093490"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CSE4162</w:t>
            </w:r>
          </w:p>
        </w:tc>
        <w:tc>
          <w:tcPr>
            <w:tcW w:w="4824" w:type="dxa"/>
            <w:vAlign w:val="center"/>
          </w:tcPr>
          <w:p w14:paraId="14328328"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Digital Image Processing Lab</w:t>
            </w:r>
          </w:p>
        </w:tc>
        <w:tc>
          <w:tcPr>
            <w:tcW w:w="688" w:type="dxa"/>
          </w:tcPr>
          <w:p w14:paraId="70DE5F55"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1DFC3CD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0B79CDC"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4F099510" w14:textId="77777777" w:rsidR="002E3C27" w:rsidRPr="003044B3" w:rsidRDefault="002E3C27" w:rsidP="001C3606">
            <w:pPr>
              <w:jc w:val="center"/>
              <w:rPr>
                <w:rFonts w:ascii="Arial" w:hAnsi="Arial" w:cs="Arial"/>
                <w:b/>
                <w:bCs/>
                <w:sz w:val="20"/>
                <w:szCs w:val="20"/>
              </w:rPr>
            </w:pPr>
          </w:p>
        </w:tc>
        <w:tc>
          <w:tcPr>
            <w:tcW w:w="687" w:type="dxa"/>
          </w:tcPr>
          <w:p w14:paraId="3DA86B71" w14:textId="77777777" w:rsidR="002E3C27" w:rsidRPr="003044B3" w:rsidRDefault="002E3C27" w:rsidP="001C3606">
            <w:pPr>
              <w:jc w:val="center"/>
              <w:rPr>
                <w:rFonts w:ascii="Arial" w:hAnsi="Arial" w:cs="Arial"/>
                <w:b/>
                <w:bCs/>
                <w:sz w:val="20"/>
                <w:szCs w:val="20"/>
              </w:rPr>
            </w:pPr>
          </w:p>
        </w:tc>
        <w:tc>
          <w:tcPr>
            <w:tcW w:w="687" w:type="dxa"/>
          </w:tcPr>
          <w:p w14:paraId="012EA5B9" w14:textId="77777777" w:rsidR="002E3C27" w:rsidRPr="003044B3" w:rsidRDefault="002E3C27" w:rsidP="001C3606">
            <w:pPr>
              <w:jc w:val="center"/>
              <w:rPr>
                <w:rFonts w:ascii="Arial" w:hAnsi="Arial" w:cs="Arial"/>
                <w:b/>
                <w:bCs/>
                <w:sz w:val="20"/>
                <w:szCs w:val="20"/>
              </w:rPr>
            </w:pPr>
          </w:p>
        </w:tc>
        <w:tc>
          <w:tcPr>
            <w:tcW w:w="687" w:type="dxa"/>
          </w:tcPr>
          <w:p w14:paraId="75984B3F" w14:textId="77777777" w:rsidR="002E3C27" w:rsidRPr="003044B3" w:rsidRDefault="002E3C27" w:rsidP="001C3606">
            <w:pPr>
              <w:jc w:val="center"/>
              <w:rPr>
                <w:rFonts w:ascii="Arial" w:hAnsi="Arial" w:cs="Arial"/>
                <w:b/>
                <w:bCs/>
                <w:sz w:val="20"/>
                <w:szCs w:val="20"/>
              </w:rPr>
            </w:pPr>
          </w:p>
        </w:tc>
        <w:tc>
          <w:tcPr>
            <w:tcW w:w="687" w:type="dxa"/>
          </w:tcPr>
          <w:p w14:paraId="6E8BB40F" w14:textId="77777777" w:rsidR="002E3C27" w:rsidRPr="003044B3" w:rsidRDefault="002E3C27" w:rsidP="001C3606">
            <w:pPr>
              <w:jc w:val="center"/>
              <w:rPr>
                <w:rFonts w:ascii="Arial" w:hAnsi="Arial" w:cs="Arial"/>
                <w:b/>
                <w:bCs/>
                <w:sz w:val="20"/>
                <w:szCs w:val="20"/>
              </w:rPr>
            </w:pPr>
          </w:p>
        </w:tc>
        <w:tc>
          <w:tcPr>
            <w:tcW w:w="687" w:type="dxa"/>
          </w:tcPr>
          <w:p w14:paraId="008798B7" w14:textId="77777777" w:rsidR="002E3C27" w:rsidRPr="003044B3" w:rsidRDefault="002E3C27" w:rsidP="001C3606">
            <w:pPr>
              <w:jc w:val="center"/>
              <w:rPr>
                <w:rFonts w:ascii="Arial" w:hAnsi="Arial" w:cs="Arial"/>
                <w:sz w:val="20"/>
                <w:szCs w:val="20"/>
              </w:rPr>
            </w:pPr>
          </w:p>
        </w:tc>
        <w:tc>
          <w:tcPr>
            <w:tcW w:w="687" w:type="dxa"/>
          </w:tcPr>
          <w:p w14:paraId="6CFA624B" w14:textId="77777777" w:rsidR="002E3C27" w:rsidRPr="003044B3" w:rsidRDefault="002E3C27" w:rsidP="001C3606">
            <w:pPr>
              <w:jc w:val="center"/>
              <w:rPr>
                <w:rFonts w:ascii="Arial" w:hAnsi="Arial" w:cs="Arial"/>
                <w:sz w:val="20"/>
                <w:szCs w:val="20"/>
              </w:rPr>
            </w:pPr>
          </w:p>
        </w:tc>
        <w:tc>
          <w:tcPr>
            <w:tcW w:w="687" w:type="dxa"/>
          </w:tcPr>
          <w:p w14:paraId="5C99D1D4" w14:textId="77777777" w:rsidR="002E3C27" w:rsidRPr="003044B3" w:rsidRDefault="002E3C27" w:rsidP="001C3606">
            <w:pPr>
              <w:jc w:val="center"/>
              <w:rPr>
                <w:rFonts w:ascii="Arial" w:hAnsi="Arial" w:cs="Arial"/>
                <w:sz w:val="20"/>
                <w:szCs w:val="20"/>
              </w:rPr>
            </w:pPr>
          </w:p>
        </w:tc>
        <w:tc>
          <w:tcPr>
            <w:tcW w:w="687" w:type="dxa"/>
          </w:tcPr>
          <w:p w14:paraId="14139DB1" w14:textId="77777777" w:rsidR="002E3C27" w:rsidRPr="003044B3" w:rsidRDefault="002E3C27" w:rsidP="001C3606">
            <w:pPr>
              <w:jc w:val="center"/>
              <w:rPr>
                <w:rFonts w:ascii="Arial" w:hAnsi="Arial" w:cs="Arial"/>
                <w:b/>
                <w:bCs/>
                <w:sz w:val="20"/>
                <w:szCs w:val="20"/>
              </w:rPr>
            </w:pPr>
          </w:p>
        </w:tc>
      </w:tr>
      <w:tr w:rsidR="002E3C27" w:rsidRPr="00274A16" w14:paraId="344AD888" w14:textId="77777777" w:rsidTr="001C3606">
        <w:trPr>
          <w:trHeight w:val="272"/>
        </w:trPr>
        <w:tc>
          <w:tcPr>
            <w:tcW w:w="1244" w:type="dxa"/>
            <w:vAlign w:val="center"/>
          </w:tcPr>
          <w:p w14:paraId="2C497CCD"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 4171</w:t>
            </w:r>
          </w:p>
        </w:tc>
        <w:tc>
          <w:tcPr>
            <w:tcW w:w="4824" w:type="dxa"/>
            <w:vAlign w:val="center"/>
          </w:tcPr>
          <w:p w14:paraId="1A459F23"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Simulation and Modeling</w:t>
            </w:r>
          </w:p>
        </w:tc>
        <w:tc>
          <w:tcPr>
            <w:tcW w:w="688" w:type="dxa"/>
          </w:tcPr>
          <w:p w14:paraId="7BF6D34F" w14:textId="77777777" w:rsidR="002E3C27" w:rsidRPr="003044B3" w:rsidRDefault="002E3C27" w:rsidP="001C3606">
            <w:pPr>
              <w:jc w:val="center"/>
              <w:rPr>
                <w:rFonts w:ascii="Arial" w:hAnsi="Arial" w:cs="Arial"/>
                <w:sz w:val="20"/>
                <w:szCs w:val="20"/>
              </w:rPr>
            </w:pPr>
          </w:p>
        </w:tc>
        <w:tc>
          <w:tcPr>
            <w:tcW w:w="688" w:type="dxa"/>
          </w:tcPr>
          <w:p w14:paraId="4715767C"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D6F4565"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50C5FF12" w14:textId="77777777" w:rsidR="002E3C27" w:rsidRPr="003044B3" w:rsidRDefault="002E3C27" w:rsidP="001C3606">
            <w:pPr>
              <w:jc w:val="center"/>
              <w:rPr>
                <w:rFonts w:ascii="Arial" w:hAnsi="Arial" w:cs="Arial"/>
                <w:b/>
                <w:bCs/>
                <w:sz w:val="20"/>
                <w:szCs w:val="20"/>
              </w:rPr>
            </w:pPr>
          </w:p>
        </w:tc>
        <w:tc>
          <w:tcPr>
            <w:tcW w:w="687" w:type="dxa"/>
          </w:tcPr>
          <w:p w14:paraId="56D72509"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6B4BFC3" w14:textId="77777777" w:rsidR="002E3C27" w:rsidRPr="003044B3" w:rsidRDefault="002E3C27" w:rsidP="001C3606">
            <w:pPr>
              <w:jc w:val="center"/>
              <w:rPr>
                <w:rFonts w:ascii="Arial" w:hAnsi="Arial" w:cs="Arial"/>
                <w:b/>
                <w:bCs/>
                <w:sz w:val="20"/>
                <w:szCs w:val="20"/>
              </w:rPr>
            </w:pPr>
          </w:p>
        </w:tc>
        <w:tc>
          <w:tcPr>
            <w:tcW w:w="687" w:type="dxa"/>
          </w:tcPr>
          <w:p w14:paraId="2F2D4820" w14:textId="77777777" w:rsidR="002E3C27" w:rsidRPr="003044B3" w:rsidRDefault="002E3C27" w:rsidP="001C3606">
            <w:pPr>
              <w:jc w:val="center"/>
              <w:rPr>
                <w:rFonts w:ascii="Arial" w:hAnsi="Arial" w:cs="Arial"/>
                <w:b/>
                <w:bCs/>
                <w:sz w:val="20"/>
                <w:szCs w:val="20"/>
              </w:rPr>
            </w:pPr>
          </w:p>
        </w:tc>
        <w:tc>
          <w:tcPr>
            <w:tcW w:w="687" w:type="dxa"/>
          </w:tcPr>
          <w:p w14:paraId="7734B483" w14:textId="77777777" w:rsidR="002E3C27" w:rsidRPr="003044B3" w:rsidRDefault="002E3C27" w:rsidP="001C3606">
            <w:pPr>
              <w:jc w:val="center"/>
              <w:rPr>
                <w:rFonts w:ascii="Arial" w:hAnsi="Arial" w:cs="Arial"/>
                <w:b/>
                <w:bCs/>
                <w:sz w:val="20"/>
                <w:szCs w:val="20"/>
              </w:rPr>
            </w:pPr>
          </w:p>
        </w:tc>
        <w:tc>
          <w:tcPr>
            <w:tcW w:w="687" w:type="dxa"/>
          </w:tcPr>
          <w:p w14:paraId="3BFDEAF8" w14:textId="77777777" w:rsidR="002E3C27" w:rsidRPr="003044B3" w:rsidRDefault="002E3C27" w:rsidP="001C3606">
            <w:pPr>
              <w:jc w:val="center"/>
              <w:rPr>
                <w:rFonts w:ascii="Arial" w:hAnsi="Arial" w:cs="Arial"/>
                <w:b/>
                <w:bCs/>
                <w:sz w:val="20"/>
                <w:szCs w:val="20"/>
              </w:rPr>
            </w:pPr>
          </w:p>
        </w:tc>
        <w:tc>
          <w:tcPr>
            <w:tcW w:w="687" w:type="dxa"/>
          </w:tcPr>
          <w:p w14:paraId="172BFCCB" w14:textId="77777777" w:rsidR="002E3C27" w:rsidRPr="003044B3" w:rsidRDefault="002E3C27" w:rsidP="001C3606">
            <w:pPr>
              <w:jc w:val="center"/>
              <w:rPr>
                <w:rFonts w:ascii="Arial" w:hAnsi="Arial" w:cs="Arial"/>
                <w:b/>
                <w:bCs/>
                <w:sz w:val="20"/>
                <w:szCs w:val="20"/>
              </w:rPr>
            </w:pPr>
          </w:p>
        </w:tc>
        <w:tc>
          <w:tcPr>
            <w:tcW w:w="687" w:type="dxa"/>
          </w:tcPr>
          <w:p w14:paraId="0D8DC347" w14:textId="77777777" w:rsidR="002E3C27" w:rsidRPr="003044B3" w:rsidRDefault="002E3C27" w:rsidP="001C3606">
            <w:pPr>
              <w:jc w:val="center"/>
              <w:rPr>
                <w:rFonts w:ascii="Arial" w:hAnsi="Arial" w:cs="Arial"/>
                <w:b/>
                <w:bCs/>
                <w:sz w:val="20"/>
                <w:szCs w:val="20"/>
              </w:rPr>
            </w:pPr>
          </w:p>
        </w:tc>
        <w:tc>
          <w:tcPr>
            <w:tcW w:w="687" w:type="dxa"/>
          </w:tcPr>
          <w:p w14:paraId="128931DE" w14:textId="77777777" w:rsidR="002E3C27" w:rsidRPr="003044B3" w:rsidRDefault="002E3C27" w:rsidP="001C3606">
            <w:pPr>
              <w:jc w:val="center"/>
              <w:rPr>
                <w:rFonts w:ascii="Arial" w:hAnsi="Arial" w:cs="Arial"/>
                <w:b/>
                <w:bCs/>
                <w:sz w:val="20"/>
                <w:szCs w:val="20"/>
              </w:rPr>
            </w:pPr>
          </w:p>
        </w:tc>
      </w:tr>
      <w:tr w:rsidR="002E3C27" w:rsidRPr="00274A16" w14:paraId="1B184FDF" w14:textId="77777777" w:rsidTr="001C3606">
        <w:trPr>
          <w:trHeight w:val="272"/>
        </w:trPr>
        <w:tc>
          <w:tcPr>
            <w:tcW w:w="1244" w:type="dxa"/>
            <w:vAlign w:val="center"/>
          </w:tcPr>
          <w:p w14:paraId="3661ACCD"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 4172</w:t>
            </w:r>
          </w:p>
        </w:tc>
        <w:tc>
          <w:tcPr>
            <w:tcW w:w="4824" w:type="dxa"/>
            <w:vAlign w:val="center"/>
          </w:tcPr>
          <w:p w14:paraId="5C2F14AE"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Simulation and Modeling Lab</w:t>
            </w:r>
          </w:p>
        </w:tc>
        <w:tc>
          <w:tcPr>
            <w:tcW w:w="688" w:type="dxa"/>
          </w:tcPr>
          <w:p w14:paraId="153939BF" w14:textId="77777777" w:rsidR="002E3C27" w:rsidRPr="003044B3" w:rsidRDefault="002E3C27" w:rsidP="001C3606">
            <w:pPr>
              <w:jc w:val="center"/>
              <w:rPr>
                <w:rFonts w:ascii="Arial" w:hAnsi="Arial" w:cs="Arial"/>
                <w:sz w:val="20"/>
                <w:szCs w:val="20"/>
              </w:rPr>
            </w:pPr>
          </w:p>
        </w:tc>
        <w:tc>
          <w:tcPr>
            <w:tcW w:w="688" w:type="dxa"/>
          </w:tcPr>
          <w:p w14:paraId="4F690264" w14:textId="77777777" w:rsidR="002E3C27" w:rsidRPr="003044B3" w:rsidRDefault="002E3C27" w:rsidP="001C3606">
            <w:pPr>
              <w:jc w:val="center"/>
              <w:rPr>
                <w:rFonts w:ascii="Arial" w:hAnsi="Arial" w:cs="Arial"/>
                <w:b/>
                <w:bCs/>
                <w:sz w:val="20"/>
                <w:szCs w:val="20"/>
              </w:rPr>
            </w:pPr>
          </w:p>
        </w:tc>
        <w:tc>
          <w:tcPr>
            <w:tcW w:w="687" w:type="dxa"/>
          </w:tcPr>
          <w:p w14:paraId="0A8DA467" w14:textId="77777777" w:rsidR="002E3C27" w:rsidRPr="003044B3" w:rsidRDefault="002E3C27" w:rsidP="001C3606">
            <w:pPr>
              <w:jc w:val="center"/>
              <w:rPr>
                <w:rFonts w:ascii="Arial" w:hAnsi="Arial" w:cs="Arial"/>
                <w:b/>
                <w:bCs/>
                <w:sz w:val="20"/>
                <w:szCs w:val="20"/>
              </w:rPr>
            </w:pPr>
          </w:p>
        </w:tc>
        <w:tc>
          <w:tcPr>
            <w:tcW w:w="687" w:type="dxa"/>
          </w:tcPr>
          <w:p w14:paraId="76E8B05F" w14:textId="77777777" w:rsidR="002E3C27" w:rsidRPr="003044B3" w:rsidRDefault="002E3C27" w:rsidP="001C3606">
            <w:pPr>
              <w:jc w:val="center"/>
              <w:rPr>
                <w:rFonts w:ascii="Arial" w:hAnsi="Arial" w:cs="Arial"/>
                <w:b/>
                <w:bCs/>
                <w:sz w:val="20"/>
                <w:szCs w:val="20"/>
              </w:rPr>
            </w:pPr>
          </w:p>
        </w:tc>
        <w:tc>
          <w:tcPr>
            <w:tcW w:w="687" w:type="dxa"/>
          </w:tcPr>
          <w:p w14:paraId="57C32C1D"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5803B42" w14:textId="77777777" w:rsidR="002E3C27" w:rsidRPr="003044B3" w:rsidRDefault="002E3C27" w:rsidP="001C3606">
            <w:pPr>
              <w:jc w:val="center"/>
              <w:rPr>
                <w:rFonts w:ascii="Arial" w:hAnsi="Arial" w:cs="Arial"/>
                <w:b/>
                <w:bCs/>
                <w:sz w:val="20"/>
                <w:szCs w:val="20"/>
              </w:rPr>
            </w:pPr>
          </w:p>
        </w:tc>
        <w:tc>
          <w:tcPr>
            <w:tcW w:w="687" w:type="dxa"/>
          </w:tcPr>
          <w:p w14:paraId="536E544D" w14:textId="77777777" w:rsidR="002E3C27" w:rsidRPr="003044B3" w:rsidRDefault="002E3C27" w:rsidP="001C3606">
            <w:pPr>
              <w:jc w:val="center"/>
              <w:rPr>
                <w:rFonts w:ascii="Arial" w:hAnsi="Arial" w:cs="Arial"/>
                <w:b/>
                <w:bCs/>
                <w:sz w:val="20"/>
                <w:szCs w:val="20"/>
              </w:rPr>
            </w:pPr>
          </w:p>
        </w:tc>
        <w:tc>
          <w:tcPr>
            <w:tcW w:w="687" w:type="dxa"/>
          </w:tcPr>
          <w:p w14:paraId="4AA4FB98" w14:textId="77777777" w:rsidR="002E3C27" w:rsidRPr="003044B3" w:rsidRDefault="002E3C27" w:rsidP="001C3606">
            <w:pPr>
              <w:jc w:val="center"/>
              <w:rPr>
                <w:rFonts w:ascii="Arial" w:hAnsi="Arial" w:cs="Arial"/>
                <w:b/>
                <w:bCs/>
                <w:sz w:val="20"/>
                <w:szCs w:val="20"/>
              </w:rPr>
            </w:pPr>
          </w:p>
        </w:tc>
        <w:tc>
          <w:tcPr>
            <w:tcW w:w="687" w:type="dxa"/>
          </w:tcPr>
          <w:p w14:paraId="3654C618" w14:textId="77777777" w:rsidR="002E3C27" w:rsidRPr="003044B3" w:rsidRDefault="002E3C27" w:rsidP="001C3606">
            <w:pPr>
              <w:jc w:val="center"/>
              <w:rPr>
                <w:rFonts w:ascii="Arial" w:hAnsi="Arial" w:cs="Arial"/>
                <w:b/>
                <w:bCs/>
                <w:sz w:val="20"/>
                <w:szCs w:val="20"/>
              </w:rPr>
            </w:pPr>
          </w:p>
        </w:tc>
        <w:tc>
          <w:tcPr>
            <w:tcW w:w="687" w:type="dxa"/>
          </w:tcPr>
          <w:p w14:paraId="6D405252" w14:textId="77777777" w:rsidR="002E3C27" w:rsidRPr="003044B3" w:rsidRDefault="002E3C27" w:rsidP="001C3606">
            <w:pPr>
              <w:jc w:val="center"/>
              <w:rPr>
                <w:rFonts w:ascii="Arial" w:hAnsi="Arial" w:cs="Arial"/>
                <w:b/>
                <w:bCs/>
                <w:sz w:val="20"/>
                <w:szCs w:val="20"/>
              </w:rPr>
            </w:pPr>
          </w:p>
        </w:tc>
        <w:tc>
          <w:tcPr>
            <w:tcW w:w="687" w:type="dxa"/>
          </w:tcPr>
          <w:p w14:paraId="57A2F831" w14:textId="77777777" w:rsidR="002E3C27" w:rsidRPr="003044B3" w:rsidRDefault="002E3C27" w:rsidP="001C3606">
            <w:pPr>
              <w:jc w:val="center"/>
              <w:rPr>
                <w:rFonts w:ascii="Arial" w:hAnsi="Arial" w:cs="Arial"/>
                <w:b/>
                <w:bCs/>
                <w:sz w:val="20"/>
                <w:szCs w:val="20"/>
              </w:rPr>
            </w:pPr>
          </w:p>
        </w:tc>
        <w:tc>
          <w:tcPr>
            <w:tcW w:w="687" w:type="dxa"/>
          </w:tcPr>
          <w:p w14:paraId="221858ED" w14:textId="77777777" w:rsidR="002E3C27" w:rsidRPr="003044B3" w:rsidRDefault="002E3C27" w:rsidP="001C3606">
            <w:pPr>
              <w:jc w:val="center"/>
              <w:rPr>
                <w:rFonts w:ascii="Arial" w:hAnsi="Arial" w:cs="Arial"/>
                <w:b/>
                <w:bCs/>
                <w:sz w:val="20"/>
                <w:szCs w:val="20"/>
              </w:rPr>
            </w:pPr>
          </w:p>
        </w:tc>
      </w:tr>
      <w:tr w:rsidR="002E3C27" w:rsidRPr="00274A16" w14:paraId="576F7149" w14:textId="77777777" w:rsidTr="001C3606">
        <w:trPr>
          <w:trHeight w:val="272"/>
        </w:trPr>
        <w:tc>
          <w:tcPr>
            <w:tcW w:w="1244" w:type="dxa"/>
          </w:tcPr>
          <w:p w14:paraId="0EBCD457"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CSE4181</w:t>
            </w:r>
          </w:p>
        </w:tc>
        <w:tc>
          <w:tcPr>
            <w:tcW w:w="4824" w:type="dxa"/>
          </w:tcPr>
          <w:p w14:paraId="7D2AB52A"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UI UX Engineering</w:t>
            </w:r>
          </w:p>
        </w:tc>
        <w:tc>
          <w:tcPr>
            <w:tcW w:w="688" w:type="dxa"/>
          </w:tcPr>
          <w:p w14:paraId="6A7508DC" w14:textId="77777777" w:rsidR="002E3C27" w:rsidRPr="00473EAE" w:rsidRDefault="002E3C27" w:rsidP="001C3606">
            <w:pPr>
              <w:jc w:val="center"/>
              <w:rPr>
                <w:rFonts w:ascii="Arial" w:hAnsi="Arial" w:cs="Arial"/>
                <w:b/>
                <w:bCs/>
                <w:sz w:val="20"/>
                <w:szCs w:val="20"/>
              </w:rPr>
            </w:pPr>
          </w:p>
        </w:tc>
        <w:tc>
          <w:tcPr>
            <w:tcW w:w="688" w:type="dxa"/>
          </w:tcPr>
          <w:p w14:paraId="26E1E2D3" w14:textId="77777777" w:rsidR="002E3C27" w:rsidRPr="00473EAE" w:rsidRDefault="002E3C27" w:rsidP="001C3606">
            <w:pPr>
              <w:jc w:val="center"/>
              <w:rPr>
                <w:rFonts w:ascii="Arial" w:hAnsi="Arial" w:cs="Arial"/>
                <w:b/>
                <w:bCs/>
                <w:sz w:val="20"/>
                <w:szCs w:val="20"/>
              </w:rPr>
            </w:pPr>
          </w:p>
        </w:tc>
        <w:tc>
          <w:tcPr>
            <w:tcW w:w="687" w:type="dxa"/>
          </w:tcPr>
          <w:p w14:paraId="42C778A4" w14:textId="77777777" w:rsidR="002E3C27" w:rsidRPr="00473EAE"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796C0A0F" w14:textId="77777777" w:rsidR="002E3C27" w:rsidRPr="00473EAE" w:rsidRDefault="002E3C27" w:rsidP="001C3606">
            <w:pPr>
              <w:jc w:val="center"/>
              <w:rPr>
                <w:rFonts w:ascii="Arial" w:hAnsi="Arial" w:cs="Arial"/>
                <w:b/>
                <w:bCs/>
                <w:sz w:val="20"/>
                <w:szCs w:val="20"/>
              </w:rPr>
            </w:pPr>
          </w:p>
        </w:tc>
        <w:tc>
          <w:tcPr>
            <w:tcW w:w="687" w:type="dxa"/>
          </w:tcPr>
          <w:p w14:paraId="40CAE386" w14:textId="77777777" w:rsidR="002E3C27" w:rsidRPr="00473EAE" w:rsidRDefault="002E3C27" w:rsidP="001C3606">
            <w:pPr>
              <w:jc w:val="center"/>
              <w:rPr>
                <w:rFonts w:ascii="Arial" w:hAnsi="Arial" w:cs="Arial"/>
                <w:b/>
                <w:bCs/>
                <w:sz w:val="20"/>
                <w:szCs w:val="20"/>
              </w:rPr>
            </w:pPr>
          </w:p>
        </w:tc>
        <w:tc>
          <w:tcPr>
            <w:tcW w:w="687" w:type="dxa"/>
          </w:tcPr>
          <w:p w14:paraId="4287721B" w14:textId="77777777" w:rsidR="002E3C27" w:rsidRPr="00473EAE" w:rsidRDefault="002E3C27" w:rsidP="001C3606">
            <w:pPr>
              <w:jc w:val="center"/>
              <w:rPr>
                <w:rFonts w:ascii="Arial" w:hAnsi="Arial" w:cs="Arial"/>
                <w:b/>
                <w:bCs/>
                <w:sz w:val="20"/>
                <w:szCs w:val="20"/>
              </w:rPr>
            </w:pPr>
          </w:p>
        </w:tc>
        <w:tc>
          <w:tcPr>
            <w:tcW w:w="687" w:type="dxa"/>
          </w:tcPr>
          <w:p w14:paraId="61315B43" w14:textId="77777777" w:rsidR="002E3C27" w:rsidRPr="00473EAE" w:rsidRDefault="002E3C27" w:rsidP="001C3606">
            <w:pPr>
              <w:jc w:val="center"/>
              <w:rPr>
                <w:rFonts w:ascii="Arial" w:hAnsi="Arial" w:cs="Arial"/>
                <w:b/>
                <w:bCs/>
                <w:sz w:val="20"/>
                <w:szCs w:val="20"/>
              </w:rPr>
            </w:pPr>
          </w:p>
        </w:tc>
        <w:tc>
          <w:tcPr>
            <w:tcW w:w="687" w:type="dxa"/>
          </w:tcPr>
          <w:p w14:paraId="3D86F0EE" w14:textId="77777777" w:rsidR="002E3C27" w:rsidRPr="00473EAE" w:rsidRDefault="002E3C27" w:rsidP="001C3606">
            <w:pPr>
              <w:jc w:val="center"/>
              <w:rPr>
                <w:rFonts w:ascii="Arial" w:hAnsi="Arial" w:cs="Arial"/>
                <w:b/>
                <w:bCs/>
                <w:sz w:val="20"/>
                <w:szCs w:val="20"/>
              </w:rPr>
            </w:pPr>
          </w:p>
        </w:tc>
        <w:tc>
          <w:tcPr>
            <w:tcW w:w="687" w:type="dxa"/>
          </w:tcPr>
          <w:p w14:paraId="7CD5C142" w14:textId="77777777" w:rsidR="002E3C27" w:rsidRPr="00473EAE" w:rsidRDefault="002E3C27" w:rsidP="001C3606">
            <w:pPr>
              <w:jc w:val="center"/>
              <w:rPr>
                <w:rFonts w:ascii="Arial" w:hAnsi="Arial" w:cs="Arial"/>
                <w:b/>
                <w:bCs/>
                <w:sz w:val="20"/>
                <w:szCs w:val="20"/>
              </w:rPr>
            </w:pPr>
          </w:p>
        </w:tc>
        <w:tc>
          <w:tcPr>
            <w:tcW w:w="687" w:type="dxa"/>
          </w:tcPr>
          <w:p w14:paraId="2F640946" w14:textId="77777777" w:rsidR="002E3C27" w:rsidRPr="00473EAE" w:rsidRDefault="002E3C27" w:rsidP="001C3606">
            <w:pPr>
              <w:jc w:val="center"/>
              <w:rPr>
                <w:rFonts w:ascii="Arial" w:hAnsi="Arial" w:cs="Arial"/>
                <w:b/>
                <w:bCs/>
                <w:sz w:val="20"/>
                <w:szCs w:val="20"/>
              </w:rPr>
            </w:pPr>
          </w:p>
        </w:tc>
        <w:tc>
          <w:tcPr>
            <w:tcW w:w="687" w:type="dxa"/>
          </w:tcPr>
          <w:p w14:paraId="2BC4857E" w14:textId="77777777" w:rsidR="002E3C27" w:rsidRPr="00473EAE" w:rsidRDefault="002E3C27" w:rsidP="001C3606">
            <w:pPr>
              <w:jc w:val="center"/>
              <w:rPr>
                <w:rFonts w:ascii="Arial" w:hAnsi="Arial" w:cs="Arial"/>
                <w:b/>
                <w:bCs/>
                <w:sz w:val="20"/>
                <w:szCs w:val="20"/>
              </w:rPr>
            </w:pPr>
          </w:p>
        </w:tc>
        <w:tc>
          <w:tcPr>
            <w:tcW w:w="687" w:type="dxa"/>
          </w:tcPr>
          <w:p w14:paraId="2D41FC0E" w14:textId="77777777" w:rsidR="002E3C27" w:rsidRPr="00473EAE" w:rsidRDefault="002E3C27" w:rsidP="001C3606">
            <w:pPr>
              <w:jc w:val="center"/>
              <w:rPr>
                <w:rFonts w:ascii="Arial" w:hAnsi="Arial" w:cs="Arial"/>
                <w:b/>
                <w:bCs/>
                <w:sz w:val="20"/>
                <w:szCs w:val="20"/>
              </w:rPr>
            </w:pPr>
          </w:p>
        </w:tc>
      </w:tr>
      <w:tr w:rsidR="002E3C27" w:rsidRPr="00274A16" w14:paraId="50D837F9" w14:textId="77777777" w:rsidTr="001C3606">
        <w:trPr>
          <w:trHeight w:val="272"/>
        </w:trPr>
        <w:tc>
          <w:tcPr>
            <w:tcW w:w="1244" w:type="dxa"/>
          </w:tcPr>
          <w:p w14:paraId="6959F34E"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CSE4182</w:t>
            </w:r>
          </w:p>
        </w:tc>
        <w:tc>
          <w:tcPr>
            <w:tcW w:w="4824" w:type="dxa"/>
          </w:tcPr>
          <w:p w14:paraId="3AD7E5DB"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UI UX Engineering Lab</w:t>
            </w:r>
          </w:p>
        </w:tc>
        <w:tc>
          <w:tcPr>
            <w:tcW w:w="688" w:type="dxa"/>
          </w:tcPr>
          <w:p w14:paraId="0799D954" w14:textId="77777777" w:rsidR="002E3C27" w:rsidRPr="00473EAE" w:rsidRDefault="002E3C27" w:rsidP="001C3606">
            <w:pPr>
              <w:jc w:val="center"/>
              <w:rPr>
                <w:rFonts w:ascii="Arial" w:hAnsi="Arial" w:cs="Arial"/>
                <w:b/>
                <w:bCs/>
                <w:sz w:val="20"/>
                <w:szCs w:val="20"/>
              </w:rPr>
            </w:pPr>
          </w:p>
        </w:tc>
        <w:tc>
          <w:tcPr>
            <w:tcW w:w="688" w:type="dxa"/>
          </w:tcPr>
          <w:p w14:paraId="34332C08" w14:textId="77777777" w:rsidR="002E3C27" w:rsidRPr="00473EAE" w:rsidRDefault="002E3C27" w:rsidP="001C3606">
            <w:pPr>
              <w:jc w:val="center"/>
              <w:rPr>
                <w:rFonts w:ascii="Arial" w:hAnsi="Arial" w:cs="Arial"/>
                <w:b/>
                <w:bCs/>
                <w:sz w:val="20"/>
                <w:szCs w:val="20"/>
              </w:rPr>
            </w:pPr>
          </w:p>
        </w:tc>
        <w:tc>
          <w:tcPr>
            <w:tcW w:w="687" w:type="dxa"/>
          </w:tcPr>
          <w:p w14:paraId="2A2CF172" w14:textId="77777777" w:rsidR="002E3C27" w:rsidRPr="00473EAE"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9376148" w14:textId="77777777" w:rsidR="002E3C27" w:rsidRPr="00473EAE" w:rsidRDefault="002E3C27" w:rsidP="001C3606">
            <w:pPr>
              <w:jc w:val="center"/>
              <w:rPr>
                <w:rFonts w:ascii="Arial" w:hAnsi="Arial" w:cs="Arial"/>
                <w:b/>
                <w:bCs/>
                <w:sz w:val="20"/>
                <w:szCs w:val="20"/>
              </w:rPr>
            </w:pPr>
          </w:p>
        </w:tc>
        <w:tc>
          <w:tcPr>
            <w:tcW w:w="687" w:type="dxa"/>
          </w:tcPr>
          <w:p w14:paraId="7C9BC9D7" w14:textId="77777777" w:rsidR="002E3C27" w:rsidRPr="00473EAE" w:rsidRDefault="002E3C27" w:rsidP="001C3606">
            <w:pPr>
              <w:jc w:val="center"/>
              <w:rPr>
                <w:rFonts w:ascii="Arial" w:hAnsi="Arial" w:cs="Arial"/>
                <w:b/>
                <w:bCs/>
                <w:sz w:val="20"/>
                <w:szCs w:val="20"/>
              </w:rPr>
            </w:pPr>
          </w:p>
        </w:tc>
        <w:tc>
          <w:tcPr>
            <w:tcW w:w="687" w:type="dxa"/>
          </w:tcPr>
          <w:p w14:paraId="7F9B3044" w14:textId="77777777" w:rsidR="002E3C27" w:rsidRPr="00473EAE" w:rsidRDefault="002E3C27" w:rsidP="001C3606">
            <w:pPr>
              <w:jc w:val="center"/>
              <w:rPr>
                <w:rFonts w:ascii="Arial" w:hAnsi="Arial" w:cs="Arial"/>
                <w:b/>
                <w:bCs/>
                <w:sz w:val="20"/>
                <w:szCs w:val="20"/>
              </w:rPr>
            </w:pPr>
          </w:p>
        </w:tc>
        <w:tc>
          <w:tcPr>
            <w:tcW w:w="687" w:type="dxa"/>
          </w:tcPr>
          <w:p w14:paraId="7F97A7F2" w14:textId="77777777" w:rsidR="002E3C27" w:rsidRPr="00473EAE" w:rsidRDefault="002E3C27" w:rsidP="001C3606">
            <w:pPr>
              <w:jc w:val="center"/>
              <w:rPr>
                <w:rFonts w:ascii="Arial" w:hAnsi="Arial" w:cs="Arial"/>
                <w:b/>
                <w:bCs/>
                <w:sz w:val="20"/>
                <w:szCs w:val="20"/>
              </w:rPr>
            </w:pPr>
          </w:p>
        </w:tc>
        <w:tc>
          <w:tcPr>
            <w:tcW w:w="687" w:type="dxa"/>
          </w:tcPr>
          <w:p w14:paraId="7812E9DE" w14:textId="77777777" w:rsidR="002E3C27" w:rsidRPr="00473EAE" w:rsidRDefault="002E3C27" w:rsidP="001C3606">
            <w:pPr>
              <w:jc w:val="center"/>
              <w:rPr>
                <w:rFonts w:ascii="Arial" w:hAnsi="Arial" w:cs="Arial"/>
                <w:b/>
                <w:bCs/>
                <w:sz w:val="20"/>
                <w:szCs w:val="20"/>
              </w:rPr>
            </w:pPr>
          </w:p>
        </w:tc>
        <w:tc>
          <w:tcPr>
            <w:tcW w:w="687" w:type="dxa"/>
          </w:tcPr>
          <w:p w14:paraId="08A2ECB4" w14:textId="77777777" w:rsidR="002E3C27" w:rsidRPr="00473EAE" w:rsidRDefault="002E3C27" w:rsidP="001C3606">
            <w:pPr>
              <w:jc w:val="center"/>
              <w:rPr>
                <w:rFonts w:ascii="Arial" w:hAnsi="Arial" w:cs="Arial"/>
                <w:b/>
                <w:bCs/>
                <w:sz w:val="20"/>
                <w:szCs w:val="20"/>
              </w:rPr>
            </w:pPr>
          </w:p>
        </w:tc>
        <w:tc>
          <w:tcPr>
            <w:tcW w:w="687" w:type="dxa"/>
          </w:tcPr>
          <w:p w14:paraId="6D5F5D06" w14:textId="77777777" w:rsidR="002E3C27" w:rsidRPr="00473EAE" w:rsidRDefault="002E3C27" w:rsidP="001C3606">
            <w:pPr>
              <w:jc w:val="center"/>
              <w:rPr>
                <w:rFonts w:ascii="Arial" w:hAnsi="Arial" w:cs="Arial"/>
                <w:b/>
                <w:bCs/>
                <w:sz w:val="20"/>
                <w:szCs w:val="20"/>
              </w:rPr>
            </w:pPr>
          </w:p>
        </w:tc>
        <w:tc>
          <w:tcPr>
            <w:tcW w:w="687" w:type="dxa"/>
          </w:tcPr>
          <w:p w14:paraId="7E80B2C0" w14:textId="77777777" w:rsidR="002E3C27" w:rsidRPr="00473EAE" w:rsidRDefault="002E3C27" w:rsidP="001C3606">
            <w:pPr>
              <w:jc w:val="center"/>
              <w:rPr>
                <w:rFonts w:ascii="Arial" w:hAnsi="Arial" w:cs="Arial"/>
                <w:b/>
                <w:bCs/>
                <w:sz w:val="20"/>
                <w:szCs w:val="20"/>
              </w:rPr>
            </w:pPr>
          </w:p>
        </w:tc>
        <w:tc>
          <w:tcPr>
            <w:tcW w:w="687" w:type="dxa"/>
          </w:tcPr>
          <w:p w14:paraId="2A566E75" w14:textId="77777777" w:rsidR="002E3C27" w:rsidRPr="00473EAE" w:rsidRDefault="002E3C27" w:rsidP="001C3606">
            <w:pPr>
              <w:jc w:val="center"/>
              <w:rPr>
                <w:rFonts w:ascii="Arial" w:hAnsi="Arial" w:cs="Arial"/>
                <w:b/>
                <w:bCs/>
                <w:sz w:val="20"/>
                <w:szCs w:val="20"/>
              </w:rPr>
            </w:pPr>
          </w:p>
        </w:tc>
      </w:tr>
      <w:tr w:rsidR="002E3C27" w:rsidRPr="00274A16" w14:paraId="43A7E111" w14:textId="77777777" w:rsidTr="001C3606">
        <w:trPr>
          <w:trHeight w:val="272"/>
        </w:trPr>
        <w:tc>
          <w:tcPr>
            <w:tcW w:w="1244" w:type="dxa"/>
          </w:tcPr>
          <w:p w14:paraId="11E83183"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CSE4191</w:t>
            </w:r>
          </w:p>
        </w:tc>
        <w:tc>
          <w:tcPr>
            <w:tcW w:w="4824" w:type="dxa"/>
          </w:tcPr>
          <w:p w14:paraId="13C03134"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Blockchain</w:t>
            </w:r>
          </w:p>
        </w:tc>
        <w:tc>
          <w:tcPr>
            <w:tcW w:w="688" w:type="dxa"/>
          </w:tcPr>
          <w:p w14:paraId="4F2C5DB9" w14:textId="77777777" w:rsidR="002E3C27" w:rsidRPr="00473EAE"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8" w:type="dxa"/>
          </w:tcPr>
          <w:p w14:paraId="74146722" w14:textId="77777777" w:rsidR="002E3C27" w:rsidRPr="00473EAE" w:rsidRDefault="002E3C27" w:rsidP="001C3606">
            <w:pPr>
              <w:jc w:val="center"/>
              <w:rPr>
                <w:rFonts w:ascii="Arial" w:hAnsi="Arial" w:cs="Arial"/>
                <w:b/>
                <w:bCs/>
                <w:sz w:val="20"/>
                <w:szCs w:val="20"/>
              </w:rPr>
            </w:pPr>
          </w:p>
        </w:tc>
        <w:tc>
          <w:tcPr>
            <w:tcW w:w="687" w:type="dxa"/>
          </w:tcPr>
          <w:p w14:paraId="4DC576E4" w14:textId="77777777" w:rsidR="002E3C27" w:rsidRPr="00473EAE"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B6EE644" w14:textId="77777777" w:rsidR="002E3C27" w:rsidRPr="00473EAE" w:rsidRDefault="002E3C27" w:rsidP="001C3606">
            <w:pPr>
              <w:jc w:val="center"/>
              <w:rPr>
                <w:rFonts w:ascii="Arial" w:hAnsi="Arial" w:cs="Arial"/>
                <w:b/>
                <w:bCs/>
                <w:sz w:val="20"/>
                <w:szCs w:val="20"/>
              </w:rPr>
            </w:pPr>
          </w:p>
        </w:tc>
        <w:tc>
          <w:tcPr>
            <w:tcW w:w="687" w:type="dxa"/>
          </w:tcPr>
          <w:p w14:paraId="58848596" w14:textId="77777777" w:rsidR="002E3C27" w:rsidRPr="00473EAE" w:rsidRDefault="002E3C27" w:rsidP="001C3606">
            <w:pPr>
              <w:jc w:val="center"/>
              <w:rPr>
                <w:rFonts w:ascii="Arial" w:hAnsi="Arial" w:cs="Arial"/>
                <w:b/>
                <w:bCs/>
                <w:sz w:val="20"/>
                <w:szCs w:val="20"/>
              </w:rPr>
            </w:pPr>
          </w:p>
        </w:tc>
        <w:tc>
          <w:tcPr>
            <w:tcW w:w="687" w:type="dxa"/>
          </w:tcPr>
          <w:p w14:paraId="6F059EE3" w14:textId="77777777" w:rsidR="002E3C27" w:rsidRPr="00473EAE" w:rsidRDefault="002E3C27" w:rsidP="001C3606">
            <w:pPr>
              <w:jc w:val="center"/>
              <w:rPr>
                <w:rFonts w:ascii="Arial" w:hAnsi="Arial" w:cs="Arial"/>
                <w:b/>
                <w:bCs/>
                <w:sz w:val="20"/>
                <w:szCs w:val="20"/>
              </w:rPr>
            </w:pPr>
          </w:p>
        </w:tc>
        <w:tc>
          <w:tcPr>
            <w:tcW w:w="687" w:type="dxa"/>
          </w:tcPr>
          <w:p w14:paraId="45AD4AAC" w14:textId="77777777" w:rsidR="002E3C27" w:rsidRPr="00473EAE" w:rsidRDefault="002E3C27" w:rsidP="001C3606">
            <w:pPr>
              <w:jc w:val="center"/>
              <w:rPr>
                <w:rFonts w:ascii="Arial" w:hAnsi="Arial" w:cs="Arial"/>
                <w:b/>
                <w:bCs/>
                <w:sz w:val="20"/>
                <w:szCs w:val="20"/>
              </w:rPr>
            </w:pPr>
          </w:p>
        </w:tc>
        <w:tc>
          <w:tcPr>
            <w:tcW w:w="687" w:type="dxa"/>
          </w:tcPr>
          <w:p w14:paraId="24168B04" w14:textId="77777777" w:rsidR="002E3C27" w:rsidRPr="00473EAE" w:rsidRDefault="002E3C27" w:rsidP="001C3606">
            <w:pPr>
              <w:jc w:val="center"/>
              <w:rPr>
                <w:rFonts w:ascii="Arial" w:hAnsi="Arial" w:cs="Arial"/>
                <w:b/>
                <w:bCs/>
                <w:sz w:val="20"/>
                <w:szCs w:val="20"/>
              </w:rPr>
            </w:pPr>
          </w:p>
        </w:tc>
        <w:tc>
          <w:tcPr>
            <w:tcW w:w="687" w:type="dxa"/>
          </w:tcPr>
          <w:p w14:paraId="0FDFECD3" w14:textId="77777777" w:rsidR="002E3C27" w:rsidRPr="00473EAE" w:rsidRDefault="002E3C27" w:rsidP="001C3606">
            <w:pPr>
              <w:jc w:val="center"/>
              <w:rPr>
                <w:rFonts w:ascii="Arial" w:hAnsi="Arial" w:cs="Arial"/>
                <w:b/>
                <w:bCs/>
                <w:sz w:val="20"/>
                <w:szCs w:val="20"/>
              </w:rPr>
            </w:pPr>
          </w:p>
        </w:tc>
        <w:tc>
          <w:tcPr>
            <w:tcW w:w="687" w:type="dxa"/>
          </w:tcPr>
          <w:p w14:paraId="1C8D225C" w14:textId="77777777" w:rsidR="002E3C27" w:rsidRPr="00473EAE" w:rsidRDefault="002E3C27" w:rsidP="001C3606">
            <w:pPr>
              <w:jc w:val="center"/>
              <w:rPr>
                <w:rFonts w:ascii="Arial" w:hAnsi="Arial" w:cs="Arial"/>
                <w:b/>
                <w:bCs/>
                <w:sz w:val="20"/>
                <w:szCs w:val="20"/>
              </w:rPr>
            </w:pPr>
          </w:p>
        </w:tc>
        <w:tc>
          <w:tcPr>
            <w:tcW w:w="687" w:type="dxa"/>
          </w:tcPr>
          <w:p w14:paraId="6D6BF6BD" w14:textId="77777777" w:rsidR="002E3C27" w:rsidRPr="00473EAE" w:rsidRDefault="002E3C27" w:rsidP="001C3606">
            <w:pPr>
              <w:jc w:val="center"/>
              <w:rPr>
                <w:rFonts w:ascii="Arial" w:hAnsi="Arial" w:cs="Arial"/>
                <w:b/>
                <w:bCs/>
                <w:sz w:val="20"/>
                <w:szCs w:val="20"/>
              </w:rPr>
            </w:pPr>
          </w:p>
        </w:tc>
        <w:tc>
          <w:tcPr>
            <w:tcW w:w="687" w:type="dxa"/>
          </w:tcPr>
          <w:p w14:paraId="61E5B043" w14:textId="77777777" w:rsidR="002E3C27" w:rsidRPr="00473EAE" w:rsidRDefault="002E3C27" w:rsidP="001C3606">
            <w:pPr>
              <w:jc w:val="center"/>
              <w:rPr>
                <w:rFonts w:ascii="Arial" w:hAnsi="Arial" w:cs="Arial"/>
                <w:b/>
                <w:bCs/>
                <w:sz w:val="20"/>
                <w:szCs w:val="20"/>
              </w:rPr>
            </w:pPr>
          </w:p>
        </w:tc>
      </w:tr>
      <w:tr w:rsidR="002E3C27" w:rsidRPr="00274A16" w14:paraId="5A06AFF0" w14:textId="77777777" w:rsidTr="001C3606">
        <w:trPr>
          <w:trHeight w:val="272"/>
        </w:trPr>
        <w:tc>
          <w:tcPr>
            <w:tcW w:w="1244" w:type="dxa"/>
          </w:tcPr>
          <w:p w14:paraId="1A722424"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CSE4192</w:t>
            </w:r>
          </w:p>
        </w:tc>
        <w:tc>
          <w:tcPr>
            <w:tcW w:w="4824" w:type="dxa"/>
          </w:tcPr>
          <w:p w14:paraId="27E14030" w14:textId="77777777" w:rsidR="002E3C27" w:rsidRPr="00794F9B" w:rsidRDefault="002E3C27" w:rsidP="001C3606">
            <w:pPr>
              <w:rPr>
                <w:rFonts w:ascii="Arial" w:hAnsi="Arial" w:cs="Arial"/>
                <w:color w:val="000000" w:themeColor="text1"/>
                <w:sz w:val="18"/>
                <w:szCs w:val="18"/>
              </w:rPr>
            </w:pPr>
            <w:r w:rsidRPr="00794F9B">
              <w:rPr>
                <w:rFonts w:ascii="Arial" w:hAnsi="Arial" w:cs="Arial"/>
                <w:color w:val="000000" w:themeColor="text1"/>
                <w:sz w:val="18"/>
                <w:szCs w:val="18"/>
              </w:rPr>
              <w:t>Blockchain Lab</w:t>
            </w:r>
          </w:p>
        </w:tc>
        <w:tc>
          <w:tcPr>
            <w:tcW w:w="688" w:type="dxa"/>
          </w:tcPr>
          <w:p w14:paraId="07683361" w14:textId="77777777" w:rsidR="002E3C27" w:rsidRPr="00473EAE" w:rsidRDefault="002E3C27" w:rsidP="001C3606">
            <w:pPr>
              <w:jc w:val="center"/>
              <w:rPr>
                <w:rFonts w:ascii="Arial" w:hAnsi="Arial" w:cs="Arial"/>
                <w:b/>
                <w:bCs/>
                <w:sz w:val="20"/>
                <w:szCs w:val="20"/>
              </w:rPr>
            </w:pPr>
          </w:p>
        </w:tc>
        <w:tc>
          <w:tcPr>
            <w:tcW w:w="688" w:type="dxa"/>
          </w:tcPr>
          <w:p w14:paraId="4387BDB8" w14:textId="77777777" w:rsidR="002E3C27" w:rsidRPr="00473EAE" w:rsidRDefault="002E3C27" w:rsidP="001C3606">
            <w:pPr>
              <w:jc w:val="center"/>
              <w:rPr>
                <w:rFonts w:ascii="Arial" w:hAnsi="Arial" w:cs="Arial"/>
                <w:b/>
                <w:bCs/>
                <w:sz w:val="20"/>
                <w:szCs w:val="20"/>
              </w:rPr>
            </w:pPr>
          </w:p>
        </w:tc>
        <w:tc>
          <w:tcPr>
            <w:tcW w:w="687" w:type="dxa"/>
          </w:tcPr>
          <w:p w14:paraId="49861F80" w14:textId="77777777" w:rsidR="002E3C27" w:rsidRPr="00473EAE"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9733B4E" w14:textId="77777777" w:rsidR="002E3C27" w:rsidRPr="00473EAE" w:rsidRDefault="002E3C27" w:rsidP="001C3606">
            <w:pPr>
              <w:jc w:val="center"/>
              <w:rPr>
                <w:rFonts w:ascii="Arial" w:hAnsi="Arial" w:cs="Arial"/>
                <w:b/>
                <w:bCs/>
                <w:sz w:val="20"/>
                <w:szCs w:val="20"/>
              </w:rPr>
            </w:pPr>
          </w:p>
        </w:tc>
        <w:tc>
          <w:tcPr>
            <w:tcW w:w="687" w:type="dxa"/>
          </w:tcPr>
          <w:p w14:paraId="14B6F5F5" w14:textId="77777777" w:rsidR="002E3C27" w:rsidRPr="00473EAE" w:rsidRDefault="002E3C27" w:rsidP="001C3606">
            <w:pPr>
              <w:jc w:val="center"/>
              <w:rPr>
                <w:rFonts w:ascii="Arial" w:hAnsi="Arial" w:cs="Arial"/>
                <w:b/>
                <w:bCs/>
                <w:sz w:val="20"/>
                <w:szCs w:val="20"/>
              </w:rPr>
            </w:pPr>
          </w:p>
        </w:tc>
        <w:tc>
          <w:tcPr>
            <w:tcW w:w="687" w:type="dxa"/>
          </w:tcPr>
          <w:p w14:paraId="4A066A95" w14:textId="77777777" w:rsidR="002E3C27" w:rsidRPr="00473EAE" w:rsidRDefault="002E3C27" w:rsidP="001C3606">
            <w:pPr>
              <w:jc w:val="center"/>
              <w:rPr>
                <w:rFonts w:ascii="Arial" w:hAnsi="Arial" w:cs="Arial"/>
                <w:b/>
                <w:bCs/>
                <w:sz w:val="20"/>
                <w:szCs w:val="20"/>
              </w:rPr>
            </w:pPr>
          </w:p>
        </w:tc>
        <w:tc>
          <w:tcPr>
            <w:tcW w:w="687" w:type="dxa"/>
          </w:tcPr>
          <w:p w14:paraId="7333A0E8" w14:textId="77777777" w:rsidR="002E3C27" w:rsidRPr="00473EAE" w:rsidRDefault="002E3C27" w:rsidP="001C3606">
            <w:pPr>
              <w:jc w:val="center"/>
              <w:rPr>
                <w:rFonts w:ascii="Arial" w:hAnsi="Arial" w:cs="Arial"/>
                <w:b/>
                <w:bCs/>
                <w:sz w:val="20"/>
                <w:szCs w:val="20"/>
              </w:rPr>
            </w:pPr>
          </w:p>
        </w:tc>
        <w:tc>
          <w:tcPr>
            <w:tcW w:w="687" w:type="dxa"/>
          </w:tcPr>
          <w:p w14:paraId="1EB0C8C3" w14:textId="77777777" w:rsidR="002E3C27" w:rsidRPr="00473EAE" w:rsidRDefault="002E3C27" w:rsidP="001C3606">
            <w:pPr>
              <w:jc w:val="center"/>
              <w:rPr>
                <w:rFonts w:ascii="Arial" w:hAnsi="Arial" w:cs="Arial"/>
                <w:b/>
                <w:bCs/>
                <w:sz w:val="20"/>
                <w:szCs w:val="20"/>
              </w:rPr>
            </w:pPr>
          </w:p>
        </w:tc>
        <w:tc>
          <w:tcPr>
            <w:tcW w:w="687" w:type="dxa"/>
          </w:tcPr>
          <w:p w14:paraId="7F12AAA4" w14:textId="77777777" w:rsidR="002E3C27" w:rsidRPr="00473EAE" w:rsidRDefault="002E3C27" w:rsidP="001C3606">
            <w:pPr>
              <w:jc w:val="center"/>
              <w:rPr>
                <w:rFonts w:ascii="Arial" w:hAnsi="Arial" w:cs="Arial"/>
                <w:b/>
                <w:bCs/>
                <w:sz w:val="20"/>
                <w:szCs w:val="20"/>
              </w:rPr>
            </w:pPr>
          </w:p>
        </w:tc>
        <w:tc>
          <w:tcPr>
            <w:tcW w:w="687" w:type="dxa"/>
          </w:tcPr>
          <w:p w14:paraId="0A295290" w14:textId="77777777" w:rsidR="002E3C27" w:rsidRPr="00473EAE" w:rsidRDefault="002E3C27" w:rsidP="001C3606">
            <w:pPr>
              <w:jc w:val="center"/>
              <w:rPr>
                <w:rFonts w:ascii="Arial" w:hAnsi="Arial" w:cs="Arial"/>
                <w:b/>
                <w:bCs/>
                <w:sz w:val="20"/>
                <w:szCs w:val="20"/>
              </w:rPr>
            </w:pPr>
          </w:p>
        </w:tc>
        <w:tc>
          <w:tcPr>
            <w:tcW w:w="687" w:type="dxa"/>
          </w:tcPr>
          <w:p w14:paraId="6E5110E3" w14:textId="77777777" w:rsidR="002E3C27" w:rsidRPr="00473EAE" w:rsidRDefault="002E3C27" w:rsidP="001C3606">
            <w:pPr>
              <w:jc w:val="center"/>
              <w:rPr>
                <w:rFonts w:ascii="Arial" w:hAnsi="Arial" w:cs="Arial"/>
                <w:b/>
                <w:bCs/>
                <w:sz w:val="20"/>
                <w:szCs w:val="20"/>
              </w:rPr>
            </w:pPr>
          </w:p>
        </w:tc>
        <w:tc>
          <w:tcPr>
            <w:tcW w:w="687" w:type="dxa"/>
          </w:tcPr>
          <w:p w14:paraId="3701C59C" w14:textId="77777777" w:rsidR="002E3C27" w:rsidRPr="00473EAE" w:rsidRDefault="002E3C27" w:rsidP="001C3606">
            <w:pPr>
              <w:jc w:val="center"/>
              <w:rPr>
                <w:rFonts w:ascii="Arial" w:hAnsi="Arial" w:cs="Arial"/>
                <w:b/>
                <w:bCs/>
                <w:sz w:val="20"/>
                <w:szCs w:val="20"/>
              </w:rPr>
            </w:pPr>
          </w:p>
        </w:tc>
      </w:tr>
    </w:tbl>
    <w:p w14:paraId="4D9861DA" w14:textId="77777777" w:rsidR="002E3C27" w:rsidRDefault="002E3C27" w:rsidP="002E3C27">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14:paraId="69EED5F7" w14:textId="77777777" w:rsidR="002E3C27" w:rsidRDefault="002E3C27" w:rsidP="002E3C27">
      <w:r>
        <w:br w:type="page"/>
      </w:r>
    </w:p>
    <w:tbl>
      <w:tblPr>
        <w:tblStyle w:val="TableGrid"/>
        <w:tblpPr w:leftFromText="180" w:rightFromText="180" w:horzAnchor="margin" w:tblpXSpec="center" w:tblpY="840"/>
        <w:tblW w:w="14314" w:type="dxa"/>
        <w:tblLayout w:type="fixed"/>
        <w:tblLook w:val="04A0" w:firstRow="1" w:lastRow="0" w:firstColumn="1" w:lastColumn="0" w:noHBand="0" w:noVBand="1"/>
      </w:tblPr>
      <w:tblGrid>
        <w:gridCol w:w="1244"/>
        <w:gridCol w:w="4824"/>
        <w:gridCol w:w="688"/>
        <w:gridCol w:w="688"/>
        <w:gridCol w:w="687"/>
        <w:gridCol w:w="687"/>
        <w:gridCol w:w="687"/>
        <w:gridCol w:w="687"/>
        <w:gridCol w:w="687"/>
        <w:gridCol w:w="687"/>
        <w:gridCol w:w="687"/>
        <w:gridCol w:w="687"/>
        <w:gridCol w:w="687"/>
        <w:gridCol w:w="687"/>
      </w:tblGrid>
      <w:tr w:rsidR="002E3C27" w:rsidRPr="00274A16" w14:paraId="34EB74A9" w14:textId="77777777" w:rsidTr="001C3606">
        <w:trPr>
          <w:trHeight w:val="408"/>
        </w:trPr>
        <w:tc>
          <w:tcPr>
            <w:tcW w:w="1244" w:type="dxa"/>
            <w:shd w:val="clear" w:color="auto" w:fill="BFBFBF" w:themeFill="background1" w:themeFillShade="BF"/>
          </w:tcPr>
          <w:p w14:paraId="0A93428B"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lastRenderedPageBreak/>
              <w:t>Course ID</w:t>
            </w:r>
          </w:p>
        </w:tc>
        <w:tc>
          <w:tcPr>
            <w:tcW w:w="4824" w:type="dxa"/>
            <w:shd w:val="clear" w:color="auto" w:fill="BFBFBF" w:themeFill="background1" w:themeFillShade="BF"/>
          </w:tcPr>
          <w:p w14:paraId="4E6C91DB" w14:textId="77777777" w:rsidR="002E3C27" w:rsidRPr="00274A16" w:rsidRDefault="002E3C27" w:rsidP="001C3606">
            <w:pPr>
              <w:rPr>
                <w:rFonts w:ascii="Arial" w:hAnsi="Arial" w:cs="Arial"/>
                <w:b/>
                <w:bCs/>
                <w:sz w:val="18"/>
                <w:szCs w:val="18"/>
              </w:rPr>
            </w:pPr>
            <w:r w:rsidRPr="00274A16">
              <w:rPr>
                <w:rFonts w:ascii="Arial" w:hAnsi="Arial" w:cs="Arial"/>
                <w:b/>
                <w:bCs/>
                <w:sz w:val="18"/>
                <w:szCs w:val="18"/>
              </w:rPr>
              <w:t xml:space="preserve">Course Title </w:t>
            </w:r>
          </w:p>
        </w:tc>
        <w:tc>
          <w:tcPr>
            <w:tcW w:w="688" w:type="dxa"/>
            <w:shd w:val="clear" w:color="auto" w:fill="BFBFBF" w:themeFill="background1" w:themeFillShade="BF"/>
            <w:vAlign w:val="center"/>
          </w:tcPr>
          <w:p w14:paraId="362463B6"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w:t>
            </w:r>
          </w:p>
        </w:tc>
        <w:tc>
          <w:tcPr>
            <w:tcW w:w="688" w:type="dxa"/>
            <w:shd w:val="clear" w:color="auto" w:fill="BFBFBF" w:themeFill="background1" w:themeFillShade="BF"/>
            <w:vAlign w:val="center"/>
          </w:tcPr>
          <w:p w14:paraId="2D121F33"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PO2</w:t>
            </w:r>
          </w:p>
        </w:tc>
        <w:tc>
          <w:tcPr>
            <w:tcW w:w="687" w:type="dxa"/>
            <w:shd w:val="clear" w:color="auto" w:fill="BFBFBF" w:themeFill="background1" w:themeFillShade="BF"/>
            <w:vAlign w:val="center"/>
          </w:tcPr>
          <w:p w14:paraId="2B43B874"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PO3</w:t>
            </w:r>
          </w:p>
        </w:tc>
        <w:tc>
          <w:tcPr>
            <w:tcW w:w="687" w:type="dxa"/>
            <w:shd w:val="clear" w:color="auto" w:fill="BFBFBF" w:themeFill="background1" w:themeFillShade="BF"/>
            <w:vAlign w:val="center"/>
          </w:tcPr>
          <w:p w14:paraId="6007F43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PO4</w:t>
            </w:r>
          </w:p>
        </w:tc>
        <w:tc>
          <w:tcPr>
            <w:tcW w:w="687" w:type="dxa"/>
            <w:shd w:val="clear" w:color="auto" w:fill="BFBFBF" w:themeFill="background1" w:themeFillShade="BF"/>
            <w:vAlign w:val="center"/>
          </w:tcPr>
          <w:p w14:paraId="2C308CB1"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PO5</w:t>
            </w:r>
          </w:p>
        </w:tc>
        <w:tc>
          <w:tcPr>
            <w:tcW w:w="687" w:type="dxa"/>
            <w:shd w:val="clear" w:color="auto" w:fill="BFBFBF" w:themeFill="background1" w:themeFillShade="BF"/>
            <w:vAlign w:val="center"/>
          </w:tcPr>
          <w:p w14:paraId="5D922A4E"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PO6</w:t>
            </w:r>
          </w:p>
        </w:tc>
        <w:tc>
          <w:tcPr>
            <w:tcW w:w="687" w:type="dxa"/>
            <w:shd w:val="clear" w:color="auto" w:fill="BFBFBF" w:themeFill="background1" w:themeFillShade="BF"/>
            <w:vAlign w:val="center"/>
          </w:tcPr>
          <w:p w14:paraId="4B6DE187"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PO7</w:t>
            </w:r>
          </w:p>
        </w:tc>
        <w:tc>
          <w:tcPr>
            <w:tcW w:w="687" w:type="dxa"/>
            <w:shd w:val="clear" w:color="auto" w:fill="BFBFBF" w:themeFill="background1" w:themeFillShade="BF"/>
            <w:vAlign w:val="center"/>
          </w:tcPr>
          <w:p w14:paraId="5171E729"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PO8</w:t>
            </w:r>
          </w:p>
        </w:tc>
        <w:tc>
          <w:tcPr>
            <w:tcW w:w="687" w:type="dxa"/>
            <w:shd w:val="clear" w:color="auto" w:fill="BFBFBF" w:themeFill="background1" w:themeFillShade="BF"/>
            <w:vAlign w:val="center"/>
          </w:tcPr>
          <w:p w14:paraId="19BDF80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PO9</w:t>
            </w:r>
          </w:p>
        </w:tc>
        <w:tc>
          <w:tcPr>
            <w:tcW w:w="687" w:type="dxa"/>
            <w:shd w:val="clear" w:color="auto" w:fill="BFBFBF" w:themeFill="background1" w:themeFillShade="BF"/>
            <w:vAlign w:val="center"/>
          </w:tcPr>
          <w:p w14:paraId="27E1AA4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PO10</w:t>
            </w:r>
          </w:p>
        </w:tc>
        <w:tc>
          <w:tcPr>
            <w:tcW w:w="687" w:type="dxa"/>
            <w:shd w:val="clear" w:color="auto" w:fill="BFBFBF" w:themeFill="background1" w:themeFillShade="BF"/>
            <w:vAlign w:val="center"/>
          </w:tcPr>
          <w:p w14:paraId="174DDE9A"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PO11</w:t>
            </w:r>
          </w:p>
        </w:tc>
        <w:tc>
          <w:tcPr>
            <w:tcW w:w="687" w:type="dxa"/>
            <w:shd w:val="clear" w:color="auto" w:fill="BFBFBF" w:themeFill="background1" w:themeFillShade="BF"/>
            <w:vAlign w:val="center"/>
          </w:tcPr>
          <w:p w14:paraId="21618301"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P)12</w:t>
            </w:r>
          </w:p>
        </w:tc>
      </w:tr>
      <w:tr w:rsidR="002E3C27" w:rsidRPr="00274A16" w14:paraId="7A9A0049" w14:textId="77777777" w:rsidTr="001C3606">
        <w:trPr>
          <w:trHeight w:val="272"/>
        </w:trPr>
        <w:tc>
          <w:tcPr>
            <w:tcW w:w="1244" w:type="dxa"/>
            <w:vAlign w:val="center"/>
          </w:tcPr>
          <w:p w14:paraId="47E7532E"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CSE4211</w:t>
            </w:r>
          </w:p>
        </w:tc>
        <w:tc>
          <w:tcPr>
            <w:tcW w:w="4824" w:type="dxa"/>
            <w:vAlign w:val="center"/>
          </w:tcPr>
          <w:p w14:paraId="106EF91C"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Machine Learning</w:t>
            </w:r>
          </w:p>
        </w:tc>
        <w:tc>
          <w:tcPr>
            <w:tcW w:w="688" w:type="dxa"/>
          </w:tcPr>
          <w:p w14:paraId="0C576225" w14:textId="77777777" w:rsidR="002E3C27" w:rsidRPr="00274A16" w:rsidRDefault="002E3C27" w:rsidP="001C3606">
            <w:pPr>
              <w:jc w:val="center"/>
              <w:rPr>
                <w:rFonts w:ascii="Arial" w:hAnsi="Arial" w:cs="Arial"/>
                <w:sz w:val="18"/>
                <w:szCs w:val="18"/>
              </w:rPr>
            </w:pPr>
          </w:p>
        </w:tc>
        <w:tc>
          <w:tcPr>
            <w:tcW w:w="688" w:type="dxa"/>
          </w:tcPr>
          <w:p w14:paraId="0F5CD70C" w14:textId="77777777" w:rsidR="002E3C27" w:rsidRPr="00274A16" w:rsidRDefault="002E3C27" w:rsidP="001C3606">
            <w:pPr>
              <w:jc w:val="center"/>
              <w:rPr>
                <w:rFonts w:ascii="Arial" w:hAnsi="Arial" w:cs="Arial"/>
                <w:b/>
                <w:bCs/>
                <w:sz w:val="18"/>
                <w:szCs w:val="18"/>
              </w:rPr>
            </w:pPr>
            <w:r w:rsidRPr="003044B3">
              <w:rPr>
                <w:rFonts w:ascii="Arial" w:hAnsi="Arial" w:cs="Arial"/>
                <w:b/>
                <w:bCs/>
                <w:sz w:val="20"/>
                <w:szCs w:val="20"/>
              </w:rPr>
              <w:t>√</w:t>
            </w:r>
          </w:p>
        </w:tc>
        <w:tc>
          <w:tcPr>
            <w:tcW w:w="687" w:type="dxa"/>
          </w:tcPr>
          <w:p w14:paraId="77B2A446" w14:textId="77777777" w:rsidR="002E3C27" w:rsidRPr="00274A16" w:rsidRDefault="002E3C27" w:rsidP="001C3606">
            <w:pPr>
              <w:jc w:val="center"/>
              <w:rPr>
                <w:rFonts w:ascii="Arial" w:hAnsi="Arial" w:cs="Arial"/>
                <w:b/>
                <w:bCs/>
                <w:sz w:val="18"/>
                <w:szCs w:val="18"/>
              </w:rPr>
            </w:pPr>
            <w:r w:rsidRPr="003044B3">
              <w:rPr>
                <w:rFonts w:ascii="Arial" w:hAnsi="Arial" w:cs="Arial"/>
                <w:b/>
                <w:bCs/>
                <w:sz w:val="20"/>
                <w:szCs w:val="20"/>
              </w:rPr>
              <w:t>√</w:t>
            </w:r>
          </w:p>
        </w:tc>
        <w:tc>
          <w:tcPr>
            <w:tcW w:w="687" w:type="dxa"/>
          </w:tcPr>
          <w:p w14:paraId="1B55051F" w14:textId="77777777" w:rsidR="002E3C27" w:rsidRPr="00274A16" w:rsidRDefault="002E3C27" w:rsidP="001C3606">
            <w:pPr>
              <w:jc w:val="center"/>
              <w:rPr>
                <w:rFonts w:ascii="Arial" w:hAnsi="Arial" w:cs="Arial"/>
                <w:b/>
                <w:bCs/>
                <w:sz w:val="18"/>
                <w:szCs w:val="18"/>
              </w:rPr>
            </w:pPr>
          </w:p>
        </w:tc>
        <w:tc>
          <w:tcPr>
            <w:tcW w:w="687" w:type="dxa"/>
          </w:tcPr>
          <w:p w14:paraId="27B23B1F" w14:textId="77777777" w:rsidR="002E3C27" w:rsidRPr="00274A16" w:rsidRDefault="002E3C27" w:rsidP="001C3606">
            <w:pPr>
              <w:jc w:val="center"/>
              <w:rPr>
                <w:rFonts w:ascii="Arial" w:hAnsi="Arial" w:cs="Arial"/>
                <w:b/>
                <w:bCs/>
                <w:sz w:val="18"/>
                <w:szCs w:val="18"/>
              </w:rPr>
            </w:pPr>
          </w:p>
        </w:tc>
        <w:tc>
          <w:tcPr>
            <w:tcW w:w="687" w:type="dxa"/>
          </w:tcPr>
          <w:p w14:paraId="7B92EB53" w14:textId="77777777" w:rsidR="002E3C27" w:rsidRPr="00274A16" w:rsidRDefault="002E3C27" w:rsidP="001C3606">
            <w:pPr>
              <w:jc w:val="center"/>
              <w:rPr>
                <w:rFonts w:ascii="Arial" w:hAnsi="Arial" w:cs="Arial"/>
                <w:b/>
                <w:bCs/>
                <w:sz w:val="18"/>
                <w:szCs w:val="18"/>
              </w:rPr>
            </w:pPr>
          </w:p>
        </w:tc>
        <w:tc>
          <w:tcPr>
            <w:tcW w:w="687" w:type="dxa"/>
          </w:tcPr>
          <w:p w14:paraId="4E5AD1E7" w14:textId="77777777" w:rsidR="002E3C27" w:rsidRPr="00274A16" w:rsidRDefault="002E3C27" w:rsidP="001C3606">
            <w:pPr>
              <w:jc w:val="center"/>
              <w:rPr>
                <w:rFonts w:ascii="Arial" w:hAnsi="Arial" w:cs="Arial"/>
                <w:b/>
                <w:bCs/>
                <w:sz w:val="18"/>
                <w:szCs w:val="18"/>
              </w:rPr>
            </w:pPr>
          </w:p>
        </w:tc>
        <w:tc>
          <w:tcPr>
            <w:tcW w:w="687" w:type="dxa"/>
          </w:tcPr>
          <w:p w14:paraId="0D336369" w14:textId="77777777" w:rsidR="002E3C27" w:rsidRPr="00274A16" w:rsidRDefault="002E3C27" w:rsidP="001C3606">
            <w:pPr>
              <w:jc w:val="center"/>
              <w:rPr>
                <w:rFonts w:ascii="Arial" w:hAnsi="Arial" w:cs="Arial"/>
                <w:b/>
                <w:bCs/>
                <w:sz w:val="18"/>
                <w:szCs w:val="18"/>
              </w:rPr>
            </w:pPr>
          </w:p>
        </w:tc>
        <w:tc>
          <w:tcPr>
            <w:tcW w:w="687" w:type="dxa"/>
          </w:tcPr>
          <w:p w14:paraId="07797A7B" w14:textId="77777777" w:rsidR="002E3C27" w:rsidRPr="00274A16" w:rsidRDefault="002E3C27" w:rsidP="001C3606">
            <w:pPr>
              <w:jc w:val="center"/>
              <w:rPr>
                <w:rFonts w:ascii="Arial" w:hAnsi="Arial" w:cs="Arial"/>
                <w:b/>
                <w:bCs/>
                <w:sz w:val="18"/>
                <w:szCs w:val="18"/>
              </w:rPr>
            </w:pPr>
          </w:p>
        </w:tc>
        <w:tc>
          <w:tcPr>
            <w:tcW w:w="687" w:type="dxa"/>
          </w:tcPr>
          <w:p w14:paraId="5A5C7129" w14:textId="77777777" w:rsidR="002E3C27" w:rsidRPr="00274A16" w:rsidRDefault="002E3C27" w:rsidP="001C3606">
            <w:pPr>
              <w:jc w:val="center"/>
              <w:rPr>
                <w:rFonts w:ascii="Arial" w:hAnsi="Arial" w:cs="Arial"/>
                <w:b/>
                <w:bCs/>
                <w:sz w:val="18"/>
                <w:szCs w:val="18"/>
              </w:rPr>
            </w:pPr>
          </w:p>
        </w:tc>
        <w:tc>
          <w:tcPr>
            <w:tcW w:w="687" w:type="dxa"/>
          </w:tcPr>
          <w:p w14:paraId="276E1FBE" w14:textId="77777777" w:rsidR="002E3C27" w:rsidRPr="00274A16" w:rsidRDefault="002E3C27" w:rsidP="001C3606">
            <w:pPr>
              <w:jc w:val="center"/>
              <w:rPr>
                <w:rFonts w:ascii="Arial" w:hAnsi="Arial" w:cs="Arial"/>
                <w:b/>
                <w:bCs/>
                <w:sz w:val="18"/>
                <w:szCs w:val="18"/>
              </w:rPr>
            </w:pPr>
          </w:p>
        </w:tc>
        <w:tc>
          <w:tcPr>
            <w:tcW w:w="687" w:type="dxa"/>
          </w:tcPr>
          <w:p w14:paraId="46C47A70" w14:textId="77777777" w:rsidR="002E3C27" w:rsidRPr="00274A16" w:rsidRDefault="002E3C27" w:rsidP="001C3606">
            <w:pPr>
              <w:jc w:val="center"/>
              <w:rPr>
                <w:rFonts w:ascii="Arial" w:hAnsi="Arial" w:cs="Arial"/>
                <w:b/>
                <w:bCs/>
                <w:sz w:val="18"/>
                <w:szCs w:val="18"/>
              </w:rPr>
            </w:pPr>
          </w:p>
        </w:tc>
      </w:tr>
      <w:tr w:rsidR="002E3C27" w:rsidRPr="00274A16" w14:paraId="1F649124" w14:textId="77777777" w:rsidTr="001C3606">
        <w:trPr>
          <w:trHeight w:val="272"/>
        </w:trPr>
        <w:tc>
          <w:tcPr>
            <w:tcW w:w="1244" w:type="dxa"/>
            <w:vAlign w:val="center"/>
          </w:tcPr>
          <w:p w14:paraId="0109FC6A"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CSE4212</w:t>
            </w:r>
          </w:p>
        </w:tc>
        <w:tc>
          <w:tcPr>
            <w:tcW w:w="4824" w:type="dxa"/>
            <w:vAlign w:val="center"/>
          </w:tcPr>
          <w:p w14:paraId="772526C7" w14:textId="77777777" w:rsidR="002E3C27" w:rsidRPr="00CF171A" w:rsidRDefault="002E3C27" w:rsidP="001C3606">
            <w:pPr>
              <w:rPr>
                <w:rFonts w:ascii="Arial" w:hAnsi="Arial" w:cs="Arial"/>
                <w:color w:val="000000" w:themeColor="text1"/>
                <w:sz w:val="18"/>
                <w:szCs w:val="18"/>
              </w:rPr>
            </w:pPr>
            <w:r w:rsidRPr="00CF171A">
              <w:rPr>
                <w:rFonts w:ascii="Arial" w:hAnsi="Arial" w:cs="Arial"/>
                <w:color w:val="000000" w:themeColor="text1"/>
                <w:sz w:val="18"/>
                <w:szCs w:val="18"/>
              </w:rPr>
              <w:t>Machine Learning Lab</w:t>
            </w:r>
          </w:p>
        </w:tc>
        <w:tc>
          <w:tcPr>
            <w:tcW w:w="688" w:type="dxa"/>
          </w:tcPr>
          <w:p w14:paraId="674D89F1" w14:textId="77777777" w:rsidR="002E3C27" w:rsidRPr="00274A16" w:rsidRDefault="002E3C27" w:rsidP="001C3606">
            <w:pPr>
              <w:jc w:val="center"/>
              <w:rPr>
                <w:rFonts w:ascii="Arial" w:hAnsi="Arial" w:cs="Arial"/>
                <w:sz w:val="18"/>
                <w:szCs w:val="18"/>
              </w:rPr>
            </w:pPr>
          </w:p>
        </w:tc>
        <w:tc>
          <w:tcPr>
            <w:tcW w:w="688" w:type="dxa"/>
          </w:tcPr>
          <w:p w14:paraId="24B1CC47" w14:textId="77777777" w:rsidR="002E3C27" w:rsidRPr="00274A16" w:rsidRDefault="002E3C27" w:rsidP="001C3606">
            <w:pPr>
              <w:jc w:val="center"/>
              <w:rPr>
                <w:rFonts w:ascii="Arial" w:hAnsi="Arial" w:cs="Arial"/>
                <w:b/>
                <w:bCs/>
                <w:sz w:val="18"/>
                <w:szCs w:val="18"/>
              </w:rPr>
            </w:pPr>
          </w:p>
        </w:tc>
        <w:tc>
          <w:tcPr>
            <w:tcW w:w="687" w:type="dxa"/>
          </w:tcPr>
          <w:p w14:paraId="53F67E95" w14:textId="77777777" w:rsidR="002E3C27" w:rsidRPr="00274A16" w:rsidRDefault="002E3C27" w:rsidP="001C3606">
            <w:pPr>
              <w:jc w:val="center"/>
              <w:rPr>
                <w:rFonts w:ascii="Arial" w:hAnsi="Arial" w:cs="Arial"/>
                <w:b/>
                <w:bCs/>
                <w:sz w:val="18"/>
                <w:szCs w:val="18"/>
              </w:rPr>
            </w:pPr>
            <w:r w:rsidRPr="003044B3">
              <w:rPr>
                <w:rFonts w:ascii="Arial" w:hAnsi="Arial" w:cs="Arial"/>
                <w:b/>
                <w:bCs/>
                <w:sz w:val="20"/>
                <w:szCs w:val="20"/>
              </w:rPr>
              <w:t>√</w:t>
            </w:r>
          </w:p>
        </w:tc>
        <w:tc>
          <w:tcPr>
            <w:tcW w:w="687" w:type="dxa"/>
          </w:tcPr>
          <w:p w14:paraId="3262FC36" w14:textId="77777777" w:rsidR="002E3C27" w:rsidRPr="00274A16" w:rsidRDefault="002E3C27" w:rsidP="001C3606">
            <w:pPr>
              <w:jc w:val="center"/>
              <w:rPr>
                <w:rFonts w:ascii="Arial" w:hAnsi="Arial" w:cs="Arial"/>
                <w:b/>
                <w:bCs/>
                <w:sz w:val="18"/>
                <w:szCs w:val="18"/>
              </w:rPr>
            </w:pPr>
          </w:p>
        </w:tc>
        <w:tc>
          <w:tcPr>
            <w:tcW w:w="687" w:type="dxa"/>
          </w:tcPr>
          <w:p w14:paraId="1A72748B" w14:textId="77777777" w:rsidR="002E3C27" w:rsidRPr="00274A16" w:rsidRDefault="002E3C27" w:rsidP="001C3606">
            <w:pPr>
              <w:jc w:val="center"/>
              <w:rPr>
                <w:rFonts w:ascii="Arial" w:hAnsi="Arial" w:cs="Arial"/>
                <w:b/>
                <w:bCs/>
                <w:sz w:val="18"/>
                <w:szCs w:val="18"/>
              </w:rPr>
            </w:pPr>
            <w:r w:rsidRPr="003044B3">
              <w:rPr>
                <w:rFonts w:ascii="Arial" w:hAnsi="Arial" w:cs="Arial"/>
                <w:b/>
                <w:bCs/>
                <w:sz w:val="20"/>
                <w:szCs w:val="20"/>
              </w:rPr>
              <w:t>√</w:t>
            </w:r>
          </w:p>
        </w:tc>
        <w:tc>
          <w:tcPr>
            <w:tcW w:w="687" w:type="dxa"/>
          </w:tcPr>
          <w:p w14:paraId="33EDB291" w14:textId="77777777" w:rsidR="002E3C27" w:rsidRPr="00274A16" w:rsidRDefault="002E3C27" w:rsidP="001C3606">
            <w:pPr>
              <w:jc w:val="center"/>
              <w:rPr>
                <w:rFonts w:ascii="Arial" w:hAnsi="Arial" w:cs="Arial"/>
                <w:b/>
                <w:bCs/>
                <w:sz w:val="18"/>
                <w:szCs w:val="18"/>
              </w:rPr>
            </w:pPr>
          </w:p>
        </w:tc>
        <w:tc>
          <w:tcPr>
            <w:tcW w:w="687" w:type="dxa"/>
          </w:tcPr>
          <w:p w14:paraId="40E835C0" w14:textId="77777777" w:rsidR="002E3C27" w:rsidRPr="00274A16" w:rsidRDefault="002E3C27" w:rsidP="001C3606">
            <w:pPr>
              <w:jc w:val="center"/>
              <w:rPr>
                <w:rFonts w:ascii="Arial" w:hAnsi="Arial" w:cs="Arial"/>
                <w:b/>
                <w:bCs/>
                <w:sz w:val="18"/>
                <w:szCs w:val="18"/>
              </w:rPr>
            </w:pPr>
          </w:p>
        </w:tc>
        <w:tc>
          <w:tcPr>
            <w:tcW w:w="687" w:type="dxa"/>
          </w:tcPr>
          <w:p w14:paraId="2762CEC2" w14:textId="77777777" w:rsidR="002E3C27" w:rsidRPr="00274A16" w:rsidRDefault="002E3C27" w:rsidP="001C3606">
            <w:pPr>
              <w:jc w:val="center"/>
              <w:rPr>
                <w:rFonts w:ascii="Arial" w:hAnsi="Arial" w:cs="Arial"/>
                <w:b/>
                <w:bCs/>
                <w:sz w:val="18"/>
                <w:szCs w:val="18"/>
              </w:rPr>
            </w:pPr>
          </w:p>
        </w:tc>
        <w:tc>
          <w:tcPr>
            <w:tcW w:w="687" w:type="dxa"/>
          </w:tcPr>
          <w:p w14:paraId="14A2B14F" w14:textId="77777777" w:rsidR="002E3C27" w:rsidRPr="00274A16" w:rsidRDefault="002E3C27" w:rsidP="001C3606">
            <w:pPr>
              <w:jc w:val="center"/>
              <w:rPr>
                <w:rFonts w:ascii="Arial" w:hAnsi="Arial" w:cs="Arial"/>
                <w:b/>
                <w:bCs/>
                <w:sz w:val="18"/>
                <w:szCs w:val="18"/>
              </w:rPr>
            </w:pPr>
          </w:p>
        </w:tc>
        <w:tc>
          <w:tcPr>
            <w:tcW w:w="687" w:type="dxa"/>
          </w:tcPr>
          <w:p w14:paraId="4078EC74" w14:textId="77777777" w:rsidR="002E3C27" w:rsidRPr="00274A16" w:rsidRDefault="002E3C27" w:rsidP="001C3606">
            <w:pPr>
              <w:jc w:val="center"/>
              <w:rPr>
                <w:rFonts w:ascii="Arial" w:hAnsi="Arial" w:cs="Arial"/>
                <w:b/>
                <w:bCs/>
                <w:sz w:val="18"/>
                <w:szCs w:val="18"/>
              </w:rPr>
            </w:pPr>
          </w:p>
        </w:tc>
        <w:tc>
          <w:tcPr>
            <w:tcW w:w="687" w:type="dxa"/>
          </w:tcPr>
          <w:p w14:paraId="7A14064A" w14:textId="77777777" w:rsidR="002E3C27" w:rsidRPr="00274A16" w:rsidRDefault="002E3C27" w:rsidP="001C3606">
            <w:pPr>
              <w:jc w:val="center"/>
              <w:rPr>
                <w:rFonts w:ascii="Arial" w:hAnsi="Arial" w:cs="Arial"/>
                <w:b/>
                <w:bCs/>
                <w:sz w:val="18"/>
                <w:szCs w:val="18"/>
              </w:rPr>
            </w:pPr>
          </w:p>
        </w:tc>
        <w:tc>
          <w:tcPr>
            <w:tcW w:w="687" w:type="dxa"/>
          </w:tcPr>
          <w:p w14:paraId="6D423127" w14:textId="77777777" w:rsidR="002E3C27" w:rsidRPr="00274A16" w:rsidRDefault="002E3C27" w:rsidP="001C3606">
            <w:pPr>
              <w:jc w:val="center"/>
              <w:rPr>
                <w:rFonts w:ascii="Arial" w:hAnsi="Arial" w:cs="Arial"/>
                <w:b/>
                <w:bCs/>
                <w:sz w:val="18"/>
                <w:szCs w:val="18"/>
              </w:rPr>
            </w:pPr>
          </w:p>
        </w:tc>
      </w:tr>
      <w:tr w:rsidR="002E3C27" w:rsidRPr="00274A16" w14:paraId="50982B71" w14:textId="77777777" w:rsidTr="001C3606">
        <w:trPr>
          <w:trHeight w:val="272"/>
        </w:trPr>
        <w:tc>
          <w:tcPr>
            <w:tcW w:w="1244" w:type="dxa"/>
            <w:vAlign w:val="center"/>
          </w:tcPr>
          <w:p w14:paraId="7020E22D" w14:textId="77777777" w:rsidR="002E3C27" w:rsidRPr="00274A16" w:rsidRDefault="002E3C27" w:rsidP="001C3606">
            <w:pPr>
              <w:rPr>
                <w:rFonts w:ascii="Arial" w:hAnsi="Arial" w:cs="Arial"/>
                <w:color w:val="000000" w:themeColor="text1"/>
                <w:sz w:val="18"/>
                <w:szCs w:val="18"/>
              </w:rPr>
            </w:pPr>
            <w:r>
              <w:rPr>
                <w:rFonts w:ascii="Arial" w:hAnsi="Arial" w:cs="Arial"/>
                <w:color w:val="000000" w:themeColor="text1"/>
                <w:sz w:val="18"/>
                <w:szCs w:val="18"/>
              </w:rPr>
              <w:t>CSE4221</w:t>
            </w:r>
          </w:p>
        </w:tc>
        <w:tc>
          <w:tcPr>
            <w:tcW w:w="4824" w:type="dxa"/>
            <w:vAlign w:val="center"/>
          </w:tcPr>
          <w:p w14:paraId="3891B8DB"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Computer Graphics</w:t>
            </w:r>
          </w:p>
        </w:tc>
        <w:tc>
          <w:tcPr>
            <w:tcW w:w="688" w:type="dxa"/>
          </w:tcPr>
          <w:p w14:paraId="496D8199" w14:textId="77777777" w:rsidR="002E3C27" w:rsidRPr="003044B3" w:rsidRDefault="002E3C27" w:rsidP="001C3606">
            <w:pPr>
              <w:jc w:val="center"/>
              <w:rPr>
                <w:rFonts w:ascii="Arial" w:hAnsi="Arial" w:cs="Arial"/>
                <w:sz w:val="20"/>
                <w:szCs w:val="20"/>
              </w:rPr>
            </w:pPr>
            <w:r w:rsidRPr="003044B3">
              <w:rPr>
                <w:rFonts w:ascii="Arial" w:hAnsi="Arial" w:cs="Arial"/>
                <w:b/>
                <w:bCs/>
                <w:sz w:val="20"/>
                <w:szCs w:val="20"/>
              </w:rPr>
              <w:t>√</w:t>
            </w:r>
          </w:p>
        </w:tc>
        <w:tc>
          <w:tcPr>
            <w:tcW w:w="688" w:type="dxa"/>
          </w:tcPr>
          <w:p w14:paraId="0911B4D6"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07531896"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19E2F7BB" w14:textId="77777777" w:rsidR="002E3C27" w:rsidRPr="003044B3" w:rsidRDefault="002E3C27" w:rsidP="001C3606">
            <w:pPr>
              <w:jc w:val="center"/>
              <w:rPr>
                <w:rFonts w:ascii="Arial" w:hAnsi="Arial" w:cs="Arial"/>
                <w:b/>
                <w:bCs/>
                <w:sz w:val="20"/>
                <w:szCs w:val="20"/>
              </w:rPr>
            </w:pPr>
          </w:p>
        </w:tc>
        <w:tc>
          <w:tcPr>
            <w:tcW w:w="687" w:type="dxa"/>
          </w:tcPr>
          <w:p w14:paraId="33466E1E" w14:textId="77777777" w:rsidR="002E3C27" w:rsidRPr="003044B3" w:rsidRDefault="002E3C27" w:rsidP="001C3606">
            <w:pPr>
              <w:jc w:val="center"/>
              <w:rPr>
                <w:rFonts w:ascii="Arial" w:hAnsi="Arial" w:cs="Arial"/>
                <w:b/>
                <w:bCs/>
                <w:sz w:val="20"/>
                <w:szCs w:val="20"/>
              </w:rPr>
            </w:pPr>
          </w:p>
        </w:tc>
        <w:tc>
          <w:tcPr>
            <w:tcW w:w="687" w:type="dxa"/>
          </w:tcPr>
          <w:p w14:paraId="2FFB3CAE" w14:textId="77777777" w:rsidR="002E3C27" w:rsidRPr="003044B3" w:rsidRDefault="002E3C27" w:rsidP="001C3606">
            <w:pPr>
              <w:jc w:val="center"/>
              <w:rPr>
                <w:rFonts w:ascii="Arial" w:hAnsi="Arial" w:cs="Arial"/>
                <w:b/>
                <w:bCs/>
                <w:sz w:val="20"/>
                <w:szCs w:val="20"/>
              </w:rPr>
            </w:pPr>
          </w:p>
        </w:tc>
        <w:tc>
          <w:tcPr>
            <w:tcW w:w="687" w:type="dxa"/>
          </w:tcPr>
          <w:p w14:paraId="5453B980" w14:textId="77777777" w:rsidR="002E3C27" w:rsidRPr="003044B3" w:rsidRDefault="002E3C27" w:rsidP="001C3606">
            <w:pPr>
              <w:jc w:val="center"/>
              <w:rPr>
                <w:rFonts w:ascii="Arial" w:hAnsi="Arial" w:cs="Arial"/>
                <w:b/>
                <w:bCs/>
                <w:sz w:val="20"/>
                <w:szCs w:val="20"/>
              </w:rPr>
            </w:pPr>
          </w:p>
        </w:tc>
        <w:tc>
          <w:tcPr>
            <w:tcW w:w="687" w:type="dxa"/>
          </w:tcPr>
          <w:p w14:paraId="2B00389F" w14:textId="77777777" w:rsidR="002E3C27" w:rsidRPr="003044B3" w:rsidRDefault="002E3C27" w:rsidP="001C3606">
            <w:pPr>
              <w:jc w:val="center"/>
              <w:rPr>
                <w:rFonts w:ascii="Arial" w:hAnsi="Arial" w:cs="Arial"/>
                <w:b/>
                <w:bCs/>
                <w:sz w:val="20"/>
                <w:szCs w:val="20"/>
              </w:rPr>
            </w:pPr>
          </w:p>
        </w:tc>
        <w:tc>
          <w:tcPr>
            <w:tcW w:w="687" w:type="dxa"/>
          </w:tcPr>
          <w:p w14:paraId="4288EC6D" w14:textId="77777777" w:rsidR="002E3C27" w:rsidRPr="003044B3" w:rsidRDefault="002E3C27" w:rsidP="001C3606">
            <w:pPr>
              <w:jc w:val="center"/>
              <w:rPr>
                <w:rFonts w:ascii="Arial" w:hAnsi="Arial" w:cs="Arial"/>
                <w:b/>
                <w:bCs/>
                <w:sz w:val="20"/>
                <w:szCs w:val="20"/>
              </w:rPr>
            </w:pPr>
          </w:p>
        </w:tc>
        <w:tc>
          <w:tcPr>
            <w:tcW w:w="687" w:type="dxa"/>
          </w:tcPr>
          <w:p w14:paraId="19E2E213" w14:textId="77777777" w:rsidR="002E3C27" w:rsidRPr="003044B3" w:rsidRDefault="002E3C27" w:rsidP="001C3606">
            <w:pPr>
              <w:jc w:val="center"/>
              <w:rPr>
                <w:rFonts w:ascii="Arial" w:hAnsi="Arial" w:cs="Arial"/>
                <w:b/>
                <w:bCs/>
                <w:sz w:val="20"/>
                <w:szCs w:val="20"/>
              </w:rPr>
            </w:pPr>
          </w:p>
        </w:tc>
        <w:tc>
          <w:tcPr>
            <w:tcW w:w="687" w:type="dxa"/>
          </w:tcPr>
          <w:p w14:paraId="3007A987" w14:textId="77777777" w:rsidR="002E3C27" w:rsidRPr="003044B3" w:rsidRDefault="002E3C27" w:rsidP="001C3606">
            <w:pPr>
              <w:jc w:val="center"/>
              <w:rPr>
                <w:rFonts w:ascii="Arial" w:hAnsi="Arial" w:cs="Arial"/>
                <w:b/>
                <w:bCs/>
                <w:sz w:val="20"/>
                <w:szCs w:val="20"/>
              </w:rPr>
            </w:pPr>
          </w:p>
        </w:tc>
        <w:tc>
          <w:tcPr>
            <w:tcW w:w="687" w:type="dxa"/>
          </w:tcPr>
          <w:p w14:paraId="30FF637B" w14:textId="77777777" w:rsidR="002E3C27" w:rsidRPr="003044B3" w:rsidRDefault="002E3C27" w:rsidP="001C3606">
            <w:pPr>
              <w:jc w:val="center"/>
              <w:rPr>
                <w:rFonts w:ascii="Arial" w:hAnsi="Arial" w:cs="Arial"/>
                <w:b/>
                <w:bCs/>
                <w:sz w:val="20"/>
                <w:szCs w:val="20"/>
              </w:rPr>
            </w:pPr>
          </w:p>
        </w:tc>
      </w:tr>
      <w:tr w:rsidR="002E3C27" w:rsidRPr="00274A16" w14:paraId="1481428A" w14:textId="77777777" w:rsidTr="001C3606">
        <w:trPr>
          <w:trHeight w:val="287"/>
        </w:trPr>
        <w:tc>
          <w:tcPr>
            <w:tcW w:w="1244" w:type="dxa"/>
            <w:vAlign w:val="center"/>
          </w:tcPr>
          <w:p w14:paraId="78C76C02" w14:textId="77777777" w:rsidR="002E3C27" w:rsidRPr="00274A16" w:rsidRDefault="002E3C27" w:rsidP="001C3606">
            <w:pPr>
              <w:rPr>
                <w:rFonts w:ascii="Arial" w:hAnsi="Arial" w:cs="Arial"/>
                <w:color w:val="000000" w:themeColor="text1"/>
                <w:sz w:val="18"/>
                <w:szCs w:val="18"/>
              </w:rPr>
            </w:pPr>
            <w:r>
              <w:rPr>
                <w:rFonts w:ascii="Arial" w:hAnsi="Arial" w:cs="Arial"/>
                <w:color w:val="000000" w:themeColor="text1"/>
                <w:sz w:val="18"/>
                <w:szCs w:val="18"/>
              </w:rPr>
              <w:t>CSE4222</w:t>
            </w:r>
          </w:p>
        </w:tc>
        <w:tc>
          <w:tcPr>
            <w:tcW w:w="4824" w:type="dxa"/>
            <w:vAlign w:val="center"/>
          </w:tcPr>
          <w:p w14:paraId="15878064"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Computer Graphics Lab</w:t>
            </w:r>
          </w:p>
        </w:tc>
        <w:tc>
          <w:tcPr>
            <w:tcW w:w="688" w:type="dxa"/>
          </w:tcPr>
          <w:p w14:paraId="0A5532F4" w14:textId="77777777" w:rsidR="002E3C27" w:rsidRPr="003044B3" w:rsidRDefault="002E3C27" w:rsidP="001C3606">
            <w:pPr>
              <w:jc w:val="center"/>
              <w:rPr>
                <w:rFonts w:ascii="Arial" w:hAnsi="Arial" w:cs="Arial"/>
                <w:sz w:val="20"/>
                <w:szCs w:val="20"/>
              </w:rPr>
            </w:pPr>
          </w:p>
        </w:tc>
        <w:tc>
          <w:tcPr>
            <w:tcW w:w="688" w:type="dxa"/>
          </w:tcPr>
          <w:p w14:paraId="01907E15" w14:textId="77777777" w:rsidR="002E3C27" w:rsidRPr="003044B3" w:rsidRDefault="002E3C27" w:rsidP="001C3606">
            <w:pPr>
              <w:jc w:val="center"/>
              <w:rPr>
                <w:rFonts w:ascii="Arial" w:hAnsi="Arial" w:cs="Arial"/>
                <w:b/>
                <w:bCs/>
                <w:sz w:val="20"/>
                <w:szCs w:val="20"/>
              </w:rPr>
            </w:pPr>
          </w:p>
        </w:tc>
        <w:tc>
          <w:tcPr>
            <w:tcW w:w="687" w:type="dxa"/>
          </w:tcPr>
          <w:p w14:paraId="1F418B07"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307F4324" w14:textId="77777777" w:rsidR="002E3C27" w:rsidRPr="003044B3" w:rsidRDefault="002E3C27" w:rsidP="001C3606">
            <w:pPr>
              <w:jc w:val="center"/>
              <w:rPr>
                <w:rFonts w:ascii="Arial" w:hAnsi="Arial" w:cs="Arial"/>
                <w:b/>
                <w:bCs/>
                <w:sz w:val="20"/>
                <w:szCs w:val="20"/>
              </w:rPr>
            </w:pPr>
          </w:p>
        </w:tc>
        <w:tc>
          <w:tcPr>
            <w:tcW w:w="687" w:type="dxa"/>
          </w:tcPr>
          <w:p w14:paraId="1D3F98E1" w14:textId="77777777" w:rsidR="002E3C27" w:rsidRPr="003044B3" w:rsidRDefault="002E3C27" w:rsidP="001C3606">
            <w:pPr>
              <w:jc w:val="center"/>
              <w:rPr>
                <w:rFonts w:ascii="Arial" w:hAnsi="Arial" w:cs="Arial"/>
                <w:b/>
                <w:bCs/>
                <w:sz w:val="20"/>
                <w:szCs w:val="20"/>
              </w:rPr>
            </w:pPr>
            <w:r w:rsidRPr="003044B3">
              <w:rPr>
                <w:rFonts w:ascii="Arial" w:hAnsi="Arial" w:cs="Arial"/>
                <w:b/>
                <w:bCs/>
                <w:sz w:val="20"/>
                <w:szCs w:val="20"/>
              </w:rPr>
              <w:t>√</w:t>
            </w:r>
          </w:p>
        </w:tc>
        <w:tc>
          <w:tcPr>
            <w:tcW w:w="687" w:type="dxa"/>
          </w:tcPr>
          <w:p w14:paraId="2BD8B4F0" w14:textId="77777777" w:rsidR="002E3C27" w:rsidRPr="003044B3" w:rsidRDefault="002E3C27" w:rsidP="001C3606">
            <w:pPr>
              <w:jc w:val="center"/>
              <w:rPr>
                <w:rFonts w:ascii="Arial" w:hAnsi="Arial" w:cs="Arial"/>
                <w:b/>
                <w:bCs/>
                <w:sz w:val="20"/>
                <w:szCs w:val="20"/>
              </w:rPr>
            </w:pPr>
          </w:p>
        </w:tc>
        <w:tc>
          <w:tcPr>
            <w:tcW w:w="687" w:type="dxa"/>
          </w:tcPr>
          <w:p w14:paraId="33A21811" w14:textId="77777777" w:rsidR="002E3C27" w:rsidRPr="003044B3" w:rsidRDefault="002E3C27" w:rsidP="001C3606">
            <w:pPr>
              <w:jc w:val="center"/>
              <w:rPr>
                <w:rFonts w:ascii="Arial" w:hAnsi="Arial" w:cs="Arial"/>
                <w:b/>
                <w:bCs/>
                <w:sz w:val="20"/>
                <w:szCs w:val="20"/>
              </w:rPr>
            </w:pPr>
          </w:p>
        </w:tc>
        <w:tc>
          <w:tcPr>
            <w:tcW w:w="687" w:type="dxa"/>
          </w:tcPr>
          <w:p w14:paraId="6C822132" w14:textId="77777777" w:rsidR="002E3C27" w:rsidRPr="003044B3" w:rsidRDefault="002E3C27" w:rsidP="001C3606">
            <w:pPr>
              <w:jc w:val="center"/>
              <w:rPr>
                <w:rFonts w:ascii="Arial" w:hAnsi="Arial" w:cs="Arial"/>
                <w:b/>
                <w:bCs/>
                <w:sz w:val="20"/>
                <w:szCs w:val="20"/>
              </w:rPr>
            </w:pPr>
          </w:p>
        </w:tc>
        <w:tc>
          <w:tcPr>
            <w:tcW w:w="687" w:type="dxa"/>
          </w:tcPr>
          <w:p w14:paraId="57407BA1" w14:textId="77777777" w:rsidR="002E3C27" w:rsidRPr="003044B3" w:rsidRDefault="002E3C27" w:rsidP="001C3606">
            <w:pPr>
              <w:jc w:val="center"/>
              <w:rPr>
                <w:rFonts w:ascii="Arial" w:hAnsi="Arial" w:cs="Arial"/>
                <w:b/>
                <w:bCs/>
                <w:sz w:val="20"/>
                <w:szCs w:val="20"/>
              </w:rPr>
            </w:pPr>
          </w:p>
        </w:tc>
        <w:tc>
          <w:tcPr>
            <w:tcW w:w="687" w:type="dxa"/>
          </w:tcPr>
          <w:p w14:paraId="5FD3A67A" w14:textId="77777777" w:rsidR="002E3C27" w:rsidRPr="003044B3" w:rsidRDefault="002E3C27" w:rsidP="001C3606">
            <w:pPr>
              <w:jc w:val="center"/>
              <w:rPr>
                <w:rFonts w:ascii="Arial" w:hAnsi="Arial" w:cs="Arial"/>
                <w:b/>
                <w:bCs/>
                <w:sz w:val="20"/>
                <w:szCs w:val="20"/>
              </w:rPr>
            </w:pPr>
          </w:p>
        </w:tc>
        <w:tc>
          <w:tcPr>
            <w:tcW w:w="687" w:type="dxa"/>
          </w:tcPr>
          <w:p w14:paraId="55A6921A" w14:textId="77777777" w:rsidR="002E3C27" w:rsidRPr="003044B3" w:rsidRDefault="002E3C27" w:rsidP="001C3606">
            <w:pPr>
              <w:jc w:val="center"/>
              <w:rPr>
                <w:rFonts w:ascii="Arial" w:hAnsi="Arial" w:cs="Arial"/>
                <w:b/>
                <w:bCs/>
                <w:sz w:val="20"/>
                <w:szCs w:val="20"/>
              </w:rPr>
            </w:pPr>
          </w:p>
        </w:tc>
        <w:tc>
          <w:tcPr>
            <w:tcW w:w="687" w:type="dxa"/>
          </w:tcPr>
          <w:p w14:paraId="723FCBFB" w14:textId="77777777" w:rsidR="002E3C27" w:rsidRPr="003044B3" w:rsidRDefault="002E3C27" w:rsidP="001C3606">
            <w:pPr>
              <w:jc w:val="center"/>
              <w:rPr>
                <w:rFonts w:ascii="Arial" w:hAnsi="Arial" w:cs="Arial"/>
                <w:b/>
                <w:bCs/>
                <w:sz w:val="20"/>
                <w:szCs w:val="20"/>
              </w:rPr>
            </w:pPr>
          </w:p>
        </w:tc>
      </w:tr>
      <w:tr w:rsidR="002E3C27" w:rsidRPr="00274A16" w14:paraId="05F6BB47" w14:textId="77777777" w:rsidTr="001C3606">
        <w:trPr>
          <w:trHeight w:val="272"/>
        </w:trPr>
        <w:tc>
          <w:tcPr>
            <w:tcW w:w="1244" w:type="dxa"/>
            <w:vAlign w:val="center"/>
          </w:tcPr>
          <w:p w14:paraId="3DE26068"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CSE4231</w:t>
            </w:r>
          </w:p>
        </w:tc>
        <w:tc>
          <w:tcPr>
            <w:tcW w:w="4824" w:type="dxa"/>
            <w:vAlign w:val="center"/>
          </w:tcPr>
          <w:p w14:paraId="3099391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Cryptography and Network Security</w:t>
            </w:r>
          </w:p>
        </w:tc>
        <w:tc>
          <w:tcPr>
            <w:tcW w:w="688" w:type="dxa"/>
          </w:tcPr>
          <w:p w14:paraId="012F1F5D" w14:textId="77777777" w:rsidR="002E3C27" w:rsidRPr="00274A16" w:rsidRDefault="002E3C27" w:rsidP="001C3606">
            <w:pPr>
              <w:jc w:val="center"/>
              <w:rPr>
                <w:rFonts w:ascii="Arial" w:hAnsi="Arial" w:cs="Arial"/>
                <w:sz w:val="18"/>
                <w:szCs w:val="18"/>
              </w:rPr>
            </w:pPr>
            <w:r w:rsidRPr="00274A16">
              <w:rPr>
                <w:rFonts w:ascii="Arial" w:hAnsi="Arial" w:cs="Arial"/>
                <w:b/>
                <w:bCs/>
                <w:sz w:val="18"/>
                <w:szCs w:val="18"/>
              </w:rPr>
              <w:t>√</w:t>
            </w:r>
          </w:p>
        </w:tc>
        <w:tc>
          <w:tcPr>
            <w:tcW w:w="688" w:type="dxa"/>
          </w:tcPr>
          <w:p w14:paraId="07D2F2A1" w14:textId="77777777" w:rsidR="002E3C27" w:rsidRPr="00274A16" w:rsidRDefault="002E3C27" w:rsidP="001C3606">
            <w:pPr>
              <w:jc w:val="center"/>
              <w:rPr>
                <w:rFonts w:ascii="Arial" w:hAnsi="Arial" w:cs="Arial"/>
                <w:b/>
                <w:bCs/>
                <w:sz w:val="18"/>
                <w:szCs w:val="18"/>
              </w:rPr>
            </w:pPr>
          </w:p>
        </w:tc>
        <w:tc>
          <w:tcPr>
            <w:tcW w:w="687" w:type="dxa"/>
          </w:tcPr>
          <w:p w14:paraId="42B2B4AD" w14:textId="77777777" w:rsidR="002E3C27" w:rsidRPr="00274A16" w:rsidRDefault="002E3C27" w:rsidP="001C3606">
            <w:pPr>
              <w:jc w:val="center"/>
              <w:rPr>
                <w:rFonts w:ascii="Arial" w:hAnsi="Arial" w:cs="Arial"/>
                <w:b/>
                <w:bCs/>
                <w:sz w:val="18"/>
                <w:szCs w:val="18"/>
              </w:rPr>
            </w:pPr>
          </w:p>
        </w:tc>
        <w:tc>
          <w:tcPr>
            <w:tcW w:w="687" w:type="dxa"/>
          </w:tcPr>
          <w:p w14:paraId="5CCA19F0"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5052007A" w14:textId="77777777" w:rsidR="002E3C27" w:rsidRPr="00274A16" w:rsidRDefault="002E3C27" w:rsidP="001C3606">
            <w:pPr>
              <w:jc w:val="center"/>
              <w:rPr>
                <w:rFonts w:ascii="Arial" w:hAnsi="Arial" w:cs="Arial"/>
                <w:b/>
                <w:bCs/>
                <w:sz w:val="18"/>
                <w:szCs w:val="18"/>
              </w:rPr>
            </w:pPr>
          </w:p>
        </w:tc>
        <w:tc>
          <w:tcPr>
            <w:tcW w:w="687" w:type="dxa"/>
          </w:tcPr>
          <w:p w14:paraId="74E91E8F"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2E4656C7" w14:textId="77777777" w:rsidR="002E3C27" w:rsidRPr="00274A16" w:rsidRDefault="002E3C27" w:rsidP="001C3606">
            <w:pPr>
              <w:jc w:val="center"/>
              <w:rPr>
                <w:rFonts w:ascii="Arial" w:hAnsi="Arial" w:cs="Arial"/>
                <w:b/>
                <w:bCs/>
                <w:sz w:val="18"/>
                <w:szCs w:val="18"/>
              </w:rPr>
            </w:pPr>
          </w:p>
        </w:tc>
        <w:tc>
          <w:tcPr>
            <w:tcW w:w="687" w:type="dxa"/>
          </w:tcPr>
          <w:p w14:paraId="5B7BC976" w14:textId="77777777" w:rsidR="002E3C27" w:rsidRPr="00274A16" w:rsidRDefault="002E3C27" w:rsidP="001C3606">
            <w:pPr>
              <w:jc w:val="center"/>
              <w:rPr>
                <w:rFonts w:ascii="Arial" w:hAnsi="Arial" w:cs="Arial"/>
                <w:b/>
                <w:bCs/>
                <w:sz w:val="18"/>
                <w:szCs w:val="18"/>
              </w:rPr>
            </w:pPr>
          </w:p>
        </w:tc>
        <w:tc>
          <w:tcPr>
            <w:tcW w:w="687" w:type="dxa"/>
          </w:tcPr>
          <w:p w14:paraId="36ECA469" w14:textId="77777777" w:rsidR="002E3C27" w:rsidRPr="00274A16" w:rsidRDefault="002E3C27" w:rsidP="001C3606">
            <w:pPr>
              <w:jc w:val="center"/>
              <w:rPr>
                <w:rFonts w:ascii="Arial" w:hAnsi="Arial" w:cs="Arial"/>
                <w:sz w:val="18"/>
                <w:szCs w:val="18"/>
              </w:rPr>
            </w:pPr>
          </w:p>
        </w:tc>
        <w:tc>
          <w:tcPr>
            <w:tcW w:w="687" w:type="dxa"/>
          </w:tcPr>
          <w:p w14:paraId="2F6C233E" w14:textId="77777777" w:rsidR="002E3C27" w:rsidRPr="00274A16" w:rsidRDefault="002E3C27" w:rsidP="001C3606">
            <w:pPr>
              <w:jc w:val="center"/>
              <w:rPr>
                <w:rFonts w:ascii="Arial" w:hAnsi="Arial" w:cs="Arial"/>
                <w:sz w:val="18"/>
                <w:szCs w:val="18"/>
              </w:rPr>
            </w:pPr>
          </w:p>
        </w:tc>
        <w:tc>
          <w:tcPr>
            <w:tcW w:w="687" w:type="dxa"/>
          </w:tcPr>
          <w:p w14:paraId="6290C5DB" w14:textId="77777777" w:rsidR="002E3C27" w:rsidRPr="00274A16" w:rsidRDefault="002E3C27" w:rsidP="001C3606">
            <w:pPr>
              <w:jc w:val="center"/>
              <w:rPr>
                <w:rFonts w:ascii="Arial" w:hAnsi="Arial" w:cs="Arial"/>
                <w:sz w:val="18"/>
                <w:szCs w:val="18"/>
              </w:rPr>
            </w:pPr>
          </w:p>
        </w:tc>
        <w:tc>
          <w:tcPr>
            <w:tcW w:w="687" w:type="dxa"/>
          </w:tcPr>
          <w:p w14:paraId="67035592" w14:textId="77777777" w:rsidR="002E3C27" w:rsidRPr="00274A16" w:rsidRDefault="002E3C27" w:rsidP="001C3606">
            <w:pPr>
              <w:jc w:val="center"/>
              <w:rPr>
                <w:rFonts w:ascii="Arial" w:hAnsi="Arial" w:cs="Arial"/>
                <w:b/>
                <w:bCs/>
                <w:sz w:val="18"/>
                <w:szCs w:val="18"/>
              </w:rPr>
            </w:pPr>
          </w:p>
        </w:tc>
      </w:tr>
      <w:tr w:rsidR="002E3C27" w:rsidRPr="00274A16" w14:paraId="12C7FE03" w14:textId="77777777" w:rsidTr="001C3606">
        <w:trPr>
          <w:trHeight w:val="272"/>
        </w:trPr>
        <w:tc>
          <w:tcPr>
            <w:tcW w:w="1244" w:type="dxa"/>
            <w:vAlign w:val="center"/>
          </w:tcPr>
          <w:p w14:paraId="657B4238"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CSE4232</w:t>
            </w:r>
          </w:p>
        </w:tc>
        <w:tc>
          <w:tcPr>
            <w:tcW w:w="4824" w:type="dxa"/>
            <w:vAlign w:val="center"/>
          </w:tcPr>
          <w:p w14:paraId="44A85DB9"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Cryptography and Network Security Lab</w:t>
            </w:r>
          </w:p>
        </w:tc>
        <w:tc>
          <w:tcPr>
            <w:tcW w:w="688" w:type="dxa"/>
          </w:tcPr>
          <w:p w14:paraId="0A2053F5" w14:textId="77777777" w:rsidR="002E3C27" w:rsidRPr="00274A16" w:rsidRDefault="002E3C27" w:rsidP="001C3606">
            <w:pPr>
              <w:jc w:val="center"/>
              <w:rPr>
                <w:rFonts w:ascii="Arial" w:hAnsi="Arial" w:cs="Arial"/>
                <w:sz w:val="18"/>
                <w:szCs w:val="18"/>
              </w:rPr>
            </w:pPr>
          </w:p>
        </w:tc>
        <w:tc>
          <w:tcPr>
            <w:tcW w:w="688" w:type="dxa"/>
          </w:tcPr>
          <w:p w14:paraId="15419800" w14:textId="77777777" w:rsidR="002E3C27" w:rsidRPr="00274A16" w:rsidRDefault="002E3C27" w:rsidP="001C3606">
            <w:pPr>
              <w:jc w:val="center"/>
              <w:rPr>
                <w:rFonts w:ascii="Arial" w:hAnsi="Arial" w:cs="Arial"/>
                <w:b/>
                <w:bCs/>
                <w:sz w:val="18"/>
                <w:szCs w:val="18"/>
              </w:rPr>
            </w:pPr>
          </w:p>
        </w:tc>
        <w:tc>
          <w:tcPr>
            <w:tcW w:w="687" w:type="dxa"/>
          </w:tcPr>
          <w:p w14:paraId="1071021B"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5A6A91EF" w14:textId="77777777" w:rsidR="002E3C27" w:rsidRPr="00274A16" w:rsidRDefault="002E3C27" w:rsidP="001C3606">
            <w:pPr>
              <w:jc w:val="center"/>
              <w:rPr>
                <w:rFonts w:ascii="Arial" w:hAnsi="Arial" w:cs="Arial"/>
                <w:b/>
                <w:bCs/>
                <w:sz w:val="18"/>
                <w:szCs w:val="18"/>
              </w:rPr>
            </w:pPr>
          </w:p>
        </w:tc>
        <w:tc>
          <w:tcPr>
            <w:tcW w:w="687" w:type="dxa"/>
          </w:tcPr>
          <w:p w14:paraId="456D6CA5"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11EDC239" w14:textId="77777777" w:rsidR="002E3C27" w:rsidRPr="00274A16" w:rsidRDefault="002E3C27" w:rsidP="001C3606">
            <w:pPr>
              <w:jc w:val="center"/>
              <w:rPr>
                <w:rFonts w:ascii="Arial" w:hAnsi="Arial" w:cs="Arial"/>
                <w:b/>
                <w:bCs/>
                <w:sz w:val="18"/>
                <w:szCs w:val="18"/>
              </w:rPr>
            </w:pPr>
          </w:p>
        </w:tc>
        <w:tc>
          <w:tcPr>
            <w:tcW w:w="687" w:type="dxa"/>
          </w:tcPr>
          <w:p w14:paraId="6940B4BC" w14:textId="77777777" w:rsidR="002E3C27" w:rsidRPr="00274A16" w:rsidRDefault="002E3C27" w:rsidP="001C3606">
            <w:pPr>
              <w:jc w:val="center"/>
              <w:rPr>
                <w:rFonts w:ascii="Arial" w:hAnsi="Arial" w:cs="Arial"/>
                <w:b/>
                <w:bCs/>
                <w:sz w:val="18"/>
                <w:szCs w:val="18"/>
              </w:rPr>
            </w:pPr>
          </w:p>
        </w:tc>
        <w:tc>
          <w:tcPr>
            <w:tcW w:w="687" w:type="dxa"/>
          </w:tcPr>
          <w:p w14:paraId="72627AB1" w14:textId="77777777" w:rsidR="002E3C27" w:rsidRPr="00274A16" w:rsidRDefault="002E3C27" w:rsidP="001C3606">
            <w:pPr>
              <w:jc w:val="center"/>
              <w:rPr>
                <w:rFonts w:ascii="Arial" w:hAnsi="Arial" w:cs="Arial"/>
                <w:b/>
                <w:bCs/>
                <w:sz w:val="18"/>
                <w:szCs w:val="18"/>
              </w:rPr>
            </w:pPr>
          </w:p>
        </w:tc>
        <w:tc>
          <w:tcPr>
            <w:tcW w:w="687" w:type="dxa"/>
          </w:tcPr>
          <w:p w14:paraId="4709D5CE" w14:textId="77777777" w:rsidR="002E3C27" w:rsidRPr="00274A16" w:rsidRDefault="002E3C27" w:rsidP="001C3606">
            <w:pPr>
              <w:jc w:val="center"/>
              <w:rPr>
                <w:rFonts w:ascii="Arial" w:hAnsi="Arial" w:cs="Arial"/>
                <w:b/>
                <w:bCs/>
                <w:sz w:val="18"/>
                <w:szCs w:val="18"/>
              </w:rPr>
            </w:pPr>
          </w:p>
        </w:tc>
        <w:tc>
          <w:tcPr>
            <w:tcW w:w="687" w:type="dxa"/>
          </w:tcPr>
          <w:p w14:paraId="5F5C2344" w14:textId="77777777" w:rsidR="002E3C27" w:rsidRPr="00274A16" w:rsidRDefault="002E3C27" w:rsidP="001C3606">
            <w:pPr>
              <w:jc w:val="center"/>
              <w:rPr>
                <w:rFonts w:ascii="Arial" w:hAnsi="Arial" w:cs="Arial"/>
                <w:b/>
                <w:bCs/>
                <w:sz w:val="18"/>
                <w:szCs w:val="18"/>
              </w:rPr>
            </w:pPr>
          </w:p>
        </w:tc>
        <w:tc>
          <w:tcPr>
            <w:tcW w:w="687" w:type="dxa"/>
          </w:tcPr>
          <w:p w14:paraId="6CC1C2F7" w14:textId="77777777" w:rsidR="002E3C27" w:rsidRPr="00274A16" w:rsidRDefault="002E3C27" w:rsidP="001C3606">
            <w:pPr>
              <w:jc w:val="center"/>
              <w:rPr>
                <w:rFonts w:ascii="Arial" w:hAnsi="Arial" w:cs="Arial"/>
                <w:b/>
                <w:bCs/>
                <w:sz w:val="18"/>
                <w:szCs w:val="18"/>
              </w:rPr>
            </w:pPr>
          </w:p>
        </w:tc>
        <w:tc>
          <w:tcPr>
            <w:tcW w:w="687" w:type="dxa"/>
          </w:tcPr>
          <w:p w14:paraId="606160B6" w14:textId="77777777" w:rsidR="002E3C27" w:rsidRPr="00274A16" w:rsidRDefault="002E3C27" w:rsidP="001C3606">
            <w:pPr>
              <w:jc w:val="center"/>
              <w:rPr>
                <w:rFonts w:ascii="Arial" w:hAnsi="Arial" w:cs="Arial"/>
                <w:b/>
                <w:bCs/>
                <w:sz w:val="18"/>
                <w:szCs w:val="18"/>
              </w:rPr>
            </w:pPr>
          </w:p>
        </w:tc>
      </w:tr>
      <w:tr w:rsidR="002E3C27" w:rsidRPr="00274A16" w14:paraId="19544C12" w14:textId="77777777" w:rsidTr="001C3606">
        <w:trPr>
          <w:trHeight w:val="272"/>
        </w:trPr>
        <w:tc>
          <w:tcPr>
            <w:tcW w:w="1244" w:type="dxa"/>
            <w:vAlign w:val="center"/>
          </w:tcPr>
          <w:p w14:paraId="1D686F0A"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Option II (T)</w:t>
            </w:r>
          </w:p>
        </w:tc>
        <w:tc>
          <w:tcPr>
            <w:tcW w:w="4824" w:type="dxa"/>
            <w:vAlign w:val="center"/>
          </w:tcPr>
          <w:p w14:paraId="4A78A414"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Theory: Should be selected from Table-II</w:t>
            </w:r>
          </w:p>
        </w:tc>
        <w:tc>
          <w:tcPr>
            <w:tcW w:w="688" w:type="dxa"/>
          </w:tcPr>
          <w:p w14:paraId="113B7E1E" w14:textId="77777777" w:rsidR="002E3C27" w:rsidRPr="00274A16" w:rsidRDefault="002E3C27" w:rsidP="001C3606">
            <w:pPr>
              <w:jc w:val="center"/>
              <w:rPr>
                <w:rFonts w:ascii="Arial" w:hAnsi="Arial" w:cs="Arial"/>
                <w:sz w:val="18"/>
                <w:szCs w:val="18"/>
              </w:rPr>
            </w:pPr>
          </w:p>
        </w:tc>
        <w:tc>
          <w:tcPr>
            <w:tcW w:w="688" w:type="dxa"/>
          </w:tcPr>
          <w:p w14:paraId="3261F920" w14:textId="77777777" w:rsidR="002E3C27" w:rsidRPr="00274A16" w:rsidRDefault="002E3C27" w:rsidP="001C3606">
            <w:pPr>
              <w:jc w:val="center"/>
              <w:rPr>
                <w:rFonts w:ascii="Arial" w:hAnsi="Arial" w:cs="Arial"/>
                <w:b/>
                <w:bCs/>
                <w:sz w:val="18"/>
                <w:szCs w:val="18"/>
              </w:rPr>
            </w:pPr>
          </w:p>
        </w:tc>
        <w:tc>
          <w:tcPr>
            <w:tcW w:w="687" w:type="dxa"/>
          </w:tcPr>
          <w:p w14:paraId="739F0B40" w14:textId="77777777" w:rsidR="002E3C27" w:rsidRPr="00274A16" w:rsidRDefault="002E3C27" w:rsidP="001C3606">
            <w:pPr>
              <w:jc w:val="center"/>
              <w:rPr>
                <w:rFonts w:ascii="Arial" w:hAnsi="Arial" w:cs="Arial"/>
                <w:b/>
                <w:bCs/>
                <w:sz w:val="18"/>
                <w:szCs w:val="18"/>
              </w:rPr>
            </w:pPr>
          </w:p>
        </w:tc>
        <w:tc>
          <w:tcPr>
            <w:tcW w:w="687" w:type="dxa"/>
          </w:tcPr>
          <w:p w14:paraId="377F9328" w14:textId="77777777" w:rsidR="002E3C27" w:rsidRPr="00274A16" w:rsidRDefault="002E3C27" w:rsidP="001C3606">
            <w:pPr>
              <w:jc w:val="center"/>
              <w:rPr>
                <w:rFonts w:ascii="Arial" w:hAnsi="Arial" w:cs="Arial"/>
                <w:b/>
                <w:bCs/>
                <w:sz w:val="18"/>
                <w:szCs w:val="18"/>
              </w:rPr>
            </w:pPr>
          </w:p>
        </w:tc>
        <w:tc>
          <w:tcPr>
            <w:tcW w:w="687" w:type="dxa"/>
          </w:tcPr>
          <w:p w14:paraId="343D3794" w14:textId="77777777" w:rsidR="002E3C27" w:rsidRPr="00274A16" w:rsidRDefault="002E3C27" w:rsidP="001C3606">
            <w:pPr>
              <w:jc w:val="center"/>
              <w:rPr>
                <w:rFonts w:ascii="Arial" w:hAnsi="Arial" w:cs="Arial"/>
                <w:b/>
                <w:bCs/>
                <w:sz w:val="18"/>
                <w:szCs w:val="18"/>
              </w:rPr>
            </w:pPr>
          </w:p>
        </w:tc>
        <w:tc>
          <w:tcPr>
            <w:tcW w:w="687" w:type="dxa"/>
          </w:tcPr>
          <w:p w14:paraId="2B89FEA3" w14:textId="77777777" w:rsidR="002E3C27" w:rsidRPr="00274A16" w:rsidRDefault="002E3C27" w:rsidP="001C3606">
            <w:pPr>
              <w:jc w:val="center"/>
              <w:rPr>
                <w:rFonts w:ascii="Arial" w:hAnsi="Arial" w:cs="Arial"/>
                <w:b/>
                <w:bCs/>
                <w:sz w:val="18"/>
                <w:szCs w:val="18"/>
              </w:rPr>
            </w:pPr>
          </w:p>
        </w:tc>
        <w:tc>
          <w:tcPr>
            <w:tcW w:w="687" w:type="dxa"/>
          </w:tcPr>
          <w:p w14:paraId="67FA6CD5" w14:textId="77777777" w:rsidR="002E3C27" w:rsidRPr="00274A16" w:rsidRDefault="002E3C27" w:rsidP="001C3606">
            <w:pPr>
              <w:jc w:val="center"/>
              <w:rPr>
                <w:rFonts w:ascii="Arial" w:hAnsi="Arial" w:cs="Arial"/>
                <w:b/>
                <w:bCs/>
                <w:sz w:val="18"/>
                <w:szCs w:val="18"/>
              </w:rPr>
            </w:pPr>
          </w:p>
        </w:tc>
        <w:tc>
          <w:tcPr>
            <w:tcW w:w="687" w:type="dxa"/>
          </w:tcPr>
          <w:p w14:paraId="0D2E1B5F" w14:textId="77777777" w:rsidR="002E3C27" w:rsidRPr="00274A16" w:rsidRDefault="002E3C27" w:rsidP="001C3606">
            <w:pPr>
              <w:jc w:val="center"/>
              <w:rPr>
                <w:rFonts w:ascii="Arial" w:hAnsi="Arial" w:cs="Arial"/>
                <w:b/>
                <w:bCs/>
                <w:sz w:val="18"/>
                <w:szCs w:val="18"/>
              </w:rPr>
            </w:pPr>
          </w:p>
        </w:tc>
        <w:tc>
          <w:tcPr>
            <w:tcW w:w="687" w:type="dxa"/>
          </w:tcPr>
          <w:p w14:paraId="3CDCC5E2" w14:textId="77777777" w:rsidR="002E3C27" w:rsidRPr="00274A16" w:rsidRDefault="002E3C27" w:rsidP="001C3606">
            <w:pPr>
              <w:jc w:val="center"/>
              <w:rPr>
                <w:rFonts w:ascii="Arial" w:hAnsi="Arial" w:cs="Arial"/>
                <w:b/>
                <w:bCs/>
                <w:sz w:val="18"/>
                <w:szCs w:val="18"/>
              </w:rPr>
            </w:pPr>
          </w:p>
        </w:tc>
        <w:tc>
          <w:tcPr>
            <w:tcW w:w="687" w:type="dxa"/>
          </w:tcPr>
          <w:p w14:paraId="7CA035AE" w14:textId="77777777" w:rsidR="002E3C27" w:rsidRPr="00274A16" w:rsidRDefault="002E3C27" w:rsidP="001C3606">
            <w:pPr>
              <w:jc w:val="center"/>
              <w:rPr>
                <w:rFonts w:ascii="Arial" w:hAnsi="Arial" w:cs="Arial"/>
                <w:b/>
                <w:bCs/>
                <w:sz w:val="18"/>
                <w:szCs w:val="18"/>
              </w:rPr>
            </w:pPr>
          </w:p>
        </w:tc>
        <w:tc>
          <w:tcPr>
            <w:tcW w:w="687" w:type="dxa"/>
          </w:tcPr>
          <w:p w14:paraId="29385876" w14:textId="77777777" w:rsidR="002E3C27" w:rsidRPr="00274A16" w:rsidRDefault="002E3C27" w:rsidP="001C3606">
            <w:pPr>
              <w:jc w:val="center"/>
              <w:rPr>
                <w:rFonts w:ascii="Arial" w:hAnsi="Arial" w:cs="Arial"/>
                <w:b/>
                <w:bCs/>
                <w:sz w:val="18"/>
                <w:szCs w:val="18"/>
              </w:rPr>
            </w:pPr>
          </w:p>
        </w:tc>
        <w:tc>
          <w:tcPr>
            <w:tcW w:w="687" w:type="dxa"/>
          </w:tcPr>
          <w:p w14:paraId="71A67145" w14:textId="77777777" w:rsidR="002E3C27" w:rsidRPr="00274A16" w:rsidRDefault="002E3C27" w:rsidP="001C3606">
            <w:pPr>
              <w:jc w:val="center"/>
              <w:rPr>
                <w:rFonts w:ascii="Arial" w:hAnsi="Arial" w:cs="Arial"/>
                <w:b/>
                <w:bCs/>
                <w:sz w:val="18"/>
                <w:szCs w:val="18"/>
              </w:rPr>
            </w:pPr>
          </w:p>
        </w:tc>
      </w:tr>
      <w:tr w:rsidR="002E3C27" w:rsidRPr="00274A16" w14:paraId="062922B7" w14:textId="77777777" w:rsidTr="001C3606">
        <w:trPr>
          <w:trHeight w:val="272"/>
        </w:trPr>
        <w:tc>
          <w:tcPr>
            <w:tcW w:w="1244" w:type="dxa"/>
            <w:vAlign w:val="center"/>
          </w:tcPr>
          <w:p w14:paraId="51F70682"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Option II (L)</w:t>
            </w:r>
          </w:p>
        </w:tc>
        <w:tc>
          <w:tcPr>
            <w:tcW w:w="4824" w:type="dxa"/>
            <w:vAlign w:val="center"/>
          </w:tcPr>
          <w:p w14:paraId="0CC19D5E"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Lab course based on Option-II (T)</w:t>
            </w:r>
          </w:p>
        </w:tc>
        <w:tc>
          <w:tcPr>
            <w:tcW w:w="688" w:type="dxa"/>
          </w:tcPr>
          <w:p w14:paraId="7ABEE773" w14:textId="77777777" w:rsidR="002E3C27" w:rsidRPr="00274A16" w:rsidRDefault="002E3C27" w:rsidP="001C3606">
            <w:pPr>
              <w:jc w:val="center"/>
              <w:rPr>
                <w:rFonts w:ascii="Arial" w:hAnsi="Arial" w:cs="Arial"/>
                <w:sz w:val="18"/>
                <w:szCs w:val="18"/>
              </w:rPr>
            </w:pPr>
          </w:p>
        </w:tc>
        <w:tc>
          <w:tcPr>
            <w:tcW w:w="688" w:type="dxa"/>
          </w:tcPr>
          <w:p w14:paraId="08C231D9" w14:textId="77777777" w:rsidR="002E3C27" w:rsidRPr="00274A16" w:rsidRDefault="002E3C27" w:rsidP="001C3606">
            <w:pPr>
              <w:jc w:val="center"/>
              <w:rPr>
                <w:rFonts w:ascii="Arial" w:hAnsi="Arial" w:cs="Arial"/>
                <w:b/>
                <w:bCs/>
                <w:sz w:val="18"/>
                <w:szCs w:val="18"/>
              </w:rPr>
            </w:pPr>
          </w:p>
        </w:tc>
        <w:tc>
          <w:tcPr>
            <w:tcW w:w="687" w:type="dxa"/>
          </w:tcPr>
          <w:p w14:paraId="1CFF0A1B" w14:textId="77777777" w:rsidR="002E3C27" w:rsidRPr="00274A16" w:rsidRDefault="002E3C27" w:rsidP="001C3606">
            <w:pPr>
              <w:jc w:val="center"/>
              <w:rPr>
                <w:rFonts w:ascii="Arial" w:hAnsi="Arial" w:cs="Arial"/>
                <w:b/>
                <w:bCs/>
                <w:sz w:val="18"/>
                <w:szCs w:val="18"/>
              </w:rPr>
            </w:pPr>
          </w:p>
        </w:tc>
        <w:tc>
          <w:tcPr>
            <w:tcW w:w="687" w:type="dxa"/>
          </w:tcPr>
          <w:p w14:paraId="7F337117" w14:textId="77777777" w:rsidR="002E3C27" w:rsidRPr="00274A16" w:rsidRDefault="002E3C27" w:rsidP="001C3606">
            <w:pPr>
              <w:jc w:val="center"/>
              <w:rPr>
                <w:rFonts w:ascii="Arial" w:hAnsi="Arial" w:cs="Arial"/>
                <w:b/>
                <w:bCs/>
                <w:sz w:val="18"/>
                <w:szCs w:val="18"/>
              </w:rPr>
            </w:pPr>
          </w:p>
        </w:tc>
        <w:tc>
          <w:tcPr>
            <w:tcW w:w="687" w:type="dxa"/>
          </w:tcPr>
          <w:p w14:paraId="738683E7" w14:textId="77777777" w:rsidR="002E3C27" w:rsidRPr="00274A16" w:rsidRDefault="002E3C27" w:rsidP="001C3606">
            <w:pPr>
              <w:jc w:val="center"/>
              <w:rPr>
                <w:rFonts w:ascii="Arial" w:hAnsi="Arial" w:cs="Arial"/>
                <w:b/>
                <w:bCs/>
                <w:sz w:val="18"/>
                <w:szCs w:val="18"/>
              </w:rPr>
            </w:pPr>
          </w:p>
        </w:tc>
        <w:tc>
          <w:tcPr>
            <w:tcW w:w="687" w:type="dxa"/>
          </w:tcPr>
          <w:p w14:paraId="0A7F1B33" w14:textId="77777777" w:rsidR="002E3C27" w:rsidRPr="00274A16" w:rsidRDefault="002E3C27" w:rsidP="001C3606">
            <w:pPr>
              <w:jc w:val="center"/>
              <w:rPr>
                <w:rFonts w:ascii="Arial" w:hAnsi="Arial" w:cs="Arial"/>
                <w:b/>
                <w:bCs/>
                <w:sz w:val="18"/>
                <w:szCs w:val="18"/>
              </w:rPr>
            </w:pPr>
          </w:p>
        </w:tc>
        <w:tc>
          <w:tcPr>
            <w:tcW w:w="687" w:type="dxa"/>
          </w:tcPr>
          <w:p w14:paraId="494324C1" w14:textId="77777777" w:rsidR="002E3C27" w:rsidRPr="00274A16" w:rsidRDefault="002E3C27" w:rsidP="001C3606">
            <w:pPr>
              <w:jc w:val="center"/>
              <w:rPr>
                <w:rFonts w:ascii="Arial" w:hAnsi="Arial" w:cs="Arial"/>
                <w:b/>
                <w:bCs/>
                <w:sz w:val="18"/>
                <w:szCs w:val="18"/>
              </w:rPr>
            </w:pPr>
          </w:p>
        </w:tc>
        <w:tc>
          <w:tcPr>
            <w:tcW w:w="687" w:type="dxa"/>
          </w:tcPr>
          <w:p w14:paraId="2FE5E6EB" w14:textId="77777777" w:rsidR="002E3C27" w:rsidRPr="00274A16" w:rsidRDefault="002E3C27" w:rsidP="001C3606">
            <w:pPr>
              <w:jc w:val="center"/>
              <w:rPr>
                <w:rFonts w:ascii="Arial" w:hAnsi="Arial" w:cs="Arial"/>
                <w:b/>
                <w:bCs/>
                <w:sz w:val="18"/>
                <w:szCs w:val="18"/>
              </w:rPr>
            </w:pPr>
          </w:p>
        </w:tc>
        <w:tc>
          <w:tcPr>
            <w:tcW w:w="687" w:type="dxa"/>
          </w:tcPr>
          <w:p w14:paraId="21D880F1" w14:textId="77777777" w:rsidR="002E3C27" w:rsidRPr="00274A16" w:rsidRDefault="002E3C27" w:rsidP="001C3606">
            <w:pPr>
              <w:jc w:val="center"/>
              <w:rPr>
                <w:rFonts w:ascii="Arial" w:hAnsi="Arial" w:cs="Arial"/>
                <w:b/>
                <w:bCs/>
                <w:sz w:val="18"/>
                <w:szCs w:val="18"/>
              </w:rPr>
            </w:pPr>
          </w:p>
        </w:tc>
        <w:tc>
          <w:tcPr>
            <w:tcW w:w="687" w:type="dxa"/>
          </w:tcPr>
          <w:p w14:paraId="09D7608A" w14:textId="77777777" w:rsidR="002E3C27" w:rsidRPr="00274A16" w:rsidRDefault="002E3C27" w:rsidP="001C3606">
            <w:pPr>
              <w:jc w:val="center"/>
              <w:rPr>
                <w:rFonts w:ascii="Arial" w:hAnsi="Arial" w:cs="Arial"/>
                <w:b/>
                <w:bCs/>
                <w:sz w:val="18"/>
                <w:szCs w:val="18"/>
              </w:rPr>
            </w:pPr>
          </w:p>
        </w:tc>
        <w:tc>
          <w:tcPr>
            <w:tcW w:w="687" w:type="dxa"/>
          </w:tcPr>
          <w:p w14:paraId="269F5072" w14:textId="77777777" w:rsidR="002E3C27" w:rsidRPr="00274A16" w:rsidRDefault="002E3C27" w:rsidP="001C3606">
            <w:pPr>
              <w:jc w:val="center"/>
              <w:rPr>
                <w:rFonts w:ascii="Arial" w:hAnsi="Arial" w:cs="Arial"/>
                <w:b/>
                <w:bCs/>
                <w:sz w:val="18"/>
                <w:szCs w:val="18"/>
              </w:rPr>
            </w:pPr>
          </w:p>
        </w:tc>
        <w:tc>
          <w:tcPr>
            <w:tcW w:w="687" w:type="dxa"/>
          </w:tcPr>
          <w:p w14:paraId="48DDF5BD" w14:textId="77777777" w:rsidR="002E3C27" w:rsidRPr="00274A16" w:rsidRDefault="002E3C27" w:rsidP="001C3606">
            <w:pPr>
              <w:jc w:val="center"/>
              <w:rPr>
                <w:rFonts w:ascii="Arial" w:hAnsi="Arial" w:cs="Arial"/>
                <w:b/>
                <w:bCs/>
                <w:sz w:val="18"/>
                <w:szCs w:val="18"/>
              </w:rPr>
            </w:pPr>
          </w:p>
        </w:tc>
      </w:tr>
      <w:tr w:rsidR="002E3C27" w:rsidRPr="00274A16" w14:paraId="60A84844" w14:textId="77777777" w:rsidTr="001C3606">
        <w:trPr>
          <w:trHeight w:val="272"/>
        </w:trPr>
        <w:tc>
          <w:tcPr>
            <w:tcW w:w="1244" w:type="dxa"/>
            <w:vAlign w:val="center"/>
          </w:tcPr>
          <w:p w14:paraId="73256BCB"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CSE4280</w:t>
            </w:r>
          </w:p>
        </w:tc>
        <w:tc>
          <w:tcPr>
            <w:tcW w:w="4824" w:type="dxa"/>
            <w:vAlign w:val="center"/>
          </w:tcPr>
          <w:p w14:paraId="7DA5361D"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Board viva-voce</w:t>
            </w:r>
          </w:p>
        </w:tc>
        <w:tc>
          <w:tcPr>
            <w:tcW w:w="688" w:type="dxa"/>
          </w:tcPr>
          <w:p w14:paraId="461A01FA" w14:textId="77777777" w:rsidR="002E3C27" w:rsidRPr="00274A16" w:rsidRDefault="002E3C27" w:rsidP="001C3606">
            <w:pPr>
              <w:jc w:val="center"/>
              <w:rPr>
                <w:rFonts w:ascii="Arial" w:hAnsi="Arial" w:cs="Arial"/>
                <w:sz w:val="18"/>
                <w:szCs w:val="18"/>
              </w:rPr>
            </w:pPr>
          </w:p>
        </w:tc>
        <w:tc>
          <w:tcPr>
            <w:tcW w:w="688" w:type="dxa"/>
          </w:tcPr>
          <w:p w14:paraId="6ECAAF01" w14:textId="77777777" w:rsidR="002E3C27" w:rsidRPr="00274A16" w:rsidRDefault="002E3C27" w:rsidP="001C3606">
            <w:pPr>
              <w:jc w:val="center"/>
              <w:rPr>
                <w:rFonts w:ascii="Arial" w:hAnsi="Arial" w:cs="Arial"/>
                <w:b/>
                <w:bCs/>
                <w:sz w:val="18"/>
                <w:szCs w:val="18"/>
              </w:rPr>
            </w:pPr>
          </w:p>
        </w:tc>
        <w:tc>
          <w:tcPr>
            <w:tcW w:w="687" w:type="dxa"/>
          </w:tcPr>
          <w:p w14:paraId="70A8BBBC" w14:textId="77777777" w:rsidR="002E3C27" w:rsidRPr="00274A16" w:rsidRDefault="002E3C27" w:rsidP="001C3606">
            <w:pPr>
              <w:jc w:val="center"/>
              <w:rPr>
                <w:rFonts w:ascii="Arial" w:hAnsi="Arial" w:cs="Arial"/>
                <w:b/>
                <w:bCs/>
                <w:sz w:val="18"/>
                <w:szCs w:val="18"/>
              </w:rPr>
            </w:pPr>
          </w:p>
        </w:tc>
        <w:tc>
          <w:tcPr>
            <w:tcW w:w="687" w:type="dxa"/>
          </w:tcPr>
          <w:p w14:paraId="14371D9A" w14:textId="77777777" w:rsidR="002E3C27" w:rsidRPr="00274A16" w:rsidRDefault="002E3C27" w:rsidP="001C3606">
            <w:pPr>
              <w:jc w:val="center"/>
              <w:rPr>
                <w:rFonts w:ascii="Arial" w:hAnsi="Arial" w:cs="Arial"/>
                <w:b/>
                <w:bCs/>
                <w:sz w:val="18"/>
                <w:szCs w:val="18"/>
              </w:rPr>
            </w:pPr>
          </w:p>
        </w:tc>
        <w:tc>
          <w:tcPr>
            <w:tcW w:w="687" w:type="dxa"/>
          </w:tcPr>
          <w:p w14:paraId="21774BA1" w14:textId="77777777" w:rsidR="002E3C27" w:rsidRPr="00274A16" w:rsidRDefault="002E3C27" w:rsidP="001C3606">
            <w:pPr>
              <w:jc w:val="center"/>
              <w:rPr>
                <w:rFonts w:ascii="Arial" w:hAnsi="Arial" w:cs="Arial"/>
                <w:b/>
                <w:bCs/>
                <w:sz w:val="18"/>
                <w:szCs w:val="18"/>
              </w:rPr>
            </w:pPr>
          </w:p>
        </w:tc>
        <w:tc>
          <w:tcPr>
            <w:tcW w:w="687" w:type="dxa"/>
          </w:tcPr>
          <w:p w14:paraId="789D192E" w14:textId="77777777" w:rsidR="002E3C27" w:rsidRPr="00274A16" w:rsidRDefault="002E3C27" w:rsidP="001C3606">
            <w:pPr>
              <w:jc w:val="center"/>
              <w:rPr>
                <w:rFonts w:ascii="Arial" w:hAnsi="Arial" w:cs="Arial"/>
                <w:b/>
                <w:bCs/>
                <w:sz w:val="18"/>
                <w:szCs w:val="18"/>
              </w:rPr>
            </w:pPr>
          </w:p>
        </w:tc>
        <w:tc>
          <w:tcPr>
            <w:tcW w:w="687" w:type="dxa"/>
          </w:tcPr>
          <w:p w14:paraId="3DDBF4AB" w14:textId="77777777" w:rsidR="002E3C27" w:rsidRPr="00274A16" w:rsidRDefault="002E3C27" w:rsidP="001C3606">
            <w:pPr>
              <w:jc w:val="center"/>
              <w:rPr>
                <w:rFonts w:ascii="Arial" w:hAnsi="Arial" w:cs="Arial"/>
                <w:b/>
                <w:bCs/>
                <w:sz w:val="18"/>
                <w:szCs w:val="18"/>
              </w:rPr>
            </w:pPr>
          </w:p>
        </w:tc>
        <w:tc>
          <w:tcPr>
            <w:tcW w:w="687" w:type="dxa"/>
          </w:tcPr>
          <w:p w14:paraId="3A4620CF" w14:textId="77777777" w:rsidR="002E3C27" w:rsidRPr="00274A16" w:rsidRDefault="002E3C27" w:rsidP="001C3606">
            <w:pPr>
              <w:jc w:val="center"/>
              <w:rPr>
                <w:rFonts w:ascii="Arial" w:hAnsi="Arial" w:cs="Arial"/>
                <w:b/>
                <w:bCs/>
                <w:sz w:val="18"/>
                <w:szCs w:val="18"/>
              </w:rPr>
            </w:pPr>
          </w:p>
        </w:tc>
        <w:tc>
          <w:tcPr>
            <w:tcW w:w="687" w:type="dxa"/>
          </w:tcPr>
          <w:p w14:paraId="2F657320" w14:textId="77777777" w:rsidR="002E3C27" w:rsidRPr="00274A16" w:rsidRDefault="002E3C27" w:rsidP="001C3606">
            <w:pPr>
              <w:jc w:val="center"/>
              <w:rPr>
                <w:rFonts w:ascii="Arial" w:hAnsi="Arial" w:cs="Arial"/>
                <w:b/>
                <w:bCs/>
                <w:sz w:val="18"/>
                <w:szCs w:val="18"/>
              </w:rPr>
            </w:pPr>
          </w:p>
        </w:tc>
        <w:tc>
          <w:tcPr>
            <w:tcW w:w="687" w:type="dxa"/>
          </w:tcPr>
          <w:p w14:paraId="61FE68DE"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7809E91B" w14:textId="77777777" w:rsidR="002E3C27" w:rsidRPr="00274A16" w:rsidRDefault="002E3C27" w:rsidP="001C3606">
            <w:pPr>
              <w:jc w:val="center"/>
              <w:rPr>
                <w:rFonts w:ascii="Arial" w:hAnsi="Arial" w:cs="Arial"/>
                <w:b/>
                <w:bCs/>
                <w:sz w:val="18"/>
                <w:szCs w:val="18"/>
              </w:rPr>
            </w:pPr>
          </w:p>
        </w:tc>
        <w:tc>
          <w:tcPr>
            <w:tcW w:w="687" w:type="dxa"/>
          </w:tcPr>
          <w:p w14:paraId="2F40B68F" w14:textId="77777777" w:rsidR="002E3C27" w:rsidRPr="00274A16" w:rsidRDefault="002E3C27" w:rsidP="001C3606">
            <w:pPr>
              <w:jc w:val="center"/>
              <w:rPr>
                <w:rFonts w:ascii="Arial" w:hAnsi="Arial" w:cs="Arial"/>
                <w:b/>
                <w:bCs/>
                <w:sz w:val="18"/>
                <w:szCs w:val="18"/>
              </w:rPr>
            </w:pPr>
          </w:p>
        </w:tc>
      </w:tr>
      <w:tr w:rsidR="002E3C27" w:rsidRPr="00274A16" w14:paraId="5E73605F" w14:textId="77777777" w:rsidTr="001C3606">
        <w:trPr>
          <w:trHeight w:val="272"/>
        </w:trPr>
        <w:tc>
          <w:tcPr>
            <w:tcW w:w="1244" w:type="dxa"/>
            <w:vAlign w:val="center"/>
          </w:tcPr>
          <w:p w14:paraId="32E93B03"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CSE4292</w:t>
            </w:r>
          </w:p>
        </w:tc>
        <w:tc>
          <w:tcPr>
            <w:tcW w:w="4824" w:type="dxa"/>
            <w:vAlign w:val="center"/>
          </w:tcPr>
          <w:p w14:paraId="3889A18E"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Thesis/ Project (Part II)</w:t>
            </w:r>
          </w:p>
        </w:tc>
        <w:tc>
          <w:tcPr>
            <w:tcW w:w="688" w:type="dxa"/>
          </w:tcPr>
          <w:p w14:paraId="130798A9" w14:textId="77777777" w:rsidR="002E3C27" w:rsidRPr="00274A16" w:rsidRDefault="002E3C27" w:rsidP="001C3606">
            <w:pPr>
              <w:jc w:val="center"/>
              <w:rPr>
                <w:rFonts w:ascii="Arial" w:hAnsi="Arial" w:cs="Arial"/>
                <w:b/>
                <w:bCs/>
                <w:sz w:val="18"/>
                <w:szCs w:val="18"/>
              </w:rPr>
            </w:pPr>
          </w:p>
        </w:tc>
        <w:tc>
          <w:tcPr>
            <w:tcW w:w="688" w:type="dxa"/>
          </w:tcPr>
          <w:p w14:paraId="2578373B" w14:textId="77777777" w:rsidR="002E3C27" w:rsidRPr="00274A16" w:rsidRDefault="002E3C27" w:rsidP="001C3606">
            <w:pPr>
              <w:jc w:val="center"/>
              <w:rPr>
                <w:rFonts w:ascii="Arial" w:hAnsi="Arial" w:cs="Arial"/>
                <w:b/>
                <w:bCs/>
                <w:sz w:val="18"/>
                <w:szCs w:val="18"/>
              </w:rPr>
            </w:pPr>
          </w:p>
        </w:tc>
        <w:tc>
          <w:tcPr>
            <w:tcW w:w="687" w:type="dxa"/>
          </w:tcPr>
          <w:p w14:paraId="0FEB8FE1" w14:textId="77777777" w:rsidR="002E3C27" w:rsidRPr="00274A16" w:rsidRDefault="002E3C27" w:rsidP="001C3606">
            <w:pPr>
              <w:jc w:val="center"/>
              <w:rPr>
                <w:rFonts w:ascii="Arial" w:hAnsi="Arial" w:cs="Arial"/>
                <w:b/>
                <w:bCs/>
                <w:sz w:val="18"/>
                <w:szCs w:val="18"/>
              </w:rPr>
            </w:pPr>
          </w:p>
        </w:tc>
        <w:tc>
          <w:tcPr>
            <w:tcW w:w="687" w:type="dxa"/>
          </w:tcPr>
          <w:p w14:paraId="5AFB5C1D" w14:textId="77777777" w:rsidR="002E3C27" w:rsidRPr="00274A16" w:rsidRDefault="002E3C27" w:rsidP="001C3606">
            <w:pPr>
              <w:jc w:val="center"/>
              <w:rPr>
                <w:rFonts w:ascii="Arial" w:hAnsi="Arial" w:cs="Arial"/>
                <w:b/>
                <w:bCs/>
                <w:sz w:val="18"/>
                <w:szCs w:val="18"/>
              </w:rPr>
            </w:pPr>
          </w:p>
        </w:tc>
        <w:tc>
          <w:tcPr>
            <w:tcW w:w="687" w:type="dxa"/>
          </w:tcPr>
          <w:p w14:paraId="7809B945" w14:textId="77777777" w:rsidR="002E3C27" w:rsidRPr="00274A16" w:rsidRDefault="002E3C27" w:rsidP="001C3606">
            <w:pPr>
              <w:jc w:val="center"/>
              <w:rPr>
                <w:rFonts w:ascii="Arial" w:hAnsi="Arial" w:cs="Arial"/>
                <w:b/>
                <w:bCs/>
                <w:sz w:val="18"/>
                <w:szCs w:val="18"/>
              </w:rPr>
            </w:pPr>
          </w:p>
        </w:tc>
        <w:tc>
          <w:tcPr>
            <w:tcW w:w="687" w:type="dxa"/>
          </w:tcPr>
          <w:p w14:paraId="28158C1F" w14:textId="77777777" w:rsidR="002E3C27" w:rsidRPr="00274A16" w:rsidRDefault="002E3C27" w:rsidP="001C3606">
            <w:pPr>
              <w:jc w:val="center"/>
              <w:rPr>
                <w:rFonts w:ascii="Arial" w:hAnsi="Arial" w:cs="Arial"/>
                <w:b/>
                <w:bCs/>
                <w:sz w:val="18"/>
                <w:szCs w:val="18"/>
              </w:rPr>
            </w:pPr>
          </w:p>
        </w:tc>
        <w:tc>
          <w:tcPr>
            <w:tcW w:w="687" w:type="dxa"/>
          </w:tcPr>
          <w:p w14:paraId="5DAD4512" w14:textId="77777777" w:rsidR="002E3C27" w:rsidRPr="00274A16" w:rsidRDefault="002E3C27" w:rsidP="001C3606">
            <w:pPr>
              <w:jc w:val="center"/>
              <w:rPr>
                <w:rFonts w:ascii="Arial" w:hAnsi="Arial" w:cs="Arial"/>
                <w:b/>
                <w:bCs/>
                <w:sz w:val="18"/>
                <w:szCs w:val="18"/>
              </w:rPr>
            </w:pPr>
          </w:p>
        </w:tc>
        <w:tc>
          <w:tcPr>
            <w:tcW w:w="687" w:type="dxa"/>
          </w:tcPr>
          <w:p w14:paraId="5B3FAC23" w14:textId="77777777" w:rsidR="002E3C27" w:rsidRPr="00274A16" w:rsidRDefault="002E3C27" w:rsidP="001C3606">
            <w:pPr>
              <w:jc w:val="center"/>
              <w:rPr>
                <w:rFonts w:ascii="Arial" w:hAnsi="Arial" w:cs="Arial"/>
                <w:b/>
                <w:bCs/>
                <w:sz w:val="18"/>
                <w:szCs w:val="18"/>
              </w:rPr>
            </w:pPr>
          </w:p>
        </w:tc>
        <w:tc>
          <w:tcPr>
            <w:tcW w:w="687" w:type="dxa"/>
          </w:tcPr>
          <w:p w14:paraId="34BBAA6F"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1E86377F" w14:textId="77777777" w:rsidR="002E3C27" w:rsidRPr="00274A16" w:rsidRDefault="002E3C27" w:rsidP="001C3606">
            <w:pPr>
              <w:jc w:val="center"/>
              <w:rPr>
                <w:rFonts w:ascii="Arial" w:hAnsi="Arial" w:cs="Arial"/>
                <w:sz w:val="18"/>
                <w:szCs w:val="18"/>
              </w:rPr>
            </w:pPr>
          </w:p>
        </w:tc>
        <w:tc>
          <w:tcPr>
            <w:tcW w:w="687" w:type="dxa"/>
          </w:tcPr>
          <w:p w14:paraId="1E0BCE71" w14:textId="77777777" w:rsidR="002E3C27" w:rsidRPr="00274A16" w:rsidRDefault="002E3C27" w:rsidP="001C3606">
            <w:pPr>
              <w:jc w:val="center"/>
              <w:rPr>
                <w:rFonts w:ascii="Arial" w:hAnsi="Arial" w:cs="Arial"/>
                <w:sz w:val="18"/>
                <w:szCs w:val="18"/>
              </w:rPr>
            </w:pPr>
          </w:p>
        </w:tc>
        <w:tc>
          <w:tcPr>
            <w:tcW w:w="687" w:type="dxa"/>
          </w:tcPr>
          <w:p w14:paraId="45FB8D95" w14:textId="77777777" w:rsidR="002E3C27" w:rsidRPr="00274A16" w:rsidRDefault="002E3C27" w:rsidP="001C3606">
            <w:pPr>
              <w:jc w:val="center"/>
              <w:rPr>
                <w:rFonts w:ascii="Arial" w:hAnsi="Arial" w:cs="Arial"/>
                <w:b/>
                <w:bCs/>
                <w:sz w:val="18"/>
                <w:szCs w:val="18"/>
              </w:rPr>
            </w:pPr>
          </w:p>
        </w:tc>
      </w:tr>
      <w:tr w:rsidR="002E3C27" w:rsidRPr="00274A16" w14:paraId="4708B0BF" w14:textId="77777777" w:rsidTr="001C3606">
        <w:trPr>
          <w:trHeight w:val="272"/>
        </w:trPr>
        <w:tc>
          <w:tcPr>
            <w:tcW w:w="1244" w:type="dxa"/>
            <w:vAlign w:val="center"/>
          </w:tcPr>
          <w:p w14:paraId="0B451526" w14:textId="77777777" w:rsidR="002E3C27" w:rsidRPr="00274A16" w:rsidRDefault="002E3C27" w:rsidP="001C3606">
            <w:pPr>
              <w:rPr>
                <w:rFonts w:ascii="Arial" w:hAnsi="Arial" w:cs="Arial"/>
                <w:sz w:val="18"/>
                <w:szCs w:val="18"/>
              </w:rPr>
            </w:pPr>
          </w:p>
        </w:tc>
        <w:tc>
          <w:tcPr>
            <w:tcW w:w="4824" w:type="dxa"/>
            <w:vAlign w:val="center"/>
          </w:tcPr>
          <w:p w14:paraId="74491736" w14:textId="77777777" w:rsidR="002E3C27" w:rsidRPr="00274A16" w:rsidRDefault="002E3C27" w:rsidP="001C3606">
            <w:pPr>
              <w:rPr>
                <w:rFonts w:ascii="Arial" w:hAnsi="Arial" w:cs="Arial"/>
                <w:sz w:val="18"/>
                <w:szCs w:val="18"/>
              </w:rPr>
            </w:pPr>
          </w:p>
        </w:tc>
        <w:tc>
          <w:tcPr>
            <w:tcW w:w="688" w:type="dxa"/>
          </w:tcPr>
          <w:p w14:paraId="330C6C9A" w14:textId="77777777" w:rsidR="002E3C27" w:rsidRPr="00274A16" w:rsidRDefault="002E3C27" w:rsidP="001C3606">
            <w:pPr>
              <w:jc w:val="center"/>
              <w:rPr>
                <w:rFonts w:ascii="Arial" w:hAnsi="Arial" w:cs="Arial"/>
                <w:b/>
                <w:bCs/>
                <w:sz w:val="18"/>
                <w:szCs w:val="18"/>
              </w:rPr>
            </w:pPr>
          </w:p>
        </w:tc>
        <w:tc>
          <w:tcPr>
            <w:tcW w:w="688" w:type="dxa"/>
          </w:tcPr>
          <w:p w14:paraId="7EAF1EB1" w14:textId="77777777" w:rsidR="002E3C27" w:rsidRPr="00274A16" w:rsidRDefault="002E3C27" w:rsidP="001C3606">
            <w:pPr>
              <w:jc w:val="center"/>
              <w:rPr>
                <w:rFonts w:ascii="Arial" w:hAnsi="Arial" w:cs="Arial"/>
                <w:b/>
                <w:bCs/>
                <w:sz w:val="18"/>
                <w:szCs w:val="18"/>
              </w:rPr>
            </w:pPr>
          </w:p>
        </w:tc>
        <w:tc>
          <w:tcPr>
            <w:tcW w:w="687" w:type="dxa"/>
          </w:tcPr>
          <w:p w14:paraId="1F3968D5" w14:textId="77777777" w:rsidR="002E3C27" w:rsidRPr="00274A16" w:rsidRDefault="002E3C27" w:rsidP="001C3606">
            <w:pPr>
              <w:jc w:val="center"/>
              <w:rPr>
                <w:rFonts w:ascii="Arial" w:hAnsi="Arial" w:cs="Arial"/>
                <w:b/>
                <w:bCs/>
                <w:sz w:val="18"/>
                <w:szCs w:val="18"/>
              </w:rPr>
            </w:pPr>
          </w:p>
        </w:tc>
        <w:tc>
          <w:tcPr>
            <w:tcW w:w="687" w:type="dxa"/>
          </w:tcPr>
          <w:p w14:paraId="78778905" w14:textId="77777777" w:rsidR="002E3C27" w:rsidRPr="00274A16" w:rsidRDefault="002E3C27" w:rsidP="001C3606">
            <w:pPr>
              <w:jc w:val="center"/>
              <w:rPr>
                <w:rFonts w:ascii="Arial" w:hAnsi="Arial" w:cs="Arial"/>
                <w:b/>
                <w:bCs/>
                <w:sz w:val="18"/>
                <w:szCs w:val="18"/>
              </w:rPr>
            </w:pPr>
          </w:p>
        </w:tc>
        <w:tc>
          <w:tcPr>
            <w:tcW w:w="687" w:type="dxa"/>
          </w:tcPr>
          <w:p w14:paraId="1CD07643" w14:textId="77777777" w:rsidR="002E3C27" w:rsidRPr="00274A16" w:rsidRDefault="002E3C27" w:rsidP="001C3606">
            <w:pPr>
              <w:jc w:val="center"/>
              <w:rPr>
                <w:rFonts w:ascii="Arial" w:hAnsi="Arial" w:cs="Arial"/>
                <w:b/>
                <w:bCs/>
                <w:sz w:val="18"/>
                <w:szCs w:val="18"/>
              </w:rPr>
            </w:pPr>
          </w:p>
        </w:tc>
        <w:tc>
          <w:tcPr>
            <w:tcW w:w="687" w:type="dxa"/>
          </w:tcPr>
          <w:p w14:paraId="04559C1F" w14:textId="77777777" w:rsidR="002E3C27" w:rsidRPr="00274A16" w:rsidRDefault="002E3C27" w:rsidP="001C3606">
            <w:pPr>
              <w:jc w:val="center"/>
              <w:rPr>
                <w:rFonts w:ascii="Arial" w:hAnsi="Arial" w:cs="Arial"/>
                <w:b/>
                <w:bCs/>
                <w:sz w:val="18"/>
                <w:szCs w:val="18"/>
              </w:rPr>
            </w:pPr>
          </w:p>
        </w:tc>
        <w:tc>
          <w:tcPr>
            <w:tcW w:w="687" w:type="dxa"/>
          </w:tcPr>
          <w:p w14:paraId="6352F214" w14:textId="77777777" w:rsidR="002E3C27" w:rsidRPr="00274A16" w:rsidRDefault="002E3C27" w:rsidP="001C3606">
            <w:pPr>
              <w:jc w:val="center"/>
              <w:rPr>
                <w:rFonts w:ascii="Arial" w:hAnsi="Arial" w:cs="Arial"/>
                <w:b/>
                <w:bCs/>
                <w:sz w:val="18"/>
                <w:szCs w:val="18"/>
              </w:rPr>
            </w:pPr>
          </w:p>
        </w:tc>
        <w:tc>
          <w:tcPr>
            <w:tcW w:w="687" w:type="dxa"/>
          </w:tcPr>
          <w:p w14:paraId="001DD88A" w14:textId="77777777" w:rsidR="002E3C27" w:rsidRPr="00274A16" w:rsidRDefault="002E3C27" w:rsidP="001C3606">
            <w:pPr>
              <w:jc w:val="center"/>
              <w:rPr>
                <w:rFonts w:ascii="Arial" w:hAnsi="Arial" w:cs="Arial"/>
                <w:b/>
                <w:bCs/>
                <w:sz w:val="18"/>
                <w:szCs w:val="18"/>
              </w:rPr>
            </w:pPr>
          </w:p>
        </w:tc>
        <w:tc>
          <w:tcPr>
            <w:tcW w:w="687" w:type="dxa"/>
          </w:tcPr>
          <w:p w14:paraId="1408CF7F" w14:textId="77777777" w:rsidR="002E3C27" w:rsidRPr="00274A16" w:rsidRDefault="002E3C27" w:rsidP="001C3606">
            <w:pPr>
              <w:jc w:val="center"/>
              <w:rPr>
                <w:rFonts w:ascii="Arial" w:hAnsi="Arial" w:cs="Arial"/>
                <w:b/>
                <w:bCs/>
                <w:sz w:val="18"/>
                <w:szCs w:val="18"/>
              </w:rPr>
            </w:pPr>
          </w:p>
        </w:tc>
        <w:tc>
          <w:tcPr>
            <w:tcW w:w="687" w:type="dxa"/>
          </w:tcPr>
          <w:p w14:paraId="310CF8CE" w14:textId="77777777" w:rsidR="002E3C27" w:rsidRPr="00274A16" w:rsidRDefault="002E3C27" w:rsidP="001C3606">
            <w:pPr>
              <w:jc w:val="center"/>
              <w:rPr>
                <w:rFonts w:ascii="Arial" w:hAnsi="Arial" w:cs="Arial"/>
                <w:sz w:val="18"/>
                <w:szCs w:val="18"/>
              </w:rPr>
            </w:pPr>
          </w:p>
        </w:tc>
        <w:tc>
          <w:tcPr>
            <w:tcW w:w="687" w:type="dxa"/>
          </w:tcPr>
          <w:p w14:paraId="59B1CB7C" w14:textId="77777777" w:rsidR="002E3C27" w:rsidRPr="00274A16" w:rsidRDefault="002E3C27" w:rsidP="001C3606">
            <w:pPr>
              <w:jc w:val="center"/>
              <w:rPr>
                <w:rFonts w:ascii="Arial" w:hAnsi="Arial" w:cs="Arial"/>
                <w:sz w:val="18"/>
                <w:szCs w:val="18"/>
              </w:rPr>
            </w:pPr>
          </w:p>
        </w:tc>
        <w:tc>
          <w:tcPr>
            <w:tcW w:w="687" w:type="dxa"/>
          </w:tcPr>
          <w:p w14:paraId="14D83F7F" w14:textId="77777777" w:rsidR="002E3C27" w:rsidRPr="00274A16" w:rsidRDefault="002E3C27" w:rsidP="001C3606">
            <w:pPr>
              <w:jc w:val="center"/>
              <w:rPr>
                <w:rFonts w:ascii="Arial" w:hAnsi="Arial" w:cs="Arial"/>
                <w:b/>
                <w:bCs/>
                <w:sz w:val="18"/>
                <w:szCs w:val="18"/>
              </w:rPr>
            </w:pPr>
          </w:p>
        </w:tc>
      </w:tr>
      <w:tr w:rsidR="002E3C27" w:rsidRPr="00274A16" w14:paraId="480DB5C3" w14:textId="77777777" w:rsidTr="001C3606">
        <w:trPr>
          <w:trHeight w:val="272"/>
        </w:trPr>
        <w:tc>
          <w:tcPr>
            <w:tcW w:w="1244" w:type="dxa"/>
            <w:vAlign w:val="center"/>
          </w:tcPr>
          <w:p w14:paraId="33715F69"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CSE4241</w:t>
            </w:r>
          </w:p>
        </w:tc>
        <w:tc>
          <w:tcPr>
            <w:tcW w:w="4824" w:type="dxa"/>
            <w:vAlign w:val="center"/>
          </w:tcPr>
          <w:p w14:paraId="1F6618B0"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Multimedia System</w:t>
            </w:r>
          </w:p>
        </w:tc>
        <w:tc>
          <w:tcPr>
            <w:tcW w:w="688" w:type="dxa"/>
          </w:tcPr>
          <w:p w14:paraId="2ACDCDBD" w14:textId="77777777" w:rsidR="002E3C27" w:rsidRPr="00274A16" w:rsidRDefault="002E3C27" w:rsidP="001C3606">
            <w:pPr>
              <w:jc w:val="center"/>
              <w:rPr>
                <w:rFonts w:ascii="Arial" w:hAnsi="Arial" w:cs="Arial"/>
                <w:sz w:val="18"/>
                <w:szCs w:val="18"/>
              </w:rPr>
            </w:pPr>
            <w:r w:rsidRPr="00274A16">
              <w:rPr>
                <w:rFonts w:ascii="Arial" w:hAnsi="Arial" w:cs="Arial"/>
                <w:b/>
                <w:bCs/>
                <w:sz w:val="18"/>
                <w:szCs w:val="18"/>
              </w:rPr>
              <w:t>√</w:t>
            </w:r>
          </w:p>
        </w:tc>
        <w:tc>
          <w:tcPr>
            <w:tcW w:w="688" w:type="dxa"/>
          </w:tcPr>
          <w:p w14:paraId="345A8F2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113357B7" w14:textId="77777777" w:rsidR="002E3C27" w:rsidRPr="00274A16" w:rsidRDefault="002E3C27" w:rsidP="001C3606">
            <w:pPr>
              <w:jc w:val="center"/>
              <w:rPr>
                <w:rFonts w:ascii="Arial" w:hAnsi="Arial" w:cs="Arial"/>
                <w:b/>
                <w:bCs/>
                <w:sz w:val="18"/>
                <w:szCs w:val="18"/>
              </w:rPr>
            </w:pPr>
          </w:p>
        </w:tc>
        <w:tc>
          <w:tcPr>
            <w:tcW w:w="687" w:type="dxa"/>
          </w:tcPr>
          <w:p w14:paraId="79B8BAF4"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3EE91AAD" w14:textId="77777777" w:rsidR="002E3C27" w:rsidRPr="00274A16" w:rsidRDefault="002E3C27" w:rsidP="001C3606">
            <w:pPr>
              <w:jc w:val="center"/>
              <w:rPr>
                <w:rFonts w:ascii="Arial" w:hAnsi="Arial" w:cs="Arial"/>
                <w:b/>
                <w:bCs/>
                <w:sz w:val="18"/>
                <w:szCs w:val="18"/>
              </w:rPr>
            </w:pPr>
          </w:p>
        </w:tc>
        <w:tc>
          <w:tcPr>
            <w:tcW w:w="687" w:type="dxa"/>
          </w:tcPr>
          <w:p w14:paraId="0FB13864" w14:textId="77777777" w:rsidR="002E3C27" w:rsidRPr="00274A16" w:rsidRDefault="002E3C27" w:rsidP="001C3606">
            <w:pPr>
              <w:jc w:val="center"/>
              <w:rPr>
                <w:rFonts w:ascii="Arial" w:hAnsi="Arial" w:cs="Arial"/>
                <w:b/>
                <w:bCs/>
                <w:sz w:val="18"/>
                <w:szCs w:val="18"/>
              </w:rPr>
            </w:pPr>
          </w:p>
        </w:tc>
        <w:tc>
          <w:tcPr>
            <w:tcW w:w="687" w:type="dxa"/>
          </w:tcPr>
          <w:p w14:paraId="1CCD0A21" w14:textId="77777777" w:rsidR="002E3C27" w:rsidRPr="00274A16" w:rsidRDefault="002E3C27" w:rsidP="001C3606">
            <w:pPr>
              <w:jc w:val="center"/>
              <w:rPr>
                <w:rFonts w:ascii="Arial" w:hAnsi="Arial" w:cs="Arial"/>
                <w:b/>
                <w:bCs/>
                <w:sz w:val="18"/>
                <w:szCs w:val="18"/>
              </w:rPr>
            </w:pPr>
          </w:p>
        </w:tc>
        <w:tc>
          <w:tcPr>
            <w:tcW w:w="687" w:type="dxa"/>
          </w:tcPr>
          <w:p w14:paraId="010A5781" w14:textId="77777777" w:rsidR="002E3C27" w:rsidRPr="00274A16" w:rsidRDefault="002E3C27" w:rsidP="001C3606">
            <w:pPr>
              <w:jc w:val="center"/>
              <w:rPr>
                <w:rFonts w:ascii="Arial" w:hAnsi="Arial" w:cs="Arial"/>
                <w:b/>
                <w:bCs/>
                <w:sz w:val="18"/>
                <w:szCs w:val="18"/>
              </w:rPr>
            </w:pPr>
          </w:p>
        </w:tc>
        <w:tc>
          <w:tcPr>
            <w:tcW w:w="687" w:type="dxa"/>
          </w:tcPr>
          <w:p w14:paraId="04CB963B" w14:textId="77777777" w:rsidR="002E3C27" w:rsidRPr="00274A16" w:rsidRDefault="002E3C27" w:rsidP="001C3606">
            <w:pPr>
              <w:jc w:val="center"/>
              <w:rPr>
                <w:rFonts w:ascii="Arial" w:hAnsi="Arial" w:cs="Arial"/>
                <w:b/>
                <w:bCs/>
                <w:sz w:val="18"/>
                <w:szCs w:val="18"/>
              </w:rPr>
            </w:pPr>
          </w:p>
        </w:tc>
        <w:tc>
          <w:tcPr>
            <w:tcW w:w="687" w:type="dxa"/>
          </w:tcPr>
          <w:p w14:paraId="114F08EA" w14:textId="77777777" w:rsidR="002E3C27" w:rsidRPr="00274A16" w:rsidRDefault="002E3C27" w:rsidP="001C3606">
            <w:pPr>
              <w:jc w:val="center"/>
              <w:rPr>
                <w:rFonts w:ascii="Arial" w:hAnsi="Arial" w:cs="Arial"/>
                <w:b/>
                <w:bCs/>
                <w:sz w:val="18"/>
                <w:szCs w:val="18"/>
              </w:rPr>
            </w:pPr>
          </w:p>
        </w:tc>
        <w:tc>
          <w:tcPr>
            <w:tcW w:w="687" w:type="dxa"/>
          </w:tcPr>
          <w:p w14:paraId="2015AFD1" w14:textId="77777777" w:rsidR="002E3C27" w:rsidRPr="00274A16" w:rsidRDefault="002E3C27" w:rsidP="001C3606">
            <w:pPr>
              <w:jc w:val="center"/>
              <w:rPr>
                <w:rFonts w:ascii="Arial" w:hAnsi="Arial" w:cs="Arial"/>
                <w:b/>
                <w:bCs/>
                <w:sz w:val="18"/>
                <w:szCs w:val="18"/>
              </w:rPr>
            </w:pPr>
          </w:p>
        </w:tc>
        <w:tc>
          <w:tcPr>
            <w:tcW w:w="687" w:type="dxa"/>
          </w:tcPr>
          <w:p w14:paraId="7B069EF9" w14:textId="77777777" w:rsidR="002E3C27" w:rsidRPr="00274A16" w:rsidRDefault="002E3C27" w:rsidP="001C3606">
            <w:pPr>
              <w:jc w:val="center"/>
              <w:rPr>
                <w:rFonts w:ascii="Arial" w:hAnsi="Arial" w:cs="Arial"/>
                <w:b/>
                <w:bCs/>
                <w:sz w:val="18"/>
                <w:szCs w:val="18"/>
              </w:rPr>
            </w:pPr>
          </w:p>
        </w:tc>
      </w:tr>
      <w:tr w:rsidR="002E3C27" w:rsidRPr="00274A16" w14:paraId="337D3E7F" w14:textId="77777777" w:rsidTr="001C3606">
        <w:trPr>
          <w:trHeight w:val="272"/>
        </w:trPr>
        <w:tc>
          <w:tcPr>
            <w:tcW w:w="1244" w:type="dxa"/>
            <w:vAlign w:val="center"/>
          </w:tcPr>
          <w:p w14:paraId="5102C4B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CSE4242</w:t>
            </w:r>
          </w:p>
        </w:tc>
        <w:tc>
          <w:tcPr>
            <w:tcW w:w="4824" w:type="dxa"/>
            <w:vAlign w:val="center"/>
          </w:tcPr>
          <w:p w14:paraId="7240A5BF"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Multimedia System Lab</w:t>
            </w:r>
          </w:p>
        </w:tc>
        <w:tc>
          <w:tcPr>
            <w:tcW w:w="688" w:type="dxa"/>
          </w:tcPr>
          <w:p w14:paraId="35237C5C" w14:textId="77777777" w:rsidR="002E3C27" w:rsidRPr="00274A16" w:rsidRDefault="002E3C27" w:rsidP="001C3606">
            <w:pPr>
              <w:jc w:val="center"/>
              <w:rPr>
                <w:rFonts w:ascii="Arial" w:hAnsi="Arial" w:cs="Arial"/>
                <w:sz w:val="18"/>
                <w:szCs w:val="18"/>
              </w:rPr>
            </w:pPr>
            <w:r w:rsidRPr="00274A16">
              <w:rPr>
                <w:rFonts w:ascii="Arial" w:hAnsi="Arial" w:cs="Arial"/>
                <w:b/>
                <w:bCs/>
                <w:sz w:val="18"/>
                <w:szCs w:val="18"/>
              </w:rPr>
              <w:t>√</w:t>
            </w:r>
          </w:p>
        </w:tc>
        <w:tc>
          <w:tcPr>
            <w:tcW w:w="688" w:type="dxa"/>
          </w:tcPr>
          <w:p w14:paraId="2D66A586"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55E8BFD3" w14:textId="77777777" w:rsidR="002E3C27" w:rsidRPr="00274A16" w:rsidRDefault="002E3C27" w:rsidP="001C3606">
            <w:pPr>
              <w:jc w:val="center"/>
              <w:rPr>
                <w:rFonts w:ascii="Arial" w:hAnsi="Arial" w:cs="Arial"/>
                <w:b/>
                <w:bCs/>
                <w:sz w:val="18"/>
                <w:szCs w:val="18"/>
              </w:rPr>
            </w:pPr>
          </w:p>
        </w:tc>
        <w:tc>
          <w:tcPr>
            <w:tcW w:w="687" w:type="dxa"/>
          </w:tcPr>
          <w:p w14:paraId="5D13D9B1"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5D93458C" w14:textId="77777777" w:rsidR="002E3C27" w:rsidRPr="00274A16" w:rsidRDefault="002E3C27" w:rsidP="001C3606">
            <w:pPr>
              <w:jc w:val="center"/>
              <w:rPr>
                <w:rFonts w:ascii="Arial" w:hAnsi="Arial" w:cs="Arial"/>
                <w:b/>
                <w:bCs/>
                <w:sz w:val="18"/>
                <w:szCs w:val="18"/>
              </w:rPr>
            </w:pPr>
            <w:r w:rsidRPr="00274A16">
              <w:rPr>
                <w:rFonts w:ascii="Arial" w:hAnsi="Arial" w:cs="Arial"/>
                <w:b/>
                <w:bCs/>
                <w:sz w:val="18"/>
                <w:szCs w:val="18"/>
              </w:rPr>
              <w:t>√</w:t>
            </w:r>
          </w:p>
        </w:tc>
        <w:tc>
          <w:tcPr>
            <w:tcW w:w="687" w:type="dxa"/>
          </w:tcPr>
          <w:p w14:paraId="75DFFB6D" w14:textId="77777777" w:rsidR="002E3C27" w:rsidRPr="00274A16" w:rsidRDefault="002E3C27" w:rsidP="001C3606">
            <w:pPr>
              <w:jc w:val="center"/>
              <w:rPr>
                <w:rFonts w:ascii="Arial" w:hAnsi="Arial" w:cs="Arial"/>
                <w:b/>
                <w:bCs/>
                <w:sz w:val="18"/>
                <w:szCs w:val="18"/>
              </w:rPr>
            </w:pPr>
          </w:p>
        </w:tc>
        <w:tc>
          <w:tcPr>
            <w:tcW w:w="687" w:type="dxa"/>
          </w:tcPr>
          <w:p w14:paraId="2CBD7032" w14:textId="77777777" w:rsidR="002E3C27" w:rsidRPr="00274A16" w:rsidRDefault="002E3C27" w:rsidP="001C3606">
            <w:pPr>
              <w:jc w:val="center"/>
              <w:rPr>
                <w:rFonts w:ascii="Arial" w:hAnsi="Arial" w:cs="Arial"/>
                <w:b/>
                <w:bCs/>
                <w:sz w:val="18"/>
                <w:szCs w:val="18"/>
              </w:rPr>
            </w:pPr>
          </w:p>
        </w:tc>
        <w:tc>
          <w:tcPr>
            <w:tcW w:w="687" w:type="dxa"/>
          </w:tcPr>
          <w:p w14:paraId="7A8601B5" w14:textId="77777777" w:rsidR="002E3C27" w:rsidRPr="00274A16" w:rsidRDefault="002E3C27" w:rsidP="001C3606">
            <w:pPr>
              <w:jc w:val="center"/>
              <w:rPr>
                <w:rFonts w:ascii="Arial" w:hAnsi="Arial" w:cs="Arial"/>
                <w:b/>
                <w:bCs/>
                <w:sz w:val="18"/>
                <w:szCs w:val="18"/>
              </w:rPr>
            </w:pPr>
          </w:p>
        </w:tc>
        <w:tc>
          <w:tcPr>
            <w:tcW w:w="687" w:type="dxa"/>
          </w:tcPr>
          <w:p w14:paraId="01FC6AE7" w14:textId="77777777" w:rsidR="002E3C27" w:rsidRPr="00274A16" w:rsidRDefault="002E3C27" w:rsidP="001C3606">
            <w:pPr>
              <w:jc w:val="center"/>
              <w:rPr>
                <w:rFonts w:ascii="Arial" w:hAnsi="Arial" w:cs="Arial"/>
                <w:b/>
                <w:bCs/>
                <w:sz w:val="18"/>
                <w:szCs w:val="18"/>
              </w:rPr>
            </w:pPr>
          </w:p>
        </w:tc>
        <w:tc>
          <w:tcPr>
            <w:tcW w:w="687" w:type="dxa"/>
          </w:tcPr>
          <w:p w14:paraId="4B9DD3FE" w14:textId="77777777" w:rsidR="002E3C27" w:rsidRPr="00274A16" w:rsidRDefault="002E3C27" w:rsidP="001C3606">
            <w:pPr>
              <w:jc w:val="center"/>
              <w:rPr>
                <w:rFonts w:ascii="Arial" w:hAnsi="Arial" w:cs="Arial"/>
                <w:b/>
                <w:bCs/>
                <w:sz w:val="18"/>
                <w:szCs w:val="18"/>
              </w:rPr>
            </w:pPr>
          </w:p>
        </w:tc>
        <w:tc>
          <w:tcPr>
            <w:tcW w:w="687" w:type="dxa"/>
          </w:tcPr>
          <w:p w14:paraId="00DA9A56" w14:textId="77777777" w:rsidR="002E3C27" w:rsidRPr="00274A16" w:rsidRDefault="002E3C27" w:rsidP="001C3606">
            <w:pPr>
              <w:jc w:val="center"/>
              <w:rPr>
                <w:rFonts w:ascii="Arial" w:hAnsi="Arial" w:cs="Arial"/>
                <w:b/>
                <w:bCs/>
                <w:sz w:val="18"/>
                <w:szCs w:val="18"/>
              </w:rPr>
            </w:pPr>
          </w:p>
        </w:tc>
        <w:tc>
          <w:tcPr>
            <w:tcW w:w="687" w:type="dxa"/>
          </w:tcPr>
          <w:p w14:paraId="5D5F7E4D" w14:textId="77777777" w:rsidR="002E3C27" w:rsidRPr="00274A16" w:rsidRDefault="002E3C27" w:rsidP="001C3606">
            <w:pPr>
              <w:jc w:val="center"/>
              <w:rPr>
                <w:rFonts w:ascii="Arial" w:hAnsi="Arial" w:cs="Arial"/>
                <w:b/>
                <w:bCs/>
                <w:sz w:val="18"/>
                <w:szCs w:val="18"/>
              </w:rPr>
            </w:pPr>
          </w:p>
        </w:tc>
      </w:tr>
      <w:tr w:rsidR="002E3C27" w:rsidRPr="00274A16" w14:paraId="3F515634" w14:textId="77777777" w:rsidTr="001C3606">
        <w:trPr>
          <w:trHeight w:val="272"/>
        </w:trPr>
        <w:tc>
          <w:tcPr>
            <w:tcW w:w="1244" w:type="dxa"/>
            <w:vAlign w:val="center"/>
          </w:tcPr>
          <w:p w14:paraId="66D34A01"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CSE4251</w:t>
            </w:r>
          </w:p>
        </w:tc>
        <w:tc>
          <w:tcPr>
            <w:tcW w:w="4824" w:type="dxa"/>
            <w:vAlign w:val="center"/>
          </w:tcPr>
          <w:p w14:paraId="52CAE739"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Distributed Database Management System</w:t>
            </w:r>
          </w:p>
        </w:tc>
        <w:tc>
          <w:tcPr>
            <w:tcW w:w="688" w:type="dxa"/>
          </w:tcPr>
          <w:p w14:paraId="4D154DE6" w14:textId="77777777" w:rsidR="002E3C27" w:rsidRDefault="002E3C27" w:rsidP="001C3606">
            <w:pPr>
              <w:jc w:val="center"/>
            </w:pPr>
            <w:r w:rsidRPr="00C91738">
              <w:rPr>
                <w:rFonts w:ascii="Arial" w:hAnsi="Arial" w:cs="Arial"/>
                <w:b/>
                <w:bCs/>
                <w:sz w:val="20"/>
                <w:szCs w:val="20"/>
              </w:rPr>
              <w:t>√</w:t>
            </w:r>
          </w:p>
        </w:tc>
        <w:tc>
          <w:tcPr>
            <w:tcW w:w="688" w:type="dxa"/>
          </w:tcPr>
          <w:p w14:paraId="455A4260" w14:textId="77777777" w:rsidR="002E3C27" w:rsidRPr="00274A16" w:rsidRDefault="002E3C27" w:rsidP="001C3606">
            <w:pPr>
              <w:jc w:val="center"/>
              <w:rPr>
                <w:rFonts w:ascii="Arial" w:hAnsi="Arial" w:cs="Arial"/>
                <w:b/>
                <w:bCs/>
                <w:sz w:val="18"/>
                <w:szCs w:val="18"/>
              </w:rPr>
            </w:pPr>
          </w:p>
        </w:tc>
        <w:tc>
          <w:tcPr>
            <w:tcW w:w="687" w:type="dxa"/>
          </w:tcPr>
          <w:p w14:paraId="32B14434" w14:textId="77777777" w:rsidR="002E3C27" w:rsidRPr="00274A16" w:rsidRDefault="002E3C27" w:rsidP="001C3606">
            <w:pPr>
              <w:jc w:val="center"/>
              <w:rPr>
                <w:rFonts w:ascii="Arial" w:hAnsi="Arial" w:cs="Arial"/>
                <w:b/>
                <w:bCs/>
                <w:sz w:val="18"/>
                <w:szCs w:val="18"/>
              </w:rPr>
            </w:pPr>
          </w:p>
        </w:tc>
        <w:tc>
          <w:tcPr>
            <w:tcW w:w="687" w:type="dxa"/>
          </w:tcPr>
          <w:p w14:paraId="559244DF" w14:textId="77777777" w:rsidR="002E3C27" w:rsidRPr="00274A16" w:rsidRDefault="002E3C27" w:rsidP="001C3606">
            <w:pPr>
              <w:jc w:val="center"/>
              <w:rPr>
                <w:rFonts w:ascii="Arial" w:hAnsi="Arial" w:cs="Arial"/>
                <w:b/>
                <w:bCs/>
                <w:sz w:val="18"/>
                <w:szCs w:val="18"/>
              </w:rPr>
            </w:pPr>
          </w:p>
        </w:tc>
        <w:tc>
          <w:tcPr>
            <w:tcW w:w="687" w:type="dxa"/>
          </w:tcPr>
          <w:p w14:paraId="676911E0" w14:textId="77777777" w:rsidR="002E3C27" w:rsidRPr="00274A16" w:rsidRDefault="002E3C27" w:rsidP="001C3606">
            <w:pPr>
              <w:jc w:val="center"/>
              <w:rPr>
                <w:rFonts w:ascii="Arial" w:hAnsi="Arial" w:cs="Arial"/>
                <w:b/>
                <w:bCs/>
                <w:sz w:val="18"/>
                <w:szCs w:val="18"/>
              </w:rPr>
            </w:pPr>
          </w:p>
        </w:tc>
        <w:tc>
          <w:tcPr>
            <w:tcW w:w="687" w:type="dxa"/>
          </w:tcPr>
          <w:p w14:paraId="44DFA9AC" w14:textId="77777777" w:rsidR="002E3C27" w:rsidRPr="00274A16" w:rsidRDefault="002E3C27" w:rsidP="001C3606">
            <w:pPr>
              <w:jc w:val="center"/>
              <w:rPr>
                <w:rFonts w:ascii="Arial" w:hAnsi="Arial" w:cs="Arial"/>
                <w:b/>
                <w:bCs/>
                <w:sz w:val="18"/>
                <w:szCs w:val="18"/>
              </w:rPr>
            </w:pPr>
          </w:p>
        </w:tc>
        <w:tc>
          <w:tcPr>
            <w:tcW w:w="687" w:type="dxa"/>
          </w:tcPr>
          <w:p w14:paraId="537D0985" w14:textId="77777777" w:rsidR="002E3C27" w:rsidRPr="00274A16" w:rsidRDefault="002E3C27" w:rsidP="001C3606">
            <w:pPr>
              <w:jc w:val="center"/>
              <w:rPr>
                <w:rFonts w:ascii="Arial" w:hAnsi="Arial" w:cs="Arial"/>
                <w:b/>
                <w:bCs/>
                <w:sz w:val="18"/>
                <w:szCs w:val="18"/>
              </w:rPr>
            </w:pPr>
          </w:p>
        </w:tc>
        <w:tc>
          <w:tcPr>
            <w:tcW w:w="687" w:type="dxa"/>
          </w:tcPr>
          <w:p w14:paraId="7EE30B94" w14:textId="77777777" w:rsidR="002E3C27" w:rsidRPr="00274A16" w:rsidRDefault="002E3C27" w:rsidP="001C3606">
            <w:pPr>
              <w:jc w:val="center"/>
              <w:rPr>
                <w:rFonts w:ascii="Arial" w:hAnsi="Arial" w:cs="Arial"/>
                <w:b/>
                <w:bCs/>
                <w:sz w:val="18"/>
                <w:szCs w:val="18"/>
              </w:rPr>
            </w:pPr>
          </w:p>
        </w:tc>
        <w:tc>
          <w:tcPr>
            <w:tcW w:w="687" w:type="dxa"/>
          </w:tcPr>
          <w:p w14:paraId="67402BEB" w14:textId="77777777" w:rsidR="002E3C27" w:rsidRPr="00274A16" w:rsidRDefault="002E3C27" w:rsidP="001C3606">
            <w:pPr>
              <w:jc w:val="center"/>
              <w:rPr>
                <w:rFonts w:ascii="Arial" w:hAnsi="Arial" w:cs="Arial"/>
                <w:b/>
                <w:bCs/>
                <w:sz w:val="18"/>
                <w:szCs w:val="18"/>
              </w:rPr>
            </w:pPr>
          </w:p>
        </w:tc>
        <w:tc>
          <w:tcPr>
            <w:tcW w:w="687" w:type="dxa"/>
          </w:tcPr>
          <w:p w14:paraId="23E1B9A7" w14:textId="77777777" w:rsidR="002E3C27" w:rsidRPr="00274A16" w:rsidRDefault="002E3C27" w:rsidP="001C3606">
            <w:pPr>
              <w:jc w:val="center"/>
              <w:rPr>
                <w:rFonts w:ascii="Arial" w:hAnsi="Arial" w:cs="Arial"/>
                <w:b/>
                <w:bCs/>
                <w:sz w:val="18"/>
                <w:szCs w:val="18"/>
              </w:rPr>
            </w:pPr>
          </w:p>
        </w:tc>
        <w:tc>
          <w:tcPr>
            <w:tcW w:w="687" w:type="dxa"/>
          </w:tcPr>
          <w:p w14:paraId="259C08FF" w14:textId="77777777" w:rsidR="002E3C27" w:rsidRPr="00274A16" w:rsidRDefault="002E3C27" w:rsidP="001C3606">
            <w:pPr>
              <w:jc w:val="center"/>
              <w:rPr>
                <w:rFonts w:ascii="Arial" w:hAnsi="Arial" w:cs="Arial"/>
                <w:b/>
                <w:bCs/>
                <w:sz w:val="18"/>
                <w:szCs w:val="18"/>
              </w:rPr>
            </w:pPr>
          </w:p>
        </w:tc>
        <w:tc>
          <w:tcPr>
            <w:tcW w:w="687" w:type="dxa"/>
          </w:tcPr>
          <w:p w14:paraId="6E11E37E" w14:textId="77777777" w:rsidR="002E3C27" w:rsidRPr="00274A16" w:rsidRDefault="002E3C27" w:rsidP="001C3606">
            <w:pPr>
              <w:jc w:val="center"/>
              <w:rPr>
                <w:rFonts w:ascii="Arial" w:hAnsi="Arial" w:cs="Arial"/>
                <w:b/>
                <w:bCs/>
                <w:sz w:val="18"/>
                <w:szCs w:val="18"/>
              </w:rPr>
            </w:pPr>
          </w:p>
        </w:tc>
      </w:tr>
      <w:tr w:rsidR="002E3C27" w:rsidRPr="00274A16" w14:paraId="6A4096BF" w14:textId="77777777" w:rsidTr="001C3606">
        <w:trPr>
          <w:trHeight w:val="272"/>
        </w:trPr>
        <w:tc>
          <w:tcPr>
            <w:tcW w:w="1244" w:type="dxa"/>
            <w:vAlign w:val="center"/>
          </w:tcPr>
          <w:p w14:paraId="2E64E56E"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CSE4252</w:t>
            </w:r>
          </w:p>
        </w:tc>
        <w:tc>
          <w:tcPr>
            <w:tcW w:w="4824" w:type="dxa"/>
            <w:vAlign w:val="center"/>
          </w:tcPr>
          <w:p w14:paraId="6FC26CF2" w14:textId="77777777" w:rsidR="002E3C27" w:rsidRPr="00274A16" w:rsidRDefault="002E3C27" w:rsidP="001C3606">
            <w:pPr>
              <w:rPr>
                <w:rFonts w:ascii="Arial" w:hAnsi="Arial" w:cs="Arial"/>
                <w:color w:val="000000" w:themeColor="text1"/>
                <w:sz w:val="18"/>
                <w:szCs w:val="18"/>
              </w:rPr>
            </w:pPr>
            <w:r w:rsidRPr="00274A16">
              <w:rPr>
                <w:rFonts w:ascii="Arial" w:hAnsi="Arial" w:cs="Arial"/>
                <w:color w:val="000000" w:themeColor="text1"/>
                <w:sz w:val="18"/>
                <w:szCs w:val="18"/>
              </w:rPr>
              <w:t>Distributed Database Management System Lab</w:t>
            </w:r>
          </w:p>
        </w:tc>
        <w:tc>
          <w:tcPr>
            <w:tcW w:w="688" w:type="dxa"/>
          </w:tcPr>
          <w:p w14:paraId="10DA84C4" w14:textId="77777777" w:rsidR="002E3C27" w:rsidRDefault="002E3C27" w:rsidP="001C3606">
            <w:pPr>
              <w:jc w:val="center"/>
            </w:pPr>
            <w:r w:rsidRPr="00C91738">
              <w:rPr>
                <w:rFonts w:ascii="Arial" w:hAnsi="Arial" w:cs="Arial"/>
                <w:b/>
                <w:bCs/>
                <w:sz w:val="20"/>
                <w:szCs w:val="20"/>
              </w:rPr>
              <w:t>√</w:t>
            </w:r>
          </w:p>
        </w:tc>
        <w:tc>
          <w:tcPr>
            <w:tcW w:w="688" w:type="dxa"/>
          </w:tcPr>
          <w:p w14:paraId="2A2408A1" w14:textId="77777777" w:rsidR="002E3C27" w:rsidRPr="00274A16" w:rsidRDefault="002E3C27" w:rsidP="001C3606">
            <w:pPr>
              <w:jc w:val="center"/>
              <w:rPr>
                <w:rFonts w:ascii="Arial" w:hAnsi="Arial" w:cs="Arial"/>
                <w:b/>
                <w:bCs/>
                <w:sz w:val="18"/>
                <w:szCs w:val="18"/>
              </w:rPr>
            </w:pPr>
            <w:r w:rsidRPr="003044B3">
              <w:rPr>
                <w:rFonts w:ascii="Arial" w:hAnsi="Arial" w:cs="Arial"/>
                <w:b/>
                <w:bCs/>
                <w:sz w:val="20"/>
                <w:szCs w:val="20"/>
              </w:rPr>
              <w:t>√</w:t>
            </w:r>
          </w:p>
        </w:tc>
        <w:tc>
          <w:tcPr>
            <w:tcW w:w="687" w:type="dxa"/>
          </w:tcPr>
          <w:p w14:paraId="436BCF85" w14:textId="77777777" w:rsidR="002E3C27" w:rsidRPr="00274A16" w:rsidRDefault="002E3C27" w:rsidP="001C3606">
            <w:pPr>
              <w:jc w:val="center"/>
              <w:rPr>
                <w:rFonts w:ascii="Arial" w:hAnsi="Arial" w:cs="Arial"/>
                <w:b/>
                <w:bCs/>
                <w:sz w:val="18"/>
                <w:szCs w:val="18"/>
              </w:rPr>
            </w:pPr>
          </w:p>
        </w:tc>
        <w:tc>
          <w:tcPr>
            <w:tcW w:w="687" w:type="dxa"/>
          </w:tcPr>
          <w:p w14:paraId="1A0502A7" w14:textId="77777777" w:rsidR="002E3C27" w:rsidRPr="00274A16" w:rsidRDefault="002E3C27" w:rsidP="001C3606">
            <w:pPr>
              <w:jc w:val="center"/>
              <w:rPr>
                <w:rFonts w:ascii="Arial" w:hAnsi="Arial" w:cs="Arial"/>
                <w:b/>
                <w:bCs/>
                <w:sz w:val="18"/>
                <w:szCs w:val="18"/>
              </w:rPr>
            </w:pPr>
          </w:p>
        </w:tc>
        <w:tc>
          <w:tcPr>
            <w:tcW w:w="687" w:type="dxa"/>
          </w:tcPr>
          <w:p w14:paraId="4D437245" w14:textId="77777777" w:rsidR="002E3C27" w:rsidRPr="00274A16" w:rsidRDefault="002E3C27" w:rsidP="001C3606">
            <w:pPr>
              <w:jc w:val="center"/>
              <w:rPr>
                <w:rFonts w:ascii="Arial" w:hAnsi="Arial" w:cs="Arial"/>
                <w:b/>
                <w:bCs/>
                <w:sz w:val="18"/>
                <w:szCs w:val="18"/>
              </w:rPr>
            </w:pPr>
          </w:p>
        </w:tc>
        <w:tc>
          <w:tcPr>
            <w:tcW w:w="687" w:type="dxa"/>
          </w:tcPr>
          <w:p w14:paraId="2F83A459" w14:textId="77777777" w:rsidR="002E3C27" w:rsidRPr="00274A16" w:rsidRDefault="002E3C27" w:rsidP="001C3606">
            <w:pPr>
              <w:jc w:val="center"/>
              <w:rPr>
                <w:rFonts w:ascii="Arial" w:hAnsi="Arial" w:cs="Arial"/>
                <w:b/>
                <w:bCs/>
                <w:sz w:val="18"/>
                <w:szCs w:val="18"/>
              </w:rPr>
            </w:pPr>
          </w:p>
        </w:tc>
        <w:tc>
          <w:tcPr>
            <w:tcW w:w="687" w:type="dxa"/>
          </w:tcPr>
          <w:p w14:paraId="6844B7A8" w14:textId="77777777" w:rsidR="002E3C27" w:rsidRPr="00274A16" w:rsidRDefault="002E3C27" w:rsidP="001C3606">
            <w:pPr>
              <w:jc w:val="center"/>
              <w:rPr>
                <w:rFonts w:ascii="Arial" w:hAnsi="Arial" w:cs="Arial"/>
                <w:b/>
                <w:bCs/>
                <w:sz w:val="18"/>
                <w:szCs w:val="18"/>
              </w:rPr>
            </w:pPr>
          </w:p>
        </w:tc>
        <w:tc>
          <w:tcPr>
            <w:tcW w:w="687" w:type="dxa"/>
          </w:tcPr>
          <w:p w14:paraId="2F469341" w14:textId="77777777" w:rsidR="002E3C27" w:rsidRPr="00274A16" w:rsidRDefault="002E3C27" w:rsidP="001C3606">
            <w:pPr>
              <w:jc w:val="center"/>
              <w:rPr>
                <w:rFonts w:ascii="Arial" w:hAnsi="Arial" w:cs="Arial"/>
                <w:b/>
                <w:bCs/>
                <w:sz w:val="18"/>
                <w:szCs w:val="18"/>
              </w:rPr>
            </w:pPr>
          </w:p>
        </w:tc>
        <w:tc>
          <w:tcPr>
            <w:tcW w:w="687" w:type="dxa"/>
          </w:tcPr>
          <w:p w14:paraId="418BFBAE" w14:textId="77777777" w:rsidR="002E3C27" w:rsidRPr="00274A16" w:rsidRDefault="002E3C27" w:rsidP="001C3606">
            <w:pPr>
              <w:jc w:val="center"/>
              <w:rPr>
                <w:rFonts w:ascii="Arial" w:hAnsi="Arial" w:cs="Arial"/>
                <w:b/>
                <w:bCs/>
                <w:sz w:val="18"/>
                <w:szCs w:val="18"/>
              </w:rPr>
            </w:pPr>
          </w:p>
        </w:tc>
        <w:tc>
          <w:tcPr>
            <w:tcW w:w="687" w:type="dxa"/>
          </w:tcPr>
          <w:p w14:paraId="32431E99" w14:textId="77777777" w:rsidR="002E3C27" w:rsidRPr="00274A16" w:rsidRDefault="002E3C27" w:rsidP="001C3606">
            <w:pPr>
              <w:jc w:val="center"/>
              <w:rPr>
                <w:rFonts w:ascii="Arial" w:hAnsi="Arial" w:cs="Arial"/>
                <w:b/>
                <w:bCs/>
                <w:sz w:val="18"/>
                <w:szCs w:val="18"/>
              </w:rPr>
            </w:pPr>
          </w:p>
        </w:tc>
        <w:tc>
          <w:tcPr>
            <w:tcW w:w="687" w:type="dxa"/>
          </w:tcPr>
          <w:p w14:paraId="53F9ABFF" w14:textId="77777777" w:rsidR="002E3C27" w:rsidRPr="00274A16" w:rsidRDefault="002E3C27" w:rsidP="001C3606">
            <w:pPr>
              <w:jc w:val="center"/>
              <w:rPr>
                <w:rFonts w:ascii="Arial" w:hAnsi="Arial" w:cs="Arial"/>
                <w:b/>
                <w:bCs/>
                <w:sz w:val="18"/>
                <w:szCs w:val="18"/>
              </w:rPr>
            </w:pPr>
          </w:p>
        </w:tc>
        <w:tc>
          <w:tcPr>
            <w:tcW w:w="687" w:type="dxa"/>
          </w:tcPr>
          <w:p w14:paraId="2C483C5D" w14:textId="77777777" w:rsidR="002E3C27" w:rsidRPr="00274A16" w:rsidRDefault="002E3C27" w:rsidP="001C3606">
            <w:pPr>
              <w:jc w:val="center"/>
              <w:rPr>
                <w:rFonts w:ascii="Arial" w:hAnsi="Arial" w:cs="Arial"/>
                <w:b/>
                <w:bCs/>
                <w:sz w:val="18"/>
                <w:szCs w:val="18"/>
              </w:rPr>
            </w:pPr>
          </w:p>
        </w:tc>
      </w:tr>
      <w:tr w:rsidR="002E3C27" w:rsidRPr="00274A16" w14:paraId="4E08766D" w14:textId="77777777" w:rsidTr="001C3606">
        <w:trPr>
          <w:trHeight w:val="272"/>
        </w:trPr>
        <w:tc>
          <w:tcPr>
            <w:tcW w:w="1244" w:type="dxa"/>
            <w:vAlign w:val="center"/>
          </w:tcPr>
          <w:p w14:paraId="4AE40ADB"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CSE4261</w:t>
            </w:r>
          </w:p>
        </w:tc>
        <w:tc>
          <w:tcPr>
            <w:tcW w:w="4824" w:type="dxa"/>
            <w:vAlign w:val="center"/>
          </w:tcPr>
          <w:p w14:paraId="29815BDC"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Neural Networks and Deep Learning</w:t>
            </w:r>
          </w:p>
        </w:tc>
        <w:tc>
          <w:tcPr>
            <w:tcW w:w="688" w:type="dxa"/>
          </w:tcPr>
          <w:p w14:paraId="62ADDAC4" w14:textId="77777777" w:rsidR="002E3C27" w:rsidRPr="00C91738" w:rsidRDefault="002E3C27" w:rsidP="001C3606">
            <w:pPr>
              <w:jc w:val="center"/>
              <w:rPr>
                <w:rFonts w:ascii="Arial" w:hAnsi="Arial" w:cs="Arial"/>
                <w:b/>
                <w:bCs/>
                <w:sz w:val="20"/>
                <w:szCs w:val="20"/>
              </w:rPr>
            </w:pPr>
            <w:r w:rsidRPr="00C91738">
              <w:rPr>
                <w:rFonts w:ascii="Arial" w:hAnsi="Arial" w:cs="Arial"/>
                <w:b/>
                <w:bCs/>
                <w:sz w:val="20"/>
                <w:szCs w:val="20"/>
              </w:rPr>
              <w:t>√</w:t>
            </w:r>
          </w:p>
        </w:tc>
        <w:tc>
          <w:tcPr>
            <w:tcW w:w="688" w:type="dxa"/>
          </w:tcPr>
          <w:p w14:paraId="42AE74DC" w14:textId="77777777" w:rsidR="002E3C27" w:rsidRPr="003044B3" w:rsidRDefault="002E3C27" w:rsidP="001C3606">
            <w:pPr>
              <w:jc w:val="center"/>
              <w:rPr>
                <w:rFonts w:ascii="Arial" w:hAnsi="Arial" w:cs="Arial"/>
                <w:b/>
                <w:bCs/>
                <w:sz w:val="20"/>
                <w:szCs w:val="20"/>
              </w:rPr>
            </w:pPr>
          </w:p>
        </w:tc>
        <w:tc>
          <w:tcPr>
            <w:tcW w:w="687" w:type="dxa"/>
          </w:tcPr>
          <w:p w14:paraId="39C5E5BA"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780AE72F" w14:textId="77777777" w:rsidR="002E3C27" w:rsidRPr="00274A16" w:rsidRDefault="002E3C27" w:rsidP="001C3606">
            <w:pPr>
              <w:jc w:val="center"/>
              <w:rPr>
                <w:rFonts w:ascii="Arial" w:hAnsi="Arial" w:cs="Arial"/>
                <w:b/>
                <w:bCs/>
                <w:sz w:val="18"/>
                <w:szCs w:val="18"/>
              </w:rPr>
            </w:pPr>
          </w:p>
        </w:tc>
        <w:tc>
          <w:tcPr>
            <w:tcW w:w="687" w:type="dxa"/>
          </w:tcPr>
          <w:p w14:paraId="5553F560" w14:textId="77777777" w:rsidR="002E3C27" w:rsidRPr="00274A16" w:rsidRDefault="002E3C27" w:rsidP="001C3606">
            <w:pPr>
              <w:jc w:val="center"/>
              <w:rPr>
                <w:rFonts w:ascii="Arial" w:hAnsi="Arial" w:cs="Arial"/>
                <w:b/>
                <w:bCs/>
                <w:sz w:val="18"/>
                <w:szCs w:val="18"/>
              </w:rPr>
            </w:pPr>
          </w:p>
        </w:tc>
        <w:tc>
          <w:tcPr>
            <w:tcW w:w="687" w:type="dxa"/>
          </w:tcPr>
          <w:p w14:paraId="10F95518" w14:textId="77777777" w:rsidR="002E3C27" w:rsidRPr="00274A16" w:rsidRDefault="002E3C27" w:rsidP="001C3606">
            <w:pPr>
              <w:jc w:val="center"/>
              <w:rPr>
                <w:rFonts w:ascii="Arial" w:hAnsi="Arial" w:cs="Arial"/>
                <w:b/>
                <w:bCs/>
                <w:sz w:val="18"/>
                <w:szCs w:val="18"/>
              </w:rPr>
            </w:pPr>
          </w:p>
        </w:tc>
        <w:tc>
          <w:tcPr>
            <w:tcW w:w="687" w:type="dxa"/>
          </w:tcPr>
          <w:p w14:paraId="48423ECD" w14:textId="77777777" w:rsidR="002E3C27" w:rsidRPr="00274A16" w:rsidRDefault="002E3C27" w:rsidP="001C3606">
            <w:pPr>
              <w:jc w:val="center"/>
              <w:rPr>
                <w:rFonts w:ascii="Arial" w:hAnsi="Arial" w:cs="Arial"/>
                <w:b/>
                <w:bCs/>
                <w:sz w:val="18"/>
                <w:szCs w:val="18"/>
              </w:rPr>
            </w:pPr>
          </w:p>
        </w:tc>
        <w:tc>
          <w:tcPr>
            <w:tcW w:w="687" w:type="dxa"/>
          </w:tcPr>
          <w:p w14:paraId="30702A72" w14:textId="77777777" w:rsidR="002E3C27" w:rsidRPr="00274A16" w:rsidRDefault="002E3C27" w:rsidP="001C3606">
            <w:pPr>
              <w:jc w:val="center"/>
              <w:rPr>
                <w:rFonts w:ascii="Arial" w:hAnsi="Arial" w:cs="Arial"/>
                <w:b/>
                <w:bCs/>
                <w:sz w:val="18"/>
                <w:szCs w:val="18"/>
              </w:rPr>
            </w:pPr>
          </w:p>
        </w:tc>
        <w:tc>
          <w:tcPr>
            <w:tcW w:w="687" w:type="dxa"/>
          </w:tcPr>
          <w:p w14:paraId="5A192770" w14:textId="77777777" w:rsidR="002E3C27" w:rsidRPr="00274A16" w:rsidRDefault="002E3C27" w:rsidP="001C3606">
            <w:pPr>
              <w:jc w:val="center"/>
              <w:rPr>
                <w:rFonts w:ascii="Arial" w:hAnsi="Arial" w:cs="Arial"/>
                <w:b/>
                <w:bCs/>
                <w:sz w:val="18"/>
                <w:szCs w:val="18"/>
              </w:rPr>
            </w:pPr>
          </w:p>
        </w:tc>
        <w:tc>
          <w:tcPr>
            <w:tcW w:w="687" w:type="dxa"/>
          </w:tcPr>
          <w:p w14:paraId="120ACD3B" w14:textId="77777777" w:rsidR="002E3C27" w:rsidRPr="00274A16" w:rsidRDefault="002E3C27" w:rsidP="001C3606">
            <w:pPr>
              <w:jc w:val="center"/>
              <w:rPr>
                <w:rFonts w:ascii="Arial" w:hAnsi="Arial" w:cs="Arial"/>
                <w:b/>
                <w:bCs/>
                <w:sz w:val="18"/>
                <w:szCs w:val="18"/>
              </w:rPr>
            </w:pPr>
          </w:p>
        </w:tc>
        <w:tc>
          <w:tcPr>
            <w:tcW w:w="687" w:type="dxa"/>
          </w:tcPr>
          <w:p w14:paraId="4370063B" w14:textId="77777777" w:rsidR="002E3C27" w:rsidRPr="00274A16" w:rsidRDefault="002E3C27" w:rsidP="001C3606">
            <w:pPr>
              <w:jc w:val="center"/>
              <w:rPr>
                <w:rFonts w:ascii="Arial" w:hAnsi="Arial" w:cs="Arial"/>
                <w:b/>
                <w:bCs/>
                <w:sz w:val="18"/>
                <w:szCs w:val="18"/>
              </w:rPr>
            </w:pPr>
          </w:p>
        </w:tc>
        <w:tc>
          <w:tcPr>
            <w:tcW w:w="687" w:type="dxa"/>
          </w:tcPr>
          <w:p w14:paraId="3BABEF4F" w14:textId="77777777" w:rsidR="002E3C27" w:rsidRPr="00274A16" w:rsidRDefault="002E3C27" w:rsidP="001C3606">
            <w:pPr>
              <w:jc w:val="center"/>
              <w:rPr>
                <w:rFonts w:ascii="Arial" w:hAnsi="Arial" w:cs="Arial"/>
                <w:b/>
                <w:bCs/>
                <w:sz w:val="18"/>
                <w:szCs w:val="18"/>
              </w:rPr>
            </w:pPr>
          </w:p>
        </w:tc>
      </w:tr>
      <w:tr w:rsidR="002E3C27" w:rsidRPr="00274A16" w14:paraId="491DCFF8" w14:textId="77777777" w:rsidTr="001C3606">
        <w:trPr>
          <w:trHeight w:val="272"/>
        </w:trPr>
        <w:tc>
          <w:tcPr>
            <w:tcW w:w="1244" w:type="dxa"/>
            <w:vAlign w:val="center"/>
          </w:tcPr>
          <w:p w14:paraId="35B40D70"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CSE4262</w:t>
            </w:r>
          </w:p>
        </w:tc>
        <w:tc>
          <w:tcPr>
            <w:tcW w:w="4824" w:type="dxa"/>
            <w:vAlign w:val="center"/>
          </w:tcPr>
          <w:p w14:paraId="5774535C"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Neural Networks and Deep Learning Lab</w:t>
            </w:r>
          </w:p>
        </w:tc>
        <w:tc>
          <w:tcPr>
            <w:tcW w:w="688" w:type="dxa"/>
          </w:tcPr>
          <w:p w14:paraId="24AEC9D0" w14:textId="77777777" w:rsidR="002E3C27" w:rsidRPr="00C91738" w:rsidRDefault="002E3C27" w:rsidP="001C3606">
            <w:pPr>
              <w:jc w:val="center"/>
              <w:rPr>
                <w:rFonts w:ascii="Arial" w:hAnsi="Arial" w:cs="Arial"/>
                <w:b/>
                <w:bCs/>
                <w:sz w:val="20"/>
                <w:szCs w:val="20"/>
              </w:rPr>
            </w:pPr>
          </w:p>
        </w:tc>
        <w:tc>
          <w:tcPr>
            <w:tcW w:w="688" w:type="dxa"/>
          </w:tcPr>
          <w:p w14:paraId="6080FEC9" w14:textId="77777777" w:rsidR="002E3C27" w:rsidRPr="003044B3" w:rsidRDefault="002E3C27" w:rsidP="001C3606">
            <w:pPr>
              <w:jc w:val="center"/>
              <w:rPr>
                <w:rFonts w:ascii="Arial" w:hAnsi="Arial" w:cs="Arial"/>
                <w:b/>
                <w:bCs/>
                <w:sz w:val="20"/>
                <w:szCs w:val="20"/>
              </w:rPr>
            </w:pPr>
          </w:p>
        </w:tc>
        <w:tc>
          <w:tcPr>
            <w:tcW w:w="687" w:type="dxa"/>
          </w:tcPr>
          <w:p w14:paraId="4FBB5722"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610AA5B1" w14:textId="77777777" w:rsidR="002E3C27" w:rsidRPr="00274A16" w:rsidRDefault="002E3C27" w:rsidP="001C3606">
            <w:pPr>
              <w:jc w:val="center"/>
              <w:rPr>
                <w:rFonts w:ascii="Arial" w:hAnsi="Arial" w:cs="Arial"/>
                <w:b/>
                <w:bCs/>
                <w:sz w:val="18"/>
                <w:szCs w:val="18"/>
              </w:rPr>
            </w:pPr>
          </w:p>
        </w:tc>
        <w:tc>
          <w:tcPr>
            <w:tcW w:w="687" w:type="dxa"/>
          </w:tcPr>
          <w:p w14:paraId="7083582E" w14:textId="77777777" w:rsidR="002E3C27" w:rsidRPr="00274A16" w:rsidRDefault="002E3C27" w:rsidP="001C3606">
            <w:pPr>
              <w:jc w:val="center"/>
              <w:rPr>
                <w:rFonts w:ascii="Arial" w:hAnsi="Arial" w:cs="Arial"/>
                <w:b/>
                <w:bCs/>
                <w:sz w:val="18"/>
                <w:szCs w:val="18"/>
              </w:rPr>
            </w:pPr>
          </w:p>
        </w:tc>
        <w:tc>
          <w:tcPr>
            <w:tcW w:w="687" w:type="dxa"/>
          </w:tcPr>
          <w:p w14:paraId="79DAD797" w14:textId="77777777" w:rsidR="002E3C27" w:rsidRPr="00274A16" w:rsidRDefault="002E3C27" w:rsidP="001C3606">
            <w:pPr>
              <w:jc w:val="center"/>
              <w:rPr>
                <w:rFonts w:ascii="Arial" w:hAnsi="Arial" w:cs="Arial"/>
                <w:b/>
                <w:bCs/>
                <w:sz w:val="18"/>
                <w:szCs w:val="18"/>
              </w:rPr>
            </w:pPr>
          </w:p>
        </w:tc>
        <w:tc>
          <w:tcPr>
            <w:tcW w:w="687" w:type="dxa"/>
          </w:tcPr>
          <w:p w14:paraId="5B8DB7DC" w14:textId="77777777" w:rsidR="002E3C27" w:rsidRPr="00274A16" w:rsidRDefault="002E3C27" w:rsidP="001C3606">
            <w:pPr>
              <w:jc w:val="center"/>
              <w:rPr>
                <w:rFonts w:ascii="Arial" w:hAnsi="Arial" w:cs="Arial"/>
                <w:b/>
                <w:bCs/>
                <w:sz w:val="18"/>
                <w:szCs w:val="18"/>
              </w:rPr>
            </w:pPr>
          </w:p>
        </w:tc>
        <w:tc>
          <w:tcPr>
            <w:tcW w:w="687" w:type="dxa"/>
          </w:tcPr>
          <w:p w14:paraId="66D36470" w14:textId="77777777" w:rsidR="002E3C27" w:rsidRPr="00274A16" w:rsidRDefault="002E3C27" w:rsidP="001C3606">
            <w:pPr>
              <w:jc w:val="center"/>
              <w:rPr>
                <w:rFonts w:ascii="Arial" w:hAnsi="Arial" w:cs="Arial"/>
                <w:b/>
                <w:bCs/>
                <w:sz w:val="18"/>
                <w:szCs w:val="18"/>
              </w:rPr>
            </w:pPr>
          </w:p>
        </w:tc>
        <w:tc>
          <w:tcPr>
            <w:tcW w:w="687" w:type="dxa"/>
          </w:tcPr>
          <w:p w14:paraId="56C0FDA5" w14:textId="77777777" w:rsidR="002E3C27" w:rsidRPr="00274A16" w:rsidRDefault="002E3C27" w:rsidP="001C3606">
            <w:pPr>
              <w:jc w:val="center"/>
              <w:rPr>
                <w:rFonts w:ascii="Arial" w:hAnsi="Arial" w:cs="Arial"/>
                <w:b/>
                <w:bCs/>
                <w:sz w:val="18"/>
                <w:szCs w:val="18"/>
              </w:rPr>
            </w:pPr>
          </w:p>
        </w:tc>
        <w:tc>
          <w:tcPr>
            <w:tcW w:w="687" w:type="dxa"/>
          </w:tcPr>
          <w:p w14:paraId="44CF7E6E" w14:textId="77777777" w:rsidR="002E3C27" w:rsidRPr="00274A16" w:rsidRDefault="002E3C27" w:rsidP="001C3606">
            <w:pPr>
              <w:jc w:val="center"/>
              <w:rPr>
                <w:rFonts w:ascii="Arial" w:hAnsi="Arial" w:cs="Arial"/>
                <w:b/>
                <w:bCs/>
                <w:sz w:val="18"/>
                <w:szCs w:val="18"/>
              </w:rPr>
            </w:pPr>
          </w:p>
        </w:tc>
        <w:tc>
          <w:tcPr>
            <w:tcW w:w="687" w:type="dxa"/>
          </w:tcPr>
          <w:p w14:paraId="6732137B" w14:textId="77777777" w:rsidR="002E3C27" w:rsidRPr="00274A16" w:rsidRDefault="002E3C27" w:rsidP="001C3606">
            <w:pPr>
              <w:jc w:val="center"/>
              <w:rPr>
                <w:rFonts w:ascii="Arial" w:hAnsi="Arial" w:cs="Arial"/>
                <w:b/>
                <w:bCs/>
                <w:sz w:val="18"/>
                <w:szCs w:val="18"/>
              </w:rPr>
            </w:pPr>
          </w:p>
        </w:tc>
        <w:tc>
          <w:tcPr>
            <w:tcW w:w="687" w:type="dxa"/>
          </w:tcPr>
          <w:p w14:paraId="07224781" w14:textId="77777777" w:rsidR="002E3C27" w:rsidRPr="00274A16" w:rsidRDefault="002E3C27" w:rsidP="001C3606">
            <w:pPr>
              <w:jc w:val="center"/>
              <w:rPr>
                <w:rFonts w:ascii="Arial" w:hAnsi="Arial" w:cs="Arial"/>
                <w:b/>
                <w:bCs/>
                <w:sz w:val="18"/>
                <w:szCs w:val="18"/>
              </w:rPr>
            </w:pPr>
          </w:p>
        </w:tc>
      </w:tr>
      <w:tr w:rsidR="002E3C27" w:rsidRPr="00274A16" w14:paraId="5ABD8E69" w14:textId="77777777" w:rsidTr="001C3606">
        <w:trPr>
          <w:trHeight w:val="272"/>
        </w:trPr>
        <w:tc>
          <w:tcPr>
            <w:tcW w:w="1244" w:type="dxa"/>
            <w:vAlign w:val="center"/>
          </w:tcPr>
          <w:p w14:paraId="17C0281A"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CSE4271</w:t>
            </w:r>
          </w:p>
        </w:tc>
        <w:tc>
          <w:tcPr>
            <w:tcW w:w="4824" w:type="dxa"/>
            <w:vAlign w:val="center"/>
          </w:tcPr>
          <w:p w14:paraId="41CF1A1A"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Big Data</w:t>
            </w:r>
          </w:p>
        </w:tc>
        <w:tc>
          <w:tcPr>
            <w:tcW w:w="688" w:type="dxa"/>
          </w:tcPr>
          <w:p w14:paraId="41293B2D" w14:textId="77777777" w:rsidR="002E3C27" w:rsidRPr="00C91738" w:rsidRDefault="002E3C27" w:rsidP="001C3606">
            <w:pPr>
              <w:jc w:val="center"/>
              <w:rPr>
                <w:rFonts w:ascii="Arial" w:hAnsi="Arial" w:cs="Arial"/>
                <w:b/>
                <w:bCs/>
                <w:sz w:val="20"/>
                <w:szCs w:val="20"/>
              </w:rPr>
            </w:pPr>
            <w:r w:rsidRPr="00C91738">
              <w:rPr>
                <w:rFonts w:ascii="Arial" w:hAnsi="Arial" w:cs="Arial"/>
                <w:b/>
                <w:bCs/>
                <w:sz w:val="20"/>
                <w:szCs w:val="20"/>
              </w:rPr>
              <w:t>√</w:t>
            </w:r>
          </w:p>
        </w:tc>
        <w:tc>
          <w:tcPr>
            <w:tcW w:w="688" w:type="dxa"/>
          </w:tcPr>
          <w:p w14:paraId="65CFFE1E" w14:textId="77777777" w:rsidR="002E3C27" w:rsidRPr="003044B3" w:rsidRDefault="002E3C27" w:rsidP="001C3606">
            <w:pPr>
              <w:jc w:val="center"/>
              <w:rPr>
                <w:rFonts w:ascii="Arial" w:hAnsi="Arial" w:cs="Arial"/>
                <w:b/>
                <w:bCs/>
                <w:sz w:val="20"/>
                <w:szCs w:val="20"/>
              </w:rPr>
            </w:pPr>
          </w:p>
        </w:tc>
        <w:tc>
          <w:tcPr>
            <w:tcW w:w="687" w:type="dxa"/>
          </w:tcPr>
          <w:p w14:paraId="7754BDC1"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090094CB" w14:textId="77777777" w:rsidR="002E3C27" w:rsidRPr="00274A16" w:rsidRDefault="002E3C27" w:rsidP="001C3606">
            <w:pPr>
              <w:jc w:val="center"/>
              <w:rPr>
                <w:rFonts w:ascii="Arial" w:hAnsi="Arial" w:cs="Arial"/>
                <w:b/>
                <w:bCs/>
                <w:sz w:val="18"/>
                <w:szCs w:val="18"/>
              </w:rPr>
            </w:pPr>
          </w:p>
        </w:tc>
        <w:tc>
          <w:tcPr>
            <w:tcW w:w="687" w:type="dxa"/>
          </w:tcPr>
          <w:p w14:paraId="7658F700"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4E08B13C" w14:textId="77777777" w:rsidR="002E3C27" w:rsidRPr="00274A16" w:rsidRDefault="002E3C27" w:rsidP="001C3606">
            <w:pPr>
              <w:jc w:val="center"/>
              <w:rPr>
                <w:rFonts w:ascii="Arial" w:hAnsi="Arial" w:cs="Arial"/>
                <w:b/>
                <w:bCs/>
                <w:sz w:val="18"/>
                <w:szCs w:val="18"/>
              </w:rPr>
            </w:pPr>
          </w:p>
        </w:tc>
        <w:tc>
          <w:tcPr>
            <w:tcW w:w="687" w:type="dxa"/>
          </w:tcPr>
          <w:p w14:paraId="3E843CEA" w14:textId="77777777" w:rsidR="002E3C27" w:rsidRPr="00274A16" w:rsidRDefault="002E3C27" w:rsidP="001C3606">
            <w:pPr>
              <w:jc w:val="center"/>
              <w:rPr>
                <w:rFonts w:ascii="Arial" w:hAnsi="Arial" w:cs="Arial"/>
                <w:b/>
                <w:bCs/>
                <w:sz w:val="18"/>
                <w:szCs w:val="18"/>
              </w:rPr>
            </w:pPr>
          </w:p>
        </w:tc>
        <w:tc>
          <w:tcPr>
            <w:tcW w:w="687" w:type="dxa"/>
          </w:tcPr>
          <w:p w14:paraId="7221A8FB" w14:textId="77777777" w:rsidR="002E3C27" w:rsidRPr="00274A16" w:rsidRDefault="002E3C27" w:rsidP="001C3606">
            <w:pPr>
              <w:jc w:val="center"/>
              <w:rPr>
                <w:rFonts w:ascii="Arial" w:hAnsi="Arial" w:cs="Arial"/>
                <w:b/>
                <w:bCs/>
                <w:sz w:val="18"/>
                <w:szCs w:val="18"/>
              </w:rPr>
            </w:pPr>
          </w:p>
        </w:tc>
        <w:tc>
          <w:tcPr>
            <w:tcW w:w="687" w:type="dxa"/>
          </w:tcPr>
          <w:p w14:paraId="105CAC6F" w14:textId="77777777" w:rsidR="002E3C27" w:rsidRPr="00274A16" w:rsidRDefault="002E3C27" w:rsidP="001C3606">
            <w:pPr>
              <w:jc w:val="center"/>
              <w:rPr>
                <w:rFonts w:ascii="Arial" w:hAnsi="Arial" w:cs="Arial"/>
                <w:b/>
                <w:bCs/>
                <w:sz w:val="18"/>
                <w:szCs w:val="18"/>
              </w:rPr>
            </w:pPr>
          </w:p>
        </w:tc>
        <w:tc>
          <w:tcPr>
            <w:tcW w:w="687" w:type="dxa"/>
          </w:tcPr>
          <w:p w14:paraId="4E4FCC8E" w14:textId="77777777" w:rsidR="002E3C27" w:rsidRPr="00274A16" w:rsidRDefault="002E3C27" w:rsidP="001C3606">
            <w:pPr>
              <w:jc w:val="center"/>
              <w:rPr>
                <w:rFonts w:ascii="Arial" w:hAnsi="Arial" w:cs="Arial"/>
                <w:b/>
                <w:bCs/>
                <w:sz w:val="18"/>
                <w:szCs w:val="18"/>
              </w:rPr>
            </w:pPr>
          </w:p>
        </w:tc>
        <w:tc>
          <w:tcPr>
            <w:tcW w:w="687" w:type="dxa"/>
          </w:tcPr>
          <w:p w14:paraId="66674032" w14:textId="77777777" w:rsidR="002E3C27" w:rsidRPr="00274A16" w:rsidRDefault="002E3C27" w:rsidP="001C3606">
            <w:pPr>
              <w:jc w:val="center"/>
              <w:rPr>
                <w:rFonts w:ascii="Arial" w:hAnsi="Arial" w:cs="Arial"/>
                <w:b/>
                <w:bCs/>
                <w:sz w:val="18"/>
                <w:szCs w:val="18"/>
              </w:rPr>
            </w:pPr>
          </w:p>
        </w:tc>
        <w:tc>
          <w:tcPr>
            <w:tcW w:w="687" w:type="dxa"/>
          </w:tcPr>
          <w:p w14:paraId="2216AB7D" w14:textId="77777777" w:rsidR="002E3C27" w:rsidRPr="00274A16" w:rsidRDefault="002E3C27" w:rsidP="001C3606">
            <w:pPr>
              <w:jc w:val="center"/>
              <w:rPr>
                <w:rFonts w:ascii="Arial" w:hAnsi="Arial" w:cs="Arial"/>
                <w:b/>
                <w:bCs/>
                <w:sz w:val="18"/>
                <w:szCs w:val="18"/>
              </w:rPr>
            </w:pPr>
          </w:p>
        </w:tc>
      </w:tr>
      <w:tr w:rsidR="002E3C27" w:rsidRPr="00274A16" w14:paraId="7BB656D2" w14:textId="77777777" w:rsidTr="001C3606">
        <w:trPr>
          <w:trHeight w:val="272"/>
        </w:trPr>
        <w:tc>
          <w:tcPr>
            <w:tcW w:w="1244" w:type="dxa"/>
            <w:vAlign w:val="center"/>
          </w:tcPr>
          <w:p w14:paraId="350D2E3B"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CSE4272</w:t>
            </w:r>
          </w:p>
        </w:tc>
        <w:tc>
          <w:tcPr>
            <w:tcW w:w="4824" w:type="dxa"/>
            <w:vAlign w:val="center"/>
          </w:tcPr>
          <w:p w14:paraId="55B37057"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Big Data Lab</w:t>
            </w:r>
          </w:p>
        </w:tc>
        <w:tc>
          <w:tcPr>
            <w:tcW w:w="688" w:type="dxa"/>
          </w:tcPr>
          <w:p w14:paraId="5FE98A74" w14:textId="77777777" w:rsidR="002E3C27" w:rsidRPr="00C91738" w:rsidRDefault="002E3C27" w:rsidP="001C3606">
            <w:pPr>
              <w:jc w:val="center"/>
              <w:rPr>
                <w:rFonts w:ascii="Arial" w:hAnsi="Arial" w:cs="Arial"/>
                <w:b/>
                <w:bCs/>
                <w:sz w:val="20"/>
                <w:szCs w:val="20"/>
              </w:rPr>
            </w:pPr>
            <w:r w:rsidRPr="00C91738">
              <w:rPr>
                <w:rFonts w:ascii="Arial" w:hAnsi="Arial" w:cs="Arial"/>
                <w:b/>
                <w:bCs/>
                <w:sz w:val="20"/>
                <w:szCs w:val="20"/>
              </w:rPr>
              <w:t>√</w:t>
            </w:r>
          </w:p>
        </w:tc>
        <w:tc>
          <w:tcPr>
            <w:tcW w:w="688" w:type="dxa"/>
          </w:tcPr>
          <w:p w14:paraId="1D715D9C" w14:textId="77777777" w:rsidR="002E3C27" w:rsidRPr="003044B3" w:rsidRDefault="002E3C27" w:rsidP="001C3606">
            <w:pPr>
              <w:jc w:val="center"/>
              <w:rPr>
                <w:rFonts w:ascii="Arial" w:hAnsi="Arial" w:cs="Arial"/>
                <w:b/>
                <w:bCs/>
                <w:sz w:val="20"/>
                <w:szCs w:val="20"/>
              </w:rPr>
            </w:pPr>
          </w:p>
        </w:tc>
        <w:tc>
          <w:tcPr>
            <w:tcW w:w="687" w:type="dxa"/>
          </w:tcPr>
          <w:p w14:paraId="2120D881"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041E9480" w14:textId="77777777" w:rsidR="002E3C27" w:rsidRPr="00274A16" w:rsidRDefault="002E3C27" w:rsidP="001C3606">
            <w:pPr>
              <w:jc w:val="center"/>
              <w:rPr>
                <w:rFonts w:ascii="Arial" w:hAnsi="Arial" w:cs="Arial"/>
                <w:b/>
                <w:bCs/>
                <w:sz w:val="18"/>
                <w:szCs w:val="18"/>
              </w:rPr>
            </w:pPr>
          </w:p>
        </w:tc>
        <w:tc>
          <w:tcPr>
            <w:tcW w:w="687" w:type="dxa"/>
          </w:tcPr>
          <w:p w14:paraId="2433987E"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6A6DD0C5" w14:textId="77777777" w:rsidR="002E3C27" w:rsidRPr="00274A16" w:rsidRDefault="002E3C27" w:rsidP="001C3606">
            <w:pPr>
              <w:jc w:val="center"/>
              <w:rPr>
                <w:rFonts w:ascii="Arial" w:hAnsi="Arial" w:cs="Arial"/>
                <w:b/>
                <w:bCs/>
                <w:sz w:val="18"/>
                <w:szCs w:val="18"/>
              </w:rPr>
            </w:pPr>
          </w:p>
        </w:tc>
        <w:tc>
          <w:tcPr>
            <w:tcW w:w="687" w:type="dxa"/>
          </w:tcPr>
          <w:p w14:paraId="11EEFBD9" w14:textId="77777777" w:rsidR="002E3C27" w:rsidRPr="00274A16" w:rsidRDefault="002E3C27" w:rsidP="001C3606">
            <w:pPr>
              <w:jc w:val="center"/>
              <w:rPr>
                <w:rFonts w:ascii="Arial" w:hAnsi="Arial" w:cs="Arial"/>
                <w:b/>
                <w:bCs/>
                <w:sz w:val="18"/>
                <w:szCs w:val="18"/>
              </w:rPr>
            </w:pPr>
          </w:p>
        </w:tc>
        <w:tc>
          <w:tcPr>
            <w:tcW w:w="687" w:type="dxa"/>
          </w:tcPr>
          <w:p w14:paraId="184064FD" w14:textId="77777777" w:rsidR="002E3C27" w:rsidRPr="00274A16" w:rsidRDefault="002E3C27" w:rsidP="001C3606">
            <w:pPr>
              <w:jc w:val="center"/>
              <w:rPr>
                <w:rFonts w:ascii="Arial" w:hAnsi="Arial" w:cs="Arial"/>
                <w:b/>
                <w:bCs/>
                <w:sz w:val="18"/>
                <w:szCs w:val="18"/>
              </w:rPr>
            </w:pPr>
          </w:p>
        </w:tc>
        <w:tc>
          <w:tcPr>
            <w:tcW w:w="687" w:type="dxa"/>
          </w:tcPr>
          <w:p w14:paraId="796EF761" w14:textId="77777777" w:rsidR="002E3C27" w:rsidRPr="00274A16" w:rsidRDefault="002E3C27" w:rsidP="001C3606">
            <w:pPr>
              <w:jc w:val="center"/>
              <w:rPr>
                <w:rFonts w:ascii="Arial" w:hAnsi="Arial" w:cs="Arial"/>
                <w:b/>
                <w:bCs/>
                <w:sz w:val="18"/>
                <w:szCs w:val="18"/>
              </w:rPr>
            </w:pPr>
          </w:p>
        </w:tc>
        <w:tc>
          <w:tcPr>
            <w:tcW w:w="687" w:type="dxa"/>
          </w:tcPr>
          <w:p w14:paraId="31152A4B" w14:textId="77777777" w:rsidR="002E3C27" w:rsidRPr="00274A16" w:rsidRDefault="002E3C27" w:rsidP="001C3606">
            <w:pPr>
              <w:jc w:val="center"/>
              <w:rPr>
                <w:rFonts w:ascii="Arial" w:hAnsi="Arial" w:cs="Arial"/>
                <w:b/>
                <w:bCs/>
                <w:sz w:val="18"/>
                <w:szCs w:val="18"/>
              </w:rPr>
            </w:pPr>
          </w:p>
        </w:tc>
        <w:tc>
          <w:tcPr>
            <w:tcW w:w="687" w:type="dxa"/>
          </w:tcPr>
          <w:p w14:paraId="14044203" w14:textId="77777777" w:rsidR="002E3C27" w:rsidRPr="00274A16" w:rsidRDefault="002E3C27" w:rsidP="001C3606">
            <w:pPr>
              <w:jc w:val="center"/>
              <w:rPr>
                <w:rFonts w:ascii="Arial" w:hAnsi="Arial" w:cs="Arial"/>
                <w:b/>
                <w:bCs/>
                <w:sz w:val="18"/>
                <w:szCs w:val="18"/>
              </w:rPr>
            </w:pPr>
          </w:p>
        </w:tc>
        <w:tc>
          <w:tcPr>
            <w:tcW w:w="687" w:type="dxa"/>
          </w:tcPr>
          <w:p w14:paraId="02651A80" w14:textId="77777777" w:rsidR="002E3C27" w:rsidRPr="00274A16" w:rsidRDefault="002E3C27" w:rsidP="001C3606">
            <w:pPr>
              <w:jc w:val="center"/>
              <w:rPr>
                <w:rFonts w:ascii="Arial" w:hAnsi="Arial" w:cs="Arial"/>
                <w:b/>
                <w:bCs/>
                <w:sz w:val="18"/>
                <w:szCs w:val="18"/>
              </w:rPr>
            </w:pPr>
          </w:p>
        </w:tc>
      </w:tr>
      <w:tr w:rsidR="002E3C27" w:rsidRPr="00274A16" w14:paraId="2A91BBBF" w14:textId="77777777" w:rsidTr="001C3606">
        <w:trPr>
          <w:trHeight w:val="272"/>
        </w:trPr>
        <w:tc>
          <w:tcPr>
            <w:tcW w:w="1244" w:type="dxa"/>
            <w:vAlign w:val="center"/>
          </w:tcPr>
          <w:p w14:paraId="1D2DAA95"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CSE4281</w:t>
            </w:r>
          </w:p>
        </w:tc>
        <w:tc>
          <w:tcPr>
            <w:tcW w:w="4824" w:type="dxa"/>
            <w:vAlign w:val="center"/>
          </w:tcPr>
          <w:p w14:paraId="7BF5DD15"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Systems Biology</w:t>
            </w:r>
          </w:p>
        </w:tc>
        <w:tc>
          <w:tcPr>
            <w:tcW w:w="688" w:type="dxa"/>
          </w:tcPr>
          <w:p w14:paraId="222F6F5C" w14:textId="77777777" w:rsidR="002E3C27" w:rsidRPr="00C91738" w:rsidRDefault="002E3C27" w:rsidP="001C3606">
            <w:pPr>
              <w:jc w:val="center"/>
              <w:rPr>
                <w:rFonts w:ascii="Arial" w:hAnsi="Arial" w:cs="Arial"/>
                <w:b/>
                <w:bCs/>
                <w:sz w:val="20"/>
                <w:szCs w:val="20"/>
              </w:rPr>
            </w:pPr>
          </w:p>
        </w:tc>
        <w:tc>
          <w:tcPr>
            <w:tcW w:w="688" w:type="dxa"/>
          </w:tcPr>
          <w:p w14:paraId="10CFD24C" w14:textId="77777777" w:rsidR="002E3C27" w:rsidRPr="003044B3" w:rsidRDefault="002E3C27" w:rsidP="001C3606">
            <w:pPr>
              <w:jc w:val="center"/>
              <w:rPr>
                <w:rFonts w:ascii="Arial" w:hAnsi="Arial" w:cs="Arial"/>
                <w:b/>
                <w:bCs/>
                <w:sz w:val="20"/>
                <w:szCs w:val="20"/>
              </w:rPr>
            </w:pPr>
          </w:p>
        </w:tc>
        <w:tc>
          <w:tcPr>
            <w:tcW w:w="687" w:type="dxa"/>
          </w:tcPr>
          <w:p w14:paraId="0FC37817"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58E2D2F6" w14:textId="77777777" w:rsidR="002E3C27" w:rsidRPr="00274A16" w:rsidRDefault="002E3C27" w:rsidP="001C3606">
            <w:pPr>
              <w:jc w:val="center"/>
              <w:rPr>
                <w:rFonts w:ascii="Arial" w:hAnsi="Arial" w:cs="Arial"/>
                <w:b/>
                <w:bCs/>
                <w:sz w:val="18"/>
                <w:szCs w:val="18"/>
              </w:rPr>
            </w:pPr>
          </w:p>
        </w:tc>
        <w:tc>
          <w:tcPr>
            <w:tcW w:w="687" w:type="dxa"/>
          </w:tcPr>
          <w:p w14:paraId="10C40196" w14:textId="77777777" w:rsidR="002E3C27" w:rsidRPr="00274A16" w:rsidRDefault="002E3C27" w:rsidP="001C3606">
            <w:pPr>
              <w:jc w:val="center"/>
              <w:rPr>
                <w:rFonts w:ascii="Arial" w:hAnsi="Arial" w:cs="Arial"/>
                <w:b/>
                <w:bCs/>
                <w:sz w:val="18"/>
                <w:szCs w:val="18"/>
              </w:rPr>
            </w:pPr>
          </w:p>
        </w:tc>
        <w:tc>
          <w:tcPr>
            <w:tcW w:w="687" w:type="dxa"/>
          </w:tcPr>
          <w:p w14:paraId="4A7D7F47" w14:textId="77777777" w:rsidR="002E3C27" w:rsidRPr="00274A16" w:rsidRDefault="002E3C27" w:rsidP="001C3606">
            <w:pPr>
              <w:jc w:val="center"/>
              <w:rPr>
                <w:rFonts w:ascii="Arial" w:hAnsi="Arial" w:cs="Arial"/>
                <w:b/>
                <w:bCs/>
                <w:sz w:val="18"/>
                <w:szCs w:val="18"/>
              </w:rPr>
            </w:pPr>
          </w:p>
        </w:tc>
        <w:tc>
          <w:tcPr>
            <w:tcW w:w="687" w:type="dxa"/>
          </w:tcPr>
          <w:p w14:paraId="4B88B1F1" w14:textId="77777777" w:rsidR="002E3C27" w:rsidRPr="00274A16" w:rsidRDefault="002E3C27" w:rsidP="001C3606">
            <w:pPr>
              <w:jc w:val="center"/>
              <w:rPr>
                <w:rFonts w:ascii="Arial" w:hAnsi="Arial" w:cs="Arial"/>
                <w:b/>
                <w:bCs/>
                <w:sz w:val="18"/>
                <w:szCs w:val="18"/>
              </w:rPr>
            </w:pPr>
          </w:p>
        </w:tc>
        <w:tc>
          <w:tcPr>
            <w:tcW w:w="687" w:type="dxa"/>
          </w:tcPr>
          <w:p w14:paraId="561F3AA6" w14:textId="77777777" w:rsidR="002E3C27" w:rsidRPr="00274A16" w:rsidRDefault="002E3C27" w:rsidP="001C3606">
            <w:pPr>
              <w:jc w:val="center"/>
              <w:rPr>
                <w:rFonts w:ascii="Arial" w:hAnsi="Arial" w:cs="Arial"/>
                <w:b/>
                <w:bCs/>
                <w:sz w:val="18"/>
                <w:szCs w:val="18"/>
              </w:rPr>
            </w:pPr>
          </w:p>
        </w:tc>
        <w:tc>
          <w:tcPr>
            <w:tcW w:w="687" w:type="dxa"/>
          </w:tcPr>
          <w:p w14:paraId="0719D2D1" w14:textId="77777777" w:rsidR="002E3C27" w:rsidRPr="00274A16" w:rsidRDefault="002E3C27" w:rsidP="001C3606">
            <w:pPr>
              <w:jc w:val="center"/>
              <w:rPr>
                <w:rFonts w:ascii="Arial" w:hAnsi="Arial" w:cs="Arial"/>
                <w:b/>
                <w:bCs/>
                <w:sz w:val="18"/>
                <w:szCs w:val="18"/>
              </w:rPr>
            </w:pPr>
          </w:p>
        </w:tc>
        <w:tc>
          <w:tcPr>
            <w:tcW w:w="687" w:type="dxa"/>
          </w:tcPr>
          <w:p w14:paraId="04B94D9B" w14:textId="77777777" w:rsidR="002E3C27" w:rsidRPr="00274A16" w:rsidRDefault="002E3C27" w:rsidP="001C3606">
            <w:pPr>
              <w:jc w:val="center"/>
              <w:rPr>
                <w:rFonts w:ascii="Arial" w:hAnsi="Arial" w:cs="Arial"/>
                <w:b/>
                <w:bCs/>
                <w:sz w:val="18"/>
                <w:szCs w:val="18"/>
              </w:rPr>
            </w:pPr>
          </w:p>
        </w:tc>
        <w:tc>
          <w:tcPr>
            <w:tcW w:w="687" w:type="dxa"/>
          </w:tcPr>
          <w:p w14:paraId="53E2F731" w14:textId="77777777" w:rsidR="002E3C27" w:rsidRPr="00274A16" w:rsidRDefault="002E3C27" w:rsidP="001C3606">
            <w:pPr>
              <w:jc w:val="center"/>
              <w:rPr>
                <w:rFonts w:ascii="Arial" w:hAnsi="Arial" w:cs="Arial"/>
                <w:b/>
                <w:bCs/>
                <w:sz w:val="18"/>
                <w:szCs w:val="18"/>
              </w:rPr>
            </w:pPr>
          </w:p>
        </w:tc>
        <w:tc>
          <w:tcPr>
            <w:tcW w:w="687" w:type="dxa"/>
          </w:tcPr>
          <w:p w14:paraId="4532025E" w14:textId="77777777" w:rsidR="002E3C27" w:rsidRPr="00274A16" w:rsidRDefault="002E3C27" w:rsidP="001C3606">
            <w:pPr>
              <w:jc w:val="center"/>
              <w:rPr>
                <w:rFonts w:ascii="Arial" w:hAnsi="Arial" w:cs="Arial"/>
                <w:b/>
                <w:bCs/>
                <w:sz w:val="18"/>
                <w:szCs w:val="18"/>
              </w:rPr>
            </w:pPr>
          </w:p>
        </w:tc>
      </w:tr>
      <w:tr w:rsidR="002E3C27" w:rsidRPr="00274A16" w14:paraId="2ECBCBF9" w14:textId="77777777" w:rsidTr="001C3606">
        <w:trPr>
          <w:trHeight w:val="272"/>
        </w:trPr>
        <w:tc>
          <w:tcPr>
            <w:tcW w:w="1244" w:type="dxa"/>
            <w:vAlign w:val="center"/>
          </w:tcPr>
          <w:p w14:paraId="33DC61EF"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CSE4282</w:t>
            </w:r>
          </w:p>
        </w:tc>
        <w:tc>
          <w:tcPr>
            <w:tcW w:w="4824" w:type="dxa"/>
            <w:vAlign w:val="center"/>
          </w:tcPr>
          <w:p w14:paraId="28A5D59B" w14:textId="77777777" w:rsidR="002E3C27" w:rsidRPr="008D7437" w:rsidRDefault="002E3C27" w:rsidP="001C3606">
            <w:pPr>
              <w:rPr>
                <w:rFonts w:ascii="Arial" w:hAnsi="Arial" w:cs="Arial"/>
                <w:color w:val="000000" w:themeColor="text1"/>
                <w:sz w:val="18"/>
                <w:szCs w:val="18"/>
              </w:rPr>
            </w:pPr>
            <w:r w:rsidRPr="008D7437">
              <w:rPr>
                <w:rFonts w:ascii="Arial" w:hAnsi="Arial" w:cs="Arial"/>
                <w:color w:val="000000" w:themeColor="text1"/>
                <w:sz w:val="18"/>
                <w:szCs w:val="18"/>
              </w:rPr>
              <w:t>Systems Biology</w:t>
            </w:r>
          </w:p>
        </w:tc>
        <w:tc>
          <w:tcPr>
            <w:tcW w:w="688" w:type="dxa"/>
          </w:tcPr>
          <w:p w14:paraId="7D007598" w14:textId="77777777" w:rsidR="002E3C27" w:rsidRPr="00C91738" w:rsidRDefault="002E3C27" w:rsidP="001C3606">
            <w:pPr>
              <w:jc w:val="center"/>
              <w:rPr>
                <w:rFonts w:ascii="Arial" w:hAnsi="Arial" w:cs="Arial"/>
                <w:b/>
                <w:bCs/>
                <w:sz w:val="20"/>
                <w:szCs w:val="20"/>
              </w:rPr>
            </w:pPr>
          </w:p>
        </w:tc>
        <w:tc>
          <w:tcPr>
            <w:tcW w:w="688" w:type="dxa"/>
          </w:tcPr>
          <w:p w14:paraId="15AC43B4" w14:textId="77777777" w:rsidR="002E3C27" w:rsidRPr="003044B3" w:rsidRDefault="002E3C27" w:rsidP="001C3606">
            <w:pPr>
              <w:jc w:val="center"/>
              <w:rPr>
                <w:rFonts w:ascii="Arial" w:hAnsi="Arial" w:cs="Arial"/>
                <w:b/>
                <w:bCs/>
                <w:sz w:val="20"/>
                <w:szCs w:val="20"/>
              </w:rPr>
            </w:pPr>
          </w:p>
        </w:tc>
        <w:tc>
          <w:tcPr>
            <w:tcW w:w="687" w:type="dxa"/>
          </w:tcPr>
          <w:p w14:paraId="0CAE110F" w14:textId="77777777" w:rsidR="002E3C27" w:rsidRPr="00274A16" w:rsidRDefault="002E3C27" w:rsidP="001C3606">
            <w:pPr>
              <w:jc w:val="center"/>
              <w:rPr>
                <w:rFonts w:ascii="Arial" w:hAnsi="Arial" w:cs="Arial"/>
                <w:b/>
                <w:bCs/>
                <w:sz w:val="18"/>
                <w:szCs w:val="18"/>
              </w:rPr>
            </w:pPr>
            <w:r w:rsidRPr="00C91738">
              <w:rPr>
                <w:rFonts w:ascii="Arial" w:hAnsi="Arial" w:cs="Arial"/>
                <w:b/>
                <w:bCs/>
                <w:sz w:val="20"/>
                <w:szCs w:val="20"/>
              </w:rPr>
              <w:t>√</w:t>
            </w:r>
          </w:p>
        </w:tc>
        <w:tc>
          <w:tcPr>
            <w:tcW w:w="687" w:type="dxa"/>
          </w:tcPr>
          <w:p w14:paraId="0CD11690" w14:textId="77777777" w:rsidR="002E3C27" w:rsidRPr="00274A16" w:rsidRDefault="002E3C27" w:rsidP="001C3606">
            <w:pPr>
              <w:jc w:val="center"/>
              <w:rPr>
                <w:rFonts w:ascii="Arial" w:hAnsi="Arial" w:cs="Arial"/>
                <w:b/>
                <w:bCs/>
                <w:sz w:val="18"/>
                <w:szCs w:val="18"/>
              </w:rPr>
            </w:pPr>
          </w:p>
        </w:tc>
        <w:tc>
          <w:tcPr>
            <w:tcW w:w="687" w:type="dxa"/>
          </w:tcPr>
          <w:p w14:paraId="4C5B48EF" w14:textId="77777777" w:rsidR="002E3C27" w:rsidRPr="00274A16" w:rsidRDefault="002E3C27" w:rsidP="001C3606">
            <w:pPr>
              <w:jc w:val="center"/>
              <w:rPr>
                <w:rFonts w:ascii="Arial" w:hAnsi="Arial" w:cs="Arial"/>
                <w:b/>
                <w:bCs/>
                <w:sz w:val="18"/>
                <w:szCs w:val="18"/>
              </w:rPr>
            </w:pPr>
          </w:p>
        </w:tc>
        <w:tc>
          <w:tcPr>
            <w:tcW w:w="687" w:type="dxa"/>
          </w:tcPr>
          <w:p w14:paraId="6509E29F" w14:textId="77777777" w:rsidR="002E3C27" w:rsidRPr="00274A16" w:rsidRDefault="002E3C27" w:rsidP="001C3606">
            <w:pPr>
              <w:jc w:val="center"/>
              <w:rPr>
                <w:rFonts w:ascii="Arial" w:hAnsi="Arial" w:cs="Arial"/>
                <w:b/>
                <w:bCs/>
                <w:sz w:val="18"/>
                <w:szCs w:val="18"/>
              </w:rPr>
            </w:pPr>
          </w:p>
        </w:tc>
        <w:tc>
          <w:tcPr>
            <w:tcW w:w="687" w:type="dxa"/>
          </w:tcPr>
          <w:p w14:paraId="4747D9E2" w14:textId="77777777" w:rsidR="002E3C27" w:rsidRPr="00274A16" w:rsidRDefault="002E3C27" w:rsidP="001C3606">
            <w:pPr>
              <w:jc w:val="center"/>
              <w:rPr>
                <w:rFonts w:ascii="Arial" w:hAnsi="Arial" w:cs="Arial"/>
                <w:b/>
                <w:bCs/>
                <w:sz w:val="18"/>
                <w:szCs w:val="18"/>
              </w:rPr>
            </w:pPr>
          </w:p>
        </w:tc>
        <w:tc>
          <w:tcPr>
            <w:tcW w:w="687" w:type="dxa"/>
          </w:tcPr>
          <w:p w14:paraId="2A7E9110" w14:textId="77777777" w:rsidR="002E3C27" w:rsidRPr="00274A16" w:rsidRDefault="002E3C27" w:rsidP="001C3606">
            <w:pPr>
              <w:jc w:val="center"/>
              <w:rPr>
                <w:rFonts w:ascii="Arial" w:hAnsi="Arial" w:cs="Arial"/>
                <w:b/>
                <w:bCs/>
                <w:sz w:val="18"/>
                <w:szCs w:val="18"/>
              </w:rPr>
            </w:pPr>
          </w:p>
        </w:tc>
        <w:tc>
          <w:tcPr>
            <w:tcW w:w="687" w:type="dxa"/>
          </w:tcPr>
          <w:p w14:paraId="548FE41C" w14:textId="77777777" w:rsidR="002E3C27" w:rsidRPr="00274A16" w:rsidRDefault="002E3C27" w:rsidP="001C3606">
            <w:pPr>
              <w:jc w:val="center"/>
              <w:rPr>
                <w:rFonts w:ascii="Arial" w:hAnsi="Arial" w:cs="Arial"/>
                <w:b/>
                <w:bCs/>
                <w:sz w:val="18"/>
                <w:szCs w:val="18"/>
              </w:rPr>
            </w:pPr>
          </w:p>
        </w:tc>
        <w:tc>
          <w:tcPr>
            <w:tcW w:w="687" w:type="dxa"/>
          </w:tcPr>
          <w:p w14:paraId="2F2EE316" w14:textId="77777777" w:rsidR="002E3C27" w:rsidRPr="00274A16" w:rsidRDefault="002E3C27" w:rsidP="001C3606">
            <w:pPr>
              <w:jc w:val="center"/>
              <w:rPr>
                <w:rFonts w:ascii="Arial" w:hAnsi="Arial" w:cs="Arial"/>
                <w:b/>
                <w:bCs/>
                <w:sz w:val="18"/>
                <w:szCs w:val="18"/>
              </w:rPr>
            </w:pPr>
          </w:p>
        </w:tc>
        <w:tc>
          <w:tcPr>
            <w:tcW w:w="687" w:type="dxa"/>
          </w:tcPr>
          <w:p w14:paraId="34CA7F76" w14:textId="77777777" w:rsidR="002E3C27" w:rsidRPr="00274A16" w:rsidRDefault="002E3C27" w:rsidP="001C3606">
            <w:pPr>
              <w:jc w:val="center"/>
              <w:rPr>
                <w:rFonts w:ascii="Arial" w:hAnsi="Arial" w:cs="Arial"/>
                <w:b/>
                <w:bCs/>
                <w:sz w:val="18"/>
                <w:szCs w:val="18"/>
              </w:rPr>
            </w:pPr>
          </w:p>
        </w:tc>
        <w:tc>
          <w:tcPr>
            <w:tcW w:w="687" w:type="dxa"/>
          </w:tcPr>
          <w:p w14:paraId="57889BBF" w14:textId="77777777" w:rsidR="002E3C27" w:rsidRPr="00274A16" w:rsidRDefault="002E3C27" w:rsidP="001C3606">
            <w:pPr>
              <w:jc w:val="center"/>
              <w:rPr>
                <w:rFonts w:ascii="Arial" w:hAnsi="Arial" w:cs="Arial"/>
                <w:b/>
                <w:bCs/>
                <w:sz w:val="18"/>
                <w:szCs w:val="18"/>
              </w:rPr>
            </w:pPr>
          </w:p>
        </w:tc>
      </w:tr>
    </w:tbl>
    <w:p w14:paraId="5B5CE446" w14:textId="77777777" w:rsidR="002E3C27" w:rsidRDefault="002E3C27" w:rsidP="002E3C27">
      <w:pPr>
        <w:jc w:val="center"/>
      </w:pPr>
      <w:r w:rsidRPr="00803408">
        <w:rPr>
          <w:rFonts w:ascii="Arial" w:hAnsi="Arial" w:cs="Arial"/>
          <w:b/>
          <w:bCs/>
          <w:sz w:val="28"/>
          <w:szCs w:val="32"/>
        </w:rPr>
        <w:t>Offered Course</w:t>
      </w:r>
      <w:r>
        <w:rPr>
          <w:rFonts w:ascii="Arial" w:hAnsi="Arial" w:cs="Arial"/>
          <w:b/>
          <w:bCs/>
          <w:sz w:val="28"/>
          <w:szCs w:val="32"/>
        </w:rPr>
        <w:t>s</w:t>
      </w:r>
      <w:r w:rsidRPr="00803408">
        <w:rPr>
          <w:rFonts w:ascii="Arial" w:hAnsi="Arial" w:cs="Arial"/>
          <w:b/>
          <w:bCs/>
          <w:sz w:val="28"/>
          <w:szCs w:val="32"/>
        </w:rPr>
        <w:t xml:space="preserve"> Vs Program Learning Outcome mapping</w:t>
      </w:r>
    </w:p>
    <w:p w14:paraId="15AE42F3" w14:textId="77777777" w:rsidR="002E3C27" w:rsidRDefault="002E3C27" w:rsidP="002E3C27"/>
    <w:p w14:paraId="594B1EDF" w14:textId="77777777" w:rsidR="002E3C27" w:rsidRDefault="002E3C27" w:rsidP="002E3C27">
      <w:pPr>
        <w:rPr>
          <w:rFonts w:ascii="Arial" w:hAnsi="Arial" w:cs="Arial"/>
          <w:b/>
          <w:bCs/>
          <w:iCs/>
          <w:sz w:val="20"/>
          <w:szCs w:val="20"/>
          <w:highlight w:val="yellow"/>
        </w:rPr>
        <w:sectPr w:rsidR="002E3C27" w:rsidSect="00106C75">
          <w:pgSz w:w="16838" w:h="11906" w:orient="landscape" w:code="9"/>
          <w:pgMar w:top="1440" w:right="1440" w:bottom="1440" w:left="1440" w:header="720" w:footer="432" w:gutter="0"/>
          <w:cols w:space="720"/>
          <w:docGrid w:linePitch="360"/>
        </w:sectPr>
      </w:pPr>
      <w:r>
        <w:br w:type="page"/>
      </w:r>
    </w:p>
    <w:p w14:paraId="31EC2C80" w14:textId="77777777" w:rsidR="002E3C27" w:rsidRPr="00D44EB6" w:rsidRDefault="002E3C27" w:rsidP="002E3C27">
      <w:pPr>
        <w:jc w:val="center"/>
        <w:rPr>
          <w:rFonts w:ascii="Arial" w:hAnsi="Arial" w:cs="Arial"/>
          <w:b/>
          <w:bCs/>
          <w:iCs/>
          <w:sz w:val="42"/>
          <w:szCs w:val="42"/>
        </w:rPr>
      </w:pPr>
    </w:p>
    <w:p w14:paraId="4C73FC06" w14:textId="77777777" w:rsidR="002E3C27" w:rsidRDefault="002E3C27" w:rsidP="002E3C27">
      <w:pPr>
        <w:jc w:val="center"/>
        <w:rPr>
          <w:rFonts w:ascii="Arial" w:hAnsi="Arial" w:cs="Arial"/>
          <w:b/>
          <w:bCs/>
          <w:iCs/>
          <w:sz w:val="42"/>
          <w:szCs w:val="42"/>
        </w:rPr>
      </w:pPr>
    </w:p>
    <w:p w14:paraId="18983DA3" w14:textId="77777777" w:rsidR="002E3C27" w:rsidRDefault="002E3C27" w:rsidP="002E3C27">
      <w:pPr>
        <w:jc w:val="center"/>
        <w:rPr>
          <w:rFonts w:ascii="Arial" w:hAnsi="Arial" w:cs="Arial"/>
          <w:b/>
          <w:bCs/>
          <w:iCs/>
          <w:sz w:val="42"/>
          <w:szCs w:val="42"/>
        </w:rPr>
      </w:pPr>
    </w:p>
    <w:p w14:paraId="23814652" w14:textId="77777777" w:rsidR="002E3C27" w:rsidRDefault="002E3C27" w:rsidP="002E3C27">
      <w:pPr>
        <w:jc w:val="center"/>
        <w:rPr>
          <w:rFonts w:ascii="Arial" w:hAnsi="Arial" w:cs="Arial"/>
          <w:b/>
          <w:bCs/>
          <w:iCs/>
          <w:sz w:val="42"/>
          <w:szCs w:val="42"/>
        </w:rPr>
      </w:pPr>
    </w:p>
    <w:p w14:paraId="317382CB" w14:textId="77777777" w:rsidR="002E3C27" w:rsidRDefault="002E3C27" w:rsidP="002E3C27">
      <w:pPr>
        <w:jc w:val="center"/>
        <w:rPr>
          <w:rFonts w:ascii="Arial" w:hAnsi="Arial" w:cs="Arial"/>
          <w:b/>
          <w:bCs/>
          <w:iCs/>
          <w:sz w:val="42"/>
          <w:szCs w:val="42"/>
        </w:rPr>
      </w:pPr>
    </w:p>
    <w:p w14:paraId="376D78C4" w14:textId="77777777" w:rsidR="002E3C27" w:rsidRDefault="002E3C27" w:rsidP="002E3C27">
      <w:pPr>
        <w:jc w:val="center"/>
        <w:rPr>
          <w:rFonts w:ascii="Arial" w:hAnsi="Arial" w:cs="Arial"/>
          <w:b/>
          <w:bCs/>
          <w:iCs/>
          <w:sz w:val="42"/>
          <w:szCs w:val="42"/>
        </w:rPr>
      </w:pPr>
    </w:p>
    <w:p w14:paraId="7DBEDAEE" w14:textId="77777777" w:rsidR="002E3C27" w:rsidRDefault="002E3C27" w:rsidP="002E3C27">
      <w:pPr>
        <w:jc w:val="center"/>
        <w:rPr>
          <w:rFonts w:ascii="Arial" w:hAnsi="Arial" w:cs="Arial"/>
          <w:b/>
          <w:bCs/>
          <w:iCs/>
          <w:sz w:val="42"/>
          <w:szCs w:val="42"/>
        </w:rPr>
      </w:pPr>
      <w:r w:rsidRPr="00D44EB6">
        <w:rPr>
          <w:rFonts w:ascii="Arial" w:hAnsi="Arial" w:cs="Arial"/>
          <w:b/>
          <w:bCs/>
          <w:iCs/>
          <w:sz w:val="42"/>
          <w:szCs w:val="42"/>
        </w:rPr>
        <w:t xml:space="preserve">Details of the </w:t>
      </w:r>
    </w:p>
    <w:p w14:paraId="1DE1D399" w14:textId="77777777" w:rsidR="002E3C27" w:rsidRDefault="002E3C27" w:rsidP="002E3C27">
      <w:pPr>
        <w:jc w:val="center"/>
        <w:rPr>
          <w:rFonts w:ascii="Arial" w:hAnsi="Arial" w:cs="Arial"/>
          <w:b/>
          <w:bCs/>
          <w:iCs/>
          <w:sz w:val="42"/>
          <w:szCs w:val="42"/>
        </w:rPr>
      </w:pPr>
      <w:r>
        <w:rPr>
          <w:rFonts w:ascii="Arial" w:hAnsi="Arial" w:cs="Arial"/>
          <w:b/>
          <w:bCs/>
          <w:iCs/>
          <w:sz w:val="42"/>
          <w:szCs w:val="42"/>
        </w:rPr>
        <w:t>Offered C</w:t>
      </w:r>
      <w:r w:rsidRPr="00D44EB6">
        <w:rPr>
          <w:rFonts w:ascii="Arial" w:hAnsi="Arial" w:cs="Arial"/>
          <w:b/>
          <w:bCs/>
          <w:iCs/>
          <w:sz w:val="42"/>
          <w:szCs w:val="42"/>
        </w:rPr>
        <w:t>ourses</w:t>
      </w:r>
    </w:p>
    <w:p w14:paraId="7B7F673A" w14:textId="77777777" w:rsidR="002E3C27" w:rsidRDefault="002E3C27" w:rsidP="002E3C27">
      <w:pPr>
        <w:jc w:val="center"/>
        <w:rPr>
          <w:rFonts w:ascii="Arial" w:hAnsi="Arial" w:cs="Arial"/>
          <w:b/>
          <w:bCs/>
          <w:iCs/>
          <w:sz w:val="42"/>
          <w:szCs w:val="42"/>
        </w:rPr>
      </w:pPr>
      <w:r>
        <w:rPr>
          <w:rFonts w:ascii="Arial" w:hAnsi="Arial" w:cs="Arial"/>
          <w:b/>
          <w:bCs/>
          <w:iCs/>
          <w:sz w:val="42"/>
          <w:szCs w:val="42"/>
        </w:rPr>
        <w:t>of</w:t>
      </w:r>
    </w:p>
    <w:p w14:paraId="61A80352" w14:textId="77777777" w:rsidR="002E3C27" w:rsidRPr="00D44EB6" w:rsidRDefault="002E3C27" w:rsidP="002E3C27">
      <w:pPr>
        <w:jc w:val="center"/>
        <w:rPr>
          <w:rFonts w:ascii="Arial" w:hAnsi="Arial" w:cs="Arial"/>
          <w:b/>
          <w:bCs/>
          <w:iCs/>
          <w:sz w:val="42"/>
          <w:szCs w:val="42"/>
        </w:rPr>
      </w:pPr>
      <w:r w:rsidRPr="00D44EB6">
        <w:rPr>
          <w:rFonts w:ascii="Arial" w:hAnsi="Arial" w:cs="Arial"/>
          <w:b/>
          <w:bCs/>
          <w:iCs/>
          <w:sz w:val="42"/>
          <w:szCs w:val="42"/>
        </w:rPr>
        <w:t xml:space="preserve"> B.Sc. in</w:t>
      </w:r>
    </w:p>
    <w:p w14:paraId="05944652" w14:textId="77777777" w:rsidR="002E3C27" w:rsidRPr="00D44EB6" w:rsidRDefault="002E3C27" w:rsidP="002E3C27">
      <w:pPr>
        <w:jc w:val="center"/>
        <w:rPr>
          <w:rFonts w:ascii="Arial" w:hAnsi="Arial" w:cs="Arial"/>
          <w:b/>
          <w:bCs/>
          <w:iCs/>
          <w:sz w:val="42"/>
          <w:szCs w:val="42"/>
        </w:rPr>
      </w:pPr>
      <w:r w:rsidRPr="00D44EB6">
        <w:rPr>
          <w:rFonts w:ascii="Arial" w:hAnsi="Arial" w:cs="Arial"/>
          <w:b/>
          <w:bCs/>
          <w:iCs/>
          <w:sz w:val="42"/>
          <w:szCs w:val="42"/>
        </w:rPr>
        <w:t>Computer Science and Engineering</w:t>
      </w:r>
    </w:p>
    <w:p w14:paraId="245A6FFD" w14:textId="77777777" w:rsidR="002E3C27" w:rsidRDefault="002E3C27" w:rsidP="002E3C27">
      <w:pPr>
        <w:rPr>
          <w:rFonts w:ascii="Arial" w:hAnsi="Arial" w:cs="Arial"/>
          <w:b/>
          <w:bCs/>
          <w:iCs/>
          <w:sz w:val="20"/>
          <w:szCs w:val="20"/>
          <w:highlight w:val="yellow"/>
        </w:rPr>
      </w:pPr>
    </w:p>
    <w:p w14:paraId="3C86F93A" w14:textId="77777777" w:rsidR="002E3C27" w:rsidRDefault="002E3C27" w:rsidP="002E3C27">
      <w:pPr>
        <w:rPr>
          <w:rFonts w:ascii="Arial" w:hAnsi="Arial" w:cs="Arial"/>
          <w:b/>
          <w:bCs/>
          <w:iCs/>
          <w:sz w:val="20"/>
          <w:szCs w:val="20"/>
          <w:highlight w:val="yellow"/>
        </w:rPr>
      </w:pPr>
    </w:p>
    <w:p w14:paraId="21140861" w14:textId="77777777" w:rsidR="002E3C27" w:rsidRDefault="002E3C27" w:rsidP="002E3C27">
      <w:pPr>
        <w:rPr>
          <w:rFonts w:ascii="Arial" w:hAnsi="Arial" w:cs="Arial"/>
          <w:b/>
          <w:bCs/>
          <w:iCs/>
          <w:sz w:val="20"/>
          <w:szCs w:val="20"/>
          <w:highlight w:val="yellow"/>
        </w:rPr>
      </w:pPr>
    </w:p>
    <w:p w14:paraId="189230B5" w14:textId="77777777" w:rsidR="002E3C27" w:rsidRDefault="002E3C27" w:rsidP="002E3C27">
      <w:pPr>
        <w:rPr>
          <w:rFonts w:ascii="Arial" w:hAnsi="Arial" w:cs="Arial"/>
          <w:b/>
          <w:bCs/>
          <w:iCs/>
          <w:sz w:val="20"/>
          <w:szCs w:val="20"/>
          <w:highlight w:val="yellow"/>
        </w:rPr>
      </w:pPr>
    </w:p>
    <w:p w14:paraId="3B633D76" w14:textId="77777777" w:rsidR="002E3C27" w:rsidRDefault="002E3C27" w:rsidP="002E3C27">
      <w:pPr>
        <w:rPr>
          <w:rFonts w:ascii="Arial" w:hAnsi="Arial" w:cs="Arial"/>
          <w:b/>
          <w:bCs/>
          <w:iCs/>
          <w:sz w:val="20"/>
          <w:szCs w:val="20"/>
          <w:highlight w:val="yellow"/>
        </w:rPr>
      </w:pPr>
      <w:r>
        <w:rPr>
          <w:rFonts w:ascii="Arial" w:hAnsi="Arial" w:cs="Arial"/>
          <w:b/>
          <w:bCs/>
          <w:iCs/>
          <w:sz w:val="20"/>
          <w:szCs w:val="20"/>
          <w:highlight w:val="yellow"/>
        </w:rPr>
        <w:br w:type="page"/>
      </w:r>
    </w:p>
    <w:p w14:paraId="6939AA10" w14:textId="77777777" w:rsidR="002E3C27" w:rsidRPr="00B85B1B" w:rsidRDefault="002E3C27" w:rsidP="002E3C27">
      <w:pPr>
        <w:jc w:val="center"/>
        <w:rPr>
          <w:rFonts w:ascii="Arial" w:hAnsi="Arial" w:cs="Arial"/>
          <w:bCs/>
          <w:sz w:val="52"/>
          <w:szCs w:val="52"/>
        </w:rPr>
      </w:pPr>
    </w:p>
    <w:p w14:paraId="643E0B9D" w14:textId="77777777" w:rsidR="002E3C27" w:rsidRPr="00B85B1B" w:rsidRDefault="002E3C27" w:rsidP="002E3C27">
      <w:pPr>
        <w:jc w:val="center"/>
        <w:rPr>
          <w:rFonts w:ascii="Arial" w:hAnsi="Arial" w:cs="Arial"/>
          <w:bCs/>
          <w:sz w:val="52"/>
          <w:szCs w:val="52"/>
        </w:rPr>
      </w:pPr>
    </w:p>
    <w:p w14:paraId="3B508424" w14:textId="77777777" w:rsidR="002E3C27" w:rsidRPr="00B85B1B" w:rsidRDefault="002E3C27" w:rsidP="002E3C27">
      <w:pPr>
        <w:jc w:val="center"/>
        <w:rPr>
          <w:rFonts w:ascii="Arial" w:hAnsi="Arial" w:cs="Arial"/>
          <w:bCs/>
          <w:sz w:val="52"/>
          <w:szCs w:val="52"/>
        </w:rPr>
      </w:pPr>
    </w:p>
    <w:p w14:paraId="1AEA2775" w14:textId="77777777" w:rsidR="002E3C27" w:rsidRPr="00B85B1B" w:rsidRDefault="002E3C27" w:rsidP="002E3C27">
      <w:pPr>
        <w:jc w:val="center"/>
        <w:rPr>
          <w:rFonts w:ascii="Arial" w:hAnsi="Arial" w:cs="Arial"/>
          <w:bCs/>
          <w:sz w:val="52"/>
          <w:szCs w:val="52"/>
        </w:rPr>
      </w:pPr>
    </w:p>
    <w:p w14:paraId="23F866D5" w14:textId="77777777" w:rsidR="002E3C27" w:rsidRPr="00B85B1B" w:rsidRDefault="002E3C27" w:rsidP="002E3C27">
      <w:pPr>
        <w:jc w:val="center"/>
        <w:rPr>
          <w:rFonts w:ascii="Arial" w:hAnsi="Arial" w:cs="Arial"/>
          <w:bCs/>
          <w:sz w:val="52"/>
          <w:szCs w:val="52"/>
        </w:rPr>
      </w:pPr>
    </w:p>
    <w:p w14:paraId="0B8DBD1E" w14:textId="77777777" w:rsidR="002E3C27" w:rsidRPr="00B85B1B" w:rsidRDefault="002E3C27" w:rsidP="002E3C27">
      <w:pPr>
        <w:jc w:val="center"/>
        <w:rPr>
          <w:rFonts w:ascii="Arial" w:hAnsi="Arial" w:cs="Arial"/>
          <w:b/>
          <w:sz w:val="57"/>
          <w:szCs w:val="57"/>
        </w:rPr>
        <w:sectPr w:rsidR="002E3C27" w:rsidRPr="00B85B1B" w:rsidSect="00011835">
          <w:pgSz w:w="11906" w:h="16838" w:code="9"/>
          <w:pgMar w:top="1440" w:right="1440" w:bottom="1440" w:left="1440" w:header="720" w:footer="432" w:gutter="0"/>
          <w:cols w:space="720"/>
          <w:docGrid w:linePitch="360"/>
        </w:sectPr>
      </w:pPr>
      <w:r w:rsidRPr="00B85B1B">
        <w:rPr>
          <w:rFonts w:ascii="Arial" w:hAnsi="Arial" w:cs="Arial"/>
          <w:b/>
          <w:sz w:val="52"/>
          <w:szCs w:val="52"/>
        </w:rPr>
        <w:t>1st Year (Odd Semester</w:t>
      </w:r>
      <w:r w:rsidRPr="00B85B1B">
        <w:rPr>
          <w:rFonts w:ascii="Arial" w:hAnsi="Arial" w:cs="Arial"/>
          <w:b/>
          <w:sz w:val="57"/>
          <w:szCs w:val="57"/>
        </w:rPr>
        <w:t>)</w:t>
      </w:r>
    </w:p>
    <w:p w14:paraId="579CE32A" w14:textId="77777777" w:rsidR="002E3C27" w:rsidRPr="00272B92"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272B92">
        <w:rPr>
          <w:rFonts w:ascii="Arial" w:hAnsi="Arial" w:cs="Arial"/>
          <w:b/>
          <w:bCs/>
          <w:iCs/>
          <w:sz w:val="18"/>
          <w:szCs w:val="18"/>
        </w:rPr>
        <w:lastRenderedPageBreak/>
        <w:t xml:space="preserve">ENG 1111: Technical and Communicative English </w:t>
      </w:r>
    </w:p>
    <w:p w14:paraId="38C3B619" w14:textId="77777777" w:rsidR="002E3C27" w:rsidRPr="00272B92"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272B92">
        <w:rPr>
          <w:rFonts w:ascii="Arial" w:hAnsi="Arial" w:cs="Arial"/>
          <w:b/>
          <w:bCs/>
          <w:iCs/>
          <w:sz w:val="18"/>
          <w:szCs w:val="18"/>
        </w:rPr>
        <w:t xml:space="preserve">Credits: </w:t>
      </w:r>
      <w:r w:rsidRPr="00272B92">
        <w:rPr>
          <w:rFonts w:ascii="Arial" w:hAnsi="Arial" w:cs="Arial"/>
          <w:iCs/>
          <w:sz w:val="18"/>
          <w:szCs w:val="18"/>
        </w:rPr>
        <w:t xml:space="preserve">2 </w:t>
      </w:r>
      <w:r w:rsidRPr="00272B92">
        <w:rPr>
          <w:rFonts w:ascii="Arial" w:hAnsi="Arial" w:cs="Arial"/>
          <w:b/>
          <w:bCs/>
          <w:iCs/>
          <w:sz w:val="18"/>
          <w:szCs w:val="18"/>
        </w:rPr>
        <w:t xml:space="preserve">Contact Hours: </w:t>
      </w:r>
      <w:r w:rsidRPr="00272B92">
        <w:rPr>
          <w:rFonts w:ascii="Arial" w:hAnsi="Arial" w:cs="Arial"/>
          <w:iCs/>
          <w:sz w:val="18"/>
          <w:szCs w:val="18"/>
        </w:rPr>
        <w:t>26</w:t>
      </w:r>
    </w:p>
    <w:p w14:paraId="472DAFE1" w14:textId="77777777" w:rsidR="002E3C27" w:rsidRPr="00272B92"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272B92">
        <w:rPr>
          <w:rFonts w:ascii="Arial" w:hAnsi="Arial" w:cs="Arial"/>
          <w:b/>
          <w:bCs/>
          <w:iCs/>
          <w:sz w:val="18"/>
          <w:szCs w:val="18"/>
        </w:rPr>
        <w:t xml:space="preserve">Year: </w:t>
      </w:r>
      <w:r w:rsidRPr="00272B92">
        <w:rPr>
          <w:rFonts w:ascii="Arial" w:hAnsi="Arial" w:cs="Arial"/>
          <w:iCs/>
          <w:sz w:val="18"/>
          <w:szCs w:val="18"/>
        </w:rPr>
        <w:t>First</w:t>
      </w:r>
      <w:r w:rsidRPr="00272B92">
        <w:rPr>
          <w:rFonts w:ascii="Arial" w:hAnsi="Arial" w:cs="Arial"/>
          <w:bCs/>
          <w:iCs/>
          <w:sz w:val="18"/>
          <w:szCs w:val="18"/>
        </w:rPr>
        <w:t xml:space="preserve"> Semester</w:t>
      </w:r>
      <w:r w:rsidRPr="00272B92">
        <w:rPr>
          <w:rFonts w:ascii="Arial" w:hAnsi="Arial" w:cs="Arial"/>
          <w:b/>
          <w:bCs/>
          <w:iCs/>
          <w:sz w:val="18"/>
          <w:szCs w:val="18"/>
        </w:rPr>
        <w:t xml:space="preserve">: </w:t>
      </w:r>
      <w:r w:rsidRPr="00272B92">
        <w:rPr>
          <w:rFonts w:ascii="Arial" w:hAnsi="Arial" w:cs="Arial"/>
          <w:iCs/>
          <w:sz w:val="18"/>
          <w:szCs w:val="18"/>
        </w:rPr>
        <w:t>Odd</w:t>
      </w:r>
    </w:p>
    <w:p w14:paraId="3EC11990" w14:textId="77777777" w:rsidR="002E3C27" w:rsidRPr="00272B92"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272B92" w14:paraId="25B084B0" w14:textId="77777777" w:rsidTr="001C3606">
        <w:trPr>
          <w:jc w:val="center"/>
        </w:trPr>
        <w:tc>
          <w:tcPr>
            <w:tcW w:w="1439" w:type="dxa"/>
          </w:tcPr>
          <w:p w14:paraId="10FE8674" w14:textId="77777777" w:rsidR="002E3C27" w:rsidRPr="00272B92" w:rsidRDefault="002E3C27" w:rsidP="001C3606">
            <w:pPr>
              <w:rPr>
                <w:rFonts w:ascii="Arial" w:hAnsi="Arial" w:cs="Arial"/>
                <w:b/>
                <w:bCs/>
                <w:sz w:val="18"/>
                <w:szCs w:val="18"/>
              </w:rPr>
            </w:pPr>
            <w:r w:rsidRPr="00272B92">
              <w:rPr>
                <w:rFonts w:ascii="Arial" w:hAnsi="Arial" w:cs="Arial"/>
                <w:b/>
                <w:sz w:val="18"/>
                <w:szCs w:val="18"/>
              </w:rPr>
              <w:t>Prerequisite:</w:t>
            </w:r>
          </w:p>
        </w:tc>
        <w:tc>
          <w:tcPr>
            <w:tcW w:w="7741" w:type="dxa"/>
          </w:tcPr>
          <w:p w14:paraId="0F78BB27" w14:textId="77777777" w:rsidR="002E3C27" w:rsidRPr="00272B92" w:rsidRDefault="002E3C27" w:rsidP="001C3606">
            <w:pPr>
              <w:rPr>
                <w:rFonts w:ascii="Arial" w:hAnsi="Arial" w:cs="Arial"/>
                <w:iCs/>
                <w:sz w:val="18"/>
                <w:szCs w:val="18"/>
              </w:rPr>
            </w:pPr>
            <w:r w:rsidRPr="00272B92">
              <w:rPr>
                <w:rFonts w:ascii="Arial" w:hAnsi="Arial" w:cs="Arial"/>
                <w:iCs/>
                <w:sz w:val="18"/>
                <w:szCs w:val="18"/>
              </w:rPr>
              <w:t>None</w:t>
            </w:r>
          </w:p>
        </w:tc>
      </w:tr>
      <w:tr w:rsidR="002E3C27" w:rsidRPr="00272B92" w14:paraId="7E618411" w14:textId="77777777" w:rsidTr="001C3606">
        <w:trPr>
          <w:jc w:val="center"/>
        </w:trPr>
        <w:tc>
          <w:tcPr>
            <w:tcW w:w="1439" w:type="dxa"/>
          </w:tcPr>
          <w:p w14:paraId="7FDF0C48" w14:textId="77777777" w:rsidR="002E3C27" w:rsidRPr="00272B92" w:rsidRDefault="002E3C27" w:rsidP="001C3606">
            <w:pPr>
              <w:rPr>
                <w:rFonts w:ascii="Arial" w:hAnsi="Arial" w:cs="Arial"/>
                <w:b/>
                <w:sz w:val="18"/>
                <w:szCs w:val="18"/>
              </w:rPr>
            </w:pPr>
            <w:r w:rsidRPr="00272B92">
              <w:rPr>
                <w:rFonts w:ascii="Arial" w:hAnsi="Arial" w:cs="Arial"/>
                <w:b/>
                <w:sz w:val="18"/>
                <w:szCs w:val="18"/>
              </w:rPr>
              <w:t>Course Type</w:t>
            </w:r>
          </w:p>
        </w:tc>
        <w:tc>
          <w:tcPr>
            <w:tcW w:w="7741" w:type="dxa"/>
          </w:tcPr>
          <w:p w14:paraId="2AE716C6" w14:textId="77777777" w:rsidR="002E3C27" w:rsidRPr="00272B92" w:rsidRDefault="002E3C27" w:rsidP="001C3606">
            <w:pPr>
              <w:rPr>
                <w:rFonts w:ascii="Arial" w:hAnsi="Arial" w:cs="Arial"/>
                <w:iCs/>
                <w:sz w:val="18"/>
                <w:szCs w:val="18"/>
              </w:rPr>
            </w:pPr>
            <w:r w:rsidRPr="00272B92">
              <w:rPr>
                <w:rFonts w:ascii="MS Gothic" w:eastAsia="MS Gothic" w:hAnsi="MS Gothic" w:cs="MS Gothic" w:hint="eastAsia"/>
                <w:iCs/>
                <w:sz w:val="18"/>
                <w:szCs w:val="18"/>
              </w:rPr>
              <w:t>☒</w:t>
            </w:r>
            <w:r w:rsidRPr="00272B92">
              <w:rPr>
                <w:rFonts w:ascii="Arial" w:hAnsi="Arial" w:cs="Arial"/>
                <w:iCs/>
                <w:sz w:val="18"/>
                <w:szCs w:val="18"/>
              </w:rPr>
              <w:t xml:space="preserve"> Theory         </w:t>
            </w:r>
            <w:r w:rsidRPr="00272B92">
              <w:rPr>
                <w:rFonts w:ascii="MS Gothic" w:eastAsia="MS Gothic" w:hAnsi="MS Gothic" w:cs="MS Gothic" w:hint="eastAsia"/>
                <w:iCs/>
                <w:sz w:val="18"/>
                <w:szCs w:val="18"/>
              </w:rPr>
              <w:t>☐</w:t>
            </w:r>
            <w:r w:rsidRPr="00272B92">
              <w:rPr>
                <w:rFonts w:ascii="Arial" w:hAnsi="Arial" w:cs="Arial"/>
                <w:iCs/>
                <w:sz w:val="18"/>
                <w:szCs w:val="18"/>
              </w:rPr>
              <w:t xml:space="preserve"> Laboratory work         </w:t>
            </w:r>
            <w:r w:rsidRPr="00272B92">
              <w:rPr>
                <w:rFonts w:ascii="MS Gothic" w:eastAsia="MS Gothic" w:hAnsi="MS Gothic" w:cs="MS Gothic" w:hint="eastAsia"/>
                <w:iCs/>
                <w:sz w:val="18"/>
                <w:szCs w:val="18"/>
              </w:rPr>
              <w:t>☐</w:t>
            </w:r>
            <w:r w:rsidRPr="00272B92">
              <w:rPr>
                <w:rFonts w:ascii="Arial" w:hAnsi="Arial" w:cs="Arial"/>
                <w:iCs/>
                <w:sz w:val="18"/>
                <w:szCs w:val="18"/>
              </w:rPr>
              <w:t xml:space="preserve"> Project work      </w:t>
            </w:r>
            <w:r w:rsidRPr="00272B92">
              <w:rPr>
                <w:rFonts w:ascii="MS Gothic" w:eastAsia="MS Gothic" w:hAnsi="MS Gothic" w:cs="MS Gothic" w:hint="eastAsia"/>
                <w:iCs/>
                <w:sz w:val="18"/>
                <w:szCs w:val="18"/>
              </w:rPr>
              <w:t>☐</w:t>
            </w:r>
            <w:r w:rsidRPr="00272B92">
              <w:rPr>
                <w:rFonts w:ascii="Arial" w:hAnsi="Arial" w:cs="Arial"/>
                <w:iCs/>
                <w:sz w:val="18"/>
                <w:szCs w:val="18"/>
              </w:rPr>
              <w:t xml:space="preserve"> Viva Voce  </w:t>
            </w:r>
          </w:p>
        </w:tc>
      </w:tr>
      <w:tr w:rsidR="002E3C27" w:rsidRPr="00272B92" w14:paraId="619CB713" w14:textId="77777777" w:rsidTr="001C3606">
        <w:trPr>
          <w:trHeight w:val="238"/>
          <w:jc w:val="center"/>
        </w:trPr>
        <w:tc>
          <w:tcPr>
            <w:tcW w:w="1439" w:type="dxa"/>
          </w:tcPr>
          <w:p w14:paraId="7E146DB8" w14:textId="77777777" w:rsidR="002E3C27" w:rsidRPr="00272B92" w:rsidRDefault="002E3C27" w:rsidP="001C3606">
            <w:pPr>
              <w:ind w:left="2160" w:hanging="2160"/>
              <w:rPr>
                <w:rFonts w:ascii="Arial" w:hAnsi="Arial" w:cs="Arial"/>
                <w:b/>
                <w:bCs/>
                <w:sz w:val="18"/>
                <w:szCs w:val="18"/>
              </w:rPr>
            </w:pPr>
            <w:r w:rsidRPr="00272B92">
              <w:rPr>
                <w:rFonts w:ascii="Arial" w:hAnsi="Arial" w:cs="Arial"/>
                <w:b/>
                <w:bCs/>
                <w:sz w:val="18"/>
                <w:szCs w:val="18"/>
              </w:rPr>
              <w:t>Motivation</w:t>
            </w:r>
          </w:p>
        </w:tc>
        <w:tc>
          <w:tcPr>
            <w:tcW w:w="7741" w:type="dxa"/>
          </w:tcPr>
          <w:p w14:paraId="70C21B42" w14:textId="77777777" w:rsidR="002E3C27" w:rsidRPr="00272B92" w:rsidRDefault="002E3C27" w:rsidP="001C3606">
            <w:pPr>
              <w:rPr>
                <w:rFonts w:ascii="Arial" w:hAnsi="Arial" w:cs="Arial"/>
                <w:b/>
                <w:iCs/>
                <w:sz w:val="18"/>
                <w:szCs w:val="18"/>
              </w:rPr>
            </w:pPr>
            <w:r w:rsidRPr="00272B92">
              <w:rPr>
                <w:rFonts w:ascii="Arial" w:hAnsi="Arial" w:cs="Arial"/>
                <w:sz w:val="18"/>
                <w:szCs w:val="18"/>
                <w:lang w:bidi="ar-SA"/>
              </w:rPr>
              <w:t xml:space="preserve">To be able to communicate through </w:t>
            </w:r>
            <w:r w:rsidRPr="00272B92">
              <w:rPr>
                <w:rStyle w:val="st"/>
                <w:rFonts w:ascii="Arial" w:hAnsi="Arial" w:cs="Arial"/>
                <w:sz w:val="18"/>
                <w:szCs w:val="18"/>
              </w:rPr>
              <w:t xml:space="preserve">one of the most dominating </w:t>
            </w:r>
            <w:r w:rsidRPr="00272B92">
              <w:rPr>
                <w:rStyle w:val="Emphasis"/>
                <w:rFonts w:ascii="Arial" w:hAnsi="Arial" w:cs="Arial"/>
                <w:sz w:val="18"/>
                <w:szCs w:val="18"/>
              </w:rPr>
              <w:t>language</w:t>
            </w:r>
            <w:r w:rsidRPr="00272B92">
              <w:rPr>
                <w:rStyle w:val="st"/>
                <w:rFonts w:ascii="Arial" w:hAnsi="Arial" w:cs="Arial"/>
                <w:sz w:val="18"/>
                <w:szCs w:val="18"/>
              </w:rPr>
              <w:t xml:space="preserve"> of the world, which is having its impact on every field of work</w:t>
            </w:r>
            <w:r w:rsidRPr="00272B92">
              <w:rPr>
                <w:rFonts w:ascii="Arial" w:hAnsi="Arial" w:cs="Arial"/>
                <w:sz w:val="18"/>
                <w:szCs w:val="18"/>
                <w:lang w:bidi="ar-SA"/>
              </w:rPr>
              <w:t>, English.</w:t>
            </w:r>
          </w:p>
        </w:tc>
      </w:tr>
      <w:tr w:rsidR="002E3C27" w:rsidRPr="00272B92" w14:paraId="061228A6" w14:textId="77777777" w:rsidTr="001C3606">
        <w:trPr>
          <w:trHeight w:val="238"/>
          <w:jc w:val="center"/>
        </w:trPr>
        <w:tc>
          <w:tcPr>
            <w:tcW w:w="9180" w:type="dxa"/>
            <w:gridSpan w:val="2"/>
          </w:tcPr>
          <w:p w14:paraId="542836BB" w14:textId="77777777" w:rsidR="002E3C27" w:rsidRPr="00272B92" w:rsidRDefault="002E3C27" w:rsidP="001C3606">
            <w:pPr>
              <w:rPr>
                <w:rFonts w:ascii="Arial" w:hAnsi="Arial" w:cs="Arial"/>
                <w:b/>
                <w:bCs/>
                <w:sz w:val="18"/>
                <w:szCs w:val="18"/>
              </w:rPr>
            </w:pPr>
          </w:p>
          <w:p w14:paraId="25C8942E" w14:textId="77777777" w:rsidR="002E3C27" w:rsidRPr="00272B92" w:rsidRDefault="002E3C27" w:rsidP="001C3606">
            <w:pPr>
              <w:rPr>
                <w:rFonts w:ascii="Arial" w:hAnsi="Arial" w:cs="Arial"/>
                <w:b/>
                <w:bCs/>
                <w:sz w:val="18"/>
                <w:szCs w:val="18"/>
              </w:rPr>
            </w:pPr>
            <w:r w:rsidRPr="00272B92">
              <w:rPr>
                <w:rFonts w:ascii="Arial" w:hAnsi="Arial" w:cs="Arial"/>
                <w:b/>
                <w:bCs/>
                <w:sz w:val="18"/>
                <w:szCs w:val="18"/>
              </w:rPr>
              <w:t>Course Objective:</w:t>
            </w:r>
          </w:p>
          <w:p w14:paraId="1AE95FF0" w14:textId="77777777" w:rsidR="002E3C27" w:rsidRPr="00272B92" w:rsidRDefault="002E3C27" w:rsidP="001C3606">
            <w:pPr>
              <w:jc w:val="both"/>
              <w:rPr>
                <w:rFonts w:ascii="Arial" w:hAnsi="Arial" w:cs="Arial"/>
                <w:iCs/>
                <w:sz w:val="18"/>
                <w:szCs w:val="18"/>
              </w:rPr>
            </w:pPr>
            <w:r w:rsidRPr="00272B92">
              <w:rPr>
                <w:rFonts w:ascii="Arial" w:hAnsi="Arial" w:cs="Arial"/>
                <w:iCs/>
                <w:sz w:val="18"/>
                <w:szCs w:val="18"/>
              </w:rPr>
              <w:t>The course aims to give students a formal and methodical exposure to Academic and Technical writing and professional communication skills. It intends to teach students the tools for writing technical error free English. It also intends to grow effective and fast reading skill among the students. Students will also be taught to speak English with correct pronunciation and phonetics.</w:t>
            </w:r>
          </w:p>
        </w:tc>
      </w:tr>
    </w:tbl>
    <w:p w14:paraId="01AE0D19" w14:textId="77777777" w:rsidR="002E3C27" w:rsidRPr="00272B92" w:rsidRDefault="002E3C27" w:rsidP="002E3C27">
      <w:pPr>
        <w:jc w:val="center"/>
        <w:rPr>
          <w:rFonts w:ascii="Arial" w:hAnsi="Arial" w:cs="Arial"/>
          <w:sz w:val="18"/>
          <w:szCs w:val="18"/>
        </w:rPr>
      </w:pPr>
    </w:p>
    <w:p w14:paraId="0D3932AE" w14:textId="77777777" w:rsidR="002E3C27" w:rsidRPr="00272B92" w:rsidRDefault="002E3C27" w:rsidP="002E3C27">
      <w:pPr>
        <w:autoSpaceDE w:val="0"/>
        <w:autoSpaceDN w:val="0"/>
        <w:adjustRightInd w:val="0"/>
        <w:jc w:val="center"/>
        <w:rPr>
          <w:rFonts w:ascii="Arial" w:hAnsi="Arial" w:cs="Arial"/>
          <w:b/>
          <w:color w:val="000000"/>
          <w:sz w:val="18"/>
          <w:szCs w:val="18"/>
        </w:rPr>
      </w:pPr>
      <w:r w:rsidRPr="00272B92">
        <w:rPr>
          <w:rFonts w:ascii="Arial" w:hAnsi="Arial" w:cs="Arial"/>
          <w:b/>
          <w:color w:val="000000"/>
          <w:sz w:val="18"/>
          <w:szCs w:val="18"/>
        </w:rPr>
        <w:t>Course Outcomes (COs), Program Outcomes (POs) and Assessment:</w:t>
      </w:r>
    </w:p>
    <w:p w14:paraId="6659F256" w14:textId="77777777" w:rsidR="002E3C27" w:rsidRPr="00272B92"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2E3C27" w:rsidRPr="00272B92" w14:paraId="4B499676" w14:textId="77777777" w:rsidTr="001C3606">
        <w:trPr>
          <w:trHeight w:val="877"/>
          <w:jc w:val="center"/>
        </w:trPr>
        <w:tc>
          <w:tcPr>
            <w:tcW w:w="646" w:type="dxa"/>
            <w:vAlign w:val="center"/>
          </w:tcPr>
          <w:p w14:paraId="23B2B5C3"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 No.</w:t>
            </w:r>
          </w:p>
        </w:tc>
        <w:tc>
          <w:tcPr>
            <w:tcW w:w="1762" w:type="dxa"/>
            <w:vAlign w:val="center"/>
          </w:tcPr>
          <w:p w14:paraId="19F3ACF2"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 Statement</w:t>
            </w:r>
          </w:p>
        </w:tc>
        <w:tc>
          <w:tcPr>
            <w:tcW w:w="2357" w:type="dxa"/>
            <w:vAlign w:val="center"/>
          </w:tcPr>
          <w:p w14:paraId="343E6EBF"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Corresponding PO</w:t>
            </w:r>
          </w:p>
        </w:tc>
        <w:tc>
          <w:tcPr>
            <w:tcW w:w="1051" w:type="dxa"/>
            <w:vAlign w:val="center"/>
          </w:tcPr>
          <w:p w14:paraId="5A2B5D04"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Domain / level of learning taxonomy</w:t>
            </w:r>
          </w:p>
        </w:tc>
        <w:tc>
          <w:tcPr>
            <w:tcW w:w="1747" w:type="dxa"/>
            <w:vAlign w:val="center"/>
          </w:tcPr>
          <w:p w14:paraId="4C9C552B"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Delivery methods and activities</w:t>
            </w:r>
          </w:p>
        </w:tc>
        <w:tc>
          <w:tcPr>
            <w:tcW w:w="1612" w:type="dxa"/>
            <w:vAlign w:val="center"/>
          </w:tcPr>
          <w:p w14:paraId="247C2FFC"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Assessment tools</w:t>
            </w:r>
          </w:p>
        </w:tc>
      </w:tr>
      <w:tr w:rsidR="002E3C27" w:rsidRPr="00272B92" w14:paraId="04FC2FA2" w14:textId="77777777" w:rsidTr="001C3606">
        <w:trPr>
          <w:trHeight w:val="1646"/>
          <w:jc w:val="center"/>
        </w:trPr>
        <w:tc>
          <w:tcPr>
            <w:tcW w:w="646" w:type="dxa"/>
            <w:vAlign w:val="center"/>
          </w:tcPr>
          <w:p w14:paraId="611E0462"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CO1</w:t>
            </w:r>
          </w:p>
        </w:tc>
        <w:tc>
          <w:tcPr>
            <w:tcW w:w="1762" w:type="dxa"/>
            <w:vAlign w:val="center"/>
          </w:tcPr>
          <w:p w14:paraId="579B036F" w14:textId="77777777" w:rsidR="002E3C27" w:rsidRPr="00272B92" w:rsidRDefault="002E3C27" w:rsidP="001C3606">
            <w:pPr>
              <w:jc w:val="center"/>
              <w:rPr>
                <w:rFonts w:ascii="Arial" w:hAnsi="Arial" w:cs="Arial"/>
                <w:iCs/>
                <w:sz w:val="18"/>
                <w:szCs w:val="18"/>
              </w:rPr>
            </w:pPr>
            <w:r w:rsidRPr="00F26072">
              <w:rPr>
                <w:rFonts w:ascii="Arial" w:hAnsi="Arial" w:cs="Arial"/>
                <w:sz w:val="18"/>
                <w:szCs w:val="18"/>
              </w:rPr>
              <w:t>To</w:t>
            </w:r>
            <w:r>
              <w:rPr>
                <w:rFonts w:ascii="Arial" w:hAnsi="Arial" w:cs="Arial"/>
                <w:b/>
                <w:bCs/>
                <w:sz w:val="18"/>
                <w:szCs w:val="18"/>
              </w:rPr>
              <w:t xml:space="preserve"> u</w:t>
            </w:r>
            <w:r w:rsidRPr="00272B92">
              <w:rPr>
                <w:rFonts w:ascii="Arial" w:hAnsi="Arial" w:cs="Arial"/>
                <w:b/>
                <w:bCs/>
                <w:sz w:val="18"/>
                <w:szCs w:val="18"/>
              </w:rPr>
              <w:t>nderstand</w:t>
            </w:r>
            <w:r w:rsidRPr="00272B92">
              <w:rPr>
                <w:rFonts w:ascii="Arial" w:hAnsi="Arial" w:cs="Arial"/>
                <w:sz w:val="18"/>
                <w:szCs w:val="18"/>
              </w:rPr>
              <w:t xml:space="preserve"> and extract the essential information from a written or spoken text on a specific topic.</w:t>
            </w:r>
          </w:p>
        </w:tc>
        <w:tc>
          <w:tcPr>
            <w:tcW w:w="2357" w:type="dxa"/>
            <w:vAlign w:val="center"/>
          </w:tcPr>
          <w:p w14:paraId="70DF9F60" w14:textId="77777777" w:rsidR="002E3C27" w:rsidRDefault="002E3C27" w:rsidP="001C3606">
            <w:pPr>
              <w:jc w:val="center"/>
              <w:rPr>
                <w:rFonts w:ascii="Arial" w:hAnsi="Arial" w:cs="Arial"/>
                <w:iCs/>
                <w:sz w:val="18"/>
                <w:szCs w:val="18"/>
              </w:rPr>
            </w:pPr>
            <w:r w:rsidRPr="00272B92">
              <w:rPr>
                <w:rFonts w:ascii="Arial" w:hAnsi="Arial" w:cs="Arial"/>
                <w:b/>
                <w:bCs/>
                <w:sz w:val="18"/>
                <w:szCs w:val="18"/>
              </w:rPr>
              <w:t>Engineering knowledge</w:t>
            </w:r>
          </w:p>
          <w:p w14:paraId="4DF20ED9" w14:textId="77777777" w:rsidR="002E3C27" w:rsidRPr="00272B92" w:rsidRDefault="002E3C27" w:rsidP="001C3606">
            <w:pPr>
              <w:jc w:val="center"/>
              <w:rPr>
                <w:rFonts w:ascii="Arial" w:hAnsi="Arial" w:cs="Arial"/>
                <w:iCs/>
                <w:sz w:val="18"/>
                <w:szCs w:val="18"/>
              </w:rPr>
            </w:pPr>
            <w:r w:rsidRPr="00272B92">
              <w:rPr>
                <w:rFonts w:ascii="Arial" w:hAnsi="Arial" w:cs="Arial"/>
                <w:iCs/>
                <w:sz w:val="18"/>
                <w:szCs w:val="18"/>
              </w:rPr>
              <w:t>(PO1)</w:t>
            </w:r>
          </w:p>
        </w:tc>
        <w:tc>
          <w:tcPr>
            <w:tcW w:w="1051" w:type="dxa"/>
            <w:vAlign w:val="center"/>
          </w:tcPr>
          <w:p w14:paraId="5A30871A"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Cognitive domain – level 5</w:t>
            </w:r>
          </w:p>
        </w:tc>
        <w:tc>
          <w:tcPr>
            <w:tcW w:w="1747" w:type="dxa"/>
            <w:vAlign w:val="center"/>
          </w:tcPr>
          <w:p w14:paraId="12BBDC58"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Lecture Note</w:t>
            </w:r>
          </w:p>
          <w:p w14:paraId="4C00E506"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iCs/>
                <w:sz w:val="18"/>
                <w:szCs w:val="18"/>
              </w:rPr>
              <w:t xml:space="preserve"> </w:t>
            </w:r>
            <w:r w:rsidRPr="00272B92">
              <w:rPr>
                <w:rFonts w:ascii="Arial" w:hAnsi="Arial" w:cs="Arial"/>
                <w:color w:val="000000"/>
                <w:sz w:val="18"/>
                <w:szCs w:val="18"/>
              </w:rPr>
              <w:t>Text Book</w:t>
            </w:r>
          </w:p>
          <w:p w14:paraId="595EF4D7"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Audio/Video</w:t>
            </w:r>
          </w:p>
          <w:p w14:paraId="2AE3B7E5"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Web Material</w:t>
            </w:r>
          </w:p>
          <w:p w14:paraId="7D129338"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Journal paper</w:t>
            </w:r>
          </w:p>
        </w:tc>
        <w:tc>
          <w:tcPr>
            <w:tcW w:w="1612" w:type="dxa"/>
            <w:vAlign w:val="center"/>
          </w:tcPr>
          <w:p w14:paraId="4CA6D30A"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Class Test</w:t>
            </w:r>
          </w:p>
          <w:p w14:paraId="36FAFEAD"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Final Exam</w:t>
            </w:r>
          </w:p>
          <w:p w14:paraId="5608F6BB"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Assignment</w:t>
            </w:r>
          </w:p>
          <w:p w14:paraId="30EE5381"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Participation</w:t>
            </w:r>
          </w:p>
          <w:p w14:paraId="42064119" w14:textId="77777777" w:rsidR="002E3C27" w:rsidRPr="00272B92" w:rsidRDefault="002E3C27" w:rsidP="001C3606">
            <w:pPr>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Presentation</w:t>
            </w:r>
          </w:p>
        </w:tc>
      </w:tr>
      <w:tr w:rsidR="002E3C27" w:rsidRPr="00272B92" w14:paraId="4CB82730" w14:textId="77777777" w:rsidTr="001C3606">
        <w:trPr>
          <w:trHeight w:val="1583"/>
          <w:jc w:val="center"/>
        </w:trPr>
        <w:tc>
          <w:tcPr>
            <w:tcW w:w="646" w:type="dxa"/>
            <w:vAlign w:val="center"/>
          </w:tcPr>
          <w:p w14:paraId="59BBFB45"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CO2</w:t>
            </w:r>
          </w:p>
        </w:tc>
        <w:tc>
          <w:tcPr>
            <w:tcW w:w="1762" w:type="dxa"/>
            <w:vAlign w:val="center"/>
          </w:tcPr>
          <w:p w14:paraId="1BA3605C" w14:textId="77777777" w:rsidR="002E3C27" w:rsidRPr="00272B92" w:rsidRDefault="002E3C27" w:rsidP="001C3606">
            <w:pPr>
              <w:jc w:val="center"/>
              <w:rPr>
                <w:rFonts w:ascii="Arial" w:hAnsi="Arial" w:cs="Arial"/>
                <w:iCs/>
                <w:sz w:val="18"/>
                <w:szCs w:val="18"/>
              </w:rPr>
            </w:pPr>
            <w:r w:rsidRPr="00F26072">
              <w:rPr>
                <w:rFonts w:ascii="Arial" w:hAnsi="Arial" w:cs="Arial"/>
                <w:sz w:val="18"/>
                <w:szCs w:val="18"/>
              </w:rPr>
              <w:t>To</w:t>
            </w:r>
            <w:r>
              <w:rPr>
                <w:rFonts w:ascii="Arial" w:hAnsi="Arial" w:cs="Arial"/>
                <w:b/>
                <w:bCs/>
                <w:sz w:val="18"/>
                <w:szCs w:val="18"/>
              </w:rPr>
              <w:t xml:space="preserve"> p</w:t>
            </w:r>
            <w:r w:rsidRPr="00272B92">
              <w:rPr>
                <w:rFonts w:ascii="Arial" w:hAnsi="Arial" w:cs="Arial"/>
                <w:b/>
                <w:bCs/>
                <w:sz w:val="18"/>
                <w:szCs w:val="18"/>
              </w:rPr>
              <w:t>ractice</w:t>
            </w:r>
            <w:r w:rsidRPr="00272B92">
              <w:rPr>
                <w:rFonts w:ascii="Arial" w:hAnsi="Arial" w:cs="Arial"/>
                <w:sz w:val="18"/>
                <w:szCs w:val="18"/>
              </w:rPr>
              <w:t xml:space="preserve"> a variety of social functions including greetings, introductions and farewells.</w:t>
            </w:r>
          </w:p>
        </w:tc>
        <w:tc>
          <w:tcPr>
            <w:tcW w:w="2357" w:type="dxa"/>
            <w:vAlign w:val="center"/>
          </w:tcPr>
          <w:p w14:paraId="65B4582D" w14:textId="77777777" w:rsidR="002E3C27" w:rsidRDefault="002E3C27" w:rsidP="001C3606">
            <w:pPr>
              <w:jc w:val="center"/>
              <w:rPr>
                <w:rFonts w:ascii="Arial" w:hAnsi="Arial" w:cs="Arial"/>
                <w:iCs/>
                <w:sz w:val="18"/>
                <w:szCs w:val="18"/>
              </w:rPr>
            </w:pPr>
            <w:r w:rsidRPr="00272B92">
              <w:rPr>
                <w:rFonts w:ascii="Arial" w:hAnsi="Arial" w:cs="Arial"/>
                <w:b/>
                <w:bCs/>
                <w:sz w:val="18"/>
                <w:szCs w:val="18"/>
              </w:rPr>
              <w:t>Engineering knowledge</w:t>
            </w:r>
            <w:r w:rsidRPr="00272B92">
              <w:rPr>
                <w:rFonts w:ascii="Arial" w:hAnsi="Arial" w:cs="Arial"/>
                <w:iCs/>
                <w:sz w:val="18"/>
                <w:szCs w:val="18"/>
              </w:rPr>
              <w:t xml:space="preserve"> </w:t>
            </w:r>
          </w:p>
          <w:p w14:paraId="52A79D60" w14:textId="77777777" w:rsidR="002E3C27" w:rsidRDefault="002E3C27" w:rsidP="001C3606">
            <w:pPr>
              <w:jc w:val="center"/>
              <w:rPr>
                <w:rFonts w:ascii="Arial" w:hAnsi="Arial" w:cs="Arial"/>
                <w:iCs/>
                <w:sz w:val="18"/>
                <w:szCs w:val="18"/>
              </w:rPr>
            </w:pPr>
            <w:r w:rsidRPr="00272B92">
              <w:rPr>
                <w:rFonts w:ascii="Arial" w:hAnsi="Arial" w:cs="Arial"/>
                <w:iCs/>
                <w:sz w:val="18"/>
                <w:szCs w:val="18"/>
              </w:rPr>
              <w:t>(PO1)</w:t>
            </w:r>
          </w:p>
          <w:p w14:paraId="034D3C5A" w14:textId="77777777" w:rsidR="002E3C27" w:rsidRPr="00272B92" w:rsidRDefault="002E3C27" w:rsidP="001C3606">
            <w:pPr>
              <w:jc w:val="center"/>
              <w:rPr>
                <w:rFonts w:ascii="Arial" w:hAnsi="Arial" w:cs="Arial"/>
                <w:iCs/>
                <w:sz w:val="18"/>
                <w:szCs w:val="18"/>
              </w:rPr>
            </w:pPr>
            <w:r w:rsidRPr="00272B92">
              <w:rPr>
                <w:rFonts w:ascii="Arial" w:hAnsi="Arial" w:cs="Arial"/>
                <w:b/>
                <w:bCs/>
                <w:sz w:val="18"/>
                <w:szCs w:val="18"/>
              </w:rPr>
              <w:t xml:space="preserve">Problem analysis </w:t>
            </w:r>
            <w:r w:rsidRPr="00272B92">
              <w:rPr>
                <w:rFonts w:ascii="Arial" w:hAnsi="Arial" w:cs="Arial"/>
                <w:sz w:val="18"/>
                <w:szCs w:val="18"/>
              </w:rPr>
              <w:t>(PO2)</w:t>
            </w:r>
          </w:p>
        </w:tc>
        <w:tc>
          <w:tcPr>
            <w:tcW w:w="1051" w:type="dxa"/>
            <w:vAlign w:val="center"/>
          </w:tcPr>
          <w:p w14:paraId="4510FF51"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Cognitive domain – level 4</w:t>
            </w:r>
          </w:p>
        </w:tc>
        <w:tc>
          <w:tcPr>
            <w:tcW w:w="1747" w:type="dxa"/>
            <w:vAlign w:val="center"/>
          </w:tcPr>
          <w:p w14:paraId="381FB03A"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Lecture Note</w:t>
            </w:r>
          </w:p>
          <w:p w14:paraId="32B87DD5"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Text Book</w:t>
            </w:r>
          </w:p>
          <w:p w14:paraId="6AC02945"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Audio/Video</w:t>
            </w:r>
          </w:p>
          <w:p w14:paraId="68FC348D"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Web Material</w:t>
            </w:r>
          </w:p>
          <w:p w14:paraId="2E78E20F" w14:textId="77777777" w:rsidR="002E3C27" w:rsidRPr="00272B92" w:rsidRDefault="002E3C27" w:rsidP="001C3606">
            <w:pP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Journal paper</w:t>
            </w:r>
          </w:p>
        </w:tc>
        <w:tc>
          <w:tcPr>
            <w:tcW w:w="1612" w:type="dxa"/>
            <w:vAlign w:val="center"/>
          </w:tcPr>
          <w:p w14:paraId="6E85354F"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iCs/>
                <w:sz w:val="18"/>
                <w:szCs w:val="18"/>
              </w:rPr>
              <w:t xml:space="preserve"> </w:t>
            </w:r>
            <w:r w:rsidRPr="00272B92">
              <w:rPr>
                <w:rFonts w:ascii="Arial" w:hAnsi="Arial" w:cs="Arial"/>
                <w:color w:val="000000"/>
                <w:sz w:val="18"/>
                <w:szCs w:val="18"/>
              </w:rPr>
              <w:t>Class Test</w:t>
            </w:r>
          </w:p>
          <w:p w14:paraId="075B0C11"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Final Exam</w:t>
            </w:r>
          </w:p>
          <w:p w14:paraId="4AEA9F19"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iCs/>
                <w:sz w:val="18"/>
                <w:szCs w:val="18"/>
              </w:rPr>
              <w:t xml:space="preserve"> </w:t>
            </w:r>
            <w:r w:rsidRPr="00272B92">
              <w:rPr>
                <w:rFonts w:ascii="Arial" w:hAnsi="Arial" w:cs="Arial"/>
                <w:color w:val="000000"/>
                <w:sz w:val="18"/>
                <w:szCs w:val="18"/>
              </w:rPr>
              <w:t>Assignment</w:t>
            </w:r>
          </w:p>
          <w:p w14:paraId="25E66165"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Participation</w:t>
            </w:r>
          </w:p>
          <w:p w14:paraId="123314F8"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Presentation</w:t>
            </w:r>
          </w:p>
        </w:tc>
      </w:tr>
      <w:tr w:rsidR="002E3C27" w:rsidRPr="00272B92" w14:paraId="1583D7A1" w14:textId="77777777" w:rsidTr="001C3606">
        <w:trPr>
          <w:trHeight w:val="1700"/>
          <w:jc w:val="center"/>
        </w:trPr>
        <w:tc>
          <w:tcPr>
            <w:tcW w:w="646" w:type="dxa"/>
            <w:vAlign w:val="center"/>
          </w:tcPr>
          <w:p w14:paraId="4FC44603"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CO3</w:t>
            </w:r>
          </w:p>
        </w:tc>
        <w:tc>
          <w:tcPr>
            <w:tcW w:w="1762" w:type="dxa"/>
            <w:vAlign w:val="center"/>
          </w:tcPr>
          <w:p w14:paraId="37BEB84F" w14:textId="77777777" w:rsidR="002E3C27" w:rsidRPr="00272B92" w:rsidRDefault="002E3C27" w:rsidP="001C3606">
            <w:pPr>
              <w:jc w:val="center"/>
              <w:rPr>
                <w:rFonts w:ascii="Arial" w:hAnsi="Arial" w:cs="Arial"/>
                <w:iCs/>
                <w:sz w:val="18"/>
                <w:szCs w:val="18"/>
              </w:rPr>
            </w:pPr>
            <w:r w:rsidRPr="00F26072">
              <w:rPr>
                <w:rFonts w:ascii="Arial" w:hAnsi="Arial" w:cs="Arial"/>
                <w:iCs/>
                <w:sz w:val="18"/>
                <w:szCs w:val="18"/>
              </w:rPr>
              <w:t>To</w:t>
            </w:r>
            <w:r>
              <w:rPr>
                <w:rFonts w:ascii="Arial" w:hAnsi="Arial" w:cs="Arial"/>
                <w:b/>
                <w:bCs/>
                <w:iCs/>
                <w:sz w:val="18"/>
                <w:szCs w:val="18"/>
              </w:rPr>
              <w:t xml:space="preserve"> e</w:t>
            </w:r>
            <w:r w:rsidRPr="00272B92">
              <w:rPr>
                <w:rFonts w:ascii="Arial" w:hAnsi="Arial" w:cs="Arial"/>
                <w:b/>
                <w:bCs/>
                <w:iCs/>
                <w:sz w:val="18"/>
                <w:szCs w:val="18"/>
              </w:rPr>
              <w:t>xamine</w:t>
            </w:r>
            <w:r w:rsidRPr="00272B92">
              <w:rPr>
                <w:rFonts w:ascii="Arial" w:hAnsi="Arial" w:cs="Arial"/>
                <w:bCs/>
                <w:iCs/>
                <w:sz w:val="18"/>
                <w:szCs w:val="18"/>
              </w:rPr>
              <w:t xml:space="preserve"> and Integrate information from various texts on the same subject, in order to write or speak on the subject knowledgeably.</w:t>
            </w:r>
          </w:p>
        </w:tc>
        <w:tc>
          <w:tcPr>
            <w:tcW w:w="2357" w:type="dxa"/>
            <w:vAlign w:val="center"/>
          </w:tcPr>
          <w:p w14:paraId="2AB172A9" w14:textId="77777777" w:rsidR="002E3C27" w:rsidRDefault="002E3C27" w:rsidP="001C3606">
            <w:pPr>
              <w:jc w:val="center"/>
              <w:rPr>
                <w:rFonts w:ascii="Arial" w:hAnsi="Arial" w:cs="Arial"/>
                <w:b/>
                <w:bCs/>
                <w:iCs/>
                <w:sz w:val="18"/>
                <w:szCs w:val="18"/>
              </w:rPr>
            </w:pPr>
            <w:r w:rsidRPr="00272B92">
              <w:rPr>
                <w:rFonts w:ascii="Arial" w:hAnsi="Arial" w:cs="Arial"/>
                <w:b/>
                <w:bCs/>
                <w:iCs/>
                <w:sz w:val="18"/>
                <w:szCs w:val="18"/>
              </w:rPr>
              <w:t>Investigation</w:t>
            </w:r>
          </w:p>
          <w:p w14:paraId="74888D91" w14:textId="77777777" w:rsidR="002E3C27" w:rsidRDefault="002E3C27" w:rsidP="001C3606">
            <w:pPr>
              <w:jc w:val="center"/>
              <w:rPr>
                <w:rFonts w:ascii="Arial" w:hAnsi="Arial" w:cs="Arial"/>
                <w:iCs/>
                <w:sz w:val="18"/>
                <w:szCs w:val="18"/>
              </w:rPr>
            </w:pPr>
            <w:r w:rsidRPr="00272B92">
              <w:rPr>
                <w:rFonts w:ascii="Arial" w:hAnsi="Arial" w:cs="Arial"/>
                <w:iCs/>
                <w:sz w:val="18"/>
                <w:szCs w:val="18"/>
              </w:rPr>
              <w:t>(PO4),</w:t>
            </w:r>
          </w:p>
          <w:p w14:paraId="35ABDB27" w14:textId="77777777" w:rsidR="002E3C27" w:rsidRPr="00272B92" w:rsidRDefault="002E3C27" w:rsidP="001C3606">
            <w:pPr>
              <w:jc w:val="center"/>
              <w:rPr>
                <w:rFonts w:ascii="Arial" w:hAnsi="Arial" w:cs="Arial"/>
                <w:iCs/>
                <w:sz w:val="18"/>
                <w:szCs w:val="18"/>
              </w:rPr>
            </w:pPr>
            <w:r w:rsidRPr="00272B92">
              <w:rPr>
                <w:rFonts w:ascii="Arial" w:hAnsi="Arial" w:cs="Arial"/>
                <w:b/>
                <w:bCs/>
                <w:iCs/>
                <w:sz w:val="18"/>
                <w:szCs w:val="18"/>
              </w:rPr>
              <w:t>Life-long Learning</w:t>
            </w:r>
            <w:r w:rsidRPr="00272B92">
              <w:rPr>
                <w:rFonts w:ascii="Arial" w:hAnsi="Arial" w:cs="Arial"/>
                <w:iCs/>
                <w:sz w:val="18"/>
                <w:szCs w:val="18"/>
              </w:rPr>
              <w:t xml:space="preserve"> (P12)</w:t>
            </w:r>
          </w:p>
        </w:tc>
        <w:tc>
          <w:tcPr>
            <w:tcW w:w="1051" w:type="dxa"/>
            <w:vAlign w:val="center"/>
          </w:tcPr>
          <w:p w14:paraId="1D033B2A" w14:textId="77777777" w:rsidR="002E3C27" w:rsidRPr="00272B92" w:rsidRDefault="002E3C27" w:rsidP="001C3606">
            <w:pPr>
              <w:jc w:val="center"/>
              <w:rPr>
                <w:rFonts w:ascii="Arial" w:hAnsi="Arial" w:cs="Arial"/>
                <w:color w:val="000000"/>
                <w:sz w:val="18"/>
                <w:szCs w:val="18"/>
              </w:rPr>
            </w:pPr>
            <w:r w:rsidRPr="00272B92">
              <w:rPr>
                <w:rFonts w:ascii="Arial" w:hAnsi="Arial" w:cs="Arial"/>
                <w:color w:val="000000"/>
                <w:sz w:val="18"/>
                <w:szCs w:val="18"/>
              </w:rPr>
              <w:t>Cognitive domain – level 3</w:t>
            </w:r>
          </w:p>
        </w:tc>
        <w:tc>
          <w:tcPr>
            <w:tcW w:w="1747" w:type="dxa"/>
            <w:vAlign w:val="center"/>
          </w:tcPr>
          <w:p w14:paraId="2001857D"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Lecture Note</w:t>
            </w:r>
          </w:p>
          <w:p w14:paraId="756ACDF8"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Text Book</w:t>
            </w:r>
          </w:p>
          <w:p w14:paraId="1D6CA0D3"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Audio/Video</w:t>
            </w:r>
          </w:p>
          <w:p w14:paraId="6B6290B2" w14:textId="77777777" w:rsidR="002E3C27" w:rsidRPr="00272B92" w:rsidRDefault="002E3C27" w:rsidP="001C3606">
            <w:pPr>
              <w:spacing w:line="276" w:lineRule="auto"/>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iCs/>
                <w:sz w:val="18"/>
                <w:szCs w:val="18"/>
              </w:rPr>
              <w:t xml:space="preserve"> </w:t>
            </w:r>
            <w:r w:rsidRPr="00272B92">
              <w:rPr>
                <w:rFonts w:ascii="Arial" w:hAnsi="Arial" w:cs="Arial"/>
                <w:color w:val="000000"/>
                <w:sz w:val="18"/>
                <w:szCs w:val="18"/>
              </w:rPr>
              <w:t>Web Material</w:t>
            </w:r>
          </w:p>
          <w:p w14:paraId="3F55F8E5" w14:textId="77777777" w:rsidR="002E3C27" w:rsidRPr="00272B92" w:rsidRDefault="002E3C27" w:rsidP="001C3606">
            <w:pP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Journal paper</w:t>
            </w:r>
          </w:p>
        </w:tc>
        <w:tc>
          <w:tcPr>
            <w:tcW w:w="1612" w:type="dxa"/>
            <w:vAlign w:val="center"/>
          </w:tcPr>
          <w:p w14:paraId="603A4953"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iCs/>
                <w:sz w:val="18"/>
                <w:szCs w:val="18"/>
              </w:rPr>
              <w:t xml:space="preserve"> </w:t>
            </w:r>
            <w:r w:rsidRPr="00272B92">
              <w:rPr>
                <w:rFonts w:ascii="Arial" w:hAnsi="Arial" w:cs="Arial"/>
                <w:color w:val="000000"/>
                <w:sz w:val="18"/>
                <w:szCs w:val="18"/>
              </w:rPr>
              <w:t>Class Test</w:t>
            </w:r>
          </w:p>
          <w:p w14:paraId="371BD0B7"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hAnsi="Arial" w:cs="Arial"/>
                <w:color w:val="000000"/>
                <w:sz w:val="18"/>
                <w:szCs w:val="18"/>
              </w:rPr>
              <w:t xml:space="preserve"> Final Exam</w:t>
            </w:r>
          </w:p>
          <w:p w14:paraId="4122D4F9"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Assignment</w:t>
            </w:r>
          </w:p>
          <w:p w14:paraId="70511BC9" w14:textId="77777777" w:rsidR="002E3C27" w:rsidRPr="00272B92" w:rsidRDefault="002E3C27" w:rsidP="001C3606">
            <w:pPr>
              <w:spacing w:line="276" w:lineRule="auto"/>
              <w:jc w:val="center"/>
              <w:rPr>
                <w:rFonts w:ascii="Arial" w:hAnsi="Arial" w:cs="Arial"/>
                <w:color w:val="000000"/>
                <w:sz w:val="18"/>
                <w:szCs w:val="18"/>
              </w:rPr>
            </w:pPr>
            <w:r w:rsidRPr="00272B92">
              <w:rPr>
                <w:rFonts w:ascii="MS Gothic" w:eastAsia="MS Gothic" w:hAnsi="MS Gothic" w:cs="MS Gothic" w:hint="eastAsia"/>
                <w:color w:val="000000"/>
                <w:sz w:val="18"/>
                <w:szCs w:val="18"/>
              </w:rPr>
              <w:t>☐</w:t>
            </w:r>
            <w:r w:rsidRPr="00272B92">
              <w:rPr>
                <w:rFonts w:ascii="Arial" w:hAnsi="Arial" w:cs="Arial"/>
                <w:color w:val="000000"/>
                <w:sz w:val="18"/>
                <w:szCs w:val="18"/>
              </w:rPr>
              <w:t xml:space="preserve"> Participation</w:t>
            </w:r>
          </w:p>
          <w:p w14:paraId="72A3EB39" w14:textId="77777777" w:rsidR="002E3C27" w:rsidRPr="00272B92" w:rsidRDefault="002E3C27" w:rsidP="001C3606">
            <w:pPr>
              <w:jc w:val="center"/>
              <w:rPr>
                <w:rFonts w:ascii="Arial" w:hAnsi="Arial" w:cs="Arial"/>
                <w:color w:val="000000"/>
                <w:sz w:val="18"/>
                <w:szCs w:val="18"/>
              </w:rPr>
            </w:pPr>
            <w:r w:rsidRPr="00272B92">
              <w:rPr>
                <w:rFonts w:ascii="MS Gothic" w:eastAsia="MS Gothic" w:hAnsi="MS Gothic" w:cs="MS Gothic" w:hint="eastAsia"/>
                <w:iCs/>
                <w:sz w:val="18"/>
                <w:szCs w:val="18"/>
              </w:rPr>
              <w:t>☒</w:t>
            </w:r>
            <w:r w:rsidRPr="00272B92">
              <w:rPr>
                <w:rFonts w:ascii="Arial" w:eastAsia="MS Gothic" w:hAnsi="Arial" w:cs="Arial"/>
                <w:color w:val="000000"/>
                <w:sz w:val="18"/>
                <w:szCs w:val="18"/>
              </w:rPr>
              <w:t xml:space="preserve"> </w:t>
            </w:r>
            <w:r w:rsidRPr="00272B92">
              <w:rPr>
                <w:rFonts w:ascii="Arial" w:hAnsi="Arial" w:cs="Arial"/>
                <w:color w:val="000000"/>
                <w:sz w:val="18"/>
                <w:szCs w:val="18"/>
              </w:rPr>
              <w:t>Presentation</w:t>
            </w:r>
          </w:p>
        </w:tc>
      </w:tr>
    </w:tbl>
    <w:p w14:paraId="7DF400F1" w14:textId="77777777" w:rsidR="002E3C27" w:rsidRPr="00272B92" w:rsidRDefault="002E3C27" w:rsidP="002E3C27">
      <w:pPr>
        <w:autoSpaceDE w:val="0"/>
        <w:autoSpaceDN w:val="0"/>
        <w:adjustRightInd w:val="0"/>
        <w:jc w:val="center"/>
        <w:rPr>
          <w:rFonts w:ascii="Arial" w:hAnsi="Arial" w:cs="Arial"/>
          <w:b/>
          <w:color w:val="000000"/>
          <w:sz w:val="18"/>
          <w:szCs w:val="18"/>
        </w:rPr>
      </w:pPr>
    </w:p>
    <w:tbl>
      <w:tblPr>
        <w:tblW w:w="9097" w:type="dxa"/>
        <w:jc w:val="center"/>
        <w:tblLook w:val="04A0" w:firstRow="1" w:lastRow="0" w:firstColumn="1" w:lastColumn="0" w:noHBand="0" w:noVBand="1"/>
      </w:tblPr>
      <w:tblGrid>
        <w:gridCol w:w="9097"/>
      </w:tblGrid>
      <w:tr w:rsidR="002E3C27" w:rsidRPr="00272B92" w14:paraId="5DF60DEA" w14:textId="77777777" w:rsidTr="001C3606">
        <w:trPr>
          <w:jc w:val="center"/>
        </w:trPr>
        <w:tc>
          <w:tcPr>
            <w:tcW w:w="9097" w:type="dxa"/>
          </w:tcPr>
          <w:p w14:paraId="14D52C5E" w14:textId="77777777" w:rsidR="002E3C27" w:rsidRPr="00272B92" w:rsidRDefault="002E3C27" w:rsidP="001C3606">
            <w:pPr>
              <w:rPr>
                <w:rFonts w:ascii="Arial" w:hAnsi="Arial" w:cs="Arial"/>
                <w:b/>
                <w:color w:val="000000"/>
                <w:sz w:val="18"/>
                <w:szCs w:val="18"/>
              </w:rPr>
            </w:pPr>
          </w:p>
          <w:p w14:paraId="5113CDB7" w14:textId="77777777" w:rsidR="002E3C27" w:rsidRPr="00272B92" w:rsidRDefault="002E3C27" w:rsidP="001C3606">
            <w:pPr>
              <w:rPr>
                <w:rFonts w:ascii="Arial" w:hAnsi="Arial" w:cs="Arial"/>
                <w:b/>
                <w:color w:val="000000"/>
                <w:sz w:val="18"/>
                <w:szCs w:val="18"/>
              </w:rPr>
            </w:pPr>
            <w:r w:rsidRPr="00272B92">
              <w:rPr>
                <w:rFonts w:ascii="Arial" w:hAnsi="Arial" w:cs="Arial"/>
                <w:b/>
                <w:color w:val="000000"/>
                <w:sz w:val="18"/>
                <w:szCs w:val="18"/>
              </w:rPr>
              <w:t>Assessment and Marks Distribution:</w:t>
            </w:r>
          </w:p>
          <w:p w14:paraId="7FC7CED3" w14:textId="77777777" w:rsidR="002E3C27" w:rsidRPr="00272B92" w:rsidRDefault="002E3C27" w:rsidP="001C3606">
            <w:pPr>
              <w:rPr>
                <w:rFonts w:ascii="Arial" w:hAnsi="Arial" w:cs="Arial"/>
                <w:bCs/>
                <w:color w:val="000000"/>
                <w:sz w:val="18"/>
                <w:szCs w:val="18"/>
              </w:rPr>
            </w:pPr>
            <w:r w:rsidRPr="00272B92">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2F5683B1" w14:textId="77777777" w:rsidR="002E3C27" w:rsidRPr="00272B92" w:rsidRDefault="002E3C27" w:rsidP="001C3606">
            <w:pPr>
              <w:rPr>
                <w:rFonts w:ascii="Arial" w:hAnsi="Arial" w:cs="Arial"/>
                <w:bCs/>
                <w:color w:val="000000"/>
                <w:sz w:val="18"/>
                <w:szCs w:val="18"/>
              </w:rPr>
            </w:pPr>
            <w:r w:rsidRPr="00272B92">
              <w:rPr>
                <w:rFonts w:ascii="Arial" w:hAnsi="Arial" w:cs="Arial"/>
                <w:bCs/>
                <w:color w:val="000000"/>
                <w:sz w:val="18"/>
                <w:szCs w:val="18"/>
              </w:rPr>
              <w:tab/>
              <w:t>Class tests + Assignments due in different times of the semester (</w:t>
            </w:r>
            <w:r>
              <w:rPr>
                <w:rFonts w:ascii="Arial" w:hAnsi="Arial" w:cs="Arial"/>
                <w:bCs/>
                <w:color w:val="000000"/>
                <w:sz w:val="18"/>
                <w:szCs w:val="18"/>
              </w:rPr>
              <w:t>15</w:t>
            </w:r>
            <w:r w:rsidRPr="00272B92">
              <w:rPr>
                <w:rFonts w:ascii="Arial" w:hAnsi="Arial" w:cs="Arial"/>
                <w:bCs/>
                <w:color w:val="000000"/>
                <w:sz w:val="18"/>
                <w:szCs w:val="18"/>
              </w:rPr>
              <w:t>%)</w:t>
            </w:r>
          </w:p>
          <w:p w14:paraId="2506EDB3" w14:textId="77777777" w:rsidR="002E3C27" w:rsidRPr="00272B92" w:rsidRDefault="002E3C27" w:rsidP="001C3606">
            <w:pPr>
              <w:rPr>
                <w:rFonts w:ascii="Arial" w:hAnsi="Arial" w:cs="Arial"/>
                <w:bCs/>
                <w:color w:val="000000"/>
                <w:sz w:val="18"/>
                <w:szCs w:val="18"/>
              </w:rPr>
            </w:pPr>
            <w:r w:rsidRPr="00272B92">
              <w:rPr>
                <w:rFonts w:ascii="Arial" w:hAnsi="Arial" w:cs="Arial"/>
                <w:bCs/>
                <w:color w:val="000000"/>
                <w:sz w:val="18"/>
                <w:szCs w:val="18"/>
              </w:rPr>
              <w:tab/>
            </w:r>
            <w:r>
              <w:rPr>
                <w:rFonts w:ascii="Arial" w:hAnsi="Arial" w:cs="Arial"/>
                <w:bCs/>
                <w:color w:val="000000"/>
                <w:sz w:val="18"/>
                <w:szCs w:val="18"/>
              </w:rPr>
              <w:t>A comprehensive final exam (80</w:t>
            </w:r>
            <w:r w:rsidRPr="00272B92">
              <w:rPr>
                <w:rFonts w:ascii="Arial" w:hAnsi="Arial" w:cs="Arial"/>
                <w:bCs/>
                <w:color w:val="000000"/>
                <w:sz w:val="18"/>
                <w:szCs w:val="18"/>
              </w:rPr>
              <w:t xml:space="preserve">%), Total Time: 3 hours. </w:t>
            </w:r>
          </w:p>
          <w:p w14:paraId="15D9C20C" w14:textId="77777777" w:rsidR="002E3C27" w:rsidRPr="00272B92" w:rsidRDefault="002E3C27" w:rsidP="001C3606">
            <w:pPr>
              <w:rPr>
                <w:rFonts w:ascii="Arial" w:hAnsi="Arial" w:cs="Arial"/>
                <w:b/>
                <w:color w:val="000000"/>
                <w:sz w:val="18"/>
                <w:szCs w:val="18"/>
              </w:rPr>
            </w:pPr>
            <w:r>
              <w:rPr>
                <w:rFonts w:ascii="Arial" w:hAnsi="Arial" w:cs="Arial"/>
                <w:bCs/>
                <w:color w:val="000000"/>
                <w:sz w:val="18"/>
                <w:szCs w:val="18"/>
              </w:rPr>
              <w:tab/>
              <w:t>A class participation mark (5</w:t>
            </w:r>
            <w:r w:rsidRPr="00272B92">
              <w:rPr>
                <w:rFonts w:ascii="Arial" w:hAnsi="Arial" w:cs="Arial"/>
                <w:bCs/>
                <w:color w:val="000000"/>
                <w:sz w:val="18"/>
                <w:szCs w:val="18"/>
              </w:rPr>
              <w:t>%).</w:t>
            </w:r>
          </w:p>
        </w:tc>
      </w:tr>
      <w:tr w:rsidR="002E3C27" w:rsidRPr="00272B92" w14:paraId="5D3B7BDF" w14:textId="77777777" w:rsidTr="001C3606">
        <w:trPr>
          <w:jc w:val="center"/>
        </w:trPr>
        <w:tc>
          <w:tcPr>
            <w:tcW w:w="9097" w:type="dxa"/>
          </w:tcPr>
          <w:p w14:paraId="4380B5C1" w14:textId="77777777" w:rsidR="002E3C27" w:rsidRPr="00272B92" w:rsidRDefault="002E3C27" w:rsidP="001C3606">
            <w:pPr>
              <w:spacing w:after="120"/>
              <w:rPr>
                <w:rFonts w:ascii="Arial" w:hAnsi="Arial" w:cs="Arial"/>
                <w:b/>
                <w:bCs/>
                <w:iCs/>
                <w:sz w:val="18"/>
                <w:szCs w:val="18"/>
              </w:rPr>
            </w:pPr>
          </w:p>
          <w:p w14:paraId="3BC98E98" w14:textId="77777777" w:rsidR="002E3C27" w:rsidRPr="00272B92" w:rsidRDefault="002E3C27" w:rsidP="001C3606">
            <w:pPr>
              <w:spacing w:after="120"/>
              <w:rPr>
                <w:rFonts w:ascii="Arial" w:hAnsi="Arial" w:cs="Arial"/>
                <w:b/>
                <w:bCs/>
                <w:iCs/>
                <w:sz w:val="18"/>
                <w:szCs w:val="18"/>
              </w:rPr>
            </w:pPr>
            <w:r w:rsidRPr="00272B92">
              <w:rPr>
                <w:rFonts w:ascii="Arial" w:hAnsi="Arial" w:cs="Arial"/>
                <w:b/>
                <w:bCs/>
                <w:iCs/>
                <w:sz w:val="18"/>
                <w:szCs w:val="18"/>
              </w:rPr>
              <w:t>Course Contents:</w:t>
            </w:r>
          </w:p>
          <w:p w14:paraId="3E70431F" w14:textId="77777777" w:rsidR="002E3C27" w:rsidRPr="00272B92" w:rsidRDefault="002E3C27" w:rsidP="001C3606">
            <w:pPr>
              <w:spacing w:before="120" w:after="120"/>
              <w:jc w:val="both"/>
              <w:rPr>
                <w:rFonts w:ascii="Arial" w:hAnsi="Arial" w:cs="Arial"/>
                <w:sz w:val="18"/>
                <w:szCs w:val="18"/>
              </w:rPr>
            </w:pPr>
            <w:r w:rsidRPr="00272B92">
              <w:rPr>
                <w:rFonts w:ascii="Arial" w:hAnsi="Arial" w:cs="Arial"/>
                <w:sz w:val="18"/>
                <w:szCs w:val="18"/>
              </w:rPr>
              <w:t>Grammar: Grammatical principles, modals, phrases &amp; idioms, prefixes &amp; suffixes, sentence structures, WH &amp; yes/ no questions, conditional sentences.</w:t>
            </w:r>
          </w:p>
          <w:p w14:paraId="73CBD74C" w14:textId="77777777" w:rsidR="002E3C27" w:rsidRPr="00272B92" w:rsidRDefault="002E3C27" w:rsidP="001C3606">
            <w:pPr>
              <w:spacing w:before="120" w:after="120"/>
              <w:jc w:val="both"/>
              <w:rPr>
                <w:rFonts w:ascii="Arial" w:hAnsi="Arial" w:cs="Arial"/>
                <w:sz w:val="18"/>
                <w:szCs w:val="18"/>
              </w:rPr>
            </w:pPr>
            <w:r w:rsidRPr="00272B92">
              <w:rPr>
                <w:rFonts w:ascii="Arial" w:hAnsi="Arial" w:cs="Arial"/>
                <w:sz w:val="18"/>
                <w:szCs w:val="18"/>
              </w:rPr>
              <w:t>Vocabulary: Technical &amp; scientific vocabulary, defining terms.</w:t>
            </w:r>
          </w:p>
          <w:p w14:paraId="6E0F730C" w14:textId="77777777" w:rsidR="002E3C27" w:rsidRPr="00272B92" w:rsidRDefault="002E3C27" w:rsidP="001C3606">
            <w:pPr>
              <w:spacing w:before="120" w:after="120"/>
              <w:jc w:val="both"/>
              <w:rPr>
                <w:rFonts w:ascii="Arial" w:hAnsi="Arial" w:cs="Arial"/>
                <w:sz w:val="18"/>
                <w:szCs w:val="18"/>
              </w:rPr>
            </w:pPr>
            <w:r w:rsidRPr="00272B92">
              <w:rPr>
                <w:rFonts w:ascii="Arial" w:hAnsi="Arial" w:cs="Arial"/>
                <w:sz w:val="18"/>
                <w:szCs w:val="18"/>
              </w:rPr>
              <w:t>Spoken English: Introduction to phonetic symbols, dialogue, responding to particular situations, extempore speech.</w:t>
            </w:r>
          </w:p>
          <w:p w14:paraId="61BD77B0" w14:textId="77777777" w:rsidR="002E3C27" w:rsidRPr="00272B92" w:rsidRDefault="002E3C27" w:rsidP="001C3606">
            <w:pPr>
              <w:spacing w:before="120" w:after="120"/>
              <w:jc w:val="both"/>
              <w:rPr>
                <w:rFonts w:ascii="Arial" w:hAnsi="Arial" w:cs="Arial"/>
                <w:sz w:val="18"/>
                <w:szCs w:val="18"/>
              </w:rPr>
            </w:pPr>
            <w:r w:rsidRPr="00272B92">
              <w:rPr>
                <w:rFonts w:ascii="Arial" w:hAnsi="Arial" w:cs="Arial"/>
                <w:sz w:val="18"/>
                <w:szCs w:val="18"/>
              </w:rPr>
              <w:t>Reading: Comprehension of technical &amp; non-technical materials-skimming, scanning, inferring &amp; responding to context.</w:t>
            </w:r>
          </w:p>
          <w:p w14:paraId="3CA57D2B" w14:textId="77777777" w:rsidR="002E3C27" w:rsidRPr="00272B92" w:rsidRDefault="002E3C27" w:rsidP="001C3606">
            <w:pPr>
              <w:spacing w:before="120" w:after="120"/>
              <w:jc w:val="both"/>
              <w:rPr>
                <w:rFonts w:ascii="Arial" w:hAnsi="Arial" w:cs="Arial"/>
                <w:sz w:val="18"/>
                <w:szCs w:val="18"/>
              </w:rPr>
            </w:pPr>
            <w:r w:rsidRPr="00272B92">
              <w:rPr>
                <w:rFonts w:ascii="Arial" w:hAnsi="Arial" w:cs="Arial"/>
                <w:sz w:val="18"/>
                <w:szCs w:val="18"/>
              </w:rPr>
              <w:lastRenderedPageBreak/>
              <w:t>Technical Writing: Paragraph &amp; composition writing on scientific &amp; other themes, report writing, research paper writing, library references.</w:t>
            </w:r>
          </w:p>
          <w:p w14:paraId="33BFB97B" w14:textId="77777777" w:rsidR="002E3C27" w:rsidRPr="00272B92" w:rsidRDefault="002E3C27" w:rsidP="001C3606">
            <w:pPr>
              <w:rPr>
                <w:rFonts w:ascii="Arial" w:hAnsi="Arial" w:cs="Arial"/>
                <w:b/>
                <w:color w:val="FF0000"/>
                <w:sz w:val="18"/>
                <w:szCs w:val="18"/>
              </w:rPr>
            </w:pPr>
            <w:r w:rsidRPr="00272B92">
              <w:rPr>
                <w:rFonts w:ascii="Arial" w:hAnsi="Arial" w:cs="Arial"/>
                <w:sz w:val="18"/>
                <w:szCs w:val="18"/>
              </w:rPr>
              <w:t>Professional communication: Business letter, job application, memos, quotations, tender notice.</w:t>
            </w:r>
          </w:p>
        </w:tc>
      </w:tr>
    </w:tbl>
    <w:p w14:paraId="4E0C1232" w14:textId="77777777" w:rsidR="002E3C27" w:rsidRPr="00272B92" w:rsidRDefault="002E3C27" w:rsidP="002E3C27">
      <w:pPr>
        <w:rPr>
          <w:rFonts w:ascii="Arial" w:hAnsi="Arial" w:cs="Arial"/>
          <w:sz w:val="18"/>
          <w:szCs w:val="18"/>
          <w:highlight w:val="yellow"/>
        </w:rPr>
      </w:pPr>
    </w:p>
    <w:p w14:paraId="4022EF7E" w14:textId="77777777" w:rsidR="002E3C27" w:rsidRPr="00272B92" w:rsidRDefault="002E3C27" w:rsidP="002E3C27">
      <w:pPr>
        <w:jc w:val="center"/>
        <w:rPr>
          <w:rFonts w:ascii="Arial" w:hAnsi="Arial" w:cs="Arial"/>
          <w:b/>
          <w:color w:val="FFFFFF"/>
          <w:sz w:val="18"/>
          <w:szCs w:val="18"/>
          <w:highlight w:val="black"/>
        </w:rPr>
      </w:pPr>
    </w:p>
    <w:p w14:paraId="174A7AC2" w14:textId="77777777" w:rsidR="002E3C27" w:rsidRPr="00272B92" w:rsidRDefault="002E3C27" w:rsidP="002E3C27">
      <w:pPr>
        <w:rPr>
          <w:rFonts w:ascii="Arial" w:hAnsi="Arial" w:cs="Arial"/>
          <w:b/>
          <w:spacing w:val="-3"/>
          <w:sz w:val="18"/>
          <w:szCs w:val="18"/>
        </w:rPr>
      </w:pPr>
      <w:r w:rsidRPr="00272B92">
        <w:rPr>
          <w:rFonts w:ascii="Arial" w:hAnsi="Arial" w:cs="Arial"/>
          <w:b/>
          <w:spacing w:val="-3"/>
          <w:sz w:val="18"/>
          <w:szCs w:val="18"/>
        </w:rPr>
        <w:t>Text Book:</w:t>
      </w:r>
    </w:p>
    <w:tbl>
      <w:tblPr>
        <w:tblW w:w="4907" w:type="pct"/>
        <w:jc w:val="center"/>
        <w:tblLook w:val="0000" w:firstRow="0" w:lastRow="0" w:firstColumn="0" w:lastColumn="0" w:noHBand="0" w:noVBand="0"/>
      </w:tblPr>
      <w:tblGrid>
        <w:gridCol w:w="424"/>
        <w:gridCol w:w="2861"/>
        <w:gridCol w:w="267"/>
        <w:gridCol w:w="5518"/>
      </w:tblGrid>
      <w:tr w:rsidR="002E3C27" w:rsidRPr="00272B92" w14:paraId="07FAE605" w14:textId="77777777" w:rsidTr="001C3606">
        <w:trPr>
          <w:jc w:val="center"/>
        </w:trPr>
        <w:tc>
          <w:tcPr>
            <w:tcW w:w="234" w:type="pct"/>
          </w:tcPr>
          <w:p w14:paraId="1F5430FB" w14:textId="77777777" w:rsidR="002E3C27" w:rsidRPr="00272B92" w:rsidRDefault="002E3C27" w:rsidP="001C3606">
            <w:pPr>
              <w:suppressAutoHyphens/>
              <w:jc w:val="center"/>
              <w:rPr>
                <w:rFonts w:ascii="Arial" w:hAnsi="Arial" w:cs="Arial"/>
                <w:spacing w:val="-3"/>
                <w:sz w:val="18"/>
                <w:szCs w:val="18"/>
              </w:rPr>
            </w:pPr>
            <w:r w:rsidRPr="00272B92">
              <w:rPr>
                <w:rFonts w:ascii="Arial" w:hAnsi="Arial" w:cs="Arial"/>
                <w:spacing w:val="-3"/>
                <w:sz w:val="18"/>
                <w:szCs w:val="18"/>
              </w:rPr>
              <w:t>1.</w:t>
            </w:r>
          </w:p>
        </w:tc>
        <w:tc>
          <w:tcPr>
            <w:tcW w:w="1577" w:type="pct"/>
          </w:tcPr>
          <w:p w14:paraId="7BE7D21D" w14:textId="77777777" w:rsidR="002E3C27" w:rsidRPr="00272B92" w:rsidRDefault="002E3C27" w:rsidP="001C3606">
            <w:pPr>
              <w:spacing w:line="228" w:lineRule="auto"/>
              <w:rPr>
                <w:rFonts w:ascii="Arial" w:hAnsi="Arial" w:cs="Arial"/>
                <w:sz w:val="18"/>
                <w:szCs w:val="18"/>
              </w:rPr>
            </w:pPr>
            <w:r w:rsidRPr="00272B92">
              <w:rPr>
                <w:rFonts w:ascii="Arial" w:hAnsi="Arial" w:cs="Arial"/>
                <w:sz w:val="18"/>
                <w:szCs w:val="18"/>
              </w:rPr>
              <w:t>A. J. Thomson &amp; A. V. Martinet</w:t>
            </w:r>
          </w:p>
        </w:tc>
        <w:tc>
          <w:tcPr>
            <w:tcW w:w="147" w:type="pct"/>
          </w:tcPr>
          <w:p w14:paraId="0774A6F0" w14:textId="77777777" w:rsidR="002E3C27" w:rsidRPr="00272B92" w:rsidRDefault="002E3C27" w:rsidP="001C3606">
            <w:pPr>
              <w:spacing w:line="228" w:lineRule="auto"/>
              <w:jc w:val="both"/>
              <w:rPr>
                <w:rFonts w:ascii="Arial" w:hAnsi="Arial" w:cs="Arial"/>
                <w:sz w:val="18"/>
                <w:szCs w:val="18"/>
              </w:rPr>
            </w:pPr>
            <w:r w:rsidRPr="00272B92">
              <w:rPr>
                <w:rFonts w:ascii="Arial" w:hAnsi="Arial" w:cs="Arial"/>
                <w:sz w:val="18"/>
                <w:szCs w:val="18"/>
              </w:rPr>
              <w:t>:</w:t>
            </w:r>
          </w:p>
        </w:tc>
        <w:tc>
          <w:tcPr>
            <w:tcW w:w="3042" w:type="pct"/>
          </w:tcPr>
          <w:p w14:paraId="2134F72B" w14:textId="77777777" w:rsidR="002E3C27" w:rsidRPr="00272B92" w:rsidRDefault="002E3C27" w:rsidP="001C3606">
            <w:pPr>
              <w:spacing w:line="228" w:lineRule="auto"/>
              <w:rPr>
                <w:rFonts w:ascii="Arial" w:hAnsi="Arial" w:cs="Arial"/>
                <w:sz w:val="18"/>
                <w:szCs w:val="18"/>
              </w:rPr>
            </w:pPr>
            <w:r w:rsidRPr="00272B92">
              <w:rPr>
                <w:rFonts w:ascii="Arial" w:hAnsi="Arial" w:cs="Arial"/>
                <w:b/>
                <w:sz w:val="18"/>
                <w:szCs w:val="18"/>
              </w:rPr>
              <w:t>A Practical English Grammar</w:t>
            </w:r>
            <w:r w:rsidRPr="00272B92">
              <w:rPr>
                <w:rFonts w:ascii="Arial" w:hAnsi="Arial" w:cs="Arial"/>
                <w:sz w:val="18"/>
                <w:szCs w:val="18"/>
              </w:rPr>
              <w:t xml:space="preserve">, </w:t>
            </w:r>
            <w:r w:rsidRPr="00272B92">
              <w:rPr>
                <w:rFonts w:ascii="Arial" w:hAnsi="Arial" w:cs="Arial"/>
                <w:i/>
                <w:iCs/>
                <w:sz w:val="18"/>
                <w:szCs w:val="18"/>
              </w:rPr>
              <w:t>Oxford University Press</w:t>
            </w:r>
          </w:p>
        </w:tc>
      </w:tr>
      <w:tr w:rsidR="002E3C27" w:rsidRPr="00272B92" w14:paraId="7EBC6DC1" w14:textId="77777777" w:rsidTr="001C3606">
        <w:trPr>
          <w:jc w:val="center"/>
        </w:trPr>
        <w:tc>
          <w:tcPr>
            <w:tcW w:w="234" w:type="pct"/>
          </w:tcPr>
          <w:p w14:paraId="3F57068A" w14:textId="77777777" w:rsidR="002E3C27" w:rsidRPr="00272B92" w:rsidRDefault="002E3C27" w:rsidP="001C3606">
            <w:pPr>
              <w:suppressAutoHyphens/>
              <w:jc w:val="center"/>
              <w:rPr>
                <w:rFonts w:ascii="Arial" w:hAnsi="Arial" w:cs="Arial"/>
                <w:spacing w:val="-3"/>
                <w:sz w:val="18"/>
                <w:szCs w:val="18"/>
              </w:rPr>
            </w:pPr>
            <w:r w:rsidRPr="00272B92">
              <w:rPr>
                <w:rFonts w:ascii="Arial" w:hAnsi="Arial" w:cs="Arial"/>
                <w:spacing w:val="-3"/>
                <w:sz w:val="18"/>
                <w:szCs w:val="18"/>
              </w:rPr>
              <w:t>2.</w:t>
            </w:r>
          </w:p>
        </w:tc>
        <w:tc>
          <w:tcPr>
            <w:tcW w:w="1577" w:type="pct"/>
          </w:tcPr>
          <w:p w14:paraId="08A2A2DE" w14:textId="77777777" w:rsidR="002E3C27" w:rsidRPr="00272B92" w:rsidRDefault="002E3C27" w:rsidP="001C3606">
            <w:pPr>
              <w:spacing w:line="228" w:lineRule="auto"/>
              <w:rPr>
                <w:rFonts w:ascii="Arial" w:hAnsi="Arial" w:cs="Arial"/>
                <w:sz w:val="18"/>
                <w:szCs w:val="18"/>
              </w:rPr>
            </w:pPr>
            <w:r w:rsidRPr="00272B92">
              <w:rPr>
                <w:rFonts w:ascii="Arial" w:hAnsi="Arial" w:cs="Arial"/>
                <w:sz w:val="18"/>
                <w:szCs w:val="18"/>
              </w:rPr>
              <w:t xml:space="preserve">John M. </w:t>
            </w:r>
            <w:proofErr w:type="spellStart"/>
            <w:r w:rsidRPr="00272B92">
              <w:rPr>
                <w:rFonts w:ascii="Arial" w:hAnsi="Arial" w:cs="Arial"/>
                <w:sz w:val="18"/>
                <w:szCs w:val="18"/>
              </w:rPr>
              <w:t>Lannon</w:t>
            </w:r>
            <w:proofErr w:type="spellEnd"/>
          </w:p>
        </w:tc>
        <w:tc>
          <w:tcPr>
            <w:tcW w:w="147" w:type="pct"/>
          </w:tcPr>
          <w:p w14:paraId="624EE41B" w14:textId="77777777" w:rsidR="002E3C27" w:rsidRPr="00272B92" w:rsidRDefault="002E3C27" w:rsidP="001C3606">
            <w:pPr>
              <w:spacing w:line="228" w:lineRule="auto"/>
              <w:jc w:val="both"/>
              <w:rPr>
                <w:rFonts w:ascii="Arial" w:hAnsi="Arial" w:cs="Arial"/>
                <w:sz w:val="18"/>
                <w:szCs w:val="18"/>
              </w:rPr>
            </w:pPr>
            <w:r w:rsidRPr="00272B92">
              <w:rPr>
                <w:rFonts w:ascii="Arial" w:hAnsi="Arial" w:cs="Arial"/>
                <w:sz w:val="18"/>
                <w:szCs w:val="18"/>
              </w:rPr>
              <w:t>:</w:t>
            </w:r>
          </w:p>
        </w:tc>
        <w:tc>
          <w:tcPr>
            <w:tcW w:w="3042" w:type="pct"/>
          </w:tcPr>
          <w:p w14:paraId="0791C843" w14:textId="77777777" w:rsidR="002E3C27" w:rsidRPr="00272B92" w:rsidRDefault="002E3C27" w:rsidP="001C3606">
            <w:pPr>
              <w:spacing w:line="228" w:lineRule="auto"/>
              <w:rPr>
                <w:rFonts w:ascii="Arial" w:hAnsi="Arial" w:cs="Arial"/>
                <w:sz w:val="18"/>
                <w:szCs w:val="18"/>
              </w:rPr>
            </w:pPr>
            <w:r w:rsidRPr="00272B92">
              <w:rPr>
                <w:rFonts w:ascii="Arial" w:hAnsi="Arial" w:cs="Arial"/>
                <w:b/>
                <w:sz w:val="18"/>
                <w:szCs w:val="18"/>
              </w:rPr>
              <w:t>Technical Writing</w:t>
            </w:r>
            <w:r w:rsidRPr="00272B92">
              <w:rPr>
                <w:rFonts w:ascii="Arial" w:hAnsi="Arial" w:cs="Arial"/>
                <w:sz w:val="18"/>
                <w:szCs w:val="18"/>
              </w:rPr>
              <w:t xml:space="preserve">, </w:t>
            </w:r>
            <w:r w:rsidRPr="00272B92">
              <w:rPr>
                <w:rFonts w:ascii="Arial" w:hAnsi="Arial" w:cs="Arial"/>
                <w:i/>
                <w:iCs/>
                <w:sz w:val="18"/>
                <w:szCs w:val="18"/>
              </w:rPr>
              <w:t>Scott Foresman&amp; Co.</w:t>
            </w:r>
          </w:p>
        </w:tc>
      </w:tr>
    </w:tbl>
    <w:p w14:paraId="1DCB86E4" w14:textId="77777777" w:rsidR="002E3C27" w:rsidRPr="00272B92" w:rsidRDefault="002E3C27" w:rsidP="002E3C27">
      <w:pPr>
        <w:jc w:val="center"/>
        <w:rPr>
          <w:rFonts w:ascii="Arial" w:hAnsi="Arial" w:cs="Arial"/>
          <w:b/>
          <w:spacing w:val="-3"/>
          <w:sz w:val="18"/>
          <w:szCs w:val="18"/>
        </w:rPr>
      </w:pPr>
      <w:r>
        <w:rPr>
          <w:rFonts w:ascii="Arial" w:hAnsi="Arial" w:cs="Arial"/>
          <w:b/>
          <w:spacing w:val="-3"/>
          <w:sz w:val="18"/>
          <w:szCs w:val="18"/>
        </w:rPr>
        <w:tab/>
      </w:r>
    </w:p>
    <w:p w14:paraId="2402A362" w14:textId="77777777" w:rsidR="002E3C27" w:rsidRPr="00272B92" w:rsidRDefault="002E3C27" w:rsidP="002E3C27">
      <w:pPr>
        <w:rPr>
          <w:rFonts w:ascii="Arial" w:hAnsi="Arial" w:cs="Arial"/>
          <w:b/>
          <w:spacing w:val="-3"/>
          <w:sz w:val="18"/>
          <w:szCs w:val="18"/>
        </w:rPr>
      </w:pPr>
      <w:r w:rsidRPr="00272B92">
        <w:rPr>
          <w:rFonts w:ascii="Arial" w:hAnsi="Arial" w:cs="Arial"/>
          <w:b/>
          <w:spacing w:val="-3"/>
          <w:sz w:val="18"/>
          <w:szCs w:val="18"/>
        </w:rPr>
        <w:t>Books Recommended:</w:t>
      </w:r>
    </w:p>
    <w:tbl>
      <w:tblPr>
        <w:tblW w:w="4948" w:type="pct"/>
        <w:jc w:val="center"/>
        <w:tblLook w:val="0000" w:firstRow="0" w:lastRow="0" w:firstColumn="0" w:lastColumn="0" w:noHBand="0" w:noVBand="0"/>
      </w:tblPr>
      <w:tblGrid>
        <w:gridCol w:w="441"/>
        <w:gridCol w:w="2797"/>
        <w:gridCol w:w="269"/>
        <w:gridCol w:w="5639"/>
      </w:tblGrid>
      <w:tr w:rsidR="002E3C27" w:rsidRPr="00272B92" w14:paraId="58CDA066" w14:textId="77777777" w:rsidTr="001C3606">
        <w:trPr>
          <w:trHeight w:val="196"/>
          <w:jc w:val="center"/>
        </w:trPr>
        <w:tc>
          <w:tcPr>
            <w:tcW w:w="241" w:type="pct"/>
          </w:tcPr>
          <w:p w14:paraId="1442B62E" w14:textId="77777777" w:rsidR="002E3C27" w:rsidRPr="00272B92" w:rsidRDefault="002E3C27" w:rsidP="001C3606">
            <w:pPr>
              <w:suppressAutoHyphens/>
              <w:jc w:val="center"/>
              <w:rPr>
                <w:rFonts w:ascii="Arial" w:hAnsi="Arial" w:cs="Arial"/>
                <w:spacing w:val="-3"/>
                <w:sz w:val="18"/>
                <w:szCs w:val="18"/>
              </w:rPr>
            </w:pPr>
            <w:r w:rsidRPr="00272B92">
              <w:rPr>
                <w:rFonts w:ascii="Arial" w:hAnsi="Arial" w:cs="Arial"/>
                <w:spacing w:val="-3"/>
                <w:sz w:val="18"/>
                <w:szCs w:val="18"/>
              </w:rPr>
              <w:t>1.</w:t>
            </w:r>
          </w:p>
        </w:tc>
        <w:tc>
          <w:tcPr>
            <w:tcW w:w="1529" w:type="pct"/>
          </w:tcPr>
          <w:p w14:paraId="5E53B270" w14:textId="77777777" w:rsidR="002E3C27" w:rsidRPr="00272B92" w:rsidRDefault="002E3C27" w:rsidP="001C3606">
            <w:pPr>
              <w:spacing w:line="228" w:lineRule="auto"/>
              <w:rPr>
                <w:rFonts w:ascii="Arial" w:hAnsi="Arial" w:cs="Arial"/>
                <w:sz w:val="18"/>
                <w:szCs w:val="18"/>
              </w:rPr>
            </w:pPr>
            <w:r w:rsidRPr="00272B92">
              <w:rPr>
                <w:rFonts w:ascii="Arial" w:hAnsi="Arial" w:cs="Arial"/>
                <w:sz w:val="18"/>
                <w:szCs w:val="18"/>
              </w:rPr>
              <w:t>A. Ashley</w:t>
            </w:r>
          </w:p>
        </w:tc>
        <w:tc>
          <w:tcPr>
            <w:tcW w:w="147" w:type="pct"/>
          </w:tcPr>
          <w:p w14:paraId="4BF16793" w14:textId="77777777" w:rsidR="002E3C27" w:rsidRPr="00272B92" w:rsidRDefault="002E3C27" w:rsidP="001C3606">
            <w:pPr>
              <w:spacing w:line="228" w:lineRule="auto"/>
              <w:jc w:val="both"/>
              <w:rPr>
                <w:rFonts w:ascii="Arial" w:hAnsi="Arial" w:cs="Arial"/>
                <w:sz w:val="18"/>
                <w:szCs w:val="18"/>
              </w:rPr>
            </w:pPr>
            <w:r w:rsidRPr="00272B92">
              <w:rPr>
                <w:rFonts w:ascii="Arial" w:hAnsi="Arial" w:cs="Arial"/>
                <w:sz w:val="18"/>
                <w:szCs w:val="18"/>
              </w:rPr>
              <w:t>:</w:t>
            </w:r>
          </w:p>
        </w:tc>
        <w:tc>
          <w:tcPr>
            <w:tcW w:w="3083" w:type="pct"/>
          </w:tcPr>
          <w:p w14:paraId="071F5A08" w14:textId="77777777" w:rsidR="002E3C27" w:rsidRPr="00272B92" w:rsidRDefault="002E3C27" w:rsidP="001C3606">
            <w:pPr>
              <w:spacing w:line="228" w:lineRule="auto"/>
              <w:rPr>
                <w:rFonts w:ascii="Arial" w:hAnsi="Arial" w:cs="Arial"/>
                <w:sz w:val="18"/>
                <w:szCs w:val="18"/>
              </w:rPr>
            </w:pPr>
            <w:r w:rsidRPr="00272B92">
              <w:rPr>
                <w:rFonts w:ascii="Arial" w:hAnsi="Arial" w:cs="Arial"/>
                <w:b/>
                <w:sz w:val="18"/>
                <w:szCs w:val="18"/>
              </w:rPr>
              <w:t>Oxford Handbook of Commercial Correspondence</w:t>
            </w:r>
            <w:r w:rsidRPr="00272B92">
              <w:rPr>
                <w:rFonts w:ascii="Arial" w:hAnsi="Arial" w:cs="Arial"/>
                <w:sz w:val="18"/>
                <w:szCs w:val="18"/>
              </w:rPr>
              <w:t xml:space="preserve">, </w:t>
            </w:r>
            <w:r w:rsidRPr="00272B92">
              <w:rPr>
                <w:rFonts w:ascii="Arial" w:hAnsi="Arial" w:cs="Arial"/>
                <w:i/>
                <w:iCs/>
                <w:sz w:val="18"/>
                <w:szCs w:val="18"/>
              </w:rPr>
              <w:t>Oxford University Press</w:t>
            </w:r>
          </w:p>
        </w:tc>
      </w:tr>
      <w:tr w:rsidR="002E3C27" w:rsidRPr="00272B92" w14:paraId="46F3F6B8" w14:textId="77777777" w:rsidTr="001C3606">
        <w:trPr>
          <w:trHeight w:val="109"/>
          <w:jc w:val="center"/>
        </w:trPr>
        <w:tc>
          <w:tcPr>
            <w:tcW w:w="241" w:type="pct"/>
          </w:tcPr>
          <w:p w14:paraId="638F4B6F" w14:textId="77777777" w:rsidR="002E3C27" w:rsidRPr="00272B92" w:rsidRDefault="002E3C27" w:rsidP="001C3606">
            <w:pPr>
              <w:suppressAutoHyphens/>
              <w:jc w:val="center"/>
              <w:rPr>
                <w:rFonts w:ascii="Arial" w:hAnsi="Arial" w:cs="Arial"/>
                <w:spacing w:val="-3"/>
                <w:sz w:val="18"/>
                <w:szCs w:val="18"/>
              </w:rPr>
            </w:pPr>
            <w:r w:rsidRPr="00272B92">
              <w:rPr>
                <w:rFonts w:ascii="Arial" w:hAnsi="Arial" w:cs="Arial"/>
                <w:spacing w:val="-3"/>
                <w:sz w:val="18"/>
                <w:szCs w:val="18"/>
              </w:rPr>
              <w:t>2.</w:t>
            </w:r>
          </w:p>
        </w:tc>
        <w:tc>
          <w:tcPr>
            <w:tcW w:w="1529" w:type="pct"/>
          </w:tcPr>
          <w:p w14:paraId="0B4DCE20" w14:textId="77777777" w:rsidR="002E3C27" w:rsidRPr="00272B92" w:rsidRDefault="002E3C27" w:rsidP="001C3606">
            <w:pPr>
              <w:spacing w:line="228" w:lineRule="auto"/>
              <w:rPr>
                <w:rFonts w:ascii="Arial" w:hAnsi="Arial" w:cs="Arial"/>
                <w:sz w:val="18"/>
                <w:szCs w:val="18"/>
              </w:rPr>
            </w:pPr>
            <w:r w:rsidRPr="00272B92">
              <w:rPr>
                <w:rFonts w:ascii="Arial" w:hAnsi="Arial" w:cs="Arial"/>
                <w:sz w:val="18"/>
                <w:szCs w:val="18"/>
              </w:rPr>
              <w:t>John Swales</w:t>
            </w:r>
          </w:p>
        </w:tc>
        <w:tc>
          <w:tcPr>
            <w:tcW w:w="147" w:type="pct"/>
          </w:tcPr>
          <w:p w14:paraId="42E94B36" w14:textId="77777777" w:rsidR="002E3C27" w:rsidRPr="00272B92" w:rsidRDefault="002E3C27" w:rsidP="001C3606">
            <w:pPr>
              <w:spacing w:line="228" w:lineRule="auto"/>
              <w:jc w:val="both"/>
              <w:rPr>
                <w:rFonts w:ascii="Arial" w:hAnsi="Arial" w:cs="Arial"/>
                <w:sz w:val="18"/>
                <w:szCs w:val="18"/>
              </w:rPr>
            </w:pPr>
            <w:r w:rsidRPr="00272B92">
              <w:rPr>
                <w:rFonts w:ascii="Arial" w:hAnsi="Arial" w:cs="Arial"/>
                <w:sz w:val="18"/>
                <w:szCs w:val="18"/>
              </w:rPr>
              <w:t>:</w:t>
            </w:r>
          </w:p>
        </w:tc>
        <w:tc>
          <w:tcPr>
            <w:tcW w:w="3083" w:type="pct"/>
          </w:tcPr>
          <w:p w14:paraId="0AF72931" w14:textId="77777777" w:rsidR="002E3C27" w:rsidRPr="00272B92" w:rsidRDefault="002E3C27" w:rsidP="001C3606">
            <w:pPr>
              <w:spacing w:line="228" w:lineRule="auto"/>
              <w:rPr>
                <w:rFonts w:ascii="Arial" w:hAnsi="Arial" w:cs="Arial"/>
                <w:sz w:val="18"/>
                <w:szCs w:val="18"/>
              </w:rPr>
            </w:pPr>
            <w:r w:rsidRPr="00272B92">
              <w:rPr>
                <w:rFonts w:ascii="Arial" w:hAnsi="Arial" w:cs="Arial"/>
                <w:b/>
                <w:sz w:val="18"/>
                <w:szCs w:val="18"/>
              </w:rPr>
              <w:t>Writing Scientific English</w:t>
            </w:r>
            <w:r w:rsidRPr="00272B92">
              <w:rPr>
                <w:rFonts w:ascii="Arial" w:hAnsi="Arial" w:cs="Arial"/>
                <w:sz w:val="18"/>
                <w:szCs w:val="18"/>
              </w:rPr>
              <w:t xml:space="preserve">, </w:t>
            </w:r>
            <w:r w:rsidRPr="00272B92">
              <w:rPr>
                <w:rFonts w:ascii="Arial" w:hAnsi="Arial" w:cs="Arial"/>
                <w:i/>
                <w:iCs/>
                <w:sz w:val="18"/>
                <w:szCs w:val="18"/>
              </w:rPr>
              <w:t>Cengage Learning Australia</w:t>
            </w:r>
          </w:p>
        </w:tc>
      </w:tr>
      <w:tr w:rsidR="002E3C27" w:rsidRPr="00272B92" w14:paraId="5B4204B0" w14:textId="77777777" w:rsidTr="001C3606">
        <w:trPr>
          <w:trHeight w:val="109"/>
          <w:jc w:val="center"/>
        </w:trPr>
        <w:tc>
          <w:tcPr>
            <w:tcW w:w="241" w:type="pct"/>
          </w:tcPr>
          <w:p w14:paraId="184CDA58" w14:textId="77777777" w:rsidR="002E3C27" w:rsidRPr="00272B92" w:rsidRDefault="002E3C27" w:rsidP="001C3606">
            <w:pPr>
              <w:suppressAutoHyphens/>
              <w:jc w:val="center"/>
              <w:rPr>
                <w:rFonts w:ascii="Arial" w:hAnsi="Arial" w:cs="Arial"/>
                <w:spacing w:val="-3"/>
                <w:sz w:val="18"/>
                <w:szCs w:val="18"/>
              </w:rPr>
            </w:pPr>
            <w:r w:rsidRPr="00272B92">
              <w:rPr>
                <w:rFonts w:ascii="Arial" w:hAnsi="Arial" w:cs="Arial"/>
                <w:spacing w:val="-3"/>
                <w:sz w:val="18"/>
                <w:szCs w:val="18"/>
              </w:rPr>
              <w:t>3.</w:t>
            </w:r>
          </w:p>
        </w:tc>
        <w:tc>
          <w:tcPr>
            <w:tcW w:w="1529" w:type="pct"/>
          </w:tcPr>
          <w:p w14:paraId="57613237" w14:textId="77777777" w:rsidR="002E3C27" w:rsidRPr="00272B92" w:rsidRDefault="002E3C27" w:rsidP="001C3606">
            <w:pPr>
              <w:spacing w:line="228" w:lineRule="auto"/>
              <w:rPr>
                <w:rFonts w:ascii="Arial" w:hAnsi="Arial" w:cs="Arial"/>
                <w:sz w:val="18"/>
                <w:szCs w:val="18"/>
              </w:rPr>
            </w:pPr>
            <w:r w:rsidRPr="00272B92">
              <w:rPr>
                <w:rFonts w:ascii="Arial" w:hAnsi="Arial" w:cs="Arial"/>
                <w:sz w:val="18"/>
                <w:szCs w:val="18"/>
              </w:rPr>
              <w:t>Robert J. Dixson</w:t>
            </w:r>
          </w:p>
        </w:tc>
        <w:tc>
          <w:tcPr>
            <w:tcW w:w="147" w:type="pct"/>
          </w:tcPr>
          <w:p w14:paraId="46D0566D" w14:textId="77777777" w:rsidR="002E3C27" w:rsidRPr="00272B92" w:rsidRDefault="002E3C27" w:rsidP="001C3606">
            <w:pPr>
              <w:spacing w:line="228" w:lineRule="auto"/>
              <w:jc w:val="both"/>
              <w:rPr>
                <w:rFonts w:ascii="Arial" w:hAnsi="Arial" w:cs="Arial"/>
                <w:sz w:val="18"/>
                <w:szCs w:val="18"/>
              </w:rPr>
            </w:pPr>
            <w:r w:rsidRPr="00272B92">
              <w:rPr>
                <w:rFonts w:ascii="Arial" w:hAnsi="Arial" w:cs="Arial"/>
                <w:sz w:val="18"/>
                <w:szCs w:val="18"/>
              </w:rPr>
              <w:t>:</w:t>
            </w:r>
          </w:p>
        </w:tc>
        <w:tc>
          <w:tcPr>
            <w:tcW w:w="3083" w:type="pct"/>
          </w:tcPr>
          <w:p w14:paraId="41906366" w14:textId="77777777" w:rsidR="002E3C27" w:rsidRPr="00272B92" w:rsidRDefault="002E3C27" w:rsidP="001C3606">
            <w:pPr>
              <w:spacing w:line="228" w:lineRule="auto"/>
              <w:rPr>
                <w:rFonts w:ascii="Arial" w:hAnsi="Arial" w:cs="Arial"/>
                <w:sz w:val="18"/>
                <w:szCs w:val="18"/>
              </w:rPr>
            </w:pPr>
            <w:r w:rsidRPr="00272B92">
              <w:rPr>
                <w:rFonts w:ascii="Arial" w:hAnsi="Arial" w:cs="Arial"/>
                <w:b/>
                <w:sz w:val="18"/>
                <w:szCs w:val="18"/>
              </w:rPr>
              <w:t>Complete Course in English</w:t>
            </w:r>
            <w:r w:rsidRPr="00272B92">
              <w:rPr>
                <w:rFonts w:ascii="Arial" w:hAnsi="Arial" w:cs="Arial"/>
                <w:sz w:val="18"/>
                <w:szCs w:val="18"/>
              </w:rPr>
              <w:t xml:space="preserve">, </w:t>
            </w:r>
            <w:r w:rsidRPr="00272B92">
              <w:rPr>
                <w:rFonts w:ascii="Arial" w:hAnsi="Arial" w:cs="Arial"/>
                <w:i/>
                <w:iCs/>
                <w:sz w:val="18"/>
                <w:szCs w:val="18"/>
              </w:rPr>
              <w:t>Prentice Hall</w:t>
            </w:r>
          </w:p>
        </w:tc>
      </w:tr>
    </w:tbl>
    <w:p w14:paraId="0EBABC77" w14:textId="77777777" w:rsidR="002E3C27" w:rsidRDefault="002E3C27" w:rsidP="002E3C27">
      <w:pPr>
        <w:jc w:val="center"/>
        <w:rPr>
          <w:rFonts w:ascii="Arial" w:hAnsi="Arial" w:cs="Arial"/>
          <w:sz w:val="18"/>
          <w:szCs w:val="18"/>
        </w:rPr>
      </w:pPr>
    </w:p>
    <w:p w14:paraId="2CDCE39E" w14:textId="77777777" w:rsidR="002E3C27" w:rsidRPr="00272B92" w:rsidRDefault="002E3C27" w:rsidP="002E3C27">
      <w:pPr>
        <w:jc w:val="center"/>
        <w:rPr>
          <w:rFonts w:ascii="Arial" w:hAnsi="Arial" w:cs="Arial"/>
          <w:sz w:val="18"/>
          <w:szCs w:val="18"/>
        </w:rPr>
      </w:pPr>
    </w:p>
    <w:p w14:paraId="3114FBB1" w14:textId="77777777" w:rsidR="002E3C27" w:rsidRPr="00AB7A6F"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Pr>
          <w:rFonts w:ascii="Arial" w:hAnsi="Arial" w:cs="Arial"/>
          <w:b/>
          <w:bCs/>
          <w:iCs/>
          <w:sz w:val="18"/>
          <w:szCs w:val="18"/>
        </w:rPr>
        <w:t>MATH112</w:t>
      </w:r>
      <w:r w:rsidRPr="00AB7A6F">
        <w:rPr>
          <w:rFonts w:ascii="Arial" w:hAnsi="Arial" w:cs="Arial"/>
          <w:b/>
          <w:bCs/>
          <w:iCs/>
          <w:sz w:val="18"/>
          <w:szCs w:val="18"/>
        </w:rPr>
        <w:t>1: Differential and Integral Calculus</w:t>
      </w:r>
    </w:p>
    <w:p w14:paraId="0D08803C" w14:textId="77777777" w:rsidR="002E3C27" w:rsidRPr="00AB7A6F"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AB7A6F">
        <w:rPr>
          <w:rFonts w:ascii="Arial" w:hAnsi="Arial" w:cs="Arial"/>
          <w:b/>
          <w:bCs/>
          <w:iCs/>
          <w:sz w:val="18"/>
          <w:szCs w:val="18"/>
        </w:rPr>
        <w:t xml:space="preserve">Credits: </w:t>
      </w:r>
      <w:r w:rsidRPr="00AB7A6F">
        <w:rPr>
          <w:rFonts w:ascii="Arial" w:hAnsi="Arial" w:cs="Arial"/>
          <w:iCs/>
          <w:sz w:val="18"/>
          <w:szCs w:val="18"/>
        </w:rPr>
        <w:t xml:space="preserve">3 </w:t>
      </w:r>
      <w:r w:rsidRPr="00AB7A6F">
        <w:rPr>
          <w:rFonts w:ascii="Arial" w:hAnsi="Arial" w:cs="Arial"/>
          <w:b/>
          <w:bCs/>
          <w:iCs/>
          <w:sz w:val="18"/>
          <w:szCs w:val="18"/>
        </w:rPr>
        <w:t xml:space="preserve">Contact Hours: </w:t>
      </w:r>
      <w:r w:rsidRPr="00AB7A6F">
        <w:rPr>
          <w:rFonts w:ascii="Arial" w:hAnsi="Arial" w:cs="Arial"/>
          <w:iCs/>
          <w:sz w:val="18"/>
          <w:szCs w:val="18"/>
        </w:rPr>
        <w:t>39</w:t>
      </w:r>
    </w:p>
    <w:p w14:paraId="1A2C237D" w14:textId="77777777" w:rsidR="002E3C27" w:rsidRPr="00AB7A6F"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AB7A6F">
        <w:rPr>
          <w:rFonts w:ascii="Arial" w:hAnsi="Arial" w:cs="Arial"/>
          <w:b/>
          <w:bCs/>
          <w:iCs/>
          <w:sz w:val="18"/>
          <w:szCs w:val="18"/>
        </w:rPr>
        <w:t xml:space="preserve">Year: </w:t>
      </w:r>
      <w:r w:rsidRPr="00AB7A6F">
        <w:rPr>
          <w:rFonts w:ascii="Arial" w:hAnsi="Arial" w:cs="Arial"/>
          <w:iCs/>
          <w:sz w:val="18"/>
          <w:szCs w:val="18"/>
        </w:rPr>
        <w:t>First</w:t>
      </w:r>
      <w:r w:rsidRPr="00AB7A6F">
        <w:rPr>
          <w:rFonts w:ascii="Arial" w:hAnsi="Arial" w:cs="Arial"/>
          <w:b/>
          <w:bCs/>
          <w:iCs/>
          <w:sz w:val="18"/>
          <w:szCs w:val="18"/>
        </w:rPr>
        <w:t xml:space="preserve"> Semester: </w:t>
      </w:r>
      <w:r w:rsidRPr="00AB7A6F">
        <w:rPr>
          <w:rFonts w:ascii="Arial" w:hAnsi="Arial" w:cs="Arial"/>
          <w:iCs/>
          <w:sz w:val="18"/>
          <w:szCs w:val="18"/>
        </w:rPr>
        <w:t>Even</w:t>
      </w:r>
    </w:p>
    <w:p w14:paraId="2A5A33E6" w14:textId="77777777" w:rsidR="002E3C27" w:rsidRPr="00AB7A6F"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AB7A6F" w14:paraId="5E60E6F3" w14:textId="77777777" w:rsidTr="001C3606">
        <w:trPr>
          <w:jc w:val="center"/>
        </w:trPr>
        <w:tc>
          <w:tcPr>
            <w:tcW w:w="1439" w:type="dxa"/>
          </w:tcPr>
          <w:p w14:paraId="6185CEF3" w14:textId="77777777" w:rsidR="002E3C27" w:rsidRPr="00AB7A6F" w:rsidRDefault="002E3C27" w:rsidP="001C3606">
            <w:pPr>
              <w:rPr>
                <w:rFonts w:ascii="Arial" w:hAnsi="Arial" w:cs="Arial"/>
                <w:b/>
                <w:bCs/>
                <w:sz w:val="18"/>
                <w:szCs w:val="18"/>
              </w:rPr>
            </w:pPr>
            <w:r w:rsidRPr="00AB7A6F">
              <w:rPr>
                <w:rFonts w:ascii="Arial" w:hAnsi="Arial" w:cs="Arial"/>
                <w:b/>
                <w:sz w:val="18"/>
                <w:szCs w:val="18"/>
              </w:rPr>
              <w:t>Prerequisite:</w:t>
            </w:r>
          </w:p>
        </w:tc>
        <w:tc>
          <w:tcPr>
            <w:tcW w:w="7741" w:type="dxa"/>
          </w:tcPr>
          <w:p w14:paraId="65613CA8" w14:textId="77777777" w:rsidR="002E3C27" w:rsidRPr="00AB7A6F" w:rsidRDefault="002E3C27" w:rsidP="001C3606">
            <w:pPr>
              <w:jc w:val="both"/>
              <w:rPr>
                <w:rFonts w:ascii="Arial" w:hAnsi="Arial" w:cs="Arial"/>
                <w:iCs/>
                <w:sz w:val="18"/>
                <w:szCs w:val="18"/>
              </w:rPr>
            </w:pPr>
            <w:r>
              <w:rPr>
                <w:rFonts w:ascii="Arial" w:hAnsi="Arial" w:cs="Arial"/>
                <w:iCs/>
                <w:sz w:val="18"/>
                <w:szCs w:val="18"/>
              </w:rPr>
              <w:t>None</w:t>
            </w:r>
          </w:p>
        </w:tc>
      </w:tr>
      <w:tr w:rsidR="002E3C27" w:rsidRPr="00AB7A6F" w14:paraId="0880884D" w14:textId="77777777" w:rsidTr="001C3606">
        <w:trPr>
          <w:jc w:val="center"/>
        </w:trPr>
        <w:tc>
          <w:tcPr>
            <w:tcW w:w="1439" w:type="dxa"/>
          </w:tcPr>
          <w:p w14:paraId="4688E406" w14:textId="77777777" w:rsidR="002E3C27" w:rsidRPr="00AB7A6F" w:rsidRDefault="002E3C27" w:rsidP="001C3606">
            <w:pPr>
              <w:rPr>
                <w:rFonts w:ascii="Arial" w:hAnsi="Arial" w:cs="Arial"/>
                <w:b/>
                <w:sz w:val="18"/>
                <w:szCs w:val="18"/>
              </w:rPr>
            </w:pPr>
            <w:r w:rsidRPr="00AB7A6F">
              <w:rPr>
                <w:rFonts w:ascii="Arial" w:hAnsi="Arial" w:cs="Arial"/>
                <w:b/>
                <w:sz w:val="18"/>
                <w:szCs w:val="18"/>
              </w:rPr>
              <w:t>Course Type</w:t>
            </w:r>
          </w:p>
        </w:tc>
        <w:tc>
          <w:tcPr>
            <w:tcW w:w="7741" w:type="dxa"/>
          </w:tcPr>
          <w:p w14:paraId="0CA09BAA" w14:textId="77777777" w:rsidR="002E3C27" w:rsidRPr="00AB7A6F" w:rsidRDefault="002E3C27" w:rsidP="001C3606">
            <w:pPr>
              <w:rPr>
                <w:rFonts w:ascii="Arial" w:hAnsi="Arial" w:cs="Arial"/>
                <w:iCs/>
                <w:sz w:val="18"/>
                <w:szCs w:val="18"/>
              </w:rPr>
            </w:pPr>
            <w:r w:rsidRPr="00AB7A6F">
              <w:rPr>
                <w:rFonts w:ascii="MS Gothic" w:eastAsia="MS Gothic" w:hAnsi="MS Gothic" w:cs="MS Gothic" w:hint="eastAsia"/>
                <w:iCs/>
                <w:sz w:val="18"/>
                <w:szCs w:val="18"/>
              </w:rPr>
              <w:t>☒</w:t>
            </w:r>
            <w:r w:rsidRPr="00AB7A6F">
              <w:rPr>
                <w:rFonts w:ascii="Arial" w:hAnsi="Arial" w:cs="Arial"/>
                <w:iCs/>
                <w:sz w:val="18"/>
                <w:szCs w:val="18"/>
              </w:rPr>
              <w:t xml:space="preserve"> Theory         </w:t>
            </w:r>
            <w:r w:rsidRPr="00AB7A6F">
              <w:rPr>
                <w:rFonts w:ascii="MS Gothic" w:eastAsia="MS Gothic" w:hAnsi="MS Gothic" w:cs="MS Gothic" w:hint="eastAsia"/>
                <w:iCs/>
                <w:sz w:val="18"/>
                <w:szCs w:val="18"/>
              </w:rPr>
              <w:t>☐</w:t>
            </w:r>
            <w:r w:rsidRPr="00AB7A6F">
              <w:rPr>
                <w:rFonts w:ascii="Arial" w:hAnsi="Arial" w:cs="Arial"/>
                <w:iCs/>
                <w:sz w:val="18"/>
                <w:szCs w:val="18"/>
              </w:rPr>
              <w:t xml:space="preserve"> Laboratory work         </w:t>
            </w:r>
            <w:r w:rsidRPr="00AB7A6F">
              <w:rPr>
                <w:rFonts w:ascii="MS Gothic" w:eastAsia="MS Gothic" w:hAnsi="MS Gothic" w:cs="MS Gothic" w:hint="eastAsia"/>
                <w:iCs/>
                <w:sz w:val="18"/>
                <w:szCs w:val="18"/>
              </w:rPr>
              <w:t>☐</w:t>
            </w:r>
            <w:r w:rsidRPr="00AB7A6F">
              <w:rPr>
                <w:rFonts w:ascii="Arial" w:hAnsi="Arial" w:cs="Arial"/>
                <w:iCs/>
                <w:sz w:val="18"/>
                <w:szCs w:val="18"/>
              </w:rPr>
              <w:t xml:space="preserve"> Project work      </w:t>
            </w:r>
            <w:r w:rsidRPr="00AB7A6F">
              <w:rPr>
                <w:rFonts w:ascii="MS Gothic" w:eastAsia="MS Gothic" w:hAnsi="MS Gothic" w:cs="MS Gothic" w:hint="eastAsia"/>
                <w:iCs/>
                <w:sz w:val="18"/>
                <w:szCs w:val="18"/>
              </w:rPr>
              <w:t>☐</w:t>
            </w:r>
            <w:r w:rsidRPr="00AB7A6F">
              <w:rPr>
                <w:rFonts w:ascii="Arial" w:hAnsi="Arial" w:cs="Arial"/>
                <w:iCs/>
                <w:sz w:val="18"/>
                <w:szCs w:val="18"/>
              </w:rPr>
              <w:t xml:space="preserve"> Viva Voce  </w:t>
            </w:r>
          </w:p>
        </w:tc>
      </w:tr>
      <w:tr w:rsidR="002E3C27" w:rsidRPr="00AB7A6F" w14:paraId="2A30F96B" w14:textId="77777777" w:rsidTr="001C3606">
        <w:trPr>
          <w:trHeight w:val="238"/>
          <w:jc w:val="center"/>
        </w:trPr>
        <w:tc>
          <w:tcPr>
            <w:tcW w:w="1439" w:type="dxa"/>
          </w:tcPr>
          <w:p w14:paraId="45F9A6A6" w14:textId="77777777" w:rsidR="002E3C27" w:rsidRPr="00AB7A6F" w:rsidRDefault="002E3C27" w:rsidP="001C3606">
            <w:pPr>
              <w:ind w:left="2160" w:hanging="2160"/>
              <w:rPr>
                <w:rFonts w:ascii="Arial" w:hAnsi="Arial" w:cs="Arial"/>
                <w:b/>
                <w:bCs/>
                <w:sz w:val="18"/>
                <w:szCs w:val="18"/>
              </w:rPr>
            </w:pPr>
            <w:r w:rsidRPr="00AB7A6F">
              <w:rPr>
                <w:rFonts w:ascii="Arial" w:hAnsi="Arial" w:cs="Arial"/>
                <w:b/>
                <w:bCs/>
                <w:sz w:val="18"/>
                <w:szCs w:val="18"/>
              </w:rPr>
              <w:t>Motivation</w:t>
            </w:r>
          </w:p>
        </w:tc>
        <w:tc>
          <w:tcPr>
            <w:tcW w:w="7741" w:type="dxa"/>
          </w:tcPr>
          <w:p w14:paraId="157AFC62" w14:textId="77777777" w:rsidR="002E3C27" w:rsidRPr="00AB7A6F" w:rsidRDefault="002E3C27" w:rsidP="001C3606">
            <w:pPr>
              <w:jc w:val="both"/>
              <w:rPr>
                <w:rFonts w:ascii="Arial" w:hAnsi="Arial" w:cs="Arial"/>
                <w:iCs/>
                <w:sz w:val="18"/>
                <w:szCs w:val="18"/>
              </w:rPr>
            </w:pPr>
            <w:r w:rsidRPr="00AB7A6F">
              <w:rPr>
                <w:rFonts w:ascii="Arial" w:hAnsi="Arial" w:cs="Arial"/>
                <w:iCs/>
                <w:sz w:val="18"/>
                <w:szCs w:val="18"/>
              </w:rPr>
              <w:t>Familiarize students with introductory calculus.</w:t>
            </w:r>
          </w:p>
        </w:tc>
      </w:tr>
      <w:tr w:rsidR="002E3C27" w:rsidRPr="00AB7A6F" w14:paraId="21ACA2F3" w14:textId="77777777" w:rsidTr="001C3606">
        <w:trPr>
          <w:trHeight w:val="238"/>
          <w:jc w:val="center"/>
        </w:trPr>
        <w:tc>
          <w:tcPr>
            <w:tcW w:w="9180" w:type="dxa"/>
            <w:gridSpan w:val="2"/>
          </w:tcPr>
          <w:p w14:paraId="33DD5217" w14:textId="77777777" w:rsidR="002E3C27" w:rsidRPr="00AB7A6F" w:rsidRDefault="002E3C27" w:rsidP="001C3606">
            <w:pPr>
              <w:rPr>
                <w:rFonts w:ascii="Arial" w:hAnsi="Arial" w:cs="Arial"/>
                <w:b/>
                <w:bCs/>
                <w:sz w:val="18"/>
                <w:szCs w:val="18"/>
              </w:rPr>
            </w:pPr>
          </w:p>
          <w:p w14:paraId="4CA31C7D" w14:textId="77777777" w:rsidR="002E3C27" w:rsidRPr="00AB7A6F" w:rsidRDefault="002E3C27" w:rsidP="001C3606">
            <w:pPr>
              <w:rPr>
                <w:rFonts w:ascii="Arial" w:hAnsi="Arial" w:cs="Arial"/>
                <w:b/>
                <w:bCs/>
                <w:sz w:val="18"/>
                <w:szCs w:val="18"/>
              </w:rPr>
            </w:pPr>
            <w:r w:rsidRPr="00AB7A6F">
              <w:rPr>
                <w:rFonts w:ascii="Arial" w:hAnsi="Arial" w:cs="Arial"/>
                <w:b/>
                <w:bCs/>
                <w:sz w:val="18"/>
                <w:szCs w:val="18"/>
              </w:rPr>
              <w:t>Course Objective:</w:t>
            </w:r>
          </w:p>
          <w:p w14:paraId="2888C2F9" w14:textId="77777777" w:rsidR="002E3C27" w:rsidRPr="00AB7A6F" w:rsidRDefault="002E3C27" w:rsidP="001C3606">
            <w:pPr>
              <w:jc w:val="both"/>
              <w:rPr>
                <w:rFonts w:ascii="Arial" w:hAnsi="Arial" w:cs="Arial"/>
                <w:iCs/>
                <w:sz w:val="18"/>
                <w:szCs w:val="18"/>
              </w:rPr>
            </w:pPr>
            <w:r w:rsidRPr="00AB7A6F">
              <w:rPr>
                <w:rFonts w:ascii="Arial" w:hAnsi="Arial" w:cs="Arial"/>
                <w:iCs/>
                <w:sz w:val="18"/>
                <w:szCs w:val="18"/>
              </w:rPr>
              <w:t>The main objective of this course is to provide necessary background of differential and integral calculus. Different mathematical problems in this course will help building a comprehensive skill for analyzing and solving real life engineering problems</w:t>
            </w:r>
            <w:r w:rsidRPr="00AB7A6F">
              <w:rPr>
                <w:rFonts w:ascii="Arial" w:hAnsi="Arial" w:cs="Arial"/>
                <w:sz w:val="18"/>
                <w:szCs w:val="18"/>
                <w:lang w:bidi="ar-SA"/>
              </w:rPr>
              <w:t>.</w:t>
            </w:r>
          </w:p>
        </w:tc>
      </w:tr>
    </w:tbl>
    <w:p w14:paraId="76F40B9B" w14:textId="77777777" w:rsidR="002E3C27" w:rsidRPr="00AB7A6F" w:rsidRDefault="002E3C27" w:rsidP="002E3C27">
      <w:pPr>
        <w:jc w:val="center"/>
        <w:rPr>
          <w:rFonts w:ascii="Arial" w:hAnsi="Arial" w:cs="Arial"/>
          <w:sz w:val="18"/>
          <w:szCs w:val="18"/>
        </w:rPr>
      </w:pPr>
    </w:p>
    <w:p w14:paraId="0B6E3684" w14:textId="77777777" w:rsidR="002E3C27" w:rsidRPr="00AB7A6F" w:rsidRDefault="002E3C27" w:rsidP="002E3C27">
      <w:pPr>
        <w:autoSpaceDE w:val="0"/>
        <w:autoSpaceDN w:val="0"/>
        <w:adjustRightInd w:val="0"/>
        <w:jc w:val="center"/>
        <w:rPr>
          <w:rFonts w:ascii="Arial" w:hAnsi="Arial" w:cs="Arial"/>
          <w:b/>
          <w:color w:val="000000"/>
          <w:sz w:val="18"/>
          <w:szCs w:val="18"/>
        </w:rPr>
      </w:pPr>
      <w:r w:rsidRPr="00AB7A6F">
        <w:rPr>
          <w:rFonts w:ascii="Arial" w:hAnsi="Arial" w:cs="Arial"/>
          <w:b/>
          <w:color w:val="000000"/>
          <w:sz w:val="18"/>
          <w:szCs w:val="18"/>
        </w:rPr>
        <w:t>Course Outcomes (COs), Program Outcomes (POs) and Assessment:</w:t>
      </w:r>
    </w:p>
    <w:p w14:paraId="1E2E2D83" w14:textId="77777777" w:rsidR="002E3C27" w:rsidRPr="00AB7A6F"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673"/>
        <w:gridCol w:w="2511"/>
        <w:gridCol w:w="1048"/>
        <w:gridCol w:w="1712"/>
        <w:gridCol w:w="1588"/>
      </w:tblGrid>
      <w:tr w:rsidR="002E3C27" w:rsidRPr="00AB7A6F" w14:paraId="010D8C7E" w14:textId="77777777" w:rsidTr="001C3606">
        <w:trPr>
          <w:trHeight w:val="877"/>
          <w:jc w:val="center"/>
        </w:trPr>
        <w:tc>
          <w:tcPr>
            <w:tcW w:w="643" w:type="dxa"/>
            <w:vAlign w:val="center"/>
          </w:tcPr>
          <w:p w14:paraId="6C94BFF9"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 No.</w:t>
            </w:r>
          </w:p>
        </w:tc>
        <w:tc>
          <w:tcPr>
            <w:tcW w:w="1673" w:type="dxa"/>
            <w:vAlign w:val="center"/>
          </w:tcPr>
          <w:p w14:paraId="219594F1"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 Statement</w:t>
            </w:r>
          </w:p>
        </w:tc>
        <w:tc>
          <w:tcPr>
            <w:tcW w:w="2511" w:type="dxa"/>
            <w:vAlign w:val="center"/>
          </w:tcPr>
          <w:p w14:paraId="027FA12B"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Corresponding PO</w:t>
            </w:r>
          </w:p>
        </w:tc>
        <w:tc>
          <w:tcPr>
            <w:tcW w:w="1048" w:type="dxa"/>
            <w:vAlign w:val="center"/>
          </w:tcPr>
          <w:p w14:paraId="7556AA43"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Domain / level of learning taxonomy</w:t>
            </w:r>
          </w:p>
        </w:tc>
        <w:tc>
          <w:tcPr>
            <w:tcW w:w="1712" w:type="dxa"/>
            <w:vAlign w:val="center"/>
          </w:tcPr>
          <w:p w14:paraId="18CEBCAA"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Delivery methods and activities</w:t>
            </w:r>
          </w:p>
        </w:tc>
        <w:tc>
          <w:tcPr>
            <w:tcW w:w="1588" w:type="dxa"/>
            <w:vAlign w:val="center"/>
          </w:tcPr>
          <w:p w14:paraId="4E287496"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Assessment tools</w:t>
            </w:r>
          </w:p>
        </w:tc>
      </w:tr>
      <w:tr w:rsidR="002E3C27" w:rsidRPr="00AB7A6F" w14:paraId="4D61EFA4" w14:textId="77777777" w:rsidTr="001C3606">
        <w:trPr>
          <w:trHeight w:val="1646"/>
          <w:jc w:val="center"/>
        </w:trPr>
        <w:tc>
          <w:tcPr>
            <w:tcW w:w="643" w:type="dxa"/>
            <w:vAlign w:val="center"/>
          </w:tcPr>
          <w:p w14:paraId="7FD363C2"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CO1</w:t>
            </w:r>
          </w:p>
        </w:tc>
        <w:tc>
          <w:tcPr>
            <w:tcW w:w="1673" w:type="dxa"/>
            <w:vAlign w:val="center"/>
          </w:tcPr>
          <w:p w14:paraId="6BA70D33" w14:textId="77777777" w:rsidR="002E3C27" w:rsidRPr="00AB7A6F" w:rsidRDefault="002E3C27" w:rsidP="001C3606">
            <w:pPr>
              <w:jc w:val="center"/>
              <w:rPr>
                <w:rFonts w:ascii="Arial" w:hAnsi="Arial" w:cs="Arial"/>
                <w:color w:val="000000"/>
                <w:sz w:val="18"/>
                <w:szCs w:val="18"/>
              </w:rPr>
            </w:pPr>
            <w:r w:rsidRPr="000B5F5C">
              <w:rPr>
                <w:rFonts w:ascii="Arial" w:hAnsi="Arial" w:cs="Arial"/>
                <w:color w:val="000000"/>
                <w:sz w:val="18"/>
                <w:szCs w:val="18"/>
              </w:rPr>
              <w:t>To</w:t>
            </w:r>
            <w:r>
              <w:rPr>
                <w:rFonts w:ascii="Arial" w:hAnsi="Arial" w:cs="Arial"/>
                <w:b/>
                <w:bCs/>
                <w:color w:val="000000"/>
                <w:sz w:val="18"/>
                <w:szCs w:val="18"/>
              </w:rPr>
              <w:t xml:space="preserve"> u</w:t>
            </w:r>
            <w:r w:rsidRPr="00AB7A6F">
              <w:rPr>
                <w:rFonts w:ascii="Arial" w:hAnsi="Arial" w:cs="Arial"/>
                <w:b/>
                <w:bCs/>
                <w:color w:val="000000"/>
                <w:sz w:val="18"/>
                <w:szCs w:val="18"/>
              </w:rPr>
              <w:t>nderstand</w:t>
            </w:r>
            <w:r w:rsidRPr="00AB7A6F">
              <w:rPr>
                <w:rFonts w:ascii="Arial" w:hAnsi="Arial" w:cs="Arial"/>
                <w:color w:val="000000"/>
                <w:sz w:val="18"/>
                <w:szCs w:val="18"/>
              </w:rPr>
              <w:t xml:space="preserve"> the concept of a function, limits and continuity and solve the limiting value problem.</w:t>
            </w:r>
          </w:p>
        </w:tc>
        <w:tc>
          <w:tcPr>
            <w:tcW w:w="2511" w:type="dxa"/>
            <w:vAlign w:val="center"/>
          </w:tcPr>
          <w:p w14:paraId="02B24F59" w14:textId="77777777" w:rsidR="002E3C27" w:rsidRPr="00AB7A6F" w:rsidRDefault="002E3C27" w:rsidP="001C3606">
            <w:pPr>
              <w:jc w:val="center"/>
              <w:rPr>
                <w:rFonts w:ascii="Arial" w:hAnsi="Arial" w:cs="Arial"/>
                <w:iCs/>
                <w:sz w:val="18"/>
                <w:szCs w:val="18"/>
              </w:rPr>
            </w:pPr>
            <w:r w:rsidRPr="00AB7A6F">
              <w:rPr>
                <w:rFonts w:ascii="Arial" w:hAnsi="Arial" w:cs="Arial"/>
                <w:b/>
                <w:bCs/>
                <w:sz w:val="18"/>
                <w:szCs w:val="18"/>
              </w:rPr>
              <w:t>Engineering knowledge</w:t>
            </w:r>
            <w:r w:rsidRPr="00AB7A6F">
              <w:rPr>
                <w:rFonts w:ascii="Arial" w:hAnsi="Arial" w:cs="Arial"/>
                <w:iCs/>
                <w:sz w:val="18"/>
                <w:szCs w:val="18"/>
              </w:rPr>
              <w:t xml:space="preserve"> (PO1)</w:t>
            </w:r>
          </w:p>
          <w:p w14:paraId="0D9AB984" w14:textId="77777777" w:rsidR="002E3C27" w:rsidRPr="00AB7A6F" w:rsidRDefault="002E3C27" w:rsidP="001C3606">
            <w:pPr>
              <w:jc w:val="center"/>
              <w:rPr>
                <w:rFonts w:ascii="Arial" w:hAnsi="Arial" w:cs="Arial"/>
                <w:b/>
                <w:bCs/>
                <w:sz w:val="18"/>
                <w:szCs w:val="18"/>
              </w:rPr>
            </w:pPr>
            <w:r w:rsidRPr="00AB7A6F">
              <w:rPr>
                <w:rFonts w:ascii="Arial" w:hAnsi="Arial" w:cs="Arial"/>
                <w:b/>
                <w:bCs/>
                <w:sz w:val="18"/>
                <w:szCs w:val="18"/>
              </w:rPr>
              <w:t>Problem analysis</w:t>
            </w:r>
          </w:p>
          <w:p w14:paraId="03CBA891" w14:textId="77777777" w:rsidR="002E3C27" w:rsidRPr="00AB7A6F" w:rsidRDefault="002E3C27" w:rsidP="001C3606">
            <w:pPr>
              <w:jc w:val="center"/>
              <w:rPr>
                <w:rFonts w:ascii="Arial" w:hAnsi="Arial" w:cs="Arial"/>
                <w:iCs/>
                <w:sz w:val="18"/>
                <w:szCs w:val="18"/>
              </w:rPr>
            </w:pPr>
            <w:r w:rsidRPr="00AB7A6F">
              <w:rPr>
                <w:rFonts w:ascii="Arial" w:hAnsi="Arial" w:cs="Arial"/>
                <w:sz w:val="18"/>
                <w:szCs w:val="18"/>
              </w:rPr>
              <w:t>(PO2)</w:t>
            </w:r>
          </w:p>
        </w:tc>
        <w:tc>
          <w:tcPr>
            <w:tcW w:w="1048" w:type="dxa"/>
            <w:vAlign w:val="center"/>
          </w:tcPr>
          <w:p w14:paraId="370E8237"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Cognitive domain – level 5</w:t>
            </w:r>
          </w:p>
        </w:tc>
        <w:tc>
          <w:tcPr>
            <w:tcW w:w="1712" w:type="dxa"/>
            <w:vAlign w:val="center"/>
          </w:tcPr>
          <w:p w14:paraId="42A65305"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Lecture Note</w:t>
            </w:r>
          </w:p>
          <w:p w14:paraId="01CBB4E5"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iCs/>
                <w:sz w:val="18"/>
                <w:szCs w:val="18"/>
              </w:rPr>
              <w:t xml:space="preserve"> </w:t>
            </w:r>
            <w:r w:rsidRPr="00AB7A6F">
              <w:rPr>
                <w:rFonts w:ascii="Arial" w:hAnsi="Arial" w:cs="Arial"/>
                <w:color w:val="000000"/>
                <w:sz w:val="18"/>
                <w:szCs w:val="18"/>
              </w:rPr>
              <w:t>Text Book</w:t>
            </w:r>
          </w:p>
          <w:p w14:paraId="7EE77301"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Audio/Video</w:t>
            </w:r>
          </w:p>
          <w:p w14:paraId="1033E7F4"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Web Material</w:t>
            </w:r>
          </w:p>
          <w:p w14:paraId="32562620"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Journal paper</w:t>
            </w:r>
          </w:p>
        </w:tc>
        <w:tc>
          <w:tcPr>
            <w:tcW w:w="1588" w:type="dxa"/>
            <w:vAlign w:val="center"/>
          </w:tcPr>
          <w:p w14:paraId="2E017317"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Class Test</w:t>
            </w:r>
          </w:p>
          <w:p w14:paraId="08A90E8D"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Final Exam</w:t>
            </w:r>
          </w:p>
          <w:p w14:paraId="589FFEDA"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Assignment </w:t>
            </w:r>
          </w:p>
          <w:p w14:paraId="0D00E3EA"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Participation</w:t>
            </w:r>
          </w:p>
          <w:p w14:paraId="76343F01" w14:textId="77777777" w:rsidR="002E3C27" w:rsidRPr="00AB7A6F" w:rsidRDefault="002E3C27" w:rsidP="001C3606">
            <w:pPr>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Presentation</w:t>
            </w:r>
          </w:p>
        </w:tc>
      </w:tr>
      <w:tr w:rsidR="002E3C27" w:rsidRPr="00AB7A6F" w14:paraId="269B4420" w14:textId="77777777" w:rsidTr="001C3606">
        <w:trPr>
          <w:trHeight w:val="1583"/>
          <w:jc w:val="center"/>
        </w:trPr>
        <w:tc>
          <w:tcPr>
            <w:tcW w:w="643" w:type="dxa"/>
            <w:vAlign w:val="center"/>
          </w:tcPr>
          <w:p w14:paraId="41333E2B"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CO2</w:t>
            </w:r>
          </w:p>
        </w:tc>
        <w:tc>
          <w:tcPr>
            <w:tcW w:w="1673" w:type="dxa"/>
            <w:vAlign w:val="center"/>
          </w:tcPr>
          <w:p w14:paraId="65E4DE6C" w14:textId="77777777" w:rsidR="002E3C27" w:rsidRPr="00AB7A6F" w:rsidRDefault="002E3C27" w:rsidP="001C3606">
            <w:pPr>
              <w:spacing w:after="40" w:line="259" w:lineRule="auto"/>
              <w:contextualSpacing/>
              <w:jc w:val="center"/>
              <w:rPr>
                <w:rFonts w:ascii="Arial" w:hAnsi="Arial" w:cs="Arial"/>
                <w:sz w:val="18"/>
                <w:szCs w:val="18"/>
                <w:lang w:bidi="ar-SA"/>
              </w:rPr>
            </w:pPr>
            <w:r w:rsidRPr="000B5F5C">
              <w:rPr>
                <w:rFonts w:ascii="Arial" w:hAnsi="Arial" w:cs="Arial"/>
                <w:color w:val="000000"/>
                <w:sz w:val="18"/>
                <w:szCs w:val="18"/>
              </w:rPr>
              <w:t>To</w:t>
            </w:r>
            <w:r>
              <w:rPr>
                <w:rFonts w:ascii="Arial" w:hAnsi="Arial" w:cs="Arial"/>
                <w:b/>
                <w:bCs/>
                <w:color w:val="000000"/>
                <w:sz w:val="18"/>
                <w:szCs w:val="18"/>
              </w:rPr>
              <w:t xml:space="preserve"> a</w:t>
            </w:r>
            <w:r w:rsidRPr="00AB7A6F">
              <w:rPr>
                <w:rFonts w:ascii="Arial" w:hAnsi="Arial" w:cs="Arial"/>
                <w:b/>
                <w:bCs/>
                <w:color w:val="000000"/>
                <w:sz w:val="18"/>
                <w:szCs w:val="18"/>
              </w:rPr>
              <w:t xml:space="preserve">pply </w:t>
            </w:r>
            <w:r w:rsidRPr="00AB7A6F">
              <w:rPr>
                <w:rFonts w:ascii="Arial" w:hAnsi="Arial" w:cs="Arial"/>
                <w:color w:val="000000"/>
                <w:sz w:val="18"/>
                <w:szCs w:val="18"/>
              </w:rPr>
              <w:t>different method of solving ordinary and partial differentiation.</w:t>
            </w:r>
          </w:p>
        </w:tc>
        <w:tc>
          <w:tcPr>
            <w:tcW w:w="2511" w:type="dxa"/>
            <w:vAlign w:val="center"/>
          </w:tcPr>
          <w:p w14:paraId="1835B72B" w14:textId="77777777" w:rsidR="002E3C27" w:rsidRPr="00AB7A6F" w:rsidRDefault="002E3C27" w:rsidP="001C3606">
            <w:pPr>
              <w:jc w:val="center"/>
              <w:rPr>
                <w:rFonts w:ascii="Arial" w:hAnsi="Arial" w:cs="Arial"/>
                <w:b/>
                <w:bCs/>
                <w:sz w:val="18"/>
                <w:szCs w:val="18"/>
              </w:rPr>
            </w:pPr>
            <w:r w:rsidRPr="00AB7A6F">
              <w:rPr>
                <w:rFonts w:ascii="Arial" w:hAnsi="Arial" w:cs="Arial"/>
                <w:b/>
                <w:bCs/>
                <w:sz w:val="18"/>
                <w:szCs w:val="18"/>
              </w:rPr>
              <w:t>Design/development of solutions</w:t>
            </w:r>
          </w:p>
          <w:p w14:paraId="5FC0AF9B" w14:textId="77777777" w:rsidR="002E3C27" w:rsidRPr="00AB7A6F" w:rsidRDefault="002E3C27" w:rsidP="001C3606">
            <w:pPr>
              <w:jc w:val="center"/>
              <w:rPr>
                <w:rFonts w:ascii="Arial" w:hAnsi="Arial" w:cs="Arial"/>
                <w:sz w:val="18"/>
                <w:szCs w:val="18"/>
              </w:rPr>
            </w:pPr>
            <w:r w:rsidRPr="00AB7A6F">
              <w:rPr>
                <w:rFonts w:ascii="Arial" w:hAnsi="Arial" w:cs="Arial"/>
                <w:sz w:val="18"/>
                <w:szCs w:val="18"/>
              </w:rPr>
              <w:t>(PO3)</w:t>
            </w:r>
          </w:p>
          <w:p w14:paraId="7E1DB5FB" w14:textId="77777777" w:rsidR="002E3C27" w:rsidRPr="00AB7A6F" w:rsidRDefault="002E3C27" w:rsidP="001C3606">
            <w:pPr>
              <w:jc w:val="center"/>
              <w:rPr>
                <w:rFonts w:ascii="Arial" w:hAnsi="Arial" w:cs="Arial"/>
                <w:b/>
                <w:bCs/>
                <w:sz w:val="18"/>
                <w:szCs w:val="18"/>
              </w:rPr>
            </w:pPr>
            <w:r w:rsidRPr="00AB7A6F">
              <w:rPr>
                <w:rFonts w:ascii="Arial" w:hAnsi="Arial" w:cs="Arial"/>
                <w:b/>
                <w:bCs/>
                <w:sz w:val="18"/>
                <w:szCs w:val="18"/>
              </w:rPr>
              <w:t>Investigation</w:t>
            </w:r>
          </w:p>
          <w:p w14:paraId="54DB54DE" w14:textId="77777777" w:rsidR="002E3C27" w:rsidRPr="00AB7A6F" w:rsidRDefault="002E3C27" w:rsidP="001C3606">
            <w:pPr>
              <w:jc w:val="center"/>
              <w:rPr>
                <w:rFonts w:ascii="Arial" w:hAnsi="Arial" w:cs="Arial"/>
                <w:iCs/>
                <w:sz w:val="18"/>
                <w:szCs w:val="18"/>
              </w:rPr>
            </w:pPr>
            <w:r w:rsidRPr="00AB7A6F">
              <w:rPr>
                <w:rFonts w:ascii="Arial" w:hAnsi="Arial" w:cs="Arial"/>
                <w:sz w:val="18"/>
                <w:szCs w:val="18"/>
              </w:rPr>
              <w:t xml:space="preserve"> (PO4)</w:t>
            </w:r>
          </w:p>
        </w:tc>
        <w:tc>
          <w:tcPr>
            <w:tcW w:w="1048" w:type="dxa"/>
            <w:vAlign w:val="center"/>
          </w:tcPr>
          <w:p w14:paraId="7D53BE0F"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Cognitive domain – level 4</w:t>
            </w:r>
          </w:p>
        </w:tc>
        <w:tc>
          <w:tcPr>
            <w:tcW w:w="1712" w:type="dxa"/>
            <w:vAlign w:val="center"/>
          </w:tcPr>
          <w:p w14:paraId="10AF377E"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Lecture Note</w:t>
            </w:r>
          </w:p>
          <w:p w14:paraId="2CF0A1EF"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Text Book</w:t>
            </w:r>
          </w:p>
          <w:p w14:paraId="26811A67"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Audio/Video</w:t>
            </w:r>
          </w:p>
          <w:p w14:paraId="41DEAD52"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Web Material</w:t>
            </w:r>
          </w:p>
          <w:p w14:paraId="16ABFCB5" w14:textId="77777777" w:rsidR="002E3C27" w:rsidRPr="00AB7A6F" w:rsidRDefault="002E3C27" w:rsidP="001C3606">
            <w:pPr>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Journal paper</w:t>
            </w:r>
          </w:p>
        </w:tc>
        <w:tc>
          <w:tcPr>
            <w:tcW w:w="1588" w:type="dxa"/>
            <w:vAlign w:val="center"/>
          </w:tcPr>
          <w:p w14:paraId="5F0A5E07"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iCs/>
                <w:sz w:val="18"/>
                <w:szCs w:val="18"/>
              </w:rPr>
              <w:t xml:space="preserve"> </w:t>
            </w:r>
            <w:r w:rsidRPr="00AB7A6F">
              <w:rPr>
                <w:rFonts w:ascii="Arial" w:hAnsi="Arial" w:cs="Arial"/>
                <w:color w:val="000000"/>
                <w:sz w:val="18"/>
                <w:szCs w:val="18"/>
              </w:rPr>
              <w:t>Class Test</w:t>
            </w:r>
          </w:p>
          <w:p w14:paraId="2BC62E2D"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Final Exam</w:t>
            </w:r>
          </w:p>
          <w:p w14:paraId="6CE642F2"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iCs/>
                <w:sz w:val="18"/>
                <w:szCs w:val="18"/>
              </w:rPr>
              <w:t xml:space="preserve"> </w:t>
            </w:r>
            <w:r w:rsidRPr="00AB7A6F">
              <w:rPr>
                <w:rFonts w:ascii="Arial" w:hAnsi="Arial" w:cs="Arial"/>
                <w:color w:val="000000"/>
                <w:sz w:val="18"/>
                <w:szCs w:val="18"/>
              </w:rPr>
              <w:t>Assignment</w:t>
            </w:r>
          </w:p>
          <w:p w14:paraId="58A32C82"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Participation</w:t>
            </w:r>
          </w:p>
          <w:p w14:paraId="06EF54F7"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Presentation</w:t>
            </w:r>
          </w:p>
        </w:tc>
      </w:tr>
      <w:tr w:rsidR="002E3C27" w:rsidRPr="00AB7A6F" w14:paraId="2D826DB9" w14:textId="77777777" w:rsidTr="001C3606">
        <w:trPr>
          <w:trHeight w:val="1700"/>
          <w:jc w:val="center"/>
        </w:trPr>
        <w:tc>
          <w:tcPr>
            <w:tcW w:w="643" w:type="dxa"/>
            <w:vAlign w:val="center"/>
          </w:tcPr>
          <w:p w14:paraId="2D91428A"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CO3</w:t>
            </w:r>
          </w:p>
        </w:tc>
        <w:tc>
          <w:tcPr>
            <w:tcW w:w="1673" w:type="dxa"/>
            <w:vAlign w:val="center"/>
          </w:tcPr>
          <w:p w14:paraId="38B2637A" w14:textId="77777777" w:rsidR="002E3C27" w:rsidRPr="00AB7A6F" w:rsidRDefault="002E3C27" w:rsidP="001C3606">
            <w:pPr>
              <w:spacing w:after="40" w:line="259" w:lineRule="auto"/>
              <w:contextualSpacing/>
              <w:jc w:val="center"/>
              <w:rPr>
                <w:rFonts w:ascii="Arial" w:hAnsi="Arial" w:cs="Arial"/>
                <w:color w:val="000000"/>
                <w:sz w:val="18"/>
                <w:szCs w:val="18"/>
              </w:rPr>
            </w:pPr>
            <w:r w:rsidRPr="000B5F5C">
              <w:rPr>
                <w:rFonts w:ascii="Arial" w:hAnsi="Arial" w:cs="Arial"/>
                <w:color w:val="000000"/>
                <w:sz w:val="18"/>
                <w:szCs w:val="18"/>
              </w:rPr>
              <w:t>To</w:t>
            </w:r>
            <w:r>
              <w:rPr>
                <w:rFonts w:ascii="Arial" w:hAnsi="Arial" w:cs="Arial"/>
                <w:b/>
                <w:bCs/>
                <w:color w:val="000000"/>
                <w:sz w:val="18"/>
                <w:szCs w:val="18"/>
              </w:rPr>
              <w:t xml:space="preserve"> c</w:t>
            </w:r>
            <w:r w:rsidRPr="00AB7A6F">
              <w:rPr>
                <w:rFonts w:ascii="Arial" w:hAnsi="Arial" w:cs="Arial"/>
                <w:b/>
                <w:bCs/>
                <w:color w:val="000000"/>
                <w:sz w:val="18"/>
                <w:szCs w:val="18"/>
              </w:rPr>
              <w:t>alculate</w:t>
            </w:r>
            <w:r w:rsidRPr="00AB7A6F">
              <w:rPr>
                <w:rFonts w:ascii="Arial" w:hAnsi="Arial" w:cs="Arial"/>
                <w:color w:val="000000"/>
                <w:sz w:val="18"/>
                <w:szCs w:val="18"/>
              </w:rPr>
              <w:t xml:space="preserve"> the integral of definite and indefinite forms.</w:t>
            </w:r>
          </w:p>
        </w:tc>
        <w:tc>
          <w:tcPr>
            <w:tcW w:w="2511" w:type="dxa"/>
            <w:vAlign w:val="center"/>
          </w:tcPr>
          <w:p w14:paraId="2E9F13C4" w14:textId="77777777" w:rsidR="002E3C27" w:rsidRPr="00AB7A6F" w:rsidRDefault="002E3C27" w:rsidP="001C3606">
            <w:pPr>
              <w:jc w:val="center"/>
              <w:rPr>
                <w:rFonts w:ascii="Arial" w:hAnsi="Arial" w:cs="Arial"/>
                <w:b/>
                <w:bCs/>
                <w:sz w:val="18"/>
                <w:szCs w:val="18"/>
              </w:rPr>
            </w:pPr>
            <w:r w:rsidRPr="00AB7A6F">
              <w:rPr>
                <w:rFonts w:ascii="Arial" w:hAnsi="Arial" w:cs="Arial"/>
                <w:b/>
                <w:bCs/>
                <w:sz w:val="18"/>
                <w:szCs w:val="18"/>
              </w:rPr>
              <w:t>Problem analysis</w:t>
            </w:r>
          </w:p>
          <w:p w14:paraId="27C614E1" w14:textId="77777777" w:rsidR="002E3C27" w:rsidRPr="00AB7A6F" w:rsidRDefault="002E3C27" w:rsidP="001C3606">
            <w:pPr>
              <w:jc w:val="center"/>
              <w:rPr>
                <w:rFonts w:ascii="Arial" w:hAnsi="Arial" w:cs="Arial"/>
                <w:b/>
                <w:bCs/>
                <w:sz w:val="18"/>
                <w:szCs w:val="18"/>
              </w:rPr>
            </w:pPr>
            <w:r w:rsidRPr="00AB7A6F">
              <w:rPr>
                <w:rFonts w:ascii="Arial" w:hAnsi="Arial" w:cs="Arial"/>
                <w:sz w:val="18"/>
                <w:szCs w:val="18"/>
              </w:rPr>
              <w:t xml:space="preserve">(PO2), </w:t>
            </w:r>
            <w:r w:rsidRPr="00AB7A6F">
              <w:rPr>
                <w:rFonts w:ascii="Arial" w:hAnsi="Arial" w:cs="Arial"/>
                <w:b/>
                <w:bCs/>
                <w:sz w:val="18"/>
                <w:szCs w:val="18"/>
              </w:rPr>
              <w:t>Design/development of solutions</w:t>
            </w:r>
          </w:p>
          <w:p w14:paraId="751BCAEF" w14:textId="77777777" w:rsidR="002E3C27" w:rsidRPr="00AB7A6F" w:rsidRDefault="002E3C27" w:rsidP="001C3606">
            <w:pPr>
              <w:jc w:val="center"/>
              <w:rPr>
                <w:rFonts w:ascii="Arial" w:hAnsi="Arial" w:cs="Arial"/>
                <w:iCs/>
                <w:sz w:val="18"/>
                <w:szCs w:val="18"/>
              </w:rPr>
            </w:pPr>
            <w:r w:rsidRPr="00AB7A6F">
              <w:rPr>
                <w:rFonts w:ascii="Arial" w:hAnsi="Arial" w:cs="Arial"/>
                <w:sz w:val="18"/>
                <w:szCs w:val="18"/>
              </w:rPr>
              <w:t>(PO3)</w:t>
            </w:r>
          </w:p>
        </w:tc>
        <w:tc>
          <w:tcPr>
            <w:tcW w:w="1048" w:type="dxa"/>
            <w:vAlign w:val="center"/>
          </w:tcPr>
          <w:p w14:paraId="464532CD" w14:textId="77777777" w:rsidR="002E3C27" w:rsidRPr="00AB7A6F" w:rsidRDefault="002E3C27" w:rsidP="001C3606">
            <w:pPr>
              <w:jc w:val="center"/>
              <w:rPr>
                <w:rFonts w:ascii="Arial" w:hAnsi="Arial" w:cs="Arial"/>
                <w:color w:val="000000"/>
                <w:sz w:val="18"/>
                <w:szCs w:val="18"/>
              </w:rPr>
            </w:pPr>
            <w:r w:rsidRPr="00AB7A6F">
              <w:rPr>
                <w:rFonts w:ascii="Arial" w:hAnsi="Arial" w:cs="Arial"/>
                <w:color w:val="000000"/>
                <w:sz w:val="18"/>
                <w:szCs w:val="18"/>
              </w:rPr>
              <w:t>Cognitive domain – level 3</w:t>
            </w:r>
          </w:p>
        </w:tc>
        <w:tc>
          <w:tcPr>
            <w:tcW w:w="1712" w:type="dxa"/>
            <w:vAlign w:val="center"/>
          </w:tcPr>
          <w:p w14:paraId="67BAC59A"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Lecture Note</w:t>
            </w:r>
          </w:p>
          <w:p w14:paraId="033B8AB4"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Text Book</w:t>
            </w:r>
          </w:p>
          <w:p w14:paraId="1E44C222"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Audio/Video</w:t>
            </w:r>
          </w:p>
          <w:p w14:paraId="4ED8424F"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iCs/>
                <w:sz w:val="18"/>
                <w:szCs w:val="18"/>
              </w:rPr>
              <w:t xml:space="preserve"> </w:t>
            </w:r>
            <w:r w:rsidRPr="00AB7A6F">
              <w:rPr>
                <w:rFonts w:ascii="Arial" w:hAnsi="Arial" w:cs="Arial"/>
                <w:color w:val="000000"/>
                <w:sz w:val="18"/>
                <w:szCs w:val="18"/>
              </w:rPr>
              <w:t>Web Material</w:t>
            </w:r>
          </w:p>
          <w:p w14:paraId="5974A4C4" w14:textId="77777777" w:rsidR="002E3C27" w:rsidRPr="00AB7A6F" w:rsidRDefault="002E3C27" w:rsidP="001C3606">
            <w:pPr>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Journal paper</w:t>
            </w:r>
          </w:p>
        </w:tc>
        <w:tc>
          <w:tcPr>
            <w:tcW w:w="1588" w:type="dxa"/>
            <w:vAlign w:val="center"/>
          </w:tcPr>
          <w:p w14:paraId="6AE1EBC3"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iCs/>
                <w:sz w:val="18"/>
                <w:szCs w:val="18"/>
              </w:rPr>
              <w:t xml:space="preserve"> </w:t>
            </w:r>
            <w:r w:rsidRPr="00AB7A6F">
              <w:rPr>
                <w:rFonts w:ascii="Arial" w:hAnsi="Arial" w:cs="Arial"/>
                <w:color w:val="000000"/>
                <w:sz w:val="18"/>
                <w:szCs w:val="18"/>
              </w:rPr>
              <w:t>Class Test</w:t>
            </w:r>
          </w:p>
          <w:p w14:paraId="781E7BA4"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hAnsi="Arial" w:cs="Arial"/>
                <w:color w:val="000000"/>
                <w:sz w:val="18"/>
                <w:szCs w:val="18"/>
              </w:rPr>
              <w:t xml:space="preserve"> Final Exam</w:t>
            </w:r>
          </w:p>
          <w:p w14:paraId="447A40AF"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Assignment </w:t>
            </w:r>
          </w:p>
          <w:p w14:paraId="21104807" w14:textId="77777777" w:rsidR="002E3C27" w:rsidRPr="00AB7A6F" w:rsidRDefault="002E3C27" w:rsidP="001C3606">
            <w:pPr>
              <w:spacing w:line="276" w:lineRule="auto"/>
              <w:rPr>
                <w:rFonts w:ascii="Arial" w:hAnsi="Arial" w:cs="Arial"/>
                <w:color w:val="000000"/>
                <w:sz w:val="18"/>
                <w:szCs w:val="18"/>
              </w:rPr>
            </w:pPr>
            <w:r w:rsidRPr="00AB7A6F">
              <w:rPr>
                <w:rFonts w:ascii="MS Gothic" w:eastAsia="MS Gothic" w:hAnsi="MS Gothic" w:cs="MS Gothic" w:hint="eastAsia"/>
                <w:color w:val="000000"/>
                <w:sz w:val="18"/>
                <w:szCs w:val="18"/>
              </w:rPr>
              <w:t>☐</w:t>
            </w:r>
            <w:r w:rsidRPr="00AB7A6F">
              <w:rPr>
                <w:rFonts w:ascii="Arial" w:hAnsi="Arial" w:cs="Arial"/>
                <w:color w:val="000000"/>
                <w:sz w:val="18"/>
                <w:szCs w:val="18"/>
              </w:rPr>
              <w:t xml:space="preserve"> Participation</w:t>
            </w:r>
          </w:p>
          <w:p w14:paraId="08A7EED7" w14:textId="77777777" w:rsidR="002E3C27" w:rsidRPr="00AB7A6F" w:rsidRDefault="002E3C27" w:rsidP="001C3606">
            <w:pPr>
              <w:rPr>
                <w:rFonts w:ascii="Arial" w:hAnsi="Arial" w:cs="Arial"/>
                <w:color w:val="000000"/>
                <w:sz w:val="18"/>
                <w:szCs w:val="18"/>
              </w:rPr>
            </w:pPr>
            <w:r w:rsidRPr="00AB7A6F">
              <w:rPr>
                <w:rFonts w:ascii="MS Gothic" w:eastAsia="MS Gothic" w:hAnsi="MS Gothic" w:cs="MS Gothic" w:hint="eastAsia"/>
                <w:iCs/>
                <w:sz w:val="18"/>
                <w:szCs w:val="18"/>
              </w:rPr>
              <w:t>☒</w:t>
            </w:r>
            <w:r w:rsidRPr="00AB7A6F">
              <w:rPr>
                <w:rFonts w:ascii="Arial" w:eastAsia="MS Gothic" w:hAnsi="Arial" w:cs="Arial"/>
                <w:color w:val="000000"/>
                <w:sz w:val="18"/>
                <w:szCs w:val="18"/>
              </w:rPr>
              <w:t xml:space="preserve"> </w:t>
            </w:r>
            <w:r w:rsidRPr="00AB7A6F">
              <w:rPr>
                <w:rFonts w:ascii="Arial" w:hAnsi="Arial" w:cs="Arial"/>
                <w:color w:val="000000"/>
                <w:sz w:val="18"/>
                <w:szCs w:val="18"/>
              </w:rPr>
              <w:t>Presentation</w:t>
            </w:r>
          </w:p>
        </w:tc>
      </w:tr>
    </w:tbl>
    <w:p w14:paraId="7FB80DD9" w14:textId="77777777" w:rsidR="002E3C27" w:rsidRPr="00AB7A6F" w:rsidRDefault="002E3C27" w:rsidP="002E3C27">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2E3C27" w:rsidRPr="00AB7A6F" w14:paraId="7FCB6E89" w14:textId="77777777" w:rsidTr="001C3606">
        <w:trPr>
          <w:jc w:val="center"/>
        </w:trPr>
        <w:tc>
          <w:tcPr>
            <w:tcW w:w="9269" w:type="dxa"/>
          </w:tcPr>
          <w:p w14:paraId="52F82E26" w14:textId="77777777" w:rsidR="002E3C27" w:rsidRPr="00AB7A6F" w:rsidRDefault="002E3C27" w:rsidP="001C3606">
            <w:pPr>
              <w:rPr>
                <w:rFonts w:ascii="Arial" w:hAnsi="Arial" w:cs="Arial"/>
                <w:b/>
                <w:color w:val="000000"/>
                <w:sz w:val="18"/>
                <w:szCs w:val="18"/>
              </w:rPr>
            </w:pPr>
            <w:r w:rsidRPr="00AB7A6F">
              <w:rPr>
                <w:rFonts w:ascii="Arial" w:hAnsi="Arial" w:cs="Arial"/>
                <w:b/>
                <w:color w:val="000000"/>
                <w:sz w:val="18"/>
                <w:szCs w:val="18"/>
              </w:rPr>
              <w:t>Assessment and Marks Distribution:</w:t>
            </w:r>
          </w:p>
          <w:p w14:paraId="160F4C70" w14:textId="77777777" w:rsidR="002E3C27" w:rsidRPr="00AB7A6F" w:rsidRDefault="002E3C27" w:rsidP="001C3606">
            <w:pPr>
              <w:rPr>
                <w:rFonts w:ascii="Arial" w:hAnsi="Arial" w:cs="Arial"/>
                <w:bCs/>
                <w:color w:val="000000"/>
                <w:sz w:val="18"/>
                <w:szCs w:val="18"/>
              </w:rPr>
            </w:pPr>
            <w:r w:rsidRPr="00AB7A6F">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63F415FD" w14:textId="77777777" w:rsidR="002E3C27" w:rsidRPr="00AB7A6F" w:rsidRDefault="002E3C27" w:rsidP="001C3606">
            <w:pPr>
              <w:rPr>
                <w:rFonts w:ascii="Arial" w:hAnsi="Arial" w:cs="Arial"/>
                <w:bCs/>
                <w:color w:val="000000"/>
                <w:sz w:val="18"/>
                <w:szCs w:val="18"/>
              </w:rPr>
            </w:pPr>
            <w:r w:rsidRPr="00AB7A6F">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AB7A6F">
              <w:rPr>
                <w:rFonts w:ascii="Arial" w:hAnsi="Arial" w:cs="Arial"/>
                <w:bCs/>
                <w:color w:val="000000"/>
                <w:sz w:val="18"/>
                <w:szCs w:val="18"/>
              </w:rPr>
              <w:t>%)</w:t>
            </w:r>
          </w:p>
          <w:p w14:paraId="25FC78AF" w14:textId="77777777" w:rsidR="002E3C27" w:rsidRPr="00AB7A6F"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(80</w:t>
            </w:r>
            <w:r w:rsidRPr="00AB7A6F">
              <w:rPr>
                <w:rFonts w:ascii="Arial" w:hAnsi="Arial" w:cs="Arial"/>
                <w:bCs/>
                <w:color w:val="000000"/>
                <w:sz w:val="18"/>
                <w:szCs w:val="18"/>
              </w:rPr>
              <w:t xml:space="preserve">%), Total Time: 3 hours. </w:t>
            </w:r>
          </w:p>
          <w:p w14:paraId="61AE8905" w14:textId="77777777" w:rsidR="002E3C27" w:rsidRPr="00AB7A6F" w:rsidRDefault="002E3C27" w:rsidP="001C3606">
            <w:pPr>
              <w:rPr>
                <w:rFonts w:ascii="Arial" w:hAnsi="Arial" w:cs="Arial"/>
                <w:b/>
                <w:color w:val="000000"/>
                <w:sz w:val="18"/>
                <w:szCs w:val="18"/>
              </w:rPr>
            </w:pPr>
            <w:r>
              <w:rPr>
                <w:rFonts w:ascii="Arial" w:hAnsi="Arial" w:cs="Arial"/>
                <w:bCs/>
                <w:color w:val="000000"/>
                <w:sz w:val="18"/>
                <w:szCs w:val="18"/>
              </w:rPr>
              <w:tab/>
              <w:t>A class participation mark (5</w:t>
            </w:r>
            <w:r w:rsidRPr="00AB7A6F">
              <w:rPr>
                <w:rFonts w:ascii="Arial" w:hAnsi="Arial" w:cs="Arial"/>
                <w:bCs/>
                <w:color w:val="000000"/>
                <w:sz w:val="18"/>
                <w:szCs w:val="18"/>
              </w:rPr>
              <w:t>%).</w:t>
            </w:r>
          </w:p>
        </w:tc>
      </w:tr>
      <w:tr w:rsidR="002E3C27" w:rsidRPr="00AB7A6F" w14:paraId="5E267695" w14:textId="77777777" w:rsidTr="001C3606">
        <w:trPr>
          <w:jc w:val="center"/>
        </w:trPr>
        <w:tc>
          <w:tcPr>
            <w:tcW w:w="9269" w:type="dxa"/>
          </w:tcPr>
          <w:p w14:paraId="3A5C8949" w14:textId="77777777" w:rsidR="002E3C27" w:rsidRDefault="002E3C27" w:rsidP="001C3606">
            <w:pPr>
              <w:jc w:val="both"/>
              <w:rPr>
                <w:rFonts w:ascii="Arial" w:hAnsi="Arial" w:cs="Arial"/>
                <w:b/>
                <w:bCs/>
                <w:iCs/>
                <w:sz w:val="18"/>
                <w:szCs w:val="18"/>
              </w:rPr>
            </w:pPr>
            <w:r w:rsidRPr="00AB7A6F">
              <w:rPr>
                <w:rFonts w:ascii="Arial" w:hAnsi="Arial" w:cs="Arial"/>
                <w:b/>
                <w:bCs/>
                <w:iCs/>
                <w:sz w:val="18"/>
                <w:szCs w:val="18"/>
              </w:rPr>
              <w:lastRenderedPageBreak/>
              <w:t>Course Contents:</w:t>
            </w:r>
          </w:p>
          <w:p w14:paraId="0B0B97C1" w14:textId="77777777" w:rsidR="002E3C27" w:rsidRPr="00AB7A6F" w:rsidRDefault="002E3C27" w:rsidP="001C3606">
            <w:pPr>
              <w:jc w:val="both"/>
              <w:rPr>
                <w:rFonts w:ascii="Arial" w:hAnsi="Arial" w:cs="Arial"/>
                <w:b/>
                <w:bCs/>
                <w:iCs/>
                <w:sz w:val="18"/>
                <w:szCs w:val="18"/>
              </w:rPr>
            </w:pPr>
          </w:p>
          <w:p w14:paraId="56C97F9C" w14:textId="77777777" w:rsidR="002E3C27" w:rsidRPr="00920B3F" w:rsidRDefault="002E3C27" w:rsidP="001C3606">
            <w:pPr>
              <w:jc w:val="both"/>
              <w:rPr>
                <w:rFonts w:ascii="Arial" w:hAnsi="Arial" w:cs="Arial"/>
                <w:iCs/>
                <w:sz w:val="18"/>
                <w:szCs w:val="18"/>
              </w:rPr>
            </w:pPr>
            <w:r w:rsidRPr="00920B3F">
              <w:rPr>
                <w:rFonts w:ascii="Arial" w:hAnsi="Arial" w:cs="Arial"/>
                <w:iCs/>
                <w:sz w:val="18"/>
                <w:szCs w:val="18"/>
              </w:rPr>
              <w:t xml:space="preserve">Series and </w:t>
            </w:r>
            <w:proofErr w:type="gramStart"/>
            <w:r w:rsidRPr="00920B3F">
              <w:rPr>
                <w:rFonts w:ascii="Arial" w:hAnsi="Arial" w:cs="Arial"/>
                <w:iCs/>
                <w:sz w:val="18"/>
                <w:szCs w:val="18"/>
              </w:rPr>
              <w:t>Sequences :</w:t>
            </w:r>
            <w:proofErr w:type="gramEnd"/>
            <w:r w:rsidRPr="00920B3F">
              <w:rPr>
                <w:rFonts w:ascii="Arial" w:hAnsi="Arial" w:cs="Arial"/>
                <w:iCs/>
                <w:sz w:val="18"/>
                <w:szCs w:val="18"/>
              </w:rPr>
              <w:t xml:space="preserve"> Sequence and infinite series, their convergence and divergence, The </w:t>
            </w:r>
            <w:proofErr w:type="spellStart"/>
            <w:r w:rsidRPr="00920B3F">
              <w:rPr>
                <w:rFonts w:ascii="Arial" w:hAnsi="Arial" w:cs="Arial"/>
                <w:iCs/>
                <w:sz w:val="18"/>
                <w:szCs w:val="18"/>
              </w:rPr>
              <w:t>taylor</w:t>
            </w:r>
            <w:proofErr w:type="spellEnd"/>
            <w:r w:rsidRPr="00920B3F">
              <w:rPr>
                <w:rFonts w:ascii="Arial" w:hAnsi="Arial" w:cs="Arial"/>
                <w:iCs/>
                <w:sz w:val="18"/>
                <w:szCs w:val="18"/>
              </w:rPr>
              <w:t xml:space="preserve"> series for </w:t>
            </w:r>
            <w:proofErr w:type="spellStart"/>
            <w:r w:rsidRPr="00920B3F">
              <w:rPr>
                <w:rFonts w:ascii="Arial" w:hAnsi="Arial" w:cs="Arial"/>
                <w:iCs/>
                <w:sz w:val="18"/>
                <w:szCs w:val="18"/>
              </w:rPr>
              <w:t>e^x</w:t>
            </w:r>
            <w:proofErr w:type="spellEnd"/>
            <w:r w:rsidRPr="00920B3F">
              <w:rPr>
                <w:rFonts w:ascii="Arial" w:hAnsi="Arial" w:cs="Arial"/>
                <w:iCs/>
                <w:sz w:val="18"/>
                <w:szCs w:val="18"/>
              </w:rPr>
              <w:t xml:space="preserve">, </w:t>
            </w:r>
            <w:proofErr w:type="spellStart"/>
            <w:r w:rsidRPr="00920B3F">
              <w:rPr>
                <w:rFonts w:ascii="Arial" w:hAnsi="Arial" w:cs="Arial"/>
                <w:iCs/>
                <w:sz w:val="18"/>
                <w:szCs w:val="18"/>
              </w:rPr>
              <w:t>sin</w:t>
            </w:r>
            <w:r w:rsidRPr="00920B3F">
              <w:rPr>
                <w:rFonts w:ascii="Cambria Math" w:hAnsi="Cambria Math" w:cs="Cambria Math"/>
                <w:iCs/>
                <w:sz w:val="18"/>
                <w:szCs w:val="18"/>
              </w:rPr>
              <w:t>⁡</w:t>
            </w:r>
            <w:r w:rsidRPr="00920B3F">
              <w:rPr>
                <w:rFonts w:ascii="Arial" w:hAnsi="Arial" w:cs="Arial"/>
                <w:iCs/>
                <w:sz w:val="18"/>
                <w:szCs w:val="18"/>
              </w:rPr>
              <w:t>x</w:t>
            </w:r>
            <w:proofErr w:type="spellEnd"/>
            <w:r w:rsidRPr="00920B3F">
              <w:rPr>
                <w:rFonts w:ascii="Arial" w:hAnsi="Arial" w:cs="Arial"/>
                <w:iCs/>
                <w:sz w:val="18"/>
                <w:szCs w:val="18"/>
              </w:rPr>
              <w:t xml:space="preserve">, and </w:t>
            </w:r>
            <w:proofErr w:type="spellStart"/>
            <w:r w:rsidRPr="00920B3F">
              <w:rPr>
                <w:rFonts w:ascii="Arial" w:hAnsi="Arial" w:cs="Arial"/>
                <w:iCs/>
                <w:sz w:val="18"/>
                <w:szCs w:val="18"/>
              </w:rPr>
              <w:t>cos</w:t>
            </w:r>
            <w:r w:rsidRPr="00920B3F">
              <w:rPr>
                <w:rFonts w:ascii="Cambria Math" w:hAnsi="Cambria Math" w:cs="Cambria Math"/>
                <w:iCs/>
                <w:sz w:val="18"/>
                <w:szCs w:val="18"/>
              </w:rPr>
              <w:t>⁡</w:t>
            </w:r>
            <w:r w:rsidRPr="00920B3F">
              <w:rPr>
                <w:rFonts w:ascii="Arial" w:hAnsi="Arial" w:cs="Arial"/>
                <w:iCs/>
                <w:sz w:val="18"/>
                <w:szCs w:val="18"/>
              </w:rPr>
              <w:t>x</w:t>
            </w:r>
            <w:proofErr w:type="spellEnd"/>
            <w:r w:rsidRPr="00920B3F">
              <w:rPr>
                <w:rFonts w:ascii="Arial" w:hAnsi="Arial" w:cs="Arial"/>
                <w:iCs/>
                <w:sz w:val="18"/>
                <w:szCs w:val="18"/>
              </w:rPr>
              <w:t>, Power series, Radius of convergence.</w:t>
            </w:r>
          </w:p>
          <w:p w14:paraId="0B315BDE" w14:textId="77777777" w:rsidR="002E3C27" w:rsidRPr="00920B3F" w:rsidRDefault="002E3C27" w:rsidP="001C3606">
            <w:pPr>
              <w:jc w:val="both"/>
              <w:rPr>
                <w:rFonts w:ascii="Arial" w:hAnsi="Arial" w:cs="Arial"/>
                <w:iCs/>
                <w:sz w:val="18"/>
                <w:szCs w:val="18"/>
              </w:rPr>
            </w:pPr>
          </w:p>
          <w:p w14:paraId="7F9DFF1A" w14:textId="77777777" w:rsidR="002E3C27" w:rsidRPr="00920B3F" w:rsidRDefault="002E3C27" w:rsidP="001C3606">
            <w:pPr>
              <w:jc w:val="both"/>
              <w:rPr>
                <w:rFonts w:ascii="Arial" w:hAnsi="Arial" w:cs="Arial"/>
                <w:iCs/>
                <w:sz w:val="18"/>
                <w:szCs w:val="18"/>
              </w:rPr>
            </w:pPr>
            <w:r w:rsidRPr="00920B3F">
              <w:rPr>
                <w:rFonts w:ascii="Arial" w:hAnsi="Arial" w:cs="Arial"/>
                <w:iCs/>
                <w:sz w:val="18"/>
                <w:szCs w:val="18"/>
              </w:rPr>
              <w:t>Functions: Domain, Range, Inverse function and graphs of functions, Composition of function, Limits, Continuity and Differentiability.</w:t>
            </w:r>
          </w:p>
          <w:p w14:paraId="6B509622" w14:textId="77777777" w:rsidR="002E3C27" w:rsidRPr="00920B3F" w:rsidRDefault="002E3C27" w:rsidP="001C3606">
            <w:pPr>
              <w:jc w:val="both"/>
              <w:rPr>
                <w:rFonts w:ascii="Arial" w:hAnsi="Arial" w:cs="Arial"/>
                <w:iCs/>
                <w:sz w:val="18"/>
                <w:szCs w:val="18"/>
              </w:rPr>
            </w:pPr>
          </w:p>
          <w:p w14:paraId="0D9C82C7" w14:textId="77777777" w:rsidR="002E3C27" w:rsidRPr="00920B3F" w:rsidRDefault="002E3C27" w:rsidP="001C3606">
            <w:pPr>
              <w:jc w:val="both"/>
              <w:rPr>
                <w:rFonts w:ascii="Arial" w:hAnsi="Arial" w:cs="Arial"/>
                <w:iCs/>
                <w:sz w:val="18"/>
                <w:szCs w:val="18"/>
              </w:rPr>
            </w:pPr>
            <w:r w:rsidRPr="00920B3F">
              <w:rPr>
                <w:rFonts w:ascii="Arial" w:hAnsi="Arial" w:cs="Arial"/>
                <w:iCs/>
                <w:sz w:val="18"/>
                <w:szCs w:val="18"/>
              </w:rPr>
              <w:t>Ordinary Differentiation: Differentiability, Differentiation, Successive differentiation and Leibnitz theorem.</w:t>
            </w:r>
            <w:r>
              <w:rPr>
                <w:rFonts w:ascii="Arial" w:hAnsi="Arial" w:cs="Arial"/>
                <w:iCs/>
                <w:sz w:val="18"/>
                <w:szCs w:val="18"/>
              </w:rPr>
              <w:t xml:space="preserve"> </w:t>
            </w:r>
            <w:r w:rsidRPr="00920B3F">
              <w:rPr>
                <w:rFonts w:ascii="Arial" w:hAnsi="Arial" w:cs="Arial"/>
                <w:iCs/>
                <w:sz w:val="18"/>
                <w:szCs w:val="18"/>
              </w:rPr>
              <w:t>Expansions of functions: Rolle's theorem, Mean value theorem, Taylor's and Maclaurin's formulae.</w:t>
            </w:r>
            <w:r>
              <w:rPr>
                <w:rFonts w:ascii="Arial" w:hAnsi="Arial" w:cs="Arial"/>
                <w:iCs/>
                <w:sz w:val="18"/>
                <w:szCs w:val="18"/>
              </w:rPr>
              <w:t xml:space="preserve"> </w:t>
            </w:r>
            <w:r w:rsidRPr="00920B3F">
              <w:rPr>
                <w:rFonts w:ascii="Arial" w:hAnsi="Arial" w:cs="Arial"/>
                <w:iCs/>
                <w:sz w:val="18"/>
                <w:szCs w:val="18"/>
              </w:rPr>
              <w:t>Partial Differentiation: Euler's theorem, Tangents and normal, Asymptotes.</w:t>
            </w:r>
          </w:p>
          <w:p w14:paraId="4851B979" w14:textId="77777777" w:rsidR="002E3C27" w:rsidRPr="00920B3F" w:rsidRDefault="002E3C27" w:rsidP="001C3606">
            <w:pPr>
              <w:jc w:val="both"/>
              <w:rPr>
                <w:rFonts w:ascii="Arial" w:hAnsi="Arial" w:cs="Arial"/>
                <w:iCs/>
                <w:sz w:val="18"/>
                <w:szCs w:val="18"/>
              </w:rPr>
            </w:pPr>
          </w:p>
          <w:p w14:paraId="0245451B" w14:textId="77777777" w:rsidR="002E3C27" w:rsidRPr="00920B3F" w:rsidRDefault="002E3C27" w:rsidP="001C3606">
            <w:pPr>
              <w:jc w:val="both"/>
              <w:rPr>
                <w:rFonts w:ascii="Arial" w:hAnsi="Arial" w:cs="Arial"/>
                <w:iCs/>
                <w:sz w:val="18"/>
                <w:szCs w:val="18"/>
              </w:rPr>
            </w:pPr>
            <w:r w:rsidRPr="00920B3F">
              <w:rPr>
                <w:rFonts w:ascii="Arial" w:hAnsi="Arial" w:cs="Arial"/>
                <w:iCs/>
                <w:sz w:val="18"/>
                <w:szCs w:val="18"/>
              </w:rPr>
              <w:t>Application of Derivative: Linear Approximations and Newton's Method, Maximum and Minimum Values, Increasing and Decreasing Functions, Concavity and the Second Derivative Test, Rates of Change in Economics and the Sciences.</w:t>
            </w:r>
          </w:p>
          <w:p w14:paraId="3678D0BC" w14:textId="77777777" w:rsidR="002E3C27" w:rsidRPr="00920B3F" w:rsidRDefault="002E3C27" w:rsidP="001C3606">
            <w:pPr>
              <w:jc w:val="both"/>
              <w:rPr>
                <w:rFonts w:ascii="Arial" w:hAnsi="Arial" w:cs="Arial"/>
                <w:iCs/>
                <w:sz w:val="18"/>
                <w:szCs w:val="18"/>
              </w:rPr>
            </w:pPr>
          </w:p>
          <w:p w14:paraId="53EC916B" w14:textId="77777777" w:rsidR="002E3C27" w:rsidRPr="00920B3F" w:rsidRDefault="002E3C27" w:rsidP="001C3606">
            <w:pPr>
              <w:jc w:val="both"/>
              <w:rPr>
                <w:rFonts w:ascii="Arial" w:hAnsi="Arial" w:cs="Arial"/>
                <w:iCs/>
                <w:sz w:val="18"/>
                <w:szCs w:val="18"/>
              </w:rPr>
            </w:pPr>
            <w:r w:rsidRPr="00920B3F">
              <w:rPr>
                <w:rFonts w:ascii="Arial" w:hAnsi="Arial" w:cs="Arial"/>
                <w:iCs/>
                <w:sz w:val="18"/>
                <w:szCs w:val="18"/>
              </w:rPr>
              <w:t>Indefinite Integrals: Method of substitution, Integration by parts, Special trigonometric functions and rational fractions.</w:t>
            </w:r>
            <w:r>
              <w:rPr>
                <w:rFonts w:ascii="Arial" w:hAnsi="Arial" w:cs="Arial"/>
                <w:iCs/>
                <w:sz w:val="18"/>
                <w:szCs w:val="18"/>
              </w:rPr>
              <w:t xml:space="preserve"> </w:t>
            </w:r>
            <w:r w:rsidRPr="00920B3F">
              <w:rPr>
                <w:rFonts w:ascii="Arial" w:hAnsi="Arial" w:cs="Arial"/>
                <w:iCs/>
                <w:sz w:val="18"/>
                <w:szCs w:val="18"/>
              </w:rPr>
              <w:t>Definite Integrals: Fundamental theorem, General properties, Evaluations of definite integrals and reduction formulas.</w:t>
            </w:r>
            <w:r>
              <w:rPr>
                <w:rFonts w:ascii="Arial" w:hAnsi="Arial" w:cs="Arial"/>
                <w:iCs/>
                <w:sz w:val="18"/>
                <w:szCs w:val="18"/>
              </w:rPr>
              <w:t xml:space="preserve"> </w:t>
            </w:r>
            <w:r w:rsidRPr="00920B3F">
              <w:rPr>
                <w:rFonts w:ascii="Arial" w:hAnsi="Arial" w:cs="Arial"/>
                <w:iCs/>
                <w:sz w:val="18"/>
                <w:szCs w:val="18"/>
              </w:rPr>
              <w:t xml:space="preserve">Multiple Integrals: Double integrals Triple integrals Change of variables in multiple integration. </w:t>
            </w:r>
          </w:p>
          <w:p w14:paraId="35938D8A" w14:textId="77777777" w:rsidR="002E3C27" w:rsidRPr="00920B3F" w:rsidRDefault="002E3C27" w:rsidP="001C3606">
            <w:pPr>
              <w:jc w:val="both"/>
              <w:rPr>
                <w:rFonts w:ascii="Arial" w:hAnsi="Arial" w:cs="Arial"/>
                <w:iCs/>
                <w:sz w:val="18"/>
                <w:szCs w:val="18"/>
              </w:rPr>
            </w:pPr>
          </w:p>
          <w:p w14:paraId="78A9AE89" w14:textId="77777777" w:rsidR="002E3C27" w:rsidRPr="00920B3F" w:rsidRDefault="002E3C27" w:rsidP="001C3606">
            <w:pPr>
              <w:jc w:val="both"/>
              <w:rPr>
                <w:rFonts w:ascii="Arial" w:hAnsi="Arial" w:cs="Arial"/>
                <w:iCs/>
                <w:sz w:val="18"/>
                <w:szCs w:val="18"/>
              </w:rPr>
            </w:pPr>
            <w:r w:rsidRPr="00920B3F">
              <w:rPr>
                <w:rFonts w:ascii="Arial" w:hAnsi="Arial" w:cs="Arial"/>
                <w:iCs/>
                <w:sz w:val="18"/>
                <w:szCs w:val="18"/>
              </w:rPr>
              <w:t>Application of the Definite Integral: Determination of lengths, Areas and Volumes, Area Between Curves, Arc Length and Surface Area.</w:t>
            </w:r>
          </w:p>
          <w:p w14:paraId="2099C1F2" w14:textId="77777777" w:rsidR="002E3C27" w:rsidRPr="00920B3F" w:rsidRDefault="002E3C27" w:rsidP="001C3606">
            <w:pPr>
              <w:jc w:val="both"/>
              <w:rPr>
                <w:rFonts w:ascii="Arial" w:hAnsi="Arial" w:cs="Arial"/>
                <w:iCs/>
                <w:sz w:val="18"/>
                <w:szCs w:val="18"/>
              </w:rPr>
            </w:pPr>
          </w:p>
          <w:p w14:paraId="45B22446" w14:textId="77777777" w:rsidR="002E3C27" w:rsidRPr="00AB7A6F" w:rsidRDefault="002E3C27" w:rsidP="001C3606">
            <w:pPr>
              <w:jc w:val="both"/>
              <w:rPr>
                <w:rFonts w:ascii="Arial" w:hAnsi="Arial" w:cs="Arial"/>
                <w:b/>
                <w:color w:val="FF0000"/>
                <w:sz w:val="18"/>
                <w:szCs w:val="18"/>
              </w:rPr>
            </w:pPr>
            <w:r w:rsidRPr="00920B3F">
              <w:rPr>
                <w:rFonts w:ascii="Arial" w:hAnsi="Arial" w:cs="Arial"/>
                <w:iCs/>
                <w:sz w:val="18"/>
                <w:szCs w:val="18"/>
              </w:rPr>
              <w:t>Basic concepts of Vector Calculus.</w:t>
            </w:r>
          </w:p>
        </w:tc>
      </w:tr>
    </w:tbl>
    <w:p w14:paraId="04A01437" w14:textId="77777777" w:rsidR="002E3C27" w:rsidRPr="00AB7A6F" w:rsidRDefault="002E3C27" w:rsidP="002E3C27">
      <w:pPr>
        <w:rPr>
          <w:rFonts w:ascii="Arial" w:hAnsi="Arial" w:cs="Arial"/>
          <w:sz w:val="18"/>
          <w:szCs w:val="18"/>
          <w:highlight w:val="yellow"/>
        </w:rPr>
      </w:pPr>
    </w:p>
    <w:p w14:paraId="0C342C8B" w14:textId="77777777" w:rsidR="002E3C27" w:rsidRPr="00AB7A6F" w:rsidRDefault="002E3C27" w:rsidP="002E3C27">
      <w:pPr>
        <w:jc w:val="center"/>
        <w:rPr>
          <w:rFonts w:ascii="Arial" w:hAnsi="Arial" w:cs="Arial"/>
          <w:b/>
          <w:color w:val="FFFFFF"/>
          <w:sz w:val="18"/>
          <w:szCs w:val="18"/>
          <w:highlight w:val="black"/>
        </w:rPr>
      </w:pPr>
    </w:p>
    <w:p w14:paraId="489D8A91" w14:textId="77777777" w:rsidR="002E3C27" w:rsidRPr="00AB7A6F" w:rsidRDefault="002E3C27" w:rsidP="002E3C27">
      <w:pPr>
        <w:rPr>
          <w:rFonts w:ascii="Arial" w:hAnsi="Arial" w:cs="Arial"/>
          <w:b/>
          <w:spacing w:val="-3"/>
          <w:sz w:val="18"/>
          <w:szCs w:val="18"/>
        </w:rPr>
      </w:pPr>
      <w:r w:rsidRPr="00AB7A6F">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3574"/>
        <w:gridCol w:w="283"/>
        <w:gridCol w:w="5024"/>
      </w:tblGrid>
      <w:tr w:rsidR="002E3C27" w:rsidRPr="00AB7A6F" w14:paraId="137EFE4B" w14:textId="77777777" w:rsidTr="001C3606">
        <w:trPr>
          <w:jc w:val="center"/>
        </w:trPr>
        <w:tc>
          <w:tcPr>
            <w:tcW w:w="195" w:type="pct"/>
          </w:tcPr>
          <w:p w14:paraId="5ED9ADBF" w14:textId="77777777" w:rsidR="002E3C27" w:rsidRPr="00AB7A6F" w:rsidRDefault="002E3C27" w:rsidP="001C3606">
            <w:pPr>
              <w:suppressAutoHyphens/>
              <w:jc w:val="center"/>
              <w:rPr>
                <w:rFonts w:ascii="Arial" w:hAnsi="Arial" w:cs="Arial"/>
                <w:spacing w:val="-3"/>
                <w:sz w:val="18"/>
                <w:szCs w:val="18"/>
              </w:rPr>
            </w:pPr>
            <w:r w:rsidRPr="00AB7A6F">
              <w:rPr>
                <w:rFonts w:ascii="Arial" w:hAnsi="Arial" w:cs="Arial"/>
                <w:spacing w:val="-3"/>
                <w:sz w:val="18"/>
                <w:szCs w:val="18"/>
              </w:rPr>
              <w:t>1.</w:t>
            </w:r>
          </w:p>
        </w:tc>
        <w:tc>
          <w:tcPr>
            <w:tcW w:w="1934" w:type="pct"/>
          </w:tcPr>
          <w:p w14:paraId="5FEB66C1" w14:textId="77777777" w:rsidR="002E3C27" w:rsidRPr="00AB7A6F" w:rsidRDefault="002E3C27" w:rsidP="001C3606">
            <w:pPr>
              <w:suppressAutoHyphens/>
              <w:rPr>
                <w:rFonts w:ascii="Arial" w:hAnsi="Arial" w:cs="Arial"/>
                <w:sz w:val="18"/>
                <w:szCs w:val="18"/>
              </w:rPr>
            </w:pPr>
            <w:r>
              <w:rPr>
                <w:rFonts w:ascii="Arial" w:hAnsi="Arial" w:cs="Arial"/>
                <w:spacing w:val="-3"/>
                <w:sz w:val="18"/>
                <w:szCs w:val="18"/>
              </w:rPr>
              <w:t>Gilbert Strang</w:t>
            </w:r>
          </w:p>
        </w:tc>
        <w:tc>
          <w:tcPr>
            <w:tcW w:w="153" w:type="pct"/>
          </w:tcPr>
          <w:p w14:paraId="64D1E94E" w14:textId="77777777" w:rsidR="002E3C27" w:rsidRPr="00AB7A6F" w:rsidRDefault="002E3C27" w:rsidP="001C3606">
            <w:pPr>
              <w:suppressAutoHyphens/>
              <w:jc w:val="both"/>
              <w:rPr>
                <w:rFonts w:ascii="Arial" w:hAnsi="Arial" w:cs="Arial"/>
                <w:spacing w:val="-3"/>
                <w:sz w:val="18"/>
                <w:szCs w:val="18"/>
              </w:rPr>
            </w:pPr>
            <w:r w:rsidRPr="00AB7A6F">
              <w:rPr>
                <w:rFonts w:ascii="Arial" w:hAnsi="Arial" w:cs="Arial"/>
                <w:spacing w:val="-3"/>
                <w:sz w:val="18"/>
                <w:szCs w:val="18"/>
              </w:rPr>
              <w:t>:</w:t>
            </w:r>
          </w:p>
        </w:tc>
        <w:tc>
          <w:tcPr>
            <w:tcW w:w="2718" w:type="pct"/>
          </w:tcPr>
          <w:p w14:paraId="63F04474" w14:textId="77777777" w:rsidR="002E3C27" w:rsidRPr="00AB7A6F" w:rsidRDefault="002E3C27" w:rsidP="001C3606">
            <w:pPr>
              <w:suppressAutoHyphens/>
              <w:rPr>
                <w:rFonts w:ascii="Arial" w:hAnsi="Arial" w:cs="Arial"/>
                <w:sz w:val="18"/>
                <w:szCs w:val="18"/>
              </w:rPr>
            </w:pPr>
            <w:r w:rsidRPr="00AB7A6F">
              <w:rPr>
                <w:rFonts w:ascii="Arial" w:hAnsi="Arial" w:cs="Arial"/>
                <w:b/>
                <w:bCs/>
                <w:spacing w:val="-3"/>
                <w:sz w:val="18"/>
                <w:szCs w:val="18"/>
              </w:rPr>
              <w:t>Calculus</w:t>
            </w:r>
            <w:r w:rsidRPr="00AB7A6F">
              <w:rPr>
                <w:rFonts w:ascii="Arial" w:hAnsi="Arial" w:cs="Arial"/>
                <w:bCs/>
                <w:spacing w:val="-3"/>
                <w:sz w:val="18"/>
                <w:szCs w:val="18"/>
              </w:rPr>
              <w:t xml:space="preserve">, </w:t>
            </w:r>
            <w:r w:rsidRPr="008E7784">
              <w:rPr>
                <w:rFonts w:ascii="Arial" w:hAnsi="Arial" w:cs="Arial"/>
                <w:bCs/>
                <w:i/>
                <w:iCs/>
                <w:spacing w:val="-3"/>
                <w:sz w:val="18"/>
                <w:szCs w:val="18"/>
              </w:rPr>
              <w:t>Wellesley-Cambridge Press</w:t>
            </w:r>
            <w:r>
              <w:rPr>
                <w:rFonts w:ascii="Arial" w:hAnsi="Arial" w:cs="Arial"/>
                <w:bCs/>
                <w:spacing w:val="-3"/>
                <w:sz w:val="18"/>
                <w:szCs w:val="18"/>
              </w:rPr>
              <w:t xml:space="preserve">. </w:t>
            </w:r>
          </w:p>
        </w:tc>
      </w:tr>
      <w:tr w:rsidR="002E3C27" w:rsidRPr="00AB7A6F" w14:paraId="7E025F81" w14:textId="77777777" w:rsidTr="001C3606">
        <w:trPr>
          <w:jc w:val="center"/>
        </w:trPr>
        <w:tc>
          <w:tcPr>
            <w:tcW w:w="195" w:type="pct"/>
          </w:tcPr>
          <w:p w14:paraId="09EE4928" w14:textId="77777777" w:rsidR="002E3C27" w:rsidRPr="00AB7A6F" w:rsidRDefault="002E3C27" w:rsidP="001C3606">
            <w:pPr>
              <w:suppressAutoHyphens/>
              <w:jc w:val="center"/>
              <w:rPr>
                <w:rFonts w:ascii="Arial" w:hAnsi="Arial" w:cs="Arial"/>
                <w:spacing w:val="-3"/>
                <w:sz w:val="18"/>
                <w:szCs w:val="18"/>
              </w:rPr>
            </w:pPr>
            <w:r>
              <w:rPr>
                <w:rFonts w:ascii="Arial" w:hAnsi="Arial" w:cs="Arial"/>
                <w:spacing w:val="-3"/>
                <w:sz w:val="18"/>
                <w:szCs w:val="18"/>
              </w:rPr>
              <w:t>2.</w:t>
            </w:r>
          </w:p>
        </w:tc>
        <w:tc>
          <w:tcPr>
            <w:tcW w:w="1934" w:type="pct"/>
          </w:tcPr>
          <w:p w14:paraId="15794911" w14:textId="77777777" w:rsidR="002E3C27" w:rsidRPr="00AB7A6F" w:rsidRDefault="002E3C27" w:rsidP="001C3606">
            <w:pPr>
              <w:suppressAutoHyphens/>
              <w:rPr>
                <w:rFonts w:ascii="Arial" w:hAnsi="Arial" w:cs="Arial"/>
                <w:sz w:val="18"/>
                <w:szCs w:val="18"/>
              </w:rPr>
            </w:pPr>
            <w:r w:rsidRPr="00AB7A6F">
              <w:rPr>
                <w:rFonts w:ascii="Arial" w:hAnsi="Arial" w:cs="Arial"/>
                <w:spacing w:val="-3"/>
                <w:sz w:val="18"/>
                <w:szCs w:val="18"/>
              </w:rPr>
              <w:t>B. C. Das and B.N. Mukherjee</w:t>
            </w:r>
          </w:p>
        </w:tc>
        <w:tc>
          <w:tcPr>
            <w:tcW w:w="153" w:type="pct"/>
          </w:tcPr>
          <w:p w14:paraId="68F4DA3B" w14:textId="77777777" w:rsidR="002E3C27" w:rsidRPr="00AB7A6F" w:rsidRDefault="002E3C27" w:rsidP="001C3606">
            <w:pPr>
              <w:suppressAutoHyphens/>
              <w:jc w:val="both"/>
              <w:rPr>
                <w:rFonts w:ascii="Arial" w:hAnsi="Arial" w:cs="Arial"/>
                <w:spacing w:val="-3"/>
                <w:sz w:val="18"/>
                <w:szCs w:val="18"/>
              </w:rPr>
            </w:pPr>
            <w:r w:rsidRPr="00AB7A6F">
              <w:rPr>
                <w:rFonts w:ascii="Arial" w:hAnsi="Arial" w:cs="Arial"/>
                <w:spacing w:val="-3"/>
                <w:sz w:val="18"/>
                <w:szCs w:val="18"/>
              </w:rPr>
              <w:t>:</w:t>
            </w:r>
          </w:p>
        </w:tc>
        <w:tc>
          <w:tcPr>
            <w:tcW w:w="2718" w:type="pct"/>
          </w:tcPr>
          <w:p w14:paraId="1464E719" w14:textId="77777777" w:rsidR="002E3C27" w:rsidRPr="00AB7A6F" w:rsidRDefault="002E3C27" w:rsidP="001C3606">
            <w:pPr>
              <w:suppressAutoHyphens/>
              <w:rPr>
                <w:rFonts w:ascii="Arial" w:hAnsi="Arial" w:cs="Arial"/>
                <w:sz w:val="18"/>
                <w:szCs w:val="18"/>
              </w:rPr>
            </w:pPr>
            <w:r w:rsidRPr="00AB7A6F">
              <w:rPr>
                <w:rFonts w:ascii="Arial" w:hAnsi="Arial" w:cs="Arial"/>
                <w:b/>
                <w:bCs/>
                <w:spacing w:val="-3"/>
                <w:sz w:val="18"/>
                <w:szCs w:val="18"/>
              </w:rPr>
              <w:t>Differential Calculus</w:t>
            </w:r>
            <w:r w:rsidRPr="00AB7A6F">
              <w:rPr>
                <w:rFonts w:ascii="Arial" w:hAnsi="Arial" w:cs="Arial"/>
                <w:bCs/>
                <w:spacing w:val="-3"/>
                <w:sz w:val="18"/>
                <w:szCs w:val="18"/>
              </w:rPr>
              <w:t xml:space="preserve">, </w:t>
            </w:r>
            <w:r w:rsidRPr="00AB7A6F">
              <w:rPr>
                <w:rFonts w:ascii="Arial" w:hAnsi="Arial" w:cs="Arial"/>
                <w:bCs/>
                <w:i/>
                <w:spacing w:val="-3"/>
                <w:sz w:val="18"/>
                <w:szCs w:val="18"/>
              </w:rPr>
              <w:t xml:space="preserve">U. N. </w:t>
            </w:r>
            <w:proofErr w:type="spellStart"/>
            <w:r w:rsidRPr="00AB7A6F">
              <w:rPr>
                <w:rFonts w:ascii="Arial" w:hAnsi="Arial" w:cs="Arial"/>
                <w:bCs/>
                <w:i/>
                <w:spacing w:val="-3"/>
                <w:sz w:val="18"/>
                <w:szCs w:val="18"/>
              </w:rPr>
              <w:t>Dhur</w:t>
            </w:r>
            <w:proofErr w:type="spellEnd"/>
            <w:r w:rsidRPr="00AB7A6F">
              <w:rPr>
                <w:rFonts w:ascii="Arial" w:hAnsi="Arial" w:cs="Arial"/>
                <w:bCs/>
                <w:i/>
                <w:spacing w:val="-3"/>
                <w:sz w:val="18"/>
                <w:szCs w:val="18"/>
              </w:rPr>
              <w:t xml:space="preserve"> &amp; Sons</w:t>
            </w:r>
          </w:p>
        </w:tc>
      </w:tr>
      <w:tr w:rsidR="002E3C27" w:rsidRPr="00AB7A6F" w14:paraId="02D661F6" w14:textId="77777777" w:rsidTr="001C3606">
        <w:trPr>
          <w:jc w:val="center"/>
        </w:trPr>
        <w:tc>
          <w:tcPr>
            <w:tcW w:w="195" w:type="pct"/>
          </w:tcPr>
          <w:p w14:paraId="3C16C542" w14:textId="77777777" w:rsidR="002E3C27" w:rsidRPr="00AB7A6F" w:rsidRDefault="002E3C27" w:rsidP="001C3606">
            <w:pPr>
              <w:suppressAutoHyphens/>
              <w:jc w:val="center"/>
              <w:rPr>
                <w:rFonts w:ascii="Arial" w:hAnsi="Arial" w:cs="Arial"/>
                <w:spacing w:val="-3"/>
                <w:sz w:val="18"/>
                <w:szCs w:val="18"/>
              </w:rPr>
            </w:pPr>
            <w:r>
              <w:rPr>
                <w:rFonts w:ascii="Arial" w:hAnsi="Arial" w:cs="Arial"/>
                <w:spacing w:val="-3"/>
                <w:sz w:val="18"/>
                <w:szCs w:val="18"/>
              </w:rPr>
              <w:t>3.</w:t>
            </w:r>
          </w:p>
        </w:tc>
        <w:tc>
          <w:tcPr>
            <w:tcW w:w="1934" w:type="pct"/>
          </w:tcPr>
          <w:p w14:paraId="509A564F" w14:textId="77777777" w:rsidR="002E3C27" w:rsidRPr="00AB7A6F" w:rsidRDefault="002E3C27" w:rsidP="001C3606">
            <w:pPr>
              <w:suppressAutoHyphens/>
              <w:rPr>
                <w:rFonts w:ascii="Arial" w:hAnsi="Arial" w:cs="Arial"/>
                <w:spacing w:val="-3"/>
                <w:sz w:val="18"/>
                <w:szCs w:val="18"/>
              </w:rPr>
            </w:pPr>
            <w:r w:rsidRPr="00AB7A6F">
              <w:rPr>
                <w:rFonts w:ascii="Arial" w:hAnsi="Arial" w:cs="Arial"/>
                <w:spacing w:val="-3"/>
                <w:sz w:val="18"/>
                <w:szCs w:val="18"/>
              </w:rPr>
              <w:t>B. C. Das and B.N. Mukherjee</w:t>
            </w:r>
          </w:p>
        </w:tc>
        <w:tc>
          <w:tcPr>
            <w:tcW w:w="153" w:type="pct"/>
          </w:tcPr>
          <w:p w14:paraId="4BEDECAA" w14:textId="77777777" w:rsidR="002E3C27" w:rsidRPr="00AB7A6F" w:rsidRDefault="002E3C27" w:rsidP="001C3606">
            <w:pPr>
              <w:jc w:val="both"/>
              <w:rPr>
                <w:rFonts w:ascii="Arial" w:hAnsi="Arial" w:cs="Arial"/>
                <w:sz w:val="18"/>
                <w:szCs w:val="18"/>
              </w:rPr>
            </w:pPr>
            <w:r w:rsidRPr="00AB7A6F">
              <w:rPr>
                <w:rFonts w:ascii="Arial" w:hAnsi="Arial" w:cs="Arial"/>
                <w:sz w:val="18"/>
                <w:szCs w:val="18"/>
              </w:rPr>
              <w:t>:</w:t>
            </w:r>
          </w:p>
        </w:tc>
        <w:tc>
          <w:tcPr>
            <w:tcW w:w="2718" w:type="pct"/>
          </w:tcPr>
          <w:p w14:paraId="019D190B" w14:textId="77777777" w:rsidR="002E3C27" w:rsidRPr="00AB7A6F" w:rsidRDefault="002E3C27" w:rsidP="001C3606">
            <w:pPr>
              <w:suppressAutoHyphens/>
              <w:rPr>
                <w:rFonts w:ascii="Arial" w:hAnsi="Arial" w:cs="Arial"/>
                <w:bCs/>
                <w:spacing w:val="-3"/>
                <w:sz w:val="18"/>
                <w:szCs w:val="18"/>
              </w:rPr>
            </w:pPr>
            <w:r w:rsidRPr="00AB7A6F">
              <w:rPr>
                <w:rFonts w:ascii="Arial" w:hAnsi="Arial" w:cs="Arial"/>
                <w:b/>
                <w:bCs/>
                <w:spacing w:val="-3"/>
                <w:sz w:val="18"/>
                <w:szCs w:val="18"/>
              </w:rPr>
              <w:t>Integral Calculus</w:t>
            </w:r>
            <w:r w:rsidRPr="00AB7A6F">
              <w:rPr>
                <w:rFonts w:ascii="Arial" w:hAnsi="Arial" w:cs="Arial"/>
                <w:bCs/>
                <w:spacing w:val="-3"/>
                <w:sz w:val="18"/>
                <w:szCs w:val="18"/>
              </w:rPr>
              <w:t xml:space="preserve">, </w:t>
            </w:r>
            <w:r w:rsidRPr="00AB7A6F">
              <w:rPr>
                <w:rFonts w:ascii="Arial" w:hAnsi="Arial" w:cs="Arial"/>
                <w:bCs/>
                <w:i/>
                <w:spacing w:val="-3"/>
                <w:sz w:val="18"/>
                <w:szCs w:val="18"/>
              </w:rPr>
              <w:t xml:space="preserve">U. N. </w:t>
            </w:r>
            <w:proofErr w:type="spellStart"/>
            <w:r w:rsidRPr="00AB7A6F">
              <w:rPr>
                <w:rFonts w:ascii="Arial" w:hAnsi="Arial" w:cs="Arial"/>
                <w:bCs/>
                <w:i/>
                <w:spacing w:val="-3"/>
                <w:sz w:val="18"/>
                <w:szCs w:val="18"/>
              </w:rPr>
              <w:t>Dhur</w:t>
            </w:r>
            <w:proofErr w:type="spellEnd"/>
            <w:r w:rsidRPr="00AB7A6F">
              <w:rPr>
                <w:rFonts w:ascii="Arial" w:hAnsi="Arial" w:cs="Arial"/>
                <w:bCs/>
                <w:i/>
                <w:spacing w:val="-3"/>
                <w:sz w:val="18"/>
                <w:szCs w:val="18"/>
              </w:rPr>
              <w:t xml:space="preserve"> &amp; Sons</w:t>
            </w:r>
          </w:p>
        </w:tc>
      </w:tr>
    </w:tbl>
    <w:p w14:paraId="7578DF39" w14:textId="77777777" w:rsidR="002E3C27" w:rsidRPr="00AB7A6F" w:rsidRDefault="002E3C27" w:rsidP="002E3C27">
      <w:pPr>
        <w:jc w:val="center"/>
        <w:rPr>
          <w:rFonts w:ascii="Arial" w:hAnsi="Arial" w:cs="Arial"/>
          <w:b/>
          <w:spacing w:val="-3"/>
          <w:sz w:val="18"/>
          <w:szCs w:val="18"/>
        </w:rPr>
      </w:pPr>
    </w:p>
    <w:p w14:paraId="391896A3" w14:textId="77777777" w:rsidR="002E3C27" w:rsidRPr="00AB7A6F" w:rsidRDefault="002E3C27" w:rsidP="002E3C27">
      <w:pPr>
        <w:rPr>
          <w:rFonts w:ascii="Arial" w:hAnsi="Arial" w:cs="Arial"/>
          <w:b/>
          <w:spacing w:val="-3"/>
          <w:sz w:val="18"/>
          <w:szCs w:val="18"/>
        </w:rPr>
      </w:pPr>
      <w:r w:rsidRPr="00AB7A6F">
        <w:rPr>
          <w:rFonts w:ascii="Arial" w:hAnsi="Arial" w:cs="Arial"/>
          <w:b/>
          <w:spacing w:val="-3"/>
          <w:sz w:val="18"/>
          <w:szCs w:val="18"/>
        </w:rPr>
        <w:t>Books Recommended:</w:t>
      </w:r>
    </w:p>
    <w:tbl>
      <w:tblPr>
        <w:tblW w:w="5000" w:type="pct"/>
        <w:jc w:val="center"/>
        <w:tblLook w:val="0000" w:firstRow="0" w:lastRow="0" w:firstColumn="0" w:lastColumn="0" w:noHBand="0" w:noVBand="0"/>
      </w:tblPr>
      <w:tblGrid>
        <w:gridCol w:w="367"/>
        <w:gridCol w:w="3572"/>
        <w:gridCol w:w="281"/>
        <w:gridCol w:w="5022"/>
      </w:tblGrid>
      <w:tr w:rsidR="002E3C27" w:rsidRPr="00AB7A6F" w14:paraId="44D1B4DD" w14:textId="77777777" w:rsidTr="001C3606">
        <w:trPr>
          <w:trHeight w:val="196"/>
          <w:jc w:val="center"/>
        </w:trPr>
        <w:tc>
          <w:tcPr>
            <w:tcW w:w="195" w:type="pct"/>
          </w:tcPr>
          <w:p w14:paraId="7F57BF5B" w14:textId="77777777" w:rsidR="002E3C27" w:rsidRPr="00B8101E" w:rsidRDefault="002E3C27" w:rsidP="001C3606">
            <w:pPr>
              <w:rPr>
                <w:rFonts w:ascii="Arial" w:hAnsi="Arial" w:cs="Arial"/>
                <w:sz w:val="18"/>
                <w:szCs w:val="18"/>
              </w:rPr>
            </w:pPr>
            <w:r w:rsidRPr="00B8101E">
              <w:rPr>
                <w:rFonts w:ascii="Arial" w:hAnsi="Arial" w:cs="Arial"/>
                <w:sz w:val="18"/>
                <w:szCs w:val="18"/>
              </w:rPr>
              <w:t>1.</w:t>
            </w:r>
          </w:p>
        </w:tc>
        <w:tc>
          <w:tcPr>
            <w:tcW w:w="1934" w:type="pct"/>
          </w:tcPr>
          <w:p w14:paraId="64550596" w14:textId="77777777" w:rsidR="002E3C27" w:rsidRPr="00B8101E" w:rsidRDefault="002E3C27" w:rsidP="001C3606">
            <w:pPr>
              <w:rPr>
                <w:rFonts w:ascii="Arial" w:hAnsi="Arial" w:cs="Arial"/>
                <w:sz w:val="18"/>
                <w:szCs w:val="18"/>
              </w:rPr>
            </w:pPr>
            <w:r w:rsidRPr="00B8101E">
              <w:rPr>
                <w:rFonts w:ascii="Arial" w:hAnsi="Arial" w:cs="Arial"/>
                <w:sz w:val="18"/>
                <w:szCs w:val="18"/>
              </w:rPr>
              <w:t>Howard Hinton</w:t>
            </w:r>
          </w:p>
        </w:tc>
        <w:tc>
          <w:tcPr>
            <w:tcW w:w="153" w:type="pct"/>
          </w:tcPr>
          <w:p w14:paraId="2CC42B54" w14:textId="77777777" w:rsidR="002E3C27" w:rsidRPr="00B8101E" w:rsidRDefault="002E3C27" w:rsidP="001C3606">
            <w:pPr>
              <w:rPr>
                <w:rFonts w:ascii="Arial" w:hAnsi="Arial" w:cs="Arial"/>
                <w:sz w:val="18"/>
                <w:szCs w:val="18"/>
              </w:rPr>
            </w:pPr>
            <w:r w:rsidRPr="00B8101E">
              <w:rPr>
                <w:rFonts w:ascii="Arial" w:hAnsi="Arial" w:cs="Arial"/>
                <w:sz w:val="18"/>
                <w:szCs w:val="18"/>
              </w:rPr>
              <w:t>:</w:t>
            </w:r>
          </w:p>
        </w:tc>
        <w:tc>
          <w:tcPr>
            <w:tcW w:w="2718" w:type="pct"/>
          </w:tcPr>
          <w:p w14:paraId="7CBEF534" w14:textId="77777777" w:rsidR="002E3C27" w:rsidRPr="00B8101E" w:rsidRDefault="002E3C27" w:rsidP="001C3606">
            <w:pPr>
              <w:rPr>
                <w:rFonts w:ascii="Arial" w:hAnsi="Arial" w:cs="Arial"/>
                <w:sz w:val="18"/>
                <w:szCs w:val="18"/>
              </w:rPr>
            </w:pPr>
            <w:proofErr w:type="spellStart"/>
            <w:r w:rsidRPr="00B8101E">
              <w:rPr>
                <w:rFonts w:ascii="Arial" w:hAnsi="Arial" w:cs="Arial"/>
                <w:b/>
                <w:bCs/>
                <w:sz w:val="18"/>
                <w:szCs w:val="18"/>
              </w:rPr>
              <w:t>Calculas</w:t>
            </w:r>
            <w:proofErr w:type="spellEnd"/>
            <w:r w:rsidRPr="00B8101E">
              <w:rPr>
                <w:rFonts w:ascii="Arial" w:hAnsi="Arial" w:cs="Arial"/>
                <w:b/>
                <w:bCs/>
                <w:sz w:val="18"/>
                <w:szCs w:val="18"/>
              </w:rPr>
              <w:t>- A New Horizon</w:t>
            </w:r>
            <w:r w:rsidRPr="00B8101E">
              <w:rPr>
                <w:rFonts w:ascii="Arial" w:hAnsi="Arial" w:cs="Arial"/>
                <w:sz w:val="18"/>
                <w:szCs w:val="18"/>
              </w:rPr>
              <w:t xml:space="preserve">, </w:t>
            </w:r>
            <w:r w:rsidRPr="00B8101E">
              <w:rPr>
                <w:rFonts w:ascii="Arial" w:hAnsi="Arial" w:cs="Arial"/>
                <w:i/>
                <w:iCs/>
                <w:sz w:val="18"/>
                <w:szCs w:val="18"/>
              </w:rPr>
              <w:t xml:space="preserve"> John Wiley &amp; Sons Inc. </w:t>
            </w:r>
          </w:p>
        </w:tc>
      </w:tr>
      <w:tr w:rsidR="002E3C27" w:rsidRPr="00AB7A6F" w14:paraId="50963977" w14:textId="77777777" w:rsidTr="001C3606">
        <w:trPr>
          <w:trHeight w:val="196"/>
          <w:jc w:val="center"/>
        </w:trPr>
        <w:tc>
          <w:tcPr>
            <w:tcW w:w="195" w:type="pct"/>
          </w:tcPr>
          <w:p w14:paraId="3C146E8F" w14:textId="77777777" w:rsidR="002E3C27" w:rsidRPr="00B8101E" w:rsidRDefault="002E3C27" w:rsidP="001C3606">
            <w:pPr>
              <w:suppressAutoHyphens/>
              <w:jc w:val="center"/>
              <w:rPr>
                <w:rFonts w:ascii="Arial" w:hAnsi="Arial" w:cs="Arial"/>
                <w:spacing w:val="-3"/>
                <w:sz w:val="18"/>
                <w:szCs w:val="18"/>
              </w:rPr>
            </w:pPr>
            <w:r>
              <w:rPr>
                <w:rFonts w:ascii="Arial" w:hAnsi="Arial" w:cs="Arial"/>
                <w:spacing w:val="-3"/>
                <w:sz w:val="18"/>
                <w:szCs w:val="18"/>
              </w:rPr>
              <w:t>2.</w:t>
            </w:r>
          </w:p>
        </w:tc>
        <w:tc>
          <w:tcPr>
            <w:tcW w:w="1934" w:type="pct"/>
          </w:tcPr>
          <w:p w14:paraId="76E2297B" w14:textId="77777777" w:rsidR="002E3C27" w:rsidRPr="00B8101E" w:rsidRDefault="002E3C27" w:rsidP="001C3606">
            <w:pPr>
              <w:suppressAutoHyphens/>
              <w:rPr>
                <w:rFonts w:ascii="Arial" w:hAnsi="Arial" w:cs="Arial"/>
                <w:spacing w:val="-3"/>
                <w:sz w:val="18"/>
                <w:szCs w:val="18"/>
              </w:rPr>
            </w:pPr>
            <w:r w:rsidRPr="00B8101E">
              <w:rPr>
                <w:rFonts w:ascii="Arial" w:hAnsi="Arial" w:cs="Arial"/>
                <w:spacing w:val="-3"/>
                <w:sz w:val="18"/>
                <w:szCs w:val="18"/>
              </w:rPr>
              <w:t>F. Ayres and Elliot Mendelson</w:t>
            </w:r>
          </w:p>
        </w:tc>
        <w:tc>
          <w:tcPr>
            <w:tcW w:w="153" w:type="pct"/>
          </w:tcPr>
          <w:p w14:paraId="5D5E431A" w14:textId="77777777" w:rsidR="002E3C27" w:rsidRPr="00B8101E" w:rsidRDefault="002E3C27" w:rsidP="001C3606">
            <w:pPr>
              <w:jc w:val="both"/>
              <w:rPr>
                <w:rFonts w:ascii="Arial" w:hAnsi="Arial" w:cs="Arial"/>
                <w:sz w:val="18"/>
                <w:szCs w:val="18"/>
              </w:rPr>
            </w:pPr>
            <w:r w:rsidRPr="00B8101E">
              <w:rPr>
                <w:rFonts w:ascii="Arial" w:hAnsi="Arial" w:cs="Arial"/>
                <w:sz w:val="18"/>
                <w:szCs w:val="18"/>
              </w:rPr>
              <w:t>:</w:t>
            </w:r>
          </w:p>
        </w:tc>
        <w:tc>
          <w:tcPr>
            <w:tcW w:w="2718" w:type="pct"/>
          </w:tcPr>
          <w:p w14:paraId="04411A2F" w14:textId="77777777" w:rsidR="002E3C27" w:rsidRPr="00B8101E" w:rsidRDefault="002E3C27" w:rsidP="001C3606">
            <w:pPr>
              <w:rPr>
                <w:rFonts w:ascii="Arial" w:hAnsi="Arial" w:cs="Arial"/>
                <w:color w:val="000000"/>
                <w:sz w:val="18"/>
                <w:szCs w:val="18"/>
              </w:rPr>
            </w:pPr>
            <w:proofErr w:type="spellStart"/>
            <w:r w:rsidRPr="00B8101E">
              <w:rPr>
                <w:rFonts w:ascii="Arial" w:hAnsi="Arial" w:cs="Arial"/>
                <w:b/>
                <w:bCs/>
                <w:spacing w:val="-3"/>
                <w:sz w:val="18"/>
                <w:szCs w:val="18"/>
              </w:rPr>
              <w:t>Calculas</w:t>
            </w:r>
            <w:proofErr w:type="spellEnd"/>
            <w:r w:rsidRPr="00B8101E">
              <w:rPr>
                <w:rFonts w:ascii="Arial" w:hAnsi="Arial" w:cs="Arial"/>
                <w:b/>
                <w:bCs/>
                <w:spacing w:val="-3"/>
                <w:sz w:val="18"/>
                <w:szCs w:val="18"/>
              </w:rPr>
              <w:t xml:space="preserve"> (</w:t>
            </w:r>
            <w:proofErr w:type="spellStart"/>
            <w:r w:rsidRPr="00B8101E">
              <w:rPr>
                <w:rFonts w:ascii="Arial" w:hAnsi="Arial" w:cs="Arial"/>
                <w:b/>
                <w:bCs/>
                <w:spacing w:val="-3"/>
                <w:sz w:val="18"/>
                <w:szCs w:val="18"/>
              </w:rPr>
              <w:t>Schaum’s</w:t>
            </w:r>
            <w:proofErr w:type="spellEnd"/>
            <w:r w:rsidRPr="00B8101E">
              <w:rPr>
                <w:rFonts w:ascii="Arial" w:hAnsi="Arial" w:cs="Arial"/>
                <w:b/>
                <w:bCs/>
                <w:spacing w:val="-3"/>
                <w:sz w:val="18"/>
                <w:szCs w:val="18"/>
              </w:rPr>
              <w:t xml:space="preserve"> Outline Series)</w:t>
            </w:r>
            <w:r w:rsidRPr="00B8101E">
              <w:rPr>
                <w:rFonts w:ascii="Arial" w:hAnsi="Arial" w:cs="Arial"/>
                <w:bCs/>
                <w:spacing w:val="-3"/>
                <w:sz w:val="18"/>
                <w:szCs w:val="18"/>
              </w:rPr>
              <w:t xml:space="preserve">, </w:t>
            </w:r>
            <w:r w:rsidRPr="00B8101E">
              <w:rPr>
                <w:rFonts w:ascii="Arial" w:hAnsi="Arial" w:cs="Arial"/>
                <w:bCs/>
                <w:i/>
                <w:spacing w:val="-3"/>
                <w:sz w:val="18"/>
                <w:szCs w:val="18"/>
              </w:rPr>
              <w:t>McGraw-Hill</w:t>
            </w:r>
          </w:p>
        </w:tc>
      </w:tr>
      <w:tr w:rsidR="002E3C27" w:rsidRPr="00AB7A6F" w14:paraId="386D8D68" w14:textId="77777777" w:rsidTr="001C3606">
        <w:trPr>
          <w:trHeight w:val="109"/>
          <w:jc w:val="center"/>
        </w:trPr>
        <w:tc>
          <w:tcPr>
            <w:tcW w:w="195" w:type="pct"/>
          </w:tcPr>
          <w:p w14:paraId="2E277382" w14:textId="77777777" w:rsidR="002E3C27" w:rsidRPr="00B8101E" w:rsidRDefault="002E3C27" w:rsidP="001C3606">
            <w:pPr>
              <w:suppressAutoHyphens/>
              <w:jc w:val="center"/>
              <w:rPr>
                <w:rFonts w:ascii="Arial" w:hAnsi="Arial" w:cs="Arial"/>
                <w:spacing w:val="-3"/>
                <w:sz w:val="18"/>
                <w:szCs w:val="18"/>
              </w:rPr>
            </w:pPr>
            <w:r>
              <w:rPr>
                <w:rFonts w:ascii="Arial" w:hAnsi="Arial" w:cs="Arial"/>
                <w:spacing w:val="-3"/>
                <w:sz w:val="18"/>
                <w:szCs w:val="18"/>
              </w:rPr>
              <w:t>3.</w:t>
            </w:r>
          </w:p>
        </w:tc>
        <w:tc>
          <w:tcPr>
            <w:tcW w:w="1934" w:type="pct"/>
          </w:tcPr>
          <w:p w14:paraId="3A86FD92" w14:textId="77777777" w:rsidR="002E3C27" w:rsidRPr="00B8101E" w:rsidRDefault="002E3C27" w:rsidP="001C3606">
            <w:pPr>
              <w:suppressAutoHyphens/>
              <w:rPr>
                <w:rFonts w:ascii="Arial" w:hAnsi="Arial" w:cs="Arial"/>
                <w:spacing w:val="-3"/>
                <w:sz w:val="18"/>
                <w:szCs w:val="18"/>
              </w:rPr>
            </w:pPr>
            <w:r w:rsidRPr="00B8101E">
              <w:rPr>
                <w:rFonts w:ascii="Arial" w:hAnsi="Arial" w:cs="Arial"/>
                <w:spacing w:val="-3"/>
                <w:sz w:val="18"/>
                <w:szCs w:val="18"/>
              </w:rPr>
              <w:t>Joseph Edwards</w:t>
            </w:r>
          </w:p>
        </w:tc>
        <w:tc>
          <w:tcPr>
            <w:tcW w:w="153" w:type="pct"/>
          </w:tcPr>
          <w:p w14:paraId="67BA9E7B" w14:textId="77777777" w:rsidR="002E3C27" w:rsidRPr="00B8101E" w:rsidRDefault="002E3C27" w:rsidP="001C3606">
            <w:pPr>
              <w:jc w:val="both"/>
              <w:rPr>
                <w:rFonts w:ascii="Arial" w:hAnsi="Arial" w:cs="Arial"/>
                <w:sz w:val="18"/>
                <w:szCs w:val="18"/>
              </w:rPr>
            </w:pPr>
            <w:r w:rsidRPr="00B8101E">
              <w:rPr>
                <w:rFonts w:ascii="Arial" w:hAnsi="Arial" w:cs="Arial"/>
                <w:sz w:val="18"/>
                <w:szCs w:val="18"/>
              </w:rPr>
              <w:t>:</w:t>
            </w:r>
          </w:p>
        </w:tc>
        <w:tc>
          <w:tcPr>
            <w:tcW w:w="2718" w:type="pct"/>
          </w:tcPr>
          <w:p w14:paraId="7D5EC9B8" w14:textId="77777777" w:rsidR="002E3C27" w:rsidRPr="00B8101E" w:rsidRDefault="002E3C27" w:rsidP="001C3606">
            <w:pPr>
              <w:rPr>
                <w:rFonts w:ascii="Arial" w:hAnsi="Arial" w:cs="Arial"/>
                <w:sz w:val="18"/>
                <w:szCs w:val="18"/>
              </w:rPr>
            </w:pPr>
            <w:r w:rsidRPr="00B8101E">
              <w:rPr>
                <w:rFonts w:ascii="Arial" w:hAnsi="Arial" w:cs="Arial"/>
                <w:b/>
                <w:bCs/>
                <w:sz w:val="18"/>
                <w:szCs w:val="18"/>
              </w:rPr>
              <w:t xml:space="preserve">Differential </w:t>
            </w:r>
            <w:proofErr w:type="spellStart"/>
            <w:r w:rsidRPr="00B8101E">
              <w:rPr>
                <w:rFonts w:ascii="Arial" w:hAnsi="Arial" w:cs="Arial"/>
                <w:b/>
                <w:bCs/>
                <w:sz w:val="18"/>
                <w:szCs w:val="18"/>
              </w:rPr>
              <w:t>Calculas</w:t>
            </w:r>
            <w:proofErr w:type="spellEnd"/>
            <w:r w:rsidRPr="00B8101E">
              <w:rPr>
                <w:rFonts w:ascii="Arial" w:hAnsi="Arial" w:cs="Arial"/>
                <w:bCs/>
                <w:sz w:val="18"/>
                <w:szCs w:val="18"/>
              </w:rPr>
              <w:t xml:space="preserve">, </w:t>
            </w:r>
            <w:r w:rsidRPr="00B8101E">
              <w:rPr>
                <w:rFonts w:ascii="Arial" w:hAnsi="Arial" w:cs="Arial"/>
                <w:bCs/>
                <w:i/>
                <w:spacing w:val="-3"/>
                <w:sz w:val="18"/>
                <w:szCs w:val="18"/>
              </w:rPr>
              <w:t>Kessinger Publishing</w:t>
            </w:r>
          </w:p>
        </w:tc>
      </w:tr>
      <w:tr w:rsidR="002E3C27" w:rsidRPr="00AB7A6F" w14:paraId="588A42C4" w14:textId="77777777" w:rsidTr="001C3606">
        <w:trPr>
          <w:trHeight w:val="109"/>
          <w:jc w:val="center"/>
        </w:trPr>
        <w:tc>
          <w:tcPr>
            <w:tcW w:w="195" w:type="pct"/>
          </w:tcPr>
          <w:p w14:paraId="5DD6A878" w14:textId="77777777" w:rsidR="002E3C27" w:rsidRPr="00B8101E" w:rsidRDefault="002E3C27" w:rsidP="001C3606">
            <w:pPr>
              <w:suppressAutoHyphens/>
              <w:jc w:val="center"/>
              <w:rPr>
                <w:rFonts w:ascii="Arial" w:hAnsi="Arial" w:cs="Arial"/>
                <w:spacing w:val="-3"/>
                <w:sz w:val="18"/>
                <w:szCs w:val="18"/>
              </w:rPr>
            </w:pPr>
            <w:r>
              <w:rPr>
                <w:rFonts w:ascii="Arial" w:hAnsi="Arial" w:cs="Arial"/>
                <w:spacing w:val="-3"/>
                <w:sz w:val="18"/>
                <w:szCs w:val="18"/>
              </w:rPr>
              <w:t>4.</w:t>
            </w:r>
          </w:p>
        </w:tc>
        <w:tc>
          <w:tcPr>
            <w:tcW w:w="1934" w:type="pct"/>
          </w:tcPr>
          <w:p w14:paraId="0F09EDB2" w14:textId="77777777" w:rsidR="002E3C27" w:rsidRPr="00B8101E" w:rsidRDefault="002E3C27" w:rsidP="001C3606">
            <w:pPr>
              <w:suppressAutoHyphens/>
              <w:rPr>
                <w:rFonts w:ascii="Arial" w:hAnsi="Arial" w:cs="Arial"/>
                <w:spacing w:val="-3"/>
                <w:sz w:val="18"/>
                <w:szCs w:val="18"/>
              </w:rPr>
            </w:pPr>
            <w:r w:rsidRPr="00B8101E">
              <w:rPr>
                <w:rFonts w:ascii="Arial" w:hAnsi="Arial" w:cs="Arial"/>
                <w:spacing w:val="-3"/>
                <w:sz w:val="18"/>
                <w:szCs w:val="18"/>
              </w:rPr>
              <w:t>Md. Abdul Latif and S. Bhattacharjee</w:t>
            </w:r>
          </w:p>
        </w:tc>
        <w:tc>
          <w:tcPr>
            <w:tcW w:w="153" w:type="pct"/>
          </w:tcPr>
          <w:p w14:paraId="0AF080F0" w14:textId="77777777" w:rsidR="002E3C27" w:rsidRPr="00B8101E" w:rsidRDefault="002E3C27" w:rsidP="001C3606">
            <w:pPr>
              <w:jc w:val="both"/>
              <w:rPr>
                <w:rFonts w:ascii="Arial" w:hAnsi="Arial" w:cs="Arial"/>
                <w:sz w:val="18"/>
                <w:szCs w:val="18"/>
              </w:rPr>
            </w:pPr>
          </w:p>
        </w:tc>
        <w:tc>
          <w:tcPr>
            <w:tcW w:w="2718" w:type="pct"/>
          </w:tcPr>
          <w:p w14:paraId="478F1E4D" w14:textId="77777777" w:rsidR="002E3C27" w:rsidRPr="00B8101E" w:rsidRDefault="002E3C27" w:rsidP="001C3606">
            <w:pPr>
              <w:rPr>
                <w:rFonts w:ascii="Arial" w:hAnsi="Arial" w:cs="Arial"/>
                <w:b/>
                <w:bCs/>
                <w:sz w:val="18"/>
                <w:szCs w:val="18"/>
              </w:rPr>
            </w:pPr>
            <w:r w:rsidRPr="00B8101E">
              <w:rPr>
                <w:rFonts w:ascii="Arial" w:hAnsi="Arial" w:cs="Arial"/>
                <w:b/>
                <w:bCs/>
                <w:sz w:val="18"/>
                <w:szCs w:val="18"/>
              </w:rPr>
              <w:t>Differential Calculus</w:t>
            </w:r>
            <w:r w:rsidRPr="00B8101E">
              <w:rPr>
                <w:rFonts w:ascii="Arial" w:hAnsi="Arial" w:cs="Arial"/>
                <w:i/>
                <w:iCs/>
                <w:sz w:val="18"/>
                <w:szCs w:val="18"/>
              </w:rPr>
              <w:t xml:space="preserve">, </w:t>
            </w:r>
            <w:proofErr w:type="spellStart"/>
            <w:r w:rsidRPr="00B8101E">
              <w:rPr>
                <w:rFonts w:ascii="Arial" w:hAnsi="Arial" w:cs="Arial"/>
                <w:i/>
                <w:iCs/>
                <w:sz w:val="18"/>
                <w:szCs w:val="18"/>
              </w:rPr>
              <w:t>Chandaapure</w:t>
            </w:r>
            <w:proofErr w:type="spellEnd"/>
            <w:r w:rsidRPr="00B8101E">
              <w:rPr>
                <w:rFonts w:ascii="Arial" w:hAnsi="Arial" w:cs="Arial"/>
                <w:i/>
                <w:iCs/>
                <w:sz w:val="18"/>
                <w:szCs w:val="18"/>
              </w:rPr>
              <w:t>, Chittagong</w:t>
            </w:r>
          </w:p>
        </w:tc>
      </w:tr>
    </w:tbl>
    <w:p w14:paraId="4B304E64" w14:textId="77777777" w:rsidR="002E3C27" w:rsidRPr="00AB7A6F" w:rsidRDefault="002E3C27" w:rsidP="002E3C27">
      <w:pPr>
        <w:jc w:val="center"/>
        <w:rPr>
          <w:rFonts w:ascii="Arial" w:hAnsi="Arial" w:cs="Arial"/>
          <w:sz w:val="18"/>
          <w:szCs w:val="18"/>
        </w:rPr>
      </w:pPr>
    </w:p>
    <w:p w14:paraId="173C2F78" w14:textId="77777777" w:rsidR="002E3C27" w:rsidRPr="00AB7A6F" w:rsidRDefault="002E3C27" w:rsidP="002E3C27">
      <w:pPr>
        <w:jc w:val="center"/>
        <w:rPr>
          <w:rFonts w:ascii="Arial" w:hAnsi="Arial" w:cs="Arial"/>
          <w:sz w:val="18"/>
          <w:szCs w:val="18"/>
        </w:rPr>
      </w:pPr>
    </w:p>
    <w:p w14:paraId="7AF5B999" w14:textId="77777777" w:rsidR="002E3C27" w:rsidRDefault="002E3C27" w:rsidP="002E3C27">
      <w:pPr>
        <w:rPr>
          <w:rFonts w:ascii="Arial" w:hAnsi="Arial" w:cs="Arial"/>
          <w:sz w:val="20"/>
          <w:szCs w:val="20"/>
          <w:highlight w:val="red"/>
        </w:rPr>
      </w:pPr>
    </w:p>
    <w:p w14:paraId="3FDE2CD3" w14:textId="77777777" w:rsidR="002E3C27" w:rsidRPr="00C31D26"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C31D26">
        <w:rPr>
          <w:rFonts w:ascii="Arial" w:hAnsi="Arial" w:cs="Arial"/>
          <w:b/>
          <w:bCs/>
          <w:iCs/>
          <w:sz w:val="18"/>
          <w:szCs w:val="18"/>
        </w:rPr>
        <w:t xml:space="preserve">CHEM </w:t>
      </w:r>
      <w:r>
        <w:rPr>
          <w:rFonts w:ascii="Arial" w:hAnsi="Arial" w:cs="Arial"/>
          <w:b/>
          <w:bCs/>
          <w:iCs/>
          <w:sz w:val="18"/>
          <w:szCs w:val="18"/>
        </w:rPr>
        <w:t>112</w:t>
      </w:r>
      <w:r w:rsidRPr="00C31D26">
        <w:rPr>
          <w:rFonts w:ascii="Arial" w:hAnsi="Arial" w:cs="Arial"/>
          <w:b/>
          <w:bCs/>
          <w:iCs/>
          <w:sz w:val="18"/>
          <w:szCs w:val="18"/>
        </w:rPr>
        <w:t>1: Chemistry</w:t>
      </w:r>
    </w:p>
    <w:p w14:paraId="496A7970" w14:textId="77777777" w:rsidR="002E3C27" w:rsidRPr="00C31D26"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C31D26">
        <w:rPr>
          <w:rFonts w:ascii="Arial" w:hAnsi="Arial" w:cs="Arial"/>
          <w:b/>
          <w:bCs/>
          <w:iCs/>
          <w:sz w:val="18"/>
          <w:szCs w:val="18"/>
        </w:rPr>
        <w:t xml:space="preserve">Credits: </w:t>
      </w:r>
      <w:r w:rsidRPr="00C31D26">
        <w:rPr>
          <w:rFonts w:ascii="Arial" w:hAnsi="Arial" w:cs="Arial"/>
          <w:iCs/>
          <w:sz w:val="18"/>
          <w:szCs w:val="18"/>
        </w:rPr>
        <w:t>3</w:t>
      </w:r>
      <w:r w:rsidRPr="00C31D26">
        <w:rPr>
          <w:rFonts w:ascii="Arial" w:hAnsi="Arial" w:cs="Arial"/>
          <w:b/>
          <w:bCs/>
          <w:iCs/>
          <w:sz w:val="18"/>
          <w:szCs w:val="18"/>
        </w:rPr>
        <w:t xml:space="preserve">     Contact Hours: </w:t>
      </w:r>
      <w:r w:rsidRPr="00C31D26">
        <w:rPr>
          <w:rFonts w:ascii="Arial" w:hAnsi="Arial" w:cs="Arial"/>
          <w:iCs/>
          <w:sz w:val="18"/>
          <w:szCs w:val="18"/>
        </w:rPr>
        <w:t>39</w:t>
      </w:r>
    </w:p>
    <w:p w14:paraId="14C18EEA" w14:textId="77777777" w:rsidR="002E3C27" w:rsidRPr="00C31D26"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C31D26">
        <w:rPr>
          <w:rFonts w:ascii="Arial" w:hAnsi="Arial" w:cs="Arial"/>
          <w:b/>
          <w:bCs/>
          <w:iCs/>
          <w:sz w:val="18"/>
          <w:szCs w:val="18"/>
        </w:rPr>
        <w:t xml:space="preserve">Year: </w:t>
      </w:r>
      <w:r w:rsidRPr="00C31D26">
        <w:rPr>
          <w:rFonts w:ascii="Arial" w:hAnsi="Arial" w:cs="Arial"/>
          <w:iCs/>
          <w:sz w:val="18"/>
          <w:szCs w:val="18"/>
        </w:rPr>
        <w:t>First</w:t>
      </w:r>
      <w:r w:rsidRPr="00C31D26">
        <w:rPr>
          <w:rFonts w:ascii="Arial" w:hAnsi="Arial" w:cs="Arial"/>
          <w:b/>
          <w:bCs/>
          <w:iCs/>
          <w:sz w:val="18"/>
          <w:szCs w:val="18"/>
        </w:rPr>
        <w:t xml:space="preserve">      Semester:</w:t>
      </w:r>
      <w:r w:rsidRPr="00C31D26">
        <w:rPr>
          <w:rFonts w:ascii="Arial" w:hAnsi="Arial" w:cs="Arial"/>
          <w:iCs/>
          <w:sz w:val="18"/>
          <w:szCs w:val="18"/>
        </w:rPr>
        <w:t xml:space="preserve"> Odd </w:t>
      </w:r>
    </w:p>
    <w:p w14:paraId="60945696" w14:textId="77777777" w:rsidR="002E3C27" w:rsidRPr="00C31D2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C31D26" w14:paraId="5877957A" w14:textId="77777777" w:rsidTr="001C3606">
        <w:trPr>
          <w:jc w:val="center"/>
        </w:trPr>
        <w:tc>
          <w:tcPr>
            <w:tcW w:w="1439" w:type="dxa"/>
          </w:tcPr>
          <w:p w14:paraId="35CA9F72" w14:textId="77777777" w:rsidR="002E3C27" w:rsidRPr="00C31D26" w:rsidRDefault="002E3C27" w:rsidP="001C3606">
            <w:pPr>
              <w:rPr>
                <w:rFonts w:ascii="Arial" w:hAnsi="Arial" w:cs="Arial"/>
                <w:b/>
                <w:bCs/>
                <w:sz w:val="18"/>
                <w:szCs w:val="18"/>
              </w:rPr>
            </w:pPr>
            <w:r w:rsidRPr="00C31D26">
              <w:rPr>
                <w:rFonts w:ascii="Arial" w:hAnsi="Arial" w:cs="Arial"/>
                <w:b/>
                <w:sz w:val="18"/>
                <w:szCs w:val="18"/>
              </w:rPr>
              <w:t>Prerequisite:</w:t>
            </w:r>
          </w:p>
        </w:tc>
        <w:tc>
          <w:tcPr>
            <w:tcW w:w="7741" w:type="dxa"/>
          </w:tcPr>
          <w:p w14:paraId="3953A1EB" w14:textId="77777777" w:rsidR="002E3C27" w:rsidRPr="00C31D26" w:rsidRDefault="002E3C27" w:rsidP="001C3606">
            <w:pPr>
              <w:rPr>
                <w:rFonts w:ascii="Arial" w:hAnsi="Arial" w:cs="Arial"/>
                <w:iCs/>
                <w:sz w:val="18"/>
                <w:szCs w:val="18"/>
              </w:rPr>
            </w:pPr>
            <w:r w:rsidRPr="00C31D26">
              <w:rPr>
                <w:rFonts w:ascii="Arial" w:hAnsi="Arial" w:cs="Arial"/>
                <w:iCs/>
                <w:sz w:val="18"/>
                <w:szCs w:val="18"/>
              </w:rPr>
              <w:t>None</w:t>
            </w:r>
          </w:p>
        </w:tc>
      </w:tr>
      <w:tr w:rsidR="002E3C27" w:rsidRPr="00C31D26" w14:paraId="76099678" w14:textId="77777777" w:rsidTr="001C3606">
        <w:trPr>
          <w:jc w:val="center"/>
        </w:trPr>
        <w:tc>
          <w:tcPr>
            <w:tcW w:w="1439" w:type="dxa"/>
          </w:tcPr>
          <w:p w14:paraId="7EAE52BE" w14:textId="77777777" w:rsidR="002E3C27" w:rsidRPr="00C31D26" w:rsidRDefault="002E3C27" w:rsidP="001C3606">
            <w:pPr>
              <w:rPr>
                <w:rFonts w:ascii="Arial" w:hAnsi="Arial" w:cs="Arial"/>
                <w:b/>
                <w:sz w:val="18"/>
                <w:szCs w:val="18"/>
              </w:rPr>
            </w:pPr>
            <w:r w:rsidRPr="00C31D26">
              <w:rPr>
                <w:rFonts w:ascii="Arial" w:hAnsi="Arial" w:cs="Arial"/>
                <w:b/>
                <w:sz w:val="18"/>
                <w:szCs w:val="18"/>
              </w:rPr>
              <w:t>Course Type</w:t>
            </w:r>
          </w:p>
        </w:tc>
        <w:tc>
          <w:tcPr>
            <w:tcW w:w="7741" w:type="dxa"/>
          </w:tcPr>
          <w:p w14:paraId="00A932AC" w14:textId="77777777" w:rsidR="002E3C27" w:rsidRPr="00C31D26" w:rsidRDefault="002E3C27" w:rsidP="001C3606">
            <w:pPr>
              <w:rPr>
                <w:rFonts w:ascii="Arial" w:hAnsi="Arial" w:cs="Arial"/>
                <w:iCs/>
                <w:sz w:val="18"/>
                <w:szCs w:val="18"/>
              </w:rPr>
            </w:pPr>
            <w:r w:rsidRPr="00C31D26">
              <w:rPr>
                <w:rFonts w:ascii="MS Gothic" w:eastAsia="MS Gothic" w:hAnsi="MS Gothic" w:cs="MS Gothic" w:hint="eastAsia"/>
                <w:iCs/>
                <w:sz w:val="18"/>
                <w:szCs w:val="18"/>
              </w:rPr>
              <w:t>☒</w:t>
            </w:r>
            <w:r w:rsidRPr="00C31D26">
              <w:rPr>
                <w:rFonts w:ascii="Arial" w:hAnsi="Arial" w:cs="Arial"/>
                <w:iCs/>
                <w:sz w:val="18"/>
                <w:szCs w:val="18"/>
              </w:rPr>
              <w:t xml:space="preserve"> Theory         </w:t>
            </w:r>
            <w:r w:rsidRPr="00C31D26">
              <w:rPr>
                <w:rFonts w:ascii="MS Gothic" w:eastAsia="MS Gothic" w:hAnsi="MS Gothic" w:cs="MS Gothic" w:hint="eastAsia"/>
                <w:iCs/>
                <w:sz w:val="18"/>
                <w:szCs w:val="18"/>
              </w:rPr>
              <w:t>☐</w:t>
            </w:r>
            <w:r w:rsidRPr="00C31D26">
              <w:rPr>
                <w:rFonts w:ascii="Arial" w:hAnsi="Arial" w:cs="Arial"/>
                <w:iCs/>
                <w:sz w:val="18"/>
                <w:szCs w:val="18"/>
              </w:rPr>
              <w:t xml:space="preserve"> Laboratory work         </w:t>
            </w:r>
            <w:r w:rsidRPr="00C31D26">
              <w:rPr>
                <w:rFonts w:ascii="MS Gothic" w:eastAsia="MS Gothic" w:hAnsi="MS Gothic" w:cs="MS Gothic" w:hint="eastAsia"/>
                <w:iCs/>
                <w:sz w:val="18"/>
                <w:szCs w:val="18"/>
              </w:rPr>
              <w:t>☐</w:t>
            </w:r>
            <w:r w:rsidRPr="00C31D26">
              <w:rPr>
                <w:rFonts w:ascii="Arial" w:hAnsi="Arial" w:cs="Arial"/>
                <w:iCs/>
                <w:sz w:val="18"/>
                <w:szCs w:val="18"/>
              </w:rPr>
              <w:t xml:space="preserve"> Project work      </w:t>
            </w:r>
            <w:r w:rsidRPr="00C31D26">
              <w:rPr>
                <w:rFonts w:ascii="MS Gothic" w:eastAsia="MS Gothic" w:hAnsi="MS Gothic" w:cs="MS Gothic" w:hint="eastAsia"/>
                <w:iCs/>
                <w:sz w:val="18"/>
                <w:szCs w:val="18"/>
              </w:rPr>
              <w:t>☐</w:t>
            </w:r>
            <w:r w:rsidRPr="00C31D26">
              <w:rPr>
                <w:rFonts w:ascii="Arial" w:hAnsi="Arial" w:cs="Arial"/>
                <w:iCs/>
                <w:sz w:val="18"/>
                <w:szCs w:val="18"/>
              </w:rPr>
              <w:t xml:space="preserve"> Viva Voce  </w:t>
            </w:r>
          </w:p>
        </w:tc>
      </w:tr>
      <w:tr w:rsidR="002E3C27" w:rsidRPr="00C31D26" w14:paraId="0849E6FF" w14:textId="77777777" w:rsidTr="001C3606">
        <w:trPr>
          <w:trHeight w:val="238"/>
          <w:jc w:val="center"/>
        </w:trPr>
        <w:tc>
          <w:tcPr>
            <w:tcW w:w="1439" w:type="dxa"/>
          </w:tcPr>
          <w:p w14:paraId="68DE7D51" w14:textId="77777777" w:rsidR="002E3C27" w:rsidRPr="00C31D26" w:rsidRDefault="002E3C27" w:rsidP="001C3606">
            <w:pPr>
              <w:ind w:left="2160" w:hanging="2160"/>
              <w:rPr>
                <w:rFonts w:ascii="Arial" w:hAnsi="Arial" w:cs="Arial"/>
                <w:b/>
                <w:bCs/>
                <w:sz w:val="18"/>
                <w:szCs w:val="18"/>
              </w:rPr>
            </w:pPr>
            <w:r w:rsidRPr="00C31D26">
              <w:rPr>
                <w:rFonts w:ascii="Arial" w:hAnsi="Arial" w:cs="Arial"/>
                <w:b/>
                <w:bCs/>
                <w:sz w:val="18"/>
                <w:szCs w:val="18"/>
              </w:rPr>
              <w:t>Motivation</w:t>
            </w:r>
          </w:p>
        </w:tc>
        <w:tc>
          <w:tcPr>
            <w:tcW w:w="7741" w:type="dxa"/>
          </w:tcPr>
          <w:p w14:paraId="3A7A7E3E" w14:textId="77777777" w:rsidR="002E3C27" w:rsidRPr="00C31D26" w:rsidRDefault="002E3C27" w:rsidP="001C3606">
            <w:pPr>
              <w:rPr>
                <w:rFonts w:ascii="Arial" w:hAnsi="Arial" w:cs="Arial"/>
                <w:b/>
                <w:iCs/>
                <w:sz w:val="18"/>
                <w:szCs w:val="18"/>
              </w:rPr>
            </w:pPr>
            <w:r w:rsidRPr="00C31D26">
              <w:rPr>
                <w:rFonts w:ascii="Arial" w:hAnsi="Arial" w:cs="Arial"/>
                <w:iCs/>
                <w:sz w:val="18"/>
                <w:szCs w:val="18"/>
              </w:rPr>
              <w:t>To know basics of physical and inorganic chemistry.</w:t>
            </w:r>
          </w:p>
        </w:tc>
      </w:tr>
      <w:tr w:rsidR="002E3C27" w:rsidRPr="00C31D26" w14:paraId="29D23405" w14:textId="77777777" w:rsidTr="001C3606">
        <w:trPr>
          <w:trHeight w:val="238"/>
          <w:jc w:val="center"/>
        </w:trPr>
        <w:tc>
          <w:tcPr>
            <w:tcW w:w="9180" w:type="dxa"/>
            <w:gridSpan w:val="2"/>
          </w:tcPr>
          <w:p w14:paraId="162F6948" w14:textId="77777777" w:rsidR="002E3C27" w:rsidRPr="00C31D26" w:rsidRDefault="002E3C27" w:rsidP="001C3606">
            <w:pPr>
              <w:rPr>
                <w:rFonts w:ascii="Arial" w:hAnsi="Arial" w:cs="Arial"/>
                <w:b/>
                <w:bCs/>
                <w:sz w:val="18"/>
                <w:szCs w:val="18"/>
              </w:rPr>
            </w:pPr>
          </w:p>
          <w:p w14:paraId="33E69BD1" w14:textId="77777777" w:rsidR="002E3C27" w:rsidRPr="00C31D26" w:rsidRDefault="002E3C27" w:rsidP="001C3606">
            <w:pPr>
              <w:rPr>
                <w:rFonts w:ascii="Arial" w:hAnsi="Arial" w:cs="Arial"/>
                <w:b/>
                <w:bCs/>
                <w:sz w:val="18"/>
                <w:szCs w:val="18"/>
              </w:rPr>
            </w:pPr>
            <w:r w:rsidRPr="00C31D26">
              <w:rPr>
                <w:rFonts w:ascii="Arial" w:hAnsi="Arial" w:cs="Arial"/>
                <w:b/>
                <w:bCs/>
                <w:sz w:val="18"/>
                <w:szCs w:val="18"/>
              </w:rPr>
              <w:t>Course Objective:</w:t>
            </w:r>
          </w:p>
          <w:p w14:paraId="30F45E4B" w14:textId="77777777" w:rsidR="002E3C27" w:rsidRPr="00C31D26" w:rsidRDefault="002E3C27" w:rsidP="001C3606">
            <w:pPr>
              <w:jc w:val="both"/>
              <w:rPr>
                <w:rFonts w:ascii="Arial" w:hAnsi="Arial" w:cs="Arial"/>
                <w:iCs/>
                <w:sz w:val="18"/>
                <w:szCs w:val="18"/>
              </w:rPr>
            </w:pPr>
            <w:r w:rsidRPr="00C31D26">
              <w:rPr>
                <w:rFonts w:ascii="Arial" w:hAnsi="Arial" w:cs="Arial"/>
                <w:iCs/>
                <w:sz w:val="18"/>
                <w:szCs w:val="18"/>
              </w:rPr>
              <w:t>As per standards, the engineering graduates need to study some basic science courses like physics, chemistry, mathematics in their undergraduate courses. The aim of this course is to review the basic knowledge of chemistry that they have learned in high school level as well as prepare them for a higher level of study. The physical and inorganic chemistry knowledge expected to help the CS graduates in understanding the environmental impacts created by their designed systems and the way to resolve the negative issues.</w:t>
            </w:r>
          </w:p>
        </w:tc>
      </w:tr>
    </w:tbl>
    <w:p w14:paraId="00227651" w14:textId="77777777" w:rsidR="002E3C27" w:rsidRDefault="002E3C27" w:rsidP="002E3C27">
      <w:pPr>
        <w:jc w:val="center"/>
        <w:rPr>
          <w:rFonts w:ascii="Arial" w:hAnsi="Arial" w:cs="Arial"/>
          <w:sz w:val="18"/>
          <w:szCs w:val="18"/>
        </w:rPr>
      </w:pPr>
    </w:p>
    <w:p w14:paraId="4521B461" w14:textId="77777777" w:rsidR="002E3C27" w:rsidRDefault="002E3C27" w:rsidP="002E3C27">
      <w:r>
        <w:br w:type="page"/>
      </w:r>
    </w:p>
    <w:p w14:paraId="3911B47F" w14:textId="77777777" w:rsidR="002E3C27" w:rsidRPr="00C31D26" w:rsidRDefault="002E3C27" w:rsidP="002E3C27">
      <w:pPr>
        <w:autoSpaceDE w:val="0"/>
        <w:autoSpaceDN w:val="0"/>
        <w:adjustRightInd w:val="0"/>
        <w:jc w:val="center"/>
        <w:rPr>
          <w:rFonts w:ascii="Arial" w:hAnsi="Arial" w:cs="Arial"/>
          <w:b/>
          <w:color w:val="000000"/>
          <w:sz w:val="18"/>
          <w:szCs w:val="18"/>
        </w:rPr>
      </w:pPr>
      <w:r w:rsidRPr="00C31D26">
        <w:rPr>
          <w:rFonts w:ascii="Arial" w:hAnsi="Arial" w:cs="Arial"/>
          <w:b/>
          <w:color w:val="000000"/>
          <w:sz w:val="18"/>
          <w:szCs w:val="18"/>
        </w:rPr>
        <w:lastRenderedPageBreak/>
        <w:t>Course Outcomes (COs), Program Outcomes (POs) and Assessment:</w:t>
      </w:r>
    </w:p>
    <w:p w14:paraId="77464A65" w14:textId="77777777" w:rsidR="002E3C27" w:rsidRPr="00C31D26"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906"/>
        <w:gridCol w:w="2278"/>
        <w:gridCol w:w="1048"/>
        <w:gridCol w:w="1712"/>
        <w:gridCol w:w="1588"/>
      </w:tblGrid>
      <w:tr w:rsidR="002E3C27" w:rsidRPr="00C31D26" w14:paraId="6E4F2E48" w14:textId="77777777" w:rsidTr="001C3606">
        <w:trPr>
          <w:trHeight w:val="877"/>
          <w:jc w:val="center"/>
        </w:trPr>
        <w:tc>
          <w:tcPr>
            <w:tcW w:w="643" w:type="dxa"/>
            <w:vAlign w:val="center"/>
          </w:tcPr>
          <w:p w14:paraId="5EA0F1DC"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 No.</w:t>
            </w:r>
          </w:p>
        </w:tc>
        <w:tc>
          <w:tcPr>
            <w:tcW w:w="1906" w:type="dxa"/>
            <w:vAlign w:val="center"/>
          </w:tcPr>
          <w:p w14:paraId="5F6B77C9"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 Statement</w:t>
            </w:r>
          </w:p>
        </w:tc>
        <w:tc>
          <w:tcPr>
            <w:tcW w:w="2278" w:type="dxa"/>
            <w:vAlign w:val="center"/>
          </w:tcPr>
          <w:p w14:paraId="38DF4551"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Corresponding PO</w:t>
            </w:r>
          </w:p>
        </w:tc>
        <w:tc>
          <w:tcPr>
            <w:tcW w:w="1048" w:type="dxa"/>
            <w:vAlign w:val="center"/>
          </w:tcPr>
          <w:p w14:paraId="68731275"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Domain / level of learning taxonomy</w:t>
            </w:r>
          </w:p>
        </w:tc>
        <w:tc>
          <w:tcPr>
            <w:tcW w:w="1712" w:type="dxa"/>
            <w:vAlign w:val="center"/>
          </w:tcPr>
          <w:p w14:paraId="21981123"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Delivery methods and activities</w:t>
            </w:r>
          </w:p>
        </w:tc>
        <w:tc>
          <w:tcPr>
            <w:tcW w:w="1588" w:type="dxa"/>
            <w:vAlign w:val="center"/>
          </w:tcPr>
          <w:p w14:paraId="61D61E24"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Assessment tools</w:t>
            </w:r>
          </w:p>
        </w:tc>
      </w:tr>
      <w:tr w:rsidR="002E3C27" w:rsidRPr="00C31D26" w14:paraId="5DE1C29A" w14:textId="77777777" w:rsidTr="001C3606">
        <w:trPr>
          <w:trHeight w:val="1646"/>
          <w:jc w:val="center"/>
        </w:trPr>
        <w:tc>
          <w:tcPr>
            <w:tcW w:w="643" w:type="dxa"/>
            <w:vAlign w:val="center"/>
          </w:tcPr>
          <w:p w14:paraId="6EAF6CE0"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CO1</w:t>
            </w:r>
          </w:p>
        </w:tc>
        <w:tc>
          <w:tcPr>
            <w:tcW w:w="1906" w:type="dxa"/>
            <w:vAlign w:val="center"/>
          </w:tcPr>
          <w:p w14:paraId="5AF0BCCB" w14:textId="77777777" w:rsidR="002E3C27" w:rsidRPr="00C31D26" w:rsidRDefault="002E3C27" w:rsidP="001C3606">
            <w:pPr>
              <w:jc w:val="center"/>
              <w:rPr>
                <w:rFonts w:ascii="Arial" w:hAnsi="Arial" w:cs="Arial"/>
                <w:iCs/>
                <w:sz w:val="18"/>
                <w:szCs w:val="18"/>
              </w:rPr>
            </w:pPr>
            <w:r w:rsidRPr="00D8226B">
              <w:rPr>
                <w:rFonts w:ascii="Arial" w:hAnsi="Arial" w:cs="Arial"/>
                <w:iCs/>
                <w:sz w:val="18"/>
                <w:szCs w:val="18"/>
              </w:rPr>
              <w:t>To</w:t>
            </w:r>
            <w:r>
              <w:rPr>
                <w:rFonts w:ascii="Arial" w:hAnsi="Arial" w:cs="Arial"/>
                <w:b/>
                <w:bCs/>
                <w:iCs/>
                <w:sz w:val="18"/>
                <w:szCs w:val="18"/>
              </w:rPr>
              <w:t xml:space="preserve"> e</w:t>
            </w:r>
            <w:r w:rsidRPr="00C31D26">
              <w:rPr>
                <w:rFonts w:ascii="Arial" w:hAnsi="Arial" w:cs="Arial"/>
                <w:b/>
                <w:bCs/>
                <w:iCs/>
                <w:sz w:val="18"/>
                <w:szCs w:val="18"/>
              </w:rPr>
              <w:t>xplain</w:t>
            </w:r>
            <w:r w:rsidRPr="00C31D26">
              <w:rPr>
                <w:rFonts w:ascii="Arial" w:hAnsi="Arial" w:cs="Arial"/>
                <w:iCs/>
                <w:sz w:val="18"/>
                <w:szCs w:val="18"/>
              </w:rPr>
              <w:t xml:space="preserve"> the different terminologies related with the physical and inorganic chemistry</w:t>
            </w:r>
          </w:p>
        </w:tc>
        <w:tc>
          <w:tcPr>
            <w:tcW w:w="2278" w:type="dxa"/>
            <w:vAlign w:val="center"/>
          </w:tcPr>
          <w:p w14:paraId="6087957B" w14:textId="77777777" w:rsidR="002E3C27" w:rsidRDefault="002E3C27" w:rsidP="001C3606">
            <w:pPr>
              <w:jc w:val="center"/>
              <w:rPr>
                <w:rFonts w:ascii="Arial" w:hAnsi="Arial" w:cs="Arial"/>
                <w:iCs/>
                <w:sz w:val="18"/>
                <w:szCs w:val="18"/>
              </w:rPr>
            </w:pPr>
            <w:r w:rsidRPr="00C31D26">
              <w:rPr>
                <w:rFonts w:ascii="Arial" w:hAnsi="Arial" w:cs="Arial"/>
                <w:b/>
                <w:bCs/>
                <w:sz w:val="18"/>
                <w:szCs w:val="18"/>
              </w:rPr>
              <w:t>Engineering knowledge</w:t>
            </w:r>
            <w:r w:rsidRPr="00C31D26">
              <w:rPr>
                <w:rFonts w:ascii="Arial" w:hAnsi="Arial" w:cs="Arial"/>
                <w:iCs/>
                <w:sz w:val="18"/>
                <w:szCs w:val="18"/>
              </w:rPr>
              <w:t xml:space="preserve"> (PO1)</w:t>
            </w:r>
          </w:p>
          <w:p w14:paraId="4C7E7270" w14:textId="77777777" w:rsidR="002E3C27" w:rsidRDefault="002E3C27" w:rsidP="001C3606">
            <w:pPr>
              <w:jc w:val="center"/>
              <w:rPr>
                <w:rFonts w:ascii="Arial" w:hAnsi="Arial" w:cs="Arial"/>
                <w:b/>
                <w:bCs/>
                <w:sz w:val="18"/>
                <w:szCs w:val="18"/>
              </w:rPr>
            </w:pPr>
            <w:r w:rsidRPr="00C31D26">
              <w:rPr>
                <w:rFonts w:ascii="Arial" w:hAnsi="Arial" w:cs="Arial"/>
                <w:b/>
                <w:bCs/>
                <w:sz w:val="18"/>
                <w:szCs w:val="18"/>
              </w:rPr>
              <w:t>Problem analysis</w:t>
            </w:r>
          </w:p>
          <w:p w14:paraId="29F91BF7" w14:textId="77777777" w:rsidR="002E3C27" w:rsidRPr="00C31D26" w:rsidRDefault="002E3C27" w:rsidP="001C3606">
            <w:pPr>
              <w:jc w:val="center"/>
              <w:rPr>
                <w:rFonts w:ascii="Arial" w:hAnsi="Arial" w:cs="Arial"/>
                <w:iCs/>
                <w:sz w:val="18"/>
                <w:szCs w:val="18"/>
              </w:rPr>
            </w:pPr>
            <w:r w:rsidRPr="00C31D26">
              <w:rPr>
                <w:rFonts w:ascii="Arial" w:hAnsi="Arial" w:cs="Arial"/>
                <w:sz w:val="18"/>
                <w:szCs w:val="18"/>
              </w:rPr>
              <w:t>(PO2)</w:t>
            </w:r>
          </w:p>
        </w:tc>
        <w:tc>
          <w:tcPr>
            <w:tcW w:w="1048" w:type="dxa"/>
            <w:vAlign w:val="center"/>
          </w:tcPr>
          <w:p w14:paraId="54B28E13"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Cognitive domain – level 5</w:t>
            </w:r>
          </w:p>
        </w:tc>
        <w:tc>
          <w:tcPr>
            <w:tcW w:w="1712" w:type="dxa"/>
            <w:vAlign w:val="center"/>
          </w:tcPr>
          <w:p w14:paraId="61014358"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Lecture Note</w:t>
            </w:r>
          </w:p>
          <w:p w14:paraId="08817C03"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iCs/>
                <w:sz w:val="18"/>
                <w:szCs w:val="18"/>
              </w:rPr>
              <w:t xml:space="preserve"> </w:t>
            </w:r>
            <w:r w:rsidRPr="00C31D26">
              <w:rPr>
                <w:rFonts w:ascii="Arial" w:hAnsi="Arial" w:cs="Arial"/>
                <w:color w:val="000000"/>
                <w:sz w:val="18"/>
                <w:szCs w:val="18"/>
              </w:rPr>
              <w:t>Text Book</w:t>
            </w:r>
          </w:p>
          <w:p w14:paraId="6A7F27EC"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Audio/Video</w:t>
            </w:r>
          </w:p>
          <w:p w14:paraId="2B2B88B7"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Web Material</w:t>
            </w:r>
          </w:p>
          <w:p w14:paraId="4028913F"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Journal paper</w:t>
            </w:r>
          </w:p>
        </w:tc>
        <w:tc>
          <w:tcPr>
            <w:tcW w:w="1588" w:type="dxa"/>
            <w:vAlign w:val="center"/>
          </w:tcPr>
          <w:p w14:paraId="6F5903A3"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Class Test</w:t>
            </w:r>
          </w:p>
          <w:p w14:paraId="44ED77AE"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Final Exam</w:t>
            </w:r>
          </w:p>
          <w:p w14:paraId="6515249A"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Assignment</w:t>
            </w:r>
          </w:p>
          <w:p w14:paraId="772A1257"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Participation</w:t>
            </w:r>
          </w:p>
          <w:p w14:paraId="240E911D" w14:textId="77777777" w:rsidR="002E3C27" w:rsidRPr="00C31D26" w:rsidRDefault="002E3C27" w:rsidP="001C3606">
            <w:pPr>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Presentation</w:t>
            </w:r>
          </w:p>
        </w:tc>
      </w:tr>
      <w:tr w:rsidR="002E3C27" w:rsidRPr="00C31D26" w14:paraId="69A7B45C" w14:textId="77777777" w:rsidTr="001C3606">
        <w:trPr>
          <w:trHeight w:val="1583"/>
          <w:jc w:val="center"/>
        </w:trPr>
        <w:tc>
          <w:tcPr>
            <w:tcW w:w="643" w:type="dxa"/>
            <w:vAlign w:val="center"/>
          </w:tcPr>
          <w:p w14:paraId="38F36935"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CO2</w:t>
            </w:r>
          </w:p>
        </w:tc>
        <w:tc>
          <w:tcPr>
            <w:tcW w:w="1906" w:type="dxa"/>
            <w:vAlign w:val="center"/>
          </w:tcPr>
          <w:p w14:paraId="6D17F93B" w14:textId="77777777" w:rsidR="002E3C27" w:rsidRPr="00C31D26" w:rsidRDefault="002E3C27" w:rsidP="001C3606">
            <w:pPr>
              <w:jc w:val="center"/>
              <w:rPr>
                <w:rFonts w:ascii="Arial" w:hAnsi="Arial" w:cs="Arial"/>
                <w:iCs/>
                <w:sz w:val="18"/>
                <w:szCs w:val="18"/>
              </w:rPr>
            </w:pPr>
            <w:r w:rsidRPr="00D8226B">
              <w:rPr>
                <w:rFonts w:ascii="Arial" w:hAnsi="Arial" w:cs="Arial"/>
                <w:iCs/>
                <w:sz w:val="18"/>
                <w:szCs w:val="18"/>
              </w:rPr>
              <w:t>To</w:t>
            </w:r>
            <w:r>
              <w:rPr>
                <w:rFonts w:ascii="Arial" w:hAnsi="Arial" w:cs="Arial"/>
                <w:b/>
                <w:bCs/>
                <w:iCs/>
                <w:sz w:val="18"/>
                <w:szCs w:val="18"/>
              </w:rPr>
              <w:t xml:space="preserve"> e</w:t>
            </w:r>
            <w:r w:rsidRPr="00C31D26">
              <w:rPr>
                <w:rFonts w:ascii="Arial" w:hAnsi="Arial" w:cs="Arial"/>
                <w:b/>
                <w:bCs/>
                <w:iCs/>
                <w:sz w:val="18"/>
                <w:szCs w:val="18"/>
              </w:rPr>
              <w:t xml:space="preserve">xplain </w:t>
            </w:r>
            <w:r w:rsidRPr="00C31D26">
              <w:rPr>
                <w:rFonts w:ascii="Arial" w:hAnsi="Arial" w:cs="Arial"/>
                <w:iCs/>
                <w:sz w:val="18"/>
                <w:szCs w:val="18"/>
              </w:rPr>
              <w:t>the internal chemical operations of devices related to computer systems like semiconductors, batteries.</w:t>
            </w:r>
          </w:p>
        </w:tc>
        <w:tc>
          <w:tcPr>
            <w:tcW w:w="2278" w:type="dxa"/>
            <w:vAlign w:val="center"/>
          </w:tcPr>
          <w:p w14:paraId="4BC14A9D" w14:textId="77777777" w:rsidR="002E3C27" w:rsidRDefault="002E3C27" w:rsidP="001C3606">
            <w:pPr>
              <w:jc w:val="center"/>
              <w:rPr>
                <w:rFonts w:ascii="Arial" w:hAnsi="Arial" w:cs="Arial"/>
                <w:b/>
                <w:bCs/>
                <w:sz w:val="18"/>
                <w:szCs w:val="18"/>
              </w:rPr>
            </w:pPr>
            <w:r w:rsidRPr="00C31D26">
              <w:rPr>
                <w:rFonts w:ascii="Arial" w:hAnsi="Arial" w:cs="Arial"/>
                <w:b/>
                <w:bCs/>
                <w:sz w:val="18"/>
                <w:szCs w:val="18"/>
              </w:rPr>
              <w:t>Problem analysis</w:t>
            </w:r>
          </w:p>
          <w:p w14:paraId="51583E61" w14:textId="77777777" w:rsidR="002E3C27" w:rsidRPr="00C31D26" w:rsidRDefault="002E3C27" w:rsidP="001C3606">
            <w:pPr>
              <w:jc w:val="center"/>
              <w:rPr>
                <w:rFonts w:ascii="Arial" w:hAnsi="Arial" w:cs="Arial"/>
                <w:iCs/>
                <w:sz w:val="18"/>
                <w:szCs w:val="18"/>
              </w:rPr>
            </w:pPr>
            <w:r w:rsidRPr="00C31D26">
              <w:rPr>
                <w:rFonts w:ascii="Arial" w:hAnsi="Arial" w:cs="Arial"/>
                <w:sz w:val="18"/>
                <w:szCs w:val="18"/>
              </w:rPr>
              <w:t>(PO2)</w:t>
            </w:r>
          </w:p>
        </w:tc>
        <w:tc>
          <w:tcPr>
            <w:tcW w:w="1048" w:type="dxa"/>
            <w:vAlign w:val="center"/>
          </w:tcPr>
          <w:p w14:paraId="415DE4CE"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Cognitive domain – level 5</w:t>
            </w:r>
          </w:p>
        </w:tc>
        <w:tc>
          <w:tcPr>
            <w:tcW w:w="1712" w:type="dxa"/>
            <w:vAlign w:val="center"/>
          </w:tcPr>
          <w:p w14:paraId="4A1F9D4F"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Lecture Note</w:t>
            </w:r>
          </w:p>
          <w:p w14:paraId="39E2BDCF"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Text Book</w:t>
            </w:r>
          </w:p>
          <w:p w14:paraId="4A988D6F"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Audio/Video</w:t>
            </w:r>
          </w:p>
          <w:p w14:paraId="5976AFFE"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Web Material</w:t>
            </w:r>
          </w:p>
          <w:p w14:paraId="394A86DB" w14:textId="77777777" w:rsidR="002E3C27" w:rsidRPr="00C31D26" w:rsidRDefault="002E3C27" w:rsidP="001C3606">
            <w:pPr>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Journal paper</w:t>
            </w:r>
          </w:p>
        </w:tc>
        <w:tc>
          <w:tcPr>
            <w:tcW w:w="1588" w:type="dxa"/>
            <w:vAlign w:val="center"/>
          </w:tcPr>
          <w:p w14:paraId="7B244264"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iCs/>
                <w:sz w:val="18"/>
                <w:szCs w:val="18"/>
              </w:rPr>
              <w:t xml:space="preserve"> </w:t>
            </w:r>
            <w:r w:rsidRPr="00C31D26">
              <w:rPr>
                <w:rFonts w:ascii="Arial" w:hAnsi="Arial" w:cs="Arial"/>
                <w:color w:val="000000"/>
                <w:sz w:val="18"/>
                <w:szCs w:val="18"/>
              </w:rPr>
              <w:t>Class Test</w:t>
            </w:r>
          </w:p>
          <w:p w14:paraId="3913F76E"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Final Exam</w:t>
            </w:r>
          </w:p>
          <w:p w14:paraId="4E080F9A"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iCs/>
                <w:sz w:val="18"/>
                <w:szCs w:val="18"/>
              </w:rPr>
              <w:t xml:space="preserve"> </w:t>
            </w:r>
            <w:r w:rsidRPr="00C31D26">
              <w:rPr>
                <w:rFonts w:ascii="Arial" w:hAnsi="Arial" w:cs="Arial"/>
                <w:color w:val="000000"/>
                <w:sz w:val="18"/>
                <w:szCs w:val="18"/>
              </w:rPr>
              <w:t>Assignment</w:t>
            </w:r>
          </w:p>
          <w:p w14:paraId="264B5C37"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Participation</w:t>
            </w:r>
          </w:p>
          <w:p w14:paraId="341D7895"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Presentation</w:t>
            </w:r>
          </w:p>
        </w:tc>
      </w:tr>
      <w:tr w:rsidR="002E3C27" w:rsidRPr="00C31D26" w14:paraId="4BF81B47" w14:textId="77777777" w:rsidTr="001C3606">
        <w:trPr>
          <w:trHeight w:val="1700"/>
          <w:jc w:val="center"/>
        </w:trPr>
        <w:tc>
          <w:tcPr>
            <w:tcW w:w="643" w:type="dxa"/>
            <w:vAlign w:val="center"/>
          </w:tcPr>
          <w:p w14:paraId="61BF0B28"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CO3</w:t>
            </w:r>
          </w:p>
        </w:tc>
        <w:tc>
          <w:tcPr>
            <w:tcW w:w="1906" w:type="dxa"/>
            <w:vAlign w:val="center"/>
          </w:tcPr>
          <w:p w14:paraId="791BE049" w14:textId="77777777" w:rsidR="002E3C27" w:rsidRPr="00C31D26" w:rsidRDefault="002E3C27" w:rsidP="001C3606">
            <w:pPr>
              <w:jc w:val="center"/>
              <w:rPr>
                <w:rFonts w:ascii="Arial" w:hAnsi="Arial" w:cs="Arial"/>
                <w:iCs/>
                <w:sz w:val="18"/>
                <w:szCs w:val="18"/>
              </w:rPr>
            </w:pPr>
            <w:r w:rsidRPr="00D8226B">
              <w:rPr>
                <w:rFonts w:ascii="Arial" w:hAnsi="Arial" w:cs="Arial"/>
                <w:iCs/>
                <w:sz w:val="18"/>
                <w:szCs w:val="18"/>
              </w:rPr>
              <w:t>To</w:t>
            </w:r>
            <w:r>
              <w:rPr>
                <w:rFonts w:ascii="Arial" w:hAnsi="Arial" w:cs="Arial"/>
                <w:b/>
                <w:bCs/>
                <w:iCs/>
                <w:sz w:val="18"/>
                <w:szCs w:val="18"/>
              </w:rPr>
              <w:t xml:space="preserve"> c</w:t>
            </w:r>
            <w:r w:rsidRPr="00C31D26">
              <w:rPr>
                <w:rFonts w:ascii="Arial" w:hAnsi="Arial" w:cs="Arial"/>
                <w:b/>
                <w:bCs/>
                <w:iCs/>
                <w:sz w:val="18"/>
                <w:szCs w:val="18"/>
              </w:rPr>
              <w:t>hoose</w:t>
            </w:r>
            <w:r w:rsidRPr="00C31D26">
              <w:rPr>
                <w:rFonts w:ascii="Arial" w:hAnsi="Arial" w:cs="Arial"/>
                <w:iCs/>
                <w:sz w:val="18"/>
                <w:szCs w:val="18"/>
              </w:rPr>
              <w:t xml:space="preserve"> the right elements for the right situation based on their chemical bonding</w:t>
            </w:r>
          </w:p>
        </w:tc>
        <w:tc>
          <w:tcPr>
            <w:tcW w:w="2278" w:type="dxa"/>
            <w:vAlign w:val="center"/>
          </w:tcPr>
          <w:p w14:paraId="3D7839CB" w14:textId="77777777" w:rsidR="002E3C27" w:rsidRDefault="002E3C27" w:rsidP="001C3606">
            <w:pPr>
              <w:jc w:val="center"/>
              <w:rPr>
                <w:rFonts w:ascii="Arial" w:hAnsi="Arial" w:cs="Arial"/>
                <w:b/>
                <w:bCs/>
                <w:sz w:val="18"/>
                <w:szCs w:val="18"/>
              </w:rPr>
            </w:pPr>
            <w:r w:rsidRPr="00C31D26">
              <w:rPr>
                <w:rFonts w:ascii="Arial" w:hAnsi="Arial" w:cs="Arial"/>
                <w:b/>
                <w:bCs/>
                <w:sz w:val="18"/>
                <w:szCs w:val="18"/>
              </w:rPr>
              <w:t>Problem analysis</w:t>
            </w:r>
          </w:p>
          <w:p w14:paraId="484E0287" w14:textId="77777777" w:rsidR="002E3C27" w:rsidRDefault="002E3C27" w:rsidP="001C3606">
            <w:pPr>
              <w:jc w:val="center"/>
              <w:rPr>
                <w:rFonts w:ascii="Arial" w:hAnsi="Arial" w:cs="Arial"/>
                <w:b/>
                <w:bCs/>
                <w:sz w:val="18"/>
                <w:szCs w:val="18"/>
              </w:rPr>
            </w:pPr>
            <w:r w:rsidRPr="00C31D26">
              <w:rPr>
                <w:rFonts w:ascii="Arial" w:hAnsi="Arial" w:cs="Arial"/>
                <w:sz w:val="18"/>
                <w:szCs w:val="18"/>
              </w:rPr>
              <w:t xml:space="preserve">(PO2), </w:t>
            </w:r>
            <w:r w:rsidRPr="00C31D26">
              <w:rPr>
                <w:rFonts w:ascii="Arial" w:hAnsi="Arial" w:cs="Arial"/>
                <w:b/>
                <w:bCs/>
                <w:sz w:val="18"/>
                <w:szCs w:val="18"/>
              </w:rPr>
              <w:t>Design/development of solutions</w:t>
            </w:r>
          </w:p>
          <w:p w14:paraId="73C3D074" w14:textId="77777777" w:rsidR="002E3C27" w:rsidRPr="00C31D26" w:rsidRDefault="002E3C27" w:rsidP="001C3606">
            <w:pPr>
              <w:jc w:val="center"/>
              <w:rPr>
                <w:rFonts w:ascii="Arial" w:hAnsi="Arial" w:cs="Arial"/>
                <w:iCs/>
                <w:sz w:val="18"/>
                <w:szCs w:val="18"/>
              </w:rPr>
            </w:pPr>
            <w:r w:rsidRPr="00C31D26">
              <w:rPr>
                <w:rFonts w:ascii="Arial" w:hAnsi="Arial" w:cs="Arial"/>
                <w:sz w:val="18"/>
                <w:szCs w:val="18"/>
              </w:rPr>
              <w:t>(PO3)</w:t>
            </w:r>
          </w:p>
        </w:tc>
        <w:tc>
          <w:tcPr>
            <w:tcW w:w="1048" w:type="dxa"/>
            <w:vAlign w:val="center"/>
          </w:tcPr>
          <w:p w14:paraId="3A20E30F" w14:textId="77777777" w:rsidR="002E3C27" w:rsidRPr="00C31D26" w:rsidRDefault="002E3C27" w:rsidP="001C3606">
            <w:pPr>
              <w:jc w:val="center"/>
              <w:rPr>
                <w:rFonts w:ascii="Arial" w:hAnsi="Arial" w:cs="Arial"/>
                <w:color w:val="000000"/>
                <w:sz w:val="18"/>
                <w:szCs w:val="18"/>
              </w:rPr>
            </w:pPr>
            <w:r w:rsidRPr="00C31D26">
              <w:rPr>
                <w:rFonts w:ascii="Arial" w:hAnsi="Arial" w:cs="Arial"/>
                <w:color w:val="000000"/>
                <w:sz w:val="18"/>
                <w:szCs w:val="18"/>
              </w:rPr>
              <w:t>Cognitive domain – level 4</w:t>
            </w:r>
          </w:p>
        </w:tc>
        <w:tc>
          <w:tcPr>
            <w:tcW w:w="1712" w:type="dxa"/>
            <w:vAlign w:val="center"/>
          </w:tcPr>
          <w:p w14:paraId="1AB3861A"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Lecture Note</w:t>
            </w:r>
          </w:p>
          <w:p w14:paraId="742C4A24"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Text Book</w:t>
            </w:r>
          </w:p>
          <w:p w14:paraId="622537D8"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Audio/Video</w:t>
            </w:r>
          </w:p>
          <w:p w14:paraId="48DC418B"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iCs/>
                <w:sz w:val="18"/>
                <w:szCs w:val="18"/>
              </w:rPr>
              <w:t xml:space="preserve"> </w:t>
            </w:r>
            <w:r w:rsidRPr="00C31D26">
              <w:rPr>
                <w:rFonts w:ascii="Arial" w:hAnsi="Arial" w:cs="Arial"/>
                <w:color w:val="000000"/>
                <w:sz w:val="18"/>
                <w:szCs w:val="18"/>
              </w:rPr>
              <w:t>Web Material</w:t>
            </w:r>
          </w:p>
          <w:p w14:paraId="44CB56CD" w14:textId="77777777" w:rsidR="002E3C27" w:rsidRPr="00C31D26" w:rsidRDefault="002E3C27" w:rsidP="001C3606">
            <w:pPr>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Journal paper</w:t>
            </w:r>
          </w:p>
        </w:tc>
        <w:tc>
          <w:tcPr>
            <w:tcW w:w="1588" w:type="dxa"/>
            <w:vAlign w:val="center"/>
          </w:tcPr>
          <w:p w14:paraId="47CDC021"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iCs/>
                <w:sz w:val="18"/>
                <w:szCs w:val="18"/>
              </w:rPr>
              <w:t xml:space="preserve"> </w:t>
            </w:r>
            <w:r w:rsidRPr="00C31D26">
              <w:rPr>
                <w:rFonts w:ascii="Arial" w:hAnsi="Arial" w:cs="Arial"/>
                <w:color w:val="000000"/>
                <w:sz w:val="18"/>
                <w:szCs w:val="18"/>
              </w:rPr>
              <w:t>Class Test</w:t>
            </w:r>
          </w:p>
          <w:p w14:paraId="3B507AAB"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hAnsi="Arial" w:cs="Arial"/>
                <w:color w:val="000000"/>
                <w:sz w:val="18"/>
                <w:szCs w:val="18"/>
              </w:rPr>
              <w:t xml:space="preserve"> Final Exam</w:t>
            </w:r>
          </w:p>
          <w:p w14:paraId="197ED34E"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Assignment</w:t>
            </w:r>
          </w:p>
          <w:p w14:paraId="317D215E" w14:textId="77777777" w:rsidR="002E3C27" w:rsidRPr="00C31D26" w:rsidRDefault="002E3C27" w:rsidP="001C3606">
            <w:pPr>
              <w:spacing w:line="276" w:lineRule="auto"/>
              <w:rPr>
                <w:rFonts w:ascii="Arial" w:hAnsi="Arial" w:cs="Arial"/>
                <w:color w:val="000000"/>
                <w:sz w:val="18"/>
                <w:szCs w:val="18"/>
              </w:rPr>
            </w:pPr>
            <w:r w:rsidRPr="00C31D26">
              <w:rPr>
                <w:rFonts w:ascii="MS Gothic" w:eastAsia="MS Gothic" w:hAnsi="MS Gothic" w:cs="MS Gothic" w:hint="eastAsia"/>
                <w:color w:val="000000"/>
                <w:sz w:val="18"/>
                <w:szCs w:val="18"/>
              </w:rPr>
              <w:t>☐</w:t>
            </w:r>
            <w:r w:rsidRPr="00C31D26">
              <w:rPr>
                <w:rFonts w:ascii="Arial" w:hAnsi="Arial" w:cs="Arial"/>
                <w:color w:val="000000"/>
                <w:sz w:val="18"/>
                <w:szCs w:val="18"/>
              </w:rPr>
              <w:t xml:space="preserve"> Participation</w:t>
            </w:r>
          </w:p>
          <w:p w14:paraId="2875D84F" w14:textId="77777777" w:rsidR="002E3C27" w:rsidRPr="00C31D26" w:rsidRDefault="002E3C27" w:rsidP="001C3606">
            <w:pPr>
              <w:rPr>
                <w:rFonts w:ascii="Arial" w:hAnsi="Arial" w:cs="Arial"/>
                <w:color w:val="000000"/>
                <w:sz w:val="18"/>
                <w:szCs w:val="18"/>
              </w:rPr>
            </w:pPr>
            <w:r w:rsidRPr="00C31D26">
              <w:rPr>
                <w:rFonts w:ascii="MS Gothic" w:eastAsia="MS Gothic" w:hAnsi="MS Gothic" w:cs="MS Gothic" w:hint="eastAsia"/>
                <w:iCs/>
                <w:sz w:val="18"/>
                <w:szCs w:val="18"/>
              </w:rPr>
              <w:t>☒</w:t>
            </w:r>
            <w:r w:rsidRPr="00C31D26">
              <w:rPr>
                <w:rFonts w:ascii="Arial" w:eastAsia="MS Gothic" w:hAnsi="Arial" w:cs="Arial"/>
                <w:color w:val="000000"/>
                <w:sz w:val="18"/>
                <w:szCs w:val="18"/>
              </w:rPr>
              <w:t xml:space="preserve"> </w:t>
            </w:r>
            <w:r w:rsidRPr="00C31D26">
              <w:rPr>
                <w:rFonts w:ascii="Arial" w:hAnsi="Arial" w:cs="Arial"/>
                <w:color w:val="000000"/>
                <w:sz w:val="18"/>
                <w:szCs w:val="18"/>
              </w:rPr>
              <w:t>Presentation</w:t>
            </w:r>
          </w:p>
        </w:tc>
      </w:tr>
    </w:tbl>
    <w:p w14:paraId="083B3EB3" w14:textId="77777777" w:rsidR="002E3C27" w:rsidRPr="00C31D26" w:rsidRDefault="002E3C27" w:rsidP="002E3C27">
      <w:pPr>
        <w:autoSpaceDE w:val="0"/>
        <w:autoSpaceDN w:val="0"/>
        <w:adjustRightInd w:val="0"/>
        <w:jc w:val="center"/>
        <w:rPr>
          <w:rFonts w:ascii="Arial" w:hAnsi="Arial" w:cs="Arial"/>
          <w:b/>
          <w:color w:val="000000"/>
          <w:sz w:val="18"/>
          <w:szCs w:val="18"/>
        </w:rPr>
      </w:pPr>
    </w:p>
    <w:tbl>
      <w:tblPr>
        <w:tblW w:w="9264" w:type="dxa"/>
        <w:jc w:val="center"/>
        <w:tblLook w:val="04A0" w:firstRow="1" w:lastRow="0" w:firstColumn="1" w:lastColumn="0" w:noHBand="0" w:noVBand="1"/>
      </w:tblPr>
      <w:tblGrid>
        <w:gridCol w:w="9264"/>
      </w:tblGrid>
      <w:tr w:rsidR="002E3C27" w:rsidRPr="00C31D26" w14:paraId="0D0FD100" w14:textId="77777777" w:rsidTr="001C3606">
        <w:trPr>
          <w:jc w:val="center"/>
        </w:trPr>
        <w:tc>
          <w:tcPr>
            <w:tcW w:w="9264" w:type="dxa"/>
          </w:tcPr>
          <w:p w14:paraId="63E10C93" w14:textId="77777777" w:rsidR="002E3C27" w:rsidRPr="00C31D26" w:rsidRDefault="002E3C27" w:rsidP="001C3606">
            <w:pPr>
              <w:rPr>
                <w:rFonts w:ascii="Arial" w:hAnsi="Arial" w:cs="Arial"/>
                <w:b/>
                <w:color w:val="000000"/>
                <w:sz w:val="18"/>
                <w:szCs w:val="18"/>
              </w:rPr>
            </w:pPr>
          </w:p>
          <w:p w14:paraId="4BAC6268" w14:textId="77777777" w:rsidR="002E3C27" w:rsidRPr="00C31D26" w:rsidRDefault="002E3C27" w:rsidP="001C3606">
            <w:pPr>
              <w:rPr>
                <w:rFonts w:ascii="Arial" w:hAnsi="Arial" w:cs="Arial"/>
                <w:b/>
                <w:color w:val="000000"/>
                <w:sz w:val="18"/>
                <w:szCs w:val="18"/>
              </w:rPr>
            </w:pPr>
            <w:r w:rsidRPr="00C31D26">
              <w:rPr>
                <w:rFonts w:ascii="Arial" w:hAnsi="Arial" w:cs="Arial"/>
                <w:b/>
                <w:color w:val="000000"/>
                <w:sz w:val="18"/>
                <w:szCs w:val="18"/>
              </w:rPr>
              <w:t>Assessment and Marks Distribution:</w:t>
            </w:r>
          </w:p>
          <w:p w14:paraId="2F48050D" w14:textId="77777777" w:rsidR="002E3C27" w:rsidRPr="00C31D26" w:rsidRDefault="002E3C27" w:rsidP="001C3606">
            <w:pPr>
              <w:rPr>
                <w:rFonts w:ascii="Arial" w:hAnsi="Arial" w:cs="Arial"/>
                <w:bCs/>
                <w:color w:val="000000"/>
                <w:sz w:val="18"/>
                <w:szCs w:val="18"/>
              </w:rPr>
            </w:pPr>
            <w:r w:rsidRPr="00C31D26">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78F69252" w14:textId="77777777" w:rsidR="002E3C27" w:rsidRPr="00C31D26" w:rsidRDefault="002E3C27" w:rsidP="001C3606">
            <w:pPr>
              <w:rPr>
                <w:rFonts w:ascii="Arial" w:hAnsi="Arial" w:cs="Arial"/>
                <w:bCs/>
                <w:color w:val="000000"/>
                <w:sz w:val="18"/>
                <w:szCs w:val="18"/>
              </w:rPr>
            </w:pPr>
            <w:r w:rsidRPr="00C31D26">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C31D26">
              <w:rPr>
                <w:rFonts w:ascii="Arial" w:hAnsi="Arial" w:cs="Arial"/>
                <w:bCs/>
                <w:color w:val="000000"/>
                <w:sz w:val="18"/>
                <w:szCs w:val="18"/>
              </w:rPr>
              <w:t>%)</w:t>
            </w:r>
          </w:p>
          <w:p w14:paraId="26584263" w14:textId="77777777" w:rsidR="002E3C27" w:rsidRPr="00C31D26"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(8</w:t>
            </w:r>
            <w:r w:rsidRPr="00C31D26">
              <w:rPr>
                <w:rFonts w:ascii="Arial" w:hAnsi="Arial" w:cs="Arial"/>
                <w:bCs/>
                <w:color w:val="000000"/>
                <w:sz w:val="18"/>
                <w:szCs w:val="18"/>
              </w:rPr>
              <w:t xml:space="preserve">0%), Total Time: 3 hours. </w:t>
            </w:r>
          </w:p>
          <w:p w14:paraId="22F78757" w14:textId="77777777" w:rsidR="002E3C27" w:rsidRPr="00C31D26" w:rsidRDefault="002E3C27" w:rsidP="001C3606">
            <w:pPr>
              <w:rPr>
                <w:rFonts w:ascii="Arial" w:hAnsi="Arial" w:cs="Arial"/>
                <w:b/>
                <w:color w:val="000000"/>
                <w:sz w:val="18"/>
                <w:szCs w:val="18"/>
              </w:rPr>
            </w:pPr>
            <w:r>
              <w:rPr>
                <w:rFonts w:ascii="Arial" w:hAnsi="Arial" w:cs="Arial"/>
                <w:bCs/>
                <w:color w:val="000000"/>
                <w:sz w:val="18"/>
                <w:szCs w:val="18"/>
              </w:rPr>
              <w:tab/>
              <w:t>A class participation mark (5</w:t>
            </w:r>
            <w:r w:rsidRPr="00C31D26">
              <w:rPr>
                <w:rFonts w:ascii="Arial" w:hAnsi="Arial" w:cs="Arial"/>
                <w:bCs/>
                <w:color w:val="000000"/>
                <w:sz w:val="18"/>
                <w:szCs w:val="18"/>
              </w:rPr>
              <w:t>%).</w:t>
            </w:r>
          </w:p>
        </w:tc>
      </w:tr>
      <w:tr w:rsidR="002E3C27" w:rsidRPr="00C31D26" w14:paraId="16C373FB" w14:textId="77777777" w:rsidTr="001C3606">
        <w:trPr>
          <w:jc w:val="center"/>
        </w:trPr>
        <w:tc>
          <w:tcPr>
            <w:tcW w:w="9264" w:type="dxa"/>
          </w:tcPr>
          <w:p w14:paraId="32D1AFE9" w14:textId="77777777" w:rsidR="002E3C27" w:rsidRPr="00C31D26" w:rsidRDefault="002E3C27" w:rsidP="001C3606">
            <w:pPr>
              <w:spacing w:after="120"/>
              <w:rPr>
                <w:rFonts w:ascii="Arial" w:hAnsi="Arial" w:cs="Arial"/>
                <w:b/>
                <w:bCs/>
                <w:iCs/>
                <w:sz w:val="18"/>
                <w:szCs w:val="18"/>
              </w:rPr>
            </w:pPr>
          </w:p>
          <w:p w14:paraId="31565F5A" w14:textId="77777777" w:rsidR="002E3C27" w:rsidRPr="00C31D26" w:rsidRDefault="002E3C27" w:rsidP="001C3606">
            <w:pPr>
              <w:spacing w:after="120"/>
              <w:rPr>
                <w:rFonts w:ascii="Arial" w:hAnsi="Arial" w:cs="Arial"/>
                <w:b/>
                <w:bCs/>
                <w:iCs/>
                <w:sz w:val="18"/>
                <w:szCs w:val="18"/>
              </w:rPr>
            </w:pPr>
            <w:r w:rsidRPr="00C31D26">
              <w:rPr>
                <w:rFonts w:ascii="Arial" w:hAnsi="Arial" w:cs="Arial"/>
                <w:b/>
                <w:bCs/>
                <w:iCs/>
                <w:sz w:val="18"/>
                <w:szCs w:val="18"/>
              </w:rPr>
              <w:t>Course Contents:</w:t>
            </w:r>
          </w:p>
          <w:p w14:paraId="5994D423" w14:textId="77777777" w:rsidR="002E3C27" w:rsidRPr="00C31D26" w:rsidRDefault="002E3C27" w:rsidP="001C3606">
            <w:pPr>
              <w:tabs>
                <w:tab w:val="left" w:pos="-720"/>
              </w:tabs>
              <w:suppressAutoHyphens/>
              <w:spacing w:before="120"/>
              <w:jc w:val="both"/>
              <w:rPr>
                <w:rFonts w:ascii="Arial" w:hAnsi="Arial" w:cs="Arial"/>
                <w:bCs/>
                <w:spacing w:val="-3"/>
                <w:sz w:val="18"/>
                <w:szCs w:val="18"/>
              </w:rPr>
            </w:pPr>
            <w:r w:rsidRPr="00C31D26">
              <w:rPr>
                <w:rFonts w:ascii="Arial" w:hAnsi="Arial" w:cs="Arial"/>
                <w:bCs/>
                <w:color w:val="000000"/>
                <w:spacing w:val="-3"/>
                <w:sz w:val="18"/>
                <w:szCs w:val="18"/>
              </w:rPr>
              <w:t xml:space="preserve">Electrochemistry: Conductors, Electrolytes and Electrolysis; Faradays Laws of Electrolysis and their significance. Ohm’s law and electrolytic </w:t>
            </w:r>
            <w:proofErr w:type="spellStart"/>
            <w:r w:rsidRPr="00C31D26">
              <w:rPr>
                <w:rFonts w:ascii="Arial" w:hAnsi="Arial" w:cs="Arial"/>
                <w:bCs/>
                <w:color w:val="000000"/>
                <w:spacing w:val="-3"/>
                <w:sz w:val="18"/>
                <w:szCs w:val="18"/>
              </w:rPr>
              <w:t>conductances</w:t>
            </w:r>
            <w:proofErr w:type="spellEnd"/>
            <w:r w:rsidRPr="00C31D26">
              <w:rPr>
                <w:rFonts w:ascii="Arial" w:hAnsi="Arial" w:cs="Arial"/>
                <w:bCs/>
                <w:color w:val="000000"/>
                <w:spacing w:val="-3"/>
                <w:sz w:val="18"/>
                <w:szCs w:val="18"/>
              </w:rPr>
              <w:t xml:space="preserve">; Theories for electrolytic conductance </w:t>
            </w:r>
            <w:proofErr w:type="gramStart"/>
            <w:r w:rsidRPr="00C31D26">
              <w:rPr>
                <w:rFonts w:ascii="Arial" w:hAnsi="Arial" w:cs="Arial"/>
                <w:bCs/>
                <w:color w:val="000000"/>
                <w:spacing w:val="-3"/>
                <w:sz w:val="18"/>
                <w:szCs w:val="18"/>
              </w:rPr>
              <w:t>( Arrhenius</w:t>
            </w:r>
            <w:proofErr w:type="gramEnd"/>
            <w:r w:rsidRPr="00C31D26">
              <w:rPr>
                <w:rFonts w:ascii="Arial" w:hAnsi="Arial" w:cs="Arial"/>
                <w:bCs/>
                <w:color w:val="000000"/>
                <w:spacing w:val="-3"/>
                <w:sz w:val="18"/>
                <w:szCs w:val="18"/>
              </w:rPr>
              <w:t>&amp; Debye-</w:t>
            </w:r>
            <w:proofErr w:type="spellStart"/>
            <w:r w:rsidRPr="00C31D26">
              <w:rPr>
                <w:rFonts w:ascii="Arial" w:hAnsi="Arial" w:cs="Arial"/>
                <w:bCs/>
                <w:color w:val="000000"/>
                <w:spacing w:val="-3"/>
                <w:sz w:val="18"/>
                <w:szCs w:val="18"/>
              </w:rPr>
              <w:t>Hükel</w:t>
            </w:r>
            <w:proofErr w:type="spellEnd"/>
            <w:r w:rsidRPr="00C31D26">
              <w:rPr>
                <w:rFonts w:ascii="Arial" w:hAnsi="Arial" w:cs="Arial"/>
                <w:bCs/>
                <w:color w:val="000000"/>
                <w:spacing w:val="-3"/>
                <w:sz w:val="18"/>
                <w:szCs w:val="18"/>
              </w:rPr>
              <w:t xml:space="preserve">). Ionic mobility, Kohlrausch’s law, </w:t>
            </w:r>
            <w:proofErr w:type="spellStart"/>
            <w:r w:rsidRPr="00C31D26">
              <w:rPr>
                <w:rFonts w:ascii="Arial" w:hAnsi="Arial" w:cs="Arial"/>
                <w:bCs/>
                <w:color w:val="000000"/>
                <w:spacing w:val="-3"/>
                <w:sz w:val="18"/>
                <w:szCs w:val="18"/>
              </w:rPr>
              <w:t>Tranference</w:t>
            </w:r>
            <w:proofErr w:type="spellEnd"/>
            <w:r w:rsidRPr="00C31D26">
              <w:rPr>
                <w:rFonts w:ascii="Arial" w:hAnsi="Arial" w:cs="Arial"/>
                <w:bCs/>
                <w:color w:val="000000"/>
                <w:spacing w:val="-3"/>
                <w:sz w:val="18"/>
                <w:szCs w:val="18"/>
              </w:rPr>
              <w:t xml:space="preserve"> Number and its determination; Activities, activity coefficient and Debye-</w:t>
            </w:r>
            <w:proofErr w:type="spellStart"/>
            <w:r w:rsidRPr="00C31D26">
              <w:rPr>
                <w:rFonts w:ascii="Arial" w:hAnsi="Arial" w:cs="Arial"/>
                <w:bCs/>
                <w:spacing w:val="-3"/>
                <w:sz w:val="18"/>
                <w:szCs w:val="18"/>
              </w:rPr>
              <w:t>Hükel</w:t>
            </w:r>
            <w:proofErr w:type="spellEnd"/>
            <w:r w:rsidRPr="00C31D26">
              <w:rPr>
                <w:rFonts w:ascii="Arial" w:hAnsi="Arial" w:cs="Arial"/>
                <w:bCs/>
                <w:spacing w:val="-3"/>
                <w:sz w:val="18"/>
                <w:szCs w:val="18"/>
              </w:rPr>
              <w:t xml:space="preserve"> limiting </w:t>
            </w:r>
            <w:proofErr w:type="spellStart"/>
            <w:proofErr w:type="gramStart"/>
            <w:r w:rsidRPr="00C31D26">
              <w:rPr>
                <w:rFonts w:ascii="Arial" w:hAnsi="Arial" w:cs="Arial"/>
                <w:bCs/>
                <w:spacing w:val="-3"/>
                <w:sz w:val="18"/>
                <w:szCs w:val="18"/>
              </w:rPr>
              <w:t>law.Electrochemicalcells</w:t>
            </w:r>
            <w:proofErr w:type="spellEnd"/>
            <w:proofErr w:type="gramEnd"/>
            <w:r w:rsidRPr="00C31D26">
              <w:rPr>
                <w:rFonts w:ascii="Arial" w:hAnsi="Arial" w:cs="Arial"/>
                <w:bCs/>
                <w:spacing w:val="-3"/>
                <w:sz w:val="18"/>
                <w:szCs w:val="18"/>
              </w:rPr>
              <w:t xml:space="preserve">(Electrolytic and Galvanic/Voltaic):Electrode reaction and potentials. Reference electrodes; Reversible and concentration </w:t>
            </w:r>
            <w:proofErr w:type="spellStart"/>
            <w:proofErr w:type="gramStart"/>
            <w:r w:rsidRPr="00C31D26">
              <w:rPr>
                <w:rFonts w:ascii="Arial" w:hAnsi="Arial" w:cs="Arial"/>
                <w:bCs/>
                <w:spacing w:val="-3"/>
                <w:sz w:val="18"/>
                <w:szCs w:val="18"/>
              </w:rPr>
              <w:t>cells,Storage</w:t>
            </w:r>
            <w:proofErr w:type="spellEnd"/>
            <w:proofErr w:type="gramEnd"/>
            <w:r w:rsidRPr="00C31D26">
              <w:rPr>
                <w:rFonts w:ascii="Arial" w:hAnsi="Arial" w:cs="Arial"/>
                <w:bCs/>
                <w:spacing w:val="-3"/>
                <w:sz w:val="18"/>
                <w:szCs w:val="18"/>
              </w:rPr>
              <w:t xml:space="preserve"> Batteries(or accumulators).</w:t>
            </w:r>
          </w:p>
          <w:p w14:paraId="3D9B37C1" w14:textId="77777777" w:rsidR="002E3C27" w:rsidRPr="00C31D26" w:rsidRDefault="002E3C27" w:rsidP="001C3606">
            <w:pPr>
              <w:pStyle w:val="LightGrid-Accent31"/>
              <w:tabs>
                <w:tab w:val="left" w:pos="-720"/>
              </w:tabs>
              <w:suppressAutoHyphens/>
              <w:spacing w:before="120" w:after="0" w:line="240" w:lineRule="auto"/>
              <w:ind w:left="0"/>
              <w:jc w:val="both"/>
              <w:rPr>
                <w:rFonts w:ascii="Arial" w:hAnsi="Arial" w:cs="Arial"/>
                <w:bCs/>
                <w:spacing w:val="-3"/>
                <w:sz w:val="18"/>
                <w:szCs w:val="18"/>
              </w:rPr>
            </w:pPr>
            <w:r w:rsidRPr="00C31D26">
              <w:rPr>
                <w:rFonts w:ascii="Arial" w:hAnsi="Arial" w:cs="Arial"/>
                <w:bCs/>
                <w:spacing w:val="-3"/>
                <w:sz w:val="18"/>
                <w:szCs w:val="18"/>
              </w:rPr>
              <w:t xml:space="preserve">Atomic structure and Periodic Table: Modern concept of atomic structure and Periodic Table; related principles and Laws. Constitution and Periodic properties of elements (ionization potential, </w:t>
            </w:r>
            <w:proofErr w:type="spellStart"/>
            <w:r w:rsidRPr="00C31D26">
              <w:rPr>
                <w:rFonts w:ascii="Arial" w:hAnsi="Arial" w:cs="Arial"/>
                <w:bCs/>
                <w:spacing w:val="-3"/>
                <w:sz w:val="18"/>
                <w:szCs w:val="18"/>
              </w:rPr>
              <w:t>electronigativety</w:t>
            </w:r>
            <w:proofErr w:type="spellEnd"/>
            <w:r w:rsidRPr="00C31D26">
              <w:rPr>
                <w:rFonts w:ascii="Arial" w:hAnsi="Arial" w:cs="Arial"/>
                <w:bCs/>
                <w:spacing w:val="-3"/>
                <w:sz w:val="18"/>
                <w:szCs w:val="18"/>
              </w:rPr>
              <w:t>, electron affinity, atomic and ionic radii). Grouping of elements, their properties and uses. Isotopes and radioactivity.</w:t>
            </w:r>
          </w:p>
          <w:p w14:paraId="06B6B651" w14:textId="77777777" w:rsidR="002E3C27" w:rsidRPr="00C31D26" w:rsidRDefault="002E3C27" w:rsidP="001C3606">
            <w:pPr>
              <w:pStyle w:val="LightGrid-Accent31"/>
              <w:tabs>
                <w:tab w:val="left" w:pos="-720"/>
              </w:tabs>
              <w:suppressAutoHyphens/>
              <w:spacing w:before="120" w:after="120" w:line="240" w:lineRule="auto"/>
              <w:ind w:left="0"/>
              <w:jc w:val="both"/>
              <w:rPr>
                <w:rFonts w:ascii="Arial" w:hAnsi="Arial" w:cs="Arial"/>
                <w:bCs/>
                <w:spacing w:val="-3"/>
                <w:sz w:val="18"/>
                <w:szCs w:val="18"/>
              </w:rPr>
            </w:pPr>
            <w:r w:rsidRPr="00C31D26">
              <w:rPr>
                <w:rFonts w:ascii="Arial" w:hAnsi="Arial" w:cs="Arial"/>
                <w:bCs/>
                <w:spacing w:val="-3"/>
                <w:sz w:val="18"/>
                <w:szCs w:val="18"/>
              </w:rPr>
              <w:t>Electronic Theory of Valency and Chemical Bonding: Different types of bonds (ionic, covalent, co-ordinate, hydrogen and metallic) Classification of solids on the basis of bonding and their properties. Atomic orbitals and their hybridization; valency bond and Molecular orbital theories.</w:t>
            </w:r>
          </w:p>
          <w:p w14:paraId="2A7CF4AE" w14:textId="77777777" w:rsidR="002E3C27" w:rsidRPr="00C31D26" w:rsidRDefault="002E3C27" w:rsidP="001C3606">
            <w:pPr>
              <w:rPr>
                <w:rFonts w:ascii="Arial" w:hAnsi="Arial" w:cs="Arial"/>
                <w:b/>
                <w:color w:val="FF0000"/>
                <w:sz w:val="18"/>
                <w:szCs w:val="18"/>
              </w:rPr>
            </w:pPr>
            <w:r w:rsidRPr="00C31D26">
              <w:rPr>
                <w:rFonts w:ascii="Arial" w:hAnsi="Arial" w:cs="Arial"/>
                <w:bCs/>
                <w:spacing w:val="-3"/>
                <w:sz w:val="18"/>
                <w:szCs w:val="18"/>
              </w:rPr>
              <w:t>Chemistry of Transition Elements, Lanthanides and Actinides: Definitions, electronic configurations, preparations (nuclear transformations), general properties and uses.</w:t>
            </w:r>
          </w:p>
        </w:tc>
      </w:tr>
    </w:tbl>
    <w:p w14:paraId="63452392" w14:textId="77777777" w:rsidR="002E3C27" w:rsidRPr="00C31D26" w:rsidRDefault="002E3C27" w:rsidP="002E3C27">
      <w:pPr>
        <w:rPr>
          <w:rFonts w:ascii="Arial" w:hAnsi="Arial" w:cs="Arial"/>
          <w:sz w:val="18"/>
          <w:szCs w:val="18"/>
          <w:highlight w:val="yellow"/>
        </w:rPr>
      </w:pPr>
    </w:p>
    <w:p w14:paraId="6E728B80" w14:textId="77777777" w:rsidR="002E3C27" w:rsidRPr="00C31D26" w:rsidRDefault="002E3C27" w:rsidP="002E3C27">
      <w:pPr>
        <w:jc w:val="center"/>
        <w:rPr>
          <w:rFonts w:ascii="Arial" w:hAnsi="Arial" w:cs="Arial"/>
          <w:b/>
          <w:color w:val="FFFFFF"/>
          <w:sz w:val="18"/>
          <w:szCs w:val="18"/>
          <w:highlight w:val="black"/>
        </w:rPr>
      </w:pPr>
    </w:p>
    <w:p w14:paraId="3B5EAA2E" w14:textId="77777777" w:rsidR="002E3C27" w:rsidRPr="00C31D26" w:rsidRDefault="002E3C27" w:rsidP="002E3C27">
      <w:pPr>
        <w:rPr>
          <w:rFonts w:ascii="Arial" w:hAnsi="Arial" w:cs="Arial"/>
          <w:b/>
          <w:spacing w:val="-3"/>
          <w:sz w:val="18"/>
          <w:szCs w:val="18"/>
        </w:rPr>
      </w:pPr>
      <w:r w:rsidRPr="00C31D26">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430"/>
        <w:gridCol w:w="267"/>
        <w:gridCol w:w="6141"/>
      </w:tblGrid>
      <w:tr w:rsidR="002E3C27" w:rsidRPr="00C31D26" w14:paraId="5524AC0B" w14:textId="77777777" w:rsidTr="001C3606">
        <w:trPr>
          <w:jc w:val="center"/>
        </w:trPr>
        <w:tc>
          <w:tcPr>
            <w:tcW w:w="196" w:type="pct"/>
          </w:tcPr>
          <w:p w14:paraId="39B38A24"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1.</w:t>
            </w:r>
          </w:p>
        </w:tc>
        <w:tc>
          <w:tcPr>
            <w:tcW w:w="1321" w:type="pct"/>
          </w:tcPr>
          <w:p w14:paraId="37C76257" w14:textId="77777777" w:rsidR="002E3C27" w:rsidRPr="00C31D26" w:rsidRDefault="002E3C27" w:rsidP="001C3606">
            <w:pPr>
              <w:rPr>
                <w:rFonts w:ascii="Arial" w:hAnsi="Arial" w:cs="Arial"/>
                <w:sz w:val="18"/>
                <w:szCs w:val="18"/>
              </w:rPr>
            </w:pPr>
            <w:r w:rsidRPr="00C31D26">
              <w:rPr>
                <w:rFonts w:ascii="Arial" w:hAnsi="Arial" w:cs="Arial"/>
                <w:sz w:val="18"/>
                <w:szCs w:val="18"/>
              </w:rPr>
              <w:t>R. D. Madan</w:t>
            </w:r>
          </w:p>
        </w:tc>
        <w:tc>
          <w:tcPr>
            <w:tcW w:w="145" w:type="pct"/>
          </w:tcPr>
          <w:p w14:paraId="77148695"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38" w:type="pct"/>
          </w:tcPr>
          <w:p w14:paraId="697C004E" w14:textId="77777777" w:rsidR="002E3C27" w:rsidRPr="00C31D26" w:rsidRDefault="002E3C27" w:rsidP="001C3606">
            <w:pPr>
              <w:rPr>
                <w:rFonts w:ascii="Arial" w:hAnsi="Arial" w:cs="Arial"/>
                <w:sz w:val="18"/>
                <w:szCs w:val="18"/>
              </w:rPr>
            </w:pPr>
            <w:r w:rsidRPr="00C31D26">
              <w:rPr>
                <w:rFonts w:ascii="Arial" w:hAnsi="Arial" w:cs="Arial"/>
                <w:b/>
                <w:bCs/>
                <w:iCs/>
                <w:spacing w:val="-3"/>
                <w:sz w:val="18"/>
                <w:szCs w:val="18"/>
              </w:rPr>
              <w:t xml:space="preserve">Modern Inorganic Chemistry, </w:t>
            </w:r>
            <w:r w:rsidRPr="00C31D26">
              <w:rPr>
                <w:rStyle w:val="publishername"/>
                <w:rFonts w:ascii="Arial" w:hAnsi="Arial" w:cs="Arial"/>
                <w:i/>
                <w:iCs/>
                <w:sz w:val="18"/>
                <w:szCs w:val="18"/>
              </w:rPr>
              <w:t>S. Chand Publishers</w:t>
            </w:r>
          </w:p>
        </w:tc>
      </w:tr>
      <w:tr w:rsidR="002E3C27" w:rsidRPr="00C31D26" w14:paraId="20137845" w14:textId="77777777" w:rsidTr="001C3606">
        <w:trPr>
          <w:jc w:val="center"/>
        </w:trPr>
        <w:tc>
          <w:tcPr>
            <w:tcW w:w="196" w:type="pct"/>
          </w:tcPr>
          <w:p w14:paraId="7AE8F790"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2.</w:t>
            </w:r>
          </w:p>
        </w:tc>
        <w:tc>
          <w:tcPr>
            <w:tcW w:w="1321" w:type="pct"/>
          </w:tcPr>
          <w:p w14:paraId="566E39C9" w14:textId="77777777" w:rsidR="002E3C27" w:rsidRPr="00C31D26" w:rsidRDefault="002E3C27" w:rsidP="001C3606">
            <w:pPr>
              <w:rPr>
                <w:rFonts w:ascii="Arial" w:hAnsi="Arial" w:cs="Arial"/>
                <w:sz w:val="18"/>
                <w:szCs w:val="18"/>
              </w:rPr>
            </w:pPr>
            <w:r w:rsidRPr="00C31D26">
              <w:rPr>
                <w:rFonts w:ascii="Arial" w:hAnsi="Arial" w:cs="Arial"/>
                <w:spacing w:val="-3"/>
                <w:sz w:val="18"/>
                <w:szCs w:val="18"/>
              </w:rPr>
              <w:t>M. M. Haque and M. A. Nawab</w:t>
            </w:r>
          </w:p>
        </w:tc>
        <w:tc>
          <w:tcPr>
            <w:tcW w:w="145" w:type="pct"/>
          </w:tcPr>
          <w:p w14:paraId="5DABB234"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38" w:type="pct"/>
          </w:tcPr>
          <w:p w14:paraId="1EE05B18" w14:textId="77777777" w:rsidR="002E3C27" w:rsidRPr="00C31D26" w:rsidRDefault="002E3C27" w:rsidP="001C3606">
            <w:pPr>
              <w:rPr>
                <w:rFonts w:ascii="Arial" w:hAnsi="Arial" w:cs="Arial"/>
                <w:sz w:val="18"/>
                <w:szCs w:val="18"/>
              </w:rPr>
            </w:pPr>
            <w:r w:rsidRPr="00C31D26">
              <w:rPr>
                <w:rFonts w:ascii="Arial" w:hAnsi="Arial" w:cs="Arial"/>
                <w:b/>
                <w:bCs/>
                <w:spacing w:val="-3"/>
                <w:sz w:val="18"/>
                <w:szCs w:val="18"/>
              </w:rPr>
              <w:t>Principles of Physical Chemistry</w:t>
            </w:r>
            <w:r w:rsidRPr="00C31D26">
              <w:rPr>
                <w:rFonts w:ascii="Arial" w:hAnsi="Arial" w:cs="Arial"/>
                <w:spacing w:val="-3"/>
                <w:sz w:val="18"/>
                <w:szCs w:val="18"/>
              </w:rPr>
              <w:t xml:space="preserve">, </w:t>
            </w:r>
            <w:r w:rsidRPr="00C31D26">
              <w:rPr>
                <w:rFonts w:ascii="Arial" w:hAnsi="Arial" w:cs="Arial"/>
                <w:i/>
                <w:iCs/>
                <w:spacing w:val="-3"/>
                <w:sz w:val="18"/>
                <w:szCs w:val="18"/>
              </w:rPr>
              <w:t>Nawab Publications</w:t>
            </w:r>
          </w:p>
        </w:tc>
      </w:tr>
    </w:tbl>
    <w:p w14:paraId="25F9ACA9" w14:textId="77777777" w:rsidR="002E3C27" w:rsidRPr="00C31D26" w:rsidRDefault="002E3C27" w:rsidP="002E3C27">
      <w:pPr>
        <w:jc w:val="center"/>
        <w:rPr>
          <w:rFonts w:ascii="Arial" w:hAnsi="Arial" w:cs="Arial"/>
          <w:b/>
          <w:spacing w:val="-3"/>
          <w:sz w:val="18"/>
          <w:szCs w:val="18"/>
        </w:rPr>
      </w:pPr>
    </w:p>
    <w:p w14:paraId="76618EB5" w14:textId="77777777" w:rsidR="002E3C27" w:rsidRPr="00C31D26" w:rsidRDefault="002E3C27" w:rsidP="002E3C27">
      <w:pPr>
        <w:rPr>
          <w:rFonts w:ascii="Arial" w:hAnsi="Arial" w:cs="Arial"/>
          <w:b/>
          <w:spacing w:val="-3"/>
          <w:sz w:val="18"/>
          <w:szCs w:val="18"/>
        </w:rPr>
      </w:pPr>
      <w:r w:rsidRPr="00C31D26">
        <w:rPr>
          <w:rFonts w:ascii="Arial" w:hAnsi="Arial" w:cs="Arial"/>
          <w:b/>
          <w:spacing w:val="-3"/>
          <w:sz w:val="18"/>
          <w:szCs w:val="18"/>
        </w:rPr>
        <w:t>Books Recommended:</w:t>
      </w:r>
    </w:p>
    <w:tbl>
      <w:tblPr>
        <w:tblW w:w="4916" w:type="pct"/>
        <w:jc w:val="center"/>
        <w:tblLook w:val="0000" w:firstRow="0" w:lastRow="0" w:firstColumn="0" w:lastColumn="0" w:noHBand="0" w:noVBand="0"/>
      </w:tblPr>
      <w:tblGrid>
        <w:gridCol w:w="362"/>
        <w:gridCol w:w="2430"/>
        <w:gridCol w:w="267"/>
        <w:gridCol w:w="6028"/>
      </w:tblGrid>
      <w:tr w:rsidR="002E3C27" w:rsidRPr="00C31D26" w14:paraId="536D2CAC" w14:textId="77777777" w:rsidTr="001C3606">
        <w:trPr>
          <w:trHeight w:val="196"/>
          <w:jc w:val="center"/>
        </w:trPr>
        <w:tc>
          <w:tcPr>
            <w:tcW w:w="199" w:type="pct"/>
          </w:tcPr>
          <w:p w14:paraId="17ACA241"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1.</w:t>
            </w:r>
          </w:p>
        </w:tc>
        <w:tc>
          <w:tcPr>
            <w:tcW w:w="1337" w:type="pct"/>
          </w:tcPr>
          <w:p w14:paraId="54D94BB0" w14:textId="77777777" w:rsidR="002E3C27" w:rsidRPr="00C31D26" w:rsidRDefault="002E3C27" w:rsidP="001C3606">
            <w:pPr>
              <w:rPr>
                <w:rFonts w:ascii="Arial" w:hAnsi="Arial" w:cs="Arial"/>
                <w:bCs/>
                <w:spacing w:val="-3"/>
                <w:sz w:val="18"/>
                <w:szCs w:val="18"/>
              </w:rPr>
            </w:pPr>
            <w:r w:rsidRPr="00C31D26">
              <w:rPr>
                <w:rFonts w:ascii="Arial" w:hAnsi="Arial" w:cs="Arial"/>
                <w:bCs/>
                <w:spacing w:val="-3"/>
                <w:sz w:val="18"/>
                <w:szCs w:val="18"/>
              </w:rPr>
              <w:t>Esmarch S. Gilreath</w:t>
            </w:r>
          </w:p>
        </w:tc>
        <w:tc>
          <w:tcPr>
            <w:tcW w:w="147" w:type="pct"/>
          </w:tcPr>
          <w:p w14:paraId="2F3981FE"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18" w:type="pct"/>
          </w:tcPr>
          <w:p w14:paraId="4C3CCC0F" w14:textId="77777777" w:rsidR="002E3C27" w:rsidRPr="00C31D26" w:rsidRDefault="002E3C27" w:rsidP="001C3606">
            <w:pPr>
              <w:tabs>
                <w:tab w:val="left" w:pos="-720"/>
              </w:tabs>
              <w:suppressAutoHyphens/>
              <w:rPr>
                <w:rFonts w:ascii="Arial" w:hAnsi="Arial" w:cs="Arial"/>
                <w:spacing w:val="-3"/>
                <w:sz w:val="18"/>
                <w:szCs w:val="18"/>
              </w:rPr>
            </w:pPr>
            <w:r w:rsidRPr="00C31D26">
              <w:rPr>
                <w:rFonts w:ascii="Arial" w:hAnsi="Arial" w:cs="Arial"/>
                <w:b/>
                <w:bCs/>
                <w:iCs/>
                <w:spacing w:val="-3"/>
                <w:sz w:val="18"/>
                <w:szCs w:val="18"/>
              </w:rPr>
              <w:t>Fundamental Concepts in Inorganic Chemistry</w:t>
            </w:r>
            <w:r w:rsidRPr="00C31D26">
              <w:rPr>
                <w:rFonts w:ascii="Arial" w:hAnsi="Arial" w:cs="Arial"/>
                <w:iCs/>
                <w:spacing w:val="-3"/>
                <w:sz w:val="18"/>
                <w:szCs w:val="18"/>
              </w:rPr>
              <w:t xml:space="preserve">, </w:t>
            </w:r>
            <w:r w:rsidRPr="00C31D26">
              <w:rPr>
                <w:rFonts w:ascii="Arial" w:hAnsi="Arial" w:cs="Arial"/>
                <w:i/>
                <w:spacing w:val="-3"/>
                <w:sz w:val="18"/>
                <w:szCs w:val="18"/>
              </w:rPr>
              <w:t>McGraw-Hill</w:t>
            </w:r>
          </w:p>
        </w:tc>
      </w:tr>
      <w:tr w:rsidR="002E3C27" w:rsidRPr="00C31D26" w14:paraId="48F49446" w14:textId="77777777" w:rsidTr="001C3606">
        <w:trPr>
          <w:trHeight w:val="109"/>
          <w:jc w:val="center"/>
        </w:trPr>
        <w:tc>
          <w:tcPr>
            <w:tcW w:w="199" w:type="pct"/>
          </w:tcPr>
          <w:p w14:paraId="1E57986E"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2.</w:t>
            </w:r>
          </w:p>
        </w:tc>
        <w:tc>
          <w:tcPr>
            <w:tcW w:w="1337" w:type="pct"/>
          </w:tcPr>
          <w:p w14:paraId="217F748D" w14:textId="77777777" w:rsidR="002E3C27" w:rsidRPr="00C31D26" w:rsidRDefault="002E3C27" w:rsidP="001C3606">
            <w:pPr>
              <w:rPr>
                <w:rFonts w:ascii="Arial" w:hAnsi="Arial" w:cs="Arial"/>
                <w:bCs/>
                <w:spacing w:val="-3"/>
                <w:sz w:val="18"/>
                <w:szCs w:val="18"/>
              </w:rPr>
            </w:pPr>
            <w:r w:rsidRPr="00C31D26">
              <w:rPr>
                <w:rFonts w:ascii="Arial" w:hAnsi="Arial" w:cs="Arial"/>
                <w:bCs/>
                <w:spacing w:val="-3"/>
                <w:sz w:val="18"/>
                <w:szCs w:val="18"/>
              </w:rPr>
              <w:t>G. M. Barrow</w:t>
            </w:r>
          </w:p>
        </w:tc>
        <w:tc>
          <w:tcPr>
            <w:tcW w:w="147" w:type="pct"/>
          </w:tcPr>
          <w:p w14:paraId="31A70EBA"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18" w:type="pct"/>
          </w:tcPr>
          <w:p w14:paraId="70ECD6AD" w14:textId="77777777" w:rsidR="002E3C27" w:rsidRPr="00C31D26" w:rsidRDefault="002E3C27" w:rsidP="001C3606">
            <w:pPr>
              <w:tabs>
                <w:tab w:val="left" w:pos="-720"/>
              </w:tabs>
              <w:suppressAutoHyphens/>
              <w:rPr>
                <w:rFonts w:ascii="Arial" w:hAnsi="Arial" w:cs="Arial"/>
                <w:iCs/>
                <w:spacing w:val="-3"/>
                <w:sz w:val="18"/>
                <w:szCs w:val="18"/>
              </w:rPr>
            </w:pPr>
            <w:r w:rsidRPr="00C31D26">
              <w:rPr>
                <w:rFonts w:ascii="Arial" w:hAnsi="Arial" w:cs="Arial"/>
                <w:b/>
                <w:bCs/>
                <w:iCs/>
                <w:spacing w:val="-3"/>
                <w:sz w:val="18"/>
                <w:szCs w:val="18"/>
              </w:rPr>
              <w:t>Physical Chemistry</w:t>
            </w:r>
            <w:r w:rsidRPr="00C31D26">
              <w:rPr>
                <w:rFonts w:ascii="Arial" w:hAnsi="Arial" w:cs="Arial"/>
                <w:iCs/>
                <w:spacing w:val="-3"/>
                <w:sz w:val="18"/>
                <w:szCs w:val="18"/>
              </w:rPr>
              <w:t xml:space="preserve">, </w:t>
            </w:r>
            <w:r w:rsidRPr="00C31D26">
              <w:rPr>
                <w:rFonts w:ascii="Arial" w:hAnsi="Arial" w:cs="Arial"/>
                <w:i/>
                <w:spacing w:val="-3"/>
                <w:sz w:val="18"/>
                <w:szCs w:val="18"/>
              </w:rPr>
              <w:t>McGraw-Hill</w:t>
            </w:r>
          </w:p>
        </w:tc>
      </w:tr>
      <w:tr w:rsidR="002E3C27" w:rsidRPr="00C31D26" w14:paraId="32833FDA" w14:textId="77777777" w:rsidTr="001C3606">
        <w:trPr>
          <w:trHeight w:val="109"/>
          <w:jc w:val="center"/>
        </w:trPr>
        <w:tc>
          <w:tcPr>
            <w:tcW w:w="199" w:type="pct"/>
          </w:tcPr>
          <w:p w14:paraId="69E90AC8"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3.</w:t>
            </w:r>
          </w:p>
        </w:tc>
        <w:tc>
          <w:tcPr>
            <w:tcW w:w="1337" w:type="pct"/>
          </w:tcPr>
          <w:p w14:paraId="2C4F9431" w14:textId="77777777" w:rsidR="002E3C27" w:rsidRPr="00C31D26" w:rsidRDefault="002E3C27" w:rsidP="001C3606">
            <w:pPr>
              <w:rPr>
                <w:rFonts w:ascii="Arial" w:hAnsi="Arial" w:cs="Arial"/>
                <w:bCs/>
                <w:spacing w:val="-3"/>
                <w:sz w:val="18"/>
                <w:szCs w:val="18"/>
              </w:rPr>
            </w:pPr>
            <w:r w:rsidRPr="00C31D26">
              <w:rPr>
                <w:rFonts w:ascii="Arial" w:hAnsi="Arial" w:cs="Arial"/>
                <w:bCs/>
                <w:spacing w:val="-3"/>
                <w:sz w:val="18"/>
                <w:szCs w:val="18"/>
              </w:rPr>
              <w:t>W. J. Moore</w:t>
            </w:r>
          </w:p>
        </w:tc>
        <w:tc>
          <w:tcPr>
            <w:tcW w:w="147" w:type="pct"/>
          </w:tcPr>
          <w:p w14:paraId="03F4E71C"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18" w:type="pct"/>
          </w:tcPr>
          <w:p w14:paraId="6552BF56" w14:textId="77777777" w:rsidR="002E3C27" w:rsidRPr="00C31D26" w:rsidRDefault="002E3C27" w:rsidP="001C3606">
            <w:pPr>
              <w:tabs>
                <w:tab w:val="left" w:pos="-720"/>
              </w:tabs>
              <w:suppressAutoHyphens/>
              <w:rPr>
                <w:rFonts w:ascii="Arial" w:hAnsi="Arial" w:cs="Arial"/>
                <w:bCs/>
                <w:iCs/>
                <w:spacing w:val="-3"/>
                <w:sz w:val="18"/>
                <w:szCs w:val="18"/>
              </w:rPr>
            </w:pPr>
            <w:r w:rsidRPr="00C31D26">
              <w:rPr>
                <w:rFonts w:ascii="Arial" w:hAnsi="Arial" w:cs="Arial"/>
                <w:b/>
                <w:iCs/>
                <w:spacing w:val="-3"/>
                <w:sz w:val="18"/>
                <w:szCs w:val="18"/>
              </w:rPr>
              <w:t>Physical Chemistry</w:t>
            </w:r>
            <w:r w:rsidRPr="00C31D26">
              <w:rPr>
                <w:rFonts w:ascii="Arial" w:hAnsi="Arial" w:cs="Arial"/>
                <w:bCs/>
                <w:iCs/>
                <w:spacing w:val="-3"/>
                <w:sz w:val="18"/>
                <w:szCs w:val="18"/>
              </w:rPr>
              <w:t xml:space="preserve">, </w:t>
            </w:r>
            <w:r w:rsidRPr="00C31D26">
              <w:rPr>
                <w:rStyle w:val="productdetailsvalues"/>
                <w:rFonts w:ascii="Arial" w:hAnsi="Arial" w:cs="Arial"/>
                <w:bCs/>
                <w:i/>
                <w:sz w:val="18"/>
                <w:szCs w:val="18"/>
              </w:rPr>
              <w:t xml:space="preserve">Orient </w:t>
            </w:r>
            <w:proofErr w:type="spellStart"/>
            <w:r w:rsidRPr="00C31D26">
              <w:rPr>
                <w:rStyle w:val="productdetailsvalues"/>
                <w:rFonts w:ascii="Arial" w:hAnsi="Arial" w:cs="Arial"/>
                <w:bCs/>
                <w:i/>
                <w:sz w:val="18"/>
                <w:szCs w:val="18"/>
              </w:rPr>
              <w:t>BlackswanPvt</w:t>
            </w:r>
            <w:proofErr w:type="spellEnd"/>
            <w:r w:rsidRPr="00C31D26">
              <w:rPr>
                <w:rStyle w:val="productdetailsvalues"/>
                <w:rFonts w:ascii="Arial" w:hAnsi="Arial" w:cs="Arial"/>
                <w:bCs/>
                <w:i/>
                <w:sz w:val="18"/>
                <w:szCs w:val="18"/>
              </w:rPr>
              <w:t xml:space="preserve"> Ltd.</w:t>
            </w:r>
          </w:p>
        </w:tc>
      </w:tr>
      <w:tr w:rsidR="002E3C27" w:rsidRPr="00C31D26" w14:paraId="673B4EAA" w14:textId="77777777" w:rsidTr="001C3606">
        <w:trPr>
          <w:trHeight w:val="109"/>
          <w:jc w:val="center"/>
        </w:trPr>
        <w:tc>
          <w:tcPr>
            <w:tcW w:w="199" w:type="pct"/>
          </w:tcPr>
          <w:p w14:paraId="70356077"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lastRenderedPageBreak/>
              <w:t>4.</w:t>
            </w:r>
          </w:p>
        </w:tc>
        <w:tc>
          <w:tcPr>
            <w:tcW w:w="1337" w:type="pct"/>
          </w:tcPr>
          <w:p w14:paraId="4AC2A001" w14:textId="77777777" w:rsidR="002E3C27" w:rsidRPr="00C31D26" w:rsidRDefault="002E3C27" w:rsidP="001C3606">
            <w:pPr>
              <w:rPr>
                <w:rFonts w:ascii="Arial" w:hAnsi="Arial" w:cs="Arial"/>
                <w:bCs/>
                <w:spacing w:val="-3"/>
                <w:sz w:val="18"/>
                <w:szCs w:val="18"/>
              </w:rPr>
            </w:pPr>
            <w:r w:rsidRPr="00C31D26">
              <w:rPr>
                <w:rFonts w:ascii="Arial" w:hAnsi="Arial" w:cs="Arial"/>
                <w:bCs/>
                <w:spacing w:val="-3"/>
                <w:sz w:val="18"/>
                <w:szCs w:val="18"/>
              </w:rPr>
              <w:t xml:space="preserve">Keith J. </w:t>
            </w:r>
            <w:proofErr w:type="spellStart"/>
            <w:r w:rsidRPr="00C31D26">
              <w:rPr>
                <w:rFonts w:ascii="Arial" w:hAnsi="Arial" w:cs="Arial"/>
                <w:bCs/>
                <w:spacing w:val="-3"/>
                <w:sz w:val="18"/>
                <w:szCs w:val="18"/>
              </w:rPr>
              <w:t>Laidler</w:t>
            </w:r>
            <w:proofErr w:type="spellEnd"/>
            <w:r w:rsidRPr="00C31D26">
              <w:rPr>
                <w:rFonts w:ascii="Arial" w:hAnsi="Arial" w:cs="Arial"/>
                <w:bCs/>
                <w:spacing w:val="-3"/>
                <w:sz w:val="18"/>
                <w:szCs w:val="18"/>
              </w:rPr>
              <w:t xml:space="preserve">, John H. </w:t>
            </w:r>
            <w:proofErr w:type="spellStart"/>
            <w:r w:rsidRPr="00C31D26">
              <w:rPr>
                <w:rFonts w:ascii="Arial" w:hAnsi="Arial" w:cs="Arial"/>
                <w:bCs/>
                <w:spacing w:val="-3"/>
                <w:sz w:val="18"/>
                <w:szCs w:val="18"/>
              </w:rPr>
              <w:t>Meiser</w:t>
            </w:r>
            <w:proofErr w:type="spellEnd"/>
          </w:p>
        </w:tc>
        <w:tc>
          <w:tcPr>
            <w:tcW w:w="147" w:type="pct"/>
          </w:tcPr>
          <w:p w14:paraId="27811A0F"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18" w:type="pct"/>
          </w:tcPr>
          <w:p w14:paraId="1ED1872B" w14:textId="77777777" w:rsidR="002E3C27" w:rsidRPr="00C31D26" w:rsidRDefault="002E3C27" w:rsidP="001C3606">
            <w:pPr>
              <w:tabs>
                <w:tab w:val="left" w:pos="-720"/>
              </w:tabs>
              <w:suppressAutoHyphens/>
              <w:rPr>
                <w:rFonts w:ascii="Arial" w:hAnsi="Arial" w:cs="Arial"/>
                <w:bCs/>
                <w:iCs/>
                <w:spacing w:val="-3"/>
                <w:sz w:val="18"/>
                <w:szCs w:val="18"/>
              </w:rPr>
            </w:pPr>
            <w:r w:rsidRPr="00C31D26">
              <w:rPr>
                <w:rFonts w:ascii="Arial" w:hAnsi="Arial" w:cs="Arial"/>
                <w:b/>
                <w:bCs/>
                <w:iCs/>
                <w:spacing w:val="-3"/>
                <w:sz w:val="18"/>
                <w:szCs w:val="18"/>
              </w:rPr>
              <w:t>Physical Chemistry</w:t>
            </w:r>
            <w:r w:rsidRPr="00C31D26">
              <w:rPr>
                <w:rFonts w:ascii="Arial" w:hAnsi="Arial" w:cs="Arial"/>
                <w:iCs/>
                <w:spacing w:val="-3"/>
                <w:sz w:val="18"/>
                <w:szCs w:val="18"/>
              </w:rPr>
              <w:t xml:space="preserve">, </w:t>
            </w:r>
            <w:r w:rsidRPr="00C31D26">
              <w:rPr>
                <w:rStyle w:val="publishername"/>
                <w:rFonts w:ascii="Arial" w:hAnsi="Arial" w:cs="Arial"/>
                <w:i/>
                <w:iCs/>
                <w:sz w:val="18"/>
                <w:szCs w:val="18"/>
              </w:rPr>
              <w:t>Houghton Mifflin Company</w:t>
            </w:r>
            <w:r w:rsidRPr="00C31D26">
              <w:rPr>
                <w:rStyle w:val="publishername"/>
                <w:rFonts w:ascii="Arial" w:hAnsi="Arial" w:cs="Arial"/>
                <w:sz w:val="18"/>
                <w:szCs w:val="18"/>
              </w:rPr>
              <w:t>.</w:t>
            </w:r>
          </w:p>
        </w:tc>
      </w:tr>
      <w:tr w:rsidR="002E3C27" w:rsidRPr="00C31D26" w14:paraId="537279FA" w14:textId="77777777" w:rsidTr="001C3606">
        <w:trPr>
          <w:trHeight w:val="109"/>
          <w:jc w:val="center"/>
        </w:trPr>
        <w:tc>
          <w:tcPr>
            <w:tcW w:w="199" w:type="pct"/>
          </w:tcPr>
          <w:p w14:paraId="6945CBFD"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5.</w:t>
            </w:r>
          </w:p>
        </w:tc>
        <w:tc>
          <w:tcPr>
            <w:tcW w:w="1337" w:type="pct"/>
          </w:tcPr>
          <w:p w14:paraId="35AF88E5" w14:textId="77777777" w:rsidR="002E3C27" w:rsidRPr="00C31D26" w:rsidRDefault="002E3C27" w:rsidP="001C3606">
            <w:pPr>
              <w:rPr>
                <w:rFonts w:ascii="Arial" w:hAnsi="Arial" w:cs="Arial"/>
                <w:bCs/>
                <w:color w:val="000000"/>
                <w:spacing w:val="-3"/>
                <w:sz w:val="18"/>
                <w:szCs w:val="18"/>
              </w:rPr>
            </w:pPr>
            <w:r w:rsidRPr="00C31D26">
              <w:rPr>
                <w:rFonts w:ascii="Arial" w:hAnsi="Arial" w:cs="Arial"/>
                <w:bCs/>
                <w:color w:val="000000"/>
                <w:spacing w:val="-3"/>
                <w:sz w:val="18"/>
                <w:szCs w:val="18"/>
              </w:rPr>
              <w:t>S. Z. Haider</w:t>
            </w:r>
          </w:p>
        </w:tc>
        <w:tc>
          <w:tcPr>
            <w:tcW w:w="147" w:type="pct"/>
          </w:tcPr>
          <w:p w14:paraId="2A2386D2" w14:textId="77777777" w:rsidR="002E3C27" w:rsidRPr="00C31D26" w:rsidRDefault="002E3C27" w:rsidP="001C3606">
            <w:pPr>
              <w:rPr>
                <w:rFonts w:ascii="Arial" w:hAnsi="Arial" w:cs="Arial"/>
                <w:color w:val="000000"/>
                <w:sz w:val="18"/>
                <w:szCs w:val="18"/>
              </w:rPr>
            </w:pPr>
            <w:r w:rsidRPr="00C31D26">
              <w:rPr>
                <w:rFonts w:ascii="Arial" w:hAnsi="Arial" w:cs="Arial"/>
                <w:color w:val="000000"/>
                <w:sz w:val="18"/>
                <w:szCs w:val="18"/>
              </w:rPr>
              <w:t>:</w:t>
            </w:r>
          </w:p>
        </w:tc>
        <w:tc>
          <w:tcPr>
            <w:tcW w:w="3318" w:type="pct"/>
          </w:tcPr>
          <w:p w14:paraId="2FF7E0A9" w14:textId="77777777" w:rsidR="002E3C27" w:rsidRPr="00C31D26" w:rsidRDefault="002E3C27" w:rsidP="001C3606">
            <w:pPr>
              <w:tabs>
                <w:tab w:val="left" w:pos="-720"/>
              </w:tabs>
              <w:suppressAutoHyphens/>
              <w:rPr>
                <w:rFonts w:ascii="Arial" w:hAnsi="Arial" w:cs="Arial"/>
                <w:b/>
                <w:bCs/>
                <w:color w:val="000000"/>
                <w:spacing w:val="-3"/>
                <w:sz w:val="18"/>
                <w:szCs w:val="18"/>
              </w:rPr>
            </w:pPr>
            <w:r w:rsidRPr="00C31D26">
              <w:rPr>
                <w:rFonts w:ascii="Arial" w:hAnsi="Arial" w:cs="Arial"/>
                <w:b/>
                <w:bCs/>
                <w:color w:val="000000"/>
                <w:spacing w:val="-3"/>
                <w:sz w:val="18"/>
                <w:szCs w:val="18"/>
              </w:rPr>
              <w:t xml:space="preserve">Modern Inorganic Chemistry, </w:t>
            </w:r>
            <w:r w:rsidRPr="00C31D26">
              <w:rPr>
                <w:rFonts w:ascii="Arial" w:hAnsi="Arial" w:cs="Arial"/>
                <w:i/>
                <w:iCs/>
                <w:color w:val="000000"/>
                <w:spacing w:val="-3"/>
                <w:sz w:val="18"/>
                <w:szCs w:val="18"/>
              </w:rPr>
              <w:t>Friends International.</w:t>
            </w:r>
          </w:p>
        </w:tc>
      </w:tr>
      <w:tr w:rsidR="002E3C27" w:rsidRPr="00C31D26" w14:paraId="4A3F9A99" w14:textId="77777777" w:rsidTr="001C3606">
        <w:trPr>
          <w:trHeight w:val="109"/>
          <w:jc w:val="center"/>
        </w:trPr>
        <w:tc>
          <w:tcPr>
            <w:tcW w:w="199" w:type="pct"/>
          </w:tcPr>
          <w:p w14:paraId="69BE49B4"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6.</w:t>
            </w:r>
          </w:p>
        </w:tc>
        <w:tc>
          <w:tcPr>
            <w:tcW w:w="1337" w:type="pct"/>
          </w:tcPr>
          <w:p w14:paraId="441E6F15" w14:textId="77777777" w:rsidR="002E3C27" w:rsidRPr="00C31D26" w:rsidRDefault="002E3C27" w:rsidP="001C3606">
            <w:pPr>
              <w:rPr>
                <w:rFonts w:ascii="Arial" w:hAnsi="Arial" w:cs="Arial"/>
                <w:bCs/>
                <w:spacing w:val="-3"/>
                <w:sz w:val="18"/>
                <w:szCs w:val="18"/>
              </w:rPr>
            </w:pPr>
            <w:r w:rsidRPr="00C31D26">
              <w:rPr>
                <w:rFonts w:ascii="Arial" w:hAnsi="Arial" w:cs="Arial"/>
                <w:bCs/>
                <w:spacing w:val="-3"/>
                <w:sz w:val="18"/>
                <w:szCs w:val="18"/>
              </w:rPr>
              <w:t>Audrey L. Companion</w:t>
            </w:r>
          </w:p>
        </w:tc>
        <w:tc>
          <w:tcPr>
            <w:tcW w:w="147" w:type="pct"/>
          </w:tcPr>
          <w:p w14:paraId="5E9859A9"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18" w:type="pct"/>
          </w:tcPr>
          <w:p w14:paraId="15B48ADA" w14:textId="77777777" w:rsidR="002E3C27" w:rsidRPr="00C31D26" w:rsidRDefault="002E3C27" w:rsidP="001C3606">
            <w:pPr>
              <w:tabs>
                <w:tab w:val="left" w:pos="-720"/>
              </w:tabs>
              <w:suppressAutoHyphens/>
              <w:rPr>
                <w:rFonts w:ascii="Arial" w:hAnsi="Arial" w:cs="Arial"/>
                <w:iCs/>
                <w:spacing w:val="-3"/>
                <w:sz w:val="18"/>
                <w:szCs w:val="18"/>
              </w:rPr>
            </w:pPr>
            <w:r w:rsidRPr="00C31D26">
              <w:rPr>
                <w:rFonts w:ascii="Arial" w:hAnsi="Arial" w:cs="Arial"/>
                <w:b/>
                <w:bCs/>
                <w:iCs/>
                <w:spacing w:val="-3"/>
                <w:sz w:val="18"/>
                <w:szCs w:val="18"/>
              </w:rPr>
              <w:t>Chemical Bonding</w:t>
            </w:r>
            <w:r w:rsidRPr="00C31D26">
              <w:rPr>
                <w:rFonts w:ascii="Arial" w:hAnsi="Arial" w:cs="Arial"/>
                <w:iCs/>
                <w:spacing w:val="-3"/>
                <w:sz w:val="18"/>
                <w:szCs w:val="18"/>
              </w:rPr>
              <w:t xml:space="preserve">, </w:t>
            </w:r>
            <w:r w:rsidRPr="00C31D26">
              <w:rPr>
                <w:rFonts w:ascii="Arial" w:hAnsi="Arial" w:cs="Arial"/>
                <w:i/>
                <w:spacing w:val="-3"/>
                <w:sz w:val="18"/>
                <w:szCs w:val="18"/>
              </w:rPr>
              <w:t>McGraw-Hill</w:t>
            </w:r>
          </w:p>
        </w:tc>
      </w:tr>
      <w:tr w:rsidR="002E3C27" w:rsidRPr="00C31D26" w14:paraId="37C891AF" w14:textId="77777777" w:rsidTr="001C3606">
        <w:trPr>
          <w:trHeight w:val="109"/>
          <w:jc w:val="center"/>
        </w:trPr>
        <w:tc>
          <w:tcPr>
            <w:tcW w:w="199" w:type="pct"/>
          </w:tcPr>
          <w:p w14:paraId="051AAB6A"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7.</w:t>
            </w:r>
          </w:p>
        </w:tc>
        <w:tc>
          <w:tcPr>
            <w:tcW w:w="1337" w:type="pct"/>
          </w:tcPr>
          <w:p w14:paraId="6B2EAE16" w14:textId="77777777" w:rsidR="002E3C27" w:rsidRPr="00C31D26" w:rsidRDefault="002E3C27" w:rsidP="001C3606">
            <w:pPr>
              <w:rPr>
                <w:rFonts w:ascii="Arial" w:hAnsi="Arial" w:cs="Arial"/>
                <w:bCs/>
                <w:spacing w:val="-3"/>
                <w:sz w:val="18"/>
                <w:szCs w:val="18"/>
              </w:rPr>
            </w:pPr>
            <w:r w:rsidRPr="00C31D26">
              <w:rPr>
                <w:rFonts w:ascii="Arial" w:hAnsi="Arial" w:cs="Arial"/>
                <w:bCs/>
                <w:spacing w:val="-3"/>
                <w:sz w:val="18"/>
                <w:szCs w:val="18"/>
              </w:rPr>
              <w:t xml:space="preserve">F. Albert Cotton, Geoffrey Wilkinson, Paul L. </w:t>
            </w:r>
            <w:proofErr w:type="spellStart"/>
            <w:r w:rsidRPr="00C31D26">
              <w:rPr>
                <w:rFonts w:ascii="Arial" w:hAnsi="Arial" w:cs="Arial"/>
                <w:bCs/>
                <w:spacing w:val="-3"/>
                <w:sz w:val="18"/>
                <w:szCs w:val="18"/>
              </w:rPr>
              <w:t>Gaus</w:t>
            </w:r>
            <w:proofErr w:type="spellEnd"/>
          </w:p>
        </w:tc>
        <w:tc>
          <w:tcPr>
            <w:tcW w:w="147" w:type="pct"/>
          </w:tcPr>
          <w:p w14:paraId="78D9851D"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18" w:type="pct"/>
          </w:tcPr>
          <w:p w14:paraId="4BD4A4F1" w14:textId="77777777" w:rsidR="002E3C27" w:rsidRPr="00C31D26" w:rsidRDefault="002E3C27" w:rsidP="001C3606">
            <w:pPr>
              <w:tabs>
                <w:tab w:val="left" w:pos="-720"/>
              </w:tabs>
              <w:suppressAutoHyphens/>
              <w:rPr>
                <w:rFonts w:ascii="Arial" w:hAnsi="Arial" w:cs="Arial"/>
                <w:iCs/>
                <w:spacing w:val="-3"/>
                <w:sz w:val="18"/>
                <w:szCs w:val="18"/>
              </w:rPr>
            </w:pPr>
            <w:r w:rsidRPr="00C31D26">
              <w:rPr>
                <w:rFonts w:ascii="Arial" w:hAnsi="Arial" w:cs="Arial"/>
                <w:b/>
                <w:bCs/>
                <w:iCs/>
                <w:spacing w:val="-3"/>
                <w:sz w:val="18"/>
                <w:szCs w:val="18"/>
              </w:rPr>
              <w:t>Basic Inorganic Chemistry</w:t>
            </w:r>
            <w:r w:rsidRPr="00C31D26">
              <w:rPr>
                <w:rFonts w:ascii="Arial" w:hAnsi="Arial" w:cs="Arial"/>
                <w:iCs/>
                <w:spacing w:val="-3"/>
                <w:sz w:val="18"/>
                <w:szCs w:val="18"/>
              </w:rPr>
              <w:t xml:space="preserve">, </w:t>
            </w:r>
            <w:r w:rsidRPr="00C31D26">
              <w:rPr>
                <w:rFonts w:ascii="Arial" w:hAnsi="Arial" w:cs="Arial"/>
                <w:i/>
                <w:spacing w:val="-3"/>
                <w:sz w:val="18"/>
                <w:szCs w:val="18"/>
              </w:rPr>
              <w:t xml:space="preserve">Wiley &amp; Sons. </w:t>
            </w:r>
          </w:p>
        </w:tc>
      </w:tr>
      <w:tr w:rsidR="002E3C27" w:rsidRPr="00C31D26" w14:paraId="2BE864BA" w14:textId="77777777" w:rsidTr="001C3606">
        <w:trPr>
          <w:trHeight w:val="109"/>
          <w:jc w:val="center"/>
        </w:trPr>
        <w:tc>
          <w:tcPr>
            <w:tcW w:w="199" w:type="pct"/>
          </w:tcPr>
          <w:p w14:paraId="2489C223" w14:textId="77777777" w:rsidR="002E3C27" w:rsidRPr="00C31D26" w:rsidRDefault="002E3C27" w:rsidP="001C3606">
            <w:pPr>
              <w:suppressAutoHyphens/>
              <w:jc w:val="center"/>
              <w:rPr>
                <w:rFonts w:ascii="Arial" w:hAnsi="Arial" w:cs="Arial"/>
                <w:spacing w:val="-3"/>
                <w:sz w:val="18"/>
                <w:szCs w:val="18"/>
              </w:rPr>
            </w:pPr>
            <w:r w:rsidRPr="00C31D26">
              <w:rPr>
                <w:rFonts w:ascii="Arial" w:hAnsi="Arial" w:cs="Arial"/>
                <w:spacing w:val="-3"/>
                <w:sz w:val="18"/>
                <w:szCs w:val="18"/>
              </w:rPr>
              <w:t>8.</w:t>
            </w:r>
          </w:p>
        </w:tc>
        <w:tc>
          <w:tcPr>
            <w:tcW w:w="1337" w:type="pct"/>
          </w:tcPr>
          <w:p w14:paraId="53E99134" w14:textId="77777777" w:rsidR="002E3C27" w:rsidRPr="00C31D26" w:rsidRDefault="002E3C27" w:rsidP="001C3606">
            <w:pPr>
              <w:rPr>
                <w:rFonts w:ascii="Arial" w:hAnsi="Arial" w:cs="Arial"/>
                <w:bCs/>
                <w:spacing w:val="-3"/>
                <w:sz w:val="18"/>
                <w:szCs w:val="18"/>
              </w:rPr>
            </w:pPr>
            <w:r w:rsidRPr="00C31D26">
              <w:rPr>
                <w:rFonts w:ascii="Arial" w:hAnsi="Arial" w:cs="Arial"/>
                <w:bCs/>
                <w:spacing w:val="-3"/>
                <w:sz w:val="18"/>
                <w:szCs w:val="18"/>
              </w:rPr>
              <w:t xml:space="preserve">Donald K. </w:t>
            </w:r>
            <w:proofErr w:type="spellStart"/>
            <w:r w:rsidRPr="00C31D26">
              <w:rPr>
                <w:rFonts w:ascii="Arial" w:hAnsi="Arial" w:cs="Arial"/>
                <w:bCs/>
                <w:spacing w:val="-3"/>
                <w:sz w:val="18"/>
                <w:szCs w:val="18"/>
              </w:rPr>
              <w:t>Sebera</w:t>
            </w:r>
            <w:proofErr w:type="spellEnd"/>
          </w:p>
        </w:tc>
        <w:tc>
          <w:tcPr>
            <w:tcW w:w="147" w:type="pct"/>
          </w:tcPr>
          <w:p w14:paraId="42746596" w14:textId="77777777" w:rsidR="002E3C27" w:rsidRPr="00C31D26" w:rsidRDefault="002E3C27" w:rsidP="001C3606">
            <w:pPr>
              <w:rPr>
                <w:rFonts w:ascii="Arial" w:hAnsi="Arial" w:cs="Arial"/>
                <w:sz w:val="18"/>
                <w:szCs w:val="18"/>
              </w:rPr>
            </w:pPr>
            <w:r w:rsidRPr="00C31D26">
              <w:rPr>
                <w:rFonts w:ascii="Arial" w:hAnsi="Arial" w:cs="Arial"/>
                <w:sz w:val="18"/>
                <w:szCs w:val="18"/>
              </w:rPr>
              <w:t>:</w:t>
            </w:r>
          </w:p>
        </w:tc>
        <w:tc>
          <w:tcPr>
            <w:tcW w:w="3318" w:type="pct"/>
          </w:tcPr>
          <w:p w14:paraId="066A0257" w14:textId="77777777" w:rsidR="002E3C27" w:rsidRPr="00C31D26" w:rsidRDefault="002E3C27" w:rsidP="001C3606">
            <w:pPr>
              <w:tabs>
                <w:tab w:val="left" w:pos="-720"/>
              </w:tabs>
              <w:suppressAutoHyphens/>
              <w:rPr>
                <w:rFonts w:ascii="Arial" w:hAnsi="Arial" w:cs="Arial"/>
                <w:spacing w:val="-3"/>
                <w:sz w:val="18"/>
                <w:szCs w:val="18"/>
              </w:rPr>
            </w:pPr>
            <w:r w:rsidRPr="00C31D26">
              <w:rPr>
                <w:rFonts w:ascii="Arial" w:hAnsi="Arial" w:cs="Arial"/>
                <w:b/>
                <w:bCs/>
                <w:spacing w:val="-3"/>
                <w:sz w:val="18"/>
                <w:szCs w:val="18"/>
              </w:rPr>
              <w:t xml:space="preserve">Electronic Structure and </w:t>
            </w:r>
            <w:proofErr w:type="gramStart"/>
            <w:r w:rsidRPr="00C31D26">
              <w:rPr>
                <w:rFonts w:ascii="Arial" w:hAnsi="Arial" w:cs="Arial"/>
                <w:b/>
                <w:bCs/>
                <w:spacing w:val="-3"/>
                <w:sz w:val="18"/>
                <w:szCs w:val="18"/>
              </w:rPr>
              <w:t>Chemical  Bonding</w:t>
            </w:r>
            <w:proofErr w:type="gramEnd"/>
            <w:r w:rsidRPr="00C31D26">
              <w:rPr>
                <w:rFonts w:ascii="Arial" w:hAnsi="Arial" w:cs="Arial"/>
                <w:spacing w:val="-3"/>
                <w:sz w:val="18"/>
                <w:szCs w:val="18"/>
              </w:rPr>
              <w:t xml:space="preserve">, </w:t>
            </w:r>
            <w:r w:rsidRPr="00C31D26">
              <w:rPr>
                <w:rFonts w:ascii="Arial" w:hAnsi="Arial" w:cs="Arial"/>
                <w:i/>
                <w:iCs/>
                <w:spacing w:val="-3"/>
                <w:sz w:val="18"/>
                <w:szCs w:val="18"/>
              </w:rPr>
              <w:t>Wiley</w:t>
            </w:r>
            <w:r w:rsidRPr="00C31D26">
              <w:rPr>
                <w:rFonts w:ascii="Arial" w:hAnsi="Arial" w:cs="Arial"/>
                <w:i/>
                <w:spacing w:val="-3"/>
                <w:sz w:val="18"/>
                <w:szCs w:val="18"/>
              </w:rPr>
              <w:t xml:space="preserve"> &amp; Sons.</w:t>
            </w:r>
          </w:p>
        </w:tc>
      </w:tr>
    </w:tbl>
    <w:p w14:paraId="0D6CF1FD" w14:textId="77777777" w:rsidR="002E3C27" w:rsidRPr="00C31D26" w:rsidRDefault="002E3C27" w:rsidP="002E3C27">
      <w:pPr>
        <w:jc w:val="center"/>
        <w:rPr>
          <w:rFonts w:ascii="Arial" w:hAnsi="Arial" w:cs="Arial"/>
          <w:sz w:val="18"/>
          <w:szCs w:val="18"/>
        </w:rPr>
      </w:pPr>
    </w:p>
    <w:p w14:paraId="278C3627" w14:textId="77777777" w:rsidR="002E3C27" w:rsidRDefault="002E3C27" w:rsidP="002E3C27">
      <w:pPr>
        <w:rPr>
          <w:rFonts w:ascii="Arial" w:hAnsi="Arial" w:cs="Arial"/>
          <w:sz w:val="18"/>
          <w:szCs w:val="18"/>
        </w:rPr>
      </w:pPr>
    </w:p>
    <w:p w14:paraId="49063555" w14:textId="77777777" w:rsidR="002E3C27" w:rsidRPr="00FE442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E442D">
        <w:rPr>
          <w:rFonts w:ascii="Arial" w:hAnsi="Arial" w:cs="Arial"/>
          <w:b/>
          <w:bCs/>
          <w:iCs/>
          <w:sz w:val="18"/>
          <w:szCs w:val="18"/>
        </w:rPr>
        <w:t>EEE 1131: Basic Electronics</w:t>
      </w:r>
    </w:p>
    <w:p w14:paraId="0E38DC71" w14:textId="77777777" w:rsidR="002E3C27" w:rsidRPr="00FE442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E442D">
        <w:rPr>
          <w:rFonts w:ascii="Arial" w:hAnsi="Arial" w:cs="Arial"/>
          <w:b/>
          <w:bCs/>
          <w:iCs/>
          <w:sz w:val="18"/>
          <w:szCs w:val="18"/>
        </w:rPr>
        <w:t xml:space="preserve">Credits: </w:t>
      </w:r>
      <w:r w:rsidRPr="00FE442D">
        <w:rPr>
          <w:rFonts w:ascii="Arial" w:hAnsi="Arial" w:cs="Arial"/>
          <w:iCs/>
          <w:sz w:val="18"/>
          <w:szCs w:val="18"/>
        </w:rPr>
        <w:t xml:space="preserve">3 </w:t>
      </w:r>
      <w:r w:rsidRPr="00FE442D">
        <w:rPr>
          <w:rFonts w:ascii="Arial" w:hAnsi="Arial" w:cs="Arial"/>
          <w:b/>
          <w:bCs/>
          <w:iCs/>
          <w:sz w:val="18"/>
          <w:szCs w:val="18"/>
        </w:rPr>
        <w:t xml:space="preserve">Contact Hours: </w:t>
      </w:r>
      <w:r w:rsidRPr="00FE442D">
        <w:rPr>
          <w:rFonts w:ascii="Arial" w:hAnsi="Arial" w:cs="Arial"/>
          <w:iCs/>
          <w:sz w:val="18"/>
          <w:szCs w:val="18"/>
        </w:rPr>
        <w:t>39</w:t>
      </w:r>
    </w:p>
    <w:p w14:paraId="366D975E" w14:textId="77777777" w:rsidR="002E3C27" w:rsidRPr="00FE442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E442D">
        <w:rPr>
          <w:rFonts w:ascii="Arial" w:hAnsi="Arial" w:cs="Arial"/>
          <w:b/>
          <w:bCs/>
          <w:iCs/>
          <w:sz w:val="18"/>
          <w:szCs w:val="18"/>
        </w:rPr>
        <w:t xml:space="preserve">Year: </w:t>
      </w:r>
      <w:proofErr w:type="gramStart"/>
      <w:r w:rsidRPr="00FE442D">
        <w:rPr>
          <w:rFonts w:ascii="Arial" w:hAnsi="Arial" w:cs="Arial"/>
          <w:b/>
          <w:bCs/>
          <w:iCs/>
          <w:sz w:val="18"/>
          <w:szCs w:val="18"/>
        </w:rPr>
        <w:t>First  Semester</w:t>
      </w:r>
      <w:proofErr w:type="gramEnd"/>
      <w:r w:rsidRPr="00FE442D">
        <w:rPr>
          <w:rFonts w:ascii="Arial" w:hAnsi="Arial" w:cs="Arial"/>
          <w:b/>
          <w:bCs/>
          <w:iCs/>
          <w:sz w:val="18"/>
          <w:szCs w:val="18"/>
        </w:rPr>
        <w:t xml:space="preserve">: </w:t>
      </w:r>
      <w:r w:rsidRPr="00FE442D">
        <w:rPr>
          <w:rFonts w:ascii="Arial" w:hAnsi="Arial" w:cs="Arial"/>
          <w:iCs/>
          <w:sz w:val="18"/>
          <w:szCs w:val="18"/>
        </w:rPr>
        <w:t>Odd</w:t>
      </w:r>
    </w:p>
    <w:p w14:paraId="2554D375" w14:textId="77777777" w:rsidR="002E3C27" w:rsidRPr="00FE442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FE442D" w14:paraId="6EA14174" w14:textId="77777777" w:rsidTr="001C3606">
        <w:trPr>
          <w:jc w:val="center"/>
        </w:trPr>
        <w:tc>
          <w:tcPr>
            <w:tcW w:w="1439" w:type="dxa"/>
          </w:tcPr>
          <w:p w14:paraId="4240EEF8" w14:textId="77777777" w:rsidR="002E3C27" w:rsidRPr="00FE442D" w:rsidRDefault="002E3C27" w:rsidP="001C3606">
            <w:pPr>
              <w:rPr>
                <w:rFonts w:ascii="Arial" w:hAnsi="Arial" w:cs="Arial"/>
                <w:b/>
                <w:bCs/>
                <w:sz w:val="18"/>
                <w:szCs w:val="18"/>
              </w:rPr>
            </w:pPr>
            <w:r w:rsidRPr="00FE442D">
              <w:rPr>
                <w:rFonts w:ascii="Arial" w:hAnsi="Arial" w:cs="Arial"/>
                <w:b/>
                <w:sz w:val="18"/>
                <w:szCs w:val="18"/>
              </w:rPr>
              <w:t>Prerequisite:</w:t>
            </w:r>
          </w:p>
        </w:tc>
        <w:tc>
          <w:tcPr>
            <w:tcW w:w="7741" w:type="dxa"/>
          </w:tcPr>
          <w:p w14:paraId="501C742A" w14:textId="77777777" w:rsidR="002E3C27" w:rsidRPr="00FE442D" w:rsidRDefault="002E3C27" w:rsidP="001C3606">
            <w:pPr>
              <w:rPr>
                <w:rFonts w:ascii="Arial" w:hAnsi="Arial" w:cs="Arial"/>
                <w:iCs/>
                <w:sz w:val="18"/>
                <w:szCs w:val="18"/>
              </w:rPr>
            </w:pPr>
            <w:r w:rsidRPr="00FE442D">
              <w:rPr>
                <w:rFonts w:ascii="Arial" w:hAnsi="Arial" w:cs="Arial"/>
                <w:iCs/>
                <w:sz w:val="18"/>
                <w:szCs w:val="18"/>
              </w:rPr>
              <w:t>None</w:t>
            </w:r>
          </w:p>
        </w:tc>
      </w:tr>
      <w:tr w:rsidR="002E3C27" w:rsidRPr="00FE442D" w14:paraId="1BA23C69" w14:textId="77777777" w:rsidTr="001C3606">
        <w:trPr>
          <w:jc w:val="center"/>
        </w:trPr>
        <w:tc>
          <w:tcPr>
            <w:tcW w:w="1439" w:type="dxa"/>
          </w:tcPr>
          <w:p w14:paraId="3B58E2F2" w14:textId="77777777" w:rsidR="002E3C27" w:rsidRPr="00FE442D" w:rsidRDefault="002E3C27" w:rsidP="001C3606">
            <w:pPr>
              <w:rPr>
                <w:rFonts w:ascii="Arial" w:hAnsi="Arial" w:cs="Arial"/>
                <w:b/>
                <w:sz w:val="18"/>
                <w:szCs w:val="18"/>
              </w:rPr>
            </w:pPr>
            <w:r w:rsidRPr="00FE442D">
              <w:rPr>
                <w:rFonts w:ascii="Arial" w:hAnsi="Arial" w:cs="Arial"/>
                <w:b/>
                <w:sz w:val="18"/>
                <w:szCs w:val="18"/>
              </w:rPr>
              <w:t>Course Type</w:t>
            </w:r>
          </w:p>
        </w:tc>
        <w:tc>
          <w:tcPr>
            <w:tcW w:w="7741" w:type="dxa"/>
          </w:tcPr>
          <w:p w14:paraId="5C0735A7" w14:textId="77777777" w:rsidR="002E3C27" w:rsidRPr="00FE442D" w:rsidRDefault="002E3C27" w:rsidP="001C3606">
            <w:pPr>
              <w:rPr>
                <w:rFonts w:ascii="Arial" w:hAnsi="Arial" w:cs="Arial"/>
                <w:iCs/>
                <w:sz w:val="18"/>
                <w:szCs w:val="18"/>
              </w:rPr>
            </w:pPr>
            <w:r w:rsidRPr="00FE442D">
              <w:rPr>
                <w:rFonts w:ascii="MS Gothic" w:eastAsia="MS Gothic" w:hAnsi="MS Gothic" w:cs="MS Gothic" w:hint="eastAsia"/>
                <w:iCs/>
                <w:sz w:val="18"/>
                <w:szCs w:val="18"/>
              </w:rPr>
              <w:t>☒</w:t>
            </w:r>
            <w:r w:rsidRPr="00FE442D">
              <w:rPr>
                <w:rFonts w:ascii="Arial" w:hAnsi="Arial" w:cs="Arial"/>
                <w:iCs/>
                <w:sz w:val="18"/>
                <w:szCs w:val="18"/>
              </w:rPr>
              <w:t xml:space="preserve"> Theory         </w:t>
            </w:r>
            <w:r w:rsidRPr="00FE442D">
              <w:rPr>
                <w:rFonts w:ascii="MS Gothic" w:eastAsia="MS Gothic" w:hAnsi="MS Gothic" w:cs="MS Gothic" w:hint="eastAsia"/>
                <w:iCs/>
                <w:sz w:val="18"/>
                <w:szCs w:val="18"/>
              </w:rPr>
              <w:t>☐</w:t>
            </w:r>
            <w:r w:rsidRPr="00FE442D">
              <w:rPr>
                <w:rFonts w:ascii="Arial" w:hAnsi="Arial" w:cs="Arial"/>
                <w:iCs/>
                <w:sz w:val="18"/>
                <w:szCs w:val="18"/>
              </w:rPr>
              <w:t xml:space="preserve">  Laboratory work         </w:t>
            </w:r>
            <w:r w:rsidRPr="00FE442D">
              <w:rPr>
                <w:rFonts w:ascii="MS Gothic" w:eastAsia="MS Gothic" w:hAnsi="MS Gothic" w:cs="MS Gothic" w:hint="eastAsia"/>
                <w:iCs/>
                <w:sz w:val="18"/>
                <w:szCs w:val="18"/>
              </w:rPr>
              <w:t>☐</w:t>
            </w:r>
            <w:r w:rsidRPr="00FE442D">
              <w:rPr>
                <w:rFonts w:ascii="Arial" w:hAnsi="Arial" w:cs="Arial"/>
                <w:iCs/>
                <w:sz w:val="18"/>
                <w:szCs w:val="18"/>
              </w:rPr>
              <w:t xml:space="preserve">  Project work      </w:t>
            </w:r>
            <w:r w:rsidRPr="00FE442D">
              <w:rPr>
                <w:rFonts w:ascii="MS Gothic" w:eastAsia="MS Gothic" w:hAnsi="MS Gothic" w:cs="MS Gothic" w:hint="eastAsia"/>
                <w:iCs/>
                <w:sz w:val="18"/>
                <w:szCs w:val="18"/>
              </w:rPr>
              <w:t>☐</w:t>
            </w:r>
            <w:r w:rsidRPr="00FE442D">
              <w:rPr>
                <w:rFonts w:ascii="Arial" w:hAnsi="Arial" w:cs="Arial"/>
                <w:iCs/>
                <w:sz w:val="18"/>
                <w:szCs w:val="18"/>
              </w:rPr>
              <w:t xml:space="preserve">  Viva Voce      </w:t>
            </w:r>
          </w:p>
        </w:tc>
      </w:tr>
      <w:tr w:rsidR="002E3C27" w:rsidRPr="00FE442D" w14:paraId="60AFEBEE" w14:textId="77777777" w:rsidTr="001C3606">
        <w:trPr>
          <w:trHeight w:val="238"/>
          <w:jc w:val="center"/>
        </w:trPr>
        <w:tc>
          <w:tcPr>
            <w:tcW w:w="1439" w:type="dxa"/>
          </w:tcPr>
          <w:p w14:paraId="39F43B79" w14:textId="77777777" w:rsidR="002E3C27" w:rsidRPr="00FE442D" w:rsidRDefault="002E3C27" w:rsidP="001C3606">
            <w:pPr>
              <w:ind w:left="2160" w:hanging="2160"/>
              <w:rPr>
                <w:rFonts w:ascii="Arial" w:hAnsi="Arial" w:cs="Arial"/>
                <w:b/>
                <w:bCs/>
                <w:sz w:val="18"/>
                <w:szCs w:val="18"/>
              </w:rPr>
            </w:pPr>
            <w:r w:rsidRPr="00FE442D">
              <w:rPr>
                <w:rFonts w:ascii="Arial" w:hAnsi="Arial" w:cs="Arial"/>
                <w:b/>
                <w:bCs/>
                <w:sz w:val="18"/>
                <w:szCs w:val="18"/>
              </w:rPr>
              <w:t>Motivation</w:t>
            </w:r>
          </w:p>
        </w:tc>
        <w:tc>
          <w:tcPr>
            <w:tcW w:w="7741" w:type="dxa"/>
          </w:tcPr>
          <w:p w14:paraId="699A54B1" w14:textId="77777777" w:rsidR="002E3C27" w:rsidRPr="00FE442D" w:rsidRDefault="002E3C27" w:rsidP="001C3606">
            <w:pPr>
              <w:rPr>
                <w:rFonts w:ascii="Arial" w:hAnsi="Arial" w:cs="Arial"/>
                <w:b/>
                <w:iCs/>
                <w:sz w:val="18"/>
                <w:szCs w:val="18"/>
              </w:rPr>
            </w:pPr>
            <w:r w:rsidRPr="00FE442D">
              <w:rPr>
                <w:rFonts w:ascii="Arial" w:hAnsi="Arial" w:cs="Arial"/>
                <w:iCs/>
                <w:sz w:val="18"/>
                <w:szCs w:val="18"/>
              </w:rPr>
              <w:t>To develop basics knowledge on Electrical circuits and Electronics</w:t>
            </w:r>
          </w:p>
        </w:tc>
      </w:tr>
      <w:tr w:rsidR="002E3C27" w:rsidRPr="00FE442D" w14:paraId="7C8F8A76" w14:textId="77777777" w:rsidTr="001C3606">
        <w:trPr>
          <w:trHeight w:val="238"/>
          <w:jc w:val="center"/>
        </w:trPr>
        <w:tc>
          <w:tcPr>
            <w:tcW w:w="9180" w:type="dxa"/>
            <w:gridSpan w:val="2"/>
          </w:tcPr>
          <w:p w14:paraId="57FAFD4D" w14:textId="77777777" w:rsidR="002E3C27" w:rsidRPr="00FE442D" w:rsidRDefault="002E3C27" w:rsidP="001C3606">
            <w:pPr>
              <w:rPr>
                <w:rFonts w:ascii="Arial" w:hAnsi="Arial" w:cs="Arial"/>
                <w:b/>
                <w:bCs/>
                <w:sz w:val="18"/>
                <w:szCs w:val="18"/>
              </w:rPr>
            </w:pPr>
          </w:p>
          <w:p w14:paraId="52D445C5" w14:textId="77777777" w:rsidR="002E3C27" w:rsidRPr="00FE442D" w:rsidRDefault="002E3C27" w:rsidP="001C3606">
            <w:pPr>
              <w:rPr>
                <w:rFonts w:ascii="Arial" w:hAnsi="Arial" w:cs="Arial"/>
                <w:b/>
                <w:bCs/>
                <w:sz w:val="18"/>
                <w:szCs w:val="18"/>
              </w:rPr>
            </w:pPr>
            <w:r w:rsidRPr="00FE442D">
              <w:rPr>
                <w:rFonts w:ascii="Arial" w:hAnsi="Arial" w:cs="Arial"/>
                <w:b/>
                <w:bCs/>
                <w:sz w:val="18"/>
                <w:szCs w:val="18"/>
              </w:rPr>
              <w:t>Course Objective:</w:t>
            </w:r>
          </w:p>
          <w:p w14:paraId="34856564" w14:textId="77777777" w:rsidR="002E3C27" w:rsidRPr="00FE442D" w:rsidRDefault="002E3C27" w:rsidP="001C3606">
            <w:pPr>
              <w:jc w:val="both"/>
              <w:rPr>
                <w:rFonts w:ascii="Arial" w:hAnsi="Arial" w:cs="Arial"/>
                <w:iCs/>
                <w:sz w:val="18"/>
                <w:szCs w:val="18"/>
              </w:rPr>
            </w:pPr>
            <w:r w:rsidRPr="00FE442D">
              <w:rPr>
                <w:rFonts w:ascii="Arial" w:hAnsi="Arial" w:cs="Arial"/>
                <w:iCs/>
                <w:sz w:val="18"/>
                <w:szCs w:val="18"/>
              </w:rPr>
              <w:t>The knowledge on electrical circuits and electronics are highly significant to develop expertise on computer hardware. From this perspective, the major objectives of this course are to build necessary background on electrical circuits and electronics required to be a computer engineer. The student will study circuit theory, properties of electronic devices and their operational principle, measuring devices etc.</w:t>
            </w:r>
          </w:p>
        </w:tc>
      </w:tr>
    </w:tbl>
    <w:p w14:paraId="29BFC89B" w14:textId="77777777" w:rsidR="002E3C27" w:rsidRPr="00FE442D" w:rsidRDefault="002E3C27" w:rsidP="002E3C27">
      <w:pPr>
        <w:jc w:val="center"/>
        <w:rPr>
          <w:rFonts w:ascii="Arial" w:hAnsi="Arial" w:cs="Arial"/>
          <w:sz w:val="18"/>
          <w:szCs w:val="18"/>
        </w:rPr>
      </w:pPr>
    </w:p>
    <w:p w14:paraId="3D7F9FFA" w14:textId="77777777" w:rsidR="002E3C27" w:rsidRPr="00FE442D" w:rsidRDefault="002E3C27" w:rsidP="002E3C27">
      <w:pPr>
        <w:autoSpaceDE w:val="0"/>
        <w:autoSpaceDN w:val="0"/>
        <w:adjustRightInd w:val="0"/>
        <w:jc w:val="center"/>
        <w:rPr>
          <w:rFonts w:ascii="Arial" w:hAnsi="Arial" w:cs="Arial"/>
          <w:b/>
          <w:color w:val="000000"/>
          <w:sz w:val="18"/>
          <w:szCs w:val="18"/>
        </w:rPr>
      </w:pPr>
      <w:r w:rsidRPr="00FE442D">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69"/>
        <w:gridCol w:w="2150"/>
        <w:gridCol w:w="1051"/>
        <w:gridCol w:w="1747"/>
        <w:gridCol w:w="1612"/>
      </w:tblGrid>
      <w:tr w:rsidR="002E3C27" w:rsidRPr="00FE442D" w14:paraId="3A745B70" w14:textId="77777777" w:rsidTr="001C3606">
        <w:trPr>
          <w:trHeight w:val="877"/>
          <w:jc w:val="center"/>
        </w:trPr>
        <w:tc>
          <w:tcPr>
            <w:tcW w:w="646" w:type="dxa"/>
            <w:vAlign w:val="center"/>
          </w:tcPr>
          <w:p w14:paraId="6429001A"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CO No.</w:t>
            </w:r>
          </w:p>
        </w:tc>
        <w:tc>
          <w:tcPr>
            <w:tcW w:w="1969" w:type="dxa"/>
            <w:vAlign w:val="center"/>
          </w:tcPr>
          <w:p w14:paraId="13F5CDD3"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CO Statement</w:t>
            </w:r>
          </w:p>
        </w:tc>
        <w:tc>
          <w:tcPr>
            <w:tcW w:w="2150" w:type="dxa"/>
            <w:vAlign w:val="center"/>
          </w:tcPr>
          <w:p w14:paraId="57E5CC1A"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Corresponding PO</w:t>
            </w:r>
          </w:p>
        </w:tc>
        <w:tc>
          <w:tcPr>
            <w:tcW w:w="1051" w:type="dxa"/>
            <w:vAlign w:val="center"/>
          </w:tcPr>
          <w:p w14:paraId="25D3E0FB"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Domain / level of learning taxonomy</w:t>
            </w:r>
          </w:p>
        </w:tc>
        <w:tc>
          <w:tcPr>
            <w:tcW w:w="1747" w:type="dxa"/>
            <w:vAlign w:val="center"/>
          </w:tcPr>
          <w:p w14:paraId="4C6AC75D"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Delivery methods and activities</w:t>
            </w:r>
          </w:p>
        </w:tc>
        <w:tc>
          <w:tcPr>
            <w:tcW w:w="1612" w:type="dxa"/>
            <w:vAlign w:val="center"/>
          </w:tcPr>
          <w:p w14:paraId="376F0DE2"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Assessment tools</w:t>
            </w:r>
          </w:p>
        </w:tc>
      </w:tr>
      <w:tr w:rsidR="002E3C27" w:rsidRPr="00FE442D" w14:paraId="5D0427F5" w14:textId="77777777" w:rsidTr="001C3606">
        <w:trPr>
          <w:trHeight w:val="1583"/>
          <w:jc w:val="center"/>
        </w:trPr>
        <w:tc>
          <w:tcPr>
            <w:tcW w:w="646" w:type="dxa"/>
            <w:vAlign w:val="center"/>
          </w:tcPr>
          <w:p w14:paraId="1CE4A457" w14:textId="77777777" w:rsidR="002E3C27" w:rsidRPr="00FE442D" w:rsidRDefault="002E3C27" w:rsidP="001C3606">
            <w:pPr>
              <w:jc w:val="center"/>
              <w:rPr>
                <w:rFonts w:ascii="Arial" w:hAnsi="Arial" w:cs="Arial"/>
                <w:color w:val="000000"/>
                <w:sz w:val="18"/>
                <w:szCs w:val="18"/>
              </w:rPr>
            </w:pPr>
            <w:r>
              <w:rPr>
                <w:rFonts w:ascii="Arial" w:hAnsi="Arial" w:cs="Arial"/>
                <w:color w:val="000000"/>
                <w:sz w:val="18"/>
                <w:szCs w:val="18"/>
              </w:rPr>
              <w:t>CO1</w:t>
            </w:r>
          </w:p>
        </w:tc>
        <w:tc>
          <w:tcPr>
            <w:tcW w:w="1969" w:type="dxa"/>
            <w:vAlign w:val="center"/>
          </w:tcPr>
          <w:p w14:paraId="0A81707B" w14:textId="77777777" w:rsidR="002E3C27" w:rsidRPr="00FE442D" w:rsidRDefault="002E3C27" w:rsidP="001C3606">
            <w:pPr>
              <w:pStyle w:val="ListParagraph"/>
              <w:spacing w:after="0" w:line="240" w:lineRule="auto"/>
              <w:ind w:left="-18"/>
              <w:jc w:val="center"/>
              <w:rPr>
                <w:rFonts w:ascii="Arial" w:hAnsi="Arial" w:cs="Arial"/>
                <w:color w:val="000000"/>
                <w:sz w:val="18"/>
                <w:szCs w:val="18"/>
              </w:rPr>
            </w:pPr>
            <w:r w:rsidRPr="00AD41D1">
              <w:rPr>
                <w:rFonts w:ascii="Arial" w:hAnsi="Arial" w:cs="Arial"/>
                <w:bCs/>
                <w:color w:val="000000"/>
                <w:sz w:val="18"/>
                <w:szCs w:val="18"/>
              </w:rPr>
              <w:t>To</w:t>
            </w:r>
            <w:r>
              <w:rPr>
                <w:rFonts w:ascii="Arial" w:hAnsi="Arial" w:cs="Arial"/>
                <w:b/>
                <w:color w:val="000000"/>
                <w:sz w:val="18"/>
                <w:szCs w:val="18"/>
              </w:rPr>
              <w:t xml:space="preserve"> I</w:t>
            </w:r>
            <w:r w:rsidRPr="00FE442D">
              <w:rPr>
                <w:rFonts w:ascii="Arial" w:hAnsi="Arial" w:cs="Arial"/>
                <w:b/>
                <w:color w:val="000000"/>
                <w:sz w:val="18"/>
                <w:szCs w:val="18"/>
              </w:rPr>
              <w:t>nterpret</w:t>
            </w:r>
            <w:r w:rsidRPr="00FE442D">
              <w:rPr>
                <w:rFonts w:ascii="Arial" w:hAnsi="Arial" w:cs="Arial"/>
                <w:color w:val="000000"/>
                <w:sz w:val="18"/>
                <w:szCs w:val="18"/>
              </w:rPr>
              <w:t xml:space="preserve"> characteristics of diodes and transistors and their applications in electronics circuits.</w:t>
            </w:r>
          </w:p>
        </w:tc>
        <w:tc>
          <w:tcPr>
            <w:tcW w:w="2150" w:type="dxa"/>
            <w:vAlign w:val="center"/>
          </w:tcPr>
          <w:p w14:paraId="22C4CE1E" w14:textId="77777777" w:rsidR="002E3C27" w:rsidRPr="00FE442D" w:rsidRDefault="002E3C27" w:rsidP="001C3606">
            <w:pPr>
              <w:pStyle w:val="ListParagraph"/>
              <w:spacing w:after="0" w:line="240" w:lineRule="auto"/>
              <w:ind w:left="0"/>
              <w:jc w:val="center"/>
              <w:rPr>
                <w:rFonts w:ascii="Arial" w:hAnsi="Arial" w:cs="Arial"/>
                <w:b/>
                <w:bCs/>
                <w:color w:val="000000"/>
                <w:sz w:val="18"/>
                <w:szCs w:val="18"/>
              </w:rPr>
            </w:pPr>
            <w:r w:rsidRPr="00FE442D">
              <w:rPr>
                <w:rFonts w:ascii="Arial" w:hAnsi="Arial" w:cs="Arial"/>
                <w:b/>
                <w:bCs/>
                <w:color w:val="000000"/>
                <w:sz w:val="18"/>
                <w:szCs w:val="18"/>
              </w:rPr>
              <w:t>Engineering knowledge</w:t>
            </w:r>
          </w:p>
          <w:p w14:paraId="7324078C" w14:textId="77777777" w:rsidR="002E3C27" w:rsidRPr="00FE442D" w:rsidRDefault="002E3C27" w:rsidP="001C3606">
            <w:pPr>
              <w:pStyle w:val="ListParagraph"/>
              <w:spacing w:after="0" w:line="240" w:lineRule="auto"/>
              <w:ind w:left="0"/>
              <w:jc w:val="center"/>
              <w:rPr>
                <w:rFonts w:ascii="Arial" w:hAnsi="Arial" w:cs="Arial"/>
                <w:color w:val="000000"/>
                <w:sz w:val="18"/>
                <w:szCs w:val="18"/>
              </w:rPr>
            </w:pPr>
            <w:r w:rsidRPr="00FE442D">
              <w:rPr>
                <w:rFonts w:ascii="Arial" w:hAnsi="Arial" w:cs="Arial"/>
                <w:color w:val="000000"/>
                <w:sz w:val="18"/>
                <w:szCs w:val="18"/>
              </w:rPr>
              <w:t>(PO1)</w:t>
            </w:r>
          </w:p>
        </w:tc>
        <w:tc>
          <w:tcPr>
            <w:tcW w:w="1051" w:type="dxa"/>
            <w:vAlign w:val="center"/>
          </w:tcPr>
          <w:p w14:paraId="48427DF8"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Cognitive domain – level 5</w:t>
            </w:r>
          </w:p>
        </w:tc>
        <w:tc>
          <w:tcPr>
            <w:tcW w:w="1747" w:type="dxa"/>
            <w:vAlign w:val="center"/>
          </w:tcPr>
          <w:p w14:paraId="39E7738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573758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F47D31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45455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17AEDE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770189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405A62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424588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7C54F2A" w14:textId="77777777" w:rsidR="002E3C27" w:rsidRPr="00FE442D" w:rsidRDefault="00000000" w:rsidP="001C3606">
            <w:pPr>
              <w:rPr>
                <w:rFonts w:ascii="Arial" w:hAnsi="Arial" w:cs="Arial"/>
                <w:color w:val="000000"/>
                <w:sz w:val="18"/>
                <w:szCs w:val="18"/>
              </w:rPr>
            </w:pPr>
            <w:sdt>
              <w:sdtPr>
                <w:rPr>
                  <w:rFonts w:ascii="Arial" w:hAnsi="Arial" w:cs="Arial"/>
                  <w:color w:val="000000" w:themeColor="text1"/>
                  <w:sz w:val="18"/>
                  <w:szCs w:val="18"/>
                </w:rPr>
                <w:id w:val="172517979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777AC76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462207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3C40059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86122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F236FF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895090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D8AFEB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6442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285B98DD" w14:textId="77777777" w:rsidR="002E3C27" w:rsidRPr="00FE442D"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73297189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FE442D" w14:paraId="5C1017BC" w14:textId="77777777" w:rsidTr="001C3606">
        <w:trPr>
          <w:trHeight w:val="1700"/>
          <w:jc w:val="center"/>
        </w:trPr>
        <w:tc>
          <w:tcPr>
            <w:tcW w:w="646" w:type="dxa"/>
            <w:vAlign w:val="center"/>
          </w:tcPr>
          <w:p w14:paraId="037DBB66" w14:textId="77777777" w:rsidR="002E3C27" w:rsidRPr="00FE442D" w:rsidRDefault="002E3C27" w:rsidP="001C3606">
            <w:pPr>
              <w:jc w:val="center"/>
              <w:rPr>
                <w:rFonts w:ascii="Arial" w:hAnsi="Arial" w:cs="Arial"/>
                <w:color w:val="000000"/>
                <w:sz w:val="18"/>
                <w:szCs w:val="18"/>
              </w:rPr>
            </w:pPr>
            <w:r>
              <w:rPr>
                <w:rFonts w:ascii="Arial" w:hAnsi="Arial" w:cs="Arial"/>
                <w:color w:val="000000"/>
                <w:sz w:val="18"/>
                <w:szCs w:val="18"/>
              </w:rPr>
              <w:t>CO2</w:t>
            </w:r>
          </w:p>
        </w:tc>
        <w:tc>
          <w:tcPr>
            <w:tcW w:w="1969" w:type="dxa"/>
            <w:vAlign w:val="center"/>
          </w:tcPr>
          <w:p w14:paraId="098ADFEC" w14:textId="77777777" w:rsidR="002E3C27" w:rsidRPr="00FE442D" w:rsidRDefault="002E3C27" w:rsidP="001C3606">
            <w:pPr>
              <w:jc w:val="center"/>
              <w:rPr>
                <w:rFonts w:ascii="Arial" w:hAnsi="Arial" w:cs="Arial"/>
                <w:color w:val="000000"/>
                <w:sz w:val="18"/>
                <w:szCs w:val="18"/>
              </w:rPr>
            </w:pPr>
            <w:r w:rsidRPr="00AD41D1">
              <w:rPr>
                <w:rFonts w:ascii="Arial" w:hAnsi="Arial" w:cs="Arial"/>
                <w:bCs/>
                <w:color w:val="000000"/>
                <w:sz w:val="18"/>
                <w:szCs w:val="18"/>
              </w:rPr>
              <w:t>To</w:t>
            </w:r>
            <w:r>
              <w:rPr>
                <w:rFonts w:ascii="Arial" w:hAnsi="Arial" w:cs="Arial"/>
                <w:b/>
                <w:color w:val="000000"/>
                <w:sz w:val="18"/>
                <w:szCs w:val="18"/>
              </w:rPr>
              <w:t xml:space="preserve"> d</w:t>
            </w:r>
            <w:r w:rsidRPr="00FE442D">
              <w:rPr>
                <w:rFonts w:ascii="Arial" w:hAnsi="Arial" w:cs="Arial"/>
                <w:b/>
                <w:color w:val="000000"/>
                <w:sz w:val="18"/>
                <w:szCs w:val="18"/>
              </w:rPr>
              <w:t xml:space="preserve">esign and construct </w:t>
            </w:r>
            <w:r w:rsidRPr="00FE442D">
              <w:rPr>
                <w:rFonts w:ascii="Arial" w:hAnsi="Arial" w:cs="Arial"/>
                <w:color w:val="000000"/>
                <w:sz w:val="18"/>
                <w:szCs w:val="18"/>
              </w:rPr>
              <w:t xml:space="preserve">the characteristics of </w:t>
            </w:r>
            <w:proofErr w:type="spellStart"/>
            <w:r w:rsidRPr="00FE442D">
              <w:rPr>
                <w:rFonts w:ascii="Arial" w:hAnsi="Arial" w:cs="Arial"/>
                <w:color w:val="000000"/>
                <w:sz w:val="18"/>
                <w:szCs w:val="18"/>
              </w:rPr>
              <w:t>OpAmp</w:t>
            </w:r>
            <w:proofErr w:type="spellEnd"/>
            <w:r w:rsidRPr="00FE442D">
              <w:rPr>
                <w:rFonts w:ascii="Arial" w:hAnsi="Arial" w:cs="Arial"/>
                <w:color w:val="000000"/>
                <w:sz w:val="18"/>
                <w:szCs w:val="18"/>
              </w:rPr>
              <w:t xml:space="preserve"> and its various applications.</w:t>
            </w:r>
          </w:p>
        </w:tc>
        <w:tc>
          <w:tcPr>
            <w:tcW w:w="2150" w:type="dxa"/>
            <w:vAlign w:val="center"/>
          </w:tcPr>
          <w:p w14:paraId="2FBD0620" w14:textId="77777777" w:rsidR="002E3C27" w:rsidRPr="00FE442D" w:rsidRDefault="002E3C27" w:rsidP="001C3606">
            <w:pPr>
              <w:pStyle w:val="ListParagraph"/>
              <w:spacing w:after="0" w:line="240" w:lineRule="auto"/>
              <w:ind w:left="0"/>
              <w:jc w:val="center"/>
              <w:rPr>
                <w:rFonts w:ascii="Arial" w:hAnsi="Arial" w:cs="Arial"/>
                <w:color w:val="000000"/>
                <w:sz w:val="18"/>
                <w:szCs w:val="18"/>
              </w:rPr>
            </w:pPr>
            <w:r w:rsidRPr="00FE442D">
              <w:rPr>
                <w:rFonts w:ascii="Arial" w:hAnsi="Arial" w:cs="Arial"/>
                <w:b/>
                <w:bCs/>
                <w:color w:val="000000"/>
                <w:sz w:val="18"/>
                <w:szCs w:val="18"/>
              </w:rPr>
              <w:t>Design/development of solutions</w:t>
            </w:r>
            <w:r w:rsidRPr="00FE442D">
              <w:rPr>
                <w:rFonts w:ascii="Arial" w:hAnsi="Arial" w:cs="Arial"/>
                <w:color w:val="000000"/>
                <w:sz w:val="18"/>
                <w:szCs w:val="18"/>
              </w:rPr>
              <w:t>(PO3)</w:t>
            </w:r>
          </w:p>
        </w:tc>
        <w:tc>
          <w:tcPr>
            <w:tcW w:w="1051" w:type="dxa"/>
            <w:vAlign w:val="center"/>
          </w:tcPr>
          <w:p w14:paraId="01A0C59B"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Cognitive domain – level **</w:t>
            </w:r>
          </w:p>
        </w:tc>
        <w:tc>
          <w:tcPr>
            <w:tcW w:w="1747" w:type="dxa"/>
            <w:vAlign w:val="center"/>
          </w:tcPr>
          <w:p w14:paraId="0FC985D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64493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411FEA8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668347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0756AE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44476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3936CC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556193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39C0B2A3" w14:textId="77777777" w:rsidR="002E3C27" w:rsidRPr="00FE442D" w:rsidRDefault="00000000" w:rsidP="001C3606">
            <w:pPr>
              <w:rPr>
                <w:rFonts w:ascii="Arial" w:hAnsi="Arial" w:cs="Arial"/>
                <w:color w:val="000000"/>
                <w:sz w:val="18"/>
                <w:szCs w:val="18"/>
              </w:rPr>
            </w:pPr>
            <w:sdt>
              <w:sdtPr>
                <w:rPr>
                  <w:rFonts w:ascii="Arial" w:hAnsi="Arial" w:cs="Arial"/>
                  <w:color w:val="000000" w:themeColor="text1"/>
                  <w:sz w:val="18"/>
                  <w:szCs w:val="18"/>
                </w:rPr>
                <w:id w:val="-19122237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3091D9D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140410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665FCFB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900775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04B1B1C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804325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FFDB52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218368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331C3453" w14:textId="77777777" w:rsidR="002E3C27" w:rsidRPr="00FE442D" w:rsidRDefault="00000000" w:rsidP="001C3606">
            <w:pPr>
              <w:rPr>
                <w:rFonts w:ascii="Arial" w:hAnsi="Arial" w:cs="Arial"/>
                <w:color w:val="000000"/>
                <w:sz w:val="18"/>
                <w:szCs w:val="18"/>
              </w:rPr>
            </w:pPr>
            <w:sdt>
              <w:sdtPr>
                <w:rPr>
                  <w:rFonts w:ascii="Arial" w:hAnsi="Arial" w:cs="Arial"/>
                  <w:color w:val="000000" w:themeColor="text1"/>
                  <w:sz w:val="18"/>
                  <w:szCs w:val="18"/>
                </w:rPr>
                <w:id w:val="-8183671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FE442D" w14:paraId="14037201" w14:textId="77777777" w:rsidTr="001C3606">
        <w:trPr>
          <w:trHeight w:val="1700"/>
          <w:jc w:val="center"/>
        </w:trPr>
        <w:tc>
          <w:tcPr>
            <w:tcW w:w="646" w:type="dxa"/>
            <w:vAlign w:val="center"/>
          </w:tcPr>
          <w:p w14:paraId="706B815A" w14:textId="77777777" w:rsidR="002E3C27" w:rsidRPr="00FE442D" w:rsidRDefault="002E3C27" w:rsidP="001C3606">
            <w:pPr>
              <w:jc w:val="center"/>
              <w:rPr>
                <w:rFonts w:ascii="Arial" w:hAnsi="Arial" w:cs="Arial"/>
                <w:color w:val="000000"/>
                <w:sz w:val="18"/>
                <w:szCs w:val="18"/>
              </w:rPr>
            </w:pPr>
            <w:r>
              <w:rPr>
                <w:rFonts w:ascii="Arial" w:hAnsi="Arial" w:cs="Arial"/>
                <w:color w:val="000000"/>
                <w:sz w:val="18"/>
                <w:szCs w:val="18"/>
              </w:rPr>
              <w:t>CO3</w:t>
            </w:r>
          </w:p>
        </w:tc>
        <w:tc>
          <w:tcPr>
            <w:tcW w:w="1969" w:type="dxa"/>
            <w:vAlign w:val="center"/>
          </w:tcPr>
          <w:p w14:paraId="674E55C6" w14:textId="77777777" w:rsidR="002E3C27" w:rsidRPr="00FE442D" w:rsidRDefault="002E3C27" w:rsidP="001C3606">
            <w:pPr>
              <w:jc w:val="center"/>
              <w:rPr>
                <w:rFonts w:ascii="Arial" w:hAnsi="Arial" w:cs="Arial"/>
                <w:color w:val="000000"/>
                <w:sz w:val="18"/>
                <w:szCs w:val="18"/>
              </w:rPr>
            </w:pPr>
            <w:r>
              <w:rPr>
                <w:rFonts w:ascii="Arial" w:hAnsi="Arial" w:cs="Arial"/>
                <w:b/>
                <w:color w:val="000000"/>
                <w:sz w:val="18"/>
                <w:szCs w:val="18"/>
              </w:rPr>
              <w:t>T</w:t>
            </w:r>
            <w:r w:rsidRPr="00AA2D23">
              <w:rPr>
                <w:rFonts w:ascii="Arial" w:hAnsi="Arial" w:cs="Arial"/>
                <w:bCs/>
                <w:color w:val="000000"/>
                <w:sz w:val="18"/>
                <w:szCs w:val="18"/>
              </w:rPr>
              <w:t xml:space="preserve">o </w:t>
            </w:r>
            <w:r w:rsidRPr="00FE442D">
              <w:rPr>
                <w:rFonts w:ascii="Arial" w:hAnsi="Arial" w:cs="Arial"/>
                <w:b/>
                <w:color w:val="000000"/>
                <w:sz w:val="18"/>
                <w:szCs w:val="18"/>
              </w:rPr>
              <w:t xml:space="preserve">Operate </w:t>
            </w:r>
            <w:r w:rsidRPr="00FE442D">
              <w:rPr>
                <w:rFonts w:ascii="Arial" w:hAnsi="Arial" w:cs="Arial"/>
                <w:color w:val="000000"/>
                <w:sz w:val="18"/>
                <w:szCs w:val="18"/>
              </w:rPr>
              <w:t xml:space="preserve">different types of </w:t>
            </w:r>
            <w:proofErr w:type="spellStart"/>
            <w:r w:rsidRPr="00FE442D">
              <w:rPr>
                <w:rFonts w:ascii="Arial" w:hAnsi="Arial" w:cs="Arial"/>
                <w:color w:val="000000"/>
                <w:sz w:val="18"/>
                <w:szCs w:val="18"/>
              </w:rPr>
              <w:t>instruement</w:t>
            </w:r>
            <w:proofErr w:type="spellEnd"/>
            <w:r w:rsidRPr="00FE442D">
              <w:rPr>
                <w:rFonts w:ascii="Arial" w:hAnsi="Arial" w:cs="Arial"/>
                <w:color w:val="000000"/>
                <w:sz w:val="18"/>
                <w:szCs w:val="18"/>
              </w:rPr>
              <w:t xml:space="preserve"> like multimeter, oscilloscope, function generator, trainer etc.  </w:t>
            </w:r>
          </w:p>
        </w:tc>
        <w:tc>
          <w:tcPr>
            <w:tcW w:w="2150" w:type="dxa"/>
            <w:vAlign w:val="center"/>
          </w:tcPr>
          <w:p w14:paraId="433D8557"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sidRPr="00FE442D">
              <w:rPr>
                <w:rFonts w:ascii="Arial" w:hAnsi="Arial" w:cs="Arial"/>
                <w:b/>
                <w:bCs/>
                <w:color w:val="000000"/>
                <w:sz w:val="18"/>
                <w:szCs w:val="18"/>
              </w:rPr>
              <w:t>Modern tools usage</w:t>
            </w:r>
          </w:p>
          <w:p w14:paraId="2A31307A" w14:textId="77777777" w:rsidR="002E3C27" w:rsidRPr="00FE442D" w:rsidRDefault="002E3C27" w:rsidP="001C3606">
            <w:pPr>
              <w:pStyle w:val="ListParagraph"/>
              <w:spacing w:after="0" w:line="240" w:lineRule="auto"/>
              <w:ind w:left="0"/>
              <w:jc w:val="center"/>
              <w:rPr>
                <w:rFonts w:ascii="Arial" w:hAnsi="Arial" w:cs="Arial"/>
                <w:color w:val="000000"/>
                <w:sz w:val="18"/>
                <w:szCs w:val="18"/>
              </w:rPr>
            </w:pPr>
            <w:r w:rsidRPr="00FE442D">
              <w:rPr>
                <w:rFonts w:ascii="Arial" w:hAnsi="Arial" w:cs="Arial"/>
                <w:color w:val="000000"/>
                <w:sz w:val="18"/>
                <w:szCs w:val="18"/>
              </w:rPr>
              <w:t>(PO5)</w:t>
            </w:r>
          </w:p>
        </w:tc>
        <w:tc>
          <w:tcPr>
            <w:tcW w:w="1051" w:type="dxa"/>
            <w:vAlign w:val="center"/>
          </w:tcPr>
          <w:p w14:paraId="3C1D71F1" w14:textId="77777777" w:rsidR="002E3C27" w:rsidRPr="00FE442D" w:rsidRDefault="002E3C27" w:rsidP="001C3606">
            <w:pPr>
              <w:jc w:val="center"/>
              <w:rPr>
                <w:rFonts w:ascii="Arial" w:hAnsi="Arial" w:cs="Arial"/>
                <w:color w:val="000000"/>
                <w:sz w:val="18"/>
                <w:szCs w:val="18"/>
              </w:rPr>
            </w:pPr>
            <w:r w:rsidRPr="00FE442D">
              <w:rPr>
                <w:rFonts w:ascii="Arial" w:hAnsi="Arial" w:cs="Arial"/>
                <w:color w:val="000000"/>
                <w:sz w:val="18"/>
                <w:szCs w:val="18"/>
              </w:rPr>
              <w:t>Cognitive domain – level 5</w:t>
            </w:r>
          </w:p>
        </w:tc>
        <w:tc>
          <w:tcPr>
            <w:tcW w:w="1747" w:type="dxa"/>
            <w:vAlign w:val="center"/>
          </w:tcPr>
          <w:p w14:paraId="50A8F82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081790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D45B71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103701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768D673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432308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9BD60A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174550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6131BF02" w14:textId="77777777" w:rsidR="002E3C27" w:rsidRPr="00FE442D" w:rsidRDefault="00000000" w:rsidP="001C3606">
            <w:pPr>
              <w:rPr>
                <w:rFonts w:ascii="Arial" w:hAnsi="Arial" w:cs="Arial"/>
                <w:color w:val="000000"/>
                <w:sz w:val="18"/>
                <w:szCs w:val="18"/>
              </w:rPr>
            </w:pPr>
            <w:sdt>
              <w:sdtPr>
                <w:rPr>
                  <w:rFonts w:ascii="Arial" w:hAnsi="Arial" w:cs="Arial"/>
                  <w:color w:val="000000" w:themeColor="text1"/>
                  <w:sz w:val="18"/>
                  <w:szCs w:val="18"/>
                </w:rPr>
                <w:id w:val="-133969322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4C798F7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466204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6E82672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644831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BBB4A1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243608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B15F37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526635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14296B3B" w14:textId="77777777" w:rsidR="002E3C27" w:rsidRPr="00FE442D" w:rsidRDefault="00000000" w:rsidP="001C3606">
            <w:pPr>
              <w:rPr>
                <w:rFonts w:ascii="Arial" w:hAnsi="Arial" w:cs="Arial"/>
                <w:color w:val="000000"/>
                <w:sz w:val="18"/>
                <w:szCs w:val="18"/>
              </w:rPr>
            </w:pPr>
            <w:sdt>
              <w:sdtPr>
                <w:rPr>
                  <w:rFonts w:ascii="Arial" w:hAnsi="Arial" w:cs="Arial"/>
                  <w:color w:val="000000" w:themeColor="text1"/>
                  <w:sz w:val="18"/>
                  <w:szCs w:val="18"/>
                </w:rPr>
                <w:id w:val="98781943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3395359" w14:textId="77777777" w:rsidR="002E3C27" w:rsidRPr="00FE442D" w:rsidRDefault="002E3C27" w:rsidP="002E3C27">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2E3C27" w:rsidRPr="00FE442D" w14:paraId="6A8E5521" w14:textId="77777777" w:rsidTr="001C3606">
        <w:trPr>
          <w:jc w:val="center"/>
        </w:trPr>
        <w:tc>
          <w:tcPr>
            <w:tcW w:w="9269" w:type="dxa"/>
          </w:tcPr>
          <w:p w14:paraId="293F6602" w14:textId="77777777" w:rsidR="002E3C27" w:rsidRPr="00FE442D" w:rsidRDefault="002E3C27" w:rsidP="001C3606">
            <w:pPr>
              <w:rPr>
                <w:rFonts w:ascii="Arial" w:hAnsi="Arial" w:cs="Arial"/>
                <w:b/>
                <w:color w:val="000000"/>
                <w:sz w:val="18"/>
                <w:szCs w:val="18"/>
              </w:rPr>
            </w:pPr>
          </w:p>
          <w:p w14:paraId="00392B0E" w14:textId="77777777" w:rsidR="002E3C27" w:rsidRPr="00FE442D" w:rsidRDefault="002E3C27" w:rsidP="001C3606">
            <w:pPr>
              <w:rPr>
                <w:rFonts w:ascii="Arial" w:hAnsi="Arial" w:cs="Arial"/>
                <w:b/>
                <w:color w:val="000000"/>
                <w:sz w:val="18"/>
                <w:szCs w:val="18"/>
              </w:rPr>
            </w:pPr>
            <w:r w:rsidRPr="00FE442D">
              <w:rPr>
                <w:rFonts w:ascii="Arial" w:hAnsi="Arial" w:cs="Arial"/>
                <w:b/>
                <w:color w:val="000000"/>
                <w:sz w:val="18"/>
                <w:szCs w:val="18"/>
              </w:rPr>
              <w:t>Assessment and Marks Distribution:</w:t>
            </w:r>
          </w:p>
          <w:p w14:paraId="2C3560C6" w14:textId="77777777" w:rsidR="002E3C27" w:rsidRPr="00FE442D" w:rsidRDefault="002E3C27" w:rsidP="001C3606">
            <w:pPr>
              <w:rPr>
                <w:rFonts w:ascii="Arial" w:hAnsi="Arial" w:cs="Arial"/>
                <w:bCs/>
                <w:color w:val="000000"/>
                <w:sz w:val="18"/>
                <w:szCs w:val="18"/>
              </w:rPr>
            </w:pPr>
            <w:r w:rsidRPr="00FE442D">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16CE579D" w14:textId="77777777" w:rsidR="002E3C27" w:rsidRPr="00FE442D" w:rsidRDefault="002E3C27" w:rsidP="001C3606">
            <w:pPr>
              <w:rPr>
                <w:rFonts w:ascii="Arial" w:hAnsi="Arial" w:cs="Arial"/>
                <w:bCs/>
                <w:color w:val="000000"/>
                <w:sz w:val="18"/>
                <w:szCs w:val="18"/>
              </w:rPr>
            </w:pPr>
            <w:r w:rsidRPr="00FE442D">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FE442D">
              <w:rPr>
                <w:rFonts w:ascii="Arial" w:hAnsi="Arial" w:cs="Arial"/>
                <w:bCs/>
                <w:color w:val="000000"/>
                <w:sz w:val="18"/>
                <w:szCs w:val="18"/>
              </w:rPr>
              <w:t>%)</w:t>
            </w:r>
          </w:p>
          <w:p w14:paraId="0503CF12" w14:textId="77777777" w:rsidR="002E3C27" w:rsidRPr="00FE442D"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(8</w:t>
            </w:r>
            <w:r w:rsidRPr="00FE442D">
              <w:rPr>
                <w:rFonts w:ascii="Arial" w:hAnsi="Arial" w:cs="Arial"/>
                <w:bCs/>
                <w:color w:val="000000"/>
                <w:sz w:val="18"/>
                <w:szCs w:val="18"/>
              </w:rPr>
              <w:t xml:space="preserve">0%), Total Time: 3 hours. </w:t>
            </w:r>
          </w:p>
          <w:p w14:paraId="7E2B9F61" w14:textId="77777777" w:rsidR="002E3C27" w:rsidRPr="00FE442D" w:rsidRDefault="002E3C27" w:rsidP="001C3606">
            <w:pPr>
              <w:rPr>
                <w:rFonts w:ascii="Arial" w:hAnsi="Arial" w:cs="Arial"/>
                <w:b/>
                <w:color w:val="000000"/>
                <w:sz w:val="18"/>
                <w:szCs w:val="18"/>
              </w:rPr>
            </w:pPr>
            <w:r>
              <w:rPr>
                <w:rFonts w:ascii="Arial" w:hAnsi="Arial" w:cs="Arial"/>
                <w:bCs/>
                <w:color w:val="000000"/>
                <w:sz w:val="18"/>
                <w:szCs w:val="18"/>
              </w:rPr>
              <w:tab/>
              <w:t>A class participation mark (5</w:t>
            </w:r>
            <w:r w:rsidRPr="00FE442D">
              <w:rPr>
                <w:rFonts w:ascii="Arial" w:hAnsi="Arial" w:cs="Arial"/>
                <w:bCs/>
                <w:color w:val="000000"/>
                <w:sz w:val="18"/>
                <w:szCs w:val="18"/>
              </w:rPr>
              <w:t>%).</w:t>
            </w:r>
          </w:p>
        </w:tc>
      </w:tr>
      <w:tr w:rsidR="002E3C27" w:rsidRPr="00FE442D" w14:paraId="47B6CD1B" w14:textId="77777777" w:rsidTr="001C3606">
        <w:trPr>
          <w:jc w:val="center"/>
        </w:trPr>
        <w:tc>
          <w:tcPr>
            <w:tcW w:w="9269" w:type="dxa"/>
          </w:tcPr>
          <w:p w14:paraId="7164CDCB" w14:textId="77777777" w:rsidR="002E3C27" w:rsidRPr="00FE442D" w:rsidRDefault="002E3C27" w:rsidP="001C3606">
            <w:pPr>
              <w:spacing w:after="120"/>
              <w:rPr>
                <w:rFonts w:ascii="Arial" w:hAnsi="Arial" w:cs="Arial"/>
                <w:b/>
                <w:bCs/>
                <w:iCs/>
                <w:sz w:val="18"/>
                <w:szCs w:val="18"/>
              </w:rPr>
            </w:pPr>
          </w:p>
          <w:p w14:paraId="4337D9C9" w14:textId="77777777" w:rsidR="002E3C27" w:rsidRPr="00FE442D" w:rsidRDefault="002E3C27" w:rsidP="001C3606">
            <w:pPr>
              <w:spacing w:after="120"/>
              <w:rPr>
                <w:rFonts w:ascii="Arial" w:hAnsi="Arial" w:cs="Arial"/>
                <w:b/>
                <w:bCs/>
                <w:iCs/>
                <w:sz w:val="18"/>
                <w:szCs w:val="18"/>
              </w:rPr>
            </w:pPr>
            <w:r w:rsidRPr="00FE442D">
              <w:rPr>
                <w:rFonts w:ascii="Arial" w:hAnsi="Arial" w:cs="Arial"/>
                <w:b/>
                <w:bCs/>
                <w:iCs/>
                <w:sz w:val="18"/>
                <w:szCs w:val="18"/>
              </w:rPr>
              <w:t>Course Contents:</w:t>
            </w:r>
          </w:p>
          <w:p w14:paraId="50AAC35E" w14:textId="77777777" w:rsidR="002E3C27" w:rsidRPr="00FE442D" w:rsidRDefault="002E3C27" w:rsidP="001C3606">
            <w:pPr>
              <w:spacing w:after="120"/>
              <w:jc w:val="both"/>
              <w:rPr>
                <w:rFonts w:ascii="Arial" w:hAnsi="Arial" w:cs="Arial"/>
                <w:sz w:val="18"/>
                <w:szCs w:val="18"/>
              </w:rPr>
            </w:pPr>
            <w:r w:rsidRPr="00FE442D">
              <w:rPr>
                <w:rFonts w:ascii="Arial" w:hAnsi="Arial" w:cs="Arial"/>
                <w:sz w:val="18"/>
                <w:szCs w:val="18"/>
              </w:rPr>
              <w:t>Semiconductor Diodes: Semiconductor, n-and p-type semiconductors, p-n junction diode and their V-I characteristics, Zener diode, half-and full wave rectifiers, voltage regulation using Zener diodes.</w:t>
            </w:r>
          </w:p>
          <w:p w14:paraId="4215D4B3" w14:textId="77777777" w:rsidR="002E3C27" w:rsidRPr="00BF211A" w:rsidRDefault="002E3C27" w:rsidP="001C3606">
            <w:pPr>
              <w:spacing w:after="120"/>
              <w:jc w:val="both"/>
              <w:rPr>
                <w:rFonts w:ascii="Arial" w:hAnsi="Arial" w:cs="Arial"/>
                <w:color w:val="FF0000"/>
                <w:sz w:val="18"/>
                <w:szCs w:val="18"/>
              </w:rPr>
            </w:pPr>
            <w:r w:rsidRPr="00BF211A">
              <w:rPr>
                <w:rFonts w:ascii="Arial" w:hAnsi="Arial" w:cs="Arial"/>
                <w:color w:val="FF0000"/>
                <w:sz w:val="18"/>
                <w:szCs w:val="18"/>
              </w:rPr>
              <w:lastRenderedPageBreak/>
              <w:t xml:space="preserve">Transistor: Transistor action, transistor biasing, DC characteristics of CE, CB and CC configurations. Transistor Amplifiers and Oscillators: CE, CB and CC amplifiers, current, voltage and power gains, frequency responses, feedback, positive and negative feedback, oscillators and masturbators, </w:t>
            </w:r>
            <w:proofErr w:type="spellStart"/>
            <w:r w:rsidRPr="00BF211A">
              <w:rPr>
                <w:rFonts w:ascii="Arial" w:hAnsi="Arial" w:cs="Arial"/>
                <w:color w:val="FF0000"/>
                <w:sz w:val="18"/>
                <w:szCs w:val="18"/>
              </w:rPr>
              <w:t>astable</w:t>
            </w:r>
            <w:proofErr w:type="spellEnd"/>
            <w:r w:rsidRPr="00BF211A">
              <w:rPr>
                <w:rFonts w:ascii="Arial" w:hAnsi="Arial" w:cs="Arial"/>
                <w:color w:val="FF0000"/>
                <w:sz w:val="18"/>
                <w:szCs w:val="18"/>
              </w:rPr>
              <w:t xml:space="preserve"> and monostable multivibrator.</w:t>
            </w:r>
          </w:p>
          <w:p w14:paraId="5A8DB1EA" w14:textId="77777777" w:rsidR="002E3C27" w:rsidRPr="00FE442D" w:rsidRDefault="002E3C27" w:rsidP="001C3606">
            <w:pPr>
              <w:spacing w:after="120"/>
              <w:jc w:val="both"/>
              <w:rPr>
                <w:rFonts w:ascii="Arial" w:hAnsi="Arial" w:cs="Arial"/>
                <w:sz w:val="18"/>
                <w:szCs w:val="18"/>
              </w:rPr>
            </w:pPr>
            <w:r>
              <w:rPr>
                <w:rFonts w:ascii="Arial" w:hAnsi="Arial" w:cs="Arial"/>
                <w:sz w:val="18"/>
                <w:szCs w:val="18"/>
              </w:rPr>
              <w:t>Field effect transistor: FET, MPOSFET, Characteristics, basing and applications.</w:t>
            </w:r>
          </w:p>
          <w:p w14:paraId="08EF4483" w14:textId="77777777" w:rsidR="002E3C27" w:rsidRPr="00FE442D" w:rsidRDefault="002E3C27" w:rsidP="001C3606">
            <w:pPr>
              <w:spacing w:after="120"/>
              <w:jc w:val="both"/>
              <w:rPr>
                <w:rFonts w:ascii="Arial" w:hAnsi="Arial" w:cs="Arial"/>
                <w:sz w:val="18"/>
                <w:szCs w:val="18"/>
              </w:rPr>
            </w:pPr>
            <w:r w:rsidRPr="00FE442D">
              <w:rPr>
                <w:rFonts w:ascii="Arial" w:hAnsi="Arial" w:cs="Arial"/>
                <w:sz w:val="18"/>
                <w:szCs w:val="18"/>
              </w:rPr>
              <w:t>Operational Amplifier: Difference amplifier, CMRR, Ideal operational amplifier, Inverting amplifier, Non-inverting amplifier, General purpose IC operational amplifier, Integrator, Differentiator, Comparator and Converter.</w:t>
            </w:r>
          </w:p>
          <w:p w14:paraId="5E241BA5" w14:textId="77777777" w:rsidR="002E3C27" w:rsidRPr="00FE442D" w:rsidRDefault="002E3C27" w:rsidP="001C3606">
            <w:pPr>
              <w:spacing w:after="120"/>
              <w:jc w:val="both"/>
              <w:rPr>
                <w:rFonts w:ascii="Arial" w:hAnsi="Arial" w:cs="Arial"/>
                <w:sz w:val="18"/>
                <w:szCs w:val="18"/>
              </w:rPr>
            </w:pPr>
            <w:r w:rsidRPr="00FE442D">
              <w:rPr>
                <w:rFonts w:ascii="Arial" w:hAnsi="Arial" w:cs="Arial"/>
                <w:sz w:val="18"/>
                <w:szCs w:val="18"/>
              </w:rPr>
              <w:t>Optoelectronic Devices: PN photodiode, Phototransistor, Solar cell, Photoconductive cell, Photovoltaic, Sensors, LED, LCD, Alphanumeric display, Photo couplers, Photodiode, LDR.</w:t>
            </w:r>
          </w:p>
          <w:p w14:paraId="2A4582C7" w14:textId="77777777" w:rsidR="002E3C27" w:rsidRPr="00FE442D" w:rsidRDefault="002E3C27" w:rsidP="001C3606">
            <w:pPr>
              <w:rPr>
                <w:rFonts w:ascii="Arial" w:hAnsi="Arial" w:cs="Arial"/>
                <w:b/>
                <w:color w:val="FF0000"/>
                <w:sz w:val="18"/>
                <w:szCs w:val="18"/>
              </w:rPr>
            </w:pPr>
            <w:r w:rsidRPr="00FE442D">
              <w:rPr>
                <w:rFonts w:ascii="Arial" w:hAnsi="Arial" w:cs="Arial"/>
                <w:sz w:val="18"/>
                <w:szCs w:val="18"/>
              </w:rPr>
              <w:t>Instrumentation: Avometer, signal generator, oscilloscope.</w:t>
            </w:r>
          </w:p>
        </w:tc>
      </w:tr>
    </w:tbl>
    <w:p w14:paraId="4AE76338" w14:textId="77777777" w:rsidR="002E3C27" w:rsidRPr="00FE442D" w:rsidRDefault="002E3C27" w:rsidP="002E3C27">
      <w:pPr>
        <w:rPr>
          <w:rFonts w:ascii="Arial" w:hAnsi="Arial" w:cs="Arial"/>
          <w:b/>
          <w:color w:val="FF0000"/>
          <w:sz w:val="18"/>
          <w:szCs w:val="18"/>
        </w:rPr>
      </w:pPr>
    </w:p>
    <w:p w14:paraId="29D63017" w14:textId="77777777" w:rsidR="002E3C27" w:rsidRPr="00FE442D" w:rsidRDefault="002E3C27" w:rsidP="002E3C27">
      <w:pPr>
        <w:rPr>
          <w:rFonts w:ascii="Arial" w:hAnsi="Arial" w:cs="Arial"/>
          <w:b/>
          <w:color w:val="FF0000"/>
          <w:sz w:val="18"/>
          <w:szCs w:val="18"/>
        </w:rPr>
      </w:pPr>
    </w:p>
    <w:p w14:paraId="18FFA68B" w14:textId="77777777" w:rsidR="002E3C27" w:rsidRPr="00FE442D" w:rsidRDefault="002E3C27" w:rsidP="002E3C27">
      <w:pPr>
        <w:rPr>
          <w:rFonts w:ascii="Arial" w:hAnsi="Arial" w:cs="Arial"/>
          <w:b/>
          <w:spacing w:val="-3"/>
          <w:sz w:val="18"/>
          <w:szCs w:val="18"/>
        </w:rPr>
      </w:pPr>
      <w:r w:rsidRPr="00FE442D">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2425"/>
        <w:gridCol w:w="264"/>
        <w:gridCol w:w="6192"/>
      </w:tblGrid>
      <w:tr w:rsidR="002E3C27" w:rsidRPr="00FE442D" w14:paraId="30DC5F55" w14:textId="77777777" w:rsidTr="001C3606">
        <w:trPr>
          <w:jc w:val="center"/>
        </w:trPr>
        <w:tc>
          <w:tcPr>
            <w:tcW w:w="195" w:type="pct"/>
          </w:tcPr>
          <w:p w14:paraId="22A4E137" w14:textId="77777777" w:rsidR="002E3C27" w:rsidRPr="00FE442D" w:rsidRDefault="002E3C27" w:rsidP="001C3606">
            <w:pPr>
              <w:suppressAutoHyphens/>
              <w:jc w:val="center"/>
              <w:rPr>
                <w:rFonts w:ascii="Arial" w:hAnsi="Arial" w:cs="Arial"/>
                <w:spacing w:val="-3"/>
                <w:sz w:val="18"/>
                <w:szCs w:val="18"/>
              </w:rPr>
            </w:pPr>
            <w:r w:rsidRPr="00FE442D">
              <w:rPr>
                <w:rFonts w:ascii="Arial" w:hAnsi="Arial" w:cs="Arial"/>
                <w:spacing w:val="-3"/>
                <w:sz w:val="18"/>
                <w:szCs w:val="18"/>
              </w:rPr>
              <w:t>1.</w:t>
            </w:r>
          </w:p>
        </w:tc>
        <w:tc>
          <w:tcPr>
            <w:tcW w:w="1312" w:type="pct"/>
          </w:tcPr>
          <w:p w14:paraId="2A60AFBB" w14:textId="77777777" w:rsidR="002E3C27" w:rsidRPr="00FE442D" w:rsidRDefault="002E3C27" w:rsidP="001C3606">
            <w:pPr>
              <w:suppressAutoHyphens/>
              <w:rPr>
                <w:rFonts w:ascii="Arial" w:hAnsi="Arial" w:cs="Arial"/>
                <w:spacing w:val="-3"/>
                <w:sz w:val="18"/>
                <w:szCs w:val="18"/>
              </w:rPr>
            </w:pPr>
            <w:r w:rsidRPr="00FE442D">
              <w:rPr>
                <w:rFonts w:ascii="Arial" w:hAnsi="Arial" w:cs="Arial"/>
                <w:spacing w:val="-3"/>
                <w:sz w:val="18"/>
                <w:szCs w:val="18"/>
              </w:rPr>
              <w:t xml:space="preserve">S.G. </w:t>
            </w:r>
            <w:proofErr w:type="spellStart"/>
            <w:r w:rsidRPr="00FE442D">
              <w:rPr>
                <w:rFonts w:ascii="Arial" w:hAnsi="Arial" w:cs="Arial"/>
                <w:spacing w:val="-3"/>
                <w:sz w:val="18"/>
                <w:szCs w:val="18"/>
              </w:rPr>
              <w:t>Tarnekar</w:t>
            </w:r>
            <w:proofErr w:type="spellEnd"/>
            <w:r w:rsidRPr="00FE442D">
              <w:rPr>
                <w:rFonts w:ascii="Arial" w:hAnsi="Arial" w:cs="Arial"/>
                <w:spacing w:val="-3"/>
                <w:sz w:val="18"/>
                <w:szCs w:val="18"/>
              </w:rPr>
              <w:t xml:space="preserve">, A.K. </w:t>
            </w:r>
            <w:proofErr w:type="spellStart"/>
            <w:r w:rsidRPr="00FE442D">
              <w:rPr>
                <w:rFonts w:ascii="Arial" w:hAnsi="Arial" w:cs="Arial"/>
                <w:spacing w:val="-3"/>
                <w:sz w:val="18"/>
                <w:szCs w:val="18"/>
              </w:rPr>
              <w:t>Teraja</w:t>
            </w:r>
            <w:proofErr w:type="spellEnd"/>
            <w:r w:rsidRPr="00FE442D">
              <w:rPr>
                <w:rFonts w:ascii="Arial" w:hAnsi="Arial" w:cs="Arial"/>
                <w:spacing w:val="-3"/>
                <w:sz w:val="18"/>
                <w:szCs w:val="18"/>
              </w:rPr>
              <w:t xml:space="preserve">, B.L. </w:t>
            </w:r>
            <w:proofErr w:type="spellStart"/>
            <w:r w:rsidRPr="00FE442D">
              <w:rPr>
                <w:rFonts w:ascii="Arial" w:hAnsi="Arial" w:cs="Arial"/>
                <w:spacing w:val="-3"/>
                <w:sz w:val="18"/>
                <w:szCs w:val="18"/>
              </w:rPr>
              <w:t>Theraja</w:t>
            </w:r>
            <w:proofErr w:type="spellEnd"/>
          </w:p>
        </w:tc>
        <w:tc>
          <w:tcPr>
            <w:tcW w:w="143" w:type="pct"/>
          </w:tcPr>
          <w:p w14:paraId="5A426DFA" w14:textId="77777777" w:rsidR="002E3C27" w:rsidRPr="00FE442D" w:rsidRDefault="002E3C27" w:rsidP="001C3606">
            <w:pPr>
              <w:suppressAutoHyphens/>
              <w:jc w:val="center"/>
              <w:rPr>
                <w:rFonts w:ascii="Arial" w:hAnsi="Arial" w:cs="Arial"/>
                <w:spacing w:val="-3"/>
                <w:sz w:val="18"/>
                <w:szCs w:val="18"/>
              </w:rPr>
            </w:pPr>
            <w:r w:rsidRPr="00FE442D">
              <w:rPr>
                <w:rFonts w:ascii="Arial" w:hAnsi="Arial" w:cs="Arial"/>
                <w:spacing w:val="-3"/>
                <w:sz w:val="18"/>
                <w:szCs w:val="18"/>
              </w:rPr>
              <w:t>:</w:t>
            </w:r>
          </w:p>
        </w:tc>
        <w:tc>
          <w:tcPr>
            <w:tcW w:w="3349" w:type="pct"/>
          </w:tcPr>
          <w:p w14:paraId="4181EFE1" w14:textId="77777777" w:rsidR="002E3C27" w:rsidRPr="00FE442D" w:rsidRDefault="002E3C27" w:rsidP="001C3606">
            <w:pPr>
              <w:suppressAutoHyphens/>
              <w:rPr>
                <w:rFonts w:ascii="Arial" w:hAnsi="Arial" w:cs="Arial"/>
                <w:b/>
                <w:bCs/>
                <w:spacing w:val="-3"/>
                <w:sz w:val="18"/>
                <w:szCs w:val="18"/>
              </w:rPr>
            </w:pPr>
            <w:r w:rsidRPr="00FE442D">
              <w:rPr>
                <w:rFonts w:ascii="Arial" w:hAnsi="Arial" w:cs="Arial"/>
                <w:b/>
                <w:bCs/>
                <w:spacing w:val="-3"/>
                <w:sz w:val="18"/>
                <w:szCs w:val="18"/>
              </w:rPr>
              <w:t xml:space="preserve">Digital Systems: Principles and Applications (Part I and IV), </w:t>
            </w:r>
            <w:r w:rsidRPr="00FE442D">
              <w:rPr>
                <w:rFonts w:ascii="Arial" w:hAnsi="Arial" w:cs="Arial"/>
                <w:i/>
                <w:iCs/>
                <w:spacing w:val="-3"/>
                <w:sz w:val="18"/>
                <w:szCs w:val="18"/>
              </w:rPr>
              <w:t>S. Chand</w:t>
            </w:r>
          </w:p>
        </w:tc>
      </w:tr>
    </w:tbl>
    <w:p w14:paraId="11421C7E" w14:textId="77777777" w:rsidR="002E3C27" w:rsidRPr="00FE442D" w:rsidRDefault="002E3C27" w:rsidP="002E3C27">
      <w:pPr>
        <w:jc w:val="center"/>
        <w:rPr>
          <w:rFonts w:ascii="Arial" w:hAnsi="Arial" w:cs="Arial"/>
          <w:b/>
          <w:spacing w:val="-3"/>
          <w:sz w:val="18"/>
          <w:szCs w:val="18"/>
        </w:rPr>
      </w:pPr>
    </w:p>
    <w:p w14:paraId="304BD4BB" w14:textId="77777777" w:rsidR="002E3C27" w:rsidRPr="00FE442D" w:rsidRDefault="002E3C27" w:rsidP="002E3C27">
      <w:pPr>
        <w:rPr>
          <w:rFonts w:ascii="Arial" w:hAnsi="Arial" w:cs="Arial"/>
          <w:b/>
          <w:spacing w:val="-3"/>
          <w:sz w:val="18"/>
          <w:szCs w:val="18"/>
        </w:rPr>
      </w:pPr>
      <w:r w:rsidRPr="00FE442D">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2"/>
        <w:gridCol w:w="265"/>
        <w:gridCol w:w="6141"/>
      </w:tblGrid>
      <w:tr w:rsidR="002E3C27" w:rsidRPr="00FE442D" w14:paraId="56C4D0EE" w14:textId="77777777" w:rsidTr="001C3606">
        <w:trPr>
          <w:trHeight w:val="196"/>
          <w:jc w:val="center"/>
        </w:trPr>
        <w:tc>
          <w:tcPr>
            <w:tcW w:w="196" w:type="pct"/>
          </w:tcPr>
          <w:p w14:paraId="682CE44C" w14:textId="77777777" w:rsidR="002E3C27" w:rsidRPr="00FE442D" w:rsidRDefault="002E3C27" w:rsidP="001C3606">
            <w:pPr>
              <w:suppressAutoHyphens/>
              <w:jc w:val="center"/>
              <w:rPr>
                <w:rFonts w:ascii="Arial" w:hAnsi="Arial" w:cs="Arial"/>
                <w:spacing w:val="-3"/>
                <w:sz w:val="18"/>
                <w:szCs w:val="18"/>
              </w:rPr>
            </w:pPr>
            <w:r w:rsidRPr="00FE442D">
              <w:rPr>
                <w:rFonts w:ascii="Arial" w:hAnsi="Arial" w:cs="Arial"/>
                <w:spacing w:val="-3"/>
                <w:sz w:val="18"/>
                <w:szCs w:val="18"/>
              </w:rPr>
              <w:t>1.</w:t>
            </w:r>
          </w:p>
        </w:tc>
        <w:tc>
          <w:tcPr>
            <w:tcW w:w="1322" w:type="pct"/>
          </w:tcPr>
          <w:p w14:paraId="1D3F13B3" w14:textId="77777777" w:rsidR="002E3C27" w:rsidRPr="00FE442D" w:rsidRDefault="002E3C27" w:rsidP="001C3606">
            <w:pPr>
              <w:suppressAutoHyphens/>
              <w:rPr>
                <w:rFonts w:ascii="Arial" w:hAnsi="Arial" w:cs="Arial"/>
                <w:spacing w:val="-3"/>
                <w:sz w:val="18"/>
                <w:szCs w:val="18"/>
              </w:rPr>
            </w:pPr>
            <w:r w:rsidRPr="00FE442D">
              <w:rPr>
                <w:rFonts w:ascii="Arial" w:hAnsi="Arial" w:cs="Arial"/>
                <w:color w:val="000000"/>
                <w:sz w:val="18"/>
                <w:szCs w:val="18"/>
              </w:rPr>
              <w:t xml:space="preserve">Albert Paul </w:t>
            </w:r>
            <w:proofErr w:type="spellStart"/>
            <w:r w:rsidRPr="00FE442D">
              <w:rPr>
                <w:rFonts w:ascii="Arial" w:hAnsi="Arial" w:cs="Arial"/>
                <w:color w:val="000000"/>
                <w:sz w:val="18"/>
                <w:szCs w:val="18"/>
              </w:rPr>
              <w:t>Malvino</w:t>
            </w:r>
            <w:proofErr w:type="spellEnd"/>
          </w:p>
        </w:tc>
        <w:tc>
          <w:tcPr>
            <w:tcW w:w="144" w:type="pct"/>
          </w:tcPr>
          <w:p w14:paraId="17E37692" w14:textId="77777777" w:rsidR="002E3C27" w:rsidRPr="00FE442D" w:rsidRDefault="002E3C27" w:rsidP="001C3606">
            <w:pPr>
              <w:suppressAutoHyphens/>
              <w:jc w:val="center"/>
              <w:rPr>
                <w:rFonts w:ascii="Arial" w:hAnsi="Arial" w:cs="Arial"/>
                <w:spacing w:val="-3"/>
                <w:sz w:val="18"/>
                <w:szCs w:val="18"/>
              </w:rPr>
            </w:pPr>
            <w:r w:rsidRPr="00FE442D">
              <w:rPr>
                <w:rFonts w:ascii="Arial" w:hAnsi="Arial" w:cs="Arial"/>
                <w:spacing w:val="-3"/>
                <w:sz w:val="18"/>
                <w:szCs w:val="18"/>
              </w:rPr>
              <w:t>:</w:t>
            </w:r>
          </w:p>
        </w:tc>
        <w:tc>
          <w:tcPr>
            <w:tcW w:w="3338" w:type="pct"/>
          </w:tcPr>
          <w:p w14:paraId="0C488FE4" w14:textId="77777777" w:rsidR="002E3C27" w:rsidRPr="00FE442D" w:rsidRDefault="002E3C27" w:rsidP="001C3606">
            <w:pPr>
              <w:suppressAutoHyphens/>
              <w:rPr>
                <w:rFonts w:ascii="Arial" w:hAnsi="Arial" w:cs="Arial"/>
                <w:spacing w:val="-3"/>
                <w:sz w:val="18"/>
                <w:szCs w:val="18"/>
              </w:rPr>
            </w:pPr>
            <w:r w:rsidRPr="00FE442D">
              <w:rPr>
                <w:rFonts w:ascii="Arial" w:hAnsi="Arial" w:cs="Arial"/>
                <w:b/>
                <w:bCs/>
                <w:spacing w:val="-3"/>
                <w:sz w:val="18"/>
                <w:szCs w:val="18"/>
              </w:rPr>
              <w:t xml:space="preserve">Electronic Principles, </w:t>
            </w:r>
            <w:r w:rsidRPr="00FE442D">
              <w:rPr>
                <w:rFonts w:ascii="Arial" w:hAnsi="Arial" w:cs="Arial"/>
                <w:i/>
                <w:iCs/>
                <w:spacing w:val="-3"/>
                <w:sz w:val="18"/>
                <w:szCs w:val="18"/>
              </w:rPr>
              <w:t>Career Education</w:t>
            </w:r>
          </w:p>
        </w:tc>
      </w:tr>
      <w:tr w:rsidR="002E3C27" w:rsidRPr="00FE442D" w14:paraId="624BB3AE" w14:textId="77777777" w:rsidTr="001C3606">
        <w:trPr>
          <w:trHeight w:val="109"/>
          <w:jc w:val="center"/>
        </w:trPr>
        <w:tc>
          <w:tcPr>
            <w:tcW w:w="196" w:type="pct"/>
          </w:tcPr>
          <w:p w14:paraId="57900FA7" w14:textId="77777777" w:rsidR="002E3C27" w:rsidRPr="00FE442D" w:rsidRDefault="002E3C27" w:rsidP="001C3606">
            <w:pPr>
              <w:suppressAutoHyphens/>
              <w:jc w:val="center"/>
              <w:rPr>
                <w:rFonts w:ascii="Arial" w:hAnsi="Arial" w:cs="Arial"/>
                <w:spacing w:val="-3"/>
                <w:sz w:val="18"/>
                <w:szCs w:val="18"/>
              </w:rPr>
            </w:pPr>
            <w:r w:rsidRPr="00FE442D">
              <w:rPr>
                <w:rFonts w:ascii="Arial" w:hAnsi="Arial" w:cs="Arial"/>
                <w:spacing w:val="-3"/>
                <w:sz w:val="18"/>
                <w:szCs w:val="18"/>
              </w:rPr>
              <w:t>2.</w:t>
            </w:r>
          </w:p>
        </w:tc>
        <w:tc>
          <w:tcPr>
            <w:tcW w:w="1322" w:type="pct"/>
          </w:tcPr>
          <w:p w14:paraId="4CB567AA" w14:textId="77777777" w:rsidR="002E3C27" w:rsidRPr="00FE442D" w:rsidRDefault="002E3C27" w:rsidP="001C3606">
            <w:pPr>
              <w:suppressAutoHyphens/>
              <w:rPr>
                <w:rFonts w:ascii="Arial" w:hAnsi="Arial" w:cs="Arial"/>
                <w:spacing w:val="-3"/>
                <w:sz w:val="18"/>
                <w:szCs w:val="18"/>
              </w:rPr>
            </w:pPr>
            <w:r w:rsidRPr="00FE442D">
              <w:rPr>
                <w:rFonts w:ascii="Arial" w:hAnsi="Arial" w:cs="Arial"/>
                <w:bCs/>
                <w:sz w:val="18"/>
                <w:szCs w:val="18"/>
              </w:rPr>
              <w:t xml:space="preserve">Robert L. </w:t>
            </w:r>
            <w:proofErr w:type="spellStart"/>
            <w:r w:rsidRPr="00FE442D">
              <w:rPr>
                <w:rFonts w:ascii="Arial" w:hAnsi="Arial" w:cs="Arial"/>
                <w:bCs/>
                <w:sz w:val="18"/>
                <w:szCs w:val="18"/>
              </w:rPr>
              <w:t>Boylestad</w:t>
            </w:r>
            <w:proofErr w:type="spellEnd"/>
          </w:p>
        </w:tc>
        <w:tc>
          <w:tcPr>
            <w:tcW w:w="144" w:type="pct"/>
          </w:tcPr>
          <w:p w14:paraId="6656B11C" w14:textId="77777777" w:rsidR="002E3C27" w:rsidRPr="00FE442D" w:rsidRDefault="002E3C27" w:rsidP="001C3606">
            <w:pPr>
              <w:suppressAutoHyphens/>
              <w:jc w:val="center"/>
              <w:rPr>
                <w:rFonts w:ascii="Arial" w:hAnsi="Arial" w:cs="Arial"/>
                <w:spacing w:val="-3"/>
                <w:sz w:val="18"/>
                <w:szCs w:val="18"/>
              </w:rPr>
            </w:pPr>
            <w:r w:rsidRPr="00FE442D">
              <w:rPr>
                <w:rFonts w:ascii="Arial" w:hAnsi="Arial" w:cs="Arial"/>
                <w:spacing w:val="-3"/>
                <w:sz w:val="18"/>
                <w:szCs w:val="18"/>
              </w:rPr>
              <w:t>:</w:t>
            </w:r>
          </w:p>
        </w:tc>
        <w:tc>
          <w:tcPr>
            <w:tcW w:w="3338" w:type="pct"/>
          </w:tcPr>
          <w:p w14:paraId="26D55C89" w14:textId="77777777" w:rsidR="002E3C27" w:rsidRPr="00FE442D" w:rsidRDefault="002E3C27" w:rsidP="001C3606">
            <w:pPr>
              <w:suppressAutoHyphens/>
              <w:rPr>
                <w:rFonts w:ascii="Arial" w:hAnsi="Arial" w:cs="Arial"/>
                <w:spacing w:val="-3"/>
                <w:sz w:val="18"/>
                <w:szCs w:val="18"/>
              </w:rPr>
            </w:pPr>
            <w:r w:rsidRPr="00FE442D">
              <w:rPr>
                <w:rFonts w:ascii="Arial" w:hAnsi="Arial" w:cs="Arial"/>
                <w:b/>
                <w:bCs/>
                <w:spacing w:val="-3"/>
                <w:sz w:val="18"/>
                <w:szCs w:val="18"/>
              </w:rPr>
              <w:t>Introductory Circuit Analysis,</w:t>
            </w:r>
            <w:r w:rsidRPr="00FE442D">
              <w:rPr>
                <w:rFonts w:ascii="Arial" w:hAnsi="Arial" w:cs="Arial"/>
                <w:i/>
                <w:iCs/>
                <w:spacing w:val="-3"/>
                <w:sz w:val="18"/>
                <w:szCs w:val="18"/>
              </w:rPr>
              <w:t xml:space="preserve"> Pearson</w:t>
            </w:r>
          </w:p>
        </w:tc>
      </w:tr>
    </w:tbl>
    <w:p w14:paraId="0D391818" w14:textId="77777777" w:rsidR="002E3C27" w:rsidRPr="00FE442D" w:rsidRDefault="002E3C27" w:rsidP="002E3C27">
      <w:pPr>
        <w:jc w:val="center"/>
        <w:rPr>
          <w:rFonts w:ascii="Arial" w:hAnsi="Arial" w:cs="Arial"/>
          <w:sz w:val="18"/>
          <w:szCs w:val="18"/>
        </w:rPr>
      </w:pPr>
    </w:p>
    <w:p w14:paraId="625E0A30" w14:textId="77777777" w:rsidR="002E3C27" w:rsidRPr="00FE442D" w:rsidRDefault="002E3C27" w:rsidP="002E3C27">
      <w:pPr>
        <w:jc w:val="center"/>
        <w:rPr>
          <w:rFonts w:ascii="Arial" w:hAnsi="Arial" w:cs="Arial"/>
          <w:sz w:val="18"/>
          <w:szCs w:val="18"/>
        </w:rPr>
      </w:pPr>
    </w:p>
    <w:p w14:paraId="4CB9B97D" w14:textId="77777777" w:rsidR="002E3C27" w:rsidRPr="00FE442D" w:rsidRDefault="002E3C27" w:rsidP="002E3C27">
      <w:pPr>
        <w:jc w:val="center"/>
        <w:rPr>
          <w:rFonts w:ascii="Arial" w:hAnsi="Arial" w:cs="Arial"/>
          <w:sz w:val="18"/>
          <w:szCs w:val="18"/>
        </w:rPr>
      </w:pPr>
    </w:p>
    <w:p w14:paraId="0C0DD963" w14:textId="77777777" w:rsidR="002E3C27" w:rsidRPr="00FE442D" w:rsidRDefault="002E3C27" w:rsidP="002E3C27">
      <w:pPr>
        <w:jc w:val="center"/>
        <w:rPr>
          <w:rFonts w:ascii="Arial" w:hAnsi="Arial" w:cs="Arial"/>
          <w:sz w:val="18"/>
          <w:szCs w:val="18"/>
        </w:rPr>
      </w:pPr>
    </w:p>
    <w:p w14:paraId="0A5970CD" w14:textId="77777777" w:rsidR="002E3C27" w:rsidRPr="00521EB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21EBB">
        <w:rPr>
          <w:rFonts w:ascii="Arial" w:hAnsi="Arial" w:cs="Arial"/>
          <w:b/>
          <w:bCs/>
          <w:iCs/>
          <w:sz w:val="18"/>
          <w:szCs w:val="18"/>
        </w:rPr>
        <w:t>EEE 1132</w:t>
      </w:r>
      <w:r>
        <w:rPr>
          <w:rFonts w:ascii="Arial" w:hAnsi="Arial" w:cs="Arial"/>
          <w:b/>
          <w:bCs/>
          <w:iCs/>
          <w:sz w:val="18"/>
          <w:szCs w:val="18"/>
        </w:rPr>
        <w:t xml:space="preserve">: Basic </w:t>
      </w:r>
      <w:r w:rsidRPr="00521EBB">
        <w:rPr>
          <w:rFonts w:ascii="Arial" w:hAnsi="Arial" w:cs="Arial"/>
          <w:b/>
          <w:bCs/>
          <w:iCs/>
          <w:sz w:val="18"/>
          <w:szCs w:val="18"/>
        </w:rPr>
        <w:t>Electronics Lab</w:t>
      </w:r>
    </w:p>
    <w:p w14:paraId="2449270A" w14:textId="77777777" w:rsidR="002E3C27" w:rsidRPr="00521EB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21EBB">
        <w:rPr>
          <w:rFonts w:ascii="Arial" w:hAnsi="Arial" w:cs="Arial"/>
          <w:b/>
          <w:bCs/>
          <w:iCs/>
          <w:sz w:val="18"/>
          <w:szCs w:val="18"/>
        </w:rPr>
        <w:t>Credits: 1</w:t>
      </w:r>
      <w:r w:rsidRPr="00521EBB">
        <w:rPr>
          <w:rFonts w:ascii="Arial" w:hAnsi="Arial" w:cs="Arial"/>
          <w:iCs/>
          <w:sz w:val="18"/>
          <w:szCs w:val="18"/>
        </w:rPr>
        <w:t xml:space="preserve"> </w:t>
      </w:r>
      <w:r w:rsidRPr="00521EBB">
        <w:rPr>
          <w:rFonts w:ascii="Arial" w:hAnsi="Arial" w:cs="Arial"/>
          <w:b/>
          <w:bCs/>
          <w:iCs/>
          <w:sz w:val="18"/>
          <w:szCs w:val="18"/>
        </w:rPr>
        <w:t xml:space="preserve">Contact Hours: </w:t>
      </w:r>
      <w:r w:rsidRPr="00521EBB">
        <w:rPr>
          <w:rFonts w:ascii="Arial" w:hAnsi="Arial" w:cs="Arial"/>
          <w:iCs/>
          <w:sz w:val="18"/>
          <w:szCs w:val="18"/>
        </w:rPr>
        <w:t>26</w:t>
      </w:r>
    </w:p>
    <w:p w14:paraId="256B77D0" w14:textId="77777777" w:rsidR="002E3C27" w:rsidRPr="00521EB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21EBB">
        <w:rPr>
          <w:rFonts w:ascii="Arial" w:hAnsi="Arial" w:cs="Arial"/>
          <w:b/>
          <w:bCs/>
          <w:iCs/>
          <w:sz w:val="18"/>
          <w:szCs w:val="18"/>
        </w:rPr>
        <w:t xml:space="preserve">Year: </w:t>
      </w:r>
      <w:proofErr w:type="gramStart"/>
      <w:r w:rsidRPr="00521EBB">
        <w:rPr>
          <w:rFonts w:ascii="Arial" w:hAnsi="Arial" w:cs="Arial"/>
          <w:b/>
          <w:bCs/>
          <w:iCs/>
          <w:sz w:val="18"/>
          <w:szCs w:val="18"/>
        </w:rPr>
        <w:t>First  Semester</w:t>
      </w:r>
      <w:proofErr w:type="gramEnd"/>
      <w:r w:rsidRPr="00521EBB">
        <w:rPr>
          <w:rFonts w:ascii="Arial" w:hAnsi="Arial" w:cs="Arial"/>
          <w:b/>
          <w:bCs/>
          <w:iCs/>
          <w:sz w:val="18"/>
          <w:szCs w:val="18"/>
        </w:rPr>
        <w:t xml:space="preserve">: </w:t>
      </w:r>
      <w:r w:rsidRPr="00521EBB">
        <w:rPr>
          <w:rFonts w:ascii="Arial" w:hAnsi="Arial" w:cs="Arial"/>
          <w:iCs/>
          <w:sz w:val="18"/>
          <w:szCs w:val="18"/>
        </w:rPr>
        <w:t>Odd</w:t>
      </w:r>
    </w:p>
    <w:p w14:paraId="26E01D7D" w14:textId="77777777" w:rsidR="002E3C27" w:rsidRPr="00521EBB"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521EBB" w14:paraId="32D9F733" w14:textId="77777777" w:rsidTr="001C3606">
        <w:trPr>
          <w:jc w:val="center"/>
        </w:trPr>
        <w:tc>
          <w:tcPr>
            <w:tcW w:w="1439" w:type="dxa"/>
          </w:tcPr>
          <w:p w14:paraId="7ED7FD5A" w14:textId="77777777" w:rsidR="002E3C27" w:rsidRPr="00521EBB" w:rsidRDefault="002E3C27" w:rsidP="001C3606">
            <w:pPr>
              <w:rPr>
                <w:rFonts w:ascii="Arial" w:hAnsi="Arial" w:cs="Arial"/>
                <w:b/>
                <w:bCs/>
                <w:sz w:val="18"/>
                <w:szCs w:val="18"/>
              </w:rPr>
            </w:pPr>
            <w:r w:rsidRPr="00521EBB">
              <w:rPr>
                <w:rFonts w:ascii="Arial" w:hAnsi="Arial" w:cs="Arial"/>
                <w:b/>
                <w:sz w:val="18"/>
                <w:szCs w:val="18"/>
              </w:rPr>
              <w:t>Prerequisite:</w:t>
            </w:r>
          </w:p>
        </w:tc>
        <w:tc>
          <w:tcPr>
            <w:tcW w:w="7741" w:type="dxa"/>
          </w:tcPr>
          <w:p w14:paraId="3F1F67B2" w14:textId="77777777" w:rsidR="002E3C27" w:rsidRPr="00521EBB" w:rsidRDefault="002E3C27" w:rsidP="001C3606">
            <w:pPr>
              <w:rPr>
                <w:rFonts w:ascii="Arial" w:hAnsi="Arial" w:cs="Arial"/>
                <w:iCs/>
                <w:sz w:val="18"/>
                <w:szCs w:val="18"/>
              </w:rPr>
            </w:pPr>
            <w:r w:rsidRPr="00521EBB">
              <w:rPr>
                <w:rFonts w:ascii="Arial" w:hAnsi="Arial" w:cs="Arial"/>
                <w:iCs/>
                <w:sz w:val="18"/>
                <w:szCs w:val="18"/>
              </w:rPr>
              <w:t>None</w:t>
            </w:r>
          </w:p>
        </w:tc>
      </w:tr>
      <w:tr w:rsidR="002E3C27" w:rsidRPr="00521EBB" w14:paraId="2D168A9B" w14:textId="77777777" w:rsidTr="001C3606">
        <w:trPr>
          <w:jc w:val="center"/>
        </w:trPr>
        <w:tc>
          <w:tcPr>
            <w:tcW w:w="1439" w:type="dxa"/>
          </w:tcPr>
          <w:p w14:paraId="6EED29B4" w14:textId="77777777" w:rsidR="002E3C27" w:rsidRPr="00521EBB" w:rsidRDefault="002E3C27" w:rsidP="001C3606">
            <w:pPr>
              <w:rPr>
                <w:rFonts w:ascii="Arial" w:hAnsi="Arial" w:cs="Arial"/>
                <w:b/>
                <w:sz w:val="18"/>
                <w:szCs w:val="18"/>
              </w:rPr>
            </w:pPr>
            <w:r w:rsidRPr="00521EBB">
              <w:rPr>
                <w:rFonts w:ascii="Arial" w:hAnsi="Arial" w:cs="Arial"/>
                <w:b/>
                <w:sz w:val="18"/>
                <w:szCs w:val="18"/>
              </w:rPr>
              <w:t>Course Type</w:t>
            </w:r>
          </w:p>
        </w:tc>
        <w:tc>
          <w:tcPr>
            <w:tcW w:w="7741" w:type="dxa"/>
          </w:tcPr>
          <w:p w14:paraId="1B65D7DA" w14:textId="77777777" w:rsidR="002E3C27" w:rsidRPr="00521EBB" w:rsidRDefault="002E3C27" w:rsidP="001C3606">
            <w:pPr>
              <w:rPr>
                <w:rFonts w:ascii="Arial" w:hAnsi="Arial" w:cs="Arial"/>
                <w:iCs/>
                <w:sz w:val="18"/>
                <w:szCs w:val="18"/>
              </w:rPr>
            </w:pPr>
            <w:r w:rsidRPr="00521EBB">
              <w:rPr>
                <w:rFonts w:ascii="MS Gothic" w:eastAsia="MS Gothic" w:hAnsi="MS Gothic" w:cs="MS Gothic" w:hint="eastAsia"/>
                <w:iCs/>
                <w:sz w:val="18"/>
                <w:szCs w:val="18"/>
              </w:rPr>
              <w:t>☐</w:t>
            </w:r>
            <w:r w:rsidRPr="00521EBB">
              <w:rPr>
                <w:rFonts w:ascii="Arial" w:hAnsi="Arial" w:cs="Arial"/>
                <w:iCs/>
                <w:sz w:val="18"/>
                <w:szCs w:val="18"/>
              </w:rPr>
              <w:t xml:space="preserve"> Theory         </w:t>
            </w:r>
            <w:r w:rsidRPr="00521EBB">
              <w:rPr>
                <w:rFonts w:ascii="MS Gothic" w:eastAsia="MS Gothic" w:hAnsi="MS Gothic" w:cs="MS Gothic" w:hint="eastAsia"/>
                <w:iCs/>
                <w:sz w:val="18"/>
                <w:szCs w:val="18"/>
              </w:rPr>
              <w:t>☒</w:t>
            </w:r>
            <w:r w:rsidRPr="00521EBB">
              <w:rPr>
                <w:rFonts w:ascii="Arial" w:hAnsi="Arial" w:cs="Arial"/>
                <w:iCs/>
                <w:sz w:val="18"/>
                <w:szCs w:val="18"/>
              </w:rPr>
              <w:t xml:space="preserve">  Laboratory work         </w:t>
            </w:r>
            <w:r w:rsidRPr="00521EBB">
              <w:rPr>
                <w:rFonts w:ascii="MS Gothic" w:eastAsia="MS Gothic" w:hAnsi="MS Gothic" w:cs="MS Gothic" w:hint="eastAsia"/>
                <w:iCs/>
                <w:sz w:val="18"/>
                <w:szCs w:val="18"/>
              </w:rPr>
              <w:t>☐</w:t>
            </w:r>
            <w:r w:rsidRPr="00521EBB">
              <w:rPr>
                <w:rFonts w:ascii="Arial" w:hAnsi="Arial" w:cs="Arial"/>
                <w:iCs/>
                <w:sz w:val="18"/>
                <w:szCs w:val="18"/>
              </w:rPr>
              <w:t xml:space="preserve">  Project work      </w:t>
            </w:r>
            <w:r w:rsidRPr="00521EBB">
              <w:rPr>
                <w:rFonts w:ascii="MS Gothic" w:eastAsia="MS Gothic" w:hAnsi="MS Gothic" w:cs="MS Gothic" w:hint="eastAsia"/>
                <w:iCs/>
                <w:sz w:val="18"/>
                <w:szCs w:val="18"/>
              </w:rPr>
              <w:t>☐</w:t>
            </w:r>
            <w:r w:rsidRPr="00521EBB">
              <w:rPr>
                <w:rFonts w:ascii="Arial" w:hAnsi="Arial" w:cs="Arial"/>
                <w:iCs/>
                <w:sz w:val="18"/>
                <w:szCs w:val="18"/>
              </w:rPr>
              <w:t xml:space="preserve">  Viva Voce      </w:t>
            </w:r>
          </w:p>
        </w:tc>
      </w:tr>
      <w:tr w:rsidR="002E3C27" w:rsidRPr="00521EBB" w14:paraId="08CEC9CA" w14:textId="77777777" w:rsidTr="001C3606">
        <w:trPr>
          <w:trHeight w:val="238"/>
          <w:jc w:val="center"/>
        </w:trPr>
        <w:tc>
          <w:tcPr>
            <w:tcW w:w="1439" w:type="dxa"/>
          </w:tcPr>
          <w:p w14:paraId="54D02FED" w14:textId="77777777" w:rsidR="002E3C27" w:rsidRPr="00521EBB" w:rsidRDefault="002E3C27" w:rsidP="001C3606">
            <w:pPr>
              <w:ind w:left="2160" w:hanging="2160"/>
              <w:rPr>
                <w:rFonts w:ascii="Arial" w:hAnsi="Arial" w:cs="Arial"/>
                <w:b/>
                <w:bCs/>
                <w:sz w:val="18"/>
                <w:szCs w:val="18"/>
              </w:rPr>
            </w:pPr>
            <w:r w:rsidRPr="00521EBB">
              <w:rPr>
                <w:rFonts w:ascii="Arial" w:hAnsi="Arial" w:cs="Arial"/>
                <w:b/>
                <w:bCs/>
                <w:sz w:val="18"/>
                <w:szCs w:val="18"/>
              </w:rPr>
              <w:t>Motivation</w:t>
            </w:r>
          </w:p>
        </w:tc>
        <w:tc>
          <w:tcPr>
            <w:tcW w:w="7741" w:type="dxa"/>
          </w:tcPr>
          <w:p w14:paraId="51CB8C36" w14:textId="77777777" w:rsidR="002E3C27" w:rsidRPr="00521EBB" w:rsidRDefault="002E3C27" w:rsidP="001C3606">
            <w:pPr>
              <w:rPr>
                <w:rFonts w:ascii="Arial" w:hAnsi="Arial" w:cs="Arial"/>
                <w:b/>
                <w:iCs/>
                <w:sz w:val="18"/>
                <w:szCs w:val="18"/>
              </w:rPr>
            </w:pPr>
            <w:r w:rsidRPr="00521EBB">
              <w:rPr>
                <w:rFonts w:ascii="Arial" w:hAnsi="Arial" w:cs="Arial"/>
                <w:iCs/>
                <w:sz w:val="18"/>
                <w:szCs w:val="18"/>
              </w:rPr>
              <w:t>To develop basics knowledge on Electrical circuits and Electronics</w:t>
            </w:r>
          </w:p>
        </w:tc>
      </w:tr>
      <w:tr w:rsidR="002E3C27" w:rsidRPr="00521EBB" w14:paraId="2E93CC1D" w14:textId="77777777" w:rsidTr="001C3606">
        <w:trPr>
          <w:trHeight w:val="238"/>
          <w:jc w:val="center"/>
        </w:trPr>
        <w:tc>
          <w:tcPr>
            <w:tcW w:w="9180" w:type="dxa"/>
            <w:gridSpan w:val="2"/>
          </w:tcPr>
          <w:p w14:paraId="001FF984" w14:textId="77777777" w:rsidR="002E3C27" w:rsidRPr="00521EBB" w:rsidRDefault="002E3C27" w:rsidP="001C3606">
            <w:pPr>
              <w:rPr>
                <w:rFonts w:ascii="Arial" w:hAnsi="Arial" w:cs="Arial"/>
                <w:b/>
                <w:bCs/>
                <w:sz w:val="18"/>
                <w:szCs w:val="18"/>
              </w:rPr>
            </w:pPr>
          </w:p>
          <w:p w14:paraId="65B3FA18" w14:textId="77777777" w:rsidR="002E3C27" w:rsidRPr="00521EBB" w:rsidRDefault="002E3C27" w:rsidP="001C3606">
            <w:pPr>
              <w:rPr>
                <w:rFonts w:ascii="Arial" w:hAnsi="Arial" w:cs="Arial"/>
                <w:b/>
                <w:bCs/>
                <w:sz w:val="18"/>
                <w:szCs w:val="18"/>
              </w:rPr>
            </w:pPr>
            <w:r w:rsidRPr="00521EBB">
              <w:rPr>
                <w:rFonts w:ascii="Arial" w:hAnsi="Arial" w:cs="Arial"/>
                <w:b/>
                <w:bCs/>
                <w:sz w:val="18"/>
                <w:szCs w:val="18"/>
              </w:rPr>
              <w:t>Course Objective:</w:t>
            </w:r>
          </w:p>
          <w:p w14:paraId="448E4CF4" w14:textId="77777777" w:rsidR="002E3C27" w:rsidRPr="00521EBB" w:rsidRDefault="002E3C27" w:rsidP="001C3606">
            <w:pPr>
              <w:jc w:val="both"/>
              <w:rPr>
                <w:rFonts w:ascii="Arial" w:hAnsi="Arial" w:cs="Arial"/>
                <w:sz w:val="18"/>
                <w:szCs w:val="18"/>
              </w:rPr>
            </w:pPr>
            <w:r w:rsidRPr="00521EBB">
              <w:rPr>
                <w:rFonts w:ascii="Arial" w:hAnsi="Arial" w:cs="Arial"/>
                <w:sz w:val="18"/>
                <w:szCs w:val="18"/>
              </w:rPr>
              <w:t xml:space="preserve">This course represents a laboratory course in introductory electrical and electronics. In this lab, they will learn basic circuit connection, use the basic electrical and electronics instruments. The students will also learn to use the oscilloscope, function generator and multi-meter properly. These instruments will be used to measure voltages, current, see the wave shape etc. from circuits they will build from actual electrical components. </w:t>
            </w:r>
          </w:p>
          <w:p w14:paraId="222AF386" w14:textId="77777777" w:rsidR="002E3C27" w:rsidRPr="00521EBB" w:rsidRDefault="002E3C27" w:rsidP="001C3606">
            <w:pPr>
              <w:jc w:val="both"/>
              <w:rPr>
                <w:rFonts w:ascii="Arial" w:hAnsi="Arial" w:cs="Arial"/>
                <w:sz w:val="18"/>
                <w:szCs w:val="18"/>
              </w:rPr>
            </w:pPr>
          </w:p>
          <w:p w14:paraId="64CD2F13" w14:textId="77777777" w:rsidR="002E3C27" w:rsidRPr="00521EBB" w:rsidRDefault="002E3C27" w:rsidP="001C3606">
            <w:pPr>
              <w:jc w:val="both"/>
              <w:rPr>
                <w:rFonts w:ascii="Arial" w:hAnsi="Arial" w:cs="Arial"/>
                <w:iCs/>
                <w:sz w:val="18"/>
                <w:szCs w:val="18"/>
              </w:rPr>
            </w:pPr>
          </w:p>
        </w:tc>
      </w:tr>
    </w:tbl>
    <w:p w14:paraId="770A30B3" w14:textId="77777777" w:rsidR="002E3C27" w:rsidRPr="00521EBB" w:rsidRDefault="002E3C27" w:rsidP="002E3C27">
      <w:pPr>
        <w:jc w:val="center"/>
        <w:rPr>
          <w:rFonts w:ascii="Arial" w:hAnsi="Arial" w:cs="Arial"/>
          <w:sz w:val="18"/>
          <w:szCs w:val="18"/>
        </w:rPr>
      </w:pPr>
    </w:p>
    <w:p w14:paraId="5CFB3DC2" w14:textId="77777777" w:rsidR="002E3C27" w:rsidRPr="00521EBB" w:rsidRDefault="002E3C27" w:rsidP="002E3C27">
      <w:pPr>
        <w:autoSpaceDE w:val="0"/>
        <w:autoSpaceDN w:val="0"/>
        <w:adjustRightInd w:val="0"/>
        <w:jc w:val="center"/>
        <w:rPr>
          <w:rFonts w:ascii="Arial" w:hAnsi="Arial" w:cs="Arial"/>
          <w:b/>
          <w:color w:val="000000"/>
          <w:sz w:val="18"/>
          <w:szCs w:val="18"/>
        </w:rPr>
      </w:pPr>
      <w:r w:rsidRPr="00521EBB">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827"/>
        <w:gridCol w:w="2292"/>
        <w:gridCol w:w="1051"/>
        <w:gridCol w:w="1747"/>
        <w:gridCol w:w="1612"/>
      </w:tblGrid>
      <w:tr w:rsidR="002E3C27" w:rsidRPr="00521EBB" w14:paraId="237D172C" w14:textId="77777777" w:rsidTr="001C3606">
        <w:trPr>
          <w:trHeight w:val="877"/>
          <w:jc w:val="center"/>
        </w:trPr>
        <w:tc>
          <w:tcPr>
            <w:tcW w:w="646" w:type="dxa"/>
            <w:vAlign w:val="center"/>
          </w:tcPr>
          <w:p w14:paraId="2D7D29B3"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 No.</w:t>
            </w:r>
          </w:p>
        </w:tc>
        <w:tc>
          <w:tcPr>
            <w:tcW w:w="1827" w:type="dxa"/>
            <w:vAlign w:val="center"/>
          </w:tcPr>
          <w:p w14:paraId="35B572EC"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 Statement</w:t>
            </w:r>
          </w:p>
        </w:tc>
        <w:tc>
          <w:tcPr>
            <w:tcW w:w="2292" w:type="dxa"/>
            <w:vAlign w:val="center"/>
          </w:tcPr>
          <w:p w14:paraId="0D0698BC"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Corresponding PO</w:t>
            </w:r>
          </w:p>
        </w:tc>
        <w:tc>
          <w:tcPr>
            <w:tcW w:w="1051" w:type="dxa"/>
            <w:vAlign w:val="center"/>
          </w:tcPr>
          <w:p w14:paraId="511E2555"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Domain / level of learning taxonomy</w:t>
            </w:r>
          </w:p>
        </w:tc>
        <w:tc>
          <w:tcPr>
            <w:tcW w:w="1747" w:type="dxa"/>
            <w:vAlign w:val="center"/>
          </w:tcPr>
          <w:p w14:paraId="0C8B2132"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Delivery methods and activities</w:t>
            </w:r>
          </w:p>
        </w:tc>
        <w:tc>
          <w:tcPr>
            <w:tcW w:w="1612" w:type="dxa"/>
            <w:vAlign w:val="center"/>
          </w:tcPr>
          <w:p w14:paraId="5085438B"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Assessment tools</w:t>
            </w:r>
          </w:p>
        </w:tc>
      </w:tr>
      <w:tr w:rsidR="002E3C27" w:rsidRPr="00521EBB" w14:paraId="144CDBA8" w14:textId="77777777" w:rsidTr="001C3606">
        <w:trPr>
          <w:trHeight w:val="1646"/>
          <w:jc w:val="center"/>
        </w:trPr>
        <w:tc>
          <w:tcPr>
            <w:tcW w:w="646" w:type="dxa"/>
            <w:vAlign w:val="center"/>
          </w:tcPr>
          <w:p w14:paraId="10EEA723"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CO1</w:t>
            </w:r>
          </w:p>
        </w:tc>
        <w:tc>
          <w:tcPr>
            <w:tcW w:w="1827" w:type="dxa"/>
            <w:vAlign w:val="center"/>
          </w:tcPr>
          <w:p w14:paraId="2E8EAD60" w14:textId="77777777" w:rsidR="002E3C27" w:rsidRPr="00521EBB" w:rsidRDefault="002E3C27" w:rsidP="001C3606">
            <w:pPr>
              <w:jc w:val="center"/>
              <w:rPr>
                <w:rFonts w:ascii="Arial" w:hAnsi="Arial" w:cs="Arial"/>
                <w:color w:val="000000"/>
                <w:sz w:val="18"/>
                <w:szCs w:val="18"/>
              </w:rPr>
            </w:pPr>
            <w:r w:rsidRPr="007D2DCB">
              <w:rPr>
                <w:rFonts w:ascii="Arial" w:hAnsi="Arial" w:cs="Arial"/>
                <w:bCs/>
                <w:color w:val="000000"/>
                <w:sz w:val="18"/>
                <w:szCs w:val="18"/>
              </w:rPr>
              <w:t>To</w:t>
            </w:r>
            <w:r>
              <w:rPr>
                <w:rFonts w:ascii="Arial" w:hAnsi="Arial" w:cs="Arial"/>
                <w:b/>
                <w:color w:val="000000"/>
                <w:sz w:val="18"/>
                <w:szCs w:val="18"/>
              </w:rPr>
              <w:t xml:space="preserve"> o</w:t>
            </w:r>
            <w:r w:rsidRPr="00521EBB">
              <w:rPr>
                <w:rFonts w:ascii="Arial" w:hAnsi="Arial" w:cs="Arial"/>
                <w:b/>
                <w:color w:val="000000"/>
                <w:sz w:val="18"/>
                <w:szCs w:val="18"/>
              </w:rPr>
              <w:t xml:space="preserve">perate </w:t>
            </w:r>
            <w:r w:rsidRPr="00521EBB">
              <w:rPr>
                <w:rFonts w:ascii="Arial" w:hAnsi="Arial" w:cs="Arial"/>
                <w:color w:val="000000"/>
                <w:sz w:val="18"/>
                <w:szCs w:val="18"/>
              </w:rPr>
              <w:t xml:space="preserve">different types of </w:t>
            </w:r>
            <w:proofErr w:type="spellStart"/>
            <w:r w:rsidRPr="00521EBB">
              <w:rPr>
                <w:rFonts w:ascii="Arial" w:hAnsi="Arial" w:cs="Arial"/>
                <w:color w:val="000000"/>
                <w:sz w:val="18"/>
                <w:szCs w:val="18"/>
              </w:rPr>
              <w:t>instruement</w:t>
            </w:r>
            <w:proofErr w:type="spellEnd"/>
            <w:r w:rsidRPr="00521EBB">
              <w:rPr>
                <w:rFonts w:ascii="Arial" w:hAnsi="Arial" w:cs="Arial"/>
                <w:color w:val="000000"/>
                <w:sz w:val="18"/>
                <w:szCs w:val="18"/>
              </w:rPr>
              <w:t xml:space="preserve"> like multimeter, oscilloscope, function generator, trainer etc.  </w:t>
            </w:r>
          </w:p>
        </w:tc>
        <w:tc>
          <w:tcPr>
            <w:tcW w:w="2292" w:type="dxa"/>
            <w:vAlign w:val="center"/>
          </w:tcPr>
          <w:p w14:paraId="329E168A" w14:textId="77777777" w:rsidR="002E3C27" w:rsidRPr="00521EBB" w:rsidRDefault="002E3C27" w:rsidP="001C3606">
            <w:pPr>
              <w:pStyle w:val="ListParagraph"/>
              <w:spacing w:after="0" w:line="240" w:lineRule="auto"/>
              <w:ind w:left="0"/>
              <w:jc w:val="center"/>
              <w:rPr>
                <w:rFonts w:ascii="Arial" w:hAnsi="Arial" w:cs="Arial"/>
                <w:color w:val="000000"/>
                <w:sz w:val="18"/>
                <w:szCs w:val="18"/>
              </w:rPr>
            </w:pPr>
            <w:r w:rsidRPr="00521EBB">
              <w:rPr>
                <w:rFonts w:ascii="Arial" w:hAnsi="Arial" w:cs="Arial"/>
                <w:b/>
                <w:bCs/>
                <w:color w:val="000000"/>
                <w:sz w:val="18"/>
                <w:szCs w:val="18"/>
              </w:rPr>
              <w:t>Modern tools usage</w:t>
            </w:r>
            <w:r w:rsidRPr="00521EBB">
              <w:rPr>
                <w:rFonts w:ascii="Arial" w:hAnsi="Arial" w:cs="Arial"/>
                <w:color w:val="000000"/>
                <w:sz w:val="18"/>
                <w:szCs w:val="18"/>
              </w:rPr>
              <w:t>(PO5)</w:t>
            </w:r>
          </w:p>
        </w:tc>
        <w:tc>
          <w:tcPr>
            <w:tcW w:w="1051" w:type="dxa"/>
            <w:vAlign w:val="center"/>
          </w:tcPr>
          <w:p w14:paraId="75D37DBA"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Cognitive domain – level 4</w:t>
            </w:r>
          </w:p>
        </w:tc>
        <w:tc>
          <w:tcPr>
            <w:tcW w:w="1747" w:type="dxa"/>
            <w:vAlign w:val="center"/>
          </w:tcPr>
          <w:p w14:paraId="4D8B415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407644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257126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126409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169EB2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396027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76F538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74108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4E4D88E" w14:textId="77777777" w:rsidR="002E3C27" w:rsidRPr="00521EBB" w:rsidRDefault="00000000" w:rsidP="001C3606">
            <w:pPr>
              <w:rPr>
                <w:rFonts w:ascii="Arial" w:hAnsi="Arial" w:cs="Arial"/>
                <w:color w:val="000000"/>
                <w:sz w:val="18"/>
                <w:szCs w:val="18"/>
              </w:rPr>
            </w:pPr>
            <w:sdt>
              <w:sdtPr>
                <w:rPr>
                  <w:rFonts w:ascii="Arial" w:hAnsi="Arial" w:cs="Arial"/>
                  <w:color w:val="000000" w:themeColor="text1"/>
                  <w:sz w:val="18"/>
                  <w:szCs w:val="18"/>
                </w:rPr>
                <w:id w:val="44906133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A54B05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838262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6DFE54C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150655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106EED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51802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1206AAA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054839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24CE2ACE" w14:textId="77777777" w:rsidR="002E3C27" w:rsidRPr="00521EBB" w:rsidRDefault="00000000" w:rsidP="001C3606">
            <w:pPr>
              <w:rPr>
                <w:rFonts w:ascii="Arial" w:hAnsi="Arial" w:cs="Arial"/>
                <w:color w:val="000000"/>
                <w:sz w:val="18"/>
                <w:szCs w:val="18"/>
              </w:rPr>
            </w:pPr>
            <w:sdt>
              <w:sdtPr>
                <w:rPr>
                  <w:rFonts w:ascii="Arial" w:hAnsi="Arial" w:cs="Arial"/>
                  <w:color w:val="000000" w:themeColor="text1"/>
                  <w:sz w:val="18"/>
                  <w:szCs w:val="18"/>
                </w:rPr>
                <w:id w:val="97464329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521EBB" w14:paraId="6FF9E429" w14:textId="77777777" w:rsidTr="001C3606">
        <w:trPr>
          <w:trHeight w:val="1583"/>
          <w:jc w:val="center"/>
        </w:trPr>
        <w:tc>
          <w:tcPr>
            <w:tcW w:w="646" w:type="dxa"/>
            <w:vAlign w:val="center"/>
          </w:tcPr>
          <w:p w14:paraId="6393860F"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CO2</w:t>
            </w:r>
          </w:p>
        </w:tc>
        <w:tc>
          <w:tcPr>
            <w:tcW w:w="1827" w:type="dxa"/>
            <w:vAlign w:val="center"/>
          </w:tcPr>
          <w:p w14:paraId="2D8AD8F9" w14:textId="77777777" w:rsidR="002E3C27" w:rsidRPr="00521EBB" w:rsidRDefault="002E3C27" w:rsidP="001C3606">
            <w:pPr>
              <w:pStyle w:val="ListParagraph"/>
              <w:spacing w:after="0" w:line="240" w:lineRule="auto"/>
              <w:ind w:left="-18"/>
              <w:jc w:val="center"/>
              <w:rPr>
                <w:rFonts w:ascii="Arial" w:hAnsi="Arial" w:cs="Arial"/>
                <w:color w:val="000000"/>
                <w:sz w:val="18"/>
                <w:szCs w:val="18"/>
              </w:rPr>
            </w:pPr>
            <w:r w:rsidRPr="007D2DCB">
              <w:rPr>
                <w:rFonts w:ascii="Arial" w:hAnsi="Arial" w:cs="Arial"/>
                <w:bCs/>
                <w:color w:val="000000"/>
                <w:sz w:val="18"/>
                <w:szCs w:val="18"/>
              </w:rPr>
              <w:t>To</w:t>
            </w:r>
            <w:r>
              <w:rPr>
                <w:rFonts w:ascii="Arial" w:hAnsi="Arial" w:cs="Arial"/>
                <w:b/>
                <w:color w:val="000000"/>
                <w:sz w:val="18"/>
                <w:szCs w:val="18"/>
              </w:rPr>
              <w:t xml:space="preserve"> u</w:t>
            </w:r>
            <w:r w:rsidRPr="00521EBB">
              <w:rPr>
                <w:rFonts w:ascii="Arial" w:hAnsi="Arial" w:cs="Arial"/>
                <w:b/>
                <w:color w:val="000000"/>
                <w:sz w:val="18"/>
                <w:szCs w:val="18"/>
              </w:rPr>
              <w:t xml:space="preserve">se </w:t>
            </w:r>
            <w:r w:rsidRPr="00521EBB">
              <w:rPr>
                <w:rFonts w:ascii="Arial" w:hAnsi="Arial" w:cs="Arial"/>
                <w:color w:val="000000"/>
                <w:sz w:val="18"/>
                <w:szCs w:val="18"/>
              </w:rPr>
              <w:t>diodes, transistors etc. as circuits elements   and study their characteristics</w:t>
            </w:r>
          </w:p>
        </w:tc>
        <w:tc>
          <w:tcPr>
            <w:tcW w:w="2292" w:type="dxa"/>
            <w:vAlign w:val="center"/>
          </w:tcPr>
          <w:p w14:paraId="42B29509" w14:textId="77777777" w:rsidR="002E3C27" w:rsidRPr="00521EBB" w:rsidRDefault="002E3C27" w:rsidP="001C3606">
            <w:pPr>
              <w:pStyle w:val="ListParagraph"/>
              <w:spacing w:after="0" w:line="240" w:lineRule="auto"/>
              <w:ind w:left="0"/>
              <w:jc w:val="center"/>
              <w:rPr>
                <w:rFonts w:ascii="Arial" w:hAnsi="Arial" w:cs="Arial"/>
                <w:b/>
                <w:bCs/>
                <w:color w:val="000000"/>
                <w:sz w:val="18"/>
                <w:szCs w:val="18"/>
              </w:rPr>
            </w:pPr>
            <w:r w:rsidRPr="00521EBB">
              <w:rPr>
                <w:rFonts w:ascii="Arial" w:hAnsi="Arial" w:cs="Arial"/>
                <w:b/>
                <w:bCs/>
                <w:color w:val="000000"/>
                <w:sz w:val="18"/>
                <w:szCs w:val="18"/>
              </w:rPr>
              <w:t>Engineering knowledge</w:t>
            </w:r>
          </w:p>
          <w:p w14:paraId="580C462C" w14:textId="77777777" w:rsidR="002E3C27" w:rsidRPr="00521EBB" w:rsidRDefault="002E3C27" w:rsidP="001C3606">
            <w:pPr>
              <w:pStyle w:val="ListParagraph"/>
              <w:spacing w:after="0" w:line="240" w:lineRule="auto"/>
              <w:ind w:left="0"/>
              <w:jc w:val="center"/>
              <w:rPr>
                <w:rFonts w:ascii="Arial" w:hAnsi="Arial" w:cs="Arial"/>
                <w:color w:val="000000"/>
                <w:sz w:val="18"/>
                <w:szCs w:val="18"/>
              </w:rPr>
            </w:pPr>
            <w:r w:rsidRPr="00521EBB">
              <w:rPr>
                <w:rFonts w:ascii="Arial" w:hAnsi="Arial" w:cs="Arial"/>
                <w:color w:val="000000"/>
                <w:sz w:val="18"/>
                <w:szCs w:val="18"/>
              </w:rPr>
              <w:t>(PO4)</w:t>
            </w:r>
          </w:p>
        </w:tc>
        <w:tc>
          <w:tcPr>
            <w:tcW w:w="1051" w:type="dxa"/>
            <w:vAlign w:val="center"/>
          </w:tcPr>
          <w:p w14:paraId="69ECDFE5"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Cognitive domain – level 4</w:t>
            </w:r>
          </w:p>
        </w:tc>
        <w:tc>
          <w:tcPr>
            <w:tcW w:w="1747" w:type="dxa"/>
            <w:vAlign w:val="center"/>
          </w:tcPr>
          <w:p w14:paraId="3F56533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94607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DC27A6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450152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8DFC2E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142233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1B45C66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063414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5ED9421F" w14:textId="77777777" w:rsidR="002E3C27" w:rsidRPr="00521EBB" w:rsidRDefault="00000000" w:rsidP="001C3606">
            <w:pPr>
              <w:rPr>
                <w:rFonts w:ascii="Arial" w:hAnsi="Arial" w:cs="Arial"/>
                <w:color w:val="000000"/>
                <w:sz w:val="18"/>
                <w:szCs w:val="18"/>
              </w:rPr>
            </w:pPr>
            <w:sdt>
              <w:sdtPr>
                <w:rPr>
                  <w:rFonts w:ascii="Arial" w:hAnsi="Arial" w:cs="Arial"/>
                  <w:color w:val="000000" w:themeColor="text1"/>
                  <w:sz w:val="18"/>
                  <w:szCs w:val="18"/>
                </w:rPr>
                <w:id w:val="44073178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4FCA7DE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405423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64CA3D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351556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5364D4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830590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6F3FF61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6572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03D07A8B" w14:textId="77777777" w:rsidR="002E3C27" w:rsidRPr="00521EBB"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143081117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521EBB" w14:paraId="3014EAB4" w14:textId="77777777" w:rsidTr="001C3606">
        <w:trPr>
          <w:trHeight w:val="1700"/>
          <w:jc w:val="center"/>
        </w:trPr>
        <w:tc>
          <w:tcPr>
            <w:tcW w:w="646" w:type="dxa"/>
            <w:vAlign w:val="center"/>
          </w:tcPr>
          <w:p w14:paraId="60B2E58A"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lastRenderedPageBreak/>
              <w:t>CO3</w:t>
            </w:r>
          </w:p>
        </w:tc>
        <w:tc>
          <w:tcPr>
            <w:tcW w:w="1827" w:type="dxa"/>
            <w:vAlign w:val="center"/>
          </w:tcPr>
          <w:p w14:paraId="4A1CC7A8" w14:textId="77777777" w:rsidR="002E3C27" w:rsidRPr="00521EBB" w:rsidRDefault="002E3C27" w:rsidP="001C3606">
            <w:pPr>
              <w:jc w:val="center"/>
              <w:rPr>
                <w:rFonts w:ascii="Arial" w:hAnsi="Arial" w:cs="Arial"/>
                <w:color w:val="000000"/>
                <w:sz w:val="18"/>
                <w:szCs w:val="18"/>
              </w:rPr>
            </w:pPr>
            <w:r w:rsidRPr="007D2DCB">
              <w:rPr>
                <w:rFonts w:ascii="Arial" w:hAnsi="Arial" w:cs="Arial"/>
                <w:bCs/>
                <w:color w:val="000000"/>
                <w:sz w:val="18"/>
                <w:szCs w:val="18"/>
              </w:rPr>
              <w:t>To</w:t>
            </w:r>
            <w:r>
              <w:rPr>
                <w:rFonts w:ascii="Arial" w:hAnsi="Arial" w:cs="Arial"/>
                <w:b/>
                <w:color w:val="000000"/>
                <w:sz w:val="18"/>
                <w:szCs w:val="18"/>
              </w:rPr>
              <w:t xml:space="preserve"> </w:t>
            </w:r>
            <w:r w:rsidRPr="00521EBB">
              <w:rPr>
                <w:rFonts w:ascii="Arial" w:hAnsi="Arial" w:cs="Arial"/>
                <w:b/>
                <w:color w:val="000000"/>
                <w:sz w:val="18"/>
                <w:szCs w:val="18"/>
              </w:rPr>
              <w:t xml:space="preserve">Design and construct </w:t>
            </w:r>
            <w:r w:rsidRPr="00521EBB">
              <w:rPr>
                <w:rFonts w:ascii="Arial" w:hAnsi="Arial" w:cs="Arial"/>
                <w:color w:val="000000"/>
                <w:sz w:val="18"/>
                <w:szCs w:val="18"/>
              </w:rPr>
              <w:t xml:space="preserve">basic electrical circuits with diode, </w:t>
            </w:r>
            <w:proofErr w:type="spellStart"/>
            <w:r w:rsidRPr="00521EBB">
              <w:rPr>
                <w:rFonts w:ascii="Arial" w:hAnsi="Arial" w:cs="Arial"/>
                <w:color w:val="000000"/>
                <w:sz w:val="18"/>
                <w:szCs w:val="18"/>
              </w:rPr>
              <w:t>OPAmp</w:t>
            </w:r>
            <w:proofErr w:type="spellEnd"/>
            <w:r w:rsidRPr="00521EBB">
              <w:rPr>
                <w:rFonts w:ascii="Arial" w:hAnsi="Arial" w:cs="Arial"/>
                <w:color w:val="000000"/>
                <w:sz w:val="18"/>
                <w:szCs w:val="18"/>
              </w:rPr>
              <w:t xml:space="preserve"> etc. and its various applications.</w:t>
            </w:r>
          </w:p>
        </w:tc>
        <w:tc>
          <w:tcPr>
            <w:tcW w:w="2292" w:type="dxa"/>
            <w:vAlign w:val="center"/>
          </w:tcPr>
          <w:p w14:paraId="4D2460C8" w14:textId="77777777" w:rsidR="002E3C27" w:rsidRPr="00521EBB" w:rsidRDefault="002E3C27" w:rsidP="001C3606">
            <w:pPr>
              <w:pStyle w:val="ListParagraph"/>
              <w:spacing w:after="0" w:line="240" w:lineRule="auto"/>
              <w:ind w:left="0"/>
              <w:jc w:val="center"/>
              <w:rPr>
                <w:rFonts w:ascii="Arial" w:hAnsi="Arial" w:cs="Arial"/>
                <w:color w:val="000000"/>
                <w:sz w:val="18"/>
                <w:szCs w:val="18"/>
              </w:rPr>
            </w:pPr>
            <w:r w:rsidRPr="00521EBB">
              <w:rPr>
                <w:rFonts w:ascii="Arial" w:hAnsi="Arial" w:cs="Arial"/>
                <w:b/>
                <w:bCs/>
                <w:color w:val="000000"/>
                <w:sz w:val="18"/>
                <w:szCs w:val="18"/>
              </w:rPr>
              <w:t xml:space="preserve">Design/development of solutions </w:t>
            </w:r>
            <w:r w:rsidRPr="00521EBB">
              <w:rPr>
                <w:rFonts w:ascii="Arial" w:hAnsi="Arial" w:cs="Arial"/>
                <w:color w:val="000000"/>
                <w:sz w:val="18"/>
                <w:szCs w:val="18"/>
              </w:rPr>
              <w:t>(PO3)</w:t>
            </w:r>
          </w:p>
        </w:tc>
        <w:tc>
          <w:tcPr>
            <w:tcW w:w="1051" w:type="dxa"/>
            <w:vAlign w:val="center"/>
          </w:tcPr>
          <w:p w14:paraId="07A1AFF4" w14:textId="77777777" w:rsidR="002E3C27" w:rsidRPr="00521EBB" w:rsidRDefault="002E3C27" w:rsidP="001C3606">
            <w:pPr>
              <w:jc w:val="center"/>
              <w:rPr>
                <w:rFonts w:ascii="Arial" w:hAnsi="Arial" w:cs="Arial"/>
                <w:color w:val="000000"/>
                <w:sz w:val="18"/>
                <w:szCs w:val="18"/>
              </w:rPr>
            </w:pPr>
            <w:r w:rsidRPr="00521EBB">
              <w:rPr>
                <w:rFonts w:ascii="Arial" w:hAnsi="Arial" w:cs="Arial"/>
                <w:color w:val="000000"/>
                <w:sz w:val="18"/>
                <w:szCs w:val="18"/>
              </w:rPr>
              <w:t>Cognitive domain – level 2</w:t>
            </w:r>
          </w:p>
        </w:tc>
        <w:tc>
          <w:tcPr>
            <w:tcW w:w="1747" w:type="dxa"/>
            <w:vAlign w:val="center"/>
          </w:tcPr>
          <w:p w14:paraId="60E7C83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12562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36F8654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295955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7253492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602774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002B86D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310099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0E095D6" w14:textId="77777777" w:rsidR="002E3C27" w:rsidRPr="00521EBB" w:rsidRDefault="00000000" w:rsidP="001C3606">
            <w:pPr>
              <w:rPr>
                <w:rFonts w:ascii="Arial" w:hAnsi="Arial" w:cs="Arial"/>
                <w:color w:val="000000"/>
                <w:sz w:val="18"/>
                <w:szCs w:val="18"/>
              </w:rPr>
            </w:pPr>
            <w:sdt>
              <w:sdtPr>
                <w:rPr>
                  <w:rFonts w:ascii="Arial" w:hAnsi="Arial" w:cs="Arial"/>
                  <w:color w:val="000000" w:themeColor="text1"/>
                  <w:sz w:val="18"/>
                  <w:szCs w:val="18"/>
                </w:rPr>
                <w:id w:val="157045947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2E1014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49202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6CFA83B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162422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19BE08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39628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401FF0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420201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4BA2654C" w14:textId="77777777" w:rsidR="002E3C27" w:rsidRPr="00521EBB" w:rsidRDefault="00000000" w:rsidP="001C3606">
            <w:pPr>
              <w:rPr>
                <w:rFonts w:ascii="Arial" w:hAnsi="Arial" w:cs="Arial"/>
                <w:color w:val="000000"/>
                <w:sz w:val="18"/>
                <w:szCs w:val="18"/>
              </w:rPr>
            </w:pPr>
            <w:sdt>
              <w:sdtPr>
                <w:rPr>
                  <w:rFonts w:ascii="Arial" w:hAnsi="Arial" w:cs="Arial"/>
                  <w:color w:val="000000" w:themeColor="text1"/>
                  <w:sz w:val="18"/>
                  <w:szCs w:val="18"/>
                </w:rPr>
                <w:id w:val="124360274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2D7CC9EB" w14:textId="77777777" w:rsidR="002E3C27" w:rsidRPr="00521EBB" w:rsidRDefault="002E3C27" w:rsidP="002E3C27">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2E3C27" w:rsidRPr="00521EBB" w14:paraId="3CAD73AF" w14:textId="77777777" w:rsidTr="001C3606">
        <w:trPr>
          <w:jc w:val="center"/>
        </w:trPr>
        <w:tc>
          <w:tcPr>
            <w:tcW w:w="9127" w:type="dxa"/>
          </w:tcPr>
          <w:p w14:paraId="275AFDA3" w14:textId="77777777" w:rsidR="002E3C27" w:rsidRPr="00521EBB" w:rsidRDefault="002E3C27" w:rsidP="001C3606">
            <w:pPr>
              <w:rPr>
                <w:rFonts w:ascii="Arial" w:hAnsi="Arial" w:cs="Arial"/>
                <w:b/>
                <w:color w:val="000000"/>
                <w:sz w:val="18"/>
                <w:szCs w:val="18"/>
              </w:rPr>
            </w:pPr>
          </w:p>
          <w:p w14:paraId="68C111B5" w14:textId="77777777" w:rsidR="002E3C27" w:rsidRPr="00521EBB" w:rsidRDefault="002E3C27" w:rsidP="001C3606">
            <w:pPr>
              <w:rPr>
                <w:rFonts w:ascii="Arial" w:hAnsi="Arial" w:cs="Arial"/>
                <w:b/>
                <w:color w:val="000000"/>
                <w:sz w:val="18"/>
                <w:szCs w:val="18"/>
              </w:rPr>
            </w:pPr>
            <w:r w:rsidRPr="00521EBB">
              <w:rPr>
                <w:rFonts w:ascii="Arial" w:hAnsi="Arial" w:cs="Arial"/>
                <w:b/>
                <w:color w:val="000000"/>
                <w:sz w:val="18"/>
                <w:szCs w:val="18"/>
              </w:rPr>
              <w:t>Assessment and Marks Distribution:</w:t>
            </w:r>
          </w:p>
          <w:p w14:paraId="51D12F22"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610A1825"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5B4D39C0" w14:textId="77777777" w:rsidR="002E3C27" w:rsidRPr="00521EBB" w:rsidRDefault="002E3C27" w:rsidP="001C3606">
            <w:pPr>
              <w:rPr>
                <w:rFonts w:ascii="Arial" w:hAnsi="Arial" w:cs="Arial"/>
                <w:b/>
                <w:color w:val="000000"/>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bl>
    <w:p w14:paraId="653BE0DB" w14:textId="77777777" w:rsidR="002E3C27" w:rsidRDefault="002E3C27" w:rsidP="002E3C27"/>
    <w:tbl>
      <w:tblPr>
        <w:tblW w:w="9127" w:type="dxa"/>
        <w:jc w:val="center"/>
        <w:tblLook w:val="04A0" w:firstRow="1" w:lastRow="0" w:firstColumn="1" w:lastColumn="0" w:noHBand="0" w:noVBand="1"/>
      </w:tblPr>
      <w:tblGrid>
        <w:gridCol w:w="9127"/>
      </w:tblGrid>
      <w:tr w:rsidR="002E3C27" w:rsidRPr="00521EBB" w14:paraId="7DF15B0F" w14:textId="77777777" w:rsidTr="001C3606">
        <w:trPr>
          <w:jc w:val="center"/>
        </w:trPr>
        <w:tc>
          <w:tcPr>
            <w:tcW w:w="9127" w:type="dxa"/>
          </w:tcPr>
          <w:p w14:paraId="452E1B0F" w14:textId="77777777" w:rsidR="002E3C27" w:rsidRPr="00521EBB" w:rsidRDefault="002E3C27" w:rsidP="001C3606">
            <w:pPr>
              <w:spacing w:after="120"/>
              <w:rPr>
                <w:rFonts w:ascii="Arial" w:hAnsi="Arial" w:cs="Arial"/>
                <w:b/>
                <w:bCs/>
                <w:iCs/>
                <w:sz w:val="18"/>
                <w:szCs w:val="18"/>
              </w:rPr>
            </w:pPr>
            <w:r>
              <w:rPr>
                <w:rFonts w:ascii="Arial" w:hAnsi="Arial" w:cs="Arial"/>
                <w:b/>
                <w:bCs/>
                <w:iCs/>
                <w:sz w:val="18"/>
                <w:szCs w:val="18"/>
              </w:rPr>
              <w:t xml:space="preserve">Lab </w:t>
            </w:r>
            <w:r w:rsidRPr="00521EBB">
              <w:rPr>
                <w:rFonts w:ascii="Arial" w:hAnsi="Arial" w:cs="Arial"/>
                <w:b/>
                <w:bCs/>
                <w:iCs/>
                <w:sz w:val="18"/>
                <w:szCs w:val="18"/>
              </w:rPr>
              <w:t>Course Contents</w:t>
            </w:r>
            <w:r>
              <w:rPr>
                <w:rFonts w:ascii="Arial" w:hAnsi="Arial" w:cs="Arial"/>
                <w:b/>
                <w:bCs/>
                <w:iCs/>
                <w:sz w:val="18"/>
                <w:szCs w:val="18"/>
              </w:rPr>
              <w:t>/Experiments List:</w:t>
            </w:r>
          </w:p>
          <w:p w14:paraId="14D0DEB3" w14:textId="77777777" w:rsidR="002E3C27" w:rsidRPr="000B3CBD" w:rsidRDefault="002E3C27" w:rsidP="001C3606">
            <w:pPr>
              <w:numPr>
                <w:ilvl w:val="0"/>
                <w:numId w:val="7"/>
              </w:numPr>
              <w:rPr>
                <w:rFonts w:ascii="Arial" w:hAnsi="Arial" w:cs="Arial"/>
                <w:iCs/>
                <w:sz w:val="18"/>
                <w:szCs w:val="18"/>
              </w:rPr>
            </w:pPr>
            <w:r w:rsidRPr="000B3CBD">
              <w:rPr>
                <w:rFonts w:ascii="Arial" w:hAnsi="Arial" w:cs="Arial"/>
                <w:iCs/>
                <w:sz w:val="18"/>
                <w:szCs w:val="18"/>
              </w:rPr>
              <w:t>To study I~V characteristics of a P-N junction diode.</w:t>
            </w:r>
          </w:p>
          <w:p w14:paraId="2BFC411C" w14:textId="77777777" w:rsidR="002E3C27" w:rsidRPr="000B3CBD" w:rsidRDefault="002E3C27" w:rsidP="001C3606">
            <w:pPr>
              <w:numPr>
                <w:ilvl w:val="0"/>
                <w:numId w:val="7"/>
              </w:numPr>
              <w:rPr>
                <w:rFonts w:ascii="Arial" w:hAnsi="Arial" w:cs="Arial"/>
                <w:iCs/>
                <w:sz w:val="18"/>
                <w:szCs w:val="18"/>
              </w:rPr>
            </w:pPr>
            <w:r w:rsidRPr="000B3CBD">
              <w:rPr>
                <w:rFonts w:ascii="Arial" w:hAnsi="Arial" w:cs="Arial"/>
                <w:iCs/>
                <w:sz w:val="18"/>
                <w:szCs w:val="18"/>
              </w:rPr>
              <w:t>To use PN junction diode as half-wave and full-wave rectifier.</w:t>
            </w:r>
          </w:p>
          <w:p w14:paraId="075A9EF9" w14:textId="77777777" w:rsidR="002E3C27" w:rsidRPr="000B3CBD" w:rsidRDefault="002E3C27" w:rsidP="001C3606">
            <w:pPr>
              <w:numPr>
                <w:ilvl w:val="0"/>
                <w:numId w:val="7"/>
              </w:numPr>
              <w:rPr>
                <w:rFonts w:ascii="Arial" w:hAnsi="Arial" w:cs="Arial"/>
                <w:iCs/>
                <w:sz w:val="18"/>
                <w:szCs w:val="18"/>
              </w:rPr>
            </w:pPr>
            <w:r w:rsidRPr="000B3CBD">
              <w:rPr>
                <w:rFonts w:ascii="Arial" w:hAnsi="Arial" w:cs="Arial"/>
                <w:iCs/>
                <w:sz w:val="18"/>
                <w:szCs w:val="18"/>
              </w:rPr>
              <w:t xml:space="preserve">To study I~V characteristics </w:t>
            </w:r>
            <w:proofErr w:type="gramStart"/>
            <w:r w:rsidRPr="000B3CBD">
              <w:rPr>
                <w:rFonts w:ascii="Arial" w:hAnsi="Arial" w:cs="Arial"/>
                <w:iCs/>
                <w:sz w:val="18"/>
                <w:szCs w:val="18"/>
              </w:rPr>
              <w:t>of  Zener</w:t>
            </w:r>
            <w:proofErr w:type="gramEnd"/>
            <w:r w:rsidRPr="000B3CBD">
              <w:rPr>
                <w:rFonts w:ascii="Arial" w:hAnsi="Arial" w:cs="Arial"/>
                <w:iCs/>
                <w:sz w:val="18"/>
                <w:szCs w:val="18"/>
              </w:rPr>
              <w:t xml:space="preserve"> Diode and  use  it as a voltage regulator by varying VI and RL.</w:t>
            </w:r>
          </w:p>
          <w:p w14:paraId="3A917B18" w14:textId="77777777" w:rsidR="002E3C27" w:rsidRPr="000B3CBD" w:rsidRDefault="002E3C27" w:rsidP="001C3606">
            <w:pPr>
              <w:numPr>
                <w:ilvl w:val="0"/>
                <w:numId w:val="7"/>
              </w:numPr>
              <w:rPr>
                <w:rFonts w:ascii="Arial" w:hAnsi="Arial" w:cs="Arial"/>
                <w:iCs/>
                <w:sz w:val="18"/>
                <w:szCs w:val="18"/>
              </w:rPr>
            </w:pPr>
            <w:r w:rsidRPr="000B3CBD">
              <w:rPr>
                <w:rFonts w:ascii="Arial" w:hAnsi="Arial" w:cs="Arial"/>
                <w:iCs/>
                <w:sz w:val="18"/>
                <w:szCs w:val="18"/>
              </w:rPr>
              <w:t>To study the input and output characteristics of a Transistor in CE configuration.</w:t>
            </w:r>
          </w:p>
          <w:p w14:paraId="7A2C09E1" w14:textId="77777777" w:rsidR="002E3C27" w:rsidRPr="000B3CBD" w:rsidRDefault="002E3C27" w:rsidP="001C3606">
            <w:pPr>
              <w:numPr>
                <w:ilvl w:val="0"/>
                <w:numId w:val="7"/>
              </w:numPr>
              <w:rPr>
                <w:rFonts w:ascii="Arial" w:hAnsi="Arial" w:cs="Arial"/>
                <w:iCs/>
                <w:sz w:val="18"/>
                <w:szCs w:val="18"/>
              </w:rPr>
            </w:pPr>
            <w:r w:rsidRPr="000B3CBD">
              <w:rPr>
                <w:rFonts w:ascii="Arial" w:hAnsi="Arial" w:cs="Arial"/>
                <w:iCs/>
                <w:sz w:val="18"/>
                <w:szCs w:val="18"/>
              </w:rPr>
              <w:t xml:space="preserve">To study the characteristics of OP Amp in inverting and </w:t>
            </w:r>
            <w:proofErr w:type="spellStart"/>
            <w:r w:rsidRPr="000B3CBD">
              <w:rPr>
                <w:rFonts w:ascii="Arial" w:hAnsi="Arial" w:cs="Arial"/>
                <w:iCs/>
                <w:sz w:val="18"/>
                <w:szCs w:val="18"/>
              </w:rPr>
              <w:t>non inverting</w:t>
            </w:r>
            <w:proofErr w:type="spellEnd"/>
            <w:r w:rsidRPr="000B3CBD">
              <w:rPr>
                <w:rFonts w:ascii="Arial" w:hAnsi="Arial" w:cs="Arial"/>
                <w:iCs/>
                <w:sz w:val="18"/>
                <w:szCs w:val="18"/>
              </w:rPr>
              <w:t xml:space="preserve"> mode and use it as an </w:t>
            </w:r>
            <w:proofErr w:type="spellStart"/>
            <w:r w:rsidRPr="000B3CBD">
              <w:rPr>
                <w:rFonts w:ascii="Arial" w:hAnsi="Arial" w:cs="Arial"/>
                <w:iCs/>
                <w:sz w:val="18"/>
                <w:szCs w:val="18"/>
              </w:rPr>
              <w:t>adder</w:t>
            </w:r>
            <w:proofErr w:type="spellEnd"/>
            <w:r w:rsidRPr="000B3CBD">
              <w:rPr>
                <w:rFonts w:ascii="Arial" w:hAnsi="Arial" w:cs="Arial"/>
                <w:iCs/>
                <w:sz w:val="18"/>
                <w:szCs w:val="18"/>
              </w:rPr>
              <w:t>.</w:t>
            </w:r>
          </w:p>
          <w:p w14:paraId="0683E57E" w14:textId="77777777" w:rsidR="002E3C27" w:rsidRPr="000B3CBD" w:rsidRDefault="002E3C27" w:rsidP="001C3606">
            <w:pPr>
              <w:numPr>
                <w:ilvl w:val="0"/>
                <w:numId w:val="7"/>
              </w:numPr>
              <w:rPr>
                <w:rFonts w:ascii="Arial" w:hAnsi="Arial" w:cs="Arial"/>
                <w:iCs/>
                <w:sz w:val="18"/>
                <w:szCs w:val="18"/>
              </w:rPr>
            </w:pPr>
            <w:r w:rsidRPr="000B3CBD">
              <w:rPr>
                <w:rFonts w:ascii="Arial" w:hAnsi="Arial" w:cs="Arial"/>
                <w:iCs/>
                <w:sz w:val="18"/>
                <w:szCs w:val="18"/>
              </w:rPr>
              <w:t>To find out slew rate, Common Mode Rejection Ratio (CMRR), input offset voltage and output offset voltage of an OP Amp.</w:t>
            </w:r>
          </w:p>
          <w:p w14:paraId="0D07C3DB" w14:textId="77777777" w:rsidR="002E3C27" w:rsidRPr="00521EBB" w:rsidRDefault="002E3C27" w:rsidP="001C3606">
            <w:pPr>
              <w:rPr>
                <w:rFonts w:ascii="Arial" w:hAnsi="Arial" w:cs="Arial"/>
                <w:b/>
                <w:color w:val="FF0000"/>
                <w:sz w:val="18"/>
                <w:szCs w:val="18"/>
              </w:rPr>
            </w:pPr>
          </w:p>
        </w:tc>
      </w:tr>
    </w:tbl>
    <w:p w14:paraId="2F3F38A0" w14:textId="77777777" w:rsidR="002E3C27" w:rsidRPr="00521EBB" w:rsidRDefault="002E3C27" w:rsidP="002E3C27">
      <w:pPr>
        <w:rPr>
          <w:rFonts w:ascii="Arial" w:hAnsi="Arial" w:cs="Arial"/>
          <w:b/>
          <w:color w:val="FF0000"/>
          <w:sz w:val="18"/>
          <w:szCs w:val="18"/>
        </w:rPr>
      </w:pPr>
    </w:p>
    <w:p w14:paraId="276C1470" w14:textId="77777777" w:rsidR="002E3C27" w:rsidRPr="00521EBB" w:rsidRDefault="002E3C27" w:rsidP="002E3C27">
      <w:pPr>
        <w:rPr>
          <w:rFonts w:ascii="Arial" w:hAnsi="Arial" w:cs="Arial"/>
          <w:b/>
          <w:spacing w:val="-3"/>
          <w:sz w:val="18"/>
          <w:szCs w:val="18"/>
        </w:rPr>
      </w:pPr>
      <w:r w:rsidRPr="00521EBB">
        <w:rPr>
          <w:rFonts w:ascii="Arial" w:hAnsi="Arial" w:cs="Arial"/>
          <w:b/>
          <w:spacing w:val="-3"/>
          <w:sz w:val="18"/>
          <w:szCs w:val="18"/>
        </w:rPr>
        <w:t>Text Book:</w:t>
      </w:r>
    </w:p>
    <w:tbl>
      <w:tblPr>
        <w:tblW w:w="4911" w:type="pct"/>
        <w:jc w:val="center"/>
        <w:tblLook w:val="0000" w:firstRow="0" w:lastRow="0" w:firstColumn="0" w:lastColumn="0" w:noHBand="0" w:noVBand="0"/>
      </w:tblPr>
      <w:tblGrid>
        <w:gridCol w:w="361"/>
        <w:gridCol w:w="2430"/>
        <w:gridCol w:w="264"/>
        <w:gridCol w:w="6022"/>
      </w:tblGrid>
      <w:tr w:rsidR="002E3C27" w:rsidRPr="00521EBB" w14:paraId="068465F2" w14:textId="77777777" w:rsidTr="001C3606">
        <w:trPr>
          <w:jc w:val="center"/>
        </w:trPr>
        <w:tc>
          <w:tcPr>
            <w:tcW w:w="199" w:type="pct"/>
          </w:tcPr>
          <w:p w14:paraId="7858DD02" w14:textId="77777777" w:rsidR="002E3C27" w:rsidRPr="00521EBB" w:rsidRDefault="002E3C27" w:rsidP="001C3606">
            <w:pPr>
              <w:suppressAutoHyphens/>
              <w:jc w:val="center"/>
              <w:rPr>
                <w:rFonts w:ascii="Arial" w:hAnsi="Arial" w:cs="Arial"/>
                <w:spacing w:val="-3"/>
                <w:sz w:val="18"/>
                <w:szCs w:val="18"/>
              </w:rPr>
            </w:pPr>
            <w:r w:rsidRPr="00521EBB">
              <w:rPr>
                <w:rFonts w:ascii="Arial" w:hAnsi="Arial" w:cs="Arial"/>
                <w:spacing w:val="-3"/>
                <w:sz w:val="18"/>
                <w:szCs w:val="18"/>
              </w:rPr>
              <w:t>1.</w:t>
            </w:r>
          </w:p>
        </w:tc>
        <w:tc>
          <w:tcPr>
            <w:tcW w:w="1339" w:type="pct"/>
          </w:tcPr>
          <w:p w14:paraId="04238B25" w14:textId="77777777" w:rsidR="002E3C27" w:rsidRPr="00521EBB" w:rsidRDefault="002E3C27" w:rsidP="001C3606">
            <w:pPr>
              <w:suppressAutoHyphens/>
              <w:rPr>
                <w:rFonts w:ascii="Arial" w:hAnsi="Arial" w:cs="Arial"/>
                <w:spacing w:val="-3"/>
                <w:sz w:val="18"/>
                <w:szCs w:val="18"/>
              </w:rPr>
            </w:pPr>
            <w:r w:rsidRPr="00521EBB">
              <w:rPr>
                <w:rFonts w:ascii="Arial" w:hAnsi="Arial" w:cs="Arial"/>
                <w:spacing w:val="-3"/>
                <w:sz w:val="18"/>
                <w:szCs w:val="18"/>
              </w:rPr>
              <w:t xml:space="preserve">S.G. </w:t>
            </w:r>
            <w:proofErr w:type="spellStart"/>
            <w:r w:rsidRPr="00521EBB">
              <w:rPr>
                <w:rFonts w:ascii="Arial" w:hAnsi="Arial" w:cs="Arial"/>
                <w:spacing w:val="-3"/>
                <w:sz w:val="18"/>
                <w:szCs w:val="18"/>
              </w:rPr>
              <w:t>Tarnekar</w:t>
            </w:r>
            <w:proofErr w:type="spellEnd"/>
            <w:r w:rsidRPr="00521EBB">
              <w:rPr>
                <w:rFonts w:ascii="Arial" w:hAnsi="Arial" w:cs="Arial"/>
                <w:spacing w:val="-3"/>
                <w:sz w:val="18"/>
                <w:szCs w:val="18"/>
              </w:rPr>
              <w:t xml:space="preserve">, A.K. </w:t>
            </w:r>
            <w:proofErr w:type="spellStart"/>
            <w:r w:rsidRPr="00521EBB">
              <w:rPr>
                <w:rFonts w:ascii="Arial" w:hAnsi="Arial" w:cs="Arial"/>
                <w:spacing w:val="-3"/>
                <w:sz w:val="18"/>
                <w:szCs w:val="18"/>
              </w:rPr>
              <w:t>Teraja</w:t>
            </w:r>
            <w:proofErr w:type="spellEnd"/>
            <w:r w:rsidRPr="00521EBB">
              <w:rPr>
                <w:rFonts w:ascii="Arial" w:hAnsi="Arial" w:cs="Arial"/>
                <w:spacing w:val="-3"/>
                <w:sz w:val="18"/>
                <w:szCs w:val="18"/>
              </w:rPr>
              <w:t xml:space="preserve">, B.L. </w:t>
            </w:r>
            <w:proofErr w:type="spellStart"/>
            <w:r w:rsidRPr="00521EBB">
              <w:rPr>
                <w:rFonts w:ascii="Arial" w:hAnsi="Arial" w:cs="Arial"/>
                <w:spacing w:val="-3"/>
                <w:sz w:val="18"/>
                <w:szCs w:val="18"/>
              </w:rPr>
              <w:t>Theraja</w:t>
            </w:r>
            <w:proofErr w:type="spellEnd"/>
          </w:p>
        </w:tc>
        <w:tc>
          <w:tcPr>
            <w:tcW w:w="145" w:type="pct"/>
          </w:tcPr>
          <w:p w14:paraId="629DAFD4" w14:textId="77777777" w:rsidR="002E3C27" w:rsidRPr="00521EBB" w:rsidRDefault="002E3C27" w:rsidP="001C3606">
            <w:pPr>
              <w:suppressAutoHyphens/>
              <w:jc w:val="center"/>
              <w:rPr>
                <w:rFonts w:ascii="Arial" w:hAnsi="Arial" w:cs="Arial"/>
                <w:spacing w:val="-3"/>
                <w:sz w:val="18"/>
                <w:szCs w:val="18"/>
              </w:rPr>
            </w:pPr>
            <w:r w:rsidRPr="00521EBB">
              <w:rPr>
                <w:rFonts w:ascii="Arial" w:hAnsi="Arial" w:cs="Arial"/>
                <w:spacing w:val="-3"/>
                <w:sz w:val="18"/>
                <w:szCs w:val="18"/>
              </w:rPr>
              <w:t>:</w:t>
            </w:r>
          </w:p>
        </w:tc>
        <w:tc>
          <w:tcPr>
            <w:tcW w:w="3316" w:type="pct"/>
          </w:tcPr>
          <w:p w14:paraId="566F4A5B" w14:textId="77777777" w:rsidR="002E3C27" w:rsidRPr="00521EBB" w:rsidRDefault="002E3C27" w:rsidP="001C3606">
            <w:pPr>
              <w:suppressAutoHyphens/>
              <w:rPr>
                <w:rFonts w:ascii="Arial" w:hAnsi="Arial" w:cs="Arial"/>
                <w:b/>
                <w:bCs/>
                <w:spacing w:val="-3"/>
                <w:sz w:val="18"/>
                <w:szCs w:val="18"/>
              </w:rPr>
            </w:pPr>
            <w:r w:rsidRPr="00521EBB">
              <w:rPr>
                <w:rFonts w:ascii="Arial" w:hAnsi="Arial" w:cs="Arial"/>
                <w:b/>
                <w:bCs/>
                <w:spacing w:val="-3"/>
                <w:sz w:val="18"/>
                <w:szCs w:val="18"/>
              </w:rPr>
              <w:t xml:space="preserve">Digital Systems: Principles and Applications (Part I and IV), </w:t>
            </w:r>
            <w:r w:rsidRPr="00521EBB">
              <w:rPr>
                <w:rFonts w:ascii="Arial" w:hAnsi="Arial" w:cs="Arial"/>
                <w:i/>
                <w:iCs/>
                <w:spacing w:val="-3"/>
                <w:sz w:val="18"/>
                <w:szCs w:val="18"/>
              </w:rPr>
              <w:t>S. Chand</w:t>
            </w:r>
          </w:p>
        </w:tc>
      </w:tr>
    </w:tbl>
    <w:p w14:paraId="2047A312" w14:textId="77777777" w:rsidR="002E3C27" w:rsidRPr="00521EBB" w:rsidRDefault="002E3C27" w:rsidP="002E3C27">
      <w:pPr>
        <w:jc w:val="center"/>
        <w:rPr>
          <w:rFonts w:ascii="Arial" w:hAnsi="Arial" w:cs="Arial"/>
          <w:b/>
          <w:spacing w:val="-3"/>
          <w:sz w:val="18"/>
          <w:szCs w:val="18"/>
        </w:rPr>
      </w:pPr>
    </w:p>
    <w:p w14:paraId="7747BF2E" w14:textId="77777777" w:rsidR="002E3C27" w:rsidRPr="00521EBB" w:rsidRDefault="002E3C27" w:rsidP="002E3C27">
      <w:pPr>
        <w:rPr>
          <w:rFonts w:ascii="Arial" w:hAnsi="Arial" w:cs="Arial"/>
          <w:b/>
          <w:spacing w:val="-3"/>
          <w:sz w:val="18"/>
          <w:szCs w:val="18"/>
        </w:rPr>
      </w:pPr>
      <w:r w:rsidRPr="00521EBB">
        <w:rPr>
          <w:rFonts w:ascii="Arial" w:hAnsi="Arial" w:cs="Arial"/>
          <w:b/>
          <w:spacing w:val="-3"/>
          <w:sz w:val="18"/>
          <w:szCs w:val="18"/>
        </w:rPr>
        <w:t>Books Recommended:</w:t>
      </w:r>
    </w:p>
    <w:tbl>
      <w:tblPr>
        <w:tblW w:w="4868" w:type="pct"/>
        <w:jc w:val="center"/>
        <w:tblLook w:val="0000" w:firstRow="0" w:lastRow="0" w:firstColumn="0" w:lastColumn="0" w:noHBand="0" w:noVBand="0"/>
      </w:tblPr>
      <w:tblGrid>
        <w:gridCol w:w="362"/>
        <w:gridCol w:w="2431"/>
        <w:gridCol w:w="265"/>
        <w:gridCol w:w="5940"/>
      </w:tblGrid>
      <w:tr w:rsidR="002E3C27" w:rsidRPr="00521EBB" w14:paraId="1B6F0F74" w14:textId="77777777" w:rsidTr="001C3606">
        <w:trPr>
          <w:trHeight w:val="196"/>
          <w:jc w:val="center"/>
        </w:trPr>
        <w:tc>
          <w:tcPr>
            <w:tcW w:w="201" w:type="pct"/>
          </w:tcPr>
          <w:p w14:paraId="167E3928" w14:textId="77777777" w:rsidR="002E3C27" w:rsidRPr="00521EBB" w:rsidRDefault="002E3C27" w:rsidP="001C3606">
            <w:pPr>
              <w:suppressAutoHyphens/>
              <w:jc w:val="center"/>
              <w:rPr>
                <w:rFonts w:ascii="Arial" w:hAnsi="Arial" w:cs="Arial"/>
                <w:spacing w:val="-3"/>
                <w:sz w:val="18"/>
                <w:szCs w:val="18"/>
              </w:rPr>
            </w:pPr>
            <w:r w:rsidRPr="00521EBB">
              <w:rPr>
                <w:rFonts w:ascii="Arial" w:hAnsi="Arial" w:cs="Arial"/>
                <w:spacing w:val="-3"/>
                <w:sz w:val="18"/>
                <w:szCs w:val="18"/>
              </w:rPr>
              <w:t>1.</w:t>
            </w:r>
          </w:p>
        </w:tc>
        <w:tc>
          <w:tcPr>
            <w:tcW w:w="1351" w:type="pct"/>
          </w:tcPr>
          <w:p w14:paraId="03636750" w14:textId="77777777" w:rsidR="002E3C27" w:rsidRPr="00521EBB" w:rsidRDefault="002E3C27" w:rsidP="001C3606">
            <w:pPr>
              <w:suppressAutoHyphens/>
              <w:rPr>
                <w:rFonts w:ascii="Arial" w:hAnsi="Arial" w:cs="Arial"/>
                <w:spacing w:val="-3"/>
                <w:sz w:val="18"/>
                <w:szCs w:val="18"/>
              </w:rPr>
            </w:pPr>
            <w:r w:rsidRPr="00521EBB">
              <w:rPr>
                <w:rFonts w:ascii="Arial" w:hAnsi="Arial" w:cs="Arial"/>
                <w:color w:val="000000"/>
                <w:sz w:val="18"/>
                <w:szCs w:val="18"/>
              </w:rPr>
              <w:t xml:space="preserve">Albert Paul </w:t>
            </w:r>
            <w:proofErr w:type="spellStart"/>
            <w:r w:rsidRPr="00521EBB">
              <w:rPr>
                <w:rFonts w:ascii="Arial" w:hAnsi="Arial" w:cs="Arial"/>
                <w:color w:val="000000"/>
                <w:sz w:val="18"/>
                <w:szCs w:val="18"/>
              </w:rPr>
              <w:t>Malvino</w:t>
            </w:r>
            <w:proofErr w:type="spellEnd"/>
          </w:p>
        </w:tc>
        <w:tc>
          <w:tcPr>
            <w:tcW w:w="147" w:type="pct"/>
          </w:tcPr>
          <w:p w14:paraId="177F08E2" w14:textId="77777777" w:rsidR="002E3C27" w:rsidRPr="00521EBB" w:rsidRDefault="002E3C27" w:rsidP="001C3606">
            <w:pPr>
              <w:suppressAutoHyphens/>
              <w:jc w:val="center"/>
              <w:rPr>
                <w:rFonts w:ascii="Arial" w:hAnsi="Arial" w:cs="Arial"/>
                <w:spacing w:val="-3"/>
                <w:sz w:val="18"/>
                <w:szCs w:val="18"/>
              </w:rPr>
            </w:pPr>
            <w:r w:rsidRPr="00521EBB">
              <w:rPr>
                <w:rFonts w:ascii="Arial" w:hAnsi="Arial" w:cs="Arial"/>
                <w:spacing w:val="-3"/>
                <w:sz w:val="18"/>
                <w:szCs w:val="18"/>
              </w:rPr>
              <w:t>:</w:t>
            </w:r>
          </w:p>
        </w:tc>
        <w:tc>
          <w:tcPr>
            <w:tcW w:w="3301" w:type="pct"/>
          </w:tcPr>
          <w:p w14:paraId="7F848F01" w14:textId="77777777" w:rsidR="002E3C27" w:rsidRPr="00521EBB" w:rsidRDefault="002E3C27" w:rsidP="001C3606">
            <w:pPr>
              <w:suppressAutoHyphens/>
              <w:rPr>
                <w:rFonts w:ascii="Arial" w:hAnsi="Arial" w:cs="Arial"/>
                <w:spacing w:val="-3"/>
                <w:sz w:val="18"/>
                <w:szCs w:val="18"/>
              </w:rPr>
            </w:pPr>
            <w:r w:rsidRPr="00521EBB">
              <w:rPr>
                <w:rFonts w:ascii="Arial" w:hAnsi="Arial" w:cs="Arial"/>
                <w:b/>
                <w:bCs/>
                <w:spacing w:val="-3"/>
                <w:sz w:val="18"/>
                <w:szCs w:val="18"/>
              </w:rPr>
              <w:t xml:space="preserve">Electronic Principles, </w:t>
            </w:r>
            <w:r w:rsidRPr="00521EBB">
              <w:rPr>
                <w:rFonts w:ascii="Arial" w:hAnsi="Arial" w:cs="Arial"/>
                <w:i/>
                <w:iCs/>
                <w:spacing w:val="-3"/>
                <w:sz w:val="18"/>
                <w:szCs w:val="18"/>
              </w:rPr>
              <w:t>Career Education</w:t>
            </w:r>
          </w:p>
        </w:tc>
      </w:tr>
      <w:tr w:rsidR="002E3C27" w:rsidRPr="00521EBB" w14:paraId="5D9DD3DF" w14:textId="77777777" w:rsidTr="001C3606">
        <w:trPr>
          <w:trHeight w:val="109"/>
          <w:jc w:val="center"/>
        </w:trPr>
        <w:tc>
          <w:tcPr>
            <w:tcW w:w="201" w:type="pct"/>
          </w:tcPr>
          <w:p w14:paraId="0EB092CF" w14:textId="77777777" w:rsidR="002E3C27" w:rsidRPr="00521EBB" w:rsidRDefault="002E3C27" w:rsidP="001C3606">
            <w:pPr>
              <w:suppressAutoHyphens/>
              <w:jc w:val="center"/>
              <w:rPr>
                <w:rFonts w:ascii="Arial" w:hAnsi="Arial" w:cs="Arial"/>
                <w:spacing w:val="-3"/>
                <w:sz w:val="18"/>
                <w:szCs w:val="18"/>
              </w:rPr>
            </w:pPr>
            <w:r w:rsidRPr="00521EBB">
              <w:rPr>
                <w:rFonts w:ascii="Arial" w:hAnsi="Arial" w:cs="Arial"/>
                <w:spacing w:val="-3"/>
                <w:sz w:val="18"/>
                <w:szCs w:val="18"/>
              </w:rPr>
              <w:t>2.</w:t>
            </w:r>
          </w:p>
        </w:tc>
        <w:tc>
          <w:tcPr>
            <w:tcW w:w="1351" w:type="pct"/>
          </w:tcPr>
          <w:p w14:paraId="26FCD57C" w14:textId="77777777" w:rsidR="002E3C27" w:rsidRPr="00521EBB" w:rsidRDefault="002E3C27" w:rsidP="001C3606">
            <w:pPr>
              <w:suppressAutoHyphens/>
              <w:rPr>
                <w:rFonts w:ascii="Arial" w:hAnsi="Arial" w:cs="Arial"/>
                <w:spacing w:val="-3"/>
                <w:sz w:val="18"/>
                <w:szCs w:val="18"/>
              </w:rPr>
            </w:pPr>
            <w:r w:rsidRPr="00521EBB">
              <w:rPr>
                <w:rFonts w:ascii="Arial" w:hAnsi="Arial" w:cs="Arial"/>
                <w:bCs/>
                <w:sz w:val="18"/>
                <w:szCs w:val="18"/>
              </w:rPr>
              <w:t xml:space="preserve">Robert L. </w:t>
            </w:r>
            <w:proofErr w:type="spellStart"/>
            <w:r w:rsidRPr="00521EBB">
              <w:rPr>
                <w:rFonts w:ascii="Arial" w:hAnsi="Arial" w:cs="Arial"/>
                <w:bCs/>
                <w:sz w:val="18"/>
                <w:szCs w:val="18"/>
              </w:rPr>
              <w:t>Boylestad</w:t>
            </w:r>
            <w:proofErr w:type="spellEnd"/>
          </w:p>
        </w:tc>
        <w:tc>
          <w:tcPr>
            <w:tcW w:w="147" w:type="pct"/>
          </w:tcPr>
          <w:p w14:paraId="4C96B80F" w14:textId="77777777" w:rsidR="002E3C27" w:rsidRPr="00521EBB" w:rsidRDefault="002E3C27" w:rsidP="001C3606">
            <w:pPr>
              <w:suppressAutoHyphens/>
              <w:jc w:val="center"/>
              <w:rPr>
                <w:rFonts w:ascii="Arial" w:hAnsi="Arial" w:cs="Arial"/>
                <w:spacing w:val="-3"/>
                <w:sz w:val="18"/>
                <w:szCs w:val="18"/>
              </w:rPr>
            </w:pPr>
            <w:r w:rsidRPr="00521EBB">
              <w:rPr>
                <w:rFonts w:ascii="Arial" w:hAnsi="Arial" w:cs="Arial"/>
                <w:spacing w:val="-3"/>
                <w:sz w:val="18"/>
                <w:szCs w:val="18"/>
              </w:rPr>
              <w:t>:</w:t>
            </w:r>
          </w:p>
        </w:tc>
        <w:tc>
          <w:tcPr>
            <w:tcW w:w="3301" w:type="pct"/>
          </w:tcPr>
          <w:p w14:paraId="4D1FF243" w14:textId="77777777" w:rsidR="002E3C27" w:rsidRPr="00521EBB" w:rsidRDefault="002E3C27" w:rsidP="001C3606">
            <w:pPr>
              <w:suppressAutoHyphens/>
              <w:rPr>
                <w:rFonts w:ascii="Arial" w:hAnsi="Arial" w:cs="Arial"/>
                <w:spacing w:val="-3"/>
                <w:sz w:val="18"/>
                <w:szCs w:val="18"/>
              </w:rPr>
            </w:pPr>
            <w:r w:rsidRPr="00521EBB">
              <w:rPr>
                <w:rFonts w:ascii="Arial" w:hAnsi="Arial" w:cs="Arial"/>
                <w:b/>
                <w:bCs/>
                <w:spacing w:val="-3"/>
                <w:sz w:val="18"/>
                <w:szCs w:val="18"/>
              </w:rPr>
              <w:t>Introductory Circuit Analysis,</w:t>
            </w:r>
            <w:r w:rsidRPr="00521EBB">
              <w:rPr>
                <w:rFonts w:ascii="Arial" w:hAnsi="Arial" w:cs="Arial"/>
                <w:i/>
                <w:iCs/>
                <w:spacing w:val="-3"/>
                <w:sz w:val="18"/>
                <w:szCs w:val="18"/>
              </w:rPr>
              <w:t xml:space="preserve"> Pearson</w:t>
            </w:r>
          </w:p>
        </w:tc>
      </w:tr>
    </w:tbl>
    <w:p w14:paraId="0AD6028F" w14:textId="77777777" w:rsidR="002E3C27" w:rsidRPr="00521EBB" w:rsidRDefault="002E3C27" w:rsidP="002E3C27">
      <w:pPr>
        <w:jc w:val="center"/>
        <w:rPr>
          <w:rFonts w:ascii="Arial" w:hAnsi="Arial" w:cs="Arial"/>
          <w:sz w:val="18"/>
          <w:szCs w:val="18"/>
        </w:rPr>
      </w:pPr>
    </w:p>
    <w:p w14:paraId="4F2CD4AE" w14:textId="77777777" w:rsidR="002E3C27" w:rsidRDefault="002E3C27" w:rsidP="002E3C27">
      <w:pPr>
        <w:rPr>
          <w:rFonts w:ascii="Arial" w:hAnsi="Arial" w:cs="Arial"/>
          <w:sz w:val="20"/>
          <w:szCs w:val="20"/>
          <w:highlight w:val="red"/>
        </w:rPr>
      </w:pPr>
    </w:p>
    <w:p w14:paraId="05E801EA" w14:textId="77777777" w:rsidR="002E3C27" w:rsidRDefault="002E3C27" w:rsidP="002E3C27">
      <w:pPr>
        <w:rPr>
          <w:rFonts w:ascii="Arial" w:hAnsi="Arial" w:cs="Arial"/>
          <w:sz w:val="20"/>
          <w:szCs w:val="20"/>
          <w:highlight w:val="red"/>
        </w:rPr>
      </w:pPr>
    </w:p>
    <w:p w14:paraId="309E144C" w14:textId="77777777" w:rsidR="002E3C27" w:rsidRPr="009414A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414AE">
        <w:rPr>
          <w:rFonts w:ascii="Arial" w:hAnsi="Arial" w:cs="Arial"/>
          <w:b/>
          <w:bCs/>
          <w:iCs/>
          <w:sz w:val="18"/>
          <w:szCs w:val="18"/>
        </w:rPr>
        <w:t>CSE1111: Introduction to Computer Systems</w:t>
      </w:r>
    </w:p>
    <w:p w14:paraId="3B7D7A7B" w14:textId="77777777" w:rsidR="002E3C27" w:rsidRPr="009414A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414AE">
        <w:rPr>
          <w:rFonts w:ascii="Arial" w:hAnsi="Arial" w:cs="Arial"/>
          <w:b/>
          <w:bCs/>
          <w:iCs/>
          <w:sz w:val="18"/>
          <w:szCs w:val="18"/>
        </w:rPr>
        <w:t xml:space="preserve">Credits: </w:t>
      </w:r>
      <w:r w:rsidRPr="009414AE">
        <w:rPr>
          <w:rFonts w:ascii="Arial" w:hAnsi="Arial" w:cs="Arial"/>
          <w:iCs/>
          <w:sz w:val="18"/>
          <w:szCs w:val="18"/>
        </w:rPr>
        <w:t xml:space="preserve">2 </w:t>
      </w:r>
      <w:r w:rsidRPr="009414AE">
        <w:rPr>
          <w:rFonts w:ascii="Arial" w:hAnsi="Arial" w:cs="Arial"/>
          <w:b/>
          <w:bCs/>
          <w:iCs/>
          <w:sz w:val="18"/>
          <w:szCs w:val="18"/>
        </w:rPr>
        <w:t xml:space="preserve">Contact Hours: </w:t>
      </w:r>
      <w:r w:rsidRPr="009414AE">
        <w:rPr>
          <w:rFonts w:ascii="Arial" w:hAnsi="Arial" w:cs="Arial"/>
          <w:iCs/>
          <w:sz w:val="18"/>
          <w:szCs w:val="18"/>
        </w:rPr>
        <w:t>26</w:t>
      </w:r>
    </w:p>
    <w:p w14:paraId="57D0967A" w14:textId="77777777" w:rsidR="002E3C27" w:rsidRPr="009414A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414AE">
        <w:rPr>
          <w:rFonts w:ascii="Arial" w:hAnsi="Arial" w:cs="Arial"/>
          <w:b/>
          <w:bCs/>
          <w:iCs/>
          <w:sz w:val="18"/>
          <w:szCs w:val="18"/>
        </w:rPr>
        <w:t xml:space="preserve">Year: </w:t>
      </w:r>
      <w:proofErr w:type="gramStart"/>
      <w:r w:rsidRPr="009414AE">
        <w:rPr>
          <w:rFonts w:ascii="Arial" w:hAnsi="Arial" w:cs="Arial"/>
          <w:iCs/>
          <w:sz w:val="18"/>
          <w:szCs w:val="18"/>
        </w:rPr>
        <w:t>First</w:t>
      </w:r>
      <w:r w:rsidRPr="009414AE">
        <w:rPr>
          <w:rFonts w:ascii="Arial" w:hAnsi="Arial" w:cs="Arial"/>
          <w:b/>
          <w:bCs/>
          <w:iCs/>
          <w:sz w:val="18"/>
          <w:szCs w:val="18"/>
        </w:rPr>
        <w:t xml:space="preserve">  Semester</w:t>
      </w:r>
      <w:proofErr w:type="gramEnd"/>
      <w:r w:rsidRPr="009414AE">
        <w:rPr>
          <w:rFonts w:ascii="Arial" w:hAnsi="Arial" w:cs="Arial"/>
          <w:b/>
          <w:bCs/>
          <w:iCs/>
          <w:sz w:val="18"/>
          <w:szCs w:val="18"/>
        </w:rPr>
        <w:t xml:space="preserve">: </w:t>
      </w:r>
      <w:r w:rsidRPr="009414AE">
        <w:rPr>
          <w:rFonts w:ascii="Arial" w:hAnsi="Arial" w:cs="Arial"/>
          <w:iCs/>
          <w:sz w:val="18"/>
          <w:szCs w:val="18"/>
        </w:rPr>
        <w:t>Odd</w:t>
      </w:r>
    </w:p>
    <w:p w14:paraId="78299F55" w14:textId="77777777" w:rsidR="002E3C27" w:rsidRPr="009414AE" w:rsidRDefault="002E3C27" w:rsidP="002E3C27">
      <w:pPr>
        <w:jc w:val="center"/>
        <w:rPr>
          <w:rFonts w:ascii="Arial" w:hAnsi="Arial" w:cs="Arial"/>
          <w:bCs/>
          <w:sz w:val="18"/>
          <w:szCs w:val="18"/>
        </w:rPr>
      </w:pPr>
    </w:p>
    <w:tbl>
      <w:tblPr>
        <w:tblW w:w="9198" w:type="dxa"/>
        <w:tblLook w:val="04A0" w:firstRow="1" w:lastRow="0" w:firstColumn="1" w:lastColumn="0" w:noHBand="0" w:noVBand="1"/>
      </w:tblPr>
      <w:tblGrid>
        <w:gridCol w:w="1439"/>
        <w:gridCol w:w="7759"/>
      </w:tblGrid>
      <w:tr w:rsidR="002E3C27" w:rsidRPr="009414AE" w14:paraId="7DA3D21D" w14:textId="77777777" w:rsidTr="001C3606">
        <w:tc>
          <w:tcPr>
            <w:tcW w:w="1439" w:type="dxa"/>
          </w:tcPr>
          <w:p w14:paraId="6FD277FD" w14:textId="77777777" w:rsidR="002E3C27" w:rsidRPr="009414AE" w:rsidRDefault="002E3C27" w:rsidP="001C3606">
            <w:pPr>
              <w:jc w:val="both"/>
              <w:rPr>
                <w:rFonts w:ascii="Arial" w:hAnsi="Arial" w:cs="Arial"/>
                <w:b/>
                <w:bCs/>
                <w:sz w:val="18"/>
                <w:szCs w:val="18"/>
              </w:rPr>
            </w:pPr>
            <w:r w:rsidRPr="009414AE">
              <w:rPr>
                <w:rFonts w:ascii="Arial" w:hAnsi="Arial" w:cs="Arial"/>
                <w:b/>
                <w:sz w:val="18"/>
                <w:szCs w:val="18"/>
              </w:rPr>
              <w:t>Prerequisite:</w:t>
            </w:r>
          </w:p>
        </w:tc>
        <w:tc>
          <w:tcPr>
            <w:tcW w:w="7759" w:type="dxa"/>
          </w:tcPr>
          <w:p w14:paraId="78520557" w14:textId="77777777" w:rsidR="002E3C27" w:rsidRPr="009414AE" w:rsidRDefault="002E3C27" w:rsidP="001C3606">
            <w:pPr>
              <w:jc w:val="both"/>
              <w:rPr>
                <w:rFonts w:ascii="Arial" w:hAnsi="Arial" w:cs="Arial"/>
                <w:iCs/>
                <w:sz w:val="18"/>
                <w:szCs w:val="18"/>
              </w:rPr>
            </w:pPr>
            <w:r w:rsidRPr="009414AE">
              <w:rPr>
                <w:rFonts w:ascii="Arial" w:hAnsi="Arial" w:cs="Arial"/>
                <w:iCs/>
                <w:sz w:val="18"/>
                <w:szCs w:val="18"/>
              </w:rPr>
              <w:t>None</w:t>
            </w:r>
          </w:p>
        </w:tc>
      </w:tr>
      <w:tr w:rsidR="002E3C27" w:rsidRPr="009414AE" w14:paraId="49A42BE2" w14:textId="77777777" w:rsidTr="001C3606">
        <w:tc>
          <w:tcPr>
            <w:tcW w:w="1439" w:type="dxa"/>
          </w:tcPr>
          <w:p w14:paraId="10C097F3" w14:textId="77777777" w:rsidR="002E3C27" w:rsidRPr="009414AE" w:rsidRDefault="002E3C27" w:rsidP="001C3606">
            <w:pPr>
              <w:rPr>
                <w:rFonts w:ascii="Arial" w:hAnsi="Arial" w:cs="Arial"/>
                <w:b/>
                <w:sz w:val="18"/>
                <w:szCs w:val="18"/>
              </w:rPr>
            </w:pPr>
            <w:r w:rsidRPr="009414AE">
              <w:rPr>
                <w:rFonts w:ascii="Arial" w:hAnsi="Arial" w:cs="Arial"/>
                <w:b/>
                <w:sz w:val="18"/>
                <w:szCs w:val="18"/>
              </w:rPr>
              <w:t>Course Type</w:t>
            </w:r>
          </w:p>
        </w:tc>
        <w:tc>
          <w:tcPr>
            <w:tcW w:w="7759" w:type="dxa"/>
          </w:tcPr>
          <w:p w14:paraId="47921108" w14:textId="77777777" w:rsidR="002E3C27" w:rsidRPr="009414AE" w:rsidRDefault="00000000" w:rsidP="001C3606">
            <w:pPr>
              <w:rPr>
                <w:rFonts w:ascii="Arial" w:hAnsi="Arial" w:cs="Arial"/>
                <w:iCs/>
                <w:sz w:val="18"/>
                <w:szCs w:val="18"/>
              </w:rPr>
            </w:pPr>
            <w:sdt>
              <w:sdtPr>
                <w:rPr>
                  <w:rFonts w:ascii="Arial" w:hAnsi="Arial" w:cs="Arial"/>
                  <w:iCs/>
                  <w:sz w:val="18"/>
                  <w:szCs w:val="18"/>
                </w:rPr>
                <w:id w:val="-29888840"/>
              </w:sdtPr>
              <w:sdtContent>
                <w:r w:rsidR="002E3C27" w:rsidRPr="009414AE">
                  <w:rPr>
                    <w:rFonts w:ascii="MS Gothic" w:eastAsia="MS Gothic" w:hAnsi="MS Gothic" w:cs="MS Gothic" w:hint="eastAsia"/>
                    <w:iCs/>
                    <w:sz w:val="18"/>
                    <w:szCs w:val="18"/>
                  </w:rPr>
                  <w:t>☒</w:t>
                </w:r>
              </w:sdtContent>
            </w:sdt>
            <w:r w:rsidR="002E3C27" w:rsidRPr="009414AE">
              <w:rPr>
                <w:rFonts w:ascii="Arial" w:hAnsi="Arial" w:cs="Arial"/>
                <w:iCs/>
                <w:sz w:val="18"/>
                <w:szCs w:val="18"/>
              </w:rPr>
              <w:t xml:space="preserve"> Theory         </w:t>
            </w:r>
            <w:sdt>
              <w:sdtPr>
                <w:rPr>
                  <w:rFonts w:ascii="Arial" w:hAnsi="Arial" w:cs="Arial"/>
                  <w:iCs/>
                  <w:sz w:val="18"/>
                  <w:szCs w:val="18"/>
                </w:rPr>
                <w:id w:val="1983956537"/>
              </w:sdtPr>
              <w:sdtContent>
                <w:r w:rsidR="002E3C27" w:rsidRPr="009414AE">
                  <w:rPr>
                    <w:rFonts w:ascii="MS Gothic" w:eastAsia="MS Gothic" w:hAnsi="MS Gothic" w:cs="MS Gothic" w:hint="eastAsia"/>
                    <w:iCs/>
                    <w:sz w:val="18"/>
                    <w:szCs w:val="18"/>
                  </w:rPr>
                  <w:t>☐</w:t>
                </w:r>
              </w:sdtContent>
            </w:sdt>
            <w:r w:rsidR="002E3C27" w:rsidRPr="009414AE">
              <w:rPr>
                <w:rFonts w:ascii="Arial" w:hAnsi="Arial" w:cs="Arial"/>
                <w:iCs/>
                <w:sz w:val="18"/>
                <w:szCs w:val="18"/>
              </w:rPr>
              <w:t xml:space="preserve">  Laboratory work         </w:t>
            </w:r>
            <w:sdt>
              <w:sdtPr>
                <w:rPr>
                  <w:rFonts w:ascii="Arial" w:hAnsi="Arial" w:cs="Arial"/>
                  <w:iCs/>
                  <w:sz w:val="18"/>
                  <w:szCs w:val="18"/>
                </w:rPr>
                <w:id w:val="-476917632"/>
              </w:sdtPr>
              <w:sdtContent>
                <w:r w:rsidR="002E3C27" w:rsidRPr="009414AE">
                  <w:rPr>
                    <w:rFonts w:ascii="MS Gothic" w:eastAsia="MS Gothic" w:hAnsi="MS Gothic" w:cs="MS Gothic" w:hint="eastAsia"/>
                    <w:iCs/>
                    <w:sz w:val="18"/>
                    <w:szCs w:val="18"/>
                  </w:rPr>
                  <w:t>☐</w:t>
                </w:r>
              </w:sdtContent>
            </w:sdt>
            <w:r w:rsidR="002E3C27" w:rsidRPr="009414AE">
              <w:rPr>
                <w:rFonts w:ascii="Arial" w:hAnsi="Arial" w:cs="Arial"/>
                <w:iCs/>
                <w:sz w:val="18"/>
                <w:szCs w:val="18"/>
              </w:rPr>
              <w:t xml:space="preserve">  Project work      </w:t>
            </w:r>
            <w:sdt>
              <w:sdtPr>
                <w:rPr>
                  <w:rFonts w:ascii="Arial" w:hAnsi="Arial" w:cs="Arial"/>
                  <w:iCs/>
                  <w:sz w:val="18"/>
                  <w:szCs w:val="18"/>
                </w:rPr>
                <w:id w:val="755643462"/>
              </w:sdtPr>
              <w:sdtContent>
                <w:r w:rsidR="002E3C27" w:rsidRPr="009414AE">
                  <w:rPr>
                    <w:rFonts w:ascii="MS Gothic" w:eastAsia="MS Gothic" w:hAnsi="MS Gothic" w:cs="MS Gothic" w:hint="eastAsia"/>
                    <w:iCs/>
                    <w:sz w:val="18"/>
                    <w:szCs w:val="18"/>
                  </w:rPr>
                  <w:t>☐</w:t>
                </w:r>
              </w:sdtContent>
            </w:sdt>
            <w:r w:rsidR="002E3C27" w:rsidRPr="009414AE">
              <w:rPr>
                <w:rFonts w:ascii="Arial" w:hAnsi="Arial" w:cs="Arial"/>
                <w:iCs/>
                <w:sz w:val="18"/>
                <w:szCs w:val="18"/>
              </w:rPr>
              <w:t xml:space="preserve">  Viva Voce                    </w:t>
            </w:r>
          </w:p>
        </w:tc>
      </w:tr>
      <w:tr w:rsidR="002E3C27" w:rsidRPr="009414AE" w14:paraId="3DC69ED2" w14:textId="77777777" w:rsidTr="001C3606">
        <w:trPr>
          <w:trHeight w:val="238"/>
        </w:trPr>
        <w:tc>
          <w:tcPr>
            <w:tcW w:w="1439" w:type="dxa"/>
          </w:tcPr>
          <w:p w14:paraId="3A345DFC" w14:textId="77777777" w:rsidR="002E3C27" w:rsidRPr="009414AE" w:rsidRDefault="002E3C27" w:rsidP="001C3606">
            <w:pPr>
              <w:ind w:left="2160" w:hanging="2160"/>
              <w:rPr>
                <w:rFonts w:ascii="Arial" w:hAnsi="Arial" w:cs="Arial"/>
                <w:b/>
                <w:bCs/>
                <w:sz w:val="18"/>
                <w:szCs w:val="18"/>
              </w:rPr>
            </w:pPr>
            <w:r w:rsidRPr="009414AE">
              <w:rPr>
                <w:rFonts w:ascii="Arial" w:hAnsi="Arial" w:cs="Arial"/>
                <w:b/>
                <w:bCs/>
                <w:sz w:val="18"/>
                <w:szCs w:val="18"/>
              </w:rPr>
              <w:t>Motivation</w:t>
            </w:r>
          </w:p>
        </w:tc>
        <w:tc>
          <w:tcPr>
            <w:tcW w:w="7759" w:type="dxa"/>
          </w:tcPr>
          <w:p w14:paraId="06066112" w14:textId="77777777" w:rsidR="002E3C27" w:rsidRPr="009414AE" w:rsidRDefault="002E3C27" w:rsidP="001C3606">
            <w:pPr>
              <w:jc w:val="both"/>
              <w:rPr>
                <w:rFonts w:ascii="Arial" w:hAnsi="Arial" w:cs="Arial"/>
                <w:iCs/>
                <w:sz w:val="18"/>
                <w:szCs w:val="18"/>
              </w:rPr>
            </w:pPr>
            <w:r w:rsidRPr="009414AE">
              <w:rPr>
                <w:rFonts w:ascii="Arial" w:hAnsi="Arial" w:cs="Arial"/>
                <w:iCs/>
                <w:sz w:val="18"/>
                <w:szCs w:val="18"/>
              </w:rPr>
              <w:t>To accrue adequate fundamental knowledge required to build a sound base for studying computer science.</w:t>
            </w:r>
          </w:p>
        </w:tc>
      </w:tr>
      <w:tr w:rsidR="002E3C27" w:rsidRPr="009414AE" w14:paraId="0E03FF54" w14:textId="77777777" w:rsidTr="001C3606">
        <w:trPr>
          <w:trHeight w:val="238"/>
        </w:trPr>
        <w:tc>
          <w:tcPr>
            <w:tcW w:w="9198" w:type="dxa"/>
            <w:gridSpan w:val="2"/>
          </w:tcPr>
          <w:p w14:paraId="07C7A95F" w14:textId="77777777" w:rsidR="002E3C27" w:rsidRPr="009414AE" w:rsidRDefault="002E3C27" w:rsidP="001C3606">
            <w:pPr>
              <w:rPr>
                <w:rFonts w:ascii="Arial" w:hAnsi="Arial" w:cs="Arial"/>
                <w:b/>
                <w:bCs/>
                <w:sz w:val="18"/>
                <w:szCs w:val="18"/>
              </w:rPr>
            </w:pPr>
            <w:r w:rsidRPr="009414AE">
              <w:rPr>
                <w:rFonts w:ascii="Arial" w:hAnsi="Arial" w:cs="Arial"/>
                <w:b/>
                <w:bCs/>
                <w:sz w:val="18"/>
                <w:szCs w:val="18"/>
              </w:rPr>
              <w:t>Course Objective:</w:t>
            </w:r>
          </w:p>
          <w:p w14:paraId="11B95524" w14:textId="77777777" w:rsidR="002E3C27" w:rsidRPr="009414AE" w:rsidRDefault="002E3C27" w:rsidP="001C3606">
            <w:pPr>
              <w:jc w:val="both"/>
              <w:rPr>
                <w:rFonts w:ascii="Arial" w:hAnsi="Arial" w:cs="Arial"/>
                <w:iCs/>
                <w:sz w:val="18"/>
                <w:szCs w:val="18"/>
              </w:rPr>
            </w:pPr>
            <w:r w:rsidRPr="009414AE">
              <w:rPr>
                <w:rFonts w:ascii="Arial" w:hAnsi="Arial" w:cs="Arial"/>
                <w:iCs/>
                <w:sz w:val="18"/>
                <w:szCs w:val="18"/>
              </w:rPr>
              <w:t>In order to study some engineering course, a student must have some clear concept about the fundamental terms and terminologies of that subject. The objective of this course is to be able the student to understand the fundamental terminologies of computer science. They will be trained to construct a workstation computer from scratch. They will be demonstrated the operation of computers and its elements.</w:t>
            </w:r>
          </w:p>
        </w:tc>
      </w:tr>
    </w:tbl>
    <w:p w14:paraId="4A66E44D" w14:textId="77777777" w:rsidR="002E3C27" w:rsidRDefault="002E3C27" w:rsidP="002E3C27">
      <w:pPr>
        <w:rPr>
          <w:rFonts w:ascii="Arial" w:hAnsi="Arial" w:cs="Arial"/>
          <w:sz w:val="18"/>
          <w:szCs w:val="18"/>
        </w:rPr>
      </w:pPr>
    </w:p>
    <w:p w14:paraId="68512CF2" w14:textId="77777777" w:rsidR="002E3C27" w:rsidRPr="009414AE" w:rsidRDefault="002E3C27" w:rsidP="002E3C27">
      <w:pPr>
        <w:rPr>
          <w:rFonts w:ascii="Arial" w:hAnsi="Arial" w:cs="Arial"/>
          <w:sz w:val="18"/>
          <w:szCs w:val="18"/>
        </w:rPr>
      </w:pPr>
      <w:r w:rsidRPr="009414AE">
        <w:rPr>
          <w:rFonts w:ascii="Arial" w:hAnsi="Arial" w:cs="Arial"/>
          <w:b/>
          <w:color w:val="000000" w:themeColor="text1"/>
          <w:sz w:val="18"/>
          <w:szCs w:val="18"/>
        </w:rPr>
        <w:t>Course Outcomes (COs), Program Outcomes (POs) and Assessment:</w:t>
      </w:r>
    </w:p>
    <w:tbl>
      <w:tblPr>
        <w:tblStyle w:val="TableGrid"/>
        <w:tblW w:w="9175" w:type="dxa"/>
        <w:tblLook w:val="04A0" w:firstRow="1" w:lastRow="0" w:firstColumn="1" w:lastColumn="0" w:noHBand="0" w:noVBand="1"/>
      </w:tblPr>
      <w:tblGrid>
        <w:gridCol w:w="646"/>
        <w:gridCol w:w="1872"/>
        <w:gridCol w:w="2247"/>
        <w:gridCol w:w="1051"/>
        <w:gridCol w:w="1747"/>
        <w:gridCol w:w="1612"/>
      </w:tblGrid>
      <w:tr w:rsidR="002E3C27" w:rsidRPr="009414AE" w14:paraId="303E4FD3" w14:textId="77777777" w:rsidTr="001C3606">
        <w:trPr>
          <w:trHeight w:val="877"/>
        </w:trPr>
        <w:tc>
          <w:tcPr>
            <w:tcW w:w="646" w:type="dxa"/>
            <w:vAlign w:val="center"/>
          </w:tcPr>
          <w:p w14:paraId="0D362AFD"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CO No.</w:t>
            </w:r>
          </w:p>
        </w:tc>
        <w:tc>
          <w:tcPr>
            <w:tcW w:w="1872" w:type="dxa"/>
            <w:vAlign w:val="center"/>
          </w:tcPr>
          <w:p w14:paraId="721BF50A"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CO Statement</w:t>
            </w:r>
          </w:p>
        </w:tc>
        <w:tc>
          <w:tcPr>
            <w:tcW w:w="2247" w:type="dxa"/>
            <w:vAlign w:val="center"/>
          </w:tcPr>
          <w:p w14:paraId="35946543"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Corresponding PO</w:t>
            </w:r>
          </w:p>
        </w:tc>
        <w:tc>
          <w:tcPr>
            <w:tcW w:w="1051" w:type="dxa"/>
            <w:vAlign w:val="center"/>
          </w:tcPr>
          <w:p w14:paraId="18FD9315"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Domain / level of learning taxonomy</w:t>
            </w:r>
          </w:p>
        </w:tc>
        <w:tc>
          <w:tcPr>
            <w:tcW w:w="1747" w:type="dxa"/>
            <w:vAlign w:val="center"/>
          </w:tcPr>
          <w:p w14:paraId="53005B01"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Delivery methods and activities</w:t>
            </w:r>
          </w:p>
        </w:tc>
        <w:tc>
          <w:tcPr>
            <w:tcW w:w="1612" w:type="dxa"/>
            <w:vAlign w:val="center"/>
          </w:tcPr>
          <w:p w14:paraId="4FB00F0D"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Assessment tools</w:t>
            </w:r>
          </w:p>
        </w:tc>
      </w:tr>
      <w:tr w:rsidR="002E3C27" w:rsidRPr="009414AE" w14:paraId="2F1EC1A2" w14:textId="77777777" w:rsidTr="001C3606">
        <w:trPr>
          <w:trHeight w:val="1646"/>
        </w:trPr>
        <w:tc>
          <w:tcPr>
            <w:tcW w:w="646" w:type="dxa"/>
            <w:vAlign w:val="center"/>
          </w:tcPr>
          <w:p w14:paraId="61890CEB"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CO1</w:t>
            </w:r>
          </w:p>
        </w:tc>
        <w:tc>
          <w:tcPr>
            <w:tcW w:w="1872" w:type="dxa"/>
            <w:vAlign w:val="center"/>
          </w:tcPr>
          <w:p w14:paraId="61C18735" w14:textId="77777777" w:rsidR="002E3C27" w:rsidRPr="009414AE" w:rsidRDefault="002E3C27" w:rsidP="001C3606">
            <w:pPr>
              <w:pStyle w:val="Default"/>
              <w:jc w:val="center"/>
              <w:rPr>
                <w:color w:val="000000" w:themeColor="text1"/>
                <w:sz w:val="18"/>
                <w:szCs w:val="18"/>
              </w:rPr>
            </w:pPr>
            <w:r w:rsidRPr="006B74BE">
              <w:rPr>
                <w:bCs/>
                <w:color w:val="000000" w:themeColor="text1"/>
                <w:sz w:val="18"/>
                <w:szCs w:val="18"/>
              </w:rPr>
              <w:t>To</w:t>
            </w:r>
            <w:r>
              <w:rPr>
                <w:b/>
                <w:color w:val="000000" w:themeColor="text1"/>
                <w:sz w:val="18"/>
                <w:szCs w:val="18"/>
              </w:rPr>
              <w:t xml:space="preserve"> d</w:t>
            </w:r>
            <w:r w:rsidRPr="009414AE">
              <w:rPr>
                <w:b/>
                <w:color w:val="000000" w:themeColor="text1"/>
                <w:sz w:val="18"/>
                <w:szCs w:val="18"/>
              </w:rPr>
              <w:t>emonstrate</w:t>
            </w:r>
            <w:r w:rsidRPr="009414AE">
              <w:rPr>
                <w:color w:val="000000" w:themeColor="text1"/>
                <w:sz w:val="18"/>
                <w:szCs w:val="18"/>
              </w:rPr>
              <w:t xml:space="preserve"> the fundamental concepts of computers with the present level of knowledge of the students.</w:t>
            </w:r>
          </w:p>
          <w:p w14:paraId="586CF569" w14:textId="77777777" w:rsidR="002E3C27" w:rsidRPr="009414AE" w:rsidRDefault="002E3C27" w:rsidP="001C3606">
            <w:pPr>
              <w:pStyle w:val="ListParagraph"/>
              <w:spacing w:after="0" w:line="240" w:lineRule="auto"/>
              <w:ind w:left="-18"/>
              <w:jc w:val="center"/>
              <w:rPr>
                <w:rFonts w:ascii="Arial" w:hAnsi="Arial" w:cs="Arial"/>
                <w:color w:val="000000" w:themeColor="text1"/>
                <w:sz w:val="18"/>
                <w:szCs w:val="18"/>
              </w:rPr>
            </w:pPr>
          </w:p>
        </w:tc>
        <w:tc>
          <w:tcPr>
            <w:tcW w:w="2247" w:type="dxa"/>
            <w:vAlign w:val="center"/>
          </w:tcPr>
          <w:p w14:paraId="670FB255"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Engineering knowledge</w:t>
            </w:r>
          </w:p>
          <w:p w14:paraId="60394403" w14:textId="77777777" w:rsidR="002E3C27" w:rsidRPr="009414AE" w:rsidRDefault="002E3C27" w:rsidP="001C3606">
            <w:pPr>
              <w:pStyle w:val="ListParagraph"/>
              <w:spacing w:after="0" w:line="240" w:lineRule="auto"/>
              <w:ind w:left="0"/>
              <w:jc w:val="center"/>
              <w:rPr>
                <w:rFonts w:ascii="Arial" w:hAnsi="Arial" w:cs="Arial"/>
                <w:color w:val="000000" w:themeColor="text1"/>
                <w:sz w:val="18"/>
                <w:szCs w:val="18"/>
              </w:rPr>
            </w:pPr>
            <w:r w:rsidRPr="009414AE">
              <w:rPr>
                <w:rFonts w:ascii="Arial" w:hAnsi="Arial" w:cs="Arial"/>
                <w:color w:val="000000" w:themeColor="text1"/>
                <w:sz w:val="18"/>
                <w:szCs w:val="18"/>
              </w:rPr>
              <w:t>(PO1)</w:t>
            </w:r>
          </w:p>
        </w:tc>
        <w:tc>
          <w:tcPr>
            <w:tcW w:w="1051" w:type="dxa"/>
            <w:vAlign w:val="center"/>
          </w:tcPr>
          <w:p w14:paraId="0FF31ED4"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Cognitive domain – level 5</w:t>
            </w:r>
          </w:p>
        </w:tc>
        <w:tc>
          <w:tcPr>
            <w:tcW w:w="1747" w:type="dxa"/>
            <w:vAlign w:val="center"/>
          </w:tcPr>
          <w:p w14:paraId="7CF26887"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1547293"/>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Lecture Note</w:t>
            </w:r>
          </w:p>
          <w:p w14:paraId="7AA1081D"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9414352"/>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Text Book</w:t>
            </w:r>
          </w:p>
          <w:p w14:paraId="0EC13128"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44563"/>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Audio/Video</w:t>
            </w:r>
          </w:p>
          <w:p w14:paraId="24877F4F"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9313320"/>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Web Material</w:t>
            </w:r>
          </w:p>
          <w:p w14:paraId="7D2BC0E1"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6116666"/>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Journal paper</w:t>
            </w:r>
          </w:p>
        </w:tc>
        <w:tc>
          <w:tcPr>
            <w:tcW w:w="1612" w:type="dxa"/>
            <w:vAlign w:val="center"/>
          </w:tcPr>
          <w:p w14:paraId="12936703"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3190665"/>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Class Test</w:t>
            </w:r>
          </w:p>
          <w:p w14:paraId="3BE38787"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7303352"/>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Final Exam</w:t>
            </w:r>
          </w:p>
          <w:p w14:paraId="22D30AAE"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2494239"/>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Assignment </w:t>
            </w:r>
          </w:p>
          <w:p w14:paraId="154D7760"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5787775"/>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Participation</w:t>
            </w:r>
          </w:p>
          <w:p w14:paraId="57E96043" w14:textId="77777777" w:rsidR="002E3C27" w:rsidRPr="009414AE"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76107884"/>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Presentation</w:t>
            </w:r>
          </w:p>
        </w:tc>
      </w:tr>
      <w:tr w:rsidR="002E3C27" w:rsidRPr="009414AE" w14:paraId="6C2427D9" w14:textId="77777777" w:rsidTr="001C3606">
        <w:trPr>
          <w:trHeight w:val="1583"/>
        </w:trPr>
        <w:tc>
          <w:tcPr>
            <w:tcW w:w="646" w:type="dxa"/>
            <w:vAlign w:val="center"/>
          </w:tcPr>
          <w:p w14:paraId="49F72EC8"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lastRenderedPageBreak/>
              <w:t>CO2</w:t>
            </w:r>
          </w:p>
        </w:tc>
        <w:tc>
          <w:tcPr>
            <w:tcW w:w="1872" w:type="dxa"/>
            <w:vAlign w:val="center"/>
          </w:tcPr>
          <w:p w14:paraId="2ACA7AB6" w14:textId="77777777" w:rsidR="002E3C27" w:rsidRPr="009414AE" w:rsidRDefault="002E3C27" w:rsidP="001C3606">
            <w:pPr>
              <w:pStyle w:val="ListParagraph"/>
              <w:spacing w:after="0" w:line="240" w:lineRule="auto"/>
              <w:ind w:left="-18"/>
              <w:jc w:val="center"/>
              <w:rPr>
                <w:rFonts w:ascii="Arial" w:hAnsi="Arial" w:cs="Arial"/>
                <w:color w:val="000000" w:themeColor="text1"/>
                <w:sz w:val="18"/>
                <w:szCs w:val="18"/>
              </w:rPr>
            </w:pPr>
            <w:r w:rsidRPr="006B74BE">
              <w:rPr>
                <w:rFonts w:ascii="Arial" w:eastAsia="Times New Roman" w:hAnsi="Arial" w:cs="Arial"/>
                <w:bCs/>
                <w:color w:val="000000" w:themeColor="text1"/>
                <w:sz w:val="18"/>
                <w:szCs w:val="18"/>
              </w:rPr>
              <w:t>To</w:t>
            </w:r>
            <w:r>
              <w:rPr>
                <w:rFonts w:ascii="Arial" w:eastAsia="Times New Roman" w:hAnsi="Arial" w:cs="Arial"/>
                <w:b/>
                <w:color w:val="000000" w:themeColor="text1"/>
                <w:sz w:val="18"/>
                <w:szCs w:val="18"/>
              </w:rPr>
              <w:t xml:space="preserve"> e</w:t>
            </w:r>
            <w:r w:rsidRPr="009414AE">
              <w:rPr>
                <w:rFonts w:ascii="Arial" w:eastAsia="Times New Roman" w:hAnsi="Arial" w:cs="Arial"/>
                <w:b/>
                <w:color w:val="000000" w:themeColor="text1"/>
                <w:sz w:val="18"/>
                <w:szCs w:val="18"/>
              </w:rPr>
              <w:t>xplain</w:t>
            </w:r>
            <w:r w:rsidRPr="009414AE">
              <w:rPr>
                <w:rFonts w:ascii="Arial" w:eastAsia="Times New Roman" w:hAnsi="Arial" w:cs="Arial"/>
                <w:color w:val="000000" w:themeColor="text1"/>
                <w:sz w:val="18"/>
                <w:szCs w:val="18"/>
              </w:rPr>
              <w:t xml:space="preserve"> basic functions of CPU and Peripherals</w:t>
            </w:r>
          </w:p>
        </w:tc>
        <w:tc>
          <w:tcPr>
            <w:tcW w:w="2247" w:type="dxa"/>
            <w:vAlign w:val="center"/>
          </w:tcPr>
          <w:p w14:paraId="34D2599B" w14:textId="77777777" w:rsidR="002E3C27" w:rsidRPr="009414AE" w:rsidRDefault="002E3C27" w:rsidP="001C3606">
            <w:pPr>
              <w:pStyle w:val="ListParagraph"/>
              <w:spacing w:after="0" w:line="240" w:lineRule="auto"/>
              <w:ind w:left="0"/>
              <w:jc w:val="center"/>
              <w:rPr>
                <w:rFonts w:ascii="Arial" w:hAnsi="Arial" w:cs="Arial"/>
                <w:b/>
                <w:bCs/>
                <w:color w:val="000000" w:themeColor="text1"/>
                <w:sz w:val="18"/>
                <w:szCs w:val="18"/>
              </w:rPr>
            </w:pPr>
            <w:r w:rsidRPr="009414AE">
              <w:rPr>
                <w:rFonts w:ascii="Arial" w:hAnsi="Arial" w:cs="Arial"/>
                <w:b/>
                <w:bCs/>
                <w:color w:val="000000" w:themeColor="text1"/>
                <w:sz w:val="18"/>
                <w:szCs w:val="18"/>
              </w:rPr>
              <w:t>Engineering knowledge</w:t>
            </w:r>
          </w:p>
          <w:p w14:paraId="04C45FB6" w14:textId="77777777" w:rsidR="002E3C27" w:rsidRPr="009414AE" w:rsidRDefault="002E3C27" w:rsidP="001C3606">
            <w:pPr>
              <w:pStyle w:val="ListParagraph"/>
              <w:spacing w:after="0" w:line="240" w:lineRule="auto"/>
              <w:ind w:left="0"/>
              <w:jc w:val="center"/>
              <w:rPr>
                <w:rFonts w:ascii="Arial" w:hAnsi="Arial" w:cs="Arial"/>
                <w:color w:val="000000" w:themeColor="text1"/>
                <w:sz w:val="18"/>
                <w:szCs w:val="18"/>
              </w:rPr>
            </w:pPr>
            <w:r w:rsidRPr="009414AE">
              <w:rPr>
                <w:rFonts w:ascii="Arial" w:hAnsi="Arial" w:cs="Arial"/>
                <w:color w:val="000000" w:themeColor="text1"/>
                <w:sz w:val="18"/>
                <w:szCs w:val="18"/>
              </w:rPr>
              <w:t>(PO1)</w:t>
            </w:r>
          </w:p>
        </w:tc>
        <w:tc>
          <w:tcPr>
            <w:tcW w:w="1051" w:type="dxa"/>
            <w:vAlign w:val="center"/>
          </w:tcPr>
          <w:p w14:paraId="7C9878C5"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Cognitive domain – level 5</w:t>
            </w:r>
          </w:p>
        </w:tc>
        <w:tc>
          <w:tcPr>
            <w:tcW w:w="1747" w:type="dxa"/>
            <w:vAlign w:val="center"/>
          </w:tcPr>
          <w:p w14:paraId="005E0B7E"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3084979"/>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Lecture Note</w:t>
            </w:r>
          </w:p>
          <w:p w14:paraId="32EB7FDF"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7793030"/>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Text Book</w:t>
            </w:r>
          </w:p>
          <w:p w14:paraId="0F95501A"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4021824"/>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Audio/Video</w:t>
            </w:r>
          </w:p>
          <w:p w14:paraId="6E2EBF3F"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9764109"/>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Web Material</w:t>
            </w:r>
          </w:p>
          <w:p w14:paraId="126BD0DF" w14:textId="77777777" w:rsidR="002E3C27" w:rsidRPr="009414AE"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134710919"/>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Journal paper</w:t>
            </w:r>
          </w:p>
        </w:tc>
        <w:tc>
          <w:tcPr>
            <w:tcW w:w="1612" w:type="dxa"/>
            <w:vAlign w:val="center"/>
          </w:tcPr>
          <w:p w14:paraId="4D38AD96"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0073448"/>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Class Test</w:t>
            </w:r>
          </w:p>
          <w:p w14:paraId="126844A3"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4808138"/>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Final Exam</w:t>
            </w:r>
          </w:p>
          <w:p w14:paraId="451DDF55"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8094310"/>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Assignment </w:t>
            </w:r>
          </w:p>
          <w:p w14:paraId="260D899C"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0073034"/>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Participation</w:t>
            </w:r>
          </w:p>
          <w:p w14:paraId="7064F551"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5372878"/>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Presentation</w:t>
            </w:r>
          </w:p>
        </w:tc>
      </w:tr>
      <w:tr w:rsidR="002E3C27" w:rsidRPr="009414AE" w14:paraId="3140501C" w14:textId="77777777" w:rsidTr="001C3606">
        <w:trPr>
          <w:trHeight w:val="1700"/>
        </w:trPr>
        <w:tc>
          <w:tcPr>
            <w:tcW w:w="646" w:type="dxa"/>
            <w:vAlign w:val="center"/>
          </w:tcPr>
          <w:p w14:paraId="4219A0C0"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CO3</w:t>
            </w:r>
          </w:p>
        </w:tc>
        <w:tc>
          <w:tcPr>
            <w:tcW w:w="1872" w:type="dxa"/>
            <w:vAlign w:val="center"/>
          </w:tcPr>
          <w:p w14:paraId="6C38B565" w14:textId="77777777" w:rsidR="002E3C27" w:rsidRPr="009414AE" w:rsidRDefault="002E3C27" w:rsidP="001C3606">
            <w:pPr>
              <w:pStyle w:val="Default"/>
              <w:jc w:val="center"/>
              <w:rPr>
                <w:b/>
                <w:color w:val="000000" w:themeColor="text1"/>
                <w:sz w:val="18"/>
                <w:szCs w:val="18"/>
              </w:rPr>
            </w:pPr>
            <w:r w:rsidRPr="006B74BE">
              <w:rPr>
                <w:bCs/>
                <w:color w:val="000000" w:themeColor="text1"/>
                <w:sz w:val="18"/>
                <w:szCs w:val="18"/>
              </w:rPr>
              <w:t>To</w:t>
            </w:r>
            <w:r>
              <w:rPr>
                <w:b/>
                <w:color w:val="000000" w:themeColor="text1"/>
                <w:sz w:val="18"/>
                <w:szCs w:val="18"/>
              </w:rPr>
              <w:t xml:space="preserve"> </w:t>
            </w:r>
            <w:r w:rsidRPr="009414AE">
              <w:rPr>
                <w:b/>
                <w:color w:val="000000" w:themeColor="text1"/>
                <w:sz w:val="18"/>
                <w:szCs w:val="18"/>
              </w:rPr>
              <w:t>Describe</w:t>
            </w:r>
          </w:p>
          <w:p w14:paraId="5693E71D" w14:textId="77777777" w:rsidR="002E3C27" w:rsidRPr="009414AE" w:rsidRDefault="002E3C27" w:rsidP="001C3606">
            <w:pPr>
              <w:jc w:val="center"/>
              <w:rPr>
                <w:rFonts w:ascii="Arial" w:hAnsi="Arial" w:cs="Arial"/>
                <w:color w:val="000000" w:themeColor="text1"/>
                <w:sz w:val="18"/>
                <w:szCs w:val="18"/>
              </w:rPr>
            </w:pPr>
            <w:r w:rsidRPr="009414AE">
              <w:rPr>
                <w:rFonts w:ascii="Arial" w:hAnsi="Arial" w:cs="Arial"/>
                <w:color w:val="000000" w:themeColor="text1"/>
                <w:sz w:val="18"/>
                <w:szCs w:val="18"/>
              </w:rPr>
              <w:t>Operating systems, networking and internet.</w:t>
            </w:r>
          </w:p>
        </w:tc>
        <w:tc>
          <w:tcPr>
            <w:tcW w:w="2247" w:type="dxa"/>
            <w:vAlign w:val="center"/>
          </w:tcPr>
          <w:p w14:paraId="03163475" w14:textId="77777777" w:rsidR="002E3C27" w:rsidRPr="009414AE" w:rsidRDefault="002E3C27" w:rsidP="001C3606">
            <w:pPr>
              <w:pStyle w:val="ListParagraph"/>
              <w:spacing w:after="0" w:line="240" w:lineRule="auto"/>
              <w:ind w:left="0"/>
              <w:jc w:val="center"/>
              <w:rPr>
                <w:rFonts w:ascii="Arial" w:hAnsi="Arial" w:cs="Arial"/>
                <w:color w:val="000000" w:themeColor="text1"/>
                <w:sz w:val="18"/>
                <w:szCs w:val="18"/>
              </w:rPr>
            </w:pPr>
            <w:r w:rsidRPr="009414AE">
              <w:rPr>
                <w:rFonts w:ascii="Arial" w:hAnsi="Arial" w:cs="Arial"/>
                <w:b/>
                <w:bCs/>
                <w:color w:val="000000" w:themeColor="text1"/>
                <w:sz w:val="18"/>
                <w:szCs w:val="18"/>
              </w:rPr>
              <w:t>Engineering knowledge</w:t>
            </w:r>
            <w:r w:rsidRPr="009414AE">
              <w:rPr>
                <w:rFonts w:ascii="Arial" w:hAnsi="Arial" w:cs="Arial"/>
                <w:color w:val="000000" w:themeColor="text1"/>
                <w:sz w:val="18"/>
                <w:szCs w:val="18"/>
              </w:rPr>
              <w:t xml:space="preserve"> (PO1)</w:t>
            </w:r>
          </w:p>
        </w:tc>
        <w:tc>
          <w:tcPr>
            <w:tcW w:w="1051" w:type="dxa"/>
            <w:vAlign w:val="center"/>
          </w:tcPr>
          <w:p w14:paraId="05E715B8" w14:textId="77777777" w:rsidR="002E3C27" w:rsidRPr="009414AE"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Cognitive domain – level 5</w:t>
            </w:r>
          </w:p>
        </w:tc>
        <w:tc>
          <w:tcPr>
            <w:tcW w:w="1747" w:type="dxa"/>
            <w:vAlign w:val="center"/>
          </w:tcPr>
          <w:p w14:paraId="0D38E394"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8548702"/>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Lecture Note</w:t>
            </w:r>
          </w:p>
          <w:p w14:paraId="5A7F63EB"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8851774"/>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Text Book</w:t>
            </w:r>
          </w:p>
          <w:p w14:paraId="64292409"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4782449"/>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Audio/Video</w:t>
            </w:r>
          </w:p>
          <w:p w14:paraId="19585546"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9510163"/>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Web Material</w:t>
            </w:r>
          </w:p>
          <w:p w14:paraId="6CCC1666" w14:textId="77777777" w:rsidR="002E3C27" w:rsidRPr="009414AE"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930238482"/>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Journal paper</w:t>
            </w:r>
          </w:p>
        </w:tc>
        <w:tc>
          <w:tcPr>
            <w:tcW w:w="1612" w:type="dxa"/>
            <w:vAlign w:val="center"/>
          </w:tcPr>
          <w:p w14:paraId="6C843B31"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0202580"/>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Class Test</w:t>
            </w:r>
          </w:p>
          <w:p w14:paraId="27DFB59F"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6801212"/>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Final Exam</w:t>
            </w:r>
          </w:p>
          <w:p w14:paraId="4C47611D"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979553"/>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Assignment </w:t>
            </w:r>
          </w:p>
          <w:p w14:paraId="696572E5" w14:textId="77777777" w:rsidR="002E3C27" w:rsidRPr="009414AE"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4371459"/>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Participation</w:t>
            </w:r>
          </w:p>
          <w:p w14:paraId="73F5A177" w14:textId="77777777" w:rsidR="002E3C27" w:rsidRPr="009414AE"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23729392"/>
              </w:sdtPr>
              <w:sdtContent>
                <w:r w:rsidR="002E3C27" w:rsidRPr="009414AE">
                  <w:rPr>
                    <w:rFonts w:ascii="MS Gothic" w:eastAsia="MS Gothic" w:hAnsi="MS Gothic" w:cs="MS Gothic" w:hint="eastAsia"/>
                    <w:color w:val="000000" w:themeColor="text1"/>
                    <w:sz w:val="18"/>
                    <w:szCs w:val="18"/>
                  </w:rPr>
                  <w:t>☒</w:t>
                </w:r>
              </w:sdtContent>
            </w:sdt>
            <w:r w:rsidR="002E3C27" w:rsidRPr="009414AE">
              <w:rPr>
                <w:rFonts w:ascii="Arial" w:hAnsi="Arial" w:cs="Arial"/>
                <w:color w:val="000000" w:themeColor="text1"/>
                <w:sz w:val="18"/>
                <w:szCs w:val="18"/>
              </w:rPr>
              <w:t xml:space="preserve">  Presentation</w:t>
            </w:r>
          </w:p>
        </w:tc>
      </w:tr>
    </w:tbl>
    <w:p w14:paraId="0B4E2202" w14:textId="77777777" w:rsidR="002E3C27" w:rsidRDefault="002E3C27" w:rsidP="002E3C27"/>
    <w:tbl>
      <w:tblPr>
        <w:tblW w:w="9201" w:type="dxa"/>
        <w:tblLook w:val="04A0" w:firstRow="1" w:lastRow="0" w:firstColumn="1" w:lastColumn="0" w:noHBand="0" w:noVBand="1"/>
      </w:tblPr>
      <w:tblGrid>
        <w:gridCol w:w="9201"/>
      </w:tblGrid>
      <w:tr w:rsidR="002E3C27" w:rsidRPr="009414AE" w14:paraId="254140E6" w14:textId="77777777" w:rsidTr="001C3606">
        <w:trPr>
          <w:trHeight w:val="238"/>
        </w:trPr>
        <w:tc>
          <w:tcPr>
            <w:tcW w:w="9201" w:type="dxa"/>
          </w:tcPr>
          <w:p w14:paraId="4F7B666A" w14:textId="77777777" w:rsidR="002E3C27" w:rsidRPr="009414AE" w:rsidRDefault="002E3C27" w:rsidP="001C3606">
            <w:pPr>
              <w:rPr>
                <w:rFonts w:ascii="Arial" w:hAnsi="Arial" w:cs="Arial"/>
                <w:b/>
                <w:color w:val="000000" w:themeColor="text1"/>
                <w:sz w:val="18"/>
                <w:szCs w:val="18"/>
              </w:rPr>
            </w:pPr>
            <w:r w:rsidRPr="009414AE">
              <w:rPr>
                <w:rFonts w:ascii="Arial" w:hAnsi="Arial" w:cs="Arial"/>
                <w:b/>
                <w:color w:val="000000" w:themeColor="text1"/>
                <w:sz w:val="18"/>
                <w:szCs w:val="18"/>
              </w:rPr>
              <w:t>Assessment and Marks Distribution:</w:t>
            </w:r>
          </w:p>
          <w:p w14:paraId="4C14D97B" w14:textId="77777777" w:rsidR="002E3C27" w:rsidRPr="009414AE" w:rsidRDefault="002E3C27" w:rsidP="001C3606">
            <w:pPr>
              <w:rPr>
                <w:rFonts w:ascii="Arial" w:hAnsi="Arial" w:cs="Arial"/>
                <w:bCs/>
                <w:color w:val="000000" w:themeColor="text1"/>
                <w:sz w:val="18"/>
                <w:szCs w:val="18"/>
              </w:rPr>
            </w:pPr>
            <w:r w:rsidRPr="009414AE">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56E82FE1" w14:textId="77777777" w:rsidR="002E3C27" w:rsidRPr="009414AE" w:rsidRDefault="002E3C27" w:rsidP="001C3606">
            <w:pPr>
              <w:rPr>
                <w:rFonts w:ascii="Arial" w:hAnsi="Arial" w:cs="Arial"/>
                <w:bCs/>
                <w:color w:val="000000" w:themeColor="text1"/>
                <w:sz w:val="18"/>
                <w:szCs w:val="18"/>
              </w:rPr>
            </w:pPr>
            <w:r w:rsidRPr="009414AE">
              <w:rPr>
                <w:rFonts w:ascii="Arial" w:hAnsi="Arial" w:cs="Arial"/>
                <w:bCs/>
                <w:color w:val="000000" w:themeColor="text1"/>
                <w:sz w:val="18"/>
                <w:szCs w:val="18"/>
              </w:rPr>
              <w:t xml:space="preserve"> </w:t>
            </w:r>
            <w:r w:rsidRPr="009414AE">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9414AE">
              <w:rPr>
                <w:rFonts w:ascii="Arial" w:hAnsi="Arial" w:cs="Arial"/>
                <w:bCs/>
                <w:color w:val="000000" w:themeColor="text1"/>
                <w:sz w:val="18"/>
                <w:szCs w:val="18"/>
              </w:rPr>
              <w:t>%)</w:t>
            </w:r>
          </w:p>
          <w:p w14:paraId="2481AFAB" w14:textId="77777777" w:rsidR="002E3C27" w:rsidRPr="009414AE" w:rsidRDefault="002E3C27" w:rsidP="001C3606">
            <w:pPr>
              <w:rPr>
                <w:rFonts w:ascii="Arial" w:hAnsi="Arial" w:cs="Arial"/>
                <w:bCs/>
                <w:color w:val="000000" w:themeColor="text1"/>
                <w:sz w:val="18"/>
                <w:szCs w:val="18"/>
              </w:rPr>
            </w:pPr>
            <w:r w:rsidRPr="009414AE">
              <w:rPr>
                <w:rFonts w:ascii="Arial" w:hAnsi="Arial" w:cs="Arial"/>
                <w:bCs/>
                <w:color w:val="000000" w:themeColor="text1"/>
                <w:sz w:val="18"/>
                <w:szCs w:val="18"/>
              </w:rPr>
              <w:t xml:space="preserve"> </w:t>
            </w:r>
            <w:r w:rsidRPr="009414AE">
              <w:rPr>
                <w:rFonts w:ascii="Arial" w:hAnsi="Arial" w:cs="Arial"/>
                <w:bCs/>
                <w:color w:val="000000" w:themeColor="text1"/>
                <w:sz w:val="18"/>
                <w:szCs w:val="18"/>
              </w:rPr>
              <w:tab/>
              <w:t>A co</w:t>
            </w:r>
            <w:r>
              <w:rPr>
                <w:rFonts w:ascii="Arial" w:hAnsi="Arial" w:cs="Arial"/>
                <w:bCs/>
                <w:color w:val="000000" w:themeColor="text1"/>
                <w:sz w:val="18"/>
                <w:szCs w:val="18"/>
              </w:rPr>
              <w:t>mprehensive final exam (8</w:t>
            </w:r>
            <w:r w:rsidRPr="009414AE">
              <w:rPr>
                <w:rFonts w:ascii="Arial" w:hAnsi="Arial" w:cs="Arial"/>
                <w:bCs/>
                <w:color w:val="000000" w:themeColor="text1"/>
                <w:sz w:val="18"/>
                <w:szCs w:val="18"/>
              </w:rPr>
              <w:t xml:space="preserve">0%), Total Time: 3 hours. </w:t>
            </w:r>
          </w:p>
          <w:p w14:paraId="1E3D004D" w14:textId="77777777" w:rsidR="002E3C27" w:rsidRPr="009414AE" w:rsidRDefault="002E3C27" w:rsidP="001C3606">
            <w:pPr>
              <w:spacing w:after="160" w:line="259" w:lineRule="auto"/>
              <w:rPr>
                <w:rFonts w:ascii="Arial" w:hAnsi="Arial" w:cs="Arial"/>
                <w:iCs/>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9414AE">
              <w:rPr>
                <w:rFonts w:ascii="Arial" w:hAnsi="Arial" w:cs="Arial"/>
                <w:bCs/>
                <w:color w:val="000000" w:themeColor="text1"/>
                <w:sz w:val="18"/>
                <w:szCs w:val="18"/>
              </w:rPr>
              <w:t>%).</w:t>
            </w:r>
          </w:p>
        </w:tc>
      </w:tr>
      <w:tr w:rsidR="002E3C27" w:rsidRPr="009414AE" w14:paraId="1297BC9A" w14:textId="77777777" w:rsidTr="001C3606">
        <w:trPr>
          <w:trHeight w:val="238"/>
        </w:trPr>
        <w:tc>
          <w:tcPr>
            <w:tcW w:w="9201" w:type="dxa"/>
          </w:tcPr>
          <w:p w14:paraId="53637080" w14:textId="77777777" w:rsidR="002E3C27" w:rsidRPr="009414AE" w:rsidRDefault="002E3C27" w:rsidP="001C3606">
            <w:pPr>
              <w:spacing w:after="120"/>
              <w:jc w:val="both"/>
              <w:rPr>
                <w:rFonts w:ascii="Arial" w:hAnsi="Arial" w:cs="Arial"/>
                <w:b/>
                <w:iCs/>
                <w:sz w:val="18"/>
                <w:szCs w:val="18"/>
              </w:rPr>
            </w:pPr>
            <w:r w:rsidRPr="009414AE">
              <w:rPr>
                <w:rFonts w:ascii="Arial" w:hAnsi="Arial" w:cs="Arial"/>
                <w:b/>
                <w:iCs/>
                <w:sz w:val="18"/>
                <w:szCs w:val="18"/>
              </w:rPr>
              <w:t xml:space="preserve">Course Contents: </w:t>
            </w:r>
          </w:p>
          <w:p w14:paraId="28DFBA24" w14:textId="77777777" w:rsidR="002E3C27" w:rsidRPr="009414AE" w:rsidRDefault="002E3C27" w:rsidP="001C3606">
            <w:pPr>
              <w:spacing w:after="120"/>
              <w:jc w:val="both"/>
              <w:rPr>
                <w:rFonts w:ascii="Arial" w:hAnsi="Arial" w:cs="Arial"/>
                <w:iCs/>
                <w:sz w:val="18"/>
                <w:szCs w:val="18"/>
              </w:rPr>
            </w:pPr>
            <w:r w:rsidRPr="009414AE">
              <w:rPr>
                <w:rFonts w:ascii="Arial" w:hAnsi="Arial" w:cs="Arial"/>
                <w:iCs/>
                <w:sz w:val="18"/>
                <w:szCs w:val="18"/>
              </w:rPr>
              <w:t>Computer Basics: Introduction to Studying Computers, History and development of Computers, Generation of Computers, Types of Computers, Characteristics of Computer, Modern Digital Devices.</w:t>
            </w:r>
          </w:p>
          <w:p w14:paraId="29F4B02D" w14:textId="77777777" w:rsidR="002E3C27" w:rsidRPr="009414AE" w:rsidRDefault="002E3C27" w:rsidP="001C3606">
            <w:pPr>
              <w:spacing w:after="120"/>
              <w:jc w:val="both"/>
              <w:rPr>
                <w:rFonts w:ascii="Arial" w:hAnsi="Arial" w:cs="Arial"/>
                <w:iCs/>
                <w:sz w:val="18"/>
                <w:szCs w:val="18"/>
              </w:rPr>
            </w:pPr>
            <w:r w:rsidRPr="009414AE">
              <w:rPr>
                <w:rFonts w:ascii="Arial" w:hAnsi="Arial" w:cs="Arial"/>
                <w:iCs/>
                <w:sz w:val="18"/>
                <w:szCs w:val="18"/>
              </w:rPr>
              <w:t xml:space="preserve">Computer Hardware and Peripherals: Basic Units of Computer Hardware, Internal structure of CPU and multi-core CPU, Functions of RAM, ROM and Cache memory, Basic functional mechanism of HDD, CD-ROM, SSD, Different types of Monitors, Projector, Printers, Scanner, Typical Computer specifications. </w:t>
            </w:r>
          </w:p>
          <w:p w14:paraId="2B17718F" w14:textId="77777777" w:rsidR="002E3C27" w:rsidRPr="009414AE" w:rsidRDefault="002E3C27" w:rsidP="001C3606">
            <w:pPr>
              <w:spacing w:after="120"/>
              <w:jc w:val="both"/>
              <w:rPr>
                <w:rFonts w:ascii="Arial" w:hAnsi="Arial" w:cs="Arial"/>
                <w:iCs/>
                <w:sz w:val="18"/>
                <w:szCs w:val="18"/>
              </w:rPr>
            </w:pPr>
            <w:r w:rsidRPr="009414AE">
              <w:rPr>
                <w:rFonts w:ascii="Arial" w:hAnsi="Arial" w:cs="Arial"/>
                <w:iCs/>
                <w:sz w:val="18"/>
                <w:szCs w:val="18"/>
              </w:rPr>
              <w:t xml:space="preserve">Software: Classifications, System software, Operating system concepts and importance, components and basic functions of DOS, Windows, Mac, Linux, Android and </w:t>
            </w:r>
            <w:proofErr w:type="spellStart"/>
            <w:r w:rsidRPr="009414AE">
              <w:rPr>
                <w:rFonts w:ascii="Arial" w:hAnsi="Arial" w:cs="Arial"/>
                <w:iCs/>
                <w:sz w:val="18"/>
                <w:szCs w:val="18"/>
              </w:rPr>
              <w:t>iOs</w:t>
            </w:r>
            <w:proofErr w:type="spellEnd"/>
            <w:r w:rsidRPr="009414AE">
              <w:rPr>
                <w:rFonts w:ascii="Arial" w:hAnsi="Arial" w:cs="Arial"/>
                <w:iCs/>
                <w:sz w:val="18"/>
                <w:szCs w:val="18"/>
              </w:rPr>
              <w:t xml:space="preserve"> operating system, Application software’s and Utility programs, Malware.</w:t>
            </w:r>
          </w:p>
          <w:p w14:paraId="3D6C522B" w14:textId="77777777" w:rsidR="002E3C27" w:rsidRPr="009414AE" w:rsidRDefault="002E3C27" w:rsidP="001C3606">
            <w:pPr>
              <w:spacing w:after="120"/>
              <w:jc w:val="both"/>
              <w:rPr>
                <w:rFonts w:ascii="Arial" w:hAnsi="Arial" w:cs="Arial"/>
                <w:iCs/>
                <w:sz w:val="18"/>
                <w:szCs w:val="18"/>
              </w:rPr>
            </w:pPr>
            <w:r w:rsidRPr="009414AE">
              <w:rPr>
                <w:rFonts w:ascii="Arial" w:hAnsi="Arial" w:cs="Arial"/>
                <w:iCs/>
                <w:sz w:val="18"/>
                <w:szCs w:val="18"/>
              </w:rPr>
              <w:t xml:space="preserve">Data Processing: Concepts of Data, Information, and Database, Traditional File Processing, and DBMS.  </w:t>
            </w:r>
          </w:p>
          <w:p w14:paraId="7F98FF94" w14:textId="77777777" w:rsidR="002E3C27" w:rsidRPr="009414AE" w:rsidRDefault="002E3C27" w:rsidP="001C3606">
            <w:pPr>
              <w:spacing w:after="120"/>
              <w:jc w:val="both"/>
              <w:rPr>
                <w:rFonts w:ascii="Arial" w:hAnsi="Arial" w:cs="Arial"/>
                <w:iCs/>
                <w:sz w:val="18"/>
                <w:szCs w:val="18"/>
              </w:rPr>
            </w:pPr>
            <w:r w:rsidRPr="009414AE">
              <w:rPr>
                <w:rFonts w:ascii="Arial" w:hAnsi="Arial" w:cs="Arial"/>
                <w:iCs/>
                <w:sz w:val="18"/>
                <w:szCs w:val="18"/>
              </w:rPr>
              <w:t>Computer Networks: Computer networks and its goals, Basic concepts on LAN, MAN, WAN and Internet systems, Internet services, Common Network Devices and Software, Introduction to Cloud Computing.</w:t>
            </w:r>
          </w:p>
          <w:p w14:paraId="2B91C74E" w14:textId="77777777" w:rsidR="002E3C27" w:rsidRPr="009414AE" w:rsidRDefault="002E3C27" w:rsidP="001C3606">
            <w:pPr>
              <w:spacing w:after="120"/>
              <w:jc w:val="both"/>
              <w:rPr>
                <w:rFonts w:ascii="Arial" w:hAnsi="Arial" w:cs="Arial"/>
                <w:iCs/>
                <w:sz w:val="18"/>
                <w:szCs w:val="18"/>
              </w:rPr>
            </w:pPr>
          </w:p>
        </w:tc>
      </w:tr>
    </w:tbl>
    <w:p w14:paraId="622B1B70" w14:textId="77777777" w:rsidR="002E3C27" w:rsidRPr="009414AE" w:rsidRDefault="002E3C27" w:rsidP="002E3C27">
      <w:pPr>
        <w:rPr>
          <w:rFonts w:ascii="Arial" w:hAnsi="Arial" w:cs="Arial"/>
          <w:color w:val="FFFFFF"/>
          <w:sz w:val="18"/>
          <w:szCs w:val="18"/>
          <w:highlight w:val="black"/>
        </w:rPr>
      </w:pPr>
    </w:p>
    <w:p w14:paraId="2AC87A12" w14:textId="77777777" w:rsidR="002E3C27" w:rsidRPr="009414AE" w:rsidRDefault="002E3C27" w:rsidP="002E3C27">
      <w:pPr>
        <w:pStyle w:val="BodyTextIndent2"/>
        <w:spacing w:before="120" w:after="0" w:line="228" w:lineRule="auto"/>
        <w:ind w:left="0"/>
        <w:rPr>
          <w:rFonts w:ascii="Arial" w:hAnsi="Arial" w:cs="Arial"/>
          <w:b/>
          <w:bCs/>
          <w:sz w:val="18"/>
          <w:szCs w:val="18"/>
        </w:rPr>
      </w:pPr>
      <w:r w:rsidRPr="009414AE">
        <w:rPr>
          <w:rFonts w:ascii="Arial" w:hAnsi="Arial" w:cs="Arial"/>
          <w:b/>
          <w:bCs/>
          <w:sz w:val="18"/>
          <w:szCs w:val="18"/>
        </w:rPr>
        <w:t>Text Books:</w:t>
      </w:r>
    </w:p>
    <w:tbl>
      <w:tblPr>
        <w:tblW w:w="4950" w:type="pct"/>
        <w:jc w:val="center"/>
        <w:tblLook w:val="01E0" w:firstRow="1" w:lastRow="1" w:firstColumn="1" w:lastColumn="1" w:noHBand="0" w:noVBand="0"/>
      </w:tblPr>
      <w:tblGrid>
        <w:gridCol w:w="367"/>
        <w:gridCol w:w="2425"/>
        <w:gridCol w:w="267"/>
        <w:gridCol w:w="6091"/>
      </w:tblGrid>
      <w:tr w:rsidR="002E3C27" w:rsidRPr="009414AE" w14:paraId="5A97FE51" w14:textId="77777777" w:rsidTr="001C3606">
        <w:trPr>
          <w:trHeight w:val="20"/>
          <w:jc w:val="center"/>
        </w:trPr>
        <w:tc>
          <w:tcPr>
            <w:tcW w:w="189" w:type="pct"/>
            <w:vAlign w:val="center"/>
          </w:tcPr>
          <w:p w14:paraId="67FFCAF8" w14:textId="77777777" w:rsidR="002E3C27" w:rsidRPr="009414AE" w:rsidRDefault="002E3C27" w:rsidP="001C3606">
            <w:pPr>
              <w:jc w:val="right"/>
              <w:rPr>
                <w:rFonts w:ascii="Arial" w:hAnsi="Arial" w:cs="Arial"/>
                <w:sz w:val="18"/>
                <w:szCs w:val="18"/>
              </w:rPr>
            </w:pPr>
            <w:r w:rsidRPr="009414AE">
              <w:rPr>
                <w:rFonts w:ascii="Arial" w:hAnsi="Arial" w:cs="Arial"/>
                <w:sz w:val="18"/>
                <w:szCs w:val="18"/>
              </w:rPr>
              <w:t>1.</w:t>
            </w:r>
          </w:p>
        </w:tc>
        <w:tc>
          <w:tcPr>
            <w:tcW w:w="1331" w:type="pct"/>
            <w:vAlign w:val="center"/>
          </w:tcPr>
          <w:p w14:paraId="5B1A8267" w14:textId="77777777" w:rsidR="002E3C27" w:rsidRPr="009414AE" w:rsidRDefault="002E3C27" w:rsidP="001C3606">
            <w:pPr>
              <w:rPr>
                <w:rFonts w:ascii="Arial" w:hAnsi="Arial" w:cs="Arial"/>
                <w:sz w:val="18"/>
                <w:szCs w:val="18"/>
              </w:rPr>
            </w:pPr>
            <w:r w:rsidRPr="009414AE">
              <w:rPr>
                <w:rFonts w:ascii="Arial" w:hAnsi="Arial" w:cs="Arial"/>
                <w:sz w:val="18"/>
                <w:szCs w:val="18"/>
              </w:rPr>
              <w:t>Peter Norton</w:t>
            </w:r>
          </w:p>
        </w:tc>
        <w:tc>
          <w:tcPr>
            <w:tcW w:w="146" w:type="pct"/>
            <w:vAlign w:val="center"/>
          </w:tcPr>
          <w:p w14:paraId="2309A25B" w14:textId="77777777" w:rsidR="002E3C27" w:rsidRPr="009414AE" w:rsidRDefault="002E3C27" w:rsidP="001C3606">
            <w:pPr>
              <w:rPr>
                <w:rFonts w:ascii="Arial" w:hAnsi="Arial" w:cs="Arial"/>
                <w:sz w:val="18"/>
                <w:szCs w:val="18"/>
              </w:rPr>
            </w:pPr>
            <w:r w:rsidRPr="009414AE">
              <w:rPr>
                <w:rFonts w:ascii="Arial" w:hAnsi="Arial" w:cs="Arial"/>
                <w:sz w:val="18"/>
                <w:szCs w:val="18"/>
              </w:rPr>
              <w:t>:</w:t>
            </w:r>
          </w:p>
        </w:tc>
        <w:tc>
          <w:tcPr>
            <w:tcW w:w="3334" w:type="pct"/>
            <w:vAlign w:val="center"/>
          </w:tcPr>
          <w:p w14:paraId="43A636FA" w14:textId="77777777" w:rsidR="002E3C27" w:rsidRPr="009414AE" w:rsidRDefault="002E3C27" w:rsidP="001C3606">
            <w:pPr>
              <w:rPr>
                <w:rFonts w:ascii="Arial" w:hAnsi="Arial" w:cs="Arial"/>
                <w:sz w:val="18"/>
                <w:szCs w:val="18"/>
              </w:rPr>
            </w:pPr>
            <w:r w:rsidRPr="009414AE">
              <w:rPr>
                <w:rFonts w:ascii="Arial" w:hAnsi="Arial" w:cs="Arial"/>
                <w:b/>
                <w:bCs/>
                <w:sz w:val="18"/>
                <w:szCs w:val="18"/>
              </w:rPr>
              <w:t>Introduction to Computer</w:t>
            </w:r>
            <w:r w:rsidRPr="009414AE">
              <w:rPr>
                <w:rFonts w:ascii="Arial" w:hAnsi="Arial" w:cs="Arial"/>
                <w:sz w:val="18"/>
                <w:szCs w:val="18"/>
              </w:rPr>
              <w:t xml:space="preserve">, </w:t>
            </w:r>
            <w:proofErr w:type="spellStart"/>
            <w:r w:rsidRPr="009414AE">
              <w:rPr>
                <w:rFonts w:ascii="Arial" w:hAnsi="Arial" w:cs="Arial"/>
                <w:sz w:val="18"/>
                <w:szCs w:val="18"/>
              </w:rPr>
              <w:t>McGraw-hill</w:t>
            </w:r>
            <w:proofErr w:type="spellEnd"/>
            <w:r w:rsidRPr="009414AE">
              <w:rPr>
                <w:rFonts w:ascii="Arial" w:hAnsi="Arial" w:cs="Arial"/>
                <w:sz w:val="18"/>
                <w:szCs w:val="18"/>
              </w:rPr>
              <w:t xml:space="preserve"> Publishers</w:t>
            </w:r>
          </w:p>
        </w:tc>
      </w:tr>
      <w:tr w:rsidR="002E3C27" w:rsidRPr="009414AE" w14:paraId="0AA2A2E9" w14:textId="77777777" w:rsidTr="001C3606">
        <w:trPr>
          <w:trHeight w:val="20"/>
          <w:jc w:val="center"/>
        </w:trPr>
        <w:tc>
          <w:tcPr>
            <w:tcW w:w="189" w:type="pct"/>
            <w:vAlign w:val="center"/>
          </w:tcPr>
          <w:p w14:paraId="1404600A" w14:textId="77777777" w:rsidR="002E3C27" w:rsidRPr="009414AE" w:rsidRDefault="002E3C27" w:rsidP="001C3606">
            <w:pPr>
              <w:jc w:val="right"/>
              <w:rPr>
                <w:rFonts w:ascii="Arial" w:hAnsi="Arial" w:cs="Arial"/>
                <w:sz w:val="18"/>
                <w:szCs w:val="18"/>
              </w:rPr>
            </w:pPr>
            <w:r w:rsidRPr="009414AE">
              <w:rPr>
                <w:rFonts w:ascii="Arial" w:hAnsi="Arial" w:cs="Arial"/>
                <w:sz w:val="18"/>
                <w:szCs w:val="18"/>
              </w:rPr>
              <w:t>2.</w:t>
            </w:r>
          </w:p>
        </w:tc>
        <w:tc>
          <w:tcPr>
            <w:tcW w:w="1331" w:type="pct"/>
            <w:vAlign w:val="center"/>
          </w:tcPr>
          <w:p w14:paraId="06E527B8" w14:textId="77777777" w:rsidR="002E3C27" w:rsidRPr="009414AE" w:rsidRDefault="002E3C27" w:rsidP="001C3606">
            <w:pPr>
              <w:rPr>
                <w:rFonts w:ascii="Arial" w:hAnsi="Arial" w:cs="Arial"/>
                <w:sz w:val="18"/>
                <w:szCs w:val="18"/>
              </w:rPr>
            </w:pPr>
            <w:r w:rsidRPr="009414AE">
              <w:rPr>
                <w:rFonts w:ascii="Arial" w:hAnsi="Arial" w:cs="Arial"/>
                <w:sz w:val="18"/>
                <w:szCs w:val="18"/>
              </w:rPr>
              <w:t xml:space="preserve">J. Stanley </w:t>
            </w:r>
            <w:proofErr w:type="spellStart"/>
            <w:r w:rsidRPr="009414AE">
              <w:rPr>
                <w:rFonts w:ascii="Arial" w:hAnsi="Arial" w:cs="Arial"/>
                <w:sz w:val="18"/>
                <w:szCs w:val="18"/>
              </w:rPr>
              <w:t>Warford</w:t>
            </w:r>
            <w:proofErr w:type="spellEnd"/>
          </w:p>
        </w:tc>
        <w:tc>
          <w:tcPr>
            <w:tcW w:w="146" w:type="pct"/>
            <w:vAlign w:val="center"/>
          </w:tcPr>
          <w:p w14:paraId="20316748" w14:textId="77777777" w:rsidR="002E3C27" w:rsidRPr="009414AE" w:rsidRDefault="002E3C27" w:rsidP="001C3606">
            <w:pPr>
              <w:rPr>
                <w:rFonts w:ascii="Arial" w:hAnsi="Arial" w:cs="Arial"/>
                <w:sz w:val="18"/>
                <w:szCs w:val="18"/>
              </w:rPr>
            </w:pPr>
            <w:r w:rsidRPr="009414AE">
              <w:rPr>
                <w:rFonts w:ascii="Arial" w:hAnsi="Arial" w:cs="Arial"/>
                <w:sz w:val="18"/>
                <w:szCs w:val="18"/>
              </w:rPr>
              <w:t>:</w:t>
            </w:r>
          </w:p>
        </w:tc>
        <w:tc>
          <w:tcPr>
            <w:tcW w:w="3334" w:type="pct"/>
            <w:vAlign w:val="center"/>
          </w:tcPr>
          <w:p w14:paraId="2253F9CB" w14:textId="77777777" w:rsidR="002E3C27" w:rsidRPr="009414AE" w:rsidRDefault="002E3C27" w:rsidP="001C3606">
            <w:pPr>
              <w:rPr>
                <w:rFonts w:ascii="Arial" w:hAnsi="Arial" w:cs="Arial"/>
                <w:sz w:val="18"/>
                <w:szCs w:val="18"/>
              </w:rPr>
            </w:pPr>
            <w:r w:rsidRPr="009414AE">
              <w:rPr>
                <w:rFonts w:ascii="Arial" w:hAnsi="Arial" w:cs="Arial"/>
                <w:b/>
                <w:bCs/>
                <w:sz w:val="18"/>
                <w:szCs w:val="18"/>
              </w:rPr>
              <w:t xml:space="preserve">Computer Systems, </w:t>
            </w:r>
            <w:r w:rsidRPr="009414AE">
              <w:rPr>
                <w:rFonts w:ascii="Arial" w:hAnsi="Arial" w:cs="Arial"/>
                <w:sz w:val="18"/>
                <w:szCs w:val="18"/>
              </w:rPr>
              <w:t>Jones &amp; Bartlett Publishers</w:t>
            </w:r>
          </w:p>
        </w:tc>
      </w:tr>
      <w:tr w:rsidR="002E3C27" w:rsidRPr="009414AE" w14:paraId="6C8F1074" w14:textId="77777777" w:rsidTr="001C3606">
        <w:trPr>
          <w:trHeight w:val="57"/>
          <w:jc w:val="center"/>
        </w:trPr>
        <w:tc>
          <w:tcPr>
            <w:tcW w:w="5000" w:type="pct"/>
            <w:gridSpan w:val="4"/>
          </w:tcPr>
          <w:p w14:paraId="1C508709" w14:textId="77777777" w:rsidR="002E3C27" w:rsidRPr="009414AE" w:rsidRDefault="002E3C27" w:rsidP="001C3606">
            <w:pPr>
              <w:rPr>
                <w:rFonts w:ascii="Arial" w:hAnsi="Arial" w:cs="Arial"/>
                <w:b/>
                <w:sz w:val="18"/>
                <w:szCs w:val="18"/>
              </w:rPr>
            </w:pPr>
          </w:p>
          <w:p w14:paraId="58591532" w14:textId="77777777" w:rsidR="002E3C27" w:rsidRPr="009414AE" w:rsidRDefault="002E3C27" w:rsidP="001C3606">
            <w:pPr>
              <w:rPr>
                <w:rFonts w:ascii="Arial" w:hAnsi="Arial" w:cs="Arial"/>
                <w:b/>
                <w:sz w:val="18"/>
                <w:szCs w:val="18"/>
              </w:rPr>
            </w:pPr>
            <w:r w:rsidRPr="009414AE">
              <w:rPr>
                <w:rFonts w:ascii="Arial" w:hAnsi="Arial" w:cs="Arial"/>
                <w:b/>
                <w:sz w:val="18"/>
                <w:szCs w:val="18"/>
              </w:rPr>
              <w:t>Reference Books:</w:t>
            </w:r>
          </w:p>
        </w:tc>
      </w:tr>
      <w:tr w:rsidR="002E3C27" w:rsidRPr="009414AE" w14:paraId="649754EC" w14:textId="77777777" w:rsidTr="001C3606">
        <w:trPr>
          <w:trHeight w:val="57"/>
          <w:jc w:val="center"/>
        </w:trPr>
        <w:tc>
          <w:tcPr>
            <w:tcW w:w="189" w:type="pct"/>
          </w:tcPr>
          <w:p w14:paraId="4777248E" w14:textId="77777777" w:rsidR="002E3C27" w:rsidRPr="009414AE" w:rsidRDefault="002E3C27" w:rsidP="001C3606">
            <w:pPr>
              <w:jc w:val="right"/>
              <w:rPr>
                <w:rFonts w:ascii="Arial" w:hAnsi="Arial" w:cs="Arial"/>
                <w:sz w:val="18"/>
                <w:szCs w:val="18"/>
              </w:rPr>
            </w:pPr>
            <w:r w:rsidRPr="009414AE">
              <w:rPr>
                <w:rFonts w:ascii="Arial" w:hAnsi="Arial" w:cs="Arial"/>
                <w:sz w:val="18"/>
                <w:szCs w:val="18"/>
              </w:rPr>
              <w:t>1.</w:t>
            </w:r>
          </w:p>
        </w:tc>
        <w:tc>
          <w:tcPr>
            <w:tcW w:w="1331" w:type="pct"/>
          </w:tcPr>
          <w:p w14:paraId="40C24383" w14:textId="77777777" w:rsidR="002E3C27" w:rsidRPr="009414AE" w:rsidRDefault="002E3C27" w:rsidP="001C3606">
            <w:pPr>
              <w:rPr>
                <w:rFonts w:ascii="Arial" w:hAnsi="Arial" w:cs="Arial"/>
                <w:sz w:val="18"/>
                <w:szCs w:val="18"/>
              </w:rPr>
            </w:pPr>
            <w:r w:rsidRPr="009414AE">
              <w:rPr>
                <w:rFonts w:ascii="Arial" w:hAnsi="Arial" w:cs="Arial"/>
                <w:sz w:val="18"/>
                <w:szCs w:val="18"/>
              </w:rPr>
              <w:t>P. Norton</w:t>
            </w:r>
          </w:p>
        </w:tc>
        <w:tc>
          <w:tcPr>
            <w:tcW w:w="146" w:type="pct"/>
          </w:tcPr>
          <w:p w14:paraId="77A4CFF4" w14:textId="77777777" w:rsidR="002E3C27" w:rsidRPr="009414AE" w:rsidRDefault="002E3C27" w:rsidP="001C3606">
            <w:pPr>
              <w:rPr>
                <w:rFonts w:ascii="Arial" w:hAnsi="Arial" w:cs="Arial"/>
                <w:sz w:val="18"/>
                <w:szCs w:val="18"/>
              </w:rPr>
            </w:pPr>
            <w:r w:rsidRPr="009414AE">
              <w:rPr>
                <w:rFonts w:ascii="Arial" w:hAnsi="Arial" w:cs="Arial"/>
                <w:sz w:val="18"/>
                <w:szCs w:val="18"/>
              </w:rPr>
              <w:t>:</w:t>
            </w:r>
          </w:p>
        </w:tc>
        <w:tc>
          <w:tcPr>
            <w:tcW w:w="3334" w:type="pct"/>
          </w:tcPr>
          <w:p w14:paraId="08CABBE7" w14:textId="77777777" w:rsidR="002E3C27" w:rsidRPr="009414AE" w:rsidRDefault="002E3C27" w:rsidP="001C3606">
            <w:pPr>
              <w:rPr>
                <w:rFonts w:ascii="Arial" w:hAnsi="Arial" w:cs="Arial"/>
                <w:sz w:val="18"/>
                <w:szCs w:val="18"/>
              </w:rPr>
            </w:pPr>
            <w:r w:rsidRPr="009414AE">
              <w:rPr>
                <w:rFonts w:ascii="Arial" w:hAnsi="Arial" w:cs="Arial"/>
                <w:b/>
                <w:bCs/>
                <w:sz w:val="18"/>
                <w:szCs w:val="18"/>
              </w:rPr>
              <w:t>Inside the PC,</w:t>
            </w:r>
            <w:r w:rsidRPr="009414AE">
              <w:rPr>
                <w:rFonts w:ascii="Arial" w:hAnsi="Arial" w:cs="Arial"/>
                <w:sz w:val="18"/>
                <w:szCs w:val="18"/>
              </w:rPr>
              <w:t xml:space="preserve"> Sam Publishers</w:t>
            </w:r>
          </w:p>
        </w:tc>
      </w:tr>
      <w:tr w:rsidR="002E3C27" w:rsidRPr="009414AE" w14:paraId="77C65ADF" w14:textId="77777777" w:rsidTr="001C3606">
        <w:trPr>
          <w:trHeight w:val="57"/>
          <w:jc w:val="center"/>
        </w:trPr>
        <w:tc>
          <w:tcPr>
            <w:tcW w:w="189" w:type="pct"/>
          </w:tcPr>
          <w:p w14:paraId="1CA1D0EE" w14:textId="77777777" w:rsidR="002E3C27" w:rsidRPr="009414AE" w:rsidRDefault="002E3C27" w:rsidP="001C3606">
            <w:pPr>
              <w:jc w:val="right"/>
              <w:rPr>
                <w:rFonts w:ascii="Arial" w:hAnsi="Arial" w:cs="Arial"/>
                <w:sz w:val="18"/>
                <w:szCs w:val="18"/>
              </w:rPr>
            </w:pPr>
            <w:r w:rsidRPr="009414AE">
              <w:rPr>
                <w:rFonts w:ascii="Arial" w:hAnsi="Arial" w:cs="Arial"/>
                <w:sz w:val="18"/>
                <w:szCs w:val="18"/>
              </w:rPr>
              <w:t>2.</w:t>
            </w:r>
          </w:p>
        </w:tc>
        <w:tc>
          <w:tcPr>
            <w:tcW w:w="1331" w:type="pct"/>
          </w:tcPr>
          <w:p w14:paraId="06D90338" w14:textId="77777777" w:rsidR="002E3C27" w:rsidRPr="009414AE" w:rsidRDefault="002E3C27" w:rsidP="001C3606">
            <w:pPr>
              <w:rPr>
                <w:rFonts w:ascii="Arial" w:hAnsi="Arial" w:cs="Arial"/>
                <w:sz w:val="18"/>
                <w:szCs w:val="18"/>
              </w:rPr>
            </w:pPr>
            <w:r w:rsidRPr="009414AE">
              <w:rPr>
                <w:rFonts w:ascii="Arial" w:hAnsi="Arial" w:cs="Arial"/>
                <w:sz w:val="18"/>
                <w:szCs w:val="18"/>
              </w:rPr>
              <w:t>L. Rosch</w:t>
            </w:r>
          </w:p>
        </w:tc>
        <w:tc>
          <w:tcPr>
            <w:tcW w:w="146" w:type="pct"/>
          </w:tcPr>
          <w:p w14:paraId="4E5D3D21" w14:textId="77777777" w:rsidR="002E3C27" w:rsidRPr="009414AE" w:rsidRDefault="002E3C27" w:rsidP="001C3606">
            <w:pPr>
              <w:rPr>
                <w:rFonts w:ascii="Arial" w:hAnsi="Arial" w:cs="Arial"/>
                <w:sz w:val="18"/>
                <w:szCs w:val="18"/>
              </w:rPr>
            </w:pPr>
            <w:r w:rsidRPr="009414AE">
              <w:rPr>
                <w:rFonts w:ascii="Arial" w:hAnsi="Arial" w:cs="Arial"/>
                <w:sz w:val="18"/>
                <w:szCs w:val="18"/>
              </w:rPr>
              <w:t>:</w:t>
            </w:r>
          </w:p>
        </w:tc>
        <w:tc>
          <w:tcPr>
            <w:tcW w:w="3334" w:type="pct"/>
          </w:tcPr>
          <w:p w14:paraId="69FF0742" w14:textId="77777777" w:rsidR="002E3C27" w:rsidRPr="009414AE" w:rsidRDefault="002E3C27" w:rsidP="001C3606">
            <w:pPr>
              <w:rPr>
                <w:rFonts w:ascii="Arial" w:hAnsi="Arial" w:cs="Arial"/>
                <w:sz w:val="18"/>
                <w:szCs w:val="18"/>
              </w:rPr>
            </w:pPr>
            <w:r w:rsidRPr="009414AE">
              <w:rPr>
                <w:rFonts w:ascii="Arial" w:hAnsi="Arial" w:cs="Arial"/>
                <w:b/>
                <w:bCs/>
                <w:sz w:val="18"/>
                <w:szCs w:val="18"/>
              </w:rPr>
              <w:t>Hardware Bible</w:t>
            </w:r>
            <w:r w:rsidRPr="009414AE">
              <w:rPr>
                <w:rFonts w:ascii="Arial" w:hAnsi="Arial" w:cs="Arial"/>
                <w:sz w:val="18"/>
                <w:szCs w:val="18"/>
              </w:rPr>
              <w:t xml:space="preserve">, </w:t>
            </w:r>
            <w:proofErr w:type="spellStart"/>
            <w:r w:rsidRPr="009414AE">
              <w:rPr>
                <w:rFonts w:ascii="Arial" w:hAnsi="Arial" w:cs="Arial"/>
                <w:sz w:val="18"/>
                <w:szCs w:val="18"/>
              </w:rPr>
              <w:t>Braddy</w:t>
            </w:r>
            <w:proofErr w:type="spellEnd"/>
            <w:r w:rsidRPr="009414AE">
              <w:rPr>
                <w:rFonts w:ascii="Arial" w:hAnsi="Arial" w:cs="Arial"/>
                <w:sz w:val="18"/>
                <w:szCs w:val="18"/>
              </w:rPr>
              <w:t xml:space="preserve"> Publishing, Indianapolis</w:t>
            </w:r>
          </w:p>
        </w:tc>
      </w:tr>
      <w:tr w:rsidR="002E3C27" w:rsidRPr="009414AE" w14:paraId="180BE6E5" w14:textId="77777777" w:rsidTr="001C3606">
        <w:trPr>
          <w:trHeight w:val="57"/>
          <w:jc w:val="center"/>
        </w:trPr>
        <w:tc>
          <w:tcPr>
            <w:tcW w:w="189" w:type="pct"/>
          </w:tcPr>
          <w:p w14:paraId="0F990C6F" w14:textId="77777777" w:rsidR="002E3C27" w:rsidRPr="009414AE" w:rsidRDefault="002E3C27" w:rsidP="001C3606">
            <w:pPr>
              <w:jc w:val="right"/>
              <w:rPr>
                <w:rFonts w:ascii="Arial" w:hAnsi="Arial" w:cs="Arial"/>
                <w:sz w:val="18"/>
                <w:szCs w:val="18"/>
              </w:rPr>
            </w:pPr>
            <w:r w:rsidRPr="009414AE">
              <w:rPr>
                <w:rFonts w:ascii="Arial" w:hAnsi="Arial" w:cs="Arial"/>
                <w:sz w:val="18"/>
                <w:szCs w:val="18"/>
              </w:rPr>
              <w:t>3.</w:t>
            </w:r>
          </w:p>
        </w:tc>
        <w:tc>
          <w:tcPr>
            <w:tcW w:w="1331" w:type="pct"/>
          </w:tcPr>
          <w:p w14:paraId="7D7EB5B1" w14:textId="77777777" w:rsidR="002E3C27" w:rsidRPr="009414AE" w:rsidRDefault="002E3C27" w:rsidP="001C3606">
            <w:pPr>
              <w:rPr>
                <w:rFonts w:ascii="Arial" w:hAnsi="Arial" w:cs="Arial"/>
                <w:sz w:val="18"/>
                <w:szCs w:val="18"/>
              </w:rPr>
            </w:pPr>
            <w:r w:rsidRPr="009414AE">
              <w:rPr>
                <w:rFonts w:ascii="Arial" w:hAnsi="Arial" w:cs="Arial"/>
                <w:sz w:val="18"/>
                <w:szCs w:val="18"/>
              </w:rPr>
              <w:t>Subramanian</w:t>
            </w:r>
          </w:p>
        </w:tc>
        <w:tc>
          <w:tcPr>
            <w:tcW w:w="146" w:type="pct"/>
          </w:tcPr>
          <w:p w14:paraId="010D506C" w14:textId="77777777" w:rsidR="002E3C27" w:rsidRPr="009414AE" w:rsidRDefault="002E3C27" w:rsidP="001C3606">
            <w:pPr>
              <w:rPr>
                <w:rFonts w:ascii="Arial" w:hAnsi="Arial" w:cs="Arial"/>
                <w:sz w:val="18"/>
                <w:szCs w:val="18"/>
              </w:rPr>
            </w:pPr>
            <w:r w:rsidRPr="009414AE">
              <w:rPr>
                <w:rFonts w:ascii="Arial" w:hAnsi="Arial" w:cs="Arial"/>
                <w:sz w:val="18"/>
                <w:szCs w:val="18"/>
              </w:rPr>
              <w:t>:</w:t>
            </w:r>
          </w:p>
        </w:tc>
        <w:tc>
          <w:tcPr>
            <w:tcW w:w="3334" w:type="pct"/>
          </w:tcPr>
          <w:p w14:paraId="76D3024B" w14:textId="77777777" w:rsidR="002E3C27" w:rsidRPr="009414AE" w:rsidRDefault="002E3C27" w:rsidP="001C3606">
            <w:pPr>
              <w:rPr>
                <w:rFonts w:ascii="Arial" w:hAnsi="Arial" w:cs="Arial"/>
                <w:sz w:val="18"/>
                <w:szCs w:val="18"/>
              </w:rPr>
            </w:pPr>
            <w:r w:rsidRPr="009414AE">
              <w:rPr>
                <w:rFonts w:ascii="Arial" w:hAnsi="Arial" w:cs="Arial"/>
                <w:b/>
                <w:bCs/>
                <w:sz w:val="18"/>
                <w:szCs w:val="18"/>
              </w:rPr>
              <w:t>Introduction to Computers</w:t>
            </w:r>
            <w:r w:rsidRPr="009414AE">
              <w:rPr>
                <w:rFonts w:ascii="Arial" w:hAnsi="Arial" w:cs="Arial"/>
                <w:sz w:val="18"/>
                <w:szCs w:val="18"/>
              </w:rPr>
              <w:t xml:space="preserve">, </w:t>
            </w:r>
            <w:proofErr w:type="spellStart"/>
            <w:r w:rsidRPr="009414AE">
              <w:rPr>
                <w:rFonts w:ascii="Arial" w:hAnsi="Arial" w:cs="Arial"/>
                <w:sz w:val="18"/>
                <w:szCs w:val="18"/>
              </w:rPr>
              <w:t>Mcgraw-hill</w:t>
            </w:r>
            <w:proofErr w:type="spellEnd"/>
            <w:r w:rsidRPr="009414AE">
              <w:rPr>
                <w:rFonts w:ascii="Arial" w:hAnsi="Arial" w:cs="Arial"/>
                <w:sz w:val="18"/>
                <w:szCs w:val="18"/>
              </w:rPr>
              <w:t xml:space="preserve"> Inc.</w:t>
            </w:r>
          </w:p>
        </w:tc>
      </w:tr>
    </w:tbl>
    <w:p w14:paraId="1BA59092" w14:textId="77777777" w:rsidR="002E3C27" w:rsidRPr="009414AE" w:rsidRDefault="002E3C27" w:rsidP="002E3C27">
      <w:pPr>
        <w:rPr>
          <w:rFonts w:ascii="Arial" w:hAnsi="Arial" w:cs="Arial"/>
          <w:sz w:val="18"/>
          <w:szCs w:val="18"/>
        </w:rPr>
      </w:pPr>
    </w:p>
    <w:p w14:paraId="39A7FF6A" w14:textId="77777777" w:rsidR="002E3C27" w:rsidRPr="009414AE" w:rsidRDefault="002E3C27" w:rsidP="002E3C27">
      <w:pPr>
        <w:rPr>
          <w:rFonts w:ascii="Arial" w:hAnsi="Arial" w:cs="Arial"/>
          <w:sz w:val="18"/>
          <w:szCs w:val="18"/>
        </w:rPr>
      </w:pPr>
    </w:p>
    <w:p w14:paraId="7CFE5F32" w14:textId="77777777" w:rsidR="002E3C27" w:rsidRPr="00BE572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E572C">
        <w:rPr>
          <w:rFonts w:ascii="Arial" w:hAnsi="Arial" w:cs="Arial"/>
          <w:b/>
          <w:bCs/>
          <w:iCs/>
          <w:sz w:val="18"/>
          <w:szCs w:val="18"/>
        </w:rPr>
        <w:t>CSE1112: Computer Maintenance and Engineering Drawing Lab</w:t>
      </w:r>
    </w:p>
    <w:p w14:paraId="4596EB43" w14:textId="77777777" w:rsidR="002E3C27" w:rsidRPr="00BE572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E572C">
        <w:rPr>
          <w:rFonts w:ascii="Arial" w:hAnsi="Arial" w:cs="Arial"/>
          <w:b/>
          <w:bCs/>
          <w:iCs/>
          <w:sz w:val="18"/>
          <w:szCs w:val="18"/>
        </w:rPr>
        <w:t xml:space="preserve">Credits: </w:t>
      </w:r>
      <w:r w:rsidRPr="00BE572C">
        <w:rPr>
          <w:rFonts w:ascii="Arial" w:hAnsi="Arial" w:cs="Arial"/>
          <w:iCs/>
          <w:sz w:val="18"/>
          <w:szCs w:val="18"/>
        </w:rPr>
        <w:t xml:space="preserve">1 </w:t>
      </w:r>
      <w:r w:rsidRPr="00BE572C">
        <w:rPr>
          <w:rFonts w:ascii="Arial" w:hAnsi="Arial" w:cs="Arial"/>
          <w:b/>
          <w:bCs/>
          <w:iCs/>
          <w:sz w:val="18"/>
          <w:szCs w:val="18"/>
        </w:rPr>
        <w:t xml:space="preserve">Contact Hours: </w:t>
      </w:r>
      <w:r w:rsidRPr="00BE572C">
        <w:rPr>
          <w:rFonts w:ascii="Arial" w:hAnsi="Arial" w:cs="Arial"/>
          <w:iCs/>
          <w:sz w:val="18"/>
          <w:szCs w:val="18"/>
        </w:rPr>
        <w:t>26</w:t>
      </w:r>
    </w:p>
    <w:p w14:paraId="49CC4AF9" w14:textId="77777777" w:rsidR="002E3C27" w:rsidRPr="00BE572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E572C">
        <w:rPr>
          <w:rFonts w:ascii="Arial" w:hAnsi="Arial" w:cs="Arial"/>
          <w:b/>
          <w:bCs/>
          <w:iCs/>
          <w:sz w:val="18"/>
          <w:szCs w:val="18"/>
        </w:rPr>
        <w:t>Year: First Semester: Odd</w:t>
      </w:r>
    </w:p>
    <w:p w14:paraId="3D64FFEF" w14:textId="77777777" w:rsidR="002E3C27" w:rsidRPr="00BE572C"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BE572C" w14:paraId="0D3627A2" w14:textId="77777777" w:rsidTr="001C3606">
        <w:trPr>
          <w:jc w:val="center"/>
        </w:trPr>
        <w:tc>
          <w:tcPr>
            <w:tcW w:w="1439" w:type="dxa"/>
          </w:tcPr>
          <w:p w14:paraId="66BB469E" w14:textId="77777777" w:rsidR="002E3C27" w:rsidRPr="00BE572C" w:rsidRDefault="002E3C27" w:rsidP="001C3606">
            <w:pPr>
              <w:rPr>
                <w:rFonts w:ascii="Arial" w:hAnsi="Arial" w:cs="Arial"/>
                <w:b/>
                <w:bCs/>
                <w:sz w:val="18"/>
                <w:szCs w:val="18"/>
              </w:rPr>
            </w:pPr>
            <w:r w:rsidRPr="00BE572C">
              <w:rPr>
                <w:rFonts w:ascii="Arial" w:hAnsi="Arial" w:cs="Arial"/>
                <w:b/>
                <w:sz w:val="18"/>
                <w:szCs w:val="18"/>
              </w:rPr>
              <w:t>Prerequisite:</w:t>
            </w:r>
          </w:p>
        </w:tc>
        <w:tc>
          <w:tcPr>
            <w:tcW w:w="7741" w:type="dxa"/>
          </w:tcPr>
          <w:p w14:paraId="39911096" w14:textId="77777777" w:rsidR="002E3C27" w:rsidRPr="00BE572C" w:rsidRDefault="002E3C27" w:rsidP="001C3606">
            <w:pPr>
              <w:rPr>
                <w:rFonts w:ascii="Arial" w:hAnsi="Arial" w:cs="Arial"/>
                <w:iCs/>
                <w:sz w:val="18"/>
                <w:szCs w:val="18"/>
              </w:rPr>
            </w:pPr>
            <w:r w:rsidRPr="00BE572C">
              <w:rPr>
                <w:rFonts w:ascii="Arial" w:hAnsi="Arial" w:cs="Arial"/>
                <w:iCs/>
                <w:sz w:val="18"/>
                <w:szCs w:val="18"/>
              </w:rPr>
              <w:t xml:space="preserve">None </w:t>
            </w:r>
          </w:p>
        </w:tc>
      </w:tr>
      <w:tr w:rsidR="002E3C27" w:rsidRPr="00BE572C" w14:paraId="63CB2241" w14:textId="77777777" w:rsidTr="001C3606">
        <w:trPr>
          <w:jc w:val="center"/>
        </w:trPr>
        <w:tc>
          <w:tcPr>
            <w:tcW w:w="1439" w:type="dxa"/>
          </w:tcPr>
          <w:p w14:paraId="719B1CDC" w14:textId="77777777" w:rsidR="002E3C27" w:rsidRPr="00BE572C" w:rsidRDefault="002E3C27" w:rsidP="001C3606">
            <w:pPr>
              <w:rPr>
                <w:rFonts w:ascii="Arial" w:hAnsi="Arial" w:cs="Arial"/>
                <w:b/>
                <w:sz w:val="18"/>
                <w:szCs w:val="18"/>
              </w:rPr>
            </w:pPr>
            <w:r w:rsidRPr="00BE572C">
              <w:rPr>
                <w:rFonts w:ascii="Arial" w:hAnsi="Arial" w:cs="Arial"/>
                <w:b/>
                <w:sz w:val="18"/>
                <w:szCs w:val="18"/>
              </w:rPr>
              <w:t>Course Type</w:t>
            </w:r>
          </w:p>
        </w:tc>
        <w:tc>
          <w:tcPr>
            <w:tcW w:w="7741" w:type="dxa"/>
          </w:tcPr>
          <w:p w14:paraId="66AF07CD" w14:textId="77777777" w:rsidR="002E3C27" w:rsidRPr="00BE572C" w:rsidRDefault="002E3C27" w:rsidP="001C3606">
            <w:pPr>
              <w:rPr>
                <w:rFonts w:ascii="Arial" w:hAnsi="Arial" w:cs="Arial"/>
                <w:iCs/>
                <w:sz w:val="18"/>
                <w:szCs w:val="18"/>
              </w:rPr>
            </w:pPr>
            <w:r w:rsidRPr="00BE572C">
              <w:rPr>
                <w:rFonts w:ascii="MS Gothic" w:eastAsia="MS Gothic" w:hAnsi="MS Gothic" w:cs="MS Gothic" w:hint="eastAsia"/>
                <w:iCs/>
                <w:sz w:val="18"/>
                <w:szCs w:val="18"/>
              </w:rPr>
              <w:t>☐</w:t>
            </w:r>
            <w:r w:rsidRPr="00BE572C">
              <w:rPr>
                <w:rFonts w:ascii="Arial" w:eastAsia="MS Gothic" w:hAnsi="Arial" w:cs="Arial"/>
                <w:iCs/>
                <w:sz w:val="18"/>
                <w:szCs w:val="18"/>
              </w:rPr>
              <w:t xml:space="preserve"> </w:t>
            </w:r>
            <w:r w:rsidRPr="00BE572C">
              <w:rPr>
                <w:rFonts w:ascii="Arial" w:hAnsi="Arial" w:cs="Arial"/>
                <w:iCs/>
                <w:sz w:val="18"/>
                <w:szCs w:val="18"/>
              </w:rPr>
              <w:t xml:space="preserve">Theory         </w:t>
            </w:r>
            <w:r w:rsidRPr="00BE572C">
              <w:rPr>
                <w:rFonts w:ascii="MS Gothic" w:eastAsia="MS Gothic" w:hAnsi="MS Gothic" w:cs="MS Gothic" w:hint="eastAsia"/>
                <w:iCs/>
                <w:sz w:val="18"/>
                <w:szCs w:val="18"/>
              </w:rPr>
              <w:t>☒</w:t>
            </w:r>
            <w:r w:rsidRPr="00BE572C">
              <w:rPr>
                <w:rFonts w:ascii="Arial" w:eastAsia="MS Gothic" w:hAnsi="Arial" w:cs="Arial"/>
                <w:iCs/>
                <w:sz w:val="18"/>
                <w:szCs w:val="18"/>
              </w:rPr>
              <w:t xml:space="preserve"> </w:t>
            </w:r>
            <w:r w:rsidRPr="00BE572C">
              <w:rPr>
                <w:rFonts w:ascii="Arial" w:hAnsi="Arial" w:cs="Arial"/>
                <w:iCs/>
                <w:sz w:val="18"/>
                <w:szCs w:val="18"/>
              </w:rPr>
              <w:t xml:space="preserve">Laboratory work         </w:t>
            </w:r>
            <w:r w:rsidRPr="00BE572C">
              <w:rPr>
                <w:rFonts w:ascii="MS Gothic" w:eastAsia="MS Gothic" w:hAnsi="MS Gothic" w:cs="MS Gothic" w:hint="eastAsia"/>
                <w:iCs/>
                <w:sz w:val="18"/>
                <w:szCs w:val="18"/>
              </w:rPr>
              <w:t>☐</w:t>
            </w:r>
            <w:r w:rsidRPr="00BE572C">
              <w:rPr>
                <w:rFonts w:ascii="Arial" w:hAnsi="Arial" w:cs="Arial"/>
                <w:iCs/>
                <w:sz w:val="18"/>
                <w:szCs w:val="18"/>
              </w:rPr>
              <w:t xml:space="preserve"> Project work      </w:t>
            </w:r>
            <w:r w:rsidRPr="00BE572C">
              <w:rPr>
                <w:rFonts w:ascii="MS Gothic" w:eastAsia="MS Gothic" w:hAnsi="MS Gothic" w:cs="MS Gothic" w:hint="eastAsia"/>
                <w:iCs/>
                <w:sz w:val="18"/>
                <w:szCs w:val="18"/>
              </w:rPr>
              <w:t>☐</w:t>
            </w:r>
            <w:r w:rsidRPr="00BE572C">
              <w:rPr>
                <w:rFonts w:ascii="Arial" w:hAnsi="Arial" w:cs="Arial"/>
                <w:iCs/>
                <w:sz w:val="18"/>
                <w:szCs w:val="18"/>
              </w:rPr>
              <w:t xml:space="preserve"> Viva Voce  </w:t>
            </w:r>
          </w:p>
        </w:tc>
      </w:tr>
      <w:tr w:rsidR="002E3C27" w:rsidRPr="00BE572C" w14:paraId="3AA7FB8C" w14:textId="77777777" w:rsidTr="001C3606">
        <w:trPr>
          <w:trHeight w:val="238"/>
          <w:jc w:val="center"/>
        </w:trPr>
        <w:tc>
          <w:tcPr>
            <w:tcW w:w="1439" w:type="dxa"/>
          </w:tcPr>
          <w:p w14:paraId="02EE0F34" w14:textId="77777777" w:rsidR="002E3C27" w:rsidRPr="00BE572C" w:rsidRDefault="002E3C27" w:rsidP="001C3606">
            <w:pPr>
              <w:ind w:left="2160" w:hanging="2160"/>
              <w:rPr>
                <w:rFonts w:ascii="Arial" w:hAnsi="Arial" w:cs="Arial"/>
                <w:b/>
                <w:bCs/>
                <w:sz w:val="18"/>
                <w:szCs w:val="18"/>
              </w:rPr>
            </w:pPr>
            <w:r w:rsidRPr="00BE572C">
              <w:rPr>
                <w:rFonts w:ascii="Arial" w:hAnsi="Arial" w:cs="Arial"/>
                <w:b/>
                <w:bCs/>
                <w:sz w:val="18"/>
                <w:szCs w:val="18"/>
              </w:rPr>
              <w:t>Motivation</w:t>
            </w:r>
          </w:p>
        </w:tc>
        <w:tc>
          <w:tcPr>
            <w:tcW w:w="7741" w:type="dxa"/>
          </w:tcPr>
          <w:p w14:paraId="01C9ED79" w14:textId="77777777" w:rsidR="002E3C27" w:rsidRPr="00BE572C" w:rsidRDefault="002E3C27" w:rsidP="001C3606">
            <w:pPr>
              <w:rPr>
                <w:rFonts w:ascii="Arial" w:hAnsi="Arial" w:cs="Arial"/>
                <w:b/>
                <w:iCs/>
                <w:sz w:val="18"/>
                <w:szCs w:val="18"/>
              </w:rPr>
            </w:pPr>
            <w:r w:rsidRPr="00BE572C">
              <w:rPr>
                <w:rFonts w:ascii="Arial" w:hAnsi="Arial" w:cs="Arial"/>
                <w:iCs/>
                <w:sz w:val="18"/>
                <w:szCs w:val="18"/>
              </w:rPr>
              <w:t>To study how to assemble and dissemble computer and install different type of operating system.</w:t>
            </w:r>
          </w:p>
        </w:tc>
      </w:tr>
      <w:tr w:rsidR="002E3C27" w:rsidRPr="00BE572C" w14:paraId="4420DC2D" w14:textId="77777777" w:rsidTr="001C3606">
        <w:trPr>
          <w:trHeight w:val="238"/>
          <w:jc w:val="center"/>
        </w:trPr>
        <w:tc>
          <w:tcPr>
            <w:tcW w:w="9180" w:type="dxa"/>
            <w:gridSpan w:val="2"/>
          </w:tcPr>
          <w:p w14:paraId="596A0A5C" w14:textId="77777777" w:rsidR="002E3C27" w:rsidRPr="00BE572C" w:rsidRDefault="002E3C27" w:rsidP="001C3606">
            <w:pPr>
              <w:jc w:val="both"/>
              <w:rPr>
                <w:rFonts w:ascii="Arial" w:hAnsi="Arial" w:cs="Arial"/>
                <w:b/>
                <w:bCs/>
                <w:sz w:val="18"/>
                <w:szCs w:val="18"/>
              </w:rPr>
            </w:pPr>
          </w:p>
          <w:p w14:paraId="541C622F" w14:textId="77777777" w:rsidR="002E3C27" w:rsidRPr="00BE572C" w:rsidRDefault="002E3C27" w:rsidP="001C3606">
            <w:pPr>
              <w:jc w:val="both"/>
              <w:rPr>
                <w:rFonts w:ascii="Arial" w:hAnsi="Arial" w:cs="Arial"/>
                <w:b/>
                <w:bCs/>
                <w:sz w:val="18"/>
                <w:szCs w:val="18"/>
              </w:rPr>
            </w:pPr>
            <w:r w:rsidRPr="00BE572C">
              <w:rPr>
                <w:rFonts w:ascii="Arial" w:hAnsi="Arial" w:cs="Arial"/>
                <w:b/>
                <w:bCs/>
                <w:sz w:val="18"/>
                <w:szCs w:val="18"/>
              </w:rPr>
              <w:t>Course Objective:</w:t>
            </w:r>
          </w:p>
          <w:p w14:paraId="5FEF7B17" w14:textId="77777777" w:rsidR="002E3C27" w:rsidRPr="00BE572C" w:rsidRDefault="002E3C27" w:rsidP="001C3606">
            <w:pPr>
              <w:jc w:val="both"/>
              <w:rPr>
                <w:rFonts w:ascii="Arial" w:hAnsi="Arial" w:cs="Arial"/>
                <w:iCs/>
                <w:sz w:val="18"/>
                <w:szCs w:val="18"/>
              </w:rPr>
            </w:pPr>
            <w:r w:rsidRPr="00BE572C">
              <w:rPr>
                <w:rFonts w:ascii="Arial" w:hAnsi="Arial" w:cs="Arial"/>
                <w:iCs/>
                <w:sz w:val="18"/>
                <w:szCs w:val="18"/>
              </w:rPr>
              <w:t>Computer graphics is one of the most exciting and rapidly growing computer fields and has many applications,</w:t>
            </w:r>
          </w:p>
          <w:p w14:paraId="01520F48" w14:textId="77777777" w:rsidR="002E3C27" w:rsidRPr="00BE572C" w:rsidRDefault="002E3C27" w:rsidP="001C3606">
            <w:pPr>
              <w:jc w:val="both"/>
              <w:rPr>
                <w:rFonts w:ascii="Arial" w:hAnsi="Arial" w:cs="Arial"/>
                <w:iCs/>
                <w:sz w:val="18"/>
                <w:szCs w:val="18"/>
              </w:rPr>
            </w:pPr>
            <w:r w:rsidRPr="00BE572C">
              <w:rPr>
                <w:rFonts w:ascii="Arial" w:hAnsi="Arial" w:cs="Arial"/>
                <w:iCs/>
                <w:sz w:val="18"/>
                <w:szCs w:val="18"/>
              </w:rPr>
              <w:t xml:space="preserve">including user interfaces, data visualization, computer-aided design, motion pictures and image processing. This unit concentrates on the hands-on experience of the fundamentals of computer graphics which are essential for computing professionals. </w:t>
            </w:r>
          </w:p>
        </w:tc>
      </w:tr>
    </w:tbl>
    <w:p w14:paraId="3BAB8BD5" w14:textId="77777777" w:rsidR="002E3C27" w:rsidRPr="00BE572C" w:rsidRDefault="002E3C27" w:rsidP="002E3C27">
      <w:pPr>
        <w:jc w:val="center"/>
        <w:rPr>
          <w:rFonts w:ascii="Arial" w:hAnsi="Arial" w:cs="Arial"/>
          <w:sz w:val="18"/>
          <w:szCs w:val="18"/>
        </w:rPr>
      </w:pPr>
    </w:p>
    <w:p w14:paraId="3F203562" w14:textId="77777777" w:rsidR="002E3C27" w:rsidRPr="00BE572C" w:rsidRDefault="002E3C27" w:rsidP="002E3C27">
      <w:pPr>
        <w:autoSpaceDE w:val="0"/>
        <w:autoSpaceDN w:val="0"/>
        <w:adjustRightInd w:val="0"/>
        <w:jc w:val="center"/>
        <w:rPr>
          <w:rFonts w:ascii="Arial" w:hAnsi="Arial" w:cs="Arial"/>
          <w:b/>
          <w:color w:val="000000"/>
          <w:sz w:val="18"/>
          <w:szCs w:val="18"/>
        </w:rPr>
      </w:pPr>
      <w:r w:rsidRPr="00BE572C">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03"/>
        <w:gridCol w:w="2216"/>
        <w:gridCol w:w="1051"/>
        <w:gridCol w:w="1747"/>
        <w:gridCol w:w="1612"/>
      </w:tblGrid>
      <w:tr w:rsidR="002E3C27" w:rsidRPr="00BE572C" w14:paraId="091BEFA2" w14:textId="77777777" w:rsidTr="001C3606">
        <w:trPr>
          <w:trHeight w:val="877"/>
          <w:jc w:val="center"/>
        </w:trPr>
        <w:tc>
          <w:tcPr>
            <w:tcW w:w="646" w:type="dxa"/>
            <w:vAlign w:val="center"/>
          </w:tcPr>
          <w:p w14:paraId="51ACC39F"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 No.</w:t>
            </w:r>
          </w:p>
        </w:tc>
        <w:tc>
          <w:tcPr>
            <w:tcW w:w="1903" w:type="dxa"/>
            <w:vAlign w:val="center"/>
          </w:tcPr>
          <w:p w14:paraId="6BD98E7D"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 Statement</w:t>
            </w:r>
          </w:p>
        </w:tc>
        <w:tc>
          <w:tcPr>
            <w:tcW w:w="2216" w:type="dxa"/>
            <w:vAlign w:val="center"/>
          </w:tcPr>
          <w:p w14:paraId="143C488D"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Corresponding PO</w:t>
            </w:r>
          </w:p>
        </w:tc>
        <w:tc>
          <w:tcPr>
            <w:tcW w:w="1051" w:type="dxa"/>
            <w:vAlign w:val="center"/>
          </w:tcPr>
          <w:p w14:paraId="67B7F581"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Domain / level of learning taxonomy</w:t>
            </w:r>
          </w:p>
        </w:tc>
        <w:tc>
          <w:tcPr>
            <w:tcW w:w="1747" w:type="dxa"/>
            <w:vAlign w:val="center"/>
          </w:tcPr>
          <w:p w14:paraId="17523D1E"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Delivery methods and activities</w:t>
            </w:r>
          </w:p>
        </w:tc>
        <w:tc>
          <w:tcPr>
            <w:tcW w:w="1612" w:type="dxa"/>
            <w:vAlign w:val="center"/>
          </w:tcPr>
          <w:p w14:paraId="48FF66EA"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Assessment tools</w:t>
            </w:r>
          </w:p>
        </w:tc>
      </w:tr>
      <w:tr w:rsidR="002E3C27" w:rsidRPr="00BE572C" w14:paraId="28F94FAA" w14:textId="77777777" w:rsidTr="001C3606">
        <w:trPr>
          <w:trHeight w:val="1646"/>
          <w:jc w:val="center"/>
        </w:trPr>
        <w:tc>
          <w:tcPr>
            <w:tcW w:w="646" w:type="dxa"/>
            <w:vAlign w:val="center"/>
          </w:tcPr>
          <w:p w14:paraId="0FC4DE6A"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CO1</w:t>
            </w:r>
          </w:p>
        </w:tc>
        <w:tc>
          <w:tcPr>
            <w:tcW w:w="1903" w:type="dxa"/>
            <w:vAlign w:val="center"/>
          </w:tcPr>
          <w:p w14:paraId="0E9543B4" w14:textId="77777777" w:rsidR="002E3C27" w:rsidRPr="00BE572C" w:rsidRDefault="002E3C27" w:rsidP="001C3606">
            <w:pPr>
              <w:pStyle w:val="ListParagraph"/>
              <w:spacing w:after="0" w:line="240" w:lineRule="auto"/>
              <w:ind w:left="0"/>
              <w:jc w:val="center"/>
              <w:rPr>
                <w:rFonts w:ascii="Arial" w:hAnsi="Arial" w:cs="Arial"/>
                <w:bCs/>
                <w:color w:val="000000"/>
                <w:sz w:val="18"/>
                <w:szCs w:val="18"/>
              </w:rPr>
            </w:pPr>
            <w:r w:rsidRPr="007A2CFA">
              <w:rPr>
                <w:rFonts w:ascii="Arial" w:hAnsi="Arial" w:cs="Arial"/>
                <w:bCs/>
                <w:color w:val="000000"/>
                <w:sz w:val="18"/>
                <w:szCs w:val="18"/>
              </w:rPr>
              <w:t xml:space="preserve">To </w:t>
            </w:r>
            <w:r>
              <w:rPr>
                <w:rFonts w:ascii="Arial" w:hAnsi="Arial" w:cs="Arial"/>
                <w:b/>
                <w:color w:val="000000"/>
                <w:sz w:val="18"/>
                <w:szCs w:val="18"/>
              </w:rPr>
              <w:t>d</w:t>
            </w:r>
            <w:r w:rsidRPr="00BE572C">
              <w:rPr>
                <w:rFonts w:ascii="Arial" w:hAnsi="Arial" w:cs="Arial"/>
                <w:b/>
                <w:color w:val="000000"/>
                <w:sz w:val="18"/>
                <w:szCs w:val="18"/>
              </w:rPr>
              <w:t xml:space="preserve">emonstrate </w:t>
            </w:r>
            <w:r w:rsidRPr="00BE572C">
              <w:rPr>
                <w:rFonts w:ascii="Arial" w:hAnsi="Arial" w:cs="Arial"/>
                <w:bCs/>
                <w:color w:val="000000"/>
                <w:sz w:val="18"/>
                <w:szCs w:val="18"/>
              </w:rPr>
              <w:t xml:space="preserve">how to assemble a computer and </w:t>
            </w:r>
            <w:r w:rsidRPr="00BE572C">
              <w:rPr>
                <w:rFonts w:ascii="Arial" w:hAnsi="Arial" w:cs="Arial"/>
                <w:b/>
                <w:color w:val="000000"/>
                <w:sz w:val="18"/>
                <w:szCs w:val="18"/>
              </w:rPr>
              <w:t xml:space="preserve">Identify </w:t>
            </w:r>
            <w:r w:rsidRPr="00BE572C">
              <w:rPr>
                <w:rFonts w:ascii="Arial" w:hAnsi="Arial" w:cs="Arial"/>
                <w:bCs/>
                <w:color w:val="000000"/>
                <w:sz w:val="18"/>
                <w:szCs w:val="18"/>
              </w:rPr>
              <w:t>the problems in a CPU and solve it</w:t>
            </w:r>
          </w:p>
        </w:tc>
        <w:tc>
          <w:tcPr>
            <w:tcW w:w="2216" w:type="dxa"/>
            <w:vAlign w:val="center"/>
          </w:tcPr>
          <w:p w14:paraId="0F5316E7"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BE572C">
              <w:rPr>
                <w:rFonts w:ascii="Arial" w:hAnsi="Arial" w:cs="Arial"/>
                <w:b/>
                <w:bCs/>
                <w:color w:val="000000"/>
                <w:sz w:val="18"/>
                <w:szCs w:val="18"/>
              </w:rPr>
              <w:t>Problem analysis</w:t>
            </w:r>
            <w:r w:rsidRPr="00BE572C">
              <w:rPr>
                <w:rFonts w:ascii="Arial" w:hAnsi="Arial" w:cs="Arial"/>
                <w:color w:val="000000"/>
                <w:sz w:val="18"/>
                <w:szCs w:val="18"/>
              </w:rPr>
              <w:t xml:space="preserve"> </w:t>
            </w:r>
          </w:p>
          <w:p w14:paraId="01A24C7A" w14:textId="77777777" w:rsidR="002E3C27" w:rsidRPr="00BE572C" w:rsidRDefault="002E3C27" w:rsidP="001C3606">
            <w:pPr>
              <w:pStyle w:val="ListParagraph"/>
              <w:spacing w:after="0" w:line="240" w:lineRule="auto"/>
              <w:ind w:left="0"/>
              <w:jc w:val="center"/>
              <w:rPr>
                <w:rFonts w:ascii="Arial" w:hAnsi="Arial" w:cs="Arial"/>
                <w:b/>
                <w:bCs/>
                <w:color w:val="000000"/>
                <w:sz w:val="18"/>
                <w:szCs w:val="18"/>
              </w:rPr>
            </w:pPr>
            <w:r w:rsidRPr="00BE572C">
              <w:rPr>
                <w:rFonts w:ascii="Arial" w:hAnsi="Arial" w:cs="Arial"/>
                <w:color w:val="000000"/>
                <w:sz w:val="18"/>
                <w:szCs w:val="18"/>
              </w:rPr>
              <w:t xml:space="preserve">(PO2), </w:t>
            </w:r>
            <w:r w:rsidRPr="00BE572C">
              <w:rPr>
                <w:rFonts w:ascii="Arial" w:hAnsi="Arial" w:cs="Arial"/>
                <w:b/>
                <w:bCs/>
                <w:color w:val="000000"/>
                <w:sz w:val="18"/>
                <w:szCs w:val="18"/>
              </w:rPr>
              <w:t>Design/Development of solutions</w:t>
            </w:r>
          </w:p>
          <w:p w14:paraId="4A5C8C68" w14:textId="77777777" w:rsidR="002E3C27" w:rsidRPr="00BE572C" w:rsidRDefault="002E3C27" w:rsidP="001C3606">
            <w:pPr>
              <w:pStyle w:val="ListParagraph"/>
              <w:spacing w:after="0" w:line="240" w:lineRule="auto"/>
              <w:ind w:left="0"/>
              <w:jc w:val="center"/>
              <w:rPr>
                <w:rFonts w:ascii="Arial" w:hAnsi="Arial" w:cs="Arial"/>
                <w:color w:val="000000"/>
                <w:sz w:val="18"/>
                <w:szCs w:val="18"/>
              </w:rPr>
            </w:pPr>
            <w:r w:rsidRPr="00BE572C">
              <w:rPr>
                <w:rFonts w:ascii="Arial" w:hAnsi="Arial" w:cs="Arial"/>
                <w:color w:val="000000"/>
                <w:sz w:val="18"/>
                <w:szCs w:val="18"/>
              </w:rPr>
              <w:t xml:space="preserve"> (PO3)</w:t>
            </w:r>
          </w:p>
        </w:tc>
        <w:tc>
          <w:tcPr>
            <w:tcW w:w="1051" w:type="dxa"/>
            <w:vAlign w:val="center"/>
          </w:tcPr>
          <w:p w14:paraId="5B835270"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 xml:space="preserve">Cognitive domain – level 5 </w:t>
            </w:r>
          </w:p>
        </w:tc>
        <w:tc>
          <w:tcPr>
            <w:tcW w:w="1747" w:type="dxa"/>
            <w:vAlign w:val="center"/>
          </w:tcPr>
          <w:p w14:paraId="57FE8421"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Lecture Note</w:t>
            </w:r>
          </w:p>
          <w:p w14:paraId="5A1FBFFA"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Text Book</w:t>
            </w:r>
          </w:p>
          <w:p w14:paraId="0F14B96F"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Audio/Video</w:t>
            </w:r>
          </w:p>
          <w:p w14:paraId="291A821C"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Web Material</w:t>
            </w:r>
          </w:p>
          <w:p w14:paraId="78FE3B25"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Journal paper</w:t>
            </w:r>
          </w:p>
        </w:tc>
        <w:tc>
          <w:tcPr>
            <w:tcW w:w="1612" w:type="dxa"/>
            <w:vAlign w:val="center"/>
          </w:tcPr>
          <w:p w14:paraId="4C2FE583"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color w:val="000000"/>
                <w:sz w:val="18"/>
                <w:szCs w:val="18"/>
              </w:rPr>
              <w:t xml:space="preserve">   Class Test</w:t>
            </w:r>
          </w:p>
          <w:p w14:paraId="6484C228"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Final Exam</w:t>
            </w:r>
          </w:p>
          <w:p w14:paraId="54196421"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Assignment </w:t>
            </w:r>
          </w:p>
          <w:p w14:paraId="6D231988"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Participation</w:t>
            </w:r>
          </w:p>
          <w:p w14:paraId="7697648C" w14:textId="77777777" w:rsidR="002E3C27" w:rsidRPr="00BE572C" w:rsidRDefault="002E3C27" w:rsidP="001C3606">
            <w:pPr>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Presentation</w:t>
            </w:r>
          </w:p>
        </w:tc>
      </w:tr>
      <w:tr w:rsidR="002E3C27" w:rsidRPr="00BE572C" w14:paraId="79C03C2D" w14:textId="77777777" w:rsidTr="001C3606">
        <w:trPr>
          <w:trHeight w:val="1700"/>
          <w:jc w:val="center"/>
        </w:trPr>
        <w:tc>
          <w:tcPr>
            <w:tcW w:w="646" w:type="dxa"/>
            <w:vAlign w:val="center"/>
          </w:tcPr>
          <w:p w14:paraId="7F71E985"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CO2</w:t>
            </w:r>
          </w:p>
        </w:tc>
        <w:tc>
          <w:tcPr>
            <w:tcW w:w="1903" w:type="dxa"/>
          </w:tcPr>
          <w:p w14:paraId="50189F6F" w14:textId="77777777" w:rsidR="002E3C27" w:rsidRPr="00BE572C" w:rsidRDefault="002E3C27" w:rsidP="001C3606">
            <w:pPr>
              <w:jc w:val="center"/>
              <w:rPr>
                <w:rFonts w:ascii="Arial" w:hAnsi="Arial" w:cs="Arial"/>
                <w:b/>
                <w:bCs/>
                <w:iCs/>
                <w:sz w:val="18"/>
                <w:szCs w:val="18"/>
              </w:rPr>
            </w:pPr>
          </w:p>
          <w:p w14:paraId="5BA93293" w14:textId="77777777" w:rsidR="002E3C27" w:rsidRPr="00BE572C" w:rsidRDefault="002E3C27" w:rsidP="001C3606">
            <w:pPr>
              <w:jc w:val="center"/>
              <w:rPr>
                <w:rFonts w:ascii="Arial" w:hAnsi="Arial" w:cs="Arial"/>
                <w:color w:val="000000"/>
                <w:sz w:val="18"/>
                <w:szCs w:val="18"/>
              </w:rPr>
            </w:pPr>
            <w:r w:rsidRPr="007A2CFA">
              <w:rPr>
                <w:rFonts w:ascii="Arial" w:hAnsi="Arial" w:cs="Arial"/>
                <w:iCs/>
                <w:sz w:val="18"/>
                <w:szCs w:val="18"/>
              </w:rPr>
              <w:t xml:space="preserve">To </w:t>
            </w:r>
            <w:r>
              <w:rPr>
                <w:rFonts w:ascii="Arial" w:hAnsi="Arial" w:cs="Arial"/>
                <w:b/>
                <w:bCs/>
                <w:iCs/>
                <w:sz w:val="18"/>
                <w:szCs w:val="18"/>
              </w:rPr>
              <w:t>d</w:t>
            </w:r>
            <w:r w:rsidRPr="00BE572C">
              <w:rPr>
                <w:rFonts w:ascii="Arial" w:hAnsi="Arial" w:cs="Arial"/>
                <w:b/>
                <w:bCs/>
                <w:iCs/>
                <w:sz w:val="18"/>
                <w:szCs w:val="18"/>
              </w:rPr>
              <w:t xml:space="preserve">emonstrate </w:t>
            </w:r>
            <w:r w:rsidRPr="00BE572C">
              <w:rPr>
                <w:rFonts w:ascii="Arial" w:hAnsi="Arial" w:cs="Arial"/>
                <w:iCs/>
                <w:sz w:val="18"/>
                <w:szCs w:val="18"/>
              </w:rPr>
              <w:t>how to install an</w:t>
            </w:r>
            <w:r w:rsidRPr="00BE572C">
              <w:rPr>
                <w:rFonts w:ascii="Arial" w:hAnsi="Arial" w:cs="Arial"/>
                <w:b/>
                <w:bCs/>
                <w:iCs/>
                <w:sz w:val="18"/>
                <w:szCs w:val="18"/>
              </w:rPr>
              <w:t xml:space="preserve"> </w:t>
            </w:r>
            <w:r w:rsidRPr="00BE572C">
              <w:rPr>
                <w:rFonts w:ascii="Arial" w:hAnsi="Arial" w:cs="Arial"/>
                <w:iCs/>
                <w:sz w:val="18"/>
                <w:szCs w:val="18"/>
              </w:rPr>
              <w:t>Operating System, Application software and utilities software</w:t>
            </w:r>
          </w:p>
        </w:tc>
        <w:tc>
          <w:tcPr>
            <w:tcW w:w="2216" w:type="dxa"/>
            <w:vAlign w:val="center"/>
          </w:tcPr>
          <w:p w14:paraId="050615A9"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sidRPr="00BE572C">
              <w:rPr>
                <w:rFonts w:ascii="Arial" w:hAnsi="Arial" w:cs="Arial"/>
                <w:b/>
                <w:bCs/>
                <w:color w:val="000000"/>
                <w:sz w:val="18"/>
                <w:szCs w:val="18"/>
              </w:rPr>
              <w:t xml:space="preserve">Engineering knowledge </w:t>
            </w:r>
          </w:p>
          <w:p w14:paraId="5579A938"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BE572C">
              <w:rPr>
                <w:rFonts w:ascii="Arial" w:hAnsi="Arial" w:cs="Arial"/>
                <w:color w:val="000000"/>
                <w:sz w:val="18"/>
                <w:szCs w:val="18"/>
              </w:rPr>
              <w:t>(PO1)</w:t>
            </w:r>
          </w:p>
          <w:p w14:paraId="375DA55B" w14:textId="77777777" w:rsidR="002E3C27" w:rsidRPr="00BE572C" w:rsidRDefault="002E3C27" w:rsidP="001C3606">
            <w:pPr>
              <w:pStyle w:val="ListParagraph"/>
              <w:spacing w:after="0" w:line="240" w:lineRule="auto"/>
              <w:ind w:left="0"/>
              <w:jc w:val="center"/>
              <w:rPr>
                <w:rFonts w:ascii="Arial" w:hAnsi="Arial" w:cs="Arial"/>
                <w:color w:val="000000"/>
                <w:sz w:val="18"/>
                <w:szCs w:val="18"/>
              </w:rPr>
            </w:pPr>
            <w:r w:rsidRPr="00BE572C">
              <w:rPr>
                <w:rFonts w:ascii="Arial" w:hAnsi="Arial" w:cs="Arial"/>
                <w:b/>
                <w:bCs/>
                <w:sz w:val="18"/>
                <w:szCs w:val="18"/>
              </w:rPr>
              <w:t xml:space="preserve">Modern tool usage </w:t>
            </w:r>
            <w:r w:rsidRPr="00BE572C">
              <w:rPr>
                <w:rFonts w:ascii="Arial" w:hAnsi="Arial" w:cs="Arial"/>
                <w:bCs/>
                <w:sz w:val="18"/>
                <w:szCs w:val="18"/>
              </w:rPr>
              <w:t>(PO5)</w:t>
            </w:r>
          </w:p>
        </w:tc>
        <w:tc>
          <w:tcPr>
            <w:tcW w:w="1051" w:type="dxa"/>
            <w:vAlign w:val="center"/>
          </w:tcPr>
          <w:p w14:paraId="1E9D6FFF"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Cognitive domain – level 4</w:t>
            </w:r>
          </w:p>
        </w:tc>
        <w:tc>
          <w:tcPr>
            <w:tcW w:w="1747" w:type="dxa"/>
            <w:vAlign w:val="center"/>
          </w:tcPr>
          <w:p w14:paraId="18DE5E9C"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Lecture Note</w:t>
            </w:r>
          </w:p>
          <w:p w14:paraId="25E03966"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Text Book</w:t>
            </w:r>
          </w:p>
          <w:p w14:paraId="2606D6C6"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Audio/Video</w:t>
            </w:r>
          </w:p>
          <w:p w14:paraId="6F6A1FCD"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Web Material</w:t>
            </w:r>
          </w:p>
          <w:p w14:paraId="5552EC50" w14:textId="77777777" w:rsidR="002E3C27" w:rsidRPr="00BE572C" w:rsidRDefault="002E3C27" w:rsidP="001C3606">
            <w:pPr>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Journal paper</w:t>
            </w:r>
          </w:p>
        </w:tc>
        <w:tc>
          <w:tcPr>
            <w:tcW w:w="1612" w:type="dxa"/>
            <w:vAlign w:val="center"/>
          </w:tcPr>
          <w:p w14:paraId="6940A82E"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Class Test</w:t>
            </w:r>
          </w:p>
          <w:p w14:paraId="7080D4DC"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Final Exam</w:t>
            </w:r>
          </w:p>
          <w:p w14:paraId="1972E832"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Assignment </w:t>
            </w:r>
          </w:p>
          <w:p w14:paraId="68428BC5"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Participation</w:t>
            </w:r>
          </w:p>
          <w:p w14:paraId="5BF8FAF4" w14:textId="77777777" w:rsidR="002E3C27" w:rsidRPr="00BE572C" w:rsidRDefault="002E3C27" w:rsidP="001C3606">
            <w:pPr>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Presentation</w:t>
            </w:r>
          </w:p>
        </w:tc>
      </w:tr>
      <w:tr w:rsidR="002E3C27" w:rsidRPr="00BE572C" w14:paraId="7D26103E" w14:textId="77777777" w:rsidTr="001C3606">
        <w:trPr>
          <w:trHeight w:val="1700"/>
          <w:jc w:val="center"/>
        </w:trPr>
        <w:tc>
          <w:tcPr>
            <w:tcW w:w="646" w:type="dxa"/>
            <w:vAlign w:val="center"/>
          </w:tcPr>
          <w:p w14:paraId="5ED18CDF"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CO3</w:t>
            </w:r>
          </w:p>
        </w:tc>
        <w:tc>
          <w:tcPr>
            <w:tcW w:w="1903" w:type="dxa"/>
          </w:tcPr>
          <w:p w14:paraId="28163109" w14:textId="77777777" w:rsidR="002E3C27" w:rsidRPr="00BE572C" w:rsidRDefault="002E3C27" w:rsidP="001C3606">
            <w:pPr>
              <w:jc w:val="center"/>
              <w:rPr>
                <w:rFonts w:ascii="Arial" w:hAnsi="Arial" w:cs="Arial"/>
                <w:iCs/>
                <w:sz w:val="18"/>
                <w:szCs w:val="18"/>
              </w:rPr>
            </w:pPr>
            <w:r>
              <w:rPr>
                <w:rFonts w:ascii="Arial" w:hAnsi="Arial" w:cs="Arial"/>
                <w:iCs/>
                <w:sz w:val="18"/>
                <w:szCs w:val="18"/>
              </w:rPr>
              <w:t xml:space="preserve">To </w:t>
            </w:r>
            <w:r w:rsidRPr="007A2CFA">
              <w:rPr>
                <w:rFonts w:ascii="Arial" w:hAnsi="Arial" w:cs="Arial"/>
                <w:b/>
                <w:bCs/>
                <w:iCs/>
                <w:sz w:val="18"/>
                <w:szCs w:val="18"/>
              </w:rPr>
              <w:t>gain</w:t>
            </w:r>
            <w:r w:rsidRPr="00BE572C">
              <w:rPr>
                <w:rFonts w:ascii="Arial" w:hAnsi="Arial" w:cs="Arial"/>
                <w:iCs/>
                <w:sz w:val="18"/>
                <w:szCs w:val="18"/>
              </w:rPr>
              <w:t xml:space="preserve"> and </w:t>
            </w:r>
            <w:r w:rsidRPr="007A2CFA">
              <w:rPr>
                <w:rFonts w:ascii="Arial" w:hAnsi="Arial" w:cs="Arial"/>
                <w:b/>
                <w:bCs/>
                <w:iCs/>
                <w:sz w:val="18"/>
                <w:szCs w:val="18"/>
              </w:rPr>
              <w:t>acquire knowledge</w:t>
            </w:r>
            <w:r w:rsidRPr="00BE572C">
              <w:rPr>
                <w:rFonts w:ascii="Arial" w:hAnsi="Arial" w:cs="Arial"/>
                <w:iCs/>
                <w:sz w:val="18"/>
                <w:szCs w:val="18"/>
              </w:rPr>
              <w:t xml:space="preserve"> over engineering drawing and </w:t>
            </w:r>
            <w:r w:rsidRPr="00BE572C">
              <w:rPr>
                <w:rFonts w:ascii="Arial" w:hAnsi="Arial" w:cs="Arial"/>
                <w:b/>
                <w:iCs/>
                <w:sz w:val="18"/>
                <w:szCs w:val="18"/>
              </w:rPr>
              <w:t>Apply</w:t>
            </w:r>
            <w:r w:rsidRPr="00BE572C">
              <w:rPr>
                <w:rFonts w:ascii="Arial" w:hAnsi="Arial" w:cs="Arial"/>
                <w:iCs/>
                <w:sz w:val="18"/>
                <w:szCs w:val="18"/>
              </w:rPr>
              <w:t xml:space="preserve"> them to </w:t>
            </w:r>
            <w:r w:rsidRPr="00BE572C">
              <w:rPr>
                <w:rFonts w:ascii="Arial" w:hAnsi="Arial" w:cs="Arial"/>
                <w:b/>
                <w:iCs/>
                <w:sz w:val="18"/>
                <w:szCs w:val="18"/>
              </w:rPr>
              <w:t>Solve</w:t>
            </w:r>
            <w:r w:rsidRPr="00BE572C">
              <w:rPr>
                <w:rFonts w:ascii="Arial" w:hAnsi="Arial" w:cs="Arial"/>
                <w:iCs/>
                <w:sz w:val="18"/>
                <w:szCs w:val="18"/>
              </w:rPr>
              <w:t xml:space="preserve"> different 3-D models and projection problems.</w:t>
            </w:r>
          </w:p>
        </w:tc>
        <w:tc>
          <w:tcPr>
            <w:tcW w:w="2216" w:type="dxa"/>
            <w:vAlign w:val="center"/>
          </w:tcPr>
          <w:p w14:paraId="766400EE" w14:textId="77777777" w:rsidR="002E3C27" w:rsidRPr="00BE572C" w:rsidRDefault="002E3C27" w:rsidP="001C3606">
            <w:pPr>
              <w:pStyle w:val="ListParagraph"/>
              <w:spacing w:after="0" w:line="240" w:lineRule="auto"/>
              <w:ind w:left="0"/>
              <w:jc w:val="center"/>
              <w:rPr>
                <w:rFonts w:ascii="Arial" w:hAnsi="Arial" w:cs="Arial"/>
                <w:b/>
                <w:bCs/>
                <w:color w:val="000000"/>
                <w:sz w:val="18"/>
                <w:szCs w:val="18"/>
              </w:rPr>
            </w:pPr>
            <w:r w:rsidRPr="00BE572C">
              <w:rPr>
                <w:rFonts w:ascii="Arial" w:hAnsi="Arial" w:cs="Arial"/>
                <w:b/>
                <w:bCs/>
                <w:color w:val="000000"/>
                <w:sz w:val="18"/>
                <w:szCs w:val="18"/>
              </w:rPr>
              <w:t>Design/Development of solutions</w:t>
            </w:r>
          </w:p>
          <w:p w14:paraId="7584A26B"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BE572C">
              <w:rPr>
                <w:rFonts w:ascii="Arial" w:hAnsi="Arial" w:cs="Arial"/>
                <w:color w:val="000000"/>
                <w:sz w:val="18"/>
                <w:szCs w:val="18"/>
              </w:rPr>
              <w:t xml:space="preserve"> (PO3)</w:t>
            </w:r>
          </w:p>
          <w:p w14:paraId="7C57DBBA" w14:textId="77777777" w:rsidR="002E3C27" w:rsidRPr="00BE572C" w:rsidRDefault="002E3C27" w:rsidP="001C3606">
            <w:pPr>
              <w:pStyle w:val="ListParagraph"/>
              <w:spacing w:after="0" w:line="240" w:lineRule="auto"/>
              <w:ind w:left="0"/>
              <w:jc w:val="center"/>
              <w:rPr>
                <w:rFonts w:ascii="Arial" w:hAnsi="Arial" w:cs="Arial"/>
                <w:b/>
                <w:bCs/>
                <w:color w:val="000000"/>
                <w:sz w:val="18"/>
                <w:szCs w:val="18"/>
              </w:rPr>
            </w:pPr>
            <w:r w:rsidRPr="00BE572C">
              <w:rPr>
                <w:rFonts w:ascii="Arial" w:hAnsi="Arial" w:cs="Arial"/>
                <w:color w:val="000000"/>
                <w:sz w:val="18"/>
                <w:szCs w:val="18"/>
              </w:rPr>
              <w:t xml:space="preserve"> </w:t>
            </w:r>
            <w:r w:rsidRPr="00BE572C">
              <w:rPr>
                <w:rFonts w:ascii="Arial" w:hAnsi="Arial" w:cs="Arial"/>
                <w:b/>
                <w:bCs/>
                <w:sz w:val="18"/>
                <w:szCs w:val="18"/>
              </w:rPr>
              <w:t xml:space="preserve">Modern tool usage </w:t>
            </w:r>
            <w:r w:rsidRPr="00BE572C">
              <w:rPr>
                <w:rFonts w:ascii="Arial" w:hAnsi="Arial" w:cs="Arial"/>
                <w:bCs/>
                <w:sz w:val="18"/>
                <w:szCs w:val="18"/>
              </w:rPr>
              <w:t>(PO5)</w:t>
            </w:r>
          </w:p>
        </w:tc>
        <w:tc>
          <w:tcPr>
            <w:tcW w:w="1051" w:type="dxa"/>
            <w:vAlign w:val="center"/>
          </w:tcPr>
          <w:p w14:paraId="51956E53" w14:textId="77777777" w:rsidR="002E3C27" w:rsidRPr="00BE572C" w:rsidRDefault="002E3C27" w:rsidP="001C3606">
            <w:pPr>
              <w:jc w:val="center"/>
              <w:rPr>
                <w:rFonts w:ascii="Arial" w:hAnsi="Arial" w:cs="Arial"/>
                <w:color w:val="000000"/>
                <w:sz w:val="18"/>
                <w:szCs w:val="18"/>
              </w:rPr>
            </w:pPr>
            <w:r w:rsidRPr="00BE572C">
              <w:rPr>
                <w:rFonts w:ascii="Arial" w:hAnsi="Arial" w:cs="Arial"/>
                <w:color w:val="000000"/>
                <w:sz w:val="18"/>
                <w:szCs w:val="18"/>
              </w:rPr>
              <w:t>Cognitive domain – level 4</w:t>
            </w:r>
          </w:p>
        </w:tc>
        <w:tc>
          <w:tcPr>
            <w:tcW w:w="1747" w:type="dxa"/>
            <w:vAlign w:val="center"/>
          </w:tcPr>
          <w:p w14:paraId="6CB63473"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Lecture Note</w:t>
            </w:r>
          </w:p>
          <w:p w14:paraId="250718DD"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Text Book</w:t>
            </w:r>
          </w:p>
          <w:p w14:paraId="1C519E25"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Audio/Video</w:t>
            </w:r>
          </w:p>
          <w:p w14:paraId="022CAC57"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Web Material</w:t>
            </w:r>
          </w:p>
          <w:p w14:paraId="06DC303E" w14:textId="77777777" w:rsidR="002E3C27" w:rsidRPr="00BE572C" w:rsidRDefault="002E3C27" w:rsidP="001C3606">
            <w:pPr>
              <w:spacing w:line="276" w:lineRule="auto"/>
              <w:rPr>
                <w:rFonts w:ascii="Arial" w:eastAsia="MS Gothic" w:hAnsi="Arial" w:cs="Arial"/>
                <w:iCs/>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Journal paper</w:t>
            </w:r>
          </w:p>
        </w:tc>
        <w:tc>
          <w:tcPr>
            <w:tcW w:w="1612" w:type="dxa"/>
            <w:vAlign w:val="center"/>
          </w:tcPr>
          <w:p w14:paraId="48337B90"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Class Test</w:t>
            </w:r>
          </w:p>
          <w:p w14:paraId="7A182741"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iCs/>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Final Exam</w:t>
            </w:r>
          </w:p>
          <w:p w14:paraId="0BA6E55F"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Assignment </w:t>
            </w:r>
          </w:p>
          <w:p w14:paraId="1CBA31A0" w14:textId="77777777" w:rsidR="002E3C27" w:rsidRPr="00BE572C" w:rsidRDefault="002E3C27" w:rsidP="001C3606">
            <w:pPr>
              <w:spacing w:line="276" w:lineRule="auto"/>
              <w:rPr>
                <w:rFonts w:ascii="Arial"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iCs/>
                <w:sz w:val="18"/>
                <w:szCs w:val="18"/>
              </w:rPr>
              <w:t xml:space="preserve"> </w:t>
            </w:r>
            <w:r w:rsidRPr="00BE572C">
              <w:rPr>
                <w:rFonts w:ascii="Arial" w:hAnsi="Arial" w:cs="Arial"/>
                <w:color w:val="000000"/>
                <w:sz w:val="18"/>
                <w:szCs w:val="18"/>
              </w:rPr>
              <w:t xml:space="preserve">  Participation</w:t>
            </w:r>
          </w:p>
          <w:p w14:paraId="2E0E7EE0" w14:textId="77777777" w:rsidR="002E3C27" w:rsidRPr="00BE572C" w:rsidRDefault="002E3C27" w:rsidP="001C3606">
            <w:pPr>
              <w:spacing w:line="276" w:lineRule="auto"/>
              <w:rPr>
                <w:rFonts w:ascii="Arial" w:eastAsia="MS Gothic" w:hAnsi="Arial" w:cs="Arial"/>
                <w:color w:val="000000"/>
                <w:sz w:val="18"/>
                <w:szCs w:val="18"/>
              </w:rPr>
            </w:pPr>
            <w:r w:rsidRPr="00BE572C">
              <w:rPr>
                <w:rFonts w:ascii="MS Gothic" w:eastAsia="MS Gothic" w:hAnsi="MS Gothic" w:cs="MS Gothic" w:hint="eastAsia"/>
                <w:color w:val="000000"/>
                <w:sz w:val="18"/>
                <w:szCs w:val="18"/>
              </w:rPr>
              <w:t>☐</w:t>
            </w:r>
            <w:r w:rsidRPr="00BE572C">
              <w:rPr>
                <w:rFonts w:ascii="Arial" w:hAnsi="Arial" w:cs="Arial"/>
                <w:color w:val="000000"/>
                <w:sz w:val="18"/>
                <w:szCs w:val="18"/>
              </w:rPr>
              <w:t xml:space="preserve">   Presentation</w:t>
            </w:r>
          </w:p>
        </w:tc>
      </w:tr>
    </w:tbl>
    <w:p w14:paraId="384A158E" w14:textId="77777777" w:rsidR="002E3C27" w:rsidRPr="00BE572C" w:rsidRDefault="002E3C27" w:rsidP="002E3C27">
      <w:pPr>
        <w:autoSpaceDE w:val="0"/>
        <w:autoSpaceDN w:val="0"/>
        <w:adjustRightInd w:val="0"/>
        <w:jc w:val="center"/>
        <w:rPr>
          <w:rFonts w:ascii="Arial" w:hAnsi="Arial" w:cs="Arial"/>
          <w:b/>
          <w:color w:val="000000"/>
          <w:sz w:val="18"/>
          <w:szCs w:val="18"/>
        </w:rPr>
      </w:pPr>
    </w:p>
    <w:tbl>
      <w:tblPr>
        <w:tblW w:w="9214" w:type="dxa"/>
        <w:jc w:val="center"/>
        <w:tblLayout w:type="fixed"/>
        <w:tblLook w:val="04A0" w:firstRow="1" w:lastRow="0" w:firstColumn="1" w:lastColumn="0" w:noHBand="0" w:noVBand="1"/>
      </w:tblPr>
      <w:tblGrid>
        <w:gridCol w:w="9214"/>
      </w:tblGrid>
      <w:tr w:rsidR="002E3C27" w:rsidRPr="00BE572C" w14:paraId="53B4F165" w14:textId="77777777" w:rsidTr="001C3606">
        <w:trPr>
          <w:jc w:val="center"/>
        </w:trPr>
        <w:tc>
          <w:tcPr>
            <w:tcW w:w="9214" w:type="dxa"/>
          </w:tcPr>
          <w:p w14:paraId="0D29CC52" w14:textId="77777777" w:rsidR="002E3C27" w:rsidRPr="00BE572C" w:rsidRDefault="002E3C27" w:rsidP="001C3606">
            <w:pPr>
              <w:rPr>
                <w:rFonts w:ascii="Arial" w:hAnsi="Arial" w:cs="Arial"/>
                <w:b/>
                <w:color w:val="000000"/>
                <w:sz w:val="18"/>
                <w:szCs w:val="18"/>
              </w:rPr>
            </w:pPr>
          </w:p>
          <w:p w14:paraId="17901034" w14:textId="77777777" w:rsidR="002E3C27" w:rsidRPr="00BE572C" w:rsidRDefault="002E3C27" w:rsidP="001C3606">
            <w:pPr>
              <w:rPr>
                <w:rFonts w:ascii="Arial" w:hAnsi="Arial" w:cs="Arial"/>
                <w:b/>
                <w:color w:val="000000"/>
                <w:sz w:val="18"/>
                <w:szCs w:val="18"/>
              </w:rPr>
            </w:pPr>
            <w:r w:rsidRPr="00BE572C">
              <w:rPr>
                <w:rFonts w:ascii="Arial" w:hAnsi="Arial" w:cs="Arial"/>
                <w:b/>
                <w:color w:val="000000"/>
                <w:sz w:val="18"/>
                <w:szCs w:val="18"/>
              </w:rPr>
              <w:t>Assessment and Marks Distribution:</w:t>
            </w:r>
          </w:p>
          <w:p w14:paraId="0CCA4707" w14:textId="77777777" w:rsidR="002E3C27" w:rsidRPr="00BE572C" w:rsidRDefault="002E3C27" w:rsidP="001C3606">
            <w:pPr>
              <w:rPr>
                <w:rFonts w:ascii="Arial" w:hAnsi="Arial" w:cs="Arial"/>
                <w:bCs/>
                <w:color w:val="000000"/>
                <w:sz w:val="18"/>
                <w:szCs w:val="18"/>
              </w:rPr>
            </w:pPr>
            <w:r w:rsidRPr="00BE572C">
              <w:rPr>
                <w:rFonts w:ascii="Arial" w:hAnsi="Arial" w:cs="Arial"/>
                <w:bCs/>
                <w:color w:val="000000"/>
                <w:sz w:val="18"/>
                <w:szCs w:val="18"/>
              </w:rPr>
              <w:t>Students will be assessed on the basis of their overall performance in practical, Quizzes/Viva-voce, Attendance. Final numeric reward will be the compilation of:</w:t>
            </w:r>
          </w:p>
          <w:p w14:paraId="47138A7E" w14:textId="77777777" w:rsidR="002E3C27" w:rsidRPr="00BE572C" w:rsidRDefault="002E3C27" w:rsidP="001C3606">
            <w:pPr>
              <w:rPr>
                <w:rFonts w:ascii="Arial" w:hAnsi="Arial" w:cs="Arial"/>
                <w:b/>
                <w:color w:val="000000"/>
                <w:sz w:val="18"/>
                <w:szCs w:val="18"/>
              </w:rPr>
            </w:pPr>
            <w:r w:rsidRPr="00BE572C">
              <w:rPr>
                <w:rFonts w:ascii="Arial" w:hAnsi="Arial" w:cs="Arial"/>
                <w:bCs/>
                <w:color w:val="000000"/>
                <w:sz w:val="18"/>
                <w:szCs w:val="18"/>
              </w:rPr>
              <w:t xml:space="preserve">Marks 25 [Practical 60%, Quizzes/Viva-voce </w:t>
            </w:r>
            <w:r>
              <w:rPr>
                <w:rFonts w:ascii="Arial" w:hAnsi="Arial" w:cs="Arial"/>
                <w:bCs/>
                <w:color w:val="000000"/>
                <w:sz w:val="18"/>
                <w:szCs w:val="18"/>
              </w:rPr>
              <w:t>20</w:t>
            </w:r>
            <w:r w:rsidRPr="00BE572C">
              <w:rPr>
                <w:rFonts w:ascii="Arial" w:hAnsi="Arial" w:cs="Arial"/>
                <w:bCs/>
                <w:color w:val="000000"/>
                <w:sz w:val="18"/>
                <w:szCs w:val="18"/>
              </w:rPr>
              <w:t xml:space="preserve">%, Attendance </w:t>
            </w:r>
            <w:r>
              <w:rPr>
                <w:rFonts w:ascii="Arial" w:hAnsi="Arial" w:cs="Arial"/>
                <w:bCs/>
                <w:color w:val="000000"/>
                <w:sz w:val="18"/>
                <w:szCs w:val="18"/>
              </w:rPr>
              <w:t>10%</w:t>
            </w:r>
            <w:r w:rsidRPr="00BE572C">
              <w:rPr>
                <w:rFonts w:ascii="Arial" w:hAnsi="Arial" w:cs="Arial"/>
                <w:bCs/>
                <w:color w:val="000000"/>
                <w:sz w:val="18"/>
                <w:szCs w:val="18"/>
              </w:rPr>
              <w:t>]</w:t>
            </w:r>
          </w:p>
        </w:tc>
      </w:tr>
      <w:tr w:rsidR="002E3C27" w:rsidRPr="00BE572C" w14:paraId="4D4A3659" w14:textId="77777777" w:rsidTr="001C3606">
        <w:trPr>
          <w:jc w:val="center"/>
        </w:trPr>
        <w:tc>
          <w:tcPr>
            <w:tcW w:w="9214" w:type="dxa"/>
          </w:tcPr>
          <w:p w14:paraId="5F9D7F90" w14:textId="77777777" w:rsidR="002E3C27" w:rsidRPr="00BE572C" w:rsidRDefault="002E3C27" w:rsidP="001C3606">
            <w:pPr>
              <w:rPr>
                <w:rFonts w:ascii="Arial" w:hAnsi="Arial" w:cs="Arial"/>
                <w:b/>
                <w:bCs/>
                <w:iCs/>
                <w:sz w:val="18"/>
                <w:szCs w:val="18"/>
              </w:rPr>
            </w:pPr>
          </w:p>
          <w:p w14:paraId="3833A947" w14:textId="77777777" w:rsidR="002E3C27" w:rsidRDefault="002E3C27" w:rsidP="001C3606">
            <w:pPr>
              <w:rPr>
                <w:rFonts w:ascii="Arial" w:hAnsi="Arial" w:cs="Arial"/>
                <w:sz w:val="18"/>
                <w:szCs w:val="18"/>
              </w:rPr>
            </w:pPr>
            <w:r w:rsidRPr="00BE572C">
              <w:rPr>
                <w:rFonts w:ascii="Arial" w:hAnsi="Arial" w:cs="Arial"/>
                <w:b/>
                <w:sz w:val="18"/>
                <w:szCs w:val="18"/>
              </w:rPr>
              <w:t xml:space="preserve">Name of the Experiment for </w:t>
            </w:r>
            <w:r w:rsidRPr="00BE572C">
              <w:rPr>
                <w:rFonts w:ascii="Arial" w:hAnsi="Arial" w:cs="Arial"/>
                <w:b/>
                <w:bCs/>
                <w:iCs/>
                <w:sz w:val="18"/>
                <w:szCs w:val="18"/>
              </w:rPr>
              <w:t>Computer Maintenance</w:t>
            </w:r>
            <w:r w:rsidRPr="00375839">
              <w:rPr>
                <w:rFonts w:ascii="Arial" w:hAnsi="Arial" w:cs="Arial"/>
                <w:sz w:val="18"/>
                <w:szCs w:val="18"/>
              </w:rPr>
              <w:t xml:space="preserve"> </w:t>
            </w:r>
          </w:p>
          <w:p w14:paraId="30F1ED33" w14:textId="77777777" w:rsidR="002E3C27" w:rsidRPr="00375839" w:rsidRDefault="002E3C27" w:rsidP="001C3606">
            <w:pPr>
              <w:numPr>
                <w:ilvl w:val="0"/>
                <w:numId w:val="4"/>
              </w:numPr>
              <w:rPr>
                <w:rFonts w:ascii="Arial" w:hAnsi="Arial" w:cs="Arial"/>
                <w:sz w:val="18"/>
                <w:szCs w:val="18"/>
              </w:rPr>
            </w:pPr>
            <w:r w:rsidRPr="00375839">
              <w:rPr>
                <w:rFonts w:ascii="Arial" w:hAnsi="Arial" w:cs="Arial"/>
                <w:sz w:val="18"/>
                <w:szCs w:val="18"/>
              </w:rPr>
              <w:t>Assemble different parts of a Computer</w:t>
            </w:r>
          </w:p>
          <w:p w14:paraId="4C25804A" w14:textId="77777777" w:rsidR="002E3C27" w:rsidRPr="00375839" w:rsidRDefault="002E3C27" w:rsidP="001C3606">
            <w:pPr>
              <w:numPr>
                <w:ilvl w:val="0"/>
                <w:numId w:val="4"/>
              </w:numPr>
              <w:rPr>
                <w:rFonts w:ascii="Arial" w:hAnsi="Arial" w:cs="Arial"/>
                <w:sz w:val="18"/>
                <w:szCs w:val="18"/>
              </w:rPr>
            </w:pPr>
            <w:r w:rsidRPr="00375839">
              <w:rPr>
                <w:rFonts w:ascii="Arial" w:hAnsi="Arial" w:cs="Arial"/>
                <w:sz w:val="18"/>
                <w:szCs w:val="18"/>
              </w:rPr>
              <w:t>Partition a computer hard disk</w:t>
            </w:r>
          </w:p>
          <w:p w14:paraId="55B76AA7" w14:textId="77777777" w:rsidR="002E3C27" w:rsidRPr="00375839" w:rsidRDefault="002E3C27" w:rsidP="001C3606">
            <w:pPr>
              <w:numPr>
                <w:ilvl w:val="0"/>
                <w:numId w:val="4"/>
              </w:numPr>
              <w:rPr>
                <w:rFonts w:ascii="Arial" w:hAnsi="Arial" w:cs="Arial"/>
                <w:sz w:val="18"/>
                <w:szCs w:val="18"/>
              </w:rPr>
            </w:pPr>
            <w:r w:rsidRPr="00375839">
              <w:rPr>
                <w:rFonts w:ascii="Arial" w:hAnsi="Arial" w:cs="Arial"/>
                <w:sz w:val="18"/>
                <w:szCs w:val="18"/>
              </w:rPr>
              <w:t xml:space="preserve">Install different types of Operating System (Windows, Linux etc.) </w:t>
            </w:r>
          </w:p>
          <w:p w14:paraId="7883655A" w14:textId="77777777" w:rsidR="002E3C27" w:rsidRPr="00375839" w:rsidRDefault="002E3C27" w:rsidP="001C3606">
            <w:pPr>
              <w:numPr>
                <w:ilvl w:val="0"/>
                <w:numId w:val="4"/>
              </w:numPr>
              <w:rPr>
                <w:rFonts w:ascii="Arial" w:hAnsi="Arial" w:cs="Arial"/>
                <w:sz w:val="18"/>
                <w:szCs w:val="18"/>
              </w:rPr>
            </w:pPr>
            <w:r w:rsidRPr="00375839">
              <w:rPr>
                <w:rFonts w:ascii="Arial" w:hAnsi="Arial" w:cs="Arial"/>
                <w:sz w:val="18"/>
                <w:szCs w:val="18"/>
              </w:rPr>
              <w:t xml:space="preserve">Install different types of application software and utilities software </w:t>
            </w:r>
          </w:p>
          <w:p w14:paraId="63D421FB" w14:textId="77777777" w:rsidR="002E3C27" w:rsidRPr="00375839" w:rsidRDefault="002E3C27" w:rsidP="001C3606">
            <w:pPr>
              <w:numPr>
                <w:ilvl w:val="0"/>
                <w:numId w:val="4"/>
              </w:numPr>
              <w:rPr>
                <w:rFonts w:ascii="Arial" w:hAnsi="Arial" w:cs="Arial"/>
                <w:sz w:val="18"/>
                <w:szCs w:val="18"/>
              </w:rPr>
            </w:pPr>
            <w:r w:rsidRPr="00375839">
              <w:rPr>
                <w:rFonts w:ascii="Arial" w:hAnsi="Arial" w:cs="Arial"/>
                <w:sz w:val="18"/>
                <w:szCs w:val="18"/>
              </w:rPr>
              <w:t xml:space="preserve">Fault findings (Detect hardware related problems in CPU and fine the solution) </w:t>
            </w:r>
          </w:p>
          <w:p w14:paraId="5C2896CA" w14:textId="77777777" w:rsidR="002E3C27" w:rsidRDefault="002E3C27" w:rsidP="001C3606">
            <w:pPr>
              <w:numPr>
                <w:ilvl w:val="0"/>
                <w:numId w:val="4"/>
              </w:numPr>
              <w:rPr>
                <w:rFonts w:ascii="Arial" w:hAnsi="Arial" w:cs="Arial"/>
                <w:sz w:val="18"/>
                <w:szCs w:val="18"/>
              </w:rPr>
            </w:pPr>
            <w:r w:rsidRPr="00375839">
              <w:rPr>
                <w:rFonts w:ascii="Arial" w:hAnsi="Arial" w:cs="Arial"/>
                <w:sz w:val="18"/>
                <w:szCs w:val="18"/>
              </w:rPr>
              <w:t>Getting familiar with DOS and its commands.</w:t>
            </w:r>
          </w:p>
          <w:p w14:paraId="1C2D9FD9" w14:textId="77777777" w:rsidR="002E3C27" w:rsidRDefault="002E3C27" w:rsidP="001C3606">
            <w:pPr>
              <w:rPr>
                <w:rFonts w:ascii="Arial" w:hAnsi="Arial" w:cs="Arial"/>
                <w:sz w:val="18"/>
                <w:szCs w:val="18"/>
              </w:rPr>
            </w:pPr>
          </w:p>
          <w:p w14:paraId="1D5A00DB" w14:textId="77777777" w:rsidR="002E3C27" w:rsidRDefault="002E3C27" w:rsidP="001C3606">
            <w:pPr>
              <w:rPr>
                <w:rFonts w:ascii="Arial" w:hAnsi="Arial" w:cs="Arial"/>
                <w:sz w:val="18"/>
                <w:szCs w:val="18"/>
              </w:rPr>
            </w:pPr>
            <w:r w:rsidRPr="00BE572C">
              <w:rPr>
                <w:rFonts w:ascii="Arial" w:hAnsi="Arial" w:cs="Arial"/>
                <w:b/>
                <w:sz w:val="18"/>
                <w:szCs w:val="18"/>
              </w:rPr>
              <w:t xml:space="preserve">Name of the Experiment for </w:t>
            </w:r>
            <w:r w:rsidRPr="00BE572C">
              <w:rPr>
                <w:rFonts w:ascii="Arial" w:hAnsi="Arial" w:cs="Arial"/>
                <w:b/>
                <w:bCs/>
                <w:iCs/>
                <w:sz w:val="18"/>
                <w:szCs w:val="18"/>
              </w:rPr>
              <w:t>Engineering Drawing</w:t>
            </w:r>
          </w:p>
          <w:p w14:paraId="20DF8DCE" w14:textId="77777777" w:rsidR="002E3C27" w:rsidRPr="00375839" w:rsidRDefault="002E3C27" w:rsidP="001C3606">
            <w:pPr>
              <w:numPr>
                <w:ilvl w:val="0"/>
                <w:numId w:val="5"/>
              </w:numPr>
              <w:rPr>
                <w:rFonts w:ascii="Arial" w:hAnsi="Arial" w:cs="Arial"/>
                <w:sz w:val="18"/>
                <w:szCs w:val="18"/>
              </w:rPr>
            </w:pPr>
            <w:r w:rsidRPr="00375839">
              <w:rPr>
                <w:rFonts w:ascii="Arial" w:hAnsi="Arial" w:cs="Arial"/>
                <w:sz w:val="18"/>
                <w:szCs w:val="18"/>
              </w:rPr>
              <w:t>Use of drawing instruments.</w:t>
            </w:r>
          </w:p>
          <w:p w14:paraId="3B4FCCD0" w14:textId="77777777" w:rsidR="002E3C27" w:rsidRPr="00375839" w:rsidRDefault="002E3C27" w:rsidP="001C3606">
            <w:pPr>
              <w:numPr>
                <w:ilvl w:val="0"/>
                <w:numId w:val="5"/>
              </w:numPr>
              <w:rPr>
                <w:rFonts w:ascii="Arial" w:hAnsi="Arial" w:cs="Arial"/>
                <w:sz w:val="18"/>
                <w:szCs w:val="18"/>
              </w:rPr>
            </w:pPr>
            <w:r w:rsidRPr="00375839">
              <w:rPr>
                <w:rFonts w:ascii="Arial" w:hAnsi="Arial" w:cs="Arial"/>
                <w:sz w:val="18"/>
                <w:szCs w:val="18"/>
              </w:rPr>
              <w:t>Letter and font design and drawing.</w:t>
            </w:r>
          </w:p>
          <w:p w14:paraId="7F710B25" w14:textId="77777777" w:rsidR="002E3C27" w:rsidRPr="00375839" w:rsidRDefault="002E3C27" w:rsidP="001C3606">
            <w:pPr>
              <w:numPr>
                <w:ilvl w:val="0"/>
                <w:numId w:val="5"/>
              </w:numPr>
              <w:rPr>
                <w:rFonts w:ascii="Arial" w:hAnsi="Arial" w:cs="Arial"/>
                <w:sz w:val="18"/>
                <w:szCs w:val="18"/>
              </w:rPr>
            </w:pPr>
            <w:r w:rsidRPr="00375839">
              <w:rPr>
                <w:rFonts w:ascii="Arial" w:hAnsi="Arial" w:cs="Arial"/>
                <w:sz w:val="18"/>
                <w:szCs w:val="18"/>
              </w:rPr>
              <w:t>Different types of line drawing and their uses.</w:t>
            </w:r>
          </w:p>
          <w:p w14:paraId="2EC58480" w14:textId="77777777" w:rsidR="002E3C27" w:rsidRPr="00375839" w:rsidRDefault="002E3C27" w:rsidP="001C3606">
            <w:pPr>
              <w:numPr>
                <w:ilvl w:val="0"/>
                <w:numId w:val="5"/>
              </w:numPr>
              <w:rPr>
                <w:rFonts w:ascii="Arial" w:hAnsi="Arial" w:cs="Arial"/>
                <w:sz w:val="18"/>
                <w:szCs w:val="18"/>
              </w:rPr>
            </w:pPr>
            <w:r w:rsidRPr="00375839">
              <w:rPr>
                <w:rFonts w:ascii="Arial" w:hAnsi="Arial" w:cs="Arial"/>
                <w:sz w:val="18"/>
                <w:szCs w:val="18"/>
              </w:rPr>
              <w:t xml:space="preserve">3 dimensional perspective drawing. </w:t>
            </w:r>
          </w:p>
          <w:p w14:paraId="6A78F84A" w14:textId="77777777" w:rsidR="002E3C27" w:rsidRPr="00375839" w:rsidRDefault="002E3C27" w:rsidP="001C3606">
            <w:pPr>
              <w:numPr>
                <w:ilvl w:val="0"/>
                <w:numId w:val="5"/>
              </w:numPr>
              <w:rPr>
                <w:rFonts w:ascii="Arial" w:hAnsi="Arial" w:cs="Arial"/>
                <w:sz w:val="18"/>
                <w:szCs w:val="18"/>
              </w:rPr>
            </w:pPr>
            <w:r w:rsidRPr="00375839">
              <w:rPr>
                <w:rFonts w:ascii="Arial" w:hAnsi="Arial" w:cs="Arial"/>
                <w:sz w:val="18"/>
                <w:szCs w:val="18"/>
              </w:rPr>
              <w:t xml:space="preserve">Axonometric drawing. </w:t>
            </w:r>
          </w:p>
          <w:p w14:paraId="3DDA2E43" w14:textId="77777777" w:rsidR="002E3C27" w:rsidRPr="00625394" w:rsidRDefault="002E3C27" w:rsidP="001C3606">
            <w:pPr>
              <w:numPr>
                <w:ilvl w:val="0"/>
                <w:numId w:val="5"/>
              </w:numPr>
              <w:rPr>
                <w:rFonts w:ascii="Arial" w:hAnsi="Arial" w:cs="Arial"/>
                <w:b/>
                <w:color w:val="FF0000"/>
                <w:sz w:val="18"/>
                <w:szCs w:val="18"/>
              </w:rPr>
            </w:pPr>
            <w:r w:rsidRPr="00E41D01">
              <w:rPr>
                <w:rFonts w:ascii="Arial" w:hAnsi="Arial" w:cs="Arial"/>
                <w:sz w:val="18"/>
                <w:szCs w:val="18"/>
              </w:rPr>
              <w:t>3 dimensional oblique and isometric drawing.</w:t>
            </w:r>
          </w:p>
          <w:p w14:paraId="762D9215" w14:textId="77777777" w:rsidR="002E3C27" w:rsidRPr="00BE572C" w:rsidRDefault="002E3C27" w:rsidP="001C3606">
            <w:pPr>
              <w:ind w:left="720"/>
              <w:rPr>
                <w:rFonts w:ascii="Arial" w:hAnsi="Arial" w:cs="Arial"/>
                <w:b/>
                <w:color w:val="FF0000"/>
                <w:sz w:val="18"/>
                <w:szCs w:val="18"/>
              </w:rPr>
            </w:pPr>
          </w:p>
        </w:tc>
      </w:tr>
    </w:tbl>
    <w:p w14:paraId="3313E4F3" w14:textId="77777777" w:rsidR="002E3C27" w:rsidRDefault="002E3C27" w:rsidP="002E3C27">
      <w:pPr>
        <w:jc w:val="center"/>
        <w:rPr>
          <w:rFonts w:ascii="Arial" w:hAnsi="Arial" w:cs="Arial"/>
          <w:b/>
          <w:bCs/>
          <w:sz w:val="18"/>
          <w:szCs w:val="18"/>
        </w:rPr>
      </w:pPr>
    </w:p>
    <w:p w14:paraId="1D431858" w14:textId="77777777" w:rsidR="002E3C27" w:rsidRDefault="002E3C27" w:rsidP="002E3C27">
      <w:pPr>
        <w:jc w:val="center"/>
        <w:rPr>
          <w:rFonts w:ascii="Arial" w:hAnsi="Arial" w:cs="Arial"/>
          <w:b/>
          <w:bCs/>
          <w:sz w:val="18"/>
          <w:szCs w:val="18"/>
        </w:rPr>
      </w:pPr>
    </w:p>
    <w:p w14:paraId="3209A82F" w14:textId="77777777" w:rsidR="002E3C27" w:rsidRPr="0062539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25394">
        <w:rPr>
          <w:rFonts w:ascii="Arial" w:hAnsi="Arial" w:cs="Arial"/>
          <w:b/>
          <w:bCs/>
          <w:sz w:val="18"/>
          <w:szCs w:val="18"/>
        </w:rPr>
        <w:t>CSE1121: Structural Programming Language</w:t>
      </w:r>
    </w:p>
    <w:p w14:paraId="3785E01A" w14:textId="77777777" w:rsidR="002E3C27" w:rsidRPr="0062539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25394">
        <w:rPr>
          <w:rFonts w:ascii="Arial" w:hAnsi="Arial" w:cs="Arial"/>
          <w:b/>
          <w:bCs/>
          <w:sz w:val="18"/>
          <w:szCs w:val="18"/>
        </w:rPr>
        <w:t>Credits: 3 Contact Hours: 39</w:t>
      </w:r>
    </w:p>
    <w:p w14:paraId="25F314CC" w14:textId="77777777" w:rsidR="002E3C2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25394">
        <w:rPr>
          <w:rFonts w:ascii="Arial" w:hAnsi="Arial" w:cs="Arial"/>
          <w:b/>
          <w:bCs/>
          <w:sz w:val="18"/>
          <w:szCs w:val="18"/>
        </w:rPr>
        <w:t xml:space="preserve">Year: </w:t>
      </w:r>
      <w:proofErr w:type="gramStart"/>
      <w:r w:rsidRPr="00625394">
        <w:rPr>
          <w:rFonts w:ascii="Arial" w:hAnsi="Arial" w:cs="Arial"/>
          <w:b/>
          <w:bCs/>
          <w:sz w:val="18"/>
          <w:szCs w:val="18"/>
        </w:rPr>
        <w:t>First  Semester</w:t>
      </w:r>
      <w:proofErr w:type="gramEnd"/>
      <w:r w:rsidRPr="00625394">
        <w:rPr>
          <w:rFonts w:ascii="Arial" w:hAnsi="Arial" w:cs="Arial"/>
          <w:b/>
          <w:bCs/>
          <w:sz w:val="18"/>
          <w:szCs w:val="18"/>
        </w:rPr>
        <w:t>: Odd</w:t>
      </w:r>
    </w:p>
    <w:p w14:paraId="7971974B" w14:textId="77777777" w:rsidR="002E3C27"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C31F06" w14:paraId="33145082" w14:textId="77777777" w:rsidTr="001C3606">
        <w:trPr>
          <w:jc w:val="center"/>
        </w:trPr>
        <w:tc>
          <w:tcPr>
            <w:tcW w:w="1439" w:type="dxa"/>
          </w:tcPr>
          <w:p w14:paraId="15C61980" w14:textId="77777777" w:rsidR="002E3C27" w:rsidRPr="00C31F06" w:rsidRDefault="002E3C27" w:rsidP="001C3606">
            <w:pPr>
              <w:rPr>
                <w:rFonts w:ascii="Arial" w:hAnsi="Arial" w:cs="Arial"/>
                <w:b/>
                <w:bCs/>
                <w:sz w:val="18"/>
                <w:szCs w:val="18"/>
              </w:rPr>
            </w:pPr>
            <w:r w:rsidRPr="00C31F06">
              <w:rPr>
                <w:rFonts w:ascii="Arial" w:hAnsi="Arial" w:cs="Arial"/>
                <w:b/>
                <w:sz w:val="18"/>
                <w:szCs w:val="18"/>
              </w:rPr>
              <w:t>Prerequisite:</w:t>
            </w:r>
          </w:p>
        </w:tc>
        <w:tc>
          <w:tcPr>
            <w:tcW w:w="7741" w:type="dxa"/>
          </w:tcPr>
          <w:p w14:paraId="6BCD03B6" w14:textId="77777777" w:rsidR="002E3C27" w:rsidRPr="00C31F06" w:rsidRDefault="002E3C27" w:rsidP="001C3606">
            <w:pPr>
              <w:rPr>
                <w:rFonts w:ascii="Arial" w:hAnsi="Arial" w:cs="Arial"/>
                <w:iCs/>
                <w:sz w:val="18"/>
                <w:szCs w:val="18"/>
              </w:rPr>
            </w:pPr>
            <w:r w:rsidRPr="00C31F06">
              <w:rPr>
                <w:rFonts w:ascii="Arial" w:hAnsi="Arial" w:cs="Arial"/>
                <w:iCs/>
                <w:sz w:val="18"/>
                <w:szCs w:val="18"/>
              </w:rPr>
              <w:t>None</w:t>
            </w:r>
          </w:p>
        </w:tc>
      </w:tr>
      <w:tr w:rsidR="002E3C27" w:rsidRPr="00C31F06" w14:paraId="4D178B87" w14:textId="77777777" w:rsidTr="001C3606">
        <w:trPr>
          <w:jc w:val="center"/>
        </w:trPr>
        <w:tc>
          <w:tcPr>
            <w:tcW w:w="1439" w:type="dxa"/>
          </w:tcPr>
          <w:p w14:paraId="2D615A94" w14:textId="77777777" w:rsidR="002E3C27" w:rsidRPr="00C31F06" w:rsidRDefault="002E3C27" w:rsidP="001C3606">
            <w:pPr>
              <w:rPr>
                <w:rFonts w:ascii="Arial" w:hAnsi="Arial" w:cs="Arial"/>
                <w:b/>
                <w:sz w:val="18"/>
                <w:szCs w:val="18"/>
              </w:rPr>
            </w:pPr>
            <w:r w:rsidRPr="00C31F06">
              <w:rPr>
                <w:rFonts w:ascii="Arial" w:hAnsi="Arial" w:cs="Arial"/>
                <w:b/>
                <w:sz w:val="18"/>
                <w:szCs w:val="18"/>
              </w:rPr>
              <w:t>Course Type</w:t>
            </w:r>
          </w:p>
        </w:tc>
        <w:tc>
          <w:tcPr>
            <w:tcW w:w="7741" w:type="dxa"/>
          </w:tcPr>
          <w:p w14:paraId="0ADCA0F5" w14:textId="77777777" w:rsidR="002E3C27" w:rsidRPr="00C31F06" w:rsidRDefault="00000000" w:rsidP="001C3606">
            <w:pPr>
              <w:rPr>
                <w:rFonts w:ascii="Arial" w:hAnsi="Arial" w:cs="Arial"/>
                <w:iCs/>
                <w:sz w:val="18"/>
                <w:szCs w:val="18"/>
              </w:rPr>
            </w:pPr>
            <w:sdt>
              <w:sdtPr>
                <w:rPr>
                  <w:rFonts w:ascii="Arial" w:hAnsi="Arial" w:cs="Arial"/>
                  <w:iCs/>
                  <w:sz w:val="18"/>
                  <w:szCs w:val="18"/>
                </w:rPr>
                <w:id w:val="1094828105"/>
              </w:sdtPr>
              <w:sdtContent>
                <w:r w:rsidR="002E3C27" w:rsidRPr="00C31F06">
                  <w:rPr>
                    <w:rFonts w:ascii="MS Gothic" w:eastAsia="MS Gothic" w:hAnsi="MS Gothic" w:cs="MS Gothic" w:hint="eastAsia"/>
                    <w:iCs/>
                    <w:sz w:val="18"/>
                    <w:szCs w:val="18"/>
                  </w:rPr>
                  <w:t>☒</w:t>
                </w:r>
              </w:sdtContent>
            </w:sdt>
            <w:r w:rsidR="002E3C27" w:rsidRPr="00C31F06">
              <w:rPr>
                <w:rFonts w:ascii="Arial" w:hAnsi="Arial" w:cs="Arial"/>
                <w:iCs/>
                <w:sz w:val="18"/>
                <w:szCs w:val="18"/>
              </w:rPr>
              <w:t xml:space="preserve"> Theory         </w:t>
            </w:r>
            <w:sdt>
              <w:sdtPr>
                <w:rPr>
                  <w:rFonts w:ascii="Arial" w:hAnsi="Arial" w:cs="Arial"/>
                  <w:iCs/>
                  <w:sz w:val="18"/>
                  <w:szCs w:val="18"/>
                </w:rPr>
                <w:id w:val="353776871"/>
              </w:sdtPr>
              <w:sdtContent>
                <w:r w:rsidR="002E3C27" w:rsidRPr="00C31F06">
                  <w:rPr>
                    <w:rFonts w:ascii="MS Gothic" w:eastAsia="MS Gothic" w:hAnsi="MS Gothic" w:cs="MS Gothic" w:hint="eastAsia"/>
                    <w:iCs/>
                    <w:sz w:val="18"/>
                    <w:szCs w:val="18"/>
                  </w:rPr>
                  <w:t>☐</w:t>
                </w:r>
              </w:sdtContent>
            </w:sdt>
            <w:r w:rsidR="002E3C27" w:rsidRPr="00C31F06">
              <w:rPr>
                <w:rFonts w:ascii="Arial" w:hAnsi="Arial" w:cs="Arial"/>
                <w:iCs/>
                <w:sz w:val="18"/>
                <w:szCs w:val="18"/>
              </w:rPr>
              <w:t xml:space="preserve">  Laboratory work         </w:t>
            </w:r>
            <w:sdt>
              <w:sdtPr>
                <w:rPr>
                  <w:rFonts w:ascii="Arial" w:hAnsi="Arial" w:cs="Arial"/>
                  <w:iCs/>
                  <w:sz w:val="18"/>
                  <w:szCs w:val="18"/>
                </w:rPr>
                <w:id w:val="-911533741"/>
              </w:sdtPr>
              <w:sdtContent>
                <w:r w:rsidR="002E3C27" w:rsidRPr="00C31F06">
                  <w:rPr>
                    <w:rFonts w:ascii="MS Gothic" w:eastAsia="MS Gothic" w:hAnsi="MS Gothic" w:cs="MS Gothic" w:hint="eastAsia"/>
                    <w:iCs/>
                    <w:sz w:val="18"/>
                    <w:szCs w:val="18"/>
                  </w:rPr>
                  <w:t>☐</w:t>
                </w:r>
              </w:sdtContent>
            </w:sdt>
            <w:r w:rsidR="002E3C27" w:rsidRPr="00C31F06">
              <w:rPr>
                <w:rFonts w:ascii="Arial" w:hAnsi="Arial" w:cs="Arial"/>
                <w:iCs/>
                <w:sz w:val="18"/>
                <w:szCs w:val="18"/>
              </w:rPr>
              <w:t xml:space="preserve">  Project work      </w:t>
            </w:r>
            <w:sdt>
              <w:sdtPr>
                <w:rPr>
                  <w:rFonts w:ascii="Arial" w:hAnsi="Arial" w:cs="Arial"/>
                  <w:iCs/>
                  <w:sz w:val="18"/>
                  <w:szCs w:val="18"/>
                </w:rPr>
                <w:id w:val="-744868754"/>
              </w:sdtPr>
              <w:sdtContent>
                <w:r w:rsidR="002E3C27" w:rsidRPr="00C31F06">
                  <w:rPr>
                    <w:rFonts w:ascii="MS Gothic" w:eastAsia="MS Gothic" w:hAnsi="MS Gothic" w:cs="MS Gothic" w:hint="eastAsia"/>
                    <w:iCs/>
                    <w:sz w:val="18"/>
                    <w:szCs w:val="18"/>
                  </w:rPr>
                  <w:t>☐</w:t>
                </w:r>
              </w:sdtContent>
            </w:sdt>
            <w:r w:rsidR="002E3C27" w:rsidRPr="00C31F06">
              <w:rPr>
                <w:rFonts w:ascii="Arial" w:hAnsi="Arial" w:cs="Arial"/>
                <w:iCs/>
                <w:sz w:val="18"/>
                <w:szCs w:val="18"/>
              </w:rPr>
              <w:t xml:space="preserve">  Viva Voce      </w:t>
            </w:r>
          </w:p>
        </w:tc>
      </w:tr>
      <w:tr w:rsidR="002E3C27" w:rsidRPr="00C31F06" w14:paraId="51606AD7" w14:textId="77777777" w:rsidTr="001C3606">
        <w:trPr>
          <w:trHeight w:val="238"/>
          <w:jc w:val="center"/>
        </w:trPr>
        <w:tc>
          <w:tcPr>
            <w:tcW w:w="1439" w:type="dxa"/>
          </w:tcPr>
          <w:p w14:paraId="1B50A08C" w14:textId="77777777" w:rsidR="002E3C27" w:rsidRPr="00C31F06" w:rsidRDefault="002E3C27" w:rsidP="001C3606">
            <w:pPr>
              <w:ind w:left="2160" w:hanging="2160"/>
              <w:rPr>
                <w:rFonts w:ascii="Arial" w:hAnsi="Arial" w:cs="Arial"/>
                <w:b/>
                <w:bCs/>
                <w:sz w:val="18"/>
                <w:szCs w:val="18"/>
              </w:rPr>
            </w:pPr>
            <w:r w:rsidRPr="00C31F06">
              <w:rPr>
                <w:rFonts w:ascii="Arial" w:hAnsi="Arial" w:cs="Arial"/>
                <w:b/>
                <w:bCs/>
                <w:sz w:val="18"/>
                <w:szCs w:val="18"/>
              </w:rPr>
              <w:t>Motivation</w:t>
            </w:r>
          </w:p>
        </w:tc>
        <w:tc>
          <w:tcPr>
            <w:tcW w:w="7741" w:type="dxa"/>
          </w:tcPr>
          <w:p w14:paraId="7F2BE0EA" w14:textId="77777777" w:rsidR="002E3C27" w:rsidRPr="00C31F06" w:rsidRDefault="002E3C27" w:rsidP="001C3606">
            <w:pPr>
              <w:rPr>
                <w:rFonts w:ascii="Arial" w:hAnsi="Arial" w:cs="Arial"/>
                <w:b/>
                <w:iCs/>
                <w:sz w:val="18"/>
                <w:szCs w:val="18"/>
              </w:rPr>
            </w:pPr>
            <w:r w:rsidRPr="00C31F06">
              <w:rPr>
                <w:rFonts w:ascii="Arial" w:hAnsi="Arial" w:cs="Arial"/>
                <w:iCs/>
                <w:sz w:val="18"/>
                <w:szCs w:val="18"/>
              </w:rPr>
              <w:t>This course is offered to introduce students with the algorithmic way of thinking and problem solving by programming language.</w:t>
            </w:r>
          </w:p>
        </w:tc>
      </w:tr>
      <w:tr w:rsidR="002E3C27" w:rsidRPr="00C31F06" w14:paraId="6139D459" w14:textId="77777777" w:rsidTr="001C3606">
        <w:trPr>
          <w:trHeight w:val="238"/>
          <w:jc w:val="center"/>
        </w:trPr>
        <w:tc>
          <w:tcPr>
            <w:tcW w:w="9180" w:type="dxa"/>
            <w:gridSpan w:val="2"/>
          </w:tcPr>
          <w:p w14:paraId="7AEFA16E" w14:textId="77777777" w:rsidR="002E3C27" w:rsidRPr="00C31F06" w:rsidRDefault="002E3C27" w:rsidP="001C3606">
            <w:pPr>
              <w:rPr>
                <w:rFonts w:ascii="Arial" w:hAnsi="Arial" w:cs="Arial"/>
                <w:b/>
                <w:bCs/>
                <w:sz w:val="18"/>
                <w:szCs w:val="18"/>
              </w:rPr>
            </w:pPr>
            <w:r w:rsidRPr="00C31F06">
              <w:rPr>
                <w:rFonts w:ascii="Arial" w:hAnsi="Arial" w:cs="Arial"/>
                <w:b/>
                <w:bCs/>
                <w:sz w:val="18"/>
                <w:szCs w:val="18"/>
              </w:rPr>
              <w:t>Course Objective:</w:t>
            </w:r>
          </w:p>
          <w:p w14:paraId="5610E54E" w14:textId="77777777" w:rsidR="002E3C27" w:rsidRPr="00C31F06" w:rsidRDefault="002E3C27" w:rsidP="001C3606">
            <w:pPr>
              <w:jc w:val="both"/>
              <w:rPr>
                <w:rFonts w:ascii="Arial" w:hAnsi="Arial" w:cs="Arial"/>
                <w:iCs/>
                <w:sz w:val="18"/>
                <w:szCs w:val="18"/>
              </w:rPr>
            </w:pPr>
            <w:r w:rsidRPr="00C31F06">
              <w:rPr>
                <w:rFonts w:ascii="Arial" w:hAnsi="Arial" w:cs="Arial"/>
                <w:iCs/>
                <w:sz w:val="18"/>
                <w:szCs w:val="18"/>
              </w:rPr>
              <w:t xml:space="preserve">To make students familiar with basic programming principles, good programming style, structured approach to program design, development, testing and documentation. </w:t>
            </w:r>
          </w:p>
        </w:tc>
      </w:tr>
    </w:tbl>
    <w:p w14:paraId="02945392" w14:textId="77777777" w:rsidR="002E3C27" w:rsidRPr="00C31F06" w:rsidRDefault="002E3C27" w:rsidP="002E3C27">
      <w:pPr>
        <w:jc w:val="center"/>
        <w:rPr>
          <w:rFonts w:ascii="Arial" w:hAnsi="Arial" w:cs="Arial"/>
          <w:sz w:val="18"/>
          <w:szCs w:val="18"/>
        </w:rPr>
      </w:pPr>
    </w:p>
    <w:p w14:paraId="0F56B779" w14:textId="77777777" w:rsidR="002E3C27" w:rsidRPr="00C31F06" w:rsidRDefault="002E3C27" w:rsidP="002E3C27">
      <w:pPr>
        <w:autoSpaceDE w:val="0"/>
        <w:autoSpaceDN w:val="0"/>
        <w:adjustRightInd w:val="0"/>
        <w:jc w:val="center"/>
        <w:rPr>
          <w:rFonts w:ascii="Arial" w:hAnsi="Arial" w:cs="Arial"/>
          <w:b/>
          <w:color w:val="000000" w:themeColor="text1"/>
          <w:sz w:val="18"/>
          <w:szCs w:val="18"/>
        </w:rPr>
      </w:pPr>
      <w:r w:rsidRPr="00C31F0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2E3C27" w:rsidRPr="00C31F06" w14:paraId="4341ED89" w14:textId="77777777" w:rsidTr="001C3606">
        <w:trPr>
          <w:trHeight w:val="877"/>
          <w:jc w:val="center"/>
        </w:trPr>
        <w:tc>
          <w:tcPr>
            <w:tcW w:w="646" w:type="dxa"/>
            <w:vAlign w:val="center"/>
          </w:tcPr>
          <w:p w14:paraId="0CC94F9D"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CO No.</w:t>
            </w:r>
          </w:p>
        </w:tc>
        <w:tc>
          <w:tcPr>
            <w:tcW w:w="1534" w:type="dxa"/>
            <w:vAlign w:val="center"/>
          </w:tcPr>
          <w:p w14:paraId="21FFFC6C"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CO Statement</w:t>
            </w:r>
          </w:p>
        </w:tc>
        <w:tc>
          <w:tcPr>
            <w:tcW w:w="2585" w:type="dxa"/>
            <w:vAlign w:val="center"/>
          </w:tcPr>
          <w:p w14:paraId="74839286"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Corresponding PO</w:t>
            </w:r>
          </w:p>
        </w:tc>
        <w:tc>
          <w:tcPr>
            <w:tcW w:w="1051" w:type="dxa"/>
            <w:vAlign w:val="center"/>
          </w:tcPr>
          <w:p w14:paraId="76990FF8"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Domain / level of learning taxonomy</w:t>
            </w:r>
          </w:p>
        </w:tc>
        <w:tc>
          <w:tcPr>
            <w:tcW w:w="1747" w:type="dxa"/>
            <w:vAlign w:val="center"/>
          </w:tcPr>
          <w:p w14:paraId="69068F82"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Delivery methods and activities</w:t>
            </w:r>
          </w:p>
        </w:tc>
        <w:tc>
          <w:tcPr>
            <w:tcW w:w="1612" w:type="dxa"/>
            <w:vAlign w:val="center"/>
          </w:tcPr>
          <w:p w14:paraId="3BBC5627"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Assessment tools</w:t>
            </w:r>
          </w:p>
        </w:tc>
      </w:tr>
      <w:tr w:rsidR="002E3C27" w:rsidRPr="00C31F06" w14:paraId="263CFAE5" w14:textId="77777777" w:rsidTr="001C3606">
        <w:trPr>
          <w:trHeight w:val="1646"/>
          <w:jc w:val="center"/>
        </w:trPr>
        <w:tc>
          <w:tcPr>
            <w:tcW w:w="646" w:type="dxa"/>
            <w:vAlign w:val="center"/>
          </w:tcPr>
          <w:p w14:paraId="534272AA"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CO1</w:t>
            </w:r>
          </w:p>
        </w:tc>
        <w:tc>
          <w:tcPr>
            <w:tcW w:w="1534" w:type="dxa"/>
            <w:vAlign w:val="center"/>
          </w:tcPr>
          <w:p w14:paraId="3735D20E" w14:textId="77777777" w:rsidR="002E3C27" w:rsidRPr="00C31F06"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Pr>
                <w:rFonts w:ascii="Arial" w:hAnsi="Arial" w:cs="Arial"/>
                <w:b/>
                <w:bCs/>
                <w:color w:val="000000" w:themeColor="text1"/>
                <w:sz w:val="18"/>
                <w:szCs w:val="18"/>
              </w:rPr>
              <w:t>f</w:t>
            </w:r>
            <w:r w:rsidRPr="00325FC4">
              <w:rPr>
                <w:rFonts w:ascii="Arial" w:hAnsi="Arial" w:cs="Arial"/>
                <w:b/>
                <w:bCs/>
                <w:color w:val="000000" w:themeColor="text1"/>
                <w:sz w:val="18"/>
                <w:szCs w:val="18"/>
              </w:rPr>
              <w:t>ormula</w:t>
            </w:r>
            <w:r w:rsidRPr="00C31F06">
              <w:rPr>
                <w:rFonts w:ascii="Arial" w:hAnsi="Arial" w:cs="Arial"/>
                <w:color w:val="000000" w:themeColor="text1"/>
                <w:sz w:val="18"/>
                <w:szCs w:val="18"/>
              </w:rPr>
              <w:t>te problems step by step and design computer programs in a structured way</w:t>
            </w:r>
          </w:p>
        </w:tc>
        <w:tc>
          <w:tcPr>
            <w:tcW w:w="2585" w:type="dxa"/>
            <w:vAlign w:val="center"/>
          </w:tcPr>
          <w:p w14:paraId="26C824F3" w14:textId="77777777" w:rsidR="002E3C27" w:rsidRPr="00C31F06" w:rsidRDefault="002E3C27" w:rsidP="001C3606">
            <w:pPr>
              <w:pStyle w:val="ListParagraph"/>
              <w:spacing w:after="0" w:line="240" w:lineRule="auto"/>
              <w:ind w:left="0"/>
              <w:jc w:val="center"/>
              <w:rPr>
                <w:rFonts w:ascii="Arial" w:hAnsi="Arial" w:cs="Arial"/>
                <w:color w:val="000000" w:themeColor="text1"/>
                <w:sz w:val="18"/>
                <w:szCs w:val="18"/>
              </w:rPr>
            </w:pPr>
            <w:r w:rsidRPr="00C31F06">
              <w:rPr>
                <w:rFonts w:ascii="Arial" w:hAnsi="Arial" w:cs="Arial"/>
                <w:b/>
                <w:bCs/>
                <w:color w:val="000000" w:themeColor="text1"/>
                <w:sz w:val="18"/>
                <w:szCs w:val="18"/>
              </w:rPr>
              <w:t>Engineering knowledge:</w:t>
            </w:r>
            <w:r w:rsidRPr="00C31F06">
              <w:rPr>
                <w:rFonts w:ascii="Arial" w:hAnsi="Arial" w:cs="Arial"/>
                <w:color w:val="000000" w:themeColor="text1"/>
                <w:sz w:val="18"/>
                <w:szCs w:val="18"/>
              </w:rPr>
              <w:t xml:space="preserve"> </w:t>
            </w:r>
          </w:p>
          <w:p w14:paraId="673E4B27" w14:textId="77777777" w:rsidR="002E3C27" w:rsidRPr="00C31F06" w:rsidRDefault="002E3C27" w:rsidP="001C3606">
            <w:pPr>
              <w:pStyle w:val="ListParagraph"/>
              <w:spacing w:after="0" w:line="240" w:lineRule="auto"/>
              <w:ind w:left="0"/>
              <w:jc w:val="center"/>
              <w:rPr>
                <w:rFonts w:ascii="Arial" w:hAnsi="Arial" w:cs="Arial"/>
                <w:color w:val="000000" w:themeColor="text1"/>
                <w:sz w:val="18"/>
                <w:szCs w:val="18"/>
              </w:rPr>
            </w:pPr>
            <w:r w:rsidRPr="00C31F06">
              <w:rPr>
                <w:rFonts w:ascii="Arial" w:hAnsi="Arial" w:cs="Arial"/>
                <w:color w:val="000000" w:themeColor="text1"/>
                <w:sz w:val="18"/>
                <w:szCs w:val="18"/>
              </w:rPr>
              <w:t>(PO1)</w:t>
            </w:r>
          </w:p>
        </w:tc>
        <w:tc>
          <w:tcPr>
            <w:tcW w:w="1051" w:type="dxa"/>
            <w:vAlign w:val="center"/>
          </w:tcPr>
          <w:p w14:paraId="5BD5FEF1"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Cognitive domain – level 1</w:t>
            </w:r>
          </w:p>
        </w:tc>
        <w:tc>
          <w:tcPr>
            <w:tcW w:w="1747" w:type="dxa"/>
            <w:vAlign w:val="center"/>
          </w:tcPr>
          <w:p w14:paraId="3BA25358"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2660822"/>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Lecture Note</w:t>
            </w:r>
          </w:p>
          <w:p w14:paraId="5D64311B"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6571383"/>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Text Book</w:t>
            </w:r>
          </w:p>
          <w:p w14:paraId="67BCC65A"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3318486"/>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Audio/Video</w:t>
            </w:r>
          </w:p>
          <w:p w14:paraId="501259F7"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6978056"/>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Web Material</w:t>
            </w:r>
          </w:p>
          <w:p w14:paraId="6B122874"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6734617"/>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Journal paper</w:t>
            </w:r>
          </w:p>
        </w:tc>
        <w:tc>
          <w:tcPr>
            <w:tcW w:w="1612" w:type="dxa"/>
            <w:vAlign w:val="center"/>
          </w:tcPr>
          <w:p w14:paraId="32A6CE2C"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9001517"/>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Class Test</w:t>
            </w:r>
          </w:p>
          <w:p w14:paraId="44403458"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8834464"/>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Final Exam</w:t>
            </w:r>
          </w:p>
          <w:p w14:paraId="6E24DCF2"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6631335"/>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Assignment </w:t>
            </w:r>
          </w:p>
          <w:p w14:paraId="173D2CF9"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1584393"/>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Participation</w:t>
            </w:r>
          </w:p>
          <w:p w14:paraId="20F30614" w14:textId="77777777" w:rsidR="002E3C27" w:rsidRPr="00C31F0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087844089"/>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Presentation</w:t>
            </w:r>
          </w:p>
        </w:tc>
      </w:tr>
      <w:tr w:rsidR="002E3C27" w:rsidRPr="00C31F06" w14:paraId="43DEACFA" w14:textId="77777777" w:rsidTr="001C3606">
        <w:trPr>
          <w:trHeight w:val="1583"/>
          <w:jc w:val="center"/>
        </w:trPr>
        <w:tc>
          <w:tcPr>
            <w:tcW w:w="646" w:type="dxa"/>
            <w:vAlign w:val="center"/>
          </w:tcPr>
          <w:p w14:paraId="0C71DD90"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CO2</w:t>
            </w:r>
          </w:p>
        </w:tc>
        <w:tc>
          <w:tcPr>
            <w:tcW w:w="1534" w:type="dxa"/>
            <w:vAlign w:val="center"/>
          </w:tcPr>
          <w:p w14:paraId="074DA3E6" w14:textId="77777777" w:rsidR="002E3C27" w:rsidRPr="00C31F06"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325FC4">
              <w:rPr>
                <w:rFonts w:ascii="Arial" w:hAnsi="Arial" w:cs="Arial"/>
                <w:b/>
                <w:bCs/>
                <w:color w:val="000000" w:themeColor="text1"/>
                <w:sz w:val="18"/>
                <w:szCs w:val="18"/>
              </w:rPr>
              <w:t>apply</w:t>
            </w:r>
            <w:r w:rsidRPr="00C31F06">
              <w:rPr>
                <w:rFonts w:ascii="Arial" w:hAnsi="Arial" w:cs="Arial"/>
                <w:color w:val="000000" w:themeColor="text1"/>
                <w:sz w:val="18"/>
                <w:szCs w:val="18"/>
              </w:rPr>
              <w:t xml:space="preserve"> fundamental programming concepts using high-level programming language to solve problems</w:t>
            </w:r>
          </w:p>
        </w:tc>
        <w:tc>
          <w:tcPr>
            <w:tcW w:w="2585" w:type="dxa"/>
            <w:vAlign w:val="center"/>
          </w:tcPr>
          <w:p w14:paraId="48956614" w14:textId="77777777" w:rsidR="002E3C27" w:rsidRPr="00C31F06" w:rsidRDefault="002E3C27" w:rsidP="001C3606">
            <w:pPr>
              <w:pStyle w:val="ListParagraph"/>
              <w:spacing w:after="0" w:line="240" w:lineRule="auto"/>
              <w:ind w:left="0"/>
              <w:jc w:val="center"/>
              <w:rPr>
                <w:rFonts w:ascii="Arial" w:hAnsi="Arial" w:cs="Arial"/>
                <w:b/>
                <w:bCs/>
                <w:color w:val="000000" w:themeColor="text1"/>
                <w:sz w:val="18"/>
                <w:szCs w:val="18"/>
              </w:rPr>
            </w:pPr>
            <w:r w:rsidRPr="00C31F06">
              <w:rPr>
                <w:rFonts w:ascii="Arial" w:hAnsi="Arial" w:cs="Arial"/>
                <w:b/>
                <w:bCs/>
                <w:color w:val="000000" w:themeColor="text1"/>
                <w:sz w:val="18"/>
                <w:szCs w:val="18"/>
              </w:rPr>
              <w:t>Engineering knowledge:</w:t>
            </w:r>
          </w:p>
          <w:p w14:paraId="2679D799" w14:textId="77777777" w:rsidR="002E3C27" w:rsidRPr="00C31F06" w:rsidRDefault="002E3C27" w:rsidP="001C3606">
            <w:pPr>
              <w:pStyle w:val="ListParagraph"/>
              <w:spacing w:after="0" w:line="240" w:lineRule="auto"/>
              <w:ind w:left="0"/>
              <w:jc w:val="center"/>
              <w:rPr>
                <w:rFonts w:ascii="Arial" w:hAnsi="Arial" w:cs="Arial"/>
                <w:color w:val="000000" w:themeColor="text1"/>
                <w:sz w:val="18"/>
                <w:szCs w:val="18"/>
              </w:rPr>
            </w:pPr>
            <w:r w:rsidRPr="00C31F06">
              <w:rPr>
                <w:rFonts w:ascii="Arial" w:hAnsi="Arial" w:cs="Arial"/>
                <w:color w:val="000000" w:themeColor="text1"/>
                <w:sz w:val="18"/>
                <w:szCs w:val="18"/>
              </w:rPr>
              <w:t>(PO1)</w:t>
            </w:r>
          </w:p>
        </w:tc>
        <w:tc>
          <w:tcPr>
            <w:tcW w:w="1051" w:type="dxa"/>
            <w:vAlign w:val="center"/>
          </w:tcPr>
          <w:p w14:paraId="2B50C341" w14:textId="77777777" w:rsidR="002E3C27" w:rsidRPr="00C31F06" w:rsidRDefault="002E3C27" w:rsidP="001C3606">
            <w:pPr>
              <w:jc w:val="center"/>
              <w:rPr>
                <w:rFonts w:ascii="Arial" w:hAnsi="Arial" w:cs="Arial"/>
                <w:color w:val="000000" w:themeColor="text1"/>
                <w:sz w:val="18"/>
                <w:szCs w:val="18"/>
              </w:rPr>
            </w:pPr>
            <w:r w:rsidRPr="00C31F06">
              <w:rPr>
                <w:rFonts w:ascii="Arial" w:hAnsi="Arial" w:cs="Arial"/>
                <w:color w:val="000000" w:themeColor="text1"/>
                <w:sz w:val="18"/>
                <w:szCs w:val="18"/>
              </w:rPr>
              <w:t>Cognitive domain – level 4</w:t>
            </w:r>
          </w:p>
        </w:tc>
        <w:tc>
          <w:tcPr>
            <w:tcW w:w="1747" w:type="dxa"/>
            <w:vAlign w:val="center"/>
          </w:tcPr>
          <w:p w14:paraId="545F50B4"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4446842"/>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Lecture Note</w:t>
            </w:r>
          </w:p>
          <w:p w14:paraId="67A7FD27"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6732901"/>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Text Book</w:t>
            </w:r>
          </w:p>
          <w:p w14:paraId="32A7B35C"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8781253"/>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Audio/Video</w:t>
            </w:r>
          </w:p>
          <w:p w14:paraId="6698A35E"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9938044"/>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Web Material</w:t>
            </w:r>
          </w:p>
          <w:p w14:paraId="08C029EA" w14:textId="77777777" w:rsidR="002E3C27" w:rsidRPr="00C31F0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20887749"/>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 xml:space="preserve">  Journal paper</w:t>
            </w:r>
          </w:p>
        </w:tc>
        <w:tc>
          <w:tcPr>
            <w:tcW w:w="1612" w:type="dxa"/>
            <w:vAlign w:val="center"/>
          </w:tcPr>
          <w:p w14:paraId="4F14A48A"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0108389"/>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Class Test</w:t>
            </w:r>
          </w:p>
          <w:p w14:paraId="65F91441"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8077792"/>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Final Exam</w:t>
            </w:r>
          </w:p>
          <w:p w14:paraId="1F8ADE74"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7367284"/>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Assignment</w:t>
            </w:r>
          </w:p>
          <w:p w14:paraId="2D84BDA4"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2582336"/>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Participation</w:t>
            </w:r>
          </w:p>
          <w:p w14:paraId="586C0A94" w14:textId="77777777" w:rsidR="002E3C27" w:rsidRPr="00C31F0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585275"/>
              </w:sdtPr>
              <w:sdtContent>
                <w:r w:rsidR="002E3C27" w:rsidRPr="00C31F06">
                  <w:rPr>
                    <w:rFonts w:ascii="MS Gothic" w:eastAsia="MS Gothic" w:hAnsi="MS Gothic" w:cs="MS Gothic" w:hint="eastAsia"/>
                    <w:color w:val="000000" w:themeColor="text1"/>
                    <w:sz w:val="18"/>
                    <w:szCs w:val="18"/>
                  </w:rPr>
                  <w:t>☐</w:t>
                </w:r>
              </w:sdtContent>
            </w:sdt>
            <w:r w:rsidR="002E3C27" w:rsidRPr="00C31F06">
              <w:rPr>
                <w:rFonts w:ascii="Arial" w:hAnsi="Arial" w:cs="Arial"/>
                <w:color w:val="000000" w:themeColor="text1"/>
                <w:sz w:val="18"/>
                <w:szCs w:val="18"/>
              </w:rPr>
              <w:t>Presentation</w:t>
            </w:r>
          </w:p>
        </w:tc>
      </w:tr>
    </w:tbl>
    <w:p w14:paraId="509ECB29" w14:textId="77777777" w:rsidR="002E3C27" w:rsidRPr="00C31F06"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C31F06" w14:paraId="7718A1DC" w14:textId="77777777" w:rsidTr="001C3606">
        <w:trPr>
          <w:jc w:val="center"/>
        </w:trPr>
        <w:tc>
          <w:tcPr>
            <w:tcW w:w="9127" w:type="dxa"/>
          </w:tcPr>
          <w:p w14:paraId="76E4C3A6" w14:textId="77777777" w:rsidR="002E3C27" w:rsidRPr="00C31F06" w:rsidRDefault="002E3C27" w:rsidP="001C3606">
            <w:pPr>
              <w:rPr>
                <w:rFonts w:ascii="Arial" w:hAnsi="Arial" w:cs="Arial"/>
                <w:b/>
                <w:color w:val="000000" w:themeColor="text1"/>
                <w:sz w:val="18"/>
                <w:szCs w:val="18"/>
              </w:rPr>
            </w:pPr>
            <w:r w:rsidRPr="00C31F06">
              <w:rPr>
                <w:rFonts w:ascii="Arial" w:hAnsi="Arial" w:cs="Arial"/>
                <w:b/>
                <w:color w:val="000000" w:themeColor="text1"/>
                <w:sz w:val="18"/>
                <w:szCs w:val="18"/>
              </w:rPr>
              <w:t>Assessment and Marks Distribution:</w:t>
            </w:r>
          </w:p>
          <w:p w14:paraId="4132BCC1" w14:textId="77777777" w:rsidR="002E3C27" w:rsidRPr="00C31F06" w:rsidRDefault="002E3C27" w:rsidP="001C3606">
            <w:pPr>
              <w:rPr>
                <w:rFonts w:ascii="Arial" w:hAnsi="Arial" w:cs="Arial"/>
                <w:bCs/>
                <w:color w:val="000000" w:themeColor="text1"/>
                <w:sz w:val="18"/>
                <w:szCs w:val="18"/>
              </w:rPr>
            </w:pPr>
            <w:r w:rsidRPr="00C31F0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527FFEEB" w14:textId="77777777" w:rsidR="002E3C27" w:rsidRPr="00C31F06" w:rsidRDefault="002E3C27" w:rsidP="001C3606">
            <w:pPr>
              <w:rPr>
                <w:rFonts w:ascii="Arial" w:hAnsi="Arial" w:cs="Arial"/>
                <w:bCs/>
                <w:color w:val="000000" w:themeColor="text1"/>
                <w:sz w:val="18"/>
                <w:szCs w:val="18"/>
              </w:rPr>
            </w:pPr>
            <w:r w:rsidRPr="00C31F06">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C31F06">
              <w:rPr>
                <w:rFonts w:ascii="Arial" w:hAnsi="Arial" w:cs="Arial"/>
                <w:bCs/>
                <w:color w:val="000000" w:themeColor="text1"/>
                <w:sz w:val="18"/>
                <w:szCs w:val="18"/>
              </w:rPr>
              <w:t>%)</w:t>
            </w:r>
          </w:p>
          <w:p w14:paraId="1363702A" w14:textId="77777777" w:rsidR="002E3C27" w:rsidRPr="00C31F06"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ab/>
              <w:t>A comprehensive final exam (8</w:t>
            </w:r>
            <w:r w:rsidRPr="00C31F06">
              <w:rPr>
                <w:rFonts w:ascii="Arial" w:hAnsi="Arial" w:cs="Arial"/>
                <w:bCs/>
                <w:color w:val="000000" w:themeColor="text1"/>
                <w:sz w:val="18"/>
                <w:szCs w:val="18"/>
              </w:rPr>
              <w:t xml:space="preserve">0%), Total Time: 3 hours. </w:t>
            </w:r>
          </w:p>
          <w:p w14:paraId="68D2B939" w14:textId="77777777" w:rsidR="002E3C27" w:rsidRPr="00C31F06"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ab/>
              <w:t>A class participation mark (5</w:t>
            </w:r>
            <w:r w:rsidRPr="00C31F06">
              <w:rPr>
                <w:rFonts w:ascii="Arial" w:hAnsi="Arial" w:cs="Arial"/>
                <w:bCs/>
                <w:color w:val="000000" w:themeColor="text1"/>
                <w:sz w:val="18"/>
                <w:szCs w:val="18"/>
              </w:rPr>
              <w:t>%).</w:t>
            </w:r>
          </w:p>
        </w:tc>
      </w:tr>
      <w:tr w:rsidR="002E3C27" w:rsidRPr="00C31F06" w14:paraId="2B94A57F" w14:textId="77777777" w:rsidTr="001C3606">
        <w:trPr>
          <w:jc w:val="center"/>
        </w:trPr>
        <w:tc>
          <w:tcPr>
            <w:tcW w:w="9127" w:type="dxa"/>
          </w:tcPr>
          <w:p w14:paraId="0706732E" w14:textId="77777777" w:rsidR="002E3C27" w:rsidRPr="00C31F06" w:rsidRDefault="002E3C27" w:rsidP="001C3606">
            <w:pPr>
              <w:spacing w:after="120"/>
              <w:rPr>
                <w:rFonts w:ascii="Arial" w:hAnsi="Arial" w:cs="Arial"/>
                <w:b/>
                <w:bCs/>
                <w:iCs/>
                <w:sz w:val="18"/>
                <w:szCs w:val="18"/>
              </w:rPr>
            </w:pPr>
          </w:p>
          <w:p w14:paraId="1D7D61BD" w14:textId="77777777" w:rsidR="002E3C27" w:rsidRPr="00C31F06" w:rsidRDefault="002E3C27" w:rsidP="001C3606">
            <w:pPr>
              <w:spacing w:after="120"/>
              <w:rPr>
                <w:rFonts w:ascii="Arial" w:hAnsi="Arial" w:cs="Arial"/>
                <w:b/>
                <w:bCs/>
                <w:iCs/>
                <w:sz w:val="18"/>
                <w:szCs w:val="18"/>
              </w:rPr>
            </w:pPr>
            <w:r w:rsidRPr="00C31F06">
              <w:rPr>
                <w:rFonts w:ascii="Arial" w:hAnsi="Arial" w:cs="Arial"/>
                <w:b/>
                <w:bCs/>
                <w:iCs/>
                <w:sz w:val="18"/>
                <w:szCs w:val="18"/>
              </w:rPr>
              <w:t>Course Contents:</w:t>
            </w:r>
          </w:p>
          <w:p w14:paraId="6E1B41B6" w14:textId="77777777" w:rsidR="002E3C27" w:rsidRPr="00C31F06" w:rsidRDefault="002E3C27" w:rsidP="001C3606">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bCs/>
                <w:sz w:val="18"/>
                <w:szCs w:val="18"/>
                <w:lang w:bidi="ar-SA"/>
              </w:rPr>
              <w:t xml:space="preserve">Structured Programming Language fundamentals: </w:t>
            </w:r>
            <w:r w:rsidRPr="00C31F06">
              <w:rPr>
                <w:rFonts w:ascii="Arial" w:eastAsiaTheme="minorHAnsi" w:hAnsi="Arial" w:cs="Arial"/>
                <w:sz w:val="18"/>
                <w:szCs w:val="18"/>
                <w:lang w:bidi="ar-SA"/>
              </w:rPr>
              <w:t>C overviews, History and Features, Basic Structure of C Program and Hello World Program, C Program Development Environment</w:t>
            </w:r>
          </w:p>
          <w:p w14:paraId="26B4C9D9" w14:textId="77777777" w:rsidR="002E3C27" w:rsidRPr="00C31F06" w:rsidRDefault="002E3C27" w:rsidP="001C3606">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Variables, Constants, Data Types, Operators &amp; Expression: Declaring variables and assigning values, input from keyboard, add comments, Arithmetic Operators, Relational Operators, Logical Operators, Assignment Operators, Increment and Decrement Operators, Conditional Operators, Bitwise Operators, Special Operators, Arithmetic Expressions, Evaluation of Expressions, Type Conversions in Expressions, Operator Precedence and Associativity.</w:t>
            </w:r>
          </w:p>
          <w:p w14:paraId="00B03E83" w14:textId="77777777" w:rsidR="002E3C27" w:rsidRPr="00C31F06" w:rsidRDefault="002E3C27" w:rsidP="001C3606">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Program control statements: Decision Making Statements: if-else statement, switch statement; Looping Statements: for loop, while loop, nested if, do while loop, nested loop; Jump Statements: continue, break</w:t>
            </w:r>
          </w:p>
          <w:p w14:paraId="045ACF4E" w14:textId="77777777" w:rsidR="002E3C27" w:rsidRPr="00C31F06" w:rsidRDefault="002E3C27" w:rsidP="001C3606">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Functions: Function prototype, recursion, parameters, arguments, scope rules and storage classes.</w:t>
            </w:r>
          </w:p>
          <w:p w14:paraId="2ACFA128" w14:textId="77777777" w:rsidR="002E3C27" w:rsidRPr="00C31F06" w:rsidRDefault="002E3C27" w:rsidP="001C3606">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Arrays and Pointer: One and Multi-dimensional arrays, Character Arrays and Strings, Basic of Pointer, pointer expression, pointer arrays.</w:t>
            </w:r>
          </w:p>
          <w:p w14:paraId="7A6634E2" w14:textId="77777777" w:rsidR="002E3C27" w:rsidRPr="00C31F06" w:rsidRDefault="002E3C27" w:rsidP="001C3606">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User defined data types and Input/ Output: Structures, Unions, Enumerations, Standard input and output, Formatted input and output, File access; Variable length argument list; Command line parameters; Error Handling; Graphics; Linking; Library functions.</w:t>
            </w:r>
          </w:p>
          <w:p w14:paraId="3E07A93E" w14:textId="77777777" w:rsidR="002E3C27" w:rsidRPr="00C31F06" w:rsidRDefault="002E3C27" w:rsidP="001C3606">
            <w:pPr>
              <w:autoSpaceDE w:val="0"/>
              <w:autoSpaceDN w:val="0"/>
              <w:adjustRightInd w:val="0"/>
              <w:spacing w:after="120"/>
              <w:jc w:val="both"/>
              <w:rPr>
                <w:rFonts w:ascii="Arial" w:eastAsiaTheme="minorHAnsi" w:hAnsi="Arial" w:cs="Arial"/>
                <w:sz w:val="18"/>
                <w:szCs w:val="18"/>
                <w:lang w:bidi="ar-SA"/>
              </w:rPr>
            </w:pPr>
            <w:r w:rsidRPr="00C31F06">
              <w:rPr>
                <w:rFonts w:ascii="Arial" w:eastAsiaTheme="minorHAnsi" w:hAnsi="Arial" w:cs="Arial"/>
                <w:sz w:val="18"/>
                <w:szCs w:val="18"/>
                <w:lang w:bidi="ar-SA"/>
              </w:rPr>
              <w:t>Memory manipulation and Preprocessor: Dynamic Memory Allocation and Linked List, Macro substitution, File inclusion, Compiler Control Directives.</w:t>
            </w:r>
          </w:p>
          <w:p w14:paraId="46F47761" w14:textId="77777777" w:rsidR="002E3C27" w:rsidRPr="00C31F06" w:rsidRDefault="002E3C27" w:rsidP="001C3606">
            <w:pPr>
              <w:rPr>
                <w:rFonts w:ascii="Arial" w:hAnsi="Arial" w:cs="Arial"/>
                <w:b/>
                <w:color w:val="FF0000"/>
                <w:sz w:val="18"/>
                <w:szCs w:val="18"/>
              </w:rPr>
            </w:pPr>
          </w:p>
        </w:tc>
      </w:tr>
    </w:tbl>
    <w:p w14:paraId="009DCA23" w14:textId="77777777" w:rsidR="002E3C27" w:rsidRPr="00C31F06" w:rsidRDefault="002E3C27" w:rsidP="002E3C27">
      <w:pPr>
        <w:jc w:val="center"/>
        <w:rPr>
          <w:rFonts w:ascii="Arial" w:hAnsi="Arial" w:cs="Arial"/>
          <w:b/>
          <w:color w:val="FFFFFF"/>
          <w:sz w:val="18"/>
          <w:szCs w:val="18"/>
          <w:highlight w:val="black"/>
        </w:rPr>
      </w:pPr>
    </w:p>
    <w:p w14:paraId="406061C1" w14:textId="77777777" w:rsidR="002E3C27" w:rsidRPr="00C31F06" w:rsidRDefault="002E3C27" w:rsidP="002E3C27">
      <w:pPr>
        <w:rPr>
          <w:rFonts w:ascii="Arial" w:hAnsi="Arial" w:cs="Arial"/>
          <w:b/>
          <w:spacing w:val="-3"/>
          <w:sz w:val="18"/>
          <w:szCs w:val="18"/>
        </w:rPr>
      </w:pPr>
      <w:r w:rsidRPr="00C31F06">
        <w:rPr>
          <w:rFonts w:ascii="Arial" w:hAnsi="Arial" w:cs="Arial"/>
          <w:b/>
          <w:spacing w:val="-3"/>
          <w:sz w:val="18"/>
          <w:szCs w:val="18"/>
        </w:rPr>
        <w:t>Text Book:</w:t>
      </w:r>
    </w:p>
    <w:tbl>
      <w:tblPr>
        <w:tblW w:w="4940" w:type="pct"/>
        <w:jc w:val="center"/>
        <w:tblLook w:val="0000" w:firstRow="0" w:lastRow="0" w:firstColumn="0" w:lastColumn="0" w:noHBand="0" w:noVBand="0"/>
      </w:tblPr>
      <w:tblGrid>
        <w:gridCol w:w="361"/>
        <w:gridCol w:w="2431"/>
        <w:gridCol w:w="265"/>
        <w:gridCol w:w="6074"/>
      </w:tblGrid>
      <w:tr w:rsidR="002E3C27" w:rsidRPr="00C31F06" w14:paraId="07951F76" w14:textId="77777777" w:rsidTr="001C3606">
        <w:trPr>
          <w:jc w:val="center"/>
        </w:trPr>
        <w:tc>
          <w:tcPr>
            <w:tcW w:w="198" w:type="pct"/>
          </w:tcPr>
          <w:p w14:paraId="4C92F611" w14:textId="77777777" w:rsidR="002E3C27" w:rsidRPr="00C31F06" w:rsidRDefault="002E3C27" w:rsidP="001C3606">
            <w:pPr>
              <w:suppressAutoHyphens/>
              <w:jc w:val="center"/>
              <w:rPr>
                <w:rFonts w:ascii="Arial" w:hAnsi="Arial" w:cs="Arial"/>
                <w:spacing w:val="-3"/>
                <w:sz w:val="18"/>
                <w:szCs w:val="18"/>
              </w:rPr>
            </w:pPr>
            <w:r w:rsidRPr="00C31F06">
              <w:rPr>
                <w:rFonts w:ascii="Arial" w:hAnsi="Arial" w:cs="Arial"/>
                <w:spacing w:val="-3"/>
                <w:sz w:val="18"/>
                <w:szCs w:val="18"/>
              </w:rPr>
              <w:t>1.</w:t>
            </w:r>
          </w:p>
        </w:tc>
        <w:tc>
          <w:tcPr>
            <w:tcW w:w="1331" w:type="pct"/>
          </w:tcPr>
          <w:p w14:paraId="3CF6BE05" w14:textId="77777777" w:rsidR="002E3C27" w:rsidRPr="00C31F06" w:rsidRDefault="002E3C27" w:rsidP="001C3606">
            <w:pPr>
              <w:suppressAutoHyphens/>
              <w:rPr>
                <w:rFonts w:ascii="Arial" w:hAnsi="Arial" w:cs="Arial"/>
                <w:spacing w:val="-3"/>
                <w:sz w:val="18"/>
                <w:szCs w:val="18"/>
              </w:rPr>
            </w:pPr>
            <w:r w:rsidRPr="00C31F06">
              <w:rPr>
                <w:rFonts w:ascii="Arial" w:hAnsi="Arial" w:cs="Arial"/>
                <w:spacing w:val="-3"/>
                <w:sz w:val="18"/>
                <w:szCs w:val="18"/>
              </w:rPr>
              <w:t xml:space="preserve">Steven </w:t>
            </w:r>
            <w:proofErr w:type="spellStart"/>
            <w:r w:rsidRPr="00C31F06">
              <w:rPr>
                <w:rFonts w:ascii="Arial" w:hAnsi="Arial" w:cs="Arial"/>
                <w:spacing w:val="-3"/>
                <w:sz w:val="18"/>
                <w:szCs w:val="18"/>
              </w:rPr>
              <w:t>Prata</w:t>
            </w:r>
            <w:proofErr w:type="spellEnd"/>
          </w:p>
        </w:tc>
        <w:tc>
          <w:tcPr>
            <w:tcW w:w="145" w:type="pct"/>
          </w:tcPr>
          <w:p w14:paraId="60E4A978" w14:textId="77777777" w:rsidR="002E3C27" w:rsidRPr="00C31F06" w:rsidRDefault="002E3C27" w:rsidP="001C3606">
            <w:pPr>
              <w:suppressAutoHyphens/>
              <w:jc w:val="center"/>
              <w:rPr>
                <w:rFonts w:ascii="Arial" w:hAnsi="Arial" w:cs="Arial"/>
                <w:spacing w:val="-3"/>
                <w:sz w:val="18"/>
                <w:szCs w:val="18"/>
              </w:rPr>
            </w:pPr>
            <w:r w:rsidRPr="00C31F06">
              <w:rPr>
                <w:rFonts w:ascii="Arial" w:hAnsi="Arial" w:cs="Arial"/>
                <w:spacing w:val="-3"/>
                <w:sz w:val="18"/>
                <w:szCs w:val="18"/>
              </w:rPr>
              <w:t>:</w:t>
            </w:r>
          </w:p>
        </w:tc>
        <w:tc>
          <w:tcPr>
            <w:tcW w:w="3326" w:type="pct"/>
          </w:tcPr>
          <w:p w14:paraId="3F4650C3" w14:textId="77777777" w:rsidR="002E3C27" w:rsidRPr="00C31F06" w:rsidRDefault="002E3C27" w:rsidP="001C3606">
            <w:pPr>
              <w:suppressAutoHyphens/>
              <w:rPr>
                <w:rFonts w:ascii="Arial" w:hAnsi="Arial" w:cs="Arial"/>
                <w:b/>
                <w:bCs/>
                <w:spacing w:val="-3"/>
                <w:sz w:val="18"/>
                <w:szCs w:val="18"/>
              </w:rPr>
            </w:pPr>
            <w:r w:rsidRPr="00C31F06">
              <w:rPr>
                <w:rFonts w:ascii="Arial" w:hAnsi="Arial" w:cs="Arial"/>
                <w:b/>
                <w:bCs/>
                <w:spacing w:val="-3"/>
                <w:sz w:val="18"/>
                <w:szCs w:val="18"/>
              </w:rPr>
              <w:t xml:space="preserve">C Primer Plus, </w:t>
            </w:r>
            <w:r w:rsidRPr="00C31F06">
              <w:rPr>
                <w:rFonts w:ascii="Arial" w:hAnsi="Arial" w:cs="Arial"/>
                <w:i/>
                <w:iCs/>
                <w:spacing w:val="-3"/>
                <w:sz w:val="18"/>
                <w:szCs w:val="18"/>
              </w:rPr>
              <w:t>Addison-Wesley Professional</w:t>
            </w:r>
          </w:p>
        </w:tc>
      </w:tr>
      <w:tr w:rsidR="002E3C27" w:rsidRPr="00C31F06" w14:paraId="5B886EE5" w14:textId="77777777" w:rsidTr="001C3606">
        <w:trPr>
          <w:jc w:val="center"/>
        </w:trPr>
        <w:tc>
          <w:tcPr>
            <w:tcW w:w="198" w:type="pct"/>
          </w:tcPr>
          <w:p w14:paraId="7EE4A471" w14:textId="77777777" w:rsidR="002E3C27" w:rsidRPr="00C31F06" w:rsidRDefault="002E3C27" w:rsidP="001C3606">
            <w:pPr>
              <w:suppressAutoHyphens/>
              <w:jc w:val="center"/>
              <w:rPr>
                <w:rFonts w:ascii="Arial" w:hAnsi="Arial" w:cs="Arial"/>
                <w:spacing w:val="-3"/>
                <w:sz w:val="18"/>
                <w:szCs w:val="18"/>
              </w:rPr>
            </w:pPr>
            <w:r>
              <w:rPr>
                <w:rFonts w:ascii="Arial" w:hAnsi="Arial" w:cs="Arial"/>
                <w:spacing w:val="-3"/>
                <w:sz w:val="18"/>
                <w:szCs w:val="18"/>
              </w:rPr>
              <w:t>2.</w:t>
            </w:r>
          </w:p>
        </w:tc>
        <w:tc>
          <w:tcPr>
            <w:tcW w:w="1331" w:type="pct"/>
          </w:tcPr>
          <w:p w14:paraId="24857432" w14:textId="77777777" w:rsidR="002E3C27" w:rsidRPr="00C31F06" w:rsidRDefault="002E3C27" w:rsidP="001C3606">
            <w:pPr>
              <w:suppressAutoHyphens/>
              <w:rPr>
                <w:rFonts w:ascii="Arial" w:hAnsi="Arial" w:cs="Arial"/>
                <w:spacing w:val="-3"/>
                <w:sz w:val="18"/>
                <w:szCs w:val="18"/>
              </w:rPr>
            </w:pPr>
            <w:r w:rsidRPr="00E150D6">
              <w:rPr>
                <w:rFonts w:ascii="Arial" w:hAnsi="Arial" w:cs="Arial"/>
                <w:spacing w:val="-3"/>
                <w:sz w:val="18"/>
                <w:szCs w:val="18"/>
              </w:rPr>
              <w:t xml:space="preserve">Herbert </w:t>
            </w:r>
            <w:proofErr w:type="spellStart"/>
            <w:r w:rsidRPr="00E150D6">
              <w:rPr>
                <w:rFonts w:ascii="Arial" w:hAnsi="Arial" w:cs="Arial"/>
                <w:spacing w:val="-3"/>
                <w:sz w:val="18"/>
                <w:szCs w:val="18"/>
              </w:rPr>
              <w:t>Schildt</w:t>
            </w:r>
            <w:proofErr w:type="spellEnd"/>
          </w:p>
        </w:tc>
        <w:tc>
          <w:tcPr>
            <w:tcW w:w="145" w:type="pct"/>
          </w:tcPr>
          <w:p w14:paraId="2EC7606E" w14:textId="77777777" w:rsidR="002E3C27" w:rsidRPr="00C31F06" w:rsidRDefault="002E3C27" w:rsidP="001C3606">
            <w:pPr>
              <w:suppressAutoHyphens/>
              <w:jc w:val="center"/>
              <w:rPr>
                <w:rFonts w:ascii="Arial" w:hAnsi="Arial" w:cs="Arial"/>
                <w:spacing w:val="-3"/>
                <w:sz w:val="18"/>
                <w:szCs w:val="18"/>
              </w:rPr>
            </w:pPr>
            <w:r>
              <w:rPr>
                <w:rFonts w:ascii="Arial" w:hAnsi="Arial" w:cs="Arial"/>
                <w:spacing w:val="-3"/>
                <w:sz w:val="18"/>
                <w:szCs w:val="18"/>
              </w:rPr>
              <w:t>:</w:t>
            </w:r>
          </w:p>
        </w:tc>
        <w:tc>
          <w:tcPr>
            <w:tcW w:w="3326" w:type="pct"/>
          </w:tcPr>
          <w:p w14:paraId="31CB33A1" w14:textId="77777777" w:rsidR="002E3C27" w:rsidRPr="00C31F06" w:rsidRDefault="002E3C27" w:rsidP="001C3606">
            <w:pPr>
              <w:suppressAutoHyphens/>
              <w:rPr>
                <w:rFonts w:ascii="Arial" w:hAnsi="Arial" w:cs="Arial"/>
                <w:b/>
                <w:bCs/>
                <w:spacing w:val="-3"/>
                <w:sz w:val="18"/>
                <w:szCs w:val="18"/>
              </w:rPr>
            </w:pPr>
            <w:r w:rsidRPr="00E150D6">
              <w:rPr>
                <w:rFonts w:ascii="Arial" w:hAnsi="Arial" w:cs="Arial"/>
                <w:b/>
                <w:bCs/>
                <w:spacing w:val="-3"/>
                <w:sz w:val="18"/>
                <w:szCs w:val="18"/>
              </w:rPr>
              <w:t>C: The Complete Reference</w:t>
            </w:r>
            <w:r>
              <w:rPr>
                <w:rFonts w:ascii="Arial" w:hAnsi="Arial" w:cs="Arial"/>
                <w:b/>
                <w:bCs/>
                <w:spacing w:val="-3"/>
                <w:sz w:val="18"/>
                <w:szCs w:val="18"/>
              </w:rPr>
              <w:t xml:space="preserve">, </w:t>
            </w:r>
            <w:r w:rsidRPr="00E150D6">
              <w:rPr>
                <w:rFonts w:ascii="Arial" w:hAnsi="Arial" w:cs="Arial"/>
                <w:b/>
                <w:bCs/>
                <w:spacing w:val="-3"/>
                <w:sz w:val="18"/>
                <w:szCs w:val="18"/>
              </w:rPr>
              <w:t>McGraw-Hill Osborne Media</w:t>
            </w:r>
          </w:p>
        </w:tc>
      </w:tr>
    </w:tbl>
    <w:p w14:paraId="1C132501" w14:textId="77777777" w:rsidR="002E3C27" w:rsidRPr="00C31F06" w:rsidRDefault="002E3C27" w:rsidP="002E3C27">
      <w:pPr>
        <w:jc w:val="center"/>
        <w:rPr>
          <w:rFonts w:ascii="Arial" w:hAnsi="Arial" w:cs="Arial"/>
          <w:b/>
          <w:spacing w:val="-3"/>
          <w:sz w:val="18"/>
          <w:szCs w:val="18"/>
        </w:rPr>
      </w:pPr>
    </w:p>
    <w:p w14:paraId="257F5ABA" w14:textId="77777777" w:rsidR="002E3C27" w:rsidRPr="00C31F06" w:rsidRDefault="002E3C27" w:rsidP="002E3C27">
      <w:pPr>
        <w:rPr>
          <w:rFonts w:ascii="Arial" w:hAnsi="Arial" w:cs="Arial"/>
          <w:b/>
          <w:spacing w:val="-3"/>
          <w:sz w:val="18"/>
          <w:szCs w:val="18"/>
        </w:rPr>
      </w:pPr>
      <w:r w:rsidRPr="00C31F06">
        <w:rPr>
          <w:rFonts w:ascii="Arial" w:hAnsi="Arial" w:cs="Arial"/>
          <w:b/>
          <w:spacing w:val="-3"/>
          <w:sz w:val="18"/>
          <w:szCs w:val="18"/>
        </w:rPr>
        <w:t>Books Recommended:</w:t>
      </w:r>
    </w:p>
    <w:tbl>
      <w:tblPr>
        <w:tblW w:w="4911" w:type="pct"/>
        <w:jc w:val="center"/>
        <w:tblLook w:val="0000" w:firstRow="0" w:lastRow="0" w:firstColumn="0" w:lastColumn="0" w:noHBand="0" w:noVBand="0"/>
      </w:tblPr>
      <w:tblGrid>
        <w:gridCol w:w="361"/>
        <w:gridCol w:w="2432"/>
        <w:gridCol w:w="264"/>
        <w:gridCol w:w="6020"/>
      </w:tblGrid>
      <w:tr w:rsidR="002E3C27" w:rsidRPr="00C31F06" w14:paraId="78FB8A36" w14:textId="77777777" w:rsidTr="001C3606">
        <w:trPr>
          <w:trHeight w:val="196"/>
          <w:jc w:val="center"/>
        </w:trPr>
        <w:tc>
          <w:tcPr>
            <w:tcW w:w="199" w:type="pct"/>
          </w:tcPr>
          <w:p w14:paraId="21C8505D" w14:textId="77777777" w:rsidR="002E3C27" w:rsidRPr="00C31F06" w:rsidRDefault="002E3C27" w:rsidP="001C3606">
            <w:pPr>
              <w:suppressAutoHyphens/>
              <w:jc w:val="center"/>
              <w:rPr>
                <w:rFonts w:ascii="Arial" w:hAnsi="Arial" w:cs="Arial"/>
                <w:spacing w:val="-3"/>
                <w:sz w:val="18"/>
                <w:szCs w:val="18"/>
              </w:rPr>
            </w:pPr>
            <w:r w:rsidRPr="00C31F06">
              <w:rPr>
                <w:rFonts w:ascii="Arial" w:hAnsi="Arial" w:cs="Arial"/>
                <w:spacing w:val="-3"/>
                <w:sz w:val="18"/>
                <w:szCs w:val="18"/>
              </w:rPr>
              <w:t>1.</w:t>
            </w:r>
          </w:p>
        </w:tc>
        <w:tc>
          <w:tcPr>
            <w:tcW w:w="1340" w:type="pct"/>
          </w:tcPr>
          <w:p w14:paraId="1CBFBB81" w14:textId="77777777" w:rsidR="002E3C27" w:rsidRPr="00C31F06" w:rsidRDefault="002E3C27" w:rsidP="001C3606">
            <w:pPr>
              <w:suppressAutoHyphens/>
              <w:rPr>
                <w:rFonts w:ascii="Arial" w:hAnsi="Arial" w:cs="Arial"/>
                <w:spacing w:val="-3"/>
                <w:sz w:val="18"/>
                <w:szCs w:val="18"/>
              </w:rPr>
            </w:pPr>
            <w:r w:rsidRPr="00C31F06">
              <w:rPr>
                <w:rFonts w:ascii="Arial" w:hAnsi="Arial" w:cs="Arial"/>
                <w:color w:val="000000"/>
                <w:sz w:val="18"/>
                <w:szCs w:val="18"/>
              </w:rPr>
              <w:t xml:space="preserve">Herbert </w:t>
            </w:r>
            <w:proofErr w:type="spellStart"/>
            <w:r w:rsidRPr="00C31F06">
              <w:rPr>
                <w:rFonts w:ascii="Arial" w:hAnsi="Arial" w:cs="Arial"/>
                <w:color w:val="000000"/>
                <w:sz w:val="18"/>
                <w:szCs w:val="18"/>
              </w:rPr>
              <w:t>Schildt</w:t>
            </w:r>
            <w:proofErr w:type="spellEnd"/>
          </w:p>
        </w:tc>
        <w:tc>
          <w:tcPr>
            <w:tcW w:w="145" w:type="pct"/>
          </w:tcPr>
          <w:p w14:paraId="028914CA" w14:textId="77777777" w:rsidR="002E3C27" w:rsidRPr="00C31F06" w:rsidRDefault="002E3C27" w:rsidP="001C3606">
            <w:pPr>
              <w:suppressAutoHyphens/>
              <w:jc w:val="center"/>
              <w:rPr>
                <w:rFonts w:ascii="Arial" w:hAnsi="Arial" w:cs="Arial"/>
                <w:spacing w:val="-3"/>
                <w:sz w:val="18"/>
                <w:szCs w:val="18"/>
              </w:rPr>
            </w:pPr>
            <w:r w:rsidRPr="00C31F06">
              <w:rPr>
                <w:rFonts w:ascii="Arial" w:hAnsi="Arial" w:cs="Arial"/>
                <w:spacing w:val="-3"/>
                <w:sz w:val="18"/>
                <w:szCs w:val="18"/>
              </w:rPr>
              <w:t>:</w:t>
            </w:r>
          </w:p>
        </w:tc>
        <w:tc>
          <w:tcPr>
            <w:tcW w:w="3316" w:type="pct"/>
          </w:tcPr>
          <w:p w14:paraId="5FEF4373" w14:textId="77777777" w:rsidR="002E3C27" w:rsidRPr="00C31F06" w:rsidRDefault="002E3C27" w:rsidP="001C3606">
            <w:pPr>
              <w:suppressAutoHyphens/>
              <w:rPr>
                <w:rFonts w:ascii="Arial" w:hAnsi="Arial" w:cs="Arial"/>
                <w:spacing w:val="-3"/>
                <w:sz w:val="18"/>
                <w:szCs w:val="18"/>
              </w:rPr>
            </w:pPr>
            <w:r w:rsidRPr="00C31F06">
              <w:rPr>
                <w:rFonts w:ascii="Arial" w:hAnsi="Arial" w:cs="Arial"/>
                <w:b/>
                <w:bCs/>
                <w:spacing w:val="-3"/>
                <w:sz w:val="18"/>
                <w:szCs w:val="18"/>
              </w:rPr>
              <w:t xml:space="preserve">Tech Yourself, </w:t>
            </w:r>
            <w:r w:rsidRPr="00C31F06">
              <w:rPr>
                <w:rFonts w:ascii="Arial" w:hAnsi="Arial" w:cs="Arial"/>
                <w:i/>
                <w:iCs/>
                <w:spacing w:val="-3"/>
                <w:sz w:val="18"/>
                <w:szCs w:val="18"/>
              </w:rPr>
              <w:t>McGraw-Hill Osborne Media</w:t>
            </w:r>
          </w:p>
        </w:tc>
      </w:tr>
    </w:tbl>
    <w:p w14:paraId="64F23EFD" w14:textId="77777777" w:rsidR="002E3C27" w:rsidRDefault="002E3C27" w:rsidP="002E3C27">
      <w:pPr>
        <w:jc w:val="center"/>
        <w:rPr>
          <w:rFonts w:ascii="Arial" w:hAnsi="Arial" w:cs="Arial"/>
          <w:sz w:val="18"/>
          <w:szCs w:val="18"/>
        </w:rPr>
      </w:pPr>
    </w:p>
    <w:p w14:paraId="3C67560A" w14:textId="77777777" w:rsidR="002E3C27" w:rsidRDefault="002E3C27" w:rsidP="002E3C27">
      <w:pPr>
        <w:rPr>
          <w:rFonts w:ascii="Arial" w:hAnsi="Arial" w:cs="Arial"/>
          <w:sz w:val="18"/>
          <w:szCs w:val="18"/>
        </w:rPr>
      </w:pPr>
      <w:r>
        <w:rPr>
          <w:rFonts w:ascii="Arial" w:hAnsi="Arial" w:cs="Arial"/>
          <w:sz w:val="18"/>
          <w:szCs w:val="18"/>
        </w:rPr>
        <w:br w:type="page"/>
      </w:r>
    </w:p>
    <w:p w14:paraId="635C8736" w14:textId="77777777" w:rsidR="002E3C27" w:rsidRDefault="002E3C27" w:rsidP="002E3C27">
      <w:pPr>
        <w:jc w:val="center"/>
        <w:rPr>
          <w:rFonts w:ascii="Arial" w:hAnsi="Arial" w:cs="Arial"/>
          <w:sz w:val="18"/>
          <w:szCs w:val="18"/>
        </w:rPr>
      </w:pPr>
    </w:p>
    <w:p w14:paraId="6FBC0AB1" w14:textId="77777777" w:rsidR="002E3C27" w:rsidRPr="00270DD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70DD4">
        <w:rPr>
          <w:rFonts w:ascii="Arial" w:hAnsi="Arial" w:cs="Arial"/>
          <w:b/>
          <w:bCs/>
          <w:iCs/>
          <w:sz w:val="18"/>
          <w:szCs w:val="18"/>
        </w:rPr>
        <w:t>CSE1122: Structural Programming Language Lab.</w:t>
      </w:r>
    </w:p>
    <w:p w14:paraId="1BF30D9B" w14:textId="77777777" w:rsidR="002E3C27" w:rsidRPr="00270DD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70DD4">
        <w:rPr>
          <w:rFonts w:ascii="Arial" w:hAnsi="Arial" w:cs="Arial"/>
          <w:b/>
          <w:bCs/>
          <w:iCs/>
          <w:sz w:val="18"/>
          <w:szCs w:val="18"/>
        </w:rPr>
        <w:t xml:space="preserve">Credits: </w:t>
      </w:r>
      <w:r w:rsidRPr="00270DD4">
        <w:rPr>
          <w:rFonts w:ascii="Arial" w:hAnsi="Arial" w:cs="Arial"/>
          <w:iCs/>
          <w:sz w:val="18"/>
          <w:szCs w:val="18"/>
        </w:rPr>
        <w:t xml:space="preserve">2 </w:t>
      </w:r>
      <w:r w:rsidRPr="00270DD4">
        <w:rPr>
          <w:rFonts w:ascii="Arial" w:hAnsi="Arial" w:cs="Arial"/>
          <w:b/>
          <w:bCs/>
          <w:iCs/>
          <w:sz w:val="18"/>
          <w:szCs w:val="18"/>
        </w:rPr>
        <w:t xml:space="preserve">Contact Hours: </w:t>
      </w:r>
      <w:r w:rsidRPr="00270DD4">
        <w:rPr>
          <w:rFonts w:ascii="Arial" w:hAnsi="Arial" w:cs="Arial"/>
          <w:iCs/>
          <w:sz w:val="18"/>
          <w:szCs w:val="18"/>
        </w:rPr>
        <w:t>52</w:t>
      </w:r>
    </w:p>
    <w:p w14:paraId="565DBCF6" w14:textId="77777777" w:rsidR="002E3C27" w:rsidRPr="00270DD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70DD4">
        <w:rPr>
          <w:rFonts w:ascii="Arial" w:hAnsi="Arial" w:cs="Arial"/>
          <w:b/>
          <w:bCs/>
          <w:iCs/>
          <w:sz w:val="18"/>
          <w:szCs w:val="18"/>
        </w:rPr>
        <w:t xml:space="preserve">Year: </w:t>
      </w:r>
      <w:proofErr w:type="gramStart"/>
      <w:r w:rsidRPr="00270DD4">
        <w:rPr>
          <w:rFonts w:ascii="Arial" w:hAnsi="Arial" w:cs="Arial"/>
          <w:bCs/>
          <w:iCs/>
          <w:sz w:val="18"/>
          <w:szCs w:val="18"/>
        </w:rPr>
        <w:t>First</w:t>
      </w:r>
      <w:r w:rsidRPr="00270DD4">
        <w:rPr>
          <w:rFonts w:ascii="Arial" w:hAnsi="Arial" w:cs="Arial"/>
          <w:b/>
          <w:bCs/>
          <w:iCs/>
          <w:sz w:val="18"/>
          <w:szCs w:val="18"/>
        </w:rPr>
        <w:t xml:space="preserve">  Semester</w:t>
      </w:r>
      <w:proofErr w:type="gramEnd"/>
      <w:r w:rsidRPr="00270DD4">
        <w:rPr>
          <w:rFonts w:ascii="Arial" w:hAnsi="Arial" w:cs="Arial"/>
          <w:b/>
          <w:bCs/>
          <w:iCs/>
          <w:sz w:val="18"/>
          <w:szCs w:val="18"/>
        </w:rPr>
        <w:t xml:space="preserve">: </w:t>
      </w:r>
      <w:r w:rsidRPr="00270DD4">
        <w:rPr>
          <w:rFonts w:ascii="Arial" w:hAnsi="Arial" w:cs="Arial"/>
          <w:iCs/>
          <w:sz w:val="18"/>
          <w:szCs w:val="18"/>
        </w:rPr>
        <w:t>Odd</w:t>
      </w:r>
    </w:p>
    <w:p w14:paraId="65271869" w14:textId="77777777" w:rsidR="002E3C27" w:rsidRPr="00270DD4"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270DD4" w14:paraId="107D5D05" w14:textId="77777777" w:rsidTr="001C3606">
        <w:trPr>
          <w:jc w:val="center"/>
        </w:trPr>
        <w:tc>
          <w:tcPr>
            <w:tcW w:w="1439" w:type="dxa"/>
          </w:tcPr>
          <w:p w14:paraId="27E05554" w14:textId="77777777" w:rsidR="002E3C27" w:rsidRPr="00270DD4" w:rsidRDefault="002E3C27" w:rsidP="001C3606">
            <w:pPr>
              <w:rPr>
                <w:rFonts w:ascii="Arial" w:hAnsi="Arial" w:cs="Arial"/>
                <w:b/>
                <w:bCs/>
                <w:sz w:val="18"/>
                <w:szCs w:val="18"/>
              </w:rPr>
            </w:pPr>
            <w:r w:rsidRPr="00270DD4">
              <w:rPr>
                <w:rFonts w:ascii="Arial" w:hAnsi="Arial" w:cs="Arial"/>
                <w:b/>
                <w:sz w:val="18"/>
                <w:szCs w:val="18"/>
              </w:rPr>
              <w:t>Prerequisite:</w:t>
            </w:r>
          </w:p>
        </w:tc>
        <w:tc>
          <w:tcPr>
            <w:tcW w:w="7741" w:type="dxa"/>
          </w:tcPr>
          <w:p w14:paraId="6436418B" w14:textId="77777777" w:rsidR="002E3C27" w:rsidRPr="00270DD4" w:rsidRDefault="002E3C27" w:rsidP="001C3606">
            <w:pPr>
              <w:rPr>
                <w:rFonts w:ascii="Arial" w:hAnsi="Arial" w:cs="Arial"/>
                <w:iCs/>
                <w:sz w:val="18"/>
                <w:szCs w:val="18"/>
              </w:rPr>
            </w:pPr>
            <w:r w:rsidRPr="00270DD4">
              <w:rPr>
                <w:rFonts w:ascii="Arial" w:hAnsi="Arial" w:cs="Arial"/>
                <w:iCs/>
                <w:sz w:val="18"/>
                <w:szCs w:val="18"/>
              </w:rPr>
              <w:t>None</w:t>
            </w:r>
          </w:p>
        </w:tc>
      </w:tr>
      <w:tr w:rsidR="002E3C27" w:rsidRPr="00270DD4" w14:paraId="35B6D422" w14:textId="77777777" w:rsidTr="001C3606">
        <w:trPr>
          <w:jc w:val="center"/>
        </w:trPr>
        <w:tc>
          <w:tcPr>
            <w:tcW w:w="1439" w:type="dxa"/>
          </w:tcPr>
          <w:p w14:paraId="34665565" w14:textId="77777777" w:rsidR="002E3C27" w:rsidRPr="00270DD4" w:rsidRDefault="002E3C27" w:rsidP="001C3606">
            <w:pPr>
              <w:rPr>
                <w:rFonts w:ascii="Arial" w:hAnsi="Arial" w:cs="Arial"/>
                <w:b/>
                <w:sz w:val="18"/>
                <w:szCs w:val="18"/>
              </w:rPr>
            </w:pPr>
            <w:r w:rsidRPr="00270DD4">
              <w:rPr>
                <w:rFonts w:ascii="Arial" w:hAnsi="Arial" w:cs="Arial"/>
                <w:b/>
                <w:sz w:val="18"/>
                <w:szCs w:val="18"/>
              </w:rPr>
              <w:t>Course Type</w:t>
            </w:r>
          </w:p>
        </w:tc>
        <w:tc>
          <w:tcPr>
            <w:tcW w:w="7741" w:type="dxa"/>
          </w:tcPr>
          <w:p w14:paraId="54E6CF98" w14:textId="77777777" w:rsidR="002E3C27" w:rsidRPr="00270DD4" w:rsidRDefault="00000000" w:rsidP="001C3606">
            <w:pPr>
              <w:rPr>
                <w:rFonts w:ascii="Arial" w:hAnsi="Arial" w:cs="Arial"/>
                <w:iCs/>
                <w:sz w:val="18"/>
                <w:szCs w:val="18"/>
              </w:rPr>
            </w:pPr>
            <w:sdt>
              <w:sdtPr>
                <w:rPr>
                  <w:rFonts w:ascii="Arial" w:hAnsi="Arial" w:cs="Arial"/>
                  <w:iCs/>
                  <w:sz w:val="18"/>
                  <w:szCs w:val="18"/>
                </w:rPr>
                <w:id w:val="-2011128293"/>
              </w:sdtPr>
              <w:sdtContent>
                <w:r w:rsidR="002E3C27" w:rsidRPr="00270DD4">
                  <w:rPr>
                    <w:rFonts w:ascii="MS Gothic" w:eastAsia="MS Gothic" w:hAnsi="MS Gothic" w:cs="MS Gothic" w:hint="eastAsia"/>
                    <w:iCs/>
                    <w:sz w:val="18"/>
                    <w:szCs w:val="18"/>
                  </w:rPr>
                  <w:t>☐</w:t>
                </w:r>
              </w:sdtContent>
            </w:sdt>
            <w:r w:rsidR="002E3C27" w:rsidRPr="00270DD4">
              <w:rPr>
                <w:rFonts w:ascii="Arial" w:hAnsi="Arial" w:cs="Arial"/>
                <w:iCs/>
                <w:sz w:val="18"/>
                <w:szCs w:val="18"/>
              </w:rPr>
              <w:t xml:space="preserve"> Theory         </w:t>
            </w:r>
            <w:sdt>
              <w:sdtPr>
                <w:rPr>
                  <w:rFonts w:ascii="Arial" w:hAnsi="Arial" w:cs="Arial"/>
                  <w:iCs/>
                  <w:sz w:val="18"/>
                  <w:szCs w:val="18"/>
                </w:rPr>
                <w:id w:val="-785198823"/>
              </w:sdtPr>
              <w:sdtContent>
                <w:r w:rsidR="002E3C27" w:rsidRPr="00270DD4">
                  <w:rPr>
                    <w:rFonts w:ascii="MS Gothic" w:eastAsia="MS Gothic" w:hAnsi="MS Gothic" w:cs="MS Gothic" w:hint="eastAsia"/>
                    <w:iCs/>
                    <w:sz w:val="18"/>
                    <w:szCs w:val="18"/>
                  </w:rPr>
                  <w:t>☒</w:t>
                </w:r>
              </w:sdtContent>
            </w:sdt>
            <w:r w:rsidR="002E3C27" w:rsidRPr="00270DD4">
              <w:rPr>
                <w:rFonts w:ascii="Arial" w:hAnsi="Arial" w:cs="Arial"/>
                <w:iCs/>
                <w:sz w:val="18"/>
                <w:szCs w:val="18"/>
              </w:rPr>
              <w:t xml:space="preserve">  Laboratory work         </w:t>
            </w:r>
            <w:sdt>
              <w:sdtPr>
                <w:rPr>
                  <w:rFonts w:ascii="Arial" w:hAnsi="Arial" w:cs="Arial"/>
                  <w:iCs/>
                  <w:sz w:val="18"/>
                  <w:szCs w:val="18"/>
                </w:rPr>
                <w:id w:val="162132100"/>
              </w:sdtPr>
              <w:sdtContent>
                <w:r w:rsidR="002E3C27" w:rsidRPr="00270DD4">
                  <w:rPr>
                    <w:rFonts w:ascii="MS Gothic" w:eastAsia="MS Gothic" w:hAnsi="MS Gothic" w:cs="MS Gothic" w:hint="eastAsia"/>
                    <w:iCs/>
                    <w:sz w:val="18"/>
                    <w:szCs w:val="18"/>
                  </w:rPr>
                  <w:t>☐</w:t>
                </w:r>
              </w:sdtContent>
            </w:sdt>
            <w:r w:rsidR="002E3C27" w:rsidRPr="00270DD4">
              <w:rPr>
                <w:rFonts w:ascii="Arial" w:hAnsi="Arial" w:cs="Arial"/>
                <w:iCs/>
                <w:sz w:val="18"/>
                <w:szCs w:val="18"/>
              </w:rPr>
              <w:t xml:space="preserve">  Project work      </w:t>
            </w:r>
            <w:sdt>
              <w:sdtPr>
                <w:rPr>
                  <w:rFonts w:ascii="Arial" w:hAnsi="Arial" w:cs="Arial"/>
                  <w:iCs/>
                  <w:sz w:val="18"/>
                  <w:szCs w:val="18"/>
                </w:rPr>
                <w:id w:val="1600531177"/>
              </w:sdtPr>
              <w:sdtContent>
                <w:r w:rsidR="002E3C27" w:rsidRPr="00270DD4">
                  <w:rPr>
                    <w:rFonts w:ascii="MS Gothic" w:eastAsia="MS Gothic" w:hAnsi="MS Gothic" w:cs="MS Gothic" w:hint="eastAsia"/>
                    <w:iCs/>
                    <w:sz w:val="18"/>
                    <w:szCs w:val="18"/>
                  </w:rPr>
                  <w:t>☐</w:t>
                </w:r>
              </w:sdtContent>
            </w:sdt>
            <w:r w:rsidR="002E3C27" w:rsidRPr="00270DD4">
              <w:rPr>
                <w:rFonts w:ascii="Arial" w:hAnsi="Arial" w:cs="Arial"/>
                <w:iCs/>
                <w:sz w:val="18"/>
                <w:szCs w:val="18"/>
              </w:rPr>
              <w:t xml:space="preserve">  Viva Voce      </w:t>
            </w:r>
          </w:p>
        </w:tc>
      </w:tr>
      <w:tr w:rsidR="002E3C27" w:rsidRPr="00270DD4" w14:paraId="38146819" w14:textId="77777777" w:rsidTr="001C3606">
        <w:trPr>
          <w:trHeight w:val="238"/>
          <w:jc w:val="center"/>
        </w:trPr>
        <w:tc>
          <w:tcPr>
            <w:tcW w:w="1439" w:type="dxa"/>
          </w:tcPr>
          <w:p w14:paraId="41F4F4FE" w14:textId="77777777" w:rsidR="002E3C27" w:rsidRPr="00270DD4" w:rsidRDefault="002E3C27" w:rsidP="001C3606">
            <w:pPr>
              <w:ind w:left="2160" w:hanging="2160"/>
              <w:rPr>
                <w:rFonts w:ascii="Arial" w:hAnsi="Arial" w:cs="Arial"/>
                <w:b/>
                <w:bCs/>
                <w:sz w:val="18"/>
                <w:szCs w:val="18"/>
              </w:rPr>
            </w:pPr>
            <w:r w:rsidRPr="00270DD4">
              <w:rPr>
                <w:rFonts w:ascii="Arial" w:hAnsi="Arial" w:cs="Arial"/>
                <w:b/>
                <w:bCs/>
                <w:sz w:val="18"/>
                <w:szCs w:val="18"/>
              </w:rPr>
              <w:t>Motivation</w:t>
            </w:r>
          </w:p>
        </w:tc>
        <w:tc>
          <w:tcPr>
            <w:tcW w:w="7741" w:type="dxa"/>
          </w:tcPr>
          <w:p w14:paraId="6D67898A" w14:textId="77777777" w:rsidR="002E3C27" w:rsidRPr="00270DD4" w:rsidRDefault="002E3C27" w:rsidP="001C3606">
            <w:pPr>
              <w:rPr>
                <w:rFonts w:ascii="Arial" w:hAnsi="Arial" w:cs="Arial"/>
                <w:b/>
                <w:iCs/>
                <w:sz w:val="18"/>
                <w:szCs w:val="18"/>
              </w:rPr>
            </w:pPr>
            <w:r w:rsidRPr="00270DD4">
              <w:rPr>
                <w:rFonts w:ascii="Arial" w:hAnsi="Arial" w:cs="Arial"/>
                <w:iCs/>
                <w:sz w:val="18"/>
                <w:szCs w:val="18"/>
              </w:rPr>
              <w:t>This course is offered for the students to achieve hands on experience on basic programming.</w:t>
            </w:r>
          </w:p>
        </w:tc>
      </w:tr>
      <w:tr w:rsidR="002E3C27" w:rsidRPr="00270DD4" w14:paraId="002017C3" w14:textId="77777777" w:rsidTr="001C3606">
        <w:trPr>
          <w:trHeight w:val="238"/>
          <w:jc w:val="center"/>
        </w:trPr>
        <w:tc>
          <w:tcPr>
            <w:tcW w:w="9180" w:type="dxa"/>
            <w:gridSpan w:val="2"/>
          </w:tcPr>
          <w:p w14:paraId="01EA4F64" w14:textId="77777777" w:rsidR="002E3C27" w:rsidRPr="00270DD4" w:rsidRDefault="002E3C27" w:rsidP="001C3606">
            <w:pPr>
              <w:rPr>
                <w:rFonts w:ascii="Arial" w:hAnsi="Arial" w:cs="Arial"/>
                <w:b/>
                <w:bCs/>
                <w:sz w:val="18"/>
                <w:szCs w:val="18"/>
              </w:rPr>
            </w:pPr>
            <w:r w:rsidRPr="00270DD4">
              <w:rPr>
                <w:rFonts w:ascii="Arial" w:hAnsi="Arial" w:cs="Arial"/>
                <w:b/>
                <w:bCs/>
                <w:sz w:val="18"/>
                <w:szCs w:val="18"/>
              </w:rPr>
              <w:t>Course Objective:</w:t>
            </w:r>
          </w:p>
          <w:p w14:paraId="14F46DAC" w14:textId="77777777" w:rsidR="002E3C27" w:rsidRPr="00270DD4" w:rsidRDefault="002E3C27" w:rsidP="001C3606">
            <w:pPr>
              <w:jc w:val="both"/>
              <w:rPr>
                <w:rFonts w:ascii="Arial" w:hAnsi="Arial" w:cs="Arial"/>
                <w:iCs/>
                <w:sz w:val="18"/>
                <w:szCs w:val="18"/>
              </w:rPr>
            </w:pPr>
            <w:r w:rsidRPr="00270DD4">
              <w:rPr>
                <w:rFonts w:ascii="Arial" w:hAnsi="Arial" w:cs="Arial"/>
                <w:iCs/>
                <w:sz w:val="18"/>
                <w:szCs w:val="18"/>
              </w:rPr>
              <w:t>To introduce students to give practical experience on basic programming principles, good programming style, design and solve the problems in a structured approach.</w:t>
            </w:r>
          </w:p>
        </w:tc>
      </w:tr>
    </w:tbl>
    <w:p w14:paraId="6A3C47C3" w14:textId="77777777" w:rsidR="002E3C27" w:rsidRPr="00270DD4" w:rsidRDefault="002E3C27" w:rsidP="002E3C27">
      <w:pPr>
        <w:jc w:val="center"/>
        <w:rPr>
          <w:rFonts w:ascii="Arial" w:hAnsi="Arial" w:cs="Arial"/>
          <w:sz w:val="18"/>
          <w:szCs w:val="18"/>
        </w:rPr>
      </w:pPr>
    </w:p>
    <w:p w14:paraId="2599FF53" w14:textId="77777777" w:rsidR="002E3C27" w:rsidRPr="00270DD4" w:rsidRDefault="002E3C27" w:rsidP="002E3C27">
      <w:pPr>
        <w:autoSpaceDE w:val="0"/>
        <w:autoSpaceDN w:val="0"/>
        <w:adjustRightInd w:val="0"/>
        <w:jc w:val="center"/>
        <w:rPr>
          <w:rFonts w:ascii="Arial" w:hAnsi="Arial" w:cs="Arial"/>
          <w:b/>
          <w:color w:val="000000" w:themeColor="text1"/>
          <w:sz w:val="18"/>
          <w:szCs w:val="18"/>
        </w:rPr>
      </w:pPr>
      <w:r w:rsidRPr="00270DD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38"/>
        <w:gridCol w:w="2281"/>
        <w:gridCol w:w="1051"/>
        <w:gridCol w:w="1747"/>
        <w:gridCol w:w="1612"/>
      </w:tblGrid>
      <w:tr w:rsidR="002E3C27" w:rsidRPr="00270DD4" w14:paraId="160676F6" w14:textId="77777777" w:rsidTr="001C3606">
        <w:trPr>
          <w:trHeight w:val="877"/>
          <w:jc w:val="center"/>
        </w:trPr>
        <w:tc>
          <w:tcPr>
            <w:tcW w:w="646" w:type="dxa"/>
            <w:vAlign w:val="center"/>
          </w:tcPr>
          <w:p w14:paraId="1FE4E234"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CO No.</w:t>
            </w:r>
          </w:p>
        </w:tc>
        <w:tc>
          <w:tcPr>
            <w:tcW w:w="1838" w:type="dxa"/>
            <w:vAlign w:val="center"/>
          </w:tcPr>
          <w:p w14:paraId="2AC6B092"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CO Statement</w:t>
            </w:r>
          </w:p>
        </w:tc>
        <w:tc>
          <w:tcPr>
            <w:tcW w:w="2281" w:type="dxa"/>
            <w:vAlign w:val="center"/>
          </w:tcPr>
          <w:p w14:paraId="2370960D"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Corresponding PO</w:t>
            </w:r>
          </w:p>
        </w:tc>
        <w:tc>
          <w:tcPr>
            <w:tcW w:w="1051" w:type="dxa"/>
            <w:vAlign w:val="center"/>
          </w:tcPr>
          <w:p w14:paraId="31392F5D"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Domain / level of learning taxonomy</w:t>
            </w:r>
          </w:p>
        </w:tc>
        <w:tc>
          <w:tcPr>
            <w:tcW w:w="1747" w:type="dxa"/>
            <w:vAlign w:val="center"/>
          </w:tcPr>
          <w:p w14:paraId="79DAD6ED"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Delivery methods and activities</w:t>
            </w:r>
          </w:p>
        </w:tc>
        <w:tc>
          <w:tcPr>
            <w:tcW w:w="1612" w:type="dxa"/>
            <w:vAlign w:val="center"/>
          </w:tcPr>
          <w:p w14:paraId="5B7441A0"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Assessment tools</w:t>
            </w:r>
          </w:p>
        </w:tc>
      </w:tr>
      <w:tr w:rsidR="002E3C27" w:rsidRPr="00270DD4" w14:paraId="14FF0F80" w14:textId="77777777" w:rsidTr="001C3606">
        <w:trPr>
          <w:trHeight w:val="1646"/>
          <w:jc w:val="center"/>
        </w:trPr>
        <w:tc>
          <w:tcPr>
            <w:tcW w:w="646" w:type="dxa"/>
            <w:vAlign w:val="center"/>
          </w:tcPr>
          <w:p w14:paraId="110E7B0F"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CO1</w:t>
            </w:r>
          </w:p>
        </w:tc>
        <w:tc>
          <w:tcPr>
            <w:tcW w:w="1838" w:type="dxa"/>
            <w:vAlign w:val="center"/>
          </w:tcPr>
          <w:p w14:paraId="7393B10F" w14:textId="77777777" w:rsidR="002E3C27" w:rsidRPr="00270DD4"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Pr>
                <w:rFonts w:ascii="Arial" w:hAnsi="Arial" w:cs="Arial"/>
                <w:b/>
                <w:bCs/>
                <w:color w:val="000000" w:themeColor="text1"/>
                <w:sz w:val="18"/>
                <w:szCs w:val="18"/>
              </w:rPr>
              <w:t>f</w:t>
            </w:r>
            <w:r w:rsidRPr="002B3819">
              <w:rPr>
                <w:rFonts w:ascii="Arial" w:hAnsi="Arial" w:cs="Arial"/>
                <w:b/>
                <w:bCs/>
                <w:color w:val="000000" w:themeColor="text1"/>
                <w:sz w:val="18"/>
                <w:szCs w:val="18"/>
              </w:rPr>
              <w:t>ormulat</w:t>
            </w:r>
            <w:r w:rsidRPr="00270DD4">
              <w:rPr>
                <w:rFonts w:ascii="Arial" w:hAnsi="Arial" w:cs="Arial"/>
                <w:color w:val="000000" w:themeColor="text1"/>
                <w:sz w:val="18"/>
                <w:szCs w:val="18"/>
              </w:rPr>
              <w:t>e problems step by step and design computer programs in a structured way</w:t>
            </w:r>
          </w:p>
        </w:tc>
        <w:tc>
          <w:tcPr>
            <w:tcW w:w="2281" w:type="dxa"/>
            <w:vAlign w:val="center"/>
          </w:tcPr>
          <w:p w14:paraId="03FC78A6" w14:textId="77777777" w:rsidR="002E3C27" w:rsidRPr="00270DD4" w:rsidRDefault="002E3C27" w:rsidP="001C3606">
            <w:pPr>
              <w:pStyle w:val="ListParagraph"/>
              <w:spacing w:after="0" w:line="240" w:lineRule="auto"/>
              <w:ind w:left="0"/>
              <w:jc w:val="center"/>
              <w:rPr>
                <w:rFonts w:ascii="Arial" w:hAnsi="Arial" w:cs="Arial"/>
                <w:color w:val="000000" w:themeColor="text1"/>
                <w:sz w:val="18"/>
                <w:szCs w:val="18"/>
              </w:rPr>
            </w:pPr>
            <w:r w:rsidRPr="00270DD4">
              <w:rPr>
                <w:rFonts w:ascii="Arial" w:hAnsi="Arial" w:cs="Arial"/>
                <w:b/>
                <w:bCs/>
                <w:color w:val="000000" w:themeColor="text1"/>
                <w:sz w:val="18"/>
                <w:szCs w:val="18"/>
              </w:rPr>
              <w:t>Engineering knowledge</w:t>
            </w:r>
            <w:r>
              <w:rPr>
                <w:rFonts w:ascii="Arial" w:hAnsi="Arial" w:cs="Arial"/>
                <w:color w:val="000000" w:themeColor="text1"/>
                <w:sz w:val="18"/>
                <w:szCs w:val="18"/>
              </w:rPr>
              <w:t xml:space="preserve"> </w:t>
            </w:r>
            <w:r w:rsidRPr="00270DD4">
              <w:rPr>
                <w:rFonts w:ascii="Arial" w:hAnsi="Arial" w:cs="Arial"/>
                <w:color w:val="000000" w:themeColor="text1"/>
                <w:sz w:val="18"/>
                <w:szCs w:val="18"/>
              </w:rPr>
              <w:t xml:space="preserve"> (PO1)</w:t>
            </w:r>
          </w:p>
        </w:tc>
        <w:tc>
          <w:tcPr>
            <w:tcW w:w="1051" w:type="dxa"/>
            <w:vAlign w:val="center"/>
          </w:tcPr>
          <w:p w14:paraId="07AD36E0"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Cognitive domain – level 1</w:t>
            </w:r>
          </w:p>
        </w:tc>
        <w:tc>
          <w:tcPr>
            <w:tcW w:w="1747" w:type="dxa"/>
            <w:vAlign w:val="center"/>
          </w:tcPr>
          <w:p w14:paraId="1B1ED63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758365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090BCCB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866885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24B9B48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24998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034F079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07376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9E30B51" w14:textId="77777777" w:rsidR="002E3C27" w:rsidRPr="00270D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11192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635E5A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565062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3CB78C6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42465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893039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349624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6AFCC6F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098769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E68C94A" w14:textId="77777777" w:rsidR="002E3C27" w:rsidRPr="00270DD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7544197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270DD4" w14:paraId="2C6BA8B2" w14:textId="77777777" w:rsidTr="001C3606">
        <w:trPr>
          <w:trHeight w:val="1583"/>
          <w:jc w:val="center"/>
        </w:trPr>
        <w:tc>
          <w:tcPr>
            <w:tcW w:w="646" w:type="dxa"/>
            <w:vAlign w:val="center"/>
          </w:tcPr>
          <w:p w14:paraId="18025F78"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CO2</w:t>
            </w:r>
          </w:p>
        </w:tc>
        <w:tc>
          <w:tcPr>
            <w:tcW w:w="1838" w:type="dxa"/>
            <w:vAlign w:val="center"/>
          </w:tcPr>
          <w:p w14:paraId="2E153A63" w14:textId="77777777" w:rsidR="002E3C27" w:rsidRPr="00270DD4"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B3819">
              <w:rPr>
                <w:rFonts w:ascii="Arial" w:hAnsi="Arial" w:cs="Arial"/>
                <w:b/>
                <w:bCs/>
                <w:color w:val="000000" w:themeColor="text1"/>
                <w:sz w:val="18"/>
                <w:szCs w:val="18"/>
              </w:rPr>
              <w:t xml:space="preserve">apply </w:t>
            </w:r>
            <w:r w:rsidRPr="00270DD4">
              <w:rPr>
                <w:rFonts w:ascii="Arial" w:hAnsi="Arial" w:cs="Arial"/>
                <w:color w:val="000000" w:themeColor="text1"/>
                <w:sz w:val="18"/>
                <w:szCs w:val="18"/>
              </w:rPr>
              <w:t>fundamental programming concepts using high-level programming language to solve problems</w:t>
            </w:r>
          </w:p>
        </w:tc>
        <w:tc>
          <w:tcPr>
            <w:tcW w:w="2281" w:type="dxa"/>
            <w:vAlign w:val="center"/>
          </w:tcPr>
          <w:p w14:paraId="7F6DBFDA" w14:textId="77777777" w:rsidR="002E3C27" w:rsidRPr="00270DD4" w:rsidRDefault="002E3C27" w:rsidP="001C3606">
            <w:pPr>
              <w:pStyle w:val="ListParagraph"/>
              <w:spacing w:after="0" w:line="240" w:lineRule="auto"/>
              <w:ind w:left="0"/>
              <w:jc w:val="center"/>
              <w:rPr>
                <w:rFonts w:ascii="Arial" w:hAnsi="Arial" w:cs="Arial"/>
                <w:b/>
                <w:bCs/>
                <w:color w:val="000000" w:themeColor="text1"/>
                <w:sz w:val="18"/>
                <w:szCs w:val="18"/>
              </w:rPr>
            </w:pPr>
            <w:r>
              <w:t xml:space="preserve"> </w:t>
            </w:r>
            <w:r w:rsidRPr="000D3F80">
              <w:rPr>
                <w:rFonts w:ascii="Arial" w:hAnsi="Arial" w:cs="Arial"/>
                <w:b/>
                <w:bCs/>
                <w:color w:val="000000" w:themeColor="text1"/>
                <w:sz w:val="18"/>
                <w:szCs w:val="18"/>
              </w:rPr>
              <w:t>Modern tool usage:</w:t>
            </w:r>
          </w:p>
          <w:p w14:paraId="306610DF" w14:textId="77777777" w:rsidR="002E3C27" w:rsidRPr="00270DD4" w:rsidRDefault="002E3C27" w:rsidP="001C3606">
            <w:pPr>
              <w:pStyle w:val="ListParagraph"/>
              <w:spacing w:after="0" w:line="240" w:lineRule="auto"/>
              <w:ind w:left="0"/>
              <w:jc w:val="center"/>
              <w:rPr>
                <w:rFonts w:ascii="Arial" w:hAnsi="Arial" w:cs="Arial"/>
                <w:color w:val="000000" w:themeColor="text1"/>
                <w:sz w:val="18"/>
                <w:szCs w:val="18"/>
              </w:rPr>
            </w:pPr>
            <w:r w:rsidRPr="00270DD4">
              <w:rPr>
                <w:rFonts w:ascii="Arial" w:hAnsi="Arial" w:cs="Arial"/>
                <w:color w:val="000000" w:themeColor="text1"/>
                <w:sz w:val="18"/>
                <w:szCs w:val="18"/>
              </w:rPr>
              <w:t>(PO</w:t>
            </w:r>
            <w:r>
              <w:rPr>
                <w:rFonts w:ascii="Arial" w:hAnsi="Arial" w:cs="Arial"/>
                <w:color w:val="000000" w:themeColor="text1"/>
                <w:sz w:val="18"/>
                <w:szCs w:val="18"/>
              </w:rPr>
              <w:t>5</w:t>
            </w:r>
            <w:r w:rsidRPr="00270DD4">
              <w:rPr>
                <w:rFonts w:ascii="Arial" w:hAnsi="Arial" w:cs="Arial"/>
                <w:color w:val="000000" w:themeColor="text1"/>
                <w:sz w:val="18"/>
                <w:szCs w:val="18"/>
              </w:rPr>
              <w:t>)</w:t>
            </w:r>
          </w:p>
        </w:tc>
        <w:tc>
          <w:tcPr>
            <w:tcW w:w="1051" w:type="dxa"/>
            <w:vAlign w:val="center"/>
          </w:tcPr>
          <w:p w14:paraId="56A20C75" w14:textId="77777777" w:rsidR="002E3C27" w:rsidRPr="00270DD4" w:rsidRDefault="002E3C27" w:rsidP="001C3606">
            <w:pPr>
              <w:jc w:val="center"/>
              <w:rPr>
                <w:rFonts w:ascii="Arial" w:hAnsi="Arial" w:cs="Arial"/>
                <w:color w:val="000000" w:themeColor="text1"/>
                <w:sz w:val="18"/>
                <w:szCs w:val="18"/>
              </w:rPr>
            </w:pPr>
            <w:r w:rsidRPr="00270DD4">
              <w:rPr>
                <w:rFonts w:ascii="Arial" w:hAnsi="Arial" w:cs="Arial"/>
                <w:color w:val="000000" w:themeColor="text1"/>
                <w:sz w:val="18"/>
                <w:szCs w:val="18"/>
              </w:rPr>
              <w:t>Cognitive domain – level 4</w:t>
            </w:r>
          </w:p>
        </w:tc>
        <w:tc>
          <w:tcPr>
            <w:tcW w:w="1747" w:type="dxa"/>
            <w:vAlign w:val="center"/>
          </w:tcPr>
          <w:p w14:paraId="21C4CF5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482644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6538A4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0898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DECDD2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148061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2ECD15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775881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228154D" w14:textId="77777777" w:rsidR="002E3C27" w:rsidRPr="00270DD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02037774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6C6203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578552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9CF81F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256873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28BA280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51285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89EE7C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03334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532E25C4" w14:textId="77777777" w:rsidR="002E3C27" w:rsidRPr="00270D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754593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39337BFF" w14:textId="77777777" w:rsidR="002E3C27" w:rsidRPr="00270DD4"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270DD4" w14:paraId="70C11089" w14:textId="77777777" w:rsidTr="001C3606">
        <w:trPr>
          <w:jc w:val="center"/>
        </w:trPr>
        <w:tc>
          <w:tcPr>
            <w:tcW w:w="9269" w:type="dxa"/>
          </w:tcPr>
          <w:p w14:paraId="0728BC7B" w14:textId="77777777" w:rsidR="002E3C27" w:rsidRPr="00270DD4" w:rsidRDefault="002E3C27" w:rsidP="001C3606">
            <w:pPr>
              <w:rPr>
                <w:rFonts w:ascii="Arial" w:hAnsi="Arial" w:cs="Arial"/>
                <w:b/>
                <w:color w:val="000000" w:themeColor="text1"/>
                <w:sz w:val="18"/>
                <w:szCs w:val="18"/>
              </w:rPr>
            </w:pPr>
            <w:r w:rsidRPr="00270DD4">
              <w:rPr>
                <w:rFonts w:ascii="Arial" w:hAnsi="Arial" w:cs="Arial"/>
                <w:b/>
                <w:color w:val="000000" w:themeColor="text1"/>
                <w:sz w:val="18"/>
                <w:szCs w:val="18"/>
              </w:rPr>
              <w:t>Assessment and Marks Distribution:</w:t>
            </w:r>
          </w:p>
          <w:p w14:paraId="40D3822A" w14:textId="77777777" w:rsidR="002E3C27" w:rsidRPr="00D07B06" w:rsidRDefault="002E3C27" w:rsidP="001C3606">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0D356A0A"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5531C0DF" w14:textId="77777777" w:rsidR="002E3C27" w:rsidRPr="00270DD4" w:rsidRDefault="002E3C27" w:rsidP="001C3606">
            <w:pPr>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270DD4" w14:paraId="67345F95" w14:textId="77777777" w:rsidTr="001C3606">
        <w:trPr>
          <w:trHeight w:val="557"/>
          <w:jc w:val="center"/>
        </w:trPr>
        <w:tc>
          <w:tcPr>
            <w:tcW w:w="9269" w:type="dxa"/>
          </w:tcPr>
          <w:p w14:paraId="39A45CB1" w14:textId="77777777" w:rsidR="002E3C27" w:rsidRPr="00270DD4" w:rsidRDefault="002E3C27" w:rsidP="001C3606">
            <w:pPr>
              <w:spacing w:after="120"/>
              <w:jc w:val="both"/>
              <w:rPr>
                <w:rFonts w:ascii="Arial" w:hAnsi="Arial" w:cs="Arial"/>
                <w:sz w:val="18"/>
                <w:szCs w:val="18"/>
              </w:rPr>
            </w:pPr>
          </w:p>
          <w:p w14:paraId="7184D521" w14:textId="77777777" w:rsidR="002E3C27" w:rsidRPr="00C064DE" w:rsidRDefault="002E3C27" w:rsidP="001C3606">
            <w:pPr>
              <w:tabs>
                <w:tab w:val="left" w:pos="1635"/>
              </w:tabs>
              <w:spacing w:after="120"/>
              <w:jc w:val="both"/>
              <w:rPr>
                <w:rFonts w:ascii="Arial" w:hAnsi="Arial" w:cs="Arial"/>
                <w:b/>
                <w:bCs/>
                <w:sz w:val="18"/>
                <w:szCs w:val="18"/>
              </w:rPr>
            </w:pPr>
            <w:r w:rsidRPr="00C064DE">
              <w:rPr>
                <w:rFonts w:ascii="Arial" w:hAnsi="Arial" w:cs="Arial"/>
                <w:b/>
                <w:bCs/>
                <w:sz w:val="18"/>
                <w:szCs w:val="18"/>
              </w:rPr>
              <w:t>Lab Course Contents</w:t>
            </w:r>
            <w:r>
              <w:rPr>
                <w:rFonts w:ascii="Arial" w:hAnsi="Arial" w:cs="Arial"/>
                <w:b/>
                <w:bCs/>
                <w:sz w:val="18"/>
                <w:szCs w:val="18"/>
              </w:rPr>
              <w:t>/List of Experiments:</w:t>
            </w:r>
          </w:p>
          <w:p w14:paraId="0FF1433C"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Introduction:</w:t>
            </w:r>
          </w:p>
          <w:p w14:paraId="35AD0C2B" w14:textId="77777777" w:rsidR="002E3C27" w:rsidRPr="00C064DE" w:rsidRDefault="002E3C27" w:rsidP="001C3606">
            <w:pPr>
              <w:pStyle w:val="ListParagraph"/>
              <w:numPr>
                <w:ilvl w:val="1"/>
                <w:numId w:val="6"/>
              </w:numPr>
              <w:tabs>
                <w:tab w:val="left" w:pos="1635"/>
              </w:tabs>
              <w:jc w:val="both"/>
              <w:rPr>
                <w:rFonts w:ascii="Arial" w:hAnsi="Arial" w:cs="Arial"/>
                <w:bCs/>
                <w:sz w:val="18"/>
                <w:szCs w:val="18"/>
              </w:rPr>
            </w:pPr>
            <w:r w:rsidRPr="00C064DE">
              <w:rPr>
                <w:rFonts w:ascii="Arial" w:hAnsi="Arial" w:cs="Arial"/>
                <w:bCs/>
                <w:sz w:val="18"/>
                <w:szCs w:val="18"/>
              </w:rPr>
              <w:t>How to write, save, compile, and run C program in Windows 10 using Code::Block</w:t>
            </w:r>
          </w:p>
          <w:p w14:paraId="4AB8B060" w14:textId="77777777" w:rsidR="002E3C27" w:rsidRPr="00C064DE" w:rsidRDefault="002E3C27" w:rsidP="001C3606">
            <w:pPr>
              <w:pStyle w:val="ListParagraph"/>
              <w:numPr>
                <w:ilvl w:val="1"/>
                <w:numId w:val="6"/>
              </w:numPr>
              <w:tabs>
                <w:tab w:val="left" w:pos="1635"/>
              </w:tabs>
              <w:jc w:val="both"/>
              <w:rPr>
                <w:rFonts w:ascii="Arial" w:hAnsi="Arial" w:cs="Arial"/>
                <w:bCs/>
                <w:sz w:val="18"/>
                <w:szCs w:val="18"/>
              </w:rPr>
            </w:pPr>
            <w:r w:rsidRPr="00C064DE">
              <w:rPr>
                <w:rFonts w:ascii="Arial" w:hAnsi="Arial" w:cs="Arial"/>
                <w:bCs/>
                <w:sz w:val="18"/>
                <w:szCs w:val="18"/>
              </w:rPr>
              <w:t>How to write, save, compile, and run C program in Ubuntu using GCC</w:t>
            </w:r>
          </w:p>
          <w:p w14:paraId="2A533C27"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Variables, Constants, Data Types, Operators &amp; Expression</w:t>
            </w:r>
          </w:p>
          <w:p w14:paraId="56375F83"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Managing Input and Output Operations</w:t>
            </w:r>
          </w:p>
          <w:p w14:paraId="2557F909"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User-defined functions</w:t>
            </w:r>
          </w:p>
          <w:p w14:paraId="3AF99CF2"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Conditional Statements</w:t>
            </w:r>
          </w:p>
          <w:p w14:paraId="1506BF1E"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Looping Statements</w:t>
            </w:r>
            <w:r>
              <w:rPr>
                <w:rFonts w:ascii="Arial" w:hAnsi="Arial" w:cs="Arial"/>
                <w:bCs/>
                <w:sz w:val="18"/>
                <w:szCs w:val="18"/>
              </w:rPr>
              <w:t xml:space="preserve">, </w:t>
            </w:r>
          </w:p>
          <w:p w14:paraId="3EDE9526" w14:textId="77777777" w:rsidR="002E3C27" w:rsidRPr="00F2037B" w:rsidRDefault="002E3C27" w:rsidP="001C3606">
            <w:pPr>
              <w:pStyle w:val="ListParagraph"/>
              <w:numPr>
                <w:ilvl w:val="0"/>
                <w:numId w:val="6"/>
              </w:numPr>
              <w:tabs>
                <w:tab w:val="left" w:pos="1635"/>
              </w:tabs>
              <w:jc w:val="both"/>
              <w:rPr>
                <w:rFonts w:ascii="Arial" w:hAnsi="Arial" w:cs="Arial"/>
                <w:bCs/>
                <w:sz w:val="18"/>
                <w:szCs w:val="18"/>
              </w:rPr>
            </w:pPr>
            <w:r w:rsidRPr="00F2037B">
              <w:rPr>
                <w:rFonts w:ascii="Arial" w:hAnsi="Arial" w:cs="Arial"/>
                <w:bCs/>
                <w:sz w:val="18"/>
                <w:szCs w:val="18"/>
              </w:rPr>
              <w:t>Array, Character Array and String</w:t>
            </w:r>
          </w:p>
          <w:p w14:paraId="7C0CB5EE"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Searching and Sorting</w:t>
            </w:r>
          </w:p>
          <w:p w14:paraId="0EAC7795"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Pointer</w:t>
            </w:r>
          </w:p>
          <w:p w14:paraId="09743605"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Structure and Union</w:t>
            </w:r>
          </w:p>
          <w:p w14:paraId="4A491BB5"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File Processing</w:t>
            </w:r>
          </w:p>
          <w:p w14:paraId="71B8C9F0"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Dynamic Memory allocation</w:t>
            </w:r>
          </w:p>
          <w:p w14:paraId="5927FE90" w14:textId="77777777" w:rsidR="002E3C27" w:rsidRPr="00C064DE" w:rsidRDefault="002E3C27" w:rsidP="001C3606">
            <w:pPr>
              <w:pStyle w:val="ListParagraph"/>
              <w:numPr>
                <w:ilvl w:val="0"/>
                <w:numId w:val="6"/>
              </w:numPr>
              <w:tabs>
                <w:tab w:val="left" w:pos="1635"/>
              </w:tabs>
              <w:jc w:val="both"/>
              <w:rPr>
                <w:rFonts w:ascii="Arial" w:hAnsi="Arial" w:cs="Arial"/>
                <w:bCs/>
                <w:sz w:val="18"/>
                <w:szCs w:val="18"/>
              </w:rPr>
            </w:pPr>
            <w:r w:rsidRPr="00C064DE">
              <w:rPr>
                <w:rFonts w:ascii="Arial" w:hAnsi="Arial" w:cs="Arial"/>
                <w:bCs/>
                <w:sz w:val="18"/>
                <w:szCs w:val="18"/>
              </w:rPr>
              <w:t>Recursion</w:t>
            </w:r>
          </w:p>
          <w:p w14:paraId="6E5DB63F" w14:textId="77777777" w:rsidR="002E3C27" w:rsidRPr="00C064DE" w:rsidRDefault="002E3C27" w:rsidP="001C3606">
            <w:pPr>
              <w:pStyle w:val="ListParagraph"/>
              <w:numPr>
                <w:ilvl w:val="0"/>
                <w:numId w:val="6"/>
              </w:numPr>
              <w:tabs>
                <w:tab w:val="left" w:pos="1635"/>
              </w:tabs>
              <w:jc w:val="both"/>
              <w:rPr>
                <w:rFonts w:ascii="Arial" w:hAnsi="Arial" w:cs="Arial"/>
                <w:b/>
                <w:sz w:val="18"/>
                <w:szCs w:val="18"/>
              </w:rPr>
            </w:pPr>
            <w:r w:rsidRPr="00C064DE">
              <w:rPr>
                <w:rFonts w:ascii="Arial" w:hAnsi="Arial" w:cs="Arial"/>
                <w:bCs/>
                <w:sz w:val="18"/>
                <w:szCs w:val="18"/>
              </w:rPr>
              <w:t>Graphics Programming</w:t>
            </w:r>
            <w:r>
              <w:rPr>
                <w:rFonts w:ascii="Arial" w:hAnsi="Arial" w:cs="Arial"/>
                <w:bCs/>
                <w:sz w:val="18"/>
                <w:szCs w:val="18"/>
              </w:rPr>
              <w:t xml:space="preserve"> </w:t>
            </w:r>
          </w:p>
          <w:p w14:paraId="1C258A39" w14:textId="77777777" w:rsidR="002E3C27" w:rsidRPr="00270DD4" w:rsidRDefault="002E3C27" w:rsidP="001C3606">
            <w:pPr>
              <w:pStyle w:val="ListParagraph"/>
              <w:numPr>
                <w:ilvl w:val="0"/>
                <w:numId w:val="6"/>
              </w:numPr>
              <w:tabs>
                <w:tab w:val="left" w:pos="1635"/>
              </w:tabs>
              <w:jc w:val="both"/>
              <w:rPr>
                <w:rFonts w:ascii="Arial" w:hAnsi="Arial" w:cs="Arial"/>
                <w:b/>
                <w:sz w:val="18"/>
                <w:szCs w:val="18"/>
              </w:rPr>
            </w:pPr>
            <w:r w:rsidRPr="00C064DE">
              <w:rPr>
                <w:rFonts w:ascii="Arial" w:hAnsi="Arial" w:cs="Arial"/>
                <w:bCs/>
                <w:sz w:val="18"/>
                <w:szCs w:val="18"/>
              </w:rPr>
              <w:t>Standard Template Library (STL)</w:t>
            </w:r>
          </w:p>
        </w:tc>
      </w:tr>
    </w:tbl>
    <w:p w14:paraId="5F43BDC7" w14:textId="77777777" w:rsidR="002E3C27" w:rsidRDefault="002E3C27" w:rsidP="002E3C27">
      <w:pPr>
        <w:jc w:val="center"/>
        <w:rPr>
          <w:rFonts w:ascii="Arial" w:hAnsi="Arial" w:cs="Arial"/>
          <w:b/>
          <w:sz w:val="52"/>
          <w:szCs w:val="52"/>
        </w:rPr>
      </w:pPr>
    </w:p>
    <w:p w14:paraId="44D475A7" w14:textId="77777777" w:rsidR="002E3C27" w:rsidRDefault="002E3C27" w:rsidP="002E3C27">
      <w:pPr>
        <w:rPr>
          <w:rFonts w:ascii="Arial" w:hAnsi="Arial" w:cs="Arial"/>
          <w:b/>
          <w:sz w:val="52"/>
          <w:szCs w:val="52"/>
        </w:rPr>
      </w:pPr>
      <w:r>
        <w:rPr>
          <w:rFonts w:ascii="Arial" w:hAnsi="Arial" w:cs="Arial"/>
          <w:b/>
          <w:sz w:val="52"/>
          <w:szCs w:val="52"/>
        </w:rPr>
        <w:br w:type="page"/>
      </w:r>
    </w:p>
    <w:p w14:paraId="25B252E6" w14:textId="77777777" w:rsidR="002E3C27" w:rsidRDefault="002E3C27" w:rsidP="002E3C27">
      <w:pPr>
        <w:jc w:val="center"/>
        <w:rPr>
          <w:rFonts w:ascii="Arial" w:hAnsi="Arial" w:cs="Arial"/>
          <w:b/>
          <w:sz w:val="52"/>
          <w:szCs w:val="52"/>
        </w:rPr>
      </w:pPr>
    </w:p>
    <w:p w14:paraId="4523031E" w14:textId="77777777" w:rsidR="002E3C27" w:rsidRDefault="002E3C27" w:rsidP="002E3C27">
      <w:pPr>
        <w:jc w:val="center"/>
        <w:rPr>
          <w:rFonts w:ascii="Arial" w:hAnsi="Arial" w:cs="Arial"/>
          <w:b/>
          <w:sz w:val="52"/>
          <w:szCs w:val="52"/>
        </w:rPr>
      </w:pPr>
    </w:p>
    <w:p w14:paraId="6B3B6D43" w14:textId="77777777" w:rsidR="002E3C27" w:rsidRDefault="002E3C27" w:rsidP="002E3C27">
      <w:pPr>
        <w:jc w:val="center"/>
        <w:rPr>
          <w:rFonts w:ascii="Arial" w:hAnsi="Arial" w:cs="Arial"/>
          <w:b/>
          <w:sz w:val="52"/>
          <w:szCs w:val="52"/>
        </w:rPr>
      </w:pPr>
    </w:p>
    <w:p w14:paraId="61DB9B99" w14:textId="77777777" w:rsidR="002E3C27" w:rsidRDefault="002E3C27" w:rsidP="002E3C27">
      <w:pPr>
        <w:jc w:val="center"/>
        <w:rPr>
          <w:rFonts w:ascii="Arial" w:hAnsi="Arial" w:cs="Arial"/>
          <w:b/>
          <w:sz w:val="52"/>
          <w:szCs w:val="52"/>
        </w:rPr>
      </w:pPr>
    </w:p>
    <w:p w14:paraId="40ED2AF4" w14:textId="77777777" w:rsidR="002E3C27" w:rsidRDefault="002E3C27" w:rsidP="002E3C27">
      <w:pPr>
        <w:jc w:val="center"/>
        <w:rPr>
          <w:rFonts w:ascii="Arial" w:hAnsi="Arial" w:cs="Arial"/>
          <w:b/>
          <w:sz w:val="52"/>
          <w:szCs w:val="52"/>
        </w:rPr>
      </w:pPr>
    </w:p>
    <w:p w14:paraId="65959B78" w14:textId="77777777" w:rsidR="002E3C27" w:rsidRPr="00B85B1B" w:rsidRDefault="002E3C27" w:rsidP="002E3C27">
      <w:pPr>
        <w:jc w:val="center"/>
        <w:rPr>
          <w:rFonts w:ascii="Arial" w:hAnsi="Arial" w:cs="Arial"/>
          <w:b/>
          <w:sz w:val="52"/>
          <w:szCs w:val="52"/>
        </w:rPr>
        <w:sectPr w:rsidR="002E3C27" w:rsidRPr="00B85B1B" w:rsidSect="00011835">
          <w:pgSz w:w="11906" w:h="16838" w:code="9"/>
          <w:pgMar w:top="1440" w:right="1440" w:bottom="1440" w:left="1440" w:header="720" w:footer="432" w:gutter="0"/>
          <w:cols w:space="720"/>
          <w:docGrid w:linePitch="360"/>
        </w:sectPr>
      </w:pPr>
      <w:r w:rsidRPr="00B85B1B">
        <w:rPr>
          <w:rFonts w:ascii="Arial" w:hAnsi="Arial" w:cs="Arial"/>
          <w:b/>
          <w:sz w:val="52"/>
          <w:szCs w:val="52"/>
        </w:rPr>
        <w:t>1st Year (Even Semester)</w:t>
      </w:r>
    </w:p>
    <w:p w14:paraId="377A39B7" w14:textId="77777777" w:rsidR="002E3C27" w:rsidRPr="00B20F1F"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B20F1F">
        <w:rPr>
          <w:rFonts w:ascii="Arial" w:hAnsi="Arial" w:cs="Arial"/>
          <w:b/>
          <w:bCs/>
          <w:iCs/>
          <w:sz w:val="18"/>
          <w:szCs w:val="18"/>
        </w:rPr>
        <w:lastRenderedPageBreak/>
        <w:t xml:space="preserve">ECON 1211: Engineering Economics </w:t>
      </w:r>
    </w:p>
    <w:p w14:paraId="6704E344" w14:textId="77777777" w:rsidR="002E3C27" w:rsidRPr="00B20F1F"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iCs/>
          <w:sz w:val="18"/>
          <w:szCs w:val="18"/>
        </w:rPr>
      </w:pPr>
      <w:r w:rsidRPr="00B20F1F">
        <w:rPr>
          <w:rFonts w:ascii="Arial" w:hAnsi="Arial" w:cs="Arial"/>
          <w:b/>
          <w:bCs/>
          <w:iCs/>
          <w:sz w:val="18"/>
          <w:szCs w:val="18"/>
        </w:rPr>
        <w:t xml:space="preserve">Credits: </w:t>
      </w:r>
      <w:r w:rsidRPr="00B20F1F">
        <w:rPr>
          <w:rFonts w:ascii="Arial" w:hAnsi="Arial" w:cs="Arial"/>
          <w:iCs/>
          <w:sz w:val="18"/>
          <w:szCs w:val="18"/>
        </w:rPr>
        <w:t>2</w:t>
      </w:r>
      <w:r w:rsidRPr="00B20F1F">
        <w:rPr>
          <w:rFonts w:ascii="Arial" w:hAnsi="Arial" w:cs="Arial"/>
          <w:b/>
          <w:bCs/>
          <w:iCs/>
          <w:sz w:val="18"/>
          <w:szCs w:val="18"/>
        </w:rPr>
        <w:t xml:space="preserve">Contact Hours: </w:t>
      </w:r>
      <w:r w:rsidRPr="00B20F1F">
        <w:rPr>
          <w:rFonts w:ascii="Arial" w:hAnsi="Arial" w:cs="Arial"/>
          <w:iCs/>
          <w:sz w:val="18"/>
          <w:szCs w:val="18"/>
        </w:rPr>
        <w:t>26</w:t>
      </w:r>
    </w:p>
    <w:p w14:paraId="418F93FA" w14:textId="77777777" w:rsidR="002E3C27" w:rsidRPr="00B20F1F"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B20F1F">
        <w:rPr>
          <w:rFonts w:ascii="Arial" w:hAnsi="Arial" w:cs="Arial"/>
          <w:b/>
          <w:bCs/>
          <w:iCs/>
          <w:sz w:val="18"/>
          <w:szCs w:val="18"/>
        </w:rPr>
        <w:t>Year: First Semester: Even</w:t>
      </w:r>
    </w:p>
    <w:p w14:paraId="3C2CA35B" w14:textId="77777777" w:rsidR="002E3C27" w:rsidRPr="00B20F1F" w:rsidRDefault="002E3C27" w:rsidP="002E3C27">
      <w:pPr>
        <w:pStyle w:val="Default"/>
        <w:rPr>
          <w:b/>
          <w:bCs/>
          <w:iCs/>
          <w:sz w:val="18"/>
          <w:szCs w:val="18"/>
        </w:rPr>
      </w:pPr>
      <w:r w:rsidRPr="00B20F1F">
        <w:rPr>
          <w:b/>
          <w:bCs/>
          <w:iCs/>
          <w:sz w:val="18"/>
          <w:szCs w:val="18"/>
        </w:rPr>
        <w:t xml:space="preserve"> </w:t>
      </w:r>
    </w:p>
    <w:p w14:paraId="1783A31E" w14:textId="77777777" w:rsidR="002E3C27" w:rsidRPr="00B20F1F" w:rsidRDefault="002E3C27" w:rsidP="002E3C27">
      <w:pPr>
        <w:jc w:val="center"/>
        <w:rPr>
          <w:rFonts w:ascii="Arial" w:hAnsi="Arial" w:cs="Arial"/>
          <w:b/>
          <w:bCs/>
          <w:sz w:val="18"/>
          <w:szCs w:val="18"/>
        </w:rPr>
      </w:pPr>
    </w:p>
    <w:tbl>
      <w:tblPr>
        <w:tblW w:w="9408" w:type="dxa"/>
        <w:jc w:val="center"/>
        <w:tblLook w:val="04A0" w:firstRow="1" w:lastRow="0" w:firstColumn="1" w:lastColumn="0" w:noHBand="0" w:noVBand="1"/>
      </w:tblPr>
      <w:tblGrid>
        <w:gridCol w:w="1439"/>
        <w:gridCol w:w="7969"/>
      </w:tblGrid>
      <w:tr w:rsidR="002E3C27" w:rsidRPr="00B20F1F" w14:paraId="5C1741AC" w14:textId="77777777" w:rsidTr="001C3606">
        <w:trPr>
          <w:jc w:val="center"/>
        </w:trPr>
        <w:tc>
          <w:tcPr>
            <w:tcW w:w="1439" w:type="dxa"/>
          </w:tcPr>
          <w:p w14:paraId="30156D32" w14:textId="77777777" w:rsidR="002E3C27" w:rsidRPr="00B20F1F" w:rsidRDefault="002E3C27" w:rsidP="001C3606">
            <w:pPr>
              <w:rPr>
                <w:rFonts w:ascii="Arial" w:hAnsi="Arial" w:cs="Arial"/>
                <w:b/>
                <w:bCs/>
                <w:sz w:val="18"/>
                <w:szCs w:val="18"/>
              </w:rPr>
            </w:pPr>
            <w:r w:rsidRPr="00B20F1F">
              <w:rPr>
                <w:rFonts w:ascii="Arial" w:hAnsi="Arial" w:cs="Arial"/>
                <w:b/>
                <w:sz w:val="18"/>
                <w:szCs w:val="18"/>
              </w:rPr>
              <w:t>Prerequisite:</w:t>
            </w:r>
          </w:p>
        </w:tc>
        <w:tc>
          <w:tcPr>
            <w:tcW w:w="7969" w:type="dxa"/>
          </w:tcPr>
          <w:p w14:paraId="410AF2F4" w14:textId="77777777" w:rsidR="002E3C27" w:rsidRPr="00B20F1F" w:rsidRDefault="002E3C27" w:rsidP="001C3606">
            <w:pPr>
              <w:rPr>
                <w:rFonts w:ascii="Arial" w:hAnsi="Arial" w:cs="Arial"/>
                <w:iCs/>
                <w:sz w:val="18"/>
                <w:szCs w:val="18"/>
              </w:rPr>
            </w:pPr>
            <w:r w:rsidRPr="00B20F1F">
              <w:rPr>
                <w:rFonts w:ascii="Arial" w:hAnsi="Arial" w:cs="Arial"/>
                <w:iCs/>
                <w:sz w:val="18"/>
                <w:szCs w:val="18"/>
              </w:rPr>
              <w:t>None</w:t>
            </w:r>
          </w:p>
        </w:tc>
      </w:tr>
      <w:tr w:rsidR="002E3C27" w:rsidRPr="00B20F1F" w14:paraId="0630571D" w14:textId="77777777" w:rsidTr="001C3606">
        <w:trPr>
          <w:jc w:val="center"/>
        </w:trPr>
        <w:tc>
          <w:tcPr>
            <w:tcW w:w="1439" w:type="dxa"/>
          </w:tcPr>
          <w:p w14:paraId="033F44D2" w14:textId="77777777" w:rsidR="002E3C27" w:rsidRPr="00B20F1F" w:rsidRDefault="002E3C27" w:rsidP="001C3606">
            <w:pPr>
              <w:rPr>
                <w:rFonts w:ascii="Arial" w:hAnsi="Arial" w:cs="Arial"/>
                <w:b/>
                <w:sz w:val="18"/>
                <w:szCs w:val="18"/>
              </w:rPr>
            </w:pPr>
            <w:r w:rsidRPr="00B20F1F">
              <w:rPr>
                <w:rFonts w:ascii="Arial" w:hAnsi="Arial" w:cs="Arial"/>
                <w:b/>
                <w:sz w:val="18"/>
                <w:szCs w:val="18"/>
              </w:rPr>
              <w:t>Course Type</w:t>
            </w:r>
          </w:p>
        </w:tc>
        <w:tc>
          <w:tcPr>
            <w:tcW w:w="7969" w:type="dxa"/>
          </w:tcPr>
          <w:p w14:paraId="2D3FDDE5" w14:textId="77777777" w:rsidR="002E3C27" w:rsidRPr="00B20F1F" w:rsidRDefault="002E3C27" w:rsidP="001C3606">
            <w:pPr>
              <w:rPr>
                <w:rFonts w:ascii="Arial" w:hAnsi="Arial" w:cs="Arial"/>
                <w:iCs/>
                <w:sz w:val="18"/>
                <w:szCs w:val="18"/>
              </w:rPr>
            </w:pPr>
            <w:r w:rsidRPr="00B20F1F">
              <w:rPr>
                <w:rFonts w:ascii="MS Gothic" w:eastAsia="MS Gothic" w:hAnsi="MS Gothic" w:cs="MS Gothic" w:hint="eastAsia"/>
                <w:iCs/>
                <w:sz w:val="18"/>
                <w:szCs w:val="18"/>
              </w:rPr>
              <w:t>☒</w:t>
            </w:r>
            <w:r w:rsidRPr="00B20F1F">
              <w:rPr>
                <w:rFonts w:ascii="Arial" w:hAnsi="Arial" w:cs="Arial"/>
                <w:iCs/>
                <w:sz w:val="18"/>
                <w:szCs w:val="18"/>
              </w:rPr>
              <w:t xml:space="preserve"> Theory         </w:t>
            </w:r>
            <w:r w:rsidRPr="00B20F1F">
              <w:rPr>
                <w:rFonts w:ascii="MS Gothic" w:eastAsia="MS Gothic" w:hAnsi="MS Gothic" w:cs="MS Gothic" w:hint="eastAsia"/>
                <w:iCs/>
                <w:sz w:val="18"/>
                <w:szCs w:val="18"/>
              </w:rPr>
              <w:t>☐</w:t>
            </w:r>
            <w:r w:rsidRPr="00B20F1F">
              <w:rPr>
                <w:rFonts w:ascii="Arial" w:hAnsi="Arial" w:cs="Arial"/>
                <w:iCs/>
                <w:sz w:val="18"/>
                <w:szCs w:val="18"/>
              </w:rPr>
              <w:t xml:space="preserve">  Laboratory work         </w:t>
            </w:r>
            <w:r w:rsidRPr="00B20F1F">
              <w:rPr>
                <w:rFonts w:ascii="MS Gothic" w:eastAsia="MS Gothic" w:hAnsi="MS Gothic" w:cs="MS Gothic" w:hint="eastAsia"/>
                <w:iCs/>
                <w:sz w:val="18"/>
                <w:szCs w:val="18"/>
              </w:rPr>
              <w:t>☐</w:t>
            </w:r>
            <w:r w:rsidRPr="00B20F1F">
              <w:rPr>
                <w:rFonts w:ascii="Arial" w:hAnsi="Arial" w:cs="Arial"/>
                <w:iCs/>
                <w:sz w:val="18"/>
                <w:szCs w:val="18"/>
              </w:rPr>
              <w:t xml:space="preserve">  Project work      </w:t>
            </w:r>
            <w:r w:rsidRPr="00B20F1F">
              <w:rPr>
                <w:rFonts w:ascii="MS Gothic" w:eastAsia="MS Gothic" w:hAnsi="MS Gothic" w:cs="MS Gothic" w:hint="eastAsia"/>
                <w:iCs/>
                <w:sz w:val="18"/>
                <w:szCs w:val="18"/>
              </w:rPr>
              <w:t>☐</w:t>
            </w:r>
            <w:r w:rsidRPr="00B20F1F">
              <w:rPr>
                <w:rFonts w:ascii="Arial" w:hAnsi="Arial" w:cs="Arial"/>
                <w:iCs/>
                <w:sz w:val="18"/>
                <w:szCs w:val="18"/>
              </w:rPr>
              <w:t xml:space="preserve">  Viva Voce      </w:t>
            </w:r>
          </w:p>
        </w:tc>
      </w:tr>
      <w:tr w:rsidR="002E3C27" w:rsidRPr="00B20F1F" w14:paraId="17BDCDED" w14:textId="77777777" w:rsidTr="001C3606">
        <w:trPr>
          <w:trHeight w:val="238"/>
          <w:jc w:val="center"/>
        </w:trPr>
        <w:tc>
          <w:tcPr>
            <w:tcW w:w="1439" w:type="dxa"/>
          </w:tcPr>
          <w:p w14:paraId="078AB181" w14:textId="77777777" w:rsidR="002E3C27" w:rsidRPr="00B20F1F" w:rsidRDefault="002E3C27" w:rsidP="001C3606">
            <w:pPr>
              <w:ind w:left="2160" w:hanging="2160"/>
              <w:rPr>
                <w:rFonts w:ascii="Arial" w:hAnsi="Arial" w:cs="Arial"/>
                <w:b/>
                <w:bCs/>
                <w:sz w:val="18"/>
                <w:szCs w:val="18"/>
              </w:rPr>
            </w:pPr>
            <w:r w:rsidRPr="00B20F1F">
              <w:rPr>
                <w:rFonts w:ascii="Arial" w:hAnsi="Arial" w:cs="Arial"/>
                <w:b/>
                <w:bCs/>
                <w:sz w:val="18"/>
                <w:szCs w:val="18"/>
              </w:rPr>
              <w:t>Motivation</w:t>
            </w:r>
          </w:p>
        </w:tc>
        <w:tc>
          <w:tcPr>
            <w:tcW w:w="7969" w:type="dxa"/>
          </w:tcPr>
          <w:p w14:paraId="6EC85DA7" w14:textId="77777777" w:rsidR="002E3C27" w:rsidRPr="00B20F1F" w:rsidRDefault="002E3C27" w:rsidP="001C3606">
            <w:pPr>
              <w:rPr>
                <w:rFonts w:ascii="Arial" w:hAnsi="Arial" w:cs="Arial"/>
                <w:b/>
                <w:iCs/>
                <w:sz w:val="18"/>
                <w:szCs w:val="18"/>
              </w:rPr>
            </w:pPr>
            <w:r w:rsidRPr="00B20F1F">
              <w:rPr>
                <w:rFonts w:ascii="Arial" w:hAnsi="Arial" w:cs="Arial"/>
                <w:iCs/>
                <w:sz w:val="18"/>
                <w:szCs w:val="18"/>
              </w:rPr>
              <w:t>To develop basics knowledge on economics required for a professional engineer</w:t>
            </w:r>
          </w:p>
        </w:tc>
      </w:tr>
      <w:tr w:rsidR="002E3C27" w:rsidRPr="00B20F1F" w14:paraId="0B442D5E" w14:textId="77777777" w:rsidTr="001C3606">
        <w:trPr>
          <w:trHeight w:val="238"/>
          <w:jc w:val="center"/>
        </w:trPr>
        <w:tc>
          <w:tcPr>
            <w:tcW w:w="9408" w:type="dxa"/>
            <w:gridSpan w:val="2"/>
          </w:tcPr>
          <w:p w14:paraId="6791B31E" w14:textId="77777777" w:rsidR="002E3C27" w:rsidRPr="00B20F1F" w:rsidRDefault="002E3C27" w:rsidP="001C3606">
            <w:pPr>
              <w:rPr>
                <w:rFonts w:ascii="Arial" w:hAnsi="Arial" w:cs="Arial"/>
                <w:b/>
                <w:bCs/>
                <w:sz w:val="18"/>
                <w:szCs w:val="18"/>
              </w:rPr>
            </w:pPr>
          </w:p>
          <w:p w14:paraId="5B9184AD" w14:textId="77777777" w:rsidR="002E3C27" w:rsidRPr="00B20F1F" w:rsidRDefault="002E3C27" w:rsidP="001C3606">
            <w:pPr>
              <w:rPr>
                <w:rFonts w:ascii="Arial" w:hAnsi="Arial" w:cs="Arial"/>
                <w:b/>
                <w:bCs/>
                <w:sz w:val="18"/>
                <w:szCs w:val="18"/>
              </w:rPr>
            </w:pPr>
            <w:r w:rsidRPr="00B20F1F">
              <w:rPr>
                <w:rFonts w:ascii="Arial" w:hAnsi="Arial" w:cs="Arial"/>
                <w:b/>
                <w:bCs/>
                <w:sz w:val="18"/>
                <w:szCs w:val="18"/>
              </w:rPr>
              <w:t>Course Objective:</w:t>
            </w:r>
          </w:p>
          <w:p w14:paraId="789BC792" w14:textId="77777777" w:rsidR="002E3C27" w:rsidRPr="00B20F1F" w:rsidRDefault="002E3C27" w:rsidP="001C3606">
            <w:pPr>
              <w:pStyle w:val="NormalWeb"/>
              <w:spacing w:before="0" w:beforeAutospacing="0" w:after="0" w:afterAutospacing="0"/>
              <w:jc w:val="both"/>
              <w:rPr>
                <w:rFonts w:ascii="Arial" w:hAnsi="Arial" w:cs="Arial"/>
                <w:sz w:val="18"/>
                <w:szCs w:val="18"/>
              </w:rPr>
            </w:pPr>
            <w:r w:rsidRPr="00B20F1F">
              <w:rPr>
                <w:rFonts w:ascii="Arial" w:hAnsi="Arial" w:cs="Arial"/>
                <w:iCs/>
                <w:sz w:val="18"/>
                <w:szCs w:val="18"/>
              </w:rPr>
              <w:t>The main objective of this course is to teach students how markets and other governance structures organize core economic activities, such as production, distribution, and consumption, and the growth of productive resources. Students will learn about the determinants of macroeconomic conditions such as national output, employment, inflation etc. Students will also become familiar with the origins and implications of processes of international economic integration and differentiation economic policy.</w:t>
            </w:r>
          </w:p>
        </w:tc>
      </w:tr>
    </w:tbl>
    <w:p w14:paraId="518D3668" w14:textId="77777777" w:rsidR="002E3C27" w:rsidRPr="00B20F1F" w:rsidRDefault="002E3C27" w:rsidP="002E3C27">
      <w:pPr>
        <w:jc w:val="center"/>
        <w:rPr>
          <w:rFonts w:ascii="Arial" w:hAnsi="Arial" w:cs="Arial"/>
          <w:sz w:val="18"/>
          <w:szCs w:val="18"/>
        </w:rPr>
      </w:pPr>
    </w:p>
    <w:p w14:paraId="316D03A8" w14:textId="77777777" w:rsidR="002E3C27" w:rsidRPr="00B20F1F" w:rsidRDefault="002E3C27" w:rsidP="002E3C27">
      <w:pPr>
        <w:autoSpaceDE w:val="0"/>
        <w:autoSpaceDN w:val="0"/>
        <w:adjustRightInd w:val="0"/>
        <w:jc w:val="center"/>
        <w:rPr>
          <w:rFonts w:ascii="Arial" w:hAnsi="Arial" w:cs="Arial"/>
          <w:b/>
          <w:color w:val="000000"/>
          <w:sz w:val="18"/>
          <w:szCs w:val="18"/>
        </w:rPr>
      </w:pPr>
      <w:r w:rsidRPr="00B20F1F">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829"/>
        <w:gridCol w:w="2399"/>
        <w:gridCol w:w="1043"/>
        <w:gridCol w:w="1688"/>
        <w:gridCol w:w="1580"/>
      </w:tblGrid>
      <w:tr w:rsidR="002E3C27" w:rsidRPr="00B20F1F" w14:paraId="32FE5975" w14:textId="77777777" w:rsidTr="001C3606">
        <w:trPr>
          <w:trHeight w:val="877"/>
          <w:jc w:val="center"/>
        </w:trPr>
        <w:tc>
          <w:tcPr>
            <w:tcW w:w="636" w:type="dxa"/>
            <w:vAlign w:val="center"/>
          </w:tcPr>
          <w:p w14:paraId="3E320FA2"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 No.</w:t>
            </w:r>
          </w:p>
        </w:tc>
        <w:tc>
          <w:tcPr>
            <w:tcW w:w="1829" w:type="dxa"/>
            <w:vAlign w:val="center"/>
          </w:tcPr>
          <w:p w14:paraId="218E9E42"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 Statement</w:t>
            </w:r>
          </w:p>
        </w:tc>
        <w:tc>
          <w:tcPr>
            <w:tcW w:w="2399" w:type="dxa"/>
            <w:vAlign w:val="center"/>
          </w:tcPr>
          <w:p w14:paraId="775A0CBC"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Corresponding PO</w:t>
            </w:r>
          </w:p>
        </w:tc>
        <w:tc>
          <w:tcPr>
            <w:tcW w:w="1043" w:type="dxa"/>
            <w:vAlign w:val="center"/>
          </w:tcPr>
          <w:p w14:paraId="54A7826E"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Domain / level of learning taxonomy</w:t>
            </w:r>
          </w:p>
        </w:tc>
        <w:tc>
          <w:tcPr>
            <w:tcW w:w="1688" w:type="dxa"/>
            <w:vAlign w:val="center"/>
          </w:tcPr>
          <w:p w14:paraId="394392CC"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Delivery methods and activities</w:t>
            </w:r>
          </w:p>
        </w:tc>
        <w:tc>
          <w:tcPr>
            <w:tcW w:w="1580" w:type="dxa"/>
            <w:vAlign w:val="center"/>
          </w:tcPr>
          <w:p w14:paraId="706377F8"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Assessment tools</w:t>
            </w:r>
          </w:p>
        </w:tc>
      </w:tr>
      <w:tr w:rsidR="002E3C27" w:rsidRPr="00B20F1F" w14:paraId="4909E1E7" w14:textId="77777777" w:rsidTr="001C3606">
        <w:trPr>
          <w:trHeight w:val="1646"/>
          <w:jc w:val="center"/>
        </w:trPr>
        <w:tc>
          <w:tcPr>
            <w:tcW w:w="636" w:type="dxa"/>
            <w:vAlign w:val="center"/>
          </w:tcPr>
          <w:p w14:paraId="62BABACA"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CO1</w:t>
            </w:r>
          </w:p>
        </w:tc>
        <w:tc>
          <w:tcPr>
            <w:tcW w:w="1829" w:type="dxa"/>
            <w:vAlign w:val="center"/>
          </w:tcPr>
          <w:p w14:paraId="309CB6B1" w14:textId="77777777" w:rsidR="002E3C27" w:rsidRPr="00B20F1F" w:rsidRDefault="002E3C27" w:rsidP="001C3606">
            <w:pPr>
              <w:pStyle w:val="ListParagraph"/>
              <w:ind w:left="-18"/>
              <w:jc w:val="center"/>
              <w:rPr>
                <w:rFonts w:ascii="Arial" w:hAnsi="Arial" w:cs="Arial"/>
                <w:color w:val="000000"/>
                <w:sz w:val="18"/>
                <w:szCs w:val="18"/>
              </w:rPr>
            </w:pPr>
            <w:r w:rsidRPr="00B20F1F">
              <w:rPr>
                <w:rFonts w:ascii="Arial" w:hAnsi="Arial" w:cs="Arial"/>
                <w:b/>
                <w:bCs/>
                <w:sz w:val="18"/>
                <w:szCs w:val="18"/>
              </w:rPr>
              <w:t>Identify</w:t>
            </w:r>
            <w:r w:rsidRPr="00B20F1F">
              <w:rPr>
                <w:rFonts w:ascii="Arial" w:hAnsi="Arial" w:cs="Arial"/>
                <w:sz w:val="18"/>
                <w:szCs w:val="18"/>
              </w:rPr>
              <w:t xml:space="preserve"> the key theoretical models in micro, macro and econometrics, as well as the theoretical frameworks in several sub-fields.</w:t>
            </w:r>
          </w:p>
        </w:tc>
        <w:tc>
          <w:tcPr>
            <w:tcW w:w="2399" w:type="dxa"/>
            <w:vAlign w:val="center"/>
          </w:tcPr>
          <w:p w14:paraId="07197FF1" w14:textId="77777777" w:rsidR="002E3C27" w:rsidRPr="00B20F1F" w:rsidRDefault="002E3C27" w:rsidP="001C3606">
            <w:pPr>
              <w:pStyle w:val="ListParagraph"/>
              <w:ind w:left="0"/>
              <w:jc w:val="center"/>
              <w:rPr>
                <w:rFonts w:ascii="Arial" w:hAnsi="Arial" w:cs="Arial"/>
                <w:b/>
                <w:bCs/>
                <w:color w:val="000000"/>
                <w:sz w:val="18"/>
                <w:szCs w:val="18"/>
              </w:rPr>
            </w:pPr>
            <w:r w:rsidRPr="00B20F1F">
              <w:rPr>
                <w:rFonts w:ascii="Arial" w:hAnsi="Arial" w:cs="Arial"/>
                <w:b/>
                <w:bCs/>
                <w:color w:val="000000"/>
                <w:sz w:val="18"/>
                <w:szCs w:val="18"/>
              </w:rPr>
              <w:t>Engineering knowledge</w:t>
            </w:r>
          </w:p>
          <w:p w14:paraId="784DF9A5" w14:textId="77777777" w:rsidR="002E3C27" w:rsidRPr="00B20F1F" w:rsidRDefault="002E3C27" w:rsidP="001C3606">
            <w:pPr>
              <w:pStyle w:val="ListParagraph"/>
              <w:ind w:left="0"/>
              <w:jc w:val="center"/>
              <w:rPr>
                <w:rFonts w:ascii="Arial" w:hAnsi="Arial" w:cs="Arial"/>
                <w:b/>
                <w:bCs/>
                <w:color w:val="000000"/>
                <w:sz w:val="18"/>
                <w:szCs w:val="18"/>
              </w:rPr>
            </w:pPr>
            <w:r w:rsidRPr="00B20F1F">
              <w:rPr>
                <w:rFonts w:ascii="Arial" w:hAnsi="Arial" w:cs="Arial"/>
                <w:color w:val="000000"/>
                <w:sz w:val="18"/>
                <w:szCs w:val="18"/>
              </w:rPr>
              <w:t>(PO1)</w:t>
            </w:r>
          </w:p>
          <w:p w14:paraId="626F1883" w14:textId="77777777" w:rsidR="002E3C27" w:rsidRPr="00B20F1F" w:rsidRDefault="002E3C27" w:rsidP="001C3606">
            <w:pPr>
              <w:pStyle w:val="ListParagraph"/>
              <w:ind w:left="0"/>
              <w:jc w:val="center"/>
              <w:rPr>
                <w:rFonts w:ascii="Arial" w:hAnsi="Arial" w:cs="Arial"/>
                <w:color w:val="000000"/>
                <w:sz w:val="18"/>
                <w:szCs w:val="18"/>
              </w:rPr>
            </w:pPr>
          </w:p>
        </w:tc>
        <w:tc>
          <w:tcPr>
            <w:tcW w:w="1043" w:type="dxa"/>
            <w:vAlign w:val="center"/>
          </w:tcPr>
          <w:p w14:paraId="5B0C573E"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Cognitive domain – level 6</w:t>
            </w:r>
          </w:p>
        </w:tc>
        <w:tc>
          <w:tcPr>
            <w:tcW w:w="1688" w:type="dxa"/>
            <w:vAlign w:val="center"/>
          </w:tcPr>
          <w:p w14:paraId="037BD6D2"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Lecture Note</w:t>
            </w:r>
          </w:p>
          <w:p w14:paraId="40ECDBFA"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Text Book</w:t>
            </w:r>
          </w:p>
          <w:p w14:paraId="59BFEDAB"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Audio/Video</w:t>
            </w:r>
          </w:p>
          <w:p w14:paraId="330DAFE2"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Web Material</w:t>
            </w:r>
          </w:p>
          <w:p w14:paraId="2F21471F"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Journal paper</w:t>
            </w:r>
          </w:p>
        </w:tc>
        <w:tc>
          <w:tcPr>
            <w:tcW w:w="1580" w:type="dxa"/>
            <w:vAlign w:val="center"/>
          </w:tcPr>
          <w:p w14:paraId="2AB237D2"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Class Test</w:t>
            </w:r>
          </w:p>
          <w:p w14:paraId="121438AD"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Final Exam</w:t>
            </w:r>
          </w:p>
          <w:p w14:paraId="2CCEFFF8"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Assignment </w:t>
            </w:r>
          </w:p>
          <w:p w14:paraId="1C3E8CA3"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Participation</w:t>
            </w:r>
          </w:p>
          <w:p w14:paraId="26A5FDE4" w14:textId="77777777" w:rsidR="002E3C27" w:rsidRPr="00B20F1F" w:rsidRDefault="002E3C27" w:rsidP="001C3606">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Presentation</w:t>
            </w:r>
          </w:p>
        </w:tc>
      </w:tr>
      <w:tr w:rsidR="002E3C27" w:rsidRPr="00B20F1F" w14:paraId="6ED3AC82" w14:textId="77777777" w:rsidTr="001C3606">
        <w:trPr>
          <w:trHeight w:val="1583"/>
          <w:jc w:val="center"/>
        </w:trPr>
        <w:tc>
          <w:tcPr>
            <w:tcW w:w="636" w:type="dxa"/>
            <w:vAlign w:val="center"/>
          </w:tcPr>
          <w:p w14:paraId="1B2C3F1A"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CO2</w:t>
            </w:r>
          </w:p>
        </w:tc>
        <w:tc>
          <w:tcPr>
            <w:tcW w:w="1829" w:type="dxa"/>
            <w:vAlign w:val="center"/>
          </w:tcPr>
          <w:p w14:paraId="0B7D764E" w14:textId="77777777" w:rsidR="002E3C27" w:rsidRPr="00B20F1F" w:rsidRDefault="002E3C27" w:rsidP="001C3606">
            <w:pPr>
              <w:pStyle w:val="ListParagraph"/>
              <w:ind w:left="-18"/>
              <w:jc w:val="center"/>
              <w:rPr>
                <w:rFonts w:ascii="Arial" w:hAnsi="Arial" w:cs="Arial"/>
                <w:color w:val="000000"/>
                <w:sz w:val="18"/>
                <w:szCs w:val="18"/>
              </w:rPr>
            </w:pPr>
            <w:r w:rsidRPr="00B20F1F">
              <w:rPr>
                <w:rFonts w:ascii="Arial" w:hAnsi="Arial" w:cs="Arial"/>
                <w:b/>
                <w:bCs/>
                <w:sz w:val="18"/>
                <w:szCs w:val="18"/>
              </w:rPr>
              <w:t>Organize</w:t>
            </w:r>
            <w:r w:rsidRPr="00B20F1F">
              <w:rPr>
                <w:rFonts w:ascii="Arial" w:hAnsi="Arial" w:cs="Arial"/>
                <w:sz w:val="18"/>
                <w:szCs w:val="18"/>
              </w:rPr>
              <w:t>,</w:t>
            </w:r>
            <w:r w:rsidRPr="00B20F1F">
              <w:rPr>
                <w:rFonts w:ascii="Arial" w:hAnsi="Arial" w:cs="Arial"/>
                <w:b/>
                <w:bCs/>
                <w:sz w:val="18"/>
                <w:szCs w:val="18"/>
              </w:rPr>
              <w:t xml:space="preserve"> interpret</w:t>
            </w:r>
            <w:r w:rsidRPr="00B20F1F">
              <w:rPr>
                <w:rFonts w:ascii="Arial" w:hAnsi="Arial" w:cs="Arial"/>
                <w:sz w:val="18"/>
                <w:szCs w:val="18"/>
              </w:rPr>
              <w:t xml:space="preserve"> and </w:t>
            </w:r>
            <w:r w:rsidRPr="00B20F1F">
              <w:rPr>
                <w:rFonts w:ascii="Arial" w:hAnsi="Arial" w:cs="Arial"/>
                <w:b/>
                <w:bCs/>
                <w:sz w:val="18"/>
                <w:szCs w:val="18"/>
              </w:rPr>
              <w:t>analyze</w:t>
            </w:r>
            <w:r w:rsidRPr="00B20F1F">
              <w:rPr>
                <w:rFonts w:ascii="Arial" w:hAnsi="Arial" w:cs="Arial"/>
                <w:sz w:val="18"/>
                <w:szCs w:val="18"/>
              </w:rPr>
              <w:t xml:space="preserve"> economic data.</w:t>
            </w:r>
          </w:p>
        </w:tc>
        <w:tc>
          <w:tcPr>
            <w:tcW w:w="2399" w:type="dxa"/>
            <w:vAlign w:val="center"/>
          </w:tcPr>
          <w:p w14:paraId="6730481B" w14:textId="77777777" w:rsidR="002E3C27" w:rsidRPr="00B20F1F" w:rsidRDefault="002E3C27" w:rsidP="001C3606">
            <w:pPr>
              <w:pStyle w:val="ListParagraph"/>
              <w:ind w:left="0"/>
              <w:jc w:val="center"/>
              <w:rPr>
                <w:rFonts w:ascii="Arial" w:hAnsi="Arial" w:cs="Arial"/>
                <w:color w:val="000000"/>
                <w:sz w:val="18"/>
                <w:szCs w:val="18"/>
              </w:rPr>
            </w:pPr>
            <w:r w:rsidRPr="00B20F1F">
              <w:rPr>
                <w:rFonts w:ascii="Arial" w:hAnsi="Arial" w:cs="Arial"/>
                <w:b/>
                <w:bCs/>
                <w:color w:val="000000"/>
                <w:sz w:val="18"/>
                <w:szCs w:val="18"/>
              </w:rPr>
              <w:t>Problem analysis</w:t>
            </w:r>
            <w:r w:rsidRPr="00B20F1F">
              <w:rPr>
                <w:rFonts w:ascii="Arial" w:hAnsi="Arial" w:cs="Arial"/>
                <w:color w:val="000000"/>
                <w:sz w:val="18"/>
                <w:szCs w:val="18"/>
              </w:rPr>
              <w:t xml:space="preserve"> (PO2)</w:t>
            </w:r>
          </w:p>
        </w:tc>
        <w:tc>
          <w:tcPr>
            <w:tcW w:w="1043" w:type="dxa"/>
            <w:vAlign w:val="center"/>
          </w:tcPr>
          <w:p w14:paraId="424B0F5F"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Cognitive domain – level 3</w:t>
            </w:r>
          </w:p>
        </w:tc>
        <w:tc>
          <w:tcPr>
            <w:tcW w:w="1688" w:type="dxa"/>
            <w:vAlign w:val="center"/>
          </w:tcPr>
          <w:p w14:paraId="54998800"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Lecture Note</w:t>
            </w:r>
          </w:p>
          <w:p w14:paraId="210355B2"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Text Book</w:t>
            </w:r>
          </w:p>
          <w:p w14:paraId="17FB6482"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Audio/Video</w:t>
            </w:r>
          </w:p>
          <w:p w14:paraId="224B96B6"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Web Material</w:t>
            </w:r>
          </w:p>
          <w:p w14:paraId="48E18288" w14:textId="77777777" w:rsidR="002E3C27" w:rsidRPr="00B20F1F" w:rsidRDefault="002E3C27" w:rsidP="001C3606">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Journal paper</w:t>
            </w:r>
          </w:p>
        </w:tc>
        <w:tc>
          <w:tcPr>
            <w:tcW w:w="1580" w:type="dxa"/>
            <w:vAlign w:val="center"/>
          </w:tcPr>
          <w:p w14:paraId="0E598103"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Class Test</w:t>
            </w:r>
          </w:p>
          <w:p w14:paraId="1AB70F42"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Final Exam</w:t>
            </w:r>
          </w:p>
          <w:p w14:paraId="7BD10F2B"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Assignment</w:t>
            </w:r>
          </w:p>
          <w:p w14:paraId="1E3FEDAB"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Participation</w:t>
            </w:r>
          </w:p>
          <w:p w14:paraId="158D7524"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Presentation</w:t>
            </w:r>
          </w:p>
        </w:tc>
      </w:tr>
      <w:tr w:rsidR="002E3C27" w:rsidRPr="00B20F1F" w14:paraId="283D7493" w14:textId="77777777" w:rsidTr="001C3606">
        <w:trPr>
          <w:trHeight w:val="1700"/>
          <w:jc w:val="center"/>
        </w:trPr>
        <w:tc>
          <w:tcPr>
            <w:tcW w:w="636" w:type="dxa"/>
            <w:vAlign w:val="center"/>
          </w:tcPr>
          <w:p w14:paraId="498DED8A"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CO3</w:t>
            </w:r>
          </w:p>
        </w:tc>
        <w:tc>
          <w:tcPr>
            <w:tcW w:w="1829" w:type="dxa"/>
            <w:vAlign w:val="center"/>
          </w:tcPr>
          <w:p w14:paraId="64DE99C7" w14:textId="77777777" w:rsidR="002E3C27" w:rsidRPr="00B20F1F" w:rsidRDefault="002E3C27" w:rsidP="001C3606">
            <w:pPr>
              <w:jc w:val="center"/>
              <w:rPr>
                <w:rFonts w:ascii="Arial" w:hAnsi="Arial" w:cs="Arial"/>
                <w:color w:val="000000"/>
                <w:sz w:val="18"/>
                <w:szCs w:val="18"/>
              </w:rPr>
            </w:pPr>
            <w:r w:rsidRPr="00B20F1F">
              <w:rPr>
                <w:rFonts w:ascii="Arial" w:hAnsi="Arial" w:cs="Arial"/>
                <w:b/>
                <w:bCs/>
                <w:sz w:val="18"/>
                <w:szCs w:val="18"/>
              </w:rPr>
              <w:t>Apply</w:t>
            </w:r>
            <w:r w:rsidRPr="00B20F1F">
              <w:rPr>
                <w:rFonts w:ascii="Arial" w:hAnsi="Arial" w:cs="Arial"/>
                <w:sz w:val="18"/>
                <w:szCs w:val="18"/>
              </w:rPr>
              <w:t xml:space="preserve"> economic theory and the statistical tools of economics to specific problems or questions.</w:t>
            </w:r>
          </w:p>
        </w:tc>
        <w:tc>
          <w:tcPr>
            <w:tcW w:w="2399" w:type="dxa"/>
            <w:vAlign w:val="center"/>
          </w:tcPr>
          <w:p w14:paraId="4ABE4E8B" w14:textId="77777777" w:rsidR="002E3C27" w:rsidRPr="00B20F1F" w:rsidRDefault="002E3C27" w:rsidP="001C3606">
            <w:pPr>
              <w:pStyle w:val="ListParagraph"/>
              <w:ind w:left="0"/>
              <w:jc w:val="center"/>
              <w:rPr>
                <w:rFonts w:ascii="Arial" w:hAnsi="Arial" w:cs="Arial"/>
                <w:color w:val="000000"/>
                <w:sz w:val="18"/>
                <w:szCs w:val="18"/>
              </w:rPr>
            </w:pPr>
            <w:r w:rsidRPr="00B20F1F">
              <w:rPr>
                <w:rFonts w:ascii="Arial" w:hAnsi="Arial" w:cs="Arial"/>
                <w:b/>
                <w:bCs/>
                <w:color w:val="000000"/>
                <w:sz w:val="18"/>
                <w:szCs w:val="18"/>
              </w:rPr>
              <w:t>Design and Development of solution</w:t>
            </w:r>
            <w:r w:rsidRPr="00B20F1F">
              <w:rPr>
                <w:rFonts w:ascii="Arial" w:hAnsi="Arial" w:cs="Arial"/>
                <w:color w:val="000000"/>
                <w:sz w:val="18"/>
                <w:szCs w:val="18"/>
              </w:rPr>
              <w:t xml:space="preserve"> (PO3)</w:t>
            </w:r>
          </w:p>
        </w:tc>
        <w:tc>
          <w:tcPr>
            <w:tcW w:w="1043" w:type="dxa"/>
            <w:vAlign w:val="center"/>
          </w:tcPr>
          <w:p w14:paraId="01D80FE1" w14:textId="77777777" w:rsidR="002E3C27" w:rsidRPr="00B20F1F" w:rsidRDefault="002E3C27" w:rsidP="001C3606">
            <w:pPr>
              <w:jc w:val="center"/>
              <w:rPr>
                <w:rFonts w:ascii="Arial" w:hAnsi="Arial" w:cs="Arial"/>
                <w:color w:val="000000"/>
                <w:sz w:val="18"/>
                <w:szCs w:val="18"/>
              </w:rPr>
            </w:pPr>
            <w:r w:rsidRPr="00B20F1F">
              <w:rPr>
                <w:rFonts w:ascii="Arial" w:hAnsi="Arial" w:cs="Arial"/>
                <w:color w:val="000000"/>
                <w:sz w:val="18"/>
                <w:szCs w:val="18"/>
              </w:rPr>
              <w:t>Cognitive domain – level 4</w:t>
            </w:r>
          </w:p>
        </w:tc>
        <w:tc>
          <w:tcPr>
            <w:tcW w:w="1688" w:type="dxa"/>
            <w:vAlign w:val="center"/>
          </w:tcPr>
          <w:p w14:paraId="58E5D4FF"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Lecture Note</w:t>
            </w:r>
          </w:p>
          <w:p w14:paraId="04292591"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Text Book</w:t>
            </w:r>
          </w:p>
          <w:p w14:paraId="3992D782"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Audio/Video</w:t>
            </w:r>
          </w:p>
          <w:p w14:paraId="51627A08"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Web Material</w:t>
            </w:r>
          </w:p>
          <w:p w14:paraId="49F05CA6" w14:textId="77777777" w:rsidR="002E3C27" w:rsidRPr="00B20F1F" w:rsidRDefault="002E3C27" w:rsidP="001C3606">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Journal paper</w:t>
            </w:r>
          </w:p>
        </w:tc>
        <w:tc>
          <w:tcPr>
            <w:tcW w:w="1580" w:type="dxa"/>
            <w:vAlign w:val="center"/>
          </w:tcPr>
          <w:p w14:paraId="251F1AAF"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Class Test</w:t>
            </w:r>
          </w:p>
          <w:p w14:paraId="354F5EE7"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Final Exam</w:t>
            </w:r>
          </w:p>
          <w:p w14:paraId="40F887A7"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Assignment </w:t>
            </w:r>
          </w:p>
          <w:p w14:paraId="1978F34D" w14:textId="77777777" w:rsidR="002E3C27" w:rsidRPr="00B20F1F" w:rsidRDefault="002E3C27" w:rsidP="001C3606">
            <w:pPr>
              <w:spacing w:line="276" w:lineRule="auto"/>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Participation</w:t>
            </w:r>
          </w:p>
          <w:p w14:paraId="501A9E73" w14:textId="77777777" w:rsidR="002E3C27" w:rsidRPr="00B20F1F" w:rsidRDefault="002E3C27" w:rsidP="001C3606">
            <w:pPr>
              <w:rPr>
                <w:rFonts w:ascii="Arial" w:hAnsi="Arial" w:cs="Arial"/>
                <w:color w:val="000000"/>
                <w:sz w:val="18"/>
                <w:szCs w:val="18"/>
              </w:rPr>
            </w:pPr>
            <w:r w:rsidRPr="00B20F1F">
              <w:rPr>
                <w:rFonts w:ascii="MS Gothic" w:eastAsia="MS Gothic" w:hAnsi="MS Gothic" w:cs="MS Gothic" w:hint="eastAsia"/>
                <w:color w:val="000000"/>
                <w:sz w:val="18"/>
                <w:szCs w:val="18"/>
              </w:rPr>
              <w:t>☐</w:t>
            </w:r>
            <w:r w:rsidRPr="00B20F1F">
              <w:rPr>
                <w:rFonts w:ascii="Arial" w:hAnsi="Arial" w:cs="Arial"/>
                <w:color w:val="000000"/>
                <w:sz w:val="18"/>
                <w:szCs w:val="18"/>
              </w:rPr>
              <w:t xml:space="preserve">  Presentation</w:t>
            </w:r>
          </w:p>
        </w:tc>
      </w:tr>
    </w:tbl>
    <w:p w14:paraId="58ADFA3A" w14:textId="77777777" w:rsidR="002E3C27" w:rsidRPr="00B20F1F" w:rsidRDefault="002E3C27" w:rsidP="002E3C27">
      <w:pPr>
        <w:autoSpaceDE w:val="0"/>
        <w:autoSpaceDN w:val="0"/>
        <w:adjustRightInd w:val="0"/>
        <w:jc w:val="center"/>
        <w:rPr>
          <w:rFonts w:ascii="Arial" w:hAnsi="Arial" w:cs="Arial"/>
          <w:b/>
          <w:color w:val="000000"/>
          <w:sz w:val="18"/>
          <w:szCs w:val="18"/>
        </w:rPr>
      </w:pPr>
    </w:p>
    <w:tbl>
      <w:tblPr>
        <w:tblW w:w="9240" w:type="dxa"/>
        <w:jc w:val="center"/>
        <w:tblLook w:val="04A0" w:firstRow="1" w:lastRow="0" w:firstColumn="1" w:lastColumn="0" w:noHBand="0" w:noVBand="1"/>
      </w:tblPr>
      <w:tblGrid>
        <w:gridCol w:w="9240"/>
      </w:tblGrid>
      <w:tr w:rsidR="002E3C27" w:rsidRPr="00B20F1F" w14:paraId="2B02D00B" w14:textId="77777777" w:rsidTr="001C3606">
        <w:trPr>
          <w:jc w:val="center"/>
        </w:trPr>
        <w:tc>
          <w:tcPr>
            <w:tcW w:w="9240" w:type="dxa"/>
          </w:tcPr>
          <w:p w14:paraId="25656035" w14:textId="77777777" w:rsidR="002E3C27" w:rsidRPr="00B20F1F" w:rsidRDefault="002E3C27" w:rsidP="001C3606">
            <w:pPr>
              <w:rPr>
                <w:rFonts w:ascii="Arial" w:hAnsi="Arial" w:cs="Arial"/>
                <w:b/>
                <w:color w:val="000000"/>
                <w:sz w:val="18"/>
                <w:szCs w:val="18"/>
              </w:rPr>
            </w:pPr>
          </w:p>
          <w:p w14:paraId="3D28A2A0" w14:textId="77777777" w:rsidR="002E3C27" w:rsidRPr="00B20F1F" w:rsidRDefault="002E3C27" w:rsidP="001C3606">
            <w:pPr>
              <w:rPr>
                <w:rFonts w:ascii="Arial" w:hAnsi="Arial" w:cs="Arial"/>
                <w:b/>
                <w:color w:val="000000"/>
                <w:sz w:val="18"/>
                <w:szCs w:val="18"/>
              </w:rPr>
            </w:pPr>
            <w:r w:rsidRPr="00B20F1F">
              <w:rPr>
                <w:rFonts w:ascii="Arial" w:hAnsi="Arial" w:cs="Arial"/>
                <w:b/>
                <w:color w:val="000000"/>
                <w:sz w:val="18"/>
                <w:szCs w:val="18"/>
              </w:rPr>
              <w:t>Assessment and Marks Distribution:</w:t>
            </w:r>
          </w:p>
          <w:p w14:paraId="5AF3B801" w14:textId="77777777" w:rsidR="002E3C27" w:rsidRPr="00B20F1F" w:rsidRDefault="002E3C27" w:rsidP="001C3606">
            <w:pPr>
              <w:rPr>
                <w:rFonts w:ascii="Arial" w:hAnsi="Arial" w:cs="Arial"/>
                <w:bCs/>
                <w:color w:val="000000"/>
                <w:sz w:val="18"/>
                <w:szCs w:val="18"/>
              </w:rPr>
            </w:pPr>
            <w:r w:rsidRPr="00B20F1F">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52E6DD12" w14:textId="77777777" w:rsidR="002E3C27" w:rsidRPr="00B20F1F" w:rsidRDefault="002E3C27" w:rsidP="001C3606">
            <w:pPr>
              <w:rPr>
                <w:rFonts w:ascii="Arial" w:hAnsi="Arial" w:cs="Arial"/>
                <w:bCs/>
                <w:color w:val="000000"/>
                <w:sz w:val="18"/>
                <w:szCs w:val="18"/>
              </w:rPr>
            </w:pPr>
            <w:r w:rsidRPr="00B20F1F">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B20F1F">
              <w:rPr>
                <w:rFonts w:ascii="Arial" w:hAnsi="Arial" w:cs="Arial"/>
                <w:bCs/>
                <w:color w:val="000000"/>
                <w:sz w:val="18"/>
                <w:szCs w:val="18"/>
              </w:rPr>
              <w:t>%)</w:t>
            </w:r>
          </w:p>
          <w:p w14:paraId="7DBBEC27" w14:textId="77777777" w:rsidR="002E3C27" w:rsidRPr="00B20F1F"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(8</w:t>
            </w:r>
            <w:r w:rsidRPr="00B20F1F">
              <w:rPr>
                <w:rFonts w:ascii="Arial" w:hAnsi="Arial" w:cs="Arial"/>
                <w:bCs/>
                <w:color w:val="000000"/>
                <w:sz w:val="18"/>
                <w:szCs w:val="18"/>
              </w:rPr>
              <w:t xml:space="preserve">0%), Total Time: 3 hours. </w:t>
            </w:r>
          </w:p>
          <w:p w14:paraId="2D5F9499" w14:textId="77777777" w:rsidR="002E3C27" w:rsidRPr="00B20F1F" w:rsidRDefault="002E3C27" w:rsidP="001C3606">
            <w:pPr>
              <w:rPr>
                <w:rFonts w:ascii="Arial" w:hAnsi="Arial" w:cs="Arial"/>
                <w:bCs/>
                <w:color w:val="000000"/>
                <w:sz w:val="18"/>
                <w:szCs w:val="18"/>
              </w:rPr>
            </w:pPr>
            <w:r>
              <w:rPr>
                <w:rFonts w:ascii="Arial" w:hAnsi="Arial" w:cs="Arial"/>
                <w:bCs/>
                <w:color w:val="000000"/>
                <w:sz w:val="18"/>
                <w:szCs w:val="18"/>
              </w:rPr>
              <w:tab/>
              <w:t>A class participation mark (5</w:t>
            </w:r>
            <w:r w:rsidRPr="00B20F1F">
              <w:rPr>
                <w:rFonts w:ascii="Arial" w:hAnsi="Arial" w:cs="Arial"/>
                <w:bCs/>
                <w:color w:val="000000"/>
                <w:sz w:val="18"/>
                <w:szCs w:val="18"/>
              </w:rPr>
              <w:t>%).</w:t>
            </w:r>
          </w:p>
          <w:p w14:paraId="46D471F2" w14:textId="77777777" w:rsidR="002E3C27" w:rsidRPr="00B20F1F" w:rsidRDefault="002E3C27" w:rsidP="001C3606">
            <w:pPr>
              <w:rPr>
                <w:rFonts w:ascii="Arial" w:hAnsi="Arial" w:cs="Arial"/>
                <w:bCs/>
                <w:color w:val="000000"/>
                <w:sz w:val="18"/>
                <w:szCs w:val="18"/>
              </w:rPr>
            </w:pPr>
          </w:p>
          <w:p w14:paraId="5F242BE0" w14:textId="77777777" w:rsidR="002E3C27" w:rsidRPr="00B20F1F" w:rsidRDefault="002E3C27" w:rsidP="001C3606">
            <w:pPr>
              <w:rPr>
                <w:rFonts w:ascii="Arial" w:hAnsi="Arial" w:cs="Arial"/>
                <w:b/>
                <w:color w:val="000000"/>
                <w:sz w:val="18"/>
                <w:szCs w:val="18"/>
              </w:rPr>
            </w:pPr>
            <w:r w:rsidRPr="00B20F1F">
              <w:rPr>
                <w:rFonts w:ascii="Arial" w:hAnsi="Arial" w:cs="Arial"/>
                <w:b/>
                <w:color w:val="000000"/>
                <w:sz w:val="18"/>
                <w:szCs w:val="18"/>
              </w:rPr>
              <w:t>Course Contents:</w:t>
            </w:r>
          </w:p>
          <w:p w14:paraId="09B41DD9"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 xml:space="preserve">Foundations of Engineering Economy </w:t>
            </w:r>
          </w:p>
          <w:p w14:paraId="5DE9CFC4"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Engineering Economics: Description and Role in Decision Making,  Performing an Engineering Economy Study,  Professional Ethics and Economic Decisions ,  Interest Rate and Rate of Return,  Terminology and Symbols ,  Cash Flows: Estimation and Diagramming , Simple and Compound Interest,   Introduction to Spreadsheet Use</w:t>
            </w:r>
          </w:p>
          <w:p w14:paraId="6DD48C69" w14:textId="77777777" w:rsidR="002E3C27" w:rsidRPr="00B20F1F" w:rsidRDefault="002E3C27" w:rsidP="001C3606">
            <w:pPr>
              <w:jc w:val="both"/>
              <w:rPr>
                <w:rFonts w:ascii="Arial" w:hAnsi="Arial" w:cs="Arial"/>
                <w:bCs/>
                <w:color w:val="000000"/>
                <w:sz w:val="18"/>
                <w:szCs w:val="18"/>
              </w:rPr>
            </w:pPr>
          </w:p>
          <w:p w14:paraId="0E1B7BCD"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 xml:space="preserve">PE Progressive Example—The Cement Factory Case, Single-Amount Factors (F_P and P_F ),  Uniform Series Present Worth Factor and Capital Recovery Factor (P_A and A_P), Sinking Fund Factor and Uniform Series Compound Amount Factor (A_F and F_A), Factor Values for </w:t>
            </w:r>
            <w:proofErr w:type="spellStart"/>
            <w:r w:rsidRPr="00B20F1F">
              <w:rPr>
                <w:rFonts w:ascii="Arial" w:hAnsi="Arial" w:cs="Arial"/>
                <w:bCs/>
                <w:color w:val="000000"/>
                <w:sz w:val="18"/>
                <w:szCs w:val="18"/>
              </w:rPr>
              <w:t>Untabulated</w:t>
            </w:r>
            <w:proofErr w:type="spellEnd"/>
            <w:r w:rsidRPr="00B20F1F">
              <w:rPr>
                <w:rFonts w:ascii="Arial" w:hAnsi="Arial" w:cs="Arial"/>
                <w:bCs/>
                <w:color w:val="000000"/>
                <w:sz w:val="18"/>
                <w:szCs w:val="18"/>
              </w:rPr>
              <w:t xml:space="preserve"> </w:t>
            </w:r>
            <w:proofErr w:type="spellStart"/>
            <w:r w:rsidRPr="00B20F1F">
              <w:rPr>
                <w:rFonts w:ascii="Arial" w:hAnsi="Arial" w:cs="Arial"/>
                <w:bCs/>
                <w:color w:val="000000"/>
                <w:sz w:val="18"/>
                <w:szCs w:val="18"/>
              </w:rPr>
              <w:t>i</w:t>
            </w:r>
            <w:proofErr w:type="spellEnd"/>
            <w:r w:rsidRPr="00B20F1F">
              <w:rPr>
                <w:rFonts w:ascii="Arial" w:hAnsi="Arial" w:cs="Arial"/>
                <w:bCs/>
                <w:color w:val="000000"/>
                <w:sz w:val="18"/>
                <w:szCs w:val="18"/>
              </w:rPr>
              <w:t xml:space="preserve"> or n Values,  Arithmetic Gradient Factors (P_G and A_G), Geometric Gradient Series Factors, Determining i or n for Known Cash Flow Values</w:t>
            </w:r>
          </w:p>
          <w:p w14:paraId="4F69316D" w14:textId="77777777" w:rsidR="002E3C27" w:rsidRPr="00B20F1F" w:rsidRDefault="002E3C27" w:rsidP="001C3606">
            <w:pPr>
              <w:jc w:val="both"/>
              <w:rPr>
                <w:rFonts w:ascii="Arial" w:hAnsi="Arial" w:cs="Arial"/>
                <w:bCs/>
                <w:color w:val="000000"/>
                <w:sz w:val="18"/>
                <w:szCs w:val="18"/>
              </w:rPr>
            </w:pPr>
          </w:p>
          <w:p w14:paraId="119A0728"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lastRenderedPageBreak/>
              <w:t>Nominal and Effective Interest Rates</w:t>
            </w:r>
          </w:p>
          <w:p w14:paraId="5D1133DD"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Nominal and Effective Interest Rate Statements,  Effective Annual Interest Rates,  Effective Interest Rates for Any Time Period, Equivalence Relations: Payment Period and Compounding Period, Effective Interest Rate for Continuous Compounding, Interest Rates That Vary over Time</w:t>
            </w:r>
          </w:p>
          <w:p w14:paraId="77FF972C" w14:textId="77777777" w:rsidR="002E3C27" w:rsidRPr="00B20F1F" w:rsidRDefault="002E3C27" w:rsidP="001C3606">
            <w:pPr>
              <w:jc w:val="both"/>
              <w:rPr>
                <w:rFonts w:ascii="Arial" w:hAnsi="Arial" w:cs="Arial"/>
                <w:bCs/>
                <w:color w:val="000000"/>
                <w:sz w:val="18"/>
                <w:szCs w:val="18"/>
              </w:rPr>
            </w:pPr>
          </w:p>
          <w:p w14:paraId="235776C9" w14:textId="77777777" w:rsidR="002E3C27" w:rsidRPr="00B20F1F" w:rsidRDefault="002E3C27" w:rsidP="001C3606">
            <w:pPr>
              <w:jc w:val="both"/>
              <w:rPr>
                <w:rFonts w:ascii="Arial" w:hAnsi="Arial" w:cs="Arial"/>
                <w:bCs/>
                <w:color w:val="000000"/>
                <w:sz w:val="18"/>
                <w:szCs w:val="18"/>
              </w:rPr>
            </w:pPr>
          </w:p>
          <w:p w14:paraId="6D74C3F9"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 xml:space="preserve">Benefit/Cost Analysis and Public Sector Economics </w:t>
            </w:r>
          </w:p>
          <w:p w14:paraId="338F282F"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 xml:space="preserve">PE Progressive Example—Water Treatment Facility,  Public Sector Projects, </w:t>
            </w:r>
            <w:proofErr w:type="spellStart"/>
            <w:r w:rsidRPr="00B20F1F">
              <w:rPr>
                <w:rFonts w:ascii="Arial" w:hAnsi="Arial" w:cs="Arial"/>
                <w:bCs/>
                <w:color w:val="000000"/>
                <w:sz w:val="18"/>
                <w:szCs w:val="18"/>
              </w:rPr>
              <w:t>Benefi</w:t>
            </w:r>
            <w:proofErr w:type="spellEnd"/>
            <w:r w:rsidRPr="00B20F1F">
              <w:rPr>
                <w:rFonts w:ascii="Arial" w:hAnsi="Arial" w:cs="Arial"/>
                <w:bCs/>
                <w:color w:val="000000"/>
                <w:sz w:val="18"/>
                <w:szCs w:val="18"/>
              </w:rPr>
              <w:t xml:space="preserve"> t/Cost Analysis of a Single Project, Alternative Selection Using Incremental B/C Analysis,  Incremental B/C Analysis of Multiple, Mutually Exclusive Alternatives,  Service Sector Projects and Cost-Effectiveness Analysis</w:t>
            </w:r>
          </w:p>
          <w:p w14:paraId="16056F50" w14:textId="77777777" w:rsidR="002E3C27" w:rsidRPr="00B20F1F" w:rsidRDefault="002E3C27" w:rsidP="001C3606">
            <w:pPr>
              <w:jc w:val="both"/>
              <w:rPr>
                <w:rFonts w:ascii="Arial" w:hAnsi="Arial" w:cs="Arial"/>
                <w:bCs/>
                <w:color w:val="000000"/>
                <w:sz w:val="18"/>
                <w:szCs w:val="18"/>
              </w:rPr>
            </w:pPr>
          </w:p>
          <w:p w14:paraId="698C1A8A"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 xml:space="preserve">Effects of Inflation </w:t>
            </w:r>
          </w:p>
          <w:p w14:paraId="3EE30F1A"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Understanding the Impact of Inflation, Present Worth Calculations Adjusted for Inflation,  Future Worth Calculations Adjusted for Inflation, Capital Recovery Calculations Adjusted for Inflation</w:t>
            </w:r>
          </w:p>
          <w:p w14:paraId="27C732A9" w14:textId="77777777" w:rsidR="002E3C27" w:rsidRPr="00B20F1F" w:rsidRDefault="002E3C27" w:rsidP="001C3606">
            <w:pPr>
              <w:jc w:val="both"/>
              <w:rPr>
                <w:rFonts w:ascii="Arial" w:hAnsi="Arial" w:cs="Arial"/>
                <w:bCs/>
                <w:color w:val="000000"/>
                <w:sz w:val="18"/>
                <w:szCs w:val="18"/>
              </w:rPr>
            </w:pPr>
          </w:p>
          <w:p w14:paraId="1FEF4B8C" w14:textId="77777777" w:rsidR="002E3C27" w:rsidRPr="00B20F1F" w:rsidRDefault="002E3C27" w:rsidP="001C3606">
            <w:pPr>
              <w:jc w:val="both"/>
              <w:rPr>
                <w:rFonts w:ascii="Arial" w:hAnsi="Arial" w:cs="Arial"/>
                <w:bCs/>
                <w:color w:val="000000"/>
                <w:sz w:val="18"/>
                <w:szCs w:val="18"/>
              </w:rPr>
            </w:pPr>
            <w:r w:rsidRPr="00B20F1F">
              <w:rPr>
                <w:rFonts w:ascii="Arial" w:hAnsi="Arial" w:cs="Arial"/>
                <w:bCs/>
                <w:color w:val="000000"/>
                <w:sz w:val="18"/>
                <w:szCs w:val="18"/>
              </w:rPr>
              <w:t xml:space="preserve">After-Tax Economic Analysis </w:t>
            </w:r>
          </w:p>
          <w:p w14:paraId="3A31FEA5" w14:textId="77777777" w:rsidR="002E3C27" w:rsidRPr="00B20F1F" w:rsidRDefault="002E3C27" w:rsidP="001C3606">
            <w:pPr>
              <w:jc w:val="both"/>
              <w:rPr>
                <w:rFonts w:ascii="Arial" w:hAnsi="Arial" w:cs="Arial"/>
                <w:b/>
                <w:color w:val="000000"/>
                <w:sz w:val="18"/>
                <w:szCs w:val="18"/>
              </w:rPr>
            </w:pPr>
            <w:r w:rsidRPr="00B20F1F">
              <w:rPr>
                <w:rFonts w:ascii="Arial" w:hAnsi="Arial" w:cs="Arial"/>
                <w:bCs/>
                <w:color w:val="000000"/>
                <w:sz w:val="18"/>
                <w:szCs w:val="18"/>
              </w:rPr>
              <w:t>Income Tax Terminology and Basic Relations, Calculation of Cash Flow after Taxes, Effect on Taxes of Different Depreciation Methods and Recovery Periods, Depreciation Recapture and Capital Gains (Losses), After-Tax Evaluation,  After-Tax Replacement Study, After-Tax Value-Added Analysis, After-Tax Analysis for International Projects, Value-Added Tax</w:t>
            </w:r>
          </w:p>
        </w:tc>
      </w:tr>
    </w:tbl>
    <w:p w14:paraId="25F3F024" w14:textId="77777777" w:rsidR="002E3C27" w:rsidRPr="00B20F1F" w:rsidRDefault="002E3C27" w:rsidP="002E3C27">
      <w:pPr>
        <w:rPr>
          <w:rFonts w:ascii="Arial" w:hAnsi="Arial" w:cs="Arial"/>
          <w:sz w:val="18"/>
          <w:szCs w:val="18"/>
        </w:rPr>
      </w:pPr>
    </w:p>
    <w:p w14:paraId="1A506D1F" w14:textId="77777777" w:rsidR="002E3C27" w:rsidRPr="00B20F1F" w:rsidRDefault="002E3C27" w:rsidP="002E3C27">
      <w:pPr>
        <w:jc w:val="both"/>
        <w:rPr>
          <w:rFonts w:ascii="Arial" w:hAnsi="Arial" w:cs="Arial"/>
          <w:b/>
          <w:spacing w:val="-3"/>
          <w:sz w:val="18"/>
          <w:szCs w:val="18"/>
        </w:rPr>
      </w:pPr>
      <w:r w:rsidRPr="00B20F1F">
        <w:rPr>
          <w:rFonts w:ascii="Arial" w:hAnsi="Arial" w:cs="Arial"/>
          <w:b/>
          <w:spacing w:val="-3"/>
          <w:sz w:val="18"/>
          <w:szCs w:val="18"/>
        </w:rPr>
        <w:t>Text Book:</w:t>
      </w:r>
    </w:p>
    <w:tbl>
      <w:tblPr>
        <w:tblW w:w="9180" w:type="dxa"/>
        <w:jc w:val="center"/>
        <w:tblBorders>
          <w:top w:val="nil"/>
          <w:left w:val="nil"/>
          <w:bottom w:val="nil"/>
          <w:right w:val="nil"/>
          <w:insideH w:val="nil"/>
          <w:insideV w:val="nil"/>
        </w:tblBorders>
        <w:tblLook w:val="04A0" w:firstRow="1" w:lastRow="0" w:firstColumn="1" w:lastColumn="0" w:noHBand="0" w:noVBand="1"/>
      </w:tblPr>
      <w:tblGrid>
        <w:gridCol w:w="362"/>
        <w:gridCol w:w="2383"/>
        <w:gridCol w:w="284"/>
        <w:gridCol w:w="6151"/>
      </w:tblGrid>
      <w:tr w:rsidR="002E3C27" w:rsidRPr="00B20F1F" w14:paraId="106AF2D0" w14:textId="77777777" w:rsidTr="001C3606">
        <w:trPr>
          <w:jc w:val="center"/>
        </w:trPr>
        <w:tc>
          <w:tcPr>
            <w:tcW w:w="362" w:type="dxa"/>
            <w:tcBorders>
              <w:top w:val="nil"/>
              <w:left w:val="nil"/>
              <w:bottom w:val="nil"/>
              <w:right w:val="nil"/>
            </w:tcBorders>
            <w:shd w:val="clear" w:color="auto" w:fill="FFFFFF"/>
          </w:tcPr>
          <w:p w14:paraId="1A770226" w14:textId="77777777" w:rsidR="002E3C27" w:rsidRPr="00B20F1F" w:rsidRDefault="002E3C27" w:rsidP="001C3606">
            <w:pPr>
              <w:jc w:val="both"/>
              <w:rPr>
                <w:rFonts w:ascii="Arial" w:hAnsi="Arial" w:cs="Arial"/>
                <w:spacing w:val="-3"/>
                <w:sz w:val="18"/>
                <w:szCs w:val="18"/>
              </w:rPr>
            </w:pPr>
            <w:r w:rsidRPr="00B20F1F">
              <w:rPr>
                <w:rFonts w:ascii="Arial" w:hAnsi="Arial" w:cs="Arial"/>
                <w:spacing w:val="-3"/>
                <w:sz w:val="18"/>
                <w:szCs w:val="18"/>
              </w:rPr>
              <w:t>1.</w:t>
            </w:r>
          </w:p>
        </w:tc>
        <w:tc>
          <w:tcPr>
            <w:tcW w:w="2383" w:type="dxa"/>
            <w:tcBorders>
              <w:top w:val="nil"/>
              <w:left w:val="nil"/>
              <w:bottom w:val="nil"/>
              <w:right w:val="nil"/>
            </w:tcBorders>
            <w:shd w:val="clear" w:color="auto" w:fill="FFFFFF"/>
          </w:tcPr>
          <w:p w14:paraId="629A3502" w14:textId="77777777" w:rsidR="002E3C27" w:rsidRPr="00B20F1F" w:rsidRDefault="002E3C27" w:rsidP="001C3606">
            <w:pPr>
              <w:jc w:val="both"/>
              <w:rPr>
                <w:rFonts w:ascii="Arial" w:hAnsi="Arial" w:cs="Arial"/>
                <w:spacing w:val="-3"/>
                <w:sz w:val="18"/>
                <w:szCs w:val="18"/>
              </w:rPr>
            </w:pPr>
            <w:r w:rsidRPr="00B20F1F">
              <w:rPr>
                <w:rFonts w:ascii="Arial" w:hAnsi="Arial" w:cs="Arial"/>
                <w:spacing w:val="-3"/>
                <w:sz w:val="18"/>
                <w:szCs w:val="18"/>
              </w:rPr>
              <w:t>P. E. Leland Blank and P. E. Anthony Tarquin</w:t>
            </w:r>
          </w:p>
        </w:tc>
        <w:tc>
          <w:tcPr>
            <w:tcW w:w="284" w:type="dxa"/>
            <w:tcBorders>
              <w:top w:val="nil"/>
              <w:left w:val="nil"/>
              <w:bottom w:val="nil"/>
              <w:right w:val="nil"/>
            </w:tcBorders>
            <w:shd w:val="clear" w:color="auto" w:fill="FFFFFF"/>
          </w:tcPr>
          <w:p w14:paraId="50F07953" w14:textId="77777777" w:rsidR="002E3C27" w:rsidRPr="00B20F1F" w:rsidRDefault="002E3C27" w:rsidP="001C3606">
            <w:pPr>
              <w:jc w:val="both"/>
              <w:rPr>
                <w:rFonts w:ascii="Arial" w:hAnsi="Arial" w:cs="Arial"/>
                <w:spacing w:val="-3"/>
                <w:sz w:val="18"/>
                <w:szCs w:val="18"/>
              </w:rPr>
            </w:pPr>
            <w:r w:rsidRPr="00B20F1F">
              <w:rPr>
                <w:rFonts w:ascii="Arial" w:hAnsi="Arial" w:cs="Arial"/>
                <w:spacing w:val="-3"/>
                <w:sz w:val="18"/>
                <w:szCs w:val="18"/>
              </w:rPr>
              <w:t>:</w:t>
            </w:r>
          </w:p>
        </w:tc>
        <w:tc>
          <w:tcPr>
            <w:tcW w:w="6151" w:type="dxa"/>
            <w:tcBorders>
              <w:top w:val="nil"/>
              <w:left w:val="nil"/>
              <w:bottom w:val="nil"/>
              <w:right w:val="nil"/>
            </w:tcBorders>
            <w:shd w:val="clear" w:color="auto" w:fill="FFFFFF"/>
          </w:tcPr>
          <w:p w14:paraId="346B38B3" w14:textId="77777777" w:rsidR="002E3C27" w:rsidRPr="00B20F1F" w:rsidRDefault="002E3C27" w:rsidP="001C3606">
            <w:pPr>
              <w:rPr>
                <w:rFonts w:ascii="Arial" w:hAnsi="Arial" w:cs="Arial"/>
                <w:i/>
                <w:iCs/>
                <w:spacing w:val="-3"/>
                <w:sz w:val="18"/>
                <w:szCs w:val="18"/>
              </w:rPr>
            </w:pPr>
            <w:r w:rsidRPr="00B20F1F">
              <w:rPr>
                <w:rFonts w:ascii="Arial" w:hAnsi="Arial" w:cs="Arial"/>
                <w:b/>
                <w:bCs/>
                <w:spacing w:val="-3"/>
                <w:sz w:val="18"/>
                <w:szCs w:val="18"/>
              </w:rPr>
              <w:t>Engineering Economy,</w:t>
            </w:r>
            <w:r w:rsidRPr="00B20F1F">
              <w:rPr>
                <w:rFonts w:ascii="Arial" w:hAnsi="Arial" w:cs="Arial"/>
                <w:sz w:val="18"/>
                <w:szCs w:val="18"/>
              </w:rPr>
              <w:t xml:space="preserve"> </w:t>
            </w:r>
            <w:r w:rsidRPr="00B20F1F">
              <w:rPr>
                <w:rFonts w:ascii="Arial" w:hAnsi="Arial" w:cs="Arial"/>
                <w:i/>
                <w:iCs/>
                <w:spacing w:val="-3"/>
                <w:sz w:val="18"/>
                <w:szCs w:val="18"/>
              </w:rPr>
              <w:t>McGraw Hill</w:t>
            </w:r>
          </w:p>
        </w:tc>
      </w:tr>
    </w:tbl>
    <w:p w14:paraId="71F1C97C" w14:textId="77777777" w:rsidR="002E3C27" w:rsidRPr="00B20F1F" w:rsidRDefault="002E3C27" w:rsidP="002E3C27">
      <w:pPr>
        <w:ind w:firstLine="629"/>
        <w:jc w:val="both"/>
        <w:rPr>
          <w:rFonts w:ascii="Arial" w:hAnsi="Arial" w:cs="Arial"/>
          <w:b/>
          <w:spacing w:val="-3"/>
          <w:sz w:val="18"/>
          <w:szCs w:val="18"/>
        </w:rPr>
      </w:pPr>
    </w:p>
    <w:p w14:paraId="63CB9587" w14:textId="77777777" w:rsidR="002E3C27" w:rsidRPr="00B20F1F" w:rsidRDefault="002E3C27" w:rsidP="002E3C27">
      <w:pPr>
        <w:jc w:val="both"/>
        <w:rPr>
          <w:rFonts w:ascii="Arial" w:hAnsi="Arial" w:cs="Arial"/>
          <w:b/>
          <w:spacing w:val="-3"/>
          <w:sz w:val="18"/>
          <w:szCs w:val="18"/>
        </w:rPr>
      </w:pPr>
      <w:r w:rsidRPr="00B20F1F">
        <w:rPr>
          <w:rFonts w:ascii="Arial" w:hAnsi="Arial" w:cs="Arial"/>
          <w:b/>
          <w:spacing w:val="-3"/>
          <w:sz w:val="18"/>
          <w:szCs w:val="18"/>
        </w:rPr>
        <w:t>Books Recommended:</w:t>
      </w:r>
    </w:p>
    <w:tbl>
      <w:tblPr>
        <w:tblW w:w="9162" w:type="dxa"/>
        <w:jc w:val="center"/>
        <w:tblBorders>
          <w:top w:val="nil"/>
          <w:left w:val="nil"/>
          <w:bottom w:val="nil"/>
          <w:right w:val="nil"/>
          <w:insideH w:val="nil"/>
          <w:insideV w:val="nil"/>
        </w:tblBorders>
        <w:tblLook w:val="04A0" w:firstRow="1" w:lastRow="0" w:firstColumn="1" w:lastColumn="0" w:noHBand="0" w:noVBand="1"/>
      </w:tblPr>
      <w:tblGrid>
        <w:gridCol w:w="374"/>
        <w:gridCol w:w="2362"/>
        <w:gridCol w:w="284"/>
        <w:gridCol w:w="6142"/>
      </w:tblGrid>
      <w:tr w:rsidR="002E3C27" w:rsidRPr="00B20F1F" w14:paraId="0C764B27" w14:textId="77777777" w:rsidTr="001C3606">
        <w:trPr>
          <w:trHeight w:val="196"/>
          <w:jc w:val="center"/>
        </w:trPr>
        <w:tc>
          <w:tcPr>
            <w:tcW w:w="374" w:type="dxa"/>
            <w:tcBorders>
              <w:top w:val="nil"/>
              <w:left w:val="nil"/>
              <w:bottom w:val="nil"/>
              <w:right w:val="nil"/>
            </w:tcBorders>
            <w:shd w:val="clear" w:color="auto" w:fill="FFFFFF"/>
          </w:tcPr>
          <w:p w14:paraId="14344313" w14:textId="77777777" w:rsidR="002E3C27" w:rsidRPr="00B20F1F" w:rsidRDefault="002E3C27" w:rsidP="001C3606">
            <w:pPr>
              <w:jc w:val="both"/>
              <w:rPr>
                <w:rFonts w:ascii="Arial" w:hAnsi="Arial" w:cs="Arial"/>
                <w:spacing w:val="-3"/>
                <w:sz w:val="18"/>
                <w:szCs w:val="18"/>
              </w:rPr>
            </w:pPr>
            <w:r w:rsidRPr="00B20F1F">
              <w:rPr>
                <w:rFonts w:ascii="Arial" w:hAnsi="Arial" w:cs="Arial"/>
                <w:spacing w:val="-3"/>
                <w:sz w:val="18"/>
                <w:szCs w:val="18"/>
              </w:rPr>
              <w:t>1.</w:t>
            </w:r>
          </w:p>
        </w:tc>
        <w:tc>
          <w:tcPr>
            <w:tcW w:w="2362" w:type="dxa"/>
            <w:tcBorders>
              <w:top w:val="nil"/>
              <w:left w:val="nil"/>
              <w:bottom w:val="nil"/>
              <w:right w:val="nil"/>
            </w:tcBorders>
            <w:shd w:val="clear" w:color="auto" w:fill="FFFFFF"/>
          </w:tcPr>
          <w:p w14:paraId="33FDDA03"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 xml:space="preserve">K. K. </w:t>
            </w:r>
            <w:proofErr w:type="spellStart"/>
            <w:r w:rsidRPr="00B20F1F">
              <w:rPr>
                <w:rFonts w:ascii="Arial" w:hAnsi="Arial" w:cs="Arial"/>
                <w:spacing w:val="-3"/>
                <w:sz w:val="18"/>
                <w:szCs w:val="18"/>
              </w:rPr>
              <w:t>Dewett</w:t>
            </w:r>
            <w:proofErr w:type="spellEnd"/>
          </w:p>
        </w:tc>
        <w:tc>
          <w:tcPr>
            <w:tcW w:w="284" w:type="dxa"/>
            <w:tcBorders>
              <w:top w:val="nil"/>
              <w:left w:val="nil"/>
              <w:bottom w:val="nil"/>
              <w:right w:val="nil"/>
            </w:tcBorders>
            <w:shd w:val="clear" w:color="auto" w:fill="FFFFFF"/>
          </w:tcPr>
          <w:p w14:paraId="2CA18214"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14:paraId="4B07FCB3" w14:textId="77777777" w:rsidR="002E3C27" w:rsidRPr="00B20F1F" w:rsidRDefault="002E3C27" w:rsidP="001C3606">
            <w:pPr>
              <w:rPr>
                <w:rFonts w:ascii="Arial" w:hAnsi="Arial" w:cs="Arial"/>
                <w:b/>
                <w:bCs/>
                <w:spacing w:val="-3"/>
                <w:sz w:val="18"/>
                <w:szCs w:val="18"/>
              </w:rPr>
            </w:pPr>
            <w:r w:rsidRPr="00B20F1F">
              <w:rPr>
                <w:rFonts w:ascii="Arial" w:hAnsi="Arial" w:cs="Arial"/>
                <w:b/>
                <w:bCs/>
                <w:spacing w:val="-3"/>
                <w:sz w:val="18"/>
                <w:szCs w:val="18"/>
              </w:rPr>
              <w:t>Modern Economic Theory, S. Chand Publishers</w:t>
            </w:r>
          </w:p>
        </w:tc>
      </w:tr>
      <w:tr w:rsidR="002E3C27" w:rsidRPr="00B20F1F" w14:paraId="3EED67B3" w14:textId="77777777" w:rsidTr="001C3606">
        <w:trPr>
          <w:trHeight w:val="196"/>
          <w:jc w:val="center"/>
        </w:trPr>
        <w:tc>
          <w:tcPr>
            <w:tcW w:w="374" w:type="dxa"/>
            <w:tcBorders>
              <w:top w:val="nil"/>
              <w:left w:val="nil"/>
              <w:bottom w:val="nil"/>
              <w:right w:val="nil"/>
            </w:tcBorders>
            <w:shd w:val="clear" w:color="auto" w:fill="FFFFFF"/>
          </w:tcPr>
          <w:p w14:paraId="312DCEC4" w14:textId="77777777" w:rsidR="002E3C27" w:rsidRPr="00B20F1F" w:rsidRDefault="002E3C27" w:rsidP="001C3606">
            <w:pPr>
              <w:jc w:val="both"/>
              <w:rPr>
                <w:rFonts w:ascii="Arial" w:hAnsi="Arial" w:cs="Arial"/>
                <w:spacing w:val="-3"/>
                <w:sz w:val="18"/>
                <w:szCs w:val="18"/>
              </w:rPr>
            </w:pPr>
            <w:r w:rsidRPr="00B20F1F">
              <w:rPr>
                <w:rFonts w:ascii="Arial" w:hAnsi="Arial" w:cs="Arial"/>
                <w:spacing w:val="-3"/>
                <w:sz w:val="18"/>
                <w:szCs w:val="18"/>
              </w:rPr>
              <w:t>2.</w:t>
            </w:r>
          </w:p>
        </w:tc>
        <w:tc>
          <w:tcPr>
            <w:tcW w:w="2362" w:type="dxa"/>
            <w:tcBorders>
              <w:top w:val="nil"/>
              <w:left w:val="nil"/>
              <w:bottom w:val="nil"/>
              <w:right w:val="nil"/>
            </w:tcBorders>
            <w:shd w:val="clear" w:color="auto" w:fill="FFFFFF"/>
          </w:tcPr>
          <w:p w14:paraId="45620680"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H.L  Ahuja,</w:t>
            </w:r>
          </w:p>
        </w:tc>
        <w:tc>
          <w:tcPr>
            <w:tcW w:w="284" w:type="dxa"/>
            <w:tcBorders>
              <w:top w:val="nil"/>
              <w:left w:val="nil"/>
              <w:bottom w:val="nil"/>
              <w:right w:val="nil"/>
            </w:tcBorders>
            <w:shd w:val="clear" w:color="auto" w:fill="FFFFFF"/>
          </w:tcPr>
          <w:p w14:paraId="5CA03969"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14:paraId="09C753FB" w14:textId="77777777" w:rsidR="002E3C27" w:rsidRPr="00B20F1F" w:rsidRDefault="002E3C27" w:rsidP="001C3606">
            <w:pPr>
              <w:rPr>
                <w:rFonts w:ascii="Arial" w:hAnsi="Arial" w:cs="Arial"/>
                <w:b/>
                <w:bCs/>
                <w:spacing w:val="-3"/>
                <w:sz w:val="18"/>
                <w:szCs w:val="18"/>
              </w:rPr>
            </w:pPr>
            <w:r w:rsidRPr="00B20F1F">
              <w:rPr>
                <w:rFonts w:ascii="Arial" w:hAnsi="Arial" w:cs="Arial"/>
                <w:b/>
                <w:bCs/>
                <w:spacing w:val="-3"/>
                <w:sz w:val="18"/>
                <w:szCs w:val="18"/>
              </w:rPr>
              <w:t xml:space="preserve">Advanced Economic Theory, </w:t>
            </w:r>
            <w:r w:rsidRPr="00B20F1F">
              <w:rPr>
                <w:rFonts w:ascii="Arial" w:hAnsi="Arial" w:cs="Arial"/>
                <w:i/>
                <w:iCs/>
                <w:spacing w:val="-3"/>
                <w:sz w:val="18"/>
                <w:szCs w:val="18"/>
              </w:rPr>
              <w:t>S. Chand Publishers</w:t>
            </w:r>
          </w:p>
        </w:tc>
      </w:tr>
      <w:tr w:rsidR="002E3C27" w:rsidRPr="00B20F1F" w14:paraId="03DC2D65" w14:textId="77777777" w:rsidTr="001C3606">
        <w:trPr>
          <w:trHeight w:val="196"/>
          <w:jc w:val="center"/>
        </w:trPr>
        <w:tc>
          <w:tcPr>
            <w:tcW w:w="374" w:type="dxa"/>
            <w:tcBorders>
              <w:top w:val="nil"/>
              <w:left w:val="nil"/>
              <w:bottom w:val="nil"/>
              <w:right w:val="nil"/>
            </w:tcBorders>
            <w:shd w:val="clear" w:color="auto" w:fill="FFFFFF"/>
          </w:tcPr>
          <w:p w14:paraId="34B01B9D" w14:textId="77777777" w:rsidR="002E3C27" w:rsidRPr="00B20F1F" w:rsidRDefault="002E3C27" w:rsidP="001C3606">
            <w:pPr>
              <w:jc w:val="both"/>
              <w:rPr>
                <w:rFonts w:ascii="Arial" w:hAnsi="Arial" w:cs="Arial"/>
                <w:spacing w:val="-3"/>
                <w:sz w:val="18"/>
                <w:szCs w:val="18"/>
              </w:rPr>
            </w:pPr>
            <w:r w:rsidRPr="00B20F1F">
              <w:rPr>
                <w:rFonts w:ascii="Arial" w:hAnsi="Arial" w:cs="Arial"/>
                <w:spacing w:val="-3"/>
                <w:sz w:val="18"/>
                <w:szCs w:val="18"/>
              </w:rPr>
              <w:t>3.</w:t>
            </w:r>
          </w:p>
        </w:tc>
        <w:tc>
          <w:tcPr>
            <w:tcW w:w="2362" w:type="dxa"/>
            <w:tcBorders>
              <w:top w:val="nil"/>
              <w:left w:val="nil"/>
              <w:bottom w:val="nil"/>
              <w:right w:val="nil"/>
            </w:tcBorders>
            <w:shd w:val="clear" w:color="auto" w:fill="FFFFFF"/>
          </w:tcPr>
          <w:p w14:paraId="63202ADA"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 xml:space="preserve">A. </w:t>
            </w:r>
            <w:proofErr w:type="spellStart"/>
            <w:r w:rsidRPr="00B20F1F">
              <w:rPr>
                <w:rFonts w:ascii="Arial" w:hAnsi="Arial" w:cs="Arial"/>
                <w:spacing w:val="-3"/>
                <w:sz w:val="18"/>
                <w:szCs w:val="18"/>
              </w:rPr>
              <w:t>Asimakopulos</w:t>
            </w:r>
            <w:proofErr w:type="spellEnd"/>
          </w:p>
        </w:tc>
        <w:tc>
          <w:tcPr>
            <w:tcW w:w="284" w:type="dxa"/>
            <w:tcBorders>
              <w:top w:val="nil"/>
              <w:left w:val="nil"/>
              <w:bottom w:val="nil"/>
              <w:right w:val="nil"/>
            </w:tcBorders>
            <w:shd w:val="clear" w:color="auto" w:fill="FFFFFF"/>
          </w:tcPr>
          <w:p w14:paraId="6418DEB6"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14:paraId="2924CD13" w14:textId="77777777" w:rsidR="002E3C27" w:rsidRPr="00B20F1F" w:rsidRDefault="002E3C27" w:rsidP="001C3606">
            <w:pPr>
              <w:rPr>
                <w:rFonts w:ascii="Arial" w:hAnsi="Arial" w:cs="Arial"/>
                <w:i/>
                <w:iCs/>
                <w:spacing w:val="-3"/>
                <w:sz w:val="18"/>
                <w:szCs w:val="18"/>
              </w:rPr>
            </w:pPr>
            <w:r w:rsidRPr="00B20F1F">
              <w:rPr>
                <w:rFonts w:ascii="Arial" w:hAnsi="Arial" w:cs="Arial"/>
                <w:b/>
                <w:bCs/>
                <w:spacing w:val="-3"/>
                <w:sz w:val="18"/>
                <w:szCs w:val="18"/>
              </w:rPr>
              <w:t>An Introduction To Economic Theory: Microeconomics</w:t>
            </w:r>
            <w:r w:rsidRPr="00B20F1F">
              <w:rPr>
                <w:rFonts w:ascii="Arial" w:hAnsi="Arial" w:cs="Arial"/>
                <w:i/>
                <w:iCs/>
                <w:spacing w:val="-3"/>
                <w:sz w:val="18"/>
                <w:szCs w:val="18"/>
              </w:rPr>
              <w:t>, Oxford University Press</w:t>
            </w:r>
          </w:p>
        </w:tc>
      </w:tr>
      <w:tr w:rsidR="002E3C27" w:rsidRPr="00B20F1F" w14:paraId="523DBBD8" w14:textId="77777777" w:rsidTr="001C3606">
        <w:trPr>
          <w:trHeight w:val="109"/>
          <w:jc w:val="center"/>
        </w:trPr>
        <w:tc>
          <w:tcPr>
            <w:tcW w:w="374" w:type="dxa"/>
            <w:tcBorders>
              <w:top w:val="nil"/>
              <w:left w:val="nil"/>
              <w:bottom w:val="nil"/>
              <w:right w:val="nil"/>
            </w:tcBorders>
            <w:shd w:val="clear" w:color="auto" w:fill="FFFFFF"/>
          </w:tcPr>
          <w:p w14:paraId="30C626DA" w14:textId="77777777" w:rsidR="002E3C27" w:rsidRPr="00B20F1F" w:rsidRDefault="002E3C27" w:rsidP="001C3606">
            <w:pPr>
              <w:jc w:val="both"/>
              <w:rPr>
                <w:rFonts w:ascii="Arial" w:hAnsi="Arial" w:cs="Arial"/>
                <w:spacing w:val="-3"/>
                <w:sz w:val="18"/>
                <w:szCs w:val="18"/>
              </w:rPr>
            </w:pPr>
            <w:r w:rsidRPr="00B20F1F">
              <w:rPr>
                <w:rFonts w:ascii="Arial" w:hAnsi="Arial" w:cs="Arial"/>
                <w:spacing w:val="-3"/>
                <w:sz w:val="18"/>
                <w:szCs w:val="18"/>
              </w:rPr>
              <w:t>4.</w:t>
            </w:r>
          </w:p>
        </w:tc>
        <w:tc>
          <w:tcPr>
            <w:tcW w:w="2362" w:type="dxa"/>
            <w:tcBorders>
              <w:top w:val="nil"/>
              <w:left w:val="nil"/>
              <w:bottom w:val="nil"/>
              <w:right w:val="nil"/>
            </w:tcBorders>
            <w:shd w:val="clear" w:color="auto" w:fill="FFFFFF"/>
          </w:tcPr>
          <w:p w14:paraId="3CCD44A6"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 xml:space="preserve">A. </w:t>
            </w:r>
            <w:proofErr w:type="spellStart"/>
            <w:r w:rsidRPr="00B20F1F">
              <w:rPr>
                <w:rFonts w:ascii="Arial" w:hAnsi="Arial" w:cs="Arial"/>
                <w:spacing w:val="-3"/>
                <w:sz w:val="18"/>
                <w:szCs w:val="18"/>
              </w:rPr>
              <w:t>Koutsoyiannis</w:t>
            </w:r>
            <w:proofErr w:type="spellEnd"/>
          </w:p>
        </w:tc>
        <w:tc>
          <w:tcPr>
            <w:tcW w:w="284" w:type="dxa"/>
            <w:tcBorders>
              <w:top w:val="nil"/>
              <w:left w:val="nil"/>
              <w:bottom w:val="nil"/>
              <w:right w:val="nil"/>
            </w:tcBorders>
            <w:shd w:val="clear" w:color="auto" w:fill="FFFFFF"/>
          </w:tcPr>
          <w:p w14:paraId="29CF6AC6" w14:textId="77777777" w:rsidR="002E3C27" w:rsidRPr="00B20F1F" w:rsidRDefault="002E3C27" w:rsidP="001C3606">
            <w:pPr>
              <w:rPr>
                <w:rFonts w:ascii="Arial" w:hAnsi="Arial" w:cs="Arial"/>
                <w:spacing w:val="-3"/>
                <w:sz w:val="18"/>
                <w:szCs w:val="18"/>
              </w:rPr>
            </w:pPr>
            <w:r w:rsidRPr="00B20F1F">
              <w:rPr>
                <w:rFonts w:ascii="Arial" w:hAnsi="Arial" w:cs="Arial"/>
                <w:spacing w:val="-3"/>
                <w:sz w:val="18"/>
                <w:szCs w:val="18"/>
              </w:rPr>
              <w:t>:</w:t>
            </w:r>
          </w:p>
        </w:tc>
        <w:tc>
          <w:tcPr>
            <w:tcW w:w="6142" w:type="dxa"/>
            <w:tcBorders>
              <w:top w:val="nil"/>
              <w:left w:val="nil"/>
              <w:bottom w:val="nil"/>
              <w:right w:val="nil"/>
            </w:tcBorders>
            <w:shd w:val="clear" w:color="auto" w:fill="FFFFFF"/>
          </w:tcPr>
          <w:p w14:paraId="153FF8F0" w14:textId="77777777" w:rsidR="002E3C27" w:rsidRPr="00B20F1F" w:rsidRDefault="002E3C27" w:rsidP="001C3606">
            <w:pPr>
              <w:rPr>
                <w:rFonts w:ascii="Arial" w:hAnsi="Arial" w:cs="Arial"/>
                <w:i/>
                <w:iCs/>
                <w:spacing w:val="-3"/>
                <w:sz w:val="18"/>
                <w:szCs w:val="18"/>
              </w:rPr>
            </w:pPr>
            <w:r w:rsidRPr="00B20F1F">
              <w:rPr>
                <w:rFonts w:ascii="Arial" w:hAnsi="Arial" w:cs="Arial"/>
                <w:b/>
                <w:bCs/>
                <w:sz w:val="18"/>
                <w:szCs w:val="18"/>
              </w:rPr>
              <w:t xml:space="preserve">Modern Microeconomics, </w:t>
            </w:r>
            <w:r w:rsidRPr="00B20F1F">
              <w:rPr>
                <w:rFonts w:ascii="Arial" w:hAnsi="Arial" w:cs="Arial"/>
                <w:i/>
                <w:iCs/>
                <w:sz w:val="18"/>
                <w:szCs w:val="18"/>
              </w:rPr>
              <w:t>Palgrave Macmillan</w:t>
            </w:r>
          </w:p>
        </w:tc>
      </w:tr>
    </w:tbl>
    <w:p w14:paraId="255C3133" w14:textId="77777777" w:rsidR="002E3C27" w:rsidRPr="00B20F1F" w:rsidRDefault="002E3C27" w:rsidP="002E3C27">
      <w:pPr>
        <w:pStyle w:val="Default"/>
        <w:rPr>
          <w:sz w:val="18"/>
          <w:szCs w:val="18"/>
        </w:rPr>
      </w:pPr>
    </w:p>
    <w:p w14:paraId="5CD8424C" w14:textId="77777777" w:rsidR="002E3C27" w:rsidRDefault="002E3C27" w:rsidP="002E3C27">
      <w:pPr>
        <w:rPr>
          <w:rFonts w:ascii="Arial" w:hAnsi="Arial" w:cs="Arial"/>
          <w:sz w:val="20"/>
          <w:szCs w:val="20"/>
          <w:highlight w:val="red"/>
        </w:rPr>
      </w:pPr>
    </w:p>
    <w:p w14:paraId="6F745677" w14:textId="77777777" w:rsidR="002E3C27" w:rsidRDefault="002E3C27" w:rsidP="002E3C27">
      <w:pPr>
        <w:rPr>
          <w:rFonts w:ascii="Arial" w:hAnsi="Arial" w:cs="Arial"/>
          <w:sz w:val="20"/>
          <w:szCs w:val="20"/>
          <w:highlight w:val="red"/>
        </w:rPr>
      </w:pPr>
    </w:p>
    <w:p w14:paraId="5D2612E8" w14:textId="77777777" w:rsidR="002E3C27" w:rsidRPr="001E115A"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E115A">
        <w:rPr>
          <w:rFonts w:ascii="Arial" w:hAnsi="Arial" w:cs="Arial"/>
          <w:b/>
          <w:bCs/>
          <w:iCs/>
          <w:sz w:val="18"/>
          <w:szCs w:val="18"/>
        </w:rPr>
        <w:t>STAT1211: Statistics for Engineers</w:t>
      </w:r>
    </w:p>
    <w:p w14:paraId="18B03BE7" w14:textId="77777777" w:rsidR="002E3C27" w:rsidRPr="001E115A"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E115A">
        <w:rPr>
          <w:rFonts w:ascii="Arial" w:hAnsi="Arial" w:cs="Arial"/>
          <w:b/>
          <w:bCs/>
          <w:iCs/>
          <w:sz w:val="18"/>
          <w:szCs w:val="18"/>
        </w:rPr>
        <w:t xml:space="preserve">Credits: </w:t>
      </w:r>
      <w:r w:rsidRPr="001E115A">
        <w:rPr>
          <w:rFonts w:ascii="Arial" w:hAnsi="Arial" w:cs="Arial"/>
          <w:iCs/>
          <w:sz w:val="18"/>
          <w:szCs w:val="18"/>
        </w:rPr>
        <w:t>2</w:t>
      </w:r>
      <w:r w:rsidRPr="001E115A">
        <w:rPr>
          <w:rFonts w:ascii="Arial" w:hAnsi="Arial" w:cs="Arial"/>
          <w:b/>
          <w:bCs/>
          <w:iCs/>
          <w:sz w:val="18"/>
          <w:szCs w:val="18"/>
        </w:rPr>
        <w:t xml:space="preserve"> Contact Hours: </w:t>
      </w:r>
      <w:r w:rsidRPr="001E115A">
        <w:rPr>
          <w:rFonts w:ascii="Arial" w:hAnsi="Arial" w:cs="Arial"/>
          <w:iCs/>
          <w:sz w:val="18"/>
          <w:szCs w:val="18"/>
        </w:rPr>
        <w:t>26</w:t>
      </w:r>
    </w:p>
    <w:p w14:paraId="3BF6DCCB" w14:textId="77777777" w:rsidR="002E3C27" w:rsidRPr="001E115A"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E115A">
        <w:rPr>
          <w:rFonts w:ascii="Arial" w:hAnsi="Arial" w:cs="Arial"/>
          <w:b/>
          <w:bCs/>
          <w:iCs/>
          <w:sz w:val="18"/>
          <w:szCs w:val="18"/>
        </w:rPr>
        <w:t xml:space="preserve">Year: </w:t>
      </w:r>
      <w:r w:rsidRPr="001E115A">
        <w:rPr>
          <w:rFonts w:ascii="Arial" w:hAnsi="Arial" w:cs="Arial"/>
          <w:iCs/>
          <w:sz w:val="18"/>
          <w:szCs w:val="18"/>
        </w:rPr>
        <w:t>First</w:t>
      </w:r>
      <w:r w:rsidRPr="001E115A">
        <w:rPr>
          <w:rFonts w:ascii="Arial" w:hAnsi="Arial" w:cs="Arial"/>
          <w:b/>
          <w:bCs/>
          <w:iCs/>
          <w:sz w:val="18"/>
          <w:szCs w:val="18"/>
        </w:rPr>
        <w:t xml:space="preserve"> Semester: </w:t>
      </w:r>
      <w:r w:rsidRPr="001E115A">
        <w:rPr>
          <w:rFonts w:ascii="Arial" w:hAnsi="Arial" w:cs="Arial"/>
          <w:iCs/>
          <w:sz w:val="18"/>
          <w:szCs w:val="18"/>
        </w:rPr>
        <w:t>Even</w:t>
      </w:r>
    </w:p>
    <w:p w14:paraId="0881235A" w14:textId="77777777" w:rsidR="002E3C27" w:rsidRPr="001E115A"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E115A" w14:paraId="636EDD01" w14:textId="77777777" w:rsidTr="001C3606">
        <w:trPr>
          <w:jc w:val="center"/>
        </w:trPr>
        <w:tc>
          <w:tcPr>
            <w:tcW w:w="1439" w:type="dxa"/>
          </w:tcPr>
          <w:p w14:paraId="5D35F1BC" w14:textId="77777777" w:rsidR="002E3C27" w:rsidRPr="001E115A" w:rsidRDefault="002E3C27" w:rsidP="001C3606">
            <w:pPr>
              <w:rPr>
                <w:rFonts w:ascii="Arial" w:hAnsi="Arial" w:cs="Arial"/>
                <w:b/>
                <w:bCs/>
                <w:sz w:val="18"/>
                <w:szCs w:val="18"/>
              </w:rPr>
            </w:pPr>
            <w:r w:rsidRPr="001E115A">
              <w:rPr>
                <w:rFonts w:ascii="Arial" w:hAnsi="Arial" w:cs="Arial"/>
                <w:b/>
                <w:sz w:val="18"/>
                <w:szCs w:val="18"/>
              </w:rPr>
              <w:t>Prerequisite:</w:t>
            </w:r>
          </w:p>
        </w:tc>
        <w:tc>
          <w:tcPr>
            <w:tcW w:w="7741" w:type="dxa"/>
          </w:tcPr>
          <w:p w14:paraId="7987A26B" w14:textId="77777777" w:rsidR="002E3C27" w:rsidRPr="001E115A" w:rsidRDefault="002E3C27" w:rsidP="001C3606">
            <w:pPr>
              <w:rPr>
                <w:rFonts w:ascii="Arial" w:hAnsi="Arial" w:cs="Arial"/>
                <w:iCs/>
                <w:sz w:val="18"/>
                <w:szCs w:val="18"/>
              </w:rPr>
            </w:pPr>
            <w:r w:rsidRPr="001E115A">
              <w:rPr>
                <w:rFonts w:ascii="Arial" w:hAnsi="Arial" w:cs="Arial"/>
                <w:iCs/>
                <w:sz w:val="18"/>
                <w:szCs w:val="18"/>
              </w:rPr>
              <w:t>None</w:t>
            </w:r>
          </w:p>
        </w:tc>
      </w:tr>
      <w:tr w:rsidR="002E3C27" w:rsidRPr="001E115A" w14:paraId="46CEF654" w14:textId="77777777" w:rsidTr="001C3606">
        <w:trPr>
          <w:jc w:val="center"/>
        </w:trPr>
        <w:tc>
          <w:tcPr>
            <w:tcW w:w="1439" w:type="dxa"/>
          </w:tcPr>
          <w:p w14:paraId="2F214C33" w14:textId="77777777" w:rsidR="002E3C27" w:rsidRPr="001E115A" w:rsidRDefault="002E3C27" w:rsidP="001C3606">
            <w:pPr>
              <w:rPr>
                <w:rFonts w:ascii="Arial" w:hAnsi="Arial" w:cs="Arial"/>
                <w:b/>
                <w:sz w:val="18"/>
                <w:szCs w:val="18"/>
              </w:rPr>
            </w:pPr>
            <w:r w:rsidRPr="001E115A">
              <w:rPr>
                <w:rFonts w:ascii="Arial" w:hAnsi="Arial" w:cs="Arial"/>
                <w:b/>
                <w:sz w:val="18"/>
                <w:szCs w:val="18"/>
              </w:rPr>
              <w:t>Course Type</w:t>
            </w:r>
          </w:p>
        </w:tc>
        <w:tc>
          <w:tcPr>
            <w:tcW w:w="7741" w:type="dxa"/>
          </w:tcPr>
          <w:p w14:paraId="2B751C64" w14:textId="77777777" w:rsidR="002E3C27" w:rsidRPr="001E115A" w:rsidRDefault="002E3C27" w:rsidP="001C3606">
            <w:pPr>
              <w:rPr>
                <w:rFonts w:ascii="Arial" w:hAnsi="Arial" w:cs="Arial"/>
                <w:iCs/>
                <w:sz w:val="18"/>
                <w:szCs w:val="18"/>
              </w:rPr>
            </w:pPr>
            <w:r w:rsidRPr="001E115A">
              <w:rPr>
                <w:rFonts w:ascii="MS Gothic" w:eastAsia="MS Gothic" w:hAnsi="MS Gothic" w:cs="MS Gothic" w:hint="eastAsia"/>
                <w:iCs/>
                <w:sz w:val="18"/>
                <w:szCs w:val="18"/>
              </w:rPr>
              <w:t>☒</w:t>
            </w:r>
            <w:r w:rsidRPr="001E115A">
              <w:rPr>
                <w:rFonts w:ascii="Arial" w:hAnsi="Arial" w:cs="Arial"/>
                <w:iCs/>
                <w:sz w:val="18"/>
                <w:szCs w:val="18"/>
              </w:rPr>
              <w:t xml:space="preserve"> Theory         </w:t>
            </w:r>
            <w:r w:rsidRPr="001E115A">
              <w:rPr>
                <w:rFonts w:ascii="MS Gothic" w:eastAsia="MS Gothic" w:hAnsi="MS Gothic" w:cs="MS Gothic" w:hint="eastAsia"/>
                <w:iCs/>
                <w:sz w:val="18"/>
                <w:szCs w:val="18"/>
              </w:rPr>
              <w:t>☐</w:t>
            </w:r>
            <w:r w:rsidRPr="001E115A">
              <w:rPr>
                <w:rFonts w:ascii="Arial" w:hAnsi="Arial" w:cs="Arial"/>
                <w:iCs/>
                <w:sz w:val="18"/>
                <w:szCs w:val="18"/>
              </w:rPr>
              <w:t xml:space="preserve"> Laboratory work         </w:t>
            </w:r>
            <w:r w:rsidRPr="001E115A">
              <w:rPr>
                <w:rFonts w:ascii="MS Gothic" w:eastAsia="MS Gothic" w:hAnsi="MS Gothic" w:cs="MS Gothic" w:hint="eastAsia"/>
                <w:iCs/>
                <w:sz w:val="18"/>
                <w:szCs w:val="18"/>
              </w:rPr>
              <w:t>☐</w:t>
            </w:r>
            <w:r w:rsidRPr="001E115A">
              <w:rPr>
                <w:rFonts w:ascii="Arial" w:hAnsi="Arial" w:cs="Arial"/>
                <w:iCs/>
                <w:sz w:val="18"/>
                <w:szCs w:val="18"/>
              </w:rPr>
              <w:t xml:space="preserve"> Project work      </w:t>
            </w:r>
            <w:r w:rsidRPr="001E115A">
              <w:rPr>
                <w:rFonts w:ascii="MS Gothic" w:eastAsia="MS Gothic" w:hAnsi="MS Gothic" w:cs="MS Gothic" w:hint="eastAsia"/>
                <w:iCs/>
                <w:sz w:val="18"/>
                <w:szCs w:val="18"/>
              </w:rPr>
              <w:t>☐</w:t>
            </w:r>
            <w:r w:rsidRPr="001E115A">
              <w:rPr>
                <w:rFonts w:ascii="Arial" w:hAnsi="Arial" w:cs="Arial"/>
                <w:iCs/>
                <w:sz w:val="18"/>
                <w:szCs w:val="18"/>
              </w:rPr>
              <w:t xml:space="preserve"> Viva Voce  </w:t>
            </w:r>
          </w:p>
        </w:tc>
      </w:tr>
      <w:tr w:rsidR="002E3C27" w:rsidRPr="001E115A" w14:paraId="36415E67" w14:textId="77777777" w:rsidTr="001C3606">
        <w:trPr>
          <w:trHeight w:val="238"/>
          <w:jc w:val="center"/>
        </w:trPr>
        <w:tc>
          <w:tcPr>
            <w:tcW w:w="1439" w:type="dxa"/>
          </w:tcPr>
          <w:p w14:paraId="0CCCD1BB" w14:textId="77777777" w:rsidR="002E3C27" w:rsidRPr="001E115A" w:rsidRDefault="002E3C27" w:rsidP="001C3606">
            <w:pPr>
              <w:ind w:left="2160" w:hanging="2160"/>
              <w:rPr>
                <w:rFonts w:ascii="Arial" w:hAnsi="Arial" w:cs="Arial"/>
                <w:b/>
                <w:bCs/>
                <w:sz w:val="18"/>
                <w:szCs w:val="18"/>
              </w:rPr>
            </w:pPr>
            <w:r w:rsidRPr="001E115A">
              <w:rPr>
                <w:rFonts w:ascii="Arial" w:hAnsi="Arial" w:cs="Arial"/>
                <w:b/>
                <w:bCs/>
                <w:sz w:val="18"/>
                <w:szCs w:val="18"/>
              </w:rPr>
              <w:t>Motivation</w:t>
            </w:r>
          </w:p>
        </w:tc>
        <w:tc>
          <w:tcPr>
            <w:tcW w:w="7741" w:type="dxa"/>
          </w:tcPr>
          <w:p w14:paraId="2896A4EA" w14:textId="77777777" w:rsidR="002E3C27" w:rsidRPr="001E115A" w:rsidRDefault="002E3C27" w:rsidP="001C3606">
            <w:pPr>
              <w:jc w:val="both"/>
              <w:rPr>
                <w:rFonts w:ascii="Arial" w:hAnsi="Arial" w:cs="Arial"/>
                <w:iCs/>
                <w:sz w:val="18"/>
                <w:szCs w:val="18"/>
              </w:rPr>
            </w:pPr>
            <w:r w:rsidRPr="001E115A">
              <w:rPr>
                <w:rFonts w:ascii="Arial" w:hAnsi="Arial" w:cs="Arial"/>
                <w:iCs/>
                <w:sz w:val="18"/>
                <w:szCs w:val="18"/>
              </w:rPr>
              <w:t>To know basic theory of statistics and its applicability in real world situations.</w:t>
            </w:r>
          </w:p>
        </w:tc>
      </w:tr>
      <w:tr w:rsidR="002E3C27" w:rsidRPr="001E115A" w14:paraId="2F69E616" w14:textId="77777777" w:rsidTr="001C3606">
        <w:trPr>
          <w:trHeight w:val="238"/>
          <w:jc w:val="center"/>
        </w:trPr>
        <w:tc>
          <w:tcPr>
            <w:tcW w:w="9180" w:type="dxa"/>
            <w:gridSpan w:val="2"/>
          </w:tcPr>
          <w:p w14:paraId="04CF7482" w14:textId="77777777" w:rsidR="002E3C27" w:rsidRPr="001E115A" w:rsidRDefault="002E3C27" w:rsidP="001C3606">
            <w:pPr>
              <w:rPr>
                <w:rFonts w:ascii="Arial" w:hAnsi="Arial" w:cs="Arial"/>
                <w:b/>
                <w:bCs/>
                <w:sz w:val="18"/>
                <w:szCs w:val="18"/>
              </w:rPr>
            </w:pPr>
          </w:p>
          <w:p w14:paraId="25B53F99" w14:textId="77777777" w:rsidR="002E3C27" w:rsidRPr="001E115A" w:rsidRDefault="002E3C27" w:rsidP="001C3606">
            <w:pPr>
              <w:rPr>
                <w:rFonts w:ascii="Arial" w:hAnsi="Arial" w:cs="Arial"/>
                <w:b/>
                <w:bCs/>
                <w:sz w:val="18"/>
                <w:szCs w:val="18"/>
              </w:rPr>
            </w:pPr>
            <w:r w:rsidRPr="001E115A">
              <w:rPr>
                <w:rFonts w:ascii="Arial" w:hAnsi="Arial" w:cs="Arial"/>
                <w:b/>
                <w:bCs/>
                <w:sz w:val="18"/>
                <w:szCs w:val="18"/>
              </w:rPr>
              <w:t>Course Objective:</w:t>
            </w:r>
          </w:p>
          <w:p w14:paraId="3555960B" w14:textId="77777777" w:rsidR="002E3C27" w:rsidRPr="001E115A" w:rsidRDefault="002E3C27" w:rsidP="001C3606">
            <w:pPr>
              <w:jc w:val="both"/>
              <w:rPr>
                <w:rFonts w:ascii="Arial" w:hAnsi="Arial" w:cs="Arial"/>
                <w:iCs/>
                <w:sz w:val="18"/>
                <w:szCs w:val="18"/>
              </w:rPr>
            </w:pPr>
            <w:r w:rsidRPr="001E115A">
              <w:rPr>
                <w:rFonts w:ascii="Arial" w:hAnsi="Arial" w:cs="Arial"/>
                <w:iCs/>
                <w:sz w:val="18"/>
                <w:szCs w:val="18"/>
              </w:rPr>
              <w:t>This course aims introduce statistics and its applications for science and engineering student. The objective is intended for students to solve some practical by statistical methods. It will help students develop skills in thinking and analyzing problems from a probabilistic and statistical point of view.</w:t>
            </w:r>
          </w:p>
        </w:tc>
      </w:tr>
    </w:tbl>
    <w:p w14:paraId="0CAC956A" w14:textId="77777777" w:rsidR="002E3C27" w:rsidRPr="001E115A" w:rsidRDefault="002E3C27" w:rsidP="002E3C27">
      <w:pPr>
        <w:jc w:val="center"/>
        <w:rPr>
          <w:rFonts w:ascii="Arial" w:hAnsi="Arial" w:cs="Arial"/>
          <w:sz w:val="18"/>
          <w:szCs w:val="18"/>
        </w:rPr>
      </w:pPr>
    </w:p>
    <w:p w14:paraId="53ECB88E" w14:textId="77777777" w:rsidR="002E3C27" w:rsidRPr="001E115A" w:rsidRDefault="002E3C27" w:rsidP="002E3C27">
      <w:pPr>
        <w:autoSpaceDE w:val="0"/>
        <w:autoSpaceDN w:val="0"/>
        <w:adjustRightInd w:val="0"/>
        <w:jc w:val="center"/>
        <w:rPr>
          <w:rFonts w:ascii="Arial" w:hAnsi="Arial" w:cs="Arial"/>
          <w:b/>
          <w:color w:val="000000"/>
          <w:sz w:val="18"/>
          <w:szCs w:val="18"/>
        </w:rPr>
      </w:pPr>
      <w:r w:rsidRPr="001E115A">
        <w:rPr>
          <w:rFonts w:ascii="Arial" w:hAnsi="Arial" w:cs="Arial"/>
          <w:b/>
          <w:color w:val="000000"/>
          <w:sz w:val="18"/>
          <w:szCs w:val="18"/>
        </w:rPr>
        <w:t>Course Outcomes (COs), Program Outcomes (POs) and Assessment:</w:t>
      </w:r>
    </w:p>
    <w:p w14:paraId="3B711081" w14:textId="77777777" w:rsidR="002E3C27" w:rsidRPr="001E115A"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906"/>
        <w:gridCol w:w="2278"/>
        <w:gridCol w:w="1048"/>
        <w:gridCol w:w="1712"/>
        <w:gridCol w:w="1588"/>
      </w:tblGrid>
      <w:tr w:rsidR="002E3C27" w:rsidRPr="001E115A" w14:paraId="182A2A09" w14:textId="77777777" w:rsidTr="001C3606">
        <w:trPr>
          <w:trHeight w:val="877"/>
          <w:jc w:val="center"/>
        </w:trPr>
        <w:tc>
          <w:tcPr>
            <w:tcW w:w="643" w:type="dxa"/>
            <w:vAlign w:val="center"/>
          </w:tcPr>
          <w:p w14:paraId="7B92F46F"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 No.</w:t>
            </w:r>
          </w:p>
        </w:tc>
        <w:tc>
          <w:tcPr>
            <w:tcW w:w="1906" w:type="dxa"/>
            <w:vAlign w:val="center"/>
          </w:tcPr>
          <w:p w14:paraId="4FB842C8"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 Statement</w:t>
            </w:r>
          </w:p>
        </w:tc>
        <w:tc>
          <w:tcPr>
            <w:tcW w:w="2278" w:type="dxa"/>
            <w:vAlign w:val="center"/>
          </w:tcPr>
          <w:p w14:paraId="6AE6C141"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Corresponding PO</w:t>
            </w:r>
          </w:p>
        </w:tc>
        <w:tc>
          <w:tcPr>
            <w:tcW w:w="1048" w:type="dxa"/>
            <w:vAlign w:val="center"/>
          </w:tcPr>
          <w:p w14:paraId="3190C935"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Domain / level of learning taxonomy</w:t>
            </w:r>
          </w:p>
        </w:tc>
        <w:tc>
          <w:tcPr>
            <w:tcW w:w="1712" w:type="dxa"/>
            <w:vAlign w:val="center"/>
          </w:tcPr>
          <w:p w14:paraId="1A83D3FE"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Delivery methods and activities</w:t>
            </w:r>
          </w:p>
        </w:tc>
        <w:tc>
          <w:tcPr>
            <w:tcW w:w="1588" w:type="dxa"/>
            <w:vAlign w:val="center"/>
          </w:tcPr>
          <w:p w14:paraId="4E6873AA"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Assessment tools</w:t>
            </w:r>
          </w:p>
        </w:tc>
      </w:tr>
      <w:tr w:rsidR="002E3C27" w:rsidRPr="001E115A" w14:paraId="37E509C3" w14:textId="77777777" w:rsidTr="001C3606">
        <w:trPr>
          <w:trHeight w:val="1646"/>
          <w:jc w:val="center"/>
        </w:trPr>
        <w:tc>
          <w:tcPr>
            <w:tcW w:w="643" w:type="dxa"/>
            <w:vAlign w:val="center"/>
          </w:tcPr>
          <w:p w14:paraId="249B569D"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CO1</w:t>
            </w:r>
          </w:p>
        </w:tc>
        <w:tc>
          <w:tcPr>
            <w:tcW w:w="1906" w:type="dxa"/>
            <w:vAlign w:val="center"/>
          </w:tcPr>
          <w:p w14:paraId="7656997A" w14:textId="77777777" w:rsidR="002E3C27" w:rsidRPr="001E115A" w:rsidRDefault="002E3C27" w:rsidP="001C3606">
            <w:pPr>
              <w:jc w:val="center"/>
              <w:rPr>
                <w:rFonts w:ascii="Arial" w:hAnsi="Arial" w:cs="Arial"/>
                <w:iCs/>
                <w:sz w:val="18"/>
                <w:szCs w:val="18"/>
              </w:rPr>
            </w:pPr>
            <w:r w:rsidRPr="00962320">
              <w:rPr>
                <w:rFonts w:ascii="Arial" w:hAnsi="Arial" w:cs="Arial"/>
                <w:iCs/>
                <w:sz w:val="18"/>
                <w:szCs w:val="18"/>
              </w:rPr>
              <w:t>To</w:t>
            </w:r>
            <w:r>
              <w:rPr>
                <w:rFonts w:ascii="Arial" w:hAnsi="Arial" w:cs="Arial"/>
                <w:b/>
                <w:bCs/>
                <w:iCs/>
                <w:sz w:val="18"/>
                <w:szCs w:val="18"/>
              </w:rPr>
              <w:t xml:space="preserve"> e</w:t>
            </w:r>
            <w:r w:rsidRPr="001E115A">
              <w:rPr>
                <w:rFonts w:ascii="Arial" w:hAnsi="Arial" w:cs="Arial"/>
                <w:b/>
                <w:iCs/>
                <w:sz w:val="18"/>
                <w:szCs w:val="18"/>
              </w:rPr>
              <w:t>xplain</w:t>
            </w:r>
            <w:r w:rsidRPr="001E115A">
              <w:rPr>
                <w:rFonts w:ascii="Arial" w:hAnsi="Arial" w:cs="Arial"/>
                <w:iCs/>
                <w:sz w:val="18"/>
                <w:szCs w:val="18"/>
              </w:rPr>
              <w:t xml:space="preserve"> the different concepts of basic statistics, statistical distributions and probability.</w:t>
            </w:r>
          </w:p>
        </w:tc>
        <w:tc>
          <w:tcPr>
            <w:tcW w:w="2278" w:type="dxa"/>
            <w:vAlign w:val="center"/>
          </w:tcPr>
          <w:p w14:paraId="734AD25B" w14:textId="77777777" w:rsidR="002E3C27" w:rsidRDefault="002E3C27" w:rsidP="001C3606">
            <w:pPr>
              <w:jc w:val="center"/>
              <w:rPr>
                <w:rFonts w:ascii="Arial" w:hAnsi="Arial" w:cs="Arial"/>
                <w:iCs/>
                <w:sz w:val="18"/>
                <w:szCs w:val="18"/>
              </w:rPr>
            </w:pPr>
            <w:r w:rsidRPr="001E115A">
              <w:rPr>
                <w:rFonts w:ascii="Arial" w:hAnsi="Arial" w:cs="Arial"/>
                <w:b/>
                <w:bCs/>
                <w:sz w:val="18"/>
                <w:szCs w:val="18"/>
              </w:rPr>
              <w:t>Engineering knowledge</w:t>
            </w:r>
            <w:r w:rsidRPr="001E115A">
              <w:rPr>
                <w:rFonts w:ascii="Arial" w:hAnsi="Arial" w:cs="Arial"/>
                <w:iCs/>
                <w:sz w:val="18"/>
                <w:szCs w:val="18"/>
              </w:rPr>
              <w:t xml:space="preserve"> (PO1)</w:t>
            </w:r>
          </w:p>
          <w:p w14:paraId="1874E2C6" w14:textId="77777777" w:rsidR="002E3C27" w:rsidRPr="001E115A" w:rsidRDefault="002E3C27" w:rsidP="001C3606">
            <w:pPr>
              <w:jc w:val="center"/>
              <w:rPr>
                <w:rFonts w:ascii="Arial" w:hAnsi="Arial" w:cs="Arial"/>
                <w:iCs/>
                <w:sz w:val="18"/>
                <w:szCs w:val="18"/>
              </w:rPr>
            </w:pPr>
            <w:r w:rsidRPr="001E115A">
              <w:rPr>
                <w:rFonts w:ascii="Arial" w:hAnsi="Arial" w:cs="Arial"/>
                <w:b/>
                <w:bCs/>
                <w:sz w:val="18"/>
                <w:szCs w:val="18"/>
              </w:rPr>
              <w:t xml:space="preserve">Problem analysis </w:t>
            </w:r>
            <w:r w:rsidRPr="001E115A">
              <w:rPr>
                <w:rFonts w:ascii="Arial" w:hAnsi="Arial" w:cs="Arial"/>
                <w:sz w:val="18"/>
                <w:szCs w:val="18"/>
              </w:rPr>
              <w:t>(PO2)</w:t>
            </w:r>
          </w:p>
        </w:tc>
        <w:tc>
          <w:tcPr>
            <w:tcW w:w="1048" w:type="dxa"/>
            <w:vAlign w:val="center"/>
          </w:tcPr>
          <w:p w14:paraId="572C8731"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Cognitive domain – level 5</w:t>
            </w:r>
          </w:p>
        </w:tc>
        <w:tc>
          <w:tcPr>
            <w:tcW w:w="1712" w:type="dxa"/>
            <w:vAlign w:val="center"/>
          </w:tcPr>
          <w:p w14:paraId="624B44A8"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Lecture Note</w:t>
            </w:r>
          </w:p>
          <w:p w14:paraId="7C95C369"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iCs/>
                <w:sz w:val="18"/>
                <w:szCs w:val="18"/>
              </w:rPr>
              <w:t xml:space="preserve"> </w:t>
            </w:r>
            <w:r w:rsidRPr="001E115A">
              <w:rPr>
                <w:rFonts w:ascii="Arial" w:hAnsi="Arial" w:cs="Arial"/>
                <w:color w:val="000000"/>
                <w:sz w:val="18"/>
                <w:szCs w:val="18"/>
              </w:rPr>
              <w:t>Text Book</w:t>
            </w:r>
          </w:p>
          <w:p w14:paraId="18767FF1"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Audio/Video</w:t>
            </w:r>
          </w:p>
          <w:p w14:paraId="15171081"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Web Material</w:t>
            </w:r>
          </w:p>
          <w:p w14:paraId="30E0D112"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Journal paper</w:t>
            </w:r>
          </w:p>
        </w:tc>
        <w:tc>
          <w:tcPr>
            <w:tcW w:w="1588" w:type="dxa"/>
            <w:vAlign w:val="center"/>
          </w:tcPr>
          <w:p w14:paraId="3BC17FD3"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Class Test</w:t>
            </w:r>
          </w:p>
          <w:p w14:paraId="095184CB"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Final Exam</w:t>
            </w:r>
          </w:p>
          <w:p w14:paraId="176009A2"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Assignment </w:t>
            </w:r>
          </w:p>
          <w:p w14:paraId="5A5E53EE"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Participation</w:t>
            </w:r>
          </w:p>
          <w:p w14:paraId="6FC6C79F" w14:textId="77777777" w:rsidR="002E3C27" w:rsidRPr="001E115A" w:rsidRDefault="002E3C27" w:rsidP="001C3606">
            <w:pPr>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Presentation</w:t>
            </w:r>
          </w:p>
        </w:tc>
      </w:tr>
      <w:tr w:rsidR="002E3C27" w:rsidRPr="001E115A" w14:paraId="721C9B79" w14:textId="77777777" w:rsidTr="001C3606">
        <w:trPr>
          <w:trHeight w:val="1583"/>
          <w:jc w:val="center"/>
        </w:trPr>
        <w:tc>
          <w:tcPr>
            <w:tcW w:w="643" w:type="dxa"/>
            <w:vAlign w:val="center"/>
          </w:tcPr>
          <w:p w14:paraId="68B44000"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lastRenderedPageBreak/>
              <w:t>CO2</w:t>
            </w:r>
          </w:p>
        </w:tc>
        <w:tc>
          <w:tcPr>
            <w:tcW w:w="1906" w:type="dxa"/>
            <w:vAlign w:val="center"/>
          </w:tcPr>
          <w:p w14:paraId="660828BF" w14:textId="77777777" w:rsidR="002E3C27" w:rsidRPr="001E115A" w:rsidRDefault="002E3C27" w:rsidP="001C3606">
            <w:pPr>
              <w:jc w:val="center"/>
              <w:rPr>
                <w:rFonts w:ascii="Arial" w:hAnsi="Arial" w:cs="Arial"/>
                <w:iCs/>
                <w:sz w:val="18"/>
                <w:szCs w:val="18"/>
              </w:rPr>
            </w:pPr>
            <w:r w:rsidRPr="00962320">
              <w:rPr>
                <w:rFonts w:ascii="Arial" w:hAnsi="Arial" w:cs="Arial"/>
                <w:iCs/>
                <w:sz w:val="18"/>
                <w:szCs w:val="18"/>
              </w:rPr>
              <w:t>To</w:t>
            </w:r>
            <w:r>
              <w:rPr>
                <w:rFonts w:ascii="Arial" w:hAnsi="Arial" w:cs="Arial"/>
                <w:b/>
                <w:bCs/>
                <w:iCs/>
                <w:sz w:val="18"/>
                <w:szCs w:val="18"/>
              </w:rPr>
              <w:t xml:space="preserve"> a</w:t>
            </w:r>
            <w:r w:rsidRPr="001E115A">
              <w:rPr>
                <w:rFonts w:ascii="Arial" w:hAnsi="Arial" w:cs="Arial"/>
                <w:b/>
                <w:iCs/>
                <w:sz w:val="18"/>
                <w:szCs w:val="18"/>
              </w:rPr>
              <w:t xml:space="preserve">nalyze </w:t>
            </w:r>
            <w:r w:rsidRPr="001E115A">
              <w:rPr>
                <w:rFonts w:ascii="Arial" w:hAnsi="Arial" w:cs="Arial"/>
                <w:iCs/>
                <w:sz w:val="18"/>
                <w:szCs w:val="18"/>
              </w:rPr>
              <w:t xml:space="preserve">the real-life problems and </w:t>
            </w:r>
            <w:r w:rsidRPr="00962320">
              <w:rPr>
                <w:rFonts w:ascii="Arial" w:hAnsi="Arial" w:cs="Arial"/>
                <w:b/>
                <w:bCs/>
                <w:iCs/>
                <w:sz w:val="18"/>
                <w:szCs w:val="18"/>
              </w:rPr>
              <w:t>use</w:t>
            </w:r>
            <w:r w:rsidRPr="001E115A">
              <w:rPr>
                <w:rFonts w:ascii="Arial" w:hAnsi="Arial" w:cs="Arial"/>
                <w:iCs/>
                <w:sz w:val="18"/>
                <w:szCs w:val="18"/>
              </w:rPr>
              <w:t xml:space="preserve"> the acquired knowledge to solve </w:t>
            </w:r>
            <w:r>
              <w:rPr>
                <w:rFonts w:ascii="Arial" w:hAnsi="Arial" w:cs="Arial"/>
                <w:iCs/>
                <w:sz w:val="18"/>
                <w:szCs w:val="18"/>
              </w:rPr>
              <w:t>those problems</w:t>
            </w:r>
          </w:p>
        </w:tc>
        <w:tc>
          <w:tcPr>
            <w:tcW w:w="2278" w:type="dxa"/>
            <w:vAlign w:val="center"/>
          </w:tcPr>
          <w:p w14:paraId="6210250A" w14:textId="77777777" w:rsidR="002E3C27" w:rsidRDefault="002E3C27" w:rsidP="001C3606">
            <w:pPr>
              <w:jc w:val="center"/>
              <w:rPr>
                <w:rFonts w:ascii="Arial" w:hAnsi="Arial" w:cs="Arial"/>
                <w:b/>
                <w:bCs/>
                <w:sz w:val="18"/>
                <w:szCs w:val="18"/>
              </w:rPr>
            </w:pPr>
            <w:r w:rsidRPr="001E115A">
              <w:rPr>
                <w:rFonts w:ascii="Arial" w:hAnsi="Arial" w:cs="Arial"/>
                <w:b/>
                <w:bCs/>
                <w:sz w:val="18"/>
                <w:szCs w:val="18"/>
              </w:rPr>
              <w:t>Problem analysis</w:t>
            </w:r>
          </w:p>
          <w:p w14:paraId="2069E1ED" w14:textId="77777777" w:rsidR="002E3C27" w:rsidRPr="001E115A" w:rsidRDefault="002E3C27" w:rsidP="001C3606">
            <w:pPr>
              <w:jc w:val="center"/>
              <w:rPr>
                <w:rFonts w:ascii="Arial" w:hAnsi="Arial" w:cs="Arial"/>
                <w:iCs/>
                <w:sz w:val="18"/>
                <w:szCs w:val="18"/>
              </w:rPr>
            </w:pPr>
            <w:r w:rsidRPr="001E115A">
              <w:rPr>
                <w:rFonts w:ascii="Arial" w:hAnsi="Arial" w:cs="Arial"/>
                <w:sz w:val="18"/>
                <w:szCs w:val="18"/>
              </w:rPr>
              <w:t>(PO2)</w:t>
            </w:r>
          </w:p>
        </w:tc>
        <w:tc>
          <w:tcPr>
            <w:tcW w:w="1048" w:type="dxa"/>
            <w:vAlign w:val="center"/>
          </w:tcPr>
          <w:p w14:paraId="190D0D27"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Cognitive domain – level 3</w:t>
            </w:r>
          </w:p>
        </w:tc>
        <w:tc>
          <w:tcPr>
            <w:tcW w:w="1712" w:type="dxa"/>
            <w:vAlign w:val="center"/>
          </w:tcPr>
          <w:p w14:paraId="24BE52A8"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Lecture Note</w:t>
            </w:r>
          </w:p>
          <w:p w14:paraId="3475C76E"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Text Book</w:t>
            </w:r>
          </w:p>
          <w:p w14:paraId="25709CFB"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Audio/Video</w:t>
            </w:r>
          </w:p>
          <w:p w14:paraId="6C4310BD"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Web Material</w:t>
            </w:r>
          </w:p>
          <w:p w14:paraId="63E60E68" w14:textId="77777777" w:rsidR="002E3C27" w:rsidRPr="001E115A" w:rsidRDefault="002E3C27" w:rsidP="001C3606">
            <w:pPr>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Journal paper</w:t>
            </w:r>
          </w:p>
        </w:tc>
        <w:tc>
          <w:tcPr>
            <w:tcW w:w="1588" w:type="dxa"/>
            <w:vAlign w:val="center"/>
          </w:tcPr>
          <w:p w14:paraId="0BC38D6B"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iCs/>
                <w:sz w:val="18"/>
                <w:szCs w:val="18"/>
              </w:rPr>
              <w:t xml:space="preserve"> </w:t>
            </w:r>
            <w:r w:rsidRPr="001E115A">
              <w:rPr>
                <w:rFonts w:ascii="Arial" w:hAnsi="Arial" w:cs="Arial"/>
                <w:color w:val="000000"/>
                <w:sz w:val="18"/>
                <w:szCs w:val="18"/>
              </w:rPr>
              <w:t>Class Test</w:t>
            </w:r>
          </w:p>
          <w:p w14:paraId="6814E8FB"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Final Exam</w:t>
            </w:r>
          </w:p>
          <w:p w14:paraId="053ADE59"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iCs/>
                <w:sz w:val="18"/>
                <w:szCs w:val="18"/>
              </w:rPr>
              <w:t xml:space="preserve"> </w:t>
            </w:r>
            <w:r w:rsidRPr="001E115A">
              <w:rPr>
                <w:rFonts w:ascii="Arial" w:hAnsi="Arial" w:cs="Arial"/>
                <w:color w:val="000000"/>
                <w:sz w:val="18"/>
                <w:szCs w:val="18"/>
              </w:rPr>
              <w:t>Assignment</w:t>
            </w:r>
          </w:p>
          <w:p w14:paraId="3E70A4CB"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Participation</w:t>
            </w:r>
          </w:p>
          <w:p w14:paraId="026EDCE3"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Presentation</w:t>
            </w:r>
          </w:p>
        </w:tc>
      </w:tr>
      <w:tr w:rsidR="002E3C27" w:rsidRPr="001E115A" w14:paraId="1C4A6334" w14:textId="77777777" w:rsidTr="001C3606">
        <w:trPr>
          <w:trHeight w:val="1700"/>
          <w:jc w:val="center"/>
        </w:trPr>
        <w:tc>
          <w:tcPr>
            <w:tcW w:w="643" w:type="dxa"/>
            <w:vAlign w:val="center"/>
          </w:tcPr>
          <w:p w14:paraId="4E8554D7"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CO3</w:t>
            </w:r>
          </w:p>
        </w:tc>
        <w:tc>
          <w:tcPr>
            <w:tcW w:w="1906" w:type="dxa"/>
            <w:vAlign w:val="center"/>
          </w:tcPr>
          <w:p w14:paraId="6C148B74" w14:textId="77777777" w:rsidR="002E3C27" w:rsidRPr="001E115A" w:rsidRDefault="002E3C27" w:rsidP="001C3606">
            <w:pPr>
              <w:jc w:val="center"/>
              <w:rPr>
                <w:rFonts w:ascii="Arial" w:hAnsi="Arial" w:cs="Arial"/>
                <w:iCs/>
                <w:sz w:val="18"/>
                <w:szCs w:val="18"/>
              </w:rPr>
            </w:pPr>
            <w:r w:rsidRPr="00962320">
              <w:rPr>
                <w:rFonts w:ascii="Arial" w:hAnsi="Arial" w:cs="Arial"/>
                <w:iCs/>
                <w:sz w:val="18"/>
                <w:szCs w:val="18"/>
              </w:rPr>
              <w:t>To</w:t>
            </w:r>
            <w:r>
              <w:rPr>
                <w:rFonts w:ascii="Arial" w:hAnsi="Arial" w:cs="Arial"/>
                <w:b/>
                <w:bCs/>
                <w:iCs/>
                <w:sz w:val="18"/>
                <w:szCs w:val="18"/>
              </w:rPr>
              <w:t xml:space="preserve"> c</w:t>
            </w:r>
            <w:r w:rsidRPr="001E115A">
              <w:rPr>
                <w:rFonts w:ascii="Arial" w:hAnsi="Arial" w:cs="Arial"/>
                <w:b/>
                <w:iCs/>
                <w:sz w:val="18"/>
                <w:szCs w:val="18"/>
              </w:rPr>
              <w:t>hoose</w:t>
            </w:r>
            <w:r w:rsidRPr="001E115A">
              <w:rPr>
                <w:rFonts w:ascii="Arial" w:hAnsi="Arial" w:cs="Arial"/>
                <w:iCs/>
                <w:sz w:val="18"/>
                <w:szCs w:val="18"/>
              </w:rPr>
              <w:t xml:space="preserve"> the appropriate probability models to describe real world situations.</w:t>
            </w:r>
          </w:p>
        </w:tc>
        <w:tc>
          <w:tcPr>
            <w:tcW w:w="2278" w:type="dxa"/>
            <w:vAlign w:val="center"/>
          </w:tcPr>
          <w:p w14:paraId="6B36C8B0" w14:textId="77777777" w:rsidR="002E3C27" w:rsidRDefault="002E3C27" w:rsidP="001C3606">
            <w:pPr>
              <w:jc w:val="center"/>
              <w:rPr>
                <w:rFonts w:ascii="Arial" w:hAnsi="Arial" w:cs="Arial"/>
                <w:b/>
                <w:bCs/>
                <w:sz w:val="18"/>
                <w:szCs w:val="18"/>
              </w:rPr>
            </w:pPr>
            <w:r w:rsidRPr="001E115A">
              <w:rPr>
                <w:rFonts w:ascii="Arial" w:hAnsi="Arial" w:cs="Arial"/>
                <w:b/>
                <w:bCs/>
                <w:sz w:val="18"/>
                <w:szCs w:val="18"/>
              </w:rPr>
              <w:t>Problem analysis</w:t>
            </w:r>
          </w:p>
          <w:p w14:paraId="2FBE0957" w14:textId="77777777" w:rsidR="002E3C27" w:rsidRDefault="002E3C27" w:rsidP="001C3606">
            <w:pPr>
              <w:jc w:val="center"/>
              <w:rPr>
                <w:rFonts w:ascii="Arial" w:hAnsi="Arial" w:cs="Arial"/>
                <w:b/>
                <w:bCs/>
                <w:sz w:val="18"/>
                <w:szCs w:val="18"/>
              </w:rPr>
            </w:pPr>
            <w:r w:rsidRPr="001E115A">
              <w:rPr>
                <w:rFonts w:ascii="Arial" w:hAnsi="Arial" w:cs="Arial"/>
                <w:sz w:val="18"/>
                <w:szCs w:val="18"/>
              </w:rPr>
              <w:t xml:space="preserve">(PO2), </w:t>
            </w:r>
            <w:r w:rsidRPr="001E115A">
              <w:rPr>
                <w:rFonts w:ascii="Arial" w:hAnsi="Arial" w:cs="Arial"/>
                <w:b/>
                <w:bCs/>
                <w:sz w:val="18"/>
                <w:szCs w:val="18"/>
              </w:rPr>
              <w:t>Design/development of solutions</w:t>
            </w:r>
          </w:p>
          <w:p w14:paraId="28791CC2" w14:textId="77777777" w:rsidR="002E3C27" w:rsidRPr="001E115A" w:rsidRDefault="002E3C27" w:rsidP="001C3606">
            <w:pPr>
              <w:jc w:val="center"/>
              <w:rPr>
                <w:rFonts w:ascii="Arial" w:hAnsi="Arial" w:cs="Arial"/>
                <w:iCs/>
                <w:sz w:val="18"/>
                <w:szCs w:val="18"/>
              </w:rPr>
            </w:pPr>
            <w:r w:rsidRPr="001E115A">
              <w:rPr>
                <w:rFonts w:ascii="Arial" w:hAnsi="Arial" w:cs="Arial"/>
                <w:sz w:val="18"/>
                <w:szCs w:val="18"/>
              </w:rPr>
              <w:t>(PO3)</w:t>
            </w:r>
          </w:p>
        </w:tc>
        <w:tc>
          <w:tcPr>
            <w:tcW w:w="1048" w:type="dxa"/>
            <w:vAlign w:val="center"/>
          </w:tcPr>
          <w:p w14:paraId="49510343" w14:textId="77777777" w:rsidR="002E3C27" w:rsidRPr="001E115A" w:rsidRDefault="002E3C27" w:rsidP="001C3606">
            <w:pPr>
              <w:jc w:val="center"/>
              <w:rPr>
                <w:rFonts w:ascii="Arial" w:hAnsi="Arial" w:cs="Arial"/>
                <w:color w:val="000000"/>
                <w:sz w:val="18"/>
                <w:szCs w:val="18"/>
              </w:rPr>
            </w:pPr>
            <w:r w:rsidRPr="001E115A">
              <w:rPr>
                <w:rFonts w:ascii="Arial" w:hAnsi="Arial" w:cs="Arial"/>
                <w:color w:val="000000"/>
                <w:sz w:val="18"/>
                <w:szCs w:val="18"/>
              </w:rPr>
              <w:t>Cognitive domain – level 4</w:t>
            </w:r>
          </w:p>
        </w:tc>
        <w:tc>
          <w:tcPr>
            <w:tcW w:w="1712" w:type="dxa"/>
            <w:vAlign w:val="center"/>
          </w:tcPr>
          <w:p w14:paraId="43F6F170"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Lecture Note</w:t>
            </w:r>
          </w:p>
          <w:p w14:paraId="73993631"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Text Book</w:t>
            </w:r>
          </w:p>
          <w:p w14:paraId="57C0F434"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Audio/Video</w:t>
            </w:r>
          </w:p>
          <w:p w14:paraId="20655937"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iCs/>
                <w:sz w:val="18"/>
                <w:szCs w:val="18"/>
              </w:rPr>
              <w:t xml:space="preserve"> </w:t>
            </w:r>
            <w:r w:rsidRPr="001E115A">
              <w:rPr>
                <w:rFonts w:ascii="Arial" w:hAnsi="Arial" w:cs="Arial"/>
                <w:color w:val="000000"/>
                <w:sz w:val="18"/>
                <w:szCs w:val="18"/>
              </w:rPr>
              <w:t>Web Material</w:t>
            </w:r>
          </w:p>
          <w:p w14:paraId="6B1C6327" w14:textId="77777777" w:rsidR="002E3C27" w:rsidRPr="001E115A" w:rsidRDefault="002E3C27" w:rsidP="001C3606">
            <w:pPr>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Journal paper</w:t>
            </w:r>
          </w:p>
        </w:tc>
        <w:tc>
          <w:tcPr>
            <w:tcW w:w="1588" w:type="dxa"/>
            <w:vAlign w:val="center"/>
          </w:tcPr>
          <w:p w14:paraId="3B14B6A5"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iCs/>
                <w:sz w:val="18"/>
                <w:szCs w:val="18"/>
              </w:rPr>
              <w:t xml:space="preserve"> </w:t>
            </w:r>
            <w:r w:rsidRPr="001E115A">
              <w:rPr>
                <w:rFonts w:ascii="Arial" w:hAnsi="Arial" w:cs="Arial"/>
                <w:color w:val="000000"/>
                <w:sz w:val="18"/>
                <w:szCs w:val="18"/>
              </w:rPr>
              <w:t>Class Test</w:t>
            </w:r>
          </w:p>
          <w:p w14:paraId="24AFABF0"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hAnsi="Arial" w:cs="Arial"/>
                <w:color w:val="000000"/>
                <w:sz w:val="18"/>
                <w:szCs w:val="18"/>
              </w:rPr>
              <w:t xml:space="preserve"> Final Exam</w:t>
            </w:r>
          </w:p>
          <w:p w14:paraId="0263E16B"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Assignment </w:t>
            </w:r>
          </w:p>
          <w:p w14:paraId="4CCB876F" w14:textId="77777777" w:rsidR="002E3C27" w:rsidRPr="001E115A" w:rsidRDefault="002E3C27" w:rsidP="001C3606">
            <w:pPr>
              <w:spacing w:line="276" w:lineRule="auto"/>
              <w:rPr>
                <w:rFonts w:ascii="Arial" w:hAnsi="Arial" w:cs="Arial"/>
                <w:color w:val="000000"/>
                <w:sz w:val="18"/>
                <w:szCs w:val="18"/>
              </w:rPr>
            </w:pPr>
            <w:r w:rsidRPr="001E115A">
              <w:rPr>
                <w:rFonts w:ascii="MS Gothic" w:eastAsia="MS Gothic" w:hAnsi="MS Gothic" w:cs="MS Gothic" w:hint="eastAsia"/>
                <w:color w:val="000000"/>
                <w:sz w:val="18"/>
                <w:szCs w:val="18"/>
              </w:rPr>
              <w:t>☐</w:t>
            </w:r>
            <w:r w:rsidRPr="001E115A">
              <w:rPr>
                <w:rFonts w:ascii="Arial" w:hAnsi="Arial" w:cs="Arial"/>
                <w:color w:val="000000"/>
                <w:sz w:val="18"/>
                <w:szCs w:val="18"/>
              </w:rPr>
              <w:t xml:space="preserve"> Participation</w:t>
            </w:r>
          </w:p>
          <w:p w14:paraId="371784B2" w14:textId="77777777" w:rsidR="002E3C27" w:rsidRPr="001E115A" w:rsidRDefault="002E3C27" w:rsidP="001C3606">
            <w:pPr>
              <w:rPr>
                <w:rFonts w:ascii="Arial" w:hAnsi="Arial" w:cs="Arial"/>
                <w:color w:val="000000"/>
                <w:sz w:val="18"/>
                <w:szCs w:val="18"/>
              </w:rPr>
            </w:pPr>
            <w:r w:rsidRPr="001E115A">
              <w:rPr>
                <w:rFonts w:ascii="MS Gothic" w:eastAsia="MS Gothic" w:hAnsi="MS Gothic" w:cs="MS Gothic" w:hint="eastAsia"/>
                <w:iCs/>
                <w:sz w:val="18"/>
                <w:szCs w:val="18"/>
              </w:rPr>
              <w:t>☒</w:t>
            </w:r>
            <w:r w:rsidRPr="001E115A">
              <w:rPr>
                <w:rFonts w:ascii="Arial" w:eastAsia="MS Gothic" w:hAnsi="Arial" w:cs="Arial"/>
                <w:color w:val="000000"/>
                <w:sz w:val="18"/>
                <w:szCs w:val="18"/>
              </w:rPr>
              <w:t xml:space="preserve"> </w:t>
            </w:r>
            <w:r w:rsidRPr="001E115A">
              <w:rPr>
                <w:rFonts w:ascii="Arial" w:hAnsi="Arial" w:cs="Arial"/>
                <w:color w:val="000000"/>
                <w:sz w:val="18"/>
                <w:szCs w:val="18"/>
              </w:rPr>
              <w:t>Presentation</w:t>
            </w:r>
          </w:p>
        </w:tc>
      </w:tr>
    </w:tbl>
    <w:p w14:paraId="6CCC80C1" w14:textId="77777777" w:rsidR="002E3C27" w:rsidRPr="001E115A" w:rsidRDefault="002E3C27" w:rsidP="002E3C27">
      <w:pPr>
        <w:autoSpaceDE w:val="0"/>
        <w:autoSpaceDN w:val="0"/>
        <w:adjustRightInd w:val="0"/>
        <w:jc w:val="center"/>
        <w:rPr>
          <w:rFonts w:ascii="Arial" w:hAnsi="Arial" w:cs="Arial"/>
          <w:b/>
          <w:color w:val="000000"/>
          <w:sz w:val="18"/>
          <w:szCs w:val="18"/>
        </w:rPr>
      </w:pPr>
    </w:p>
    <w:tbl>
      <w:tblPr>
        <w:tblW w:w="9264" w:type="dxa"/>
        <w:jc w:val="center"/>
        <w:tblLook w:val="04A0" w:firstRow="1" w:lastRow="0" w:firstColumn="1" w:lastColumn="0" w:noHBand="0" w:noVBand="1"/>
      </w:tblPr>
      <w:tblGrid>
        <w:gridCol w:w="9264"/>
      </w:tblGrid>
      <w:tr w:rsidR="002E3C27" w:rsidRPr="001E115A" w14:paraId="44A9D99C" w14:textId="77777777" w:rsidTr="001C3606">
        <w:trPr>
          <w:jc w:val="center"/>
        </w:trPr>
        <w:tc>
          <w:tcPr>
            <w:tcW w:w="9264" w:type="dxa"/>
          </w:tcPr>
          <w:p w14:paraId="7C745529" w14:textId="77777777" w:rsidR="002E3C27" w:rsidRPr="001E115A" w:rsidRDefault="002E3C27" w:rsidP="001C3606">
            <w:pPr>
              <w:rPr>
                <w:rFonts w:ascii="Arial" w:hAnsi="Arial" w:cs="Arial"/>
                <w:b/>
                <w:color w:val="000000"/>
                <w:sz w:val="18"/>
                <w:szCs w:val="18"/>
              </w:rPr>
            </w:pPr>
          </w:p>
          <w:p w14:paraId="15F3F936" w14:textId="77777777" w:rsidR="002E3C27" w:rsidRPr="001E115A" w:rsidRDefault="002E3C27" w:rsidP="001C3606">
            <w:pPr>
              <w:rPr>
                <w:rFonts w:ascii="Arial" w:hAnsi="Arial" w:cs="Arial"/>
                <w:b/>
                <w:color w:val="000000"/>
                <w:sz w:val="18"/>
                <w:szCs w:val="18"/>
              </w:rPr>
            </w:pPr>
            <w:r w:rsidRPr="001E115A">
              <w:rPr>
                <w:rFonts w:ascii="Arial" w:hAnsi="Arial" w:cs="Arial"/>
                <w:b/>
                <w:color w:val="000000"/>
                <w:sz w:val="18"/>
                <w:szCs w:val="18"/>
              </w:rPr>
              <w:t>Assessment and Marks Distribution:</w:t>
            </w:r>
          </w:p>
          <w:p w14:paraId="4BAC5513" w14:textId="77777777" w:rsidR="002E3C27" w:rsidRPr="001E115A" w:rsidRDefault="002E3C27" w:rsidP="001C3606">
            <w:pPr>
              <w:rPr>
                <w:rFonts w:ascii="Arial" w:hAnsi="Arial" w:cs="Arial"/>
                <w:bCs/>
                <w:color w:val="000000"/>
                <w:sz w:val="18"/>
                <w:szCs w:val="18"/>
              </w:rPr>
            </w:pPr>
            <w:r w:rsidRPr="001E115A">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2D48862E" w14:textId="77777777" w:rsidR="002E3C27" w:rsidRPr="001E115A" w:rsidRDefault="002E3C27" w:rsidP="001C3606">
            <w:pPr>
              <w:rPr>
                <w:rFonts w:ascii="Arial" w:hAnsi="Arial" w:cs="Arial"/>
                <w:bCs/>
                <w:color w:val="000000"/>
                <w:sz w:val="18"/>
                <w:szCs w:val="18"/>
              </w:rPr>
            </w:pPr>
            <w:r w:rsidRPr="001E115A">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1E115A">
              <w:rPr>
                <w:rFonts w:ascii="Arial" w:hAnsi="Arial" w:cs="Arial"/>
                <w:bCs/>
                <w:color w:val="000000"/>
                <w:sz w:val="18"/>
                <w:szCs w:val="18"/>
              </w:rPr>
              <w:t>%)</w:t>
            </w:r>
          </w:p>
          <w:p w14:paraId="5250691A" w14:textId="77777777" w:rsidR="002E3C27" w:rsidRPr="001E115A"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(8</w:t>
            </w:r>
            <w:r w:rsidRPr="001E115A">
              <w:rPr>
                <w:rFonts w:ascii="Arial" w:hAnsi="Arial" w:cs="Arial"/>
                <w:bCs/>
                <w:color w:val="000000"/>
                <w:sz w:val="18"/>
                <w:szCs w:val="18"/>
              </w:rPr>
              <w:t xml:space="preserve">0%), Total Time: 3 hours. </w:t>
            </w:r>
          </w:p>
          <w:p w14:paraId="71DCF4D7" w14:textId="77777777" w:rsidR="002E3C27" w:rsidRPr="001E115A" w:rsidRDefault="002E3C27" w:rsidP="001C3606">
            <w:pPr>
              <w:rPr>
                <w:rFonts w:ascii="Arial" w:hAnsi="Arial" w:cs="Arial"/>
                <w:b/>
                <w:color w:val="000000"/>
                <w:sz w:val="18"/>
                <w:szCs w:val="18"/>
              </w:rPr>
            </w:pPr>
            <w:r w:rsidRPr="001E115A">
              <w:rPr>
                <w:rFonts w:ascii="Arial" w:hAnsi="Arial" w:cs="Arial"/>
                <w:bCs/>
                <w:color w:val="000000"/>
                <w:sz w:val="18"/>
                <w:szCs w:val="18"/>
              </w:rPr>
              <w:tab/>
              <w:t>A class</w:t>
            </w:r>
            <w:r>
              <w:rPr>
                <w:rFonts w:ascii="Arial" w:hAnsi="Arial" w:cs="Arial"/>
                <w:bCs/>
                <w:color w:val="000000"/>
                <w:sz w:val="18"/>
                <w:szCs w:val="18"/>
              </w:rPr>
              <w:t xml:space="preserve"> participation mark (5</w:t>
            </w:r>
            <w:r w:rsidRPr="001E115A">
              <w:rPr>
                <w:rFonts w:ascii="Arial" w:hAnsi="Arial" w:cs="Arial"/>
                <w:bCs/>
                <w:color w:val="000000"/>
                <w:sz w:val="18"/>
                <w:szCs w:val="18"/>
              </w:rPr>
              <w:t>%).</w:t>
            </w:r>
          </w:p>
        </w:tc>
      </w:tr>
      <w:tr w:rsidR="002E3C27" w:rsidRPr="001E115A" w14:paraId="7537564E" w14:textId="77777777" w:rsidTr="001C3606">
        <w:trPr>
          <w:jc w:val="center"/>
        </w:trPr>
        <w:tc>
          <w:tcPr>
            <w:tcW w:w="9264" w:type="dxa"/>
          </w:tcPr>
          <w:p w14:paraId="430E191A" w14:textId="77777777" w:rsidR="002E3C27" w:rsidRPr="001E115A" w:rsidRDefault="002E3C27" w:rsidP="001C3606">
            <w:pPr>
              <w:spacing w:after="120"/>
              <w:rPr>
                <w:rFonts w:ascii="Arial" w:hAnsi="Arial" w:cs="Arial"/>
                <w:b/>
                <w:bCs/>
                <w:iCs/>
                <w:sz w:val="18"/>
                <w:szCs w:val="18"/>
              </w:rPr>
            </w:pPr>
          </w:p>
          <w:p w14:paraId="0EE5D5B6" w14:textId="77777777" w:rsidR="002E3C27" w:rsidRPr="001E115A" w:rsidRDefault="002E3C27" w:rsidP="001C3606">
            <w:pPr>
              <w:spacing w:after="120"/>
              <w:rPr>
                <w:rFonts w:ascii="Arial" w:hAnsi="Arial" w:cs="Arial"/>
                <w:b/>
                <w:bCs/>
                <w:iCs/>
                <w:sz w:val="18"/>
                <w:szCs w:val="18"/>
              </w:rPr>
            </w:pPr>
            <w:r w:rsidRPr="001E115A">
              <w:rPr>
                <w:rFonts w:ascii="Arial" w:hAnsi="Arial" w:cs="Arial"/>
                <w:b/>
                <w:bCs/>
                <w:iCs/>
                <w:sz w:val="18"/>
                <w:szCs w:val="18"/>
              </w:rPr>
              <w:t>Course Contents:</w:t>
            </w:r>
          </w:p>
          <w:p w14:paraId="224463BC" w14:textId="77777777" w:rsidR="002E3C27" w:rsidRPr="001E115A" w:rsidRDefault="002E3C27" w:rsidP="001C3606">
            <w:pPr>
              <w:spacing w:after="120"/>
              <w:jc w:val="both"/>
              <w:rPr>
                <w:rFonts w:ascii="Arial" w:hAnsi="Arial" w:cs="Arial"/>
                <w:sz w:val="18"/>
                <w:szCs w:val="18"/>
              </w:rPr>
            </w:pPr>
            <w:r w:rsidRPr="001E115A">
              <w:rPr>
                <w:rFonts w:ascii="Arial" w:hAnsi="Arial" w:cs="Arial"/>
                <w:bCs/>
                <w:sz w:val="18"/>
                <w:szCs w:val="18"/>
              </w:rPr>
              <w:t>Descriptive statistical data:</w:t>
            </w:r>
            <w:r w:rsidRPr="001E115A">
              <w:rPr>
                <w:rFonts w:ascii="Arial" w:hAnsi="Arial" w:cs="Arial"/>
                <w:sz w:val="18"/>
                <w:szCs w:val="18"/>
              </w:rPr>
              <w:t xml:space="preserve"> Meaning and scope of statistics, Sources and type of statistical data, Representation of statistical data, Location, Dispersion and their measures. Skewness, Kurtosis and their measures. Moment and Cumulants and Practical examples.</w:t>
            </w:r>
          </w:p>
          <w:p w14:paraId="34B2FB1D" w14:textId="77777777" w:rsidR="002E3C27" w:rsidRPr="001E115A" w:rsidRDefault="002E3C27" w:rsidP="001C3606">
            <w:pPr>
              <w:spacing w:after="120"/>
              <w:jc w:val="both"/>
              <w:rPr>
                <w:rFonts w:ascii="Arial" w:hAnsi="Arial" w:cs="Arial"/>
                <w:sz w:val="18"/>
                <w:szCs w:val="18"/>
              </w:rPr>
            </w:pPr>
            <w:r w:rsidRPr="001E115A">
              <w:rPr>
                <w:rFonts w:ascii="Arial" w:hAnsi="Arial" w:cs="Arial"/>
                <w:bCs/>
                <w:sz w:val="18"/>
                <w:szCs w:val="18"/>
              </w:rPr>
              <w:t>Probability:</w:t>
            </w:r>
            <w:r w:rsidRPr="001E115A">
              <w:rPr>
                <w:rFonts w:ascii="Arial" w:hAnsi="Arial" w:cs="Arial"/>
                <w:sz w:val="18"/>
                <w:szCs w:val="18"/>
              </w:rPr>
              <w:t xml:space="preserve"> Concept of probability. Sample Space, Events union and Intersection of Events. Probability of events. Laws of probability, Conditional probabilities, Bayes’ Theorem, Chebyshev’s Inequality and Practical examples.</w:t>
            </w:r>
          </w:p>
          <w:p w14:paraId="51585CE1" w14:textId="77777777" w:rsidR="002E3C27" w:rsidRPr="001E115A" w:rsidRDefault="002E3C27" w:rsidP="001C3606">
            <w:pPr>
              <w:spacing w:after="120"/>
              <w:jc w:val="both"/>
              <w:rPr>
                <w:rFonts w:ascii="Arial" w:hAnsi="Arial" w:cs="Arial"/>
                <w:sz w:val="18"/>
                <w:szCs w:val="18"/>
              </w:rPr>
            </w:pPr>
            <w:r w:rsidRPr="001E115A">
              <w:rPr>
                <w:rFonts w:ascii="Arial" w:hAnsi="Arial" w:cs="Arial"/>
                <w:bCs/>
                <w:sz w:val="18"/>
                <w:szCs w:val="18"/>
              </w:rPr>
              <w:t>Random variables and probability Distribution:</w:t>
            </w:r>
            <w:r w:rsidRPr="001E115A">
              <w:rPr>
                <w:rFonts w:ascii="Arial" w:hAnsi="Arial" w:cs="Arial"/>
                <w:sz w:val="18"/>
                <w:szCs w:val="18"/>
              </w:rPr>
              <w:t xml:space="preserve"> Basic concepts, Discrete and continuous random variables, Density and distributional functions, Mathematical expectation and variance, Joint marginal and conditional density functions, Conditional Expectation and conditional variance, Moments and Cumulant generating functions. Characteristic function. Study of Binomial, Poisson, Normal and Bivariate Normal distribution and Practical examples.</w:t>
            </w:r>
          </w:p>
          <w:p w14:paraId="45EFF94E" w14:textId="77777777" w:rsidR="002E3C27" w:rsidRPr="001E115A" w:rsidRDefault="002E3C27" w:rsidP="001C3606">
            <w:pPr>
              <w:spacing w:after="120"/>
              <w:jc w:val="both"/>
              <w:rPr>
                <w:rFonts w:ascii="Arial" w:hAnsi="Arial" w:cs="Arial"/>
                <w:sz w:val="18"/>
                <w:szCs w:val="18"/>
              </w:rPr>
            </w:pPr>
            <w:r w:rsidRPr="001E115A">
              <w:rPr>
                <w:rFonts w:ascii="Arial" w:hAnsi="Arial" w:cs="Arial"/>
                <w:bCs/>
                <w:sz w:val="18"/>
                <w:szCs w:val="18"/>
              </w:rPr>
              <w:t>Linear Regression and Correlation:</w:t>
            </w:r>
            <w:r w:rsidRPr="001E115A">
              <w:rPr>
                <w:rFonts w:ascii="Arial" w:hAnsi="Arial" w:cs="Arial"/>
                <w:sz w:val="18"/>
                <w:szCs w:val="18"/>
              </w:rPr>
              <w:t xml:space="preserve"> Correlation, Rank correlation, Partial and Multiple correlations. Linear Regression for two variables. Principle of Least Squares Method. Lines of best fit Residual Analysis and examples.</w:t>
            </w:r>
          </w:p>
          <w:p w14:paraId="223C0FD0" w14:textId="77777777" w:rsidR="002E3C27" w:rsidRPr="001E115A" w:rsidRDefault="002E3C27" w:rsidP="001C3606">
            <w:pPr>
              <w:jc w:val="both"/>
              <w:rPr>
                <w:rFonts w:ascii="Arial" w:hAnsi="Arial" w:cs="Arial"/>
                <w:b/>
                <w:color w:val="FF0000"/>
                <w:sz w:val="18"/>
                <w:szCs w:val="18"/>
              </w:rPr>
            </w:pPr>
            <w:r w:rsidRPr="001E115A">
              <w:rPr>
                <w:rFonts w:ascii="Arial" w:hAnsi="Arial" w:cs="Arial"/>
                <w:bCs/>
                <w:sz w:val="18"/>
                <w:szCs w:val="18"/>
              </w:rPr>
              <w:t>Test of Significance:</w:t>
            </w:r>
            <w:r w:rsidRPr="001E115A">
              <w:rPr>
                <w:rFonts w:ascii="Arial" w:hAnsi="Arial" w:cs="Arial"/>
                <w:sz w:val="18"/>
                <w:szCs w:val="18"/>
              </w:rPr>
              <w:t xml:space="preserve"> Basic ideas of Null hypothesis. Alternative hypothesis. Type-I error, Type-II error, level of significance, Degree of freedom, Rejection region and Acceptance region. Test of Single mean, Single variance, Two sample means and variances. Test for 2x2 contingency tables. Independence test and practical examples.</w:t>
            </w:r>
          </w:p>
        </w:tc>
      </w:tr>
    </w:tbl>
    <w:p w14:paraId="66F6F3EE" w14:textId="77777777" w:rsidR="002E3C27" w:rsidRPr="001E115A" w:rsidRDefault="002E3C27" w:rsidP="002E3C27">
      <w:pPr>
        <w:rPr>
          <w:rFonts w:ascii="Arial" w:hAnsi="Arial" w:cs="Arial"/>
          <w:sz w:val="18"/>
          <w:szCs w:val="18"/>
          <w:highlight w:val="yellow"/>
        </w:rPr>
      </w:pPr>
    </w:p>
    <w:p w14:paraId="2AF8EC92" w14:textId="77777777" w:rsidR="002E3C27" w:rsidRPr="001E115A" w:rsidRDefault="002E3C27" w:rsidP="002E3C27">
      <w:pPr>
        <w:jc w:val="center"/>
        <w:rPr>
          <w:rFonts w:ascii="Arial" w:hAnsi="Arial" w:cs="Arial"/>
          <w:b/>
          <w:color w:val="FFFFFF"/>
          <w:sz w:val="18"/>
          <w:szCs w:val="18"/>
          <w:highlight w:val="black"/>
        </w:rPr>
      </w:pPr>
    </w:p>
    <w:p w14:paraId="2A98613A" w14:textId="77777777" w:rsidR="002E3C27" w:rsidRPr="001E115A" w:rsidRDefault="002E3C27" w:rsidP="002E3C27">
      <w:pPr>
        <w:rPr>
          <w:rFonts w:ascii="Arial" w:hAnsi="Arial" w:cs="Arial"/>
          <w:b/>
          <w:spacing w:val="-3"/>
          <w:sz w:val="18"/>
          <w:szCs w:val="18"/>
        </w:rPr>
      </w:pPr>
      <w:r w:rsidRPr="001E115A">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430"/>
        <w:gridCol w:w="267"/>
        <w:gridCol w:w="6141"/>
      </w:tblGrid>
      <w:tr w:rsidR="002E3C27" w:rsidRPr="001E115A" w14:paraId="764E9736" w14:textId="77777777" w:rsidTr="001C3606">
        <w:trPr>
          <w:jc w:val="center"/>
        </w:trPr>
        <w:tc>
          <w:tcPr>
            <w:tcW w:w="196" w:type="pct"/>
          </w:tcPr>
          <w:p w14:paraId="32D6ACC9"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1.</w:t>
            </w:r>
          </w:p>
        </w:tc>
        <w:tc>
          <w:tcPr>
            <w:tcW w:w="1321" w:type="pct"/>
          </w:tcPr>
          <w:p w14:paraId="70AF7621" w14:textId="77777777" w:rsidR="002E3C27" w:rsidRPr="001E115A" w:rsidRDefault="002E3C27" w:rsidP="001C3606">
            <w:pPr>
              <w:rPr>
                <w:rFonts w:ascii="Arial" w:hAnsi="Arial" w:cs="Arial"/>
                <w:sz w:val="18"/>
                <w:szCs w:val="18"/>
              </w:rPr>
            </w:pPr>
            <w:r w:rsidRPr="001E115A">
              <w:rPr>
                <w:rFonts w:ascii="Arial" w:hAnsi="Arial" w:cs="Arial"/>
                <w:sz w:val="18"/>
                <w:szCs w:val="18"/>
              </w:rPr>
              <w:t xml:space="preserve">A. J. B. Anderson </w:t>
            </w:r>
          </w:p>
        </w:tc>
        <w:tc>
          <w:tcPr>
            <w:tcW w:w="145" w:type="pct"/>
          </w:tcPr>
          <w:p w14:paraId="1653CB66"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338" w:type="pct"/>
          </w:tcPr>
          <w:p w14:paraId="27AEC1D4" w14:textId="77777777" w:rsidR="002E3C27" w:rsidRPr="001E115A" w:rsidRDefault="002E3C27" w:rsidP="001C3606">
            <w:pPr>
              <w:rPr>
                <w:rFonts w:ascii="Arial" w:hAnsi="Arial" w:cs="Arial"/>
                <w:sz w:val="18"/>
                <w:szCs w:val="18"/>
              </w:rPr>
            </w:pPr>
            <w:r w:rsidRPr="001E115A">
              <w:rPr>
                <w:rFonts w:ascii="Arial" w:hAnsi="Arial" w:cs="Arial"/>
                <w:b/>
                <w:bCs/>
                <w:sz w:val="18"/>
                <w:szCs w:val="18"/>
              </w:rPr>
              <w:t xml:space="preserve">Interpreting </w:t>
            </w:r>
            <w:proofErr w:type="spellStart"/>
            <w:r w:rsidRPr="001E115A">
              <w:rPr>
                <w:rFonts w:ascii="Arial" w:hAnsi="Arial" w:cs="Arial"/>
                <w:b/>
                <w:bCs/>
                <w:sz w:val="18"/>
                <w:szCs w:val="18"/>
              </w:rPr>
              <w:t>Data</w:t>
            </w:r>
            <w:r w:rsidRPr="001E115A">
              <w:rPr>
                <w:rFonts w:ascii="Arial" w:hAnsi="Arial" w:cs="Arial"/>
                <w:bCs/>
                <w:sz w:val="18"/>
                <w:szCs w:val="18"/>
              </w:rPr>
              <w:t>.</w:t>
            </w:r>
            <w:r w:rsidRPr="001E115A">
              <w:rPr>
                <w:rFonts w:ascii="Arial" w:hAnsi="Arial" w:cs="Arial"/>
                <w:i/>
                <w:iCs/>
                <w:sz w:val="18"/>
                <w:szCs w:val="18"/>
              </w:rPr>
              <w:t>Chapman</w:t>
            </w:r>
            <w:proofErr w:type="spellEnd"/>
            <w:r w:rsidRPr="001E115A">
              <w:rPr>
                <w:rFonts w:ascii="Arial" w:hAnsi="Arial" w:cs="Arial"/>
                <w:i/>
                <w:iCs/>
                <w:sz w:val="18"/>
                <w:szCs w:val="18"/>
              </w:rPr>
              <w:t xml:space="preserve"> and Hall, London</w:t>
            </w:r>
          </w:p>
        </w:tc>
      </w:tr>
      <w:tr w:rsidR="002E3C27" w:rsidRPr="001E115A" w14:paraId="380535C8" w14:textId="77777777" w:rsidTr="001C3606">
        <w:trPr>
          <w:jc w:val="center"/>
        </w:trPr>
        <w:tc>
          <w:tcPr>
            <w:tcW w:w="196" w:type="pct"/>
          </w:tcPr>
          <w:p w14:paraId="400BF179"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2.</w:t>
            </w:r>
          </w:p>
        </w:tc>
        <w:tc>
          <w:tcPr>
            <w:tcW w:w="1321" w:type="pct"/>
          </w:tcPr>
          <w:p w14:paraId="253B765E" w14:textId="77777777" w:rsidR="002E3C27" w:rsidRPr="001E115A" w:rsidRDefault="002E3C27" w:rsidP="001C3606">
            <w:pPr>
              <w:rPr>
                <w:rFonts w:ascii="Arial" w:hAnsi="Arial" w:cs="Arial"/>
                <w:sz w:val="18"/>
                <w:szCs w:val="18"/>
              </w:rPr>
            </w:pPr>
            <w:r w:rsidRPr="001E115A">
              <w:rPr>
                <w:rFonts w:ascii="Arial" w:hAnsi="Arial" w:cs="Arial"/>
                <w:sz w:val="18"/>
                <w:szCs w:val="18"/>
              </w:rPr>
              <w:t xml:space="preserve">H. Cramer </w:t>
            </w:r>
          </w:p>
        </w:tc>
        <w:tc>
          <w:tcPr>
            <w:tcW w:w="145" w:type="pct"/>
          </w:tcPr>
          <w:p w14:paraId="7538AB98"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338" w:type="pct"/>
          </w:tcPr>
          <w:p w14:paraId="1A1BCFF2" w14:textId="77777777" w:rsidR="002E3C27" w:rsidRPr="001E115A" w:rsidRDefault="002E3C27" w:rsidP="001C3606">
            <w:pPr>
              <w:rPr>
                <w:rFonts w:ascii="Arial" w:hAnsi="Arial" w:cs="Arial"/>
                <w:sz w:val="18"/>
                <w:szCs w:val="18"/>
              </w:rPr>
            </w:pPr>
            <w:r w:rsidRPr="001E115A">
              <w:rPr>
                <w:rFonts w:ascii="Arial" w:hAnsi="Arial" w:cs="Arial"/>
                <w:b/>
                <w:bCs/>
                <w:sz w:val="18"/>
                <w:szCs w:val="18"/>
              </w:rPr>
              <w:t>The Elements of Probability Theory</w:t>
            </w:r>
            <w:r w:rsidRPr="001E115A">
              <w:rPr>
                <w:rFonts w:ascii="Arial" w:hAnsi="Arial" w:cs="Arial"/>
                <w:bCs/>
                <w:sz w:val="18"/>
                <w:szCs w:val="18"/>
              </w:rPr>
              <w:t xml:space="preserve">. </w:t>
            </w:r>
            <w:r w:rsidRPr="001E115A">
              <w:rPr>
                <w:rFonts w:ascii="Arial" w:hAnsi="Arial" w:cs="Arial"/>
                <w:i/>
                <w:iCs/>
                <w:sz w:val="18"/>
                <w:szCs w:val="18"/>
              </w:rPr>
              <w:t>Wiley, N. Y</w:t>
            </w:r>
          </w:p>
        </w:tc>
      </w:tr>
    </w:tbl>
    <w:p w14:paraId="3AECFC58" w14:textId="77777777" w:rsidR="002E3C27" w:rsidRPr="001E115A" w:rsidRDefault="002E3C27" w:rsidP="002E3C27">
      <w:pPr>
        <w:jc w:val="center"/>
        <w:rPr>
          <w:rFonts w:ascii="Arial" w:hAnsi="Arial" w:cs="Arial"/>
          <w:b/>
          <w:spacing w:val="-3"/>
          <w:sz w:val="18"/>
          <w:szCs w:val="18"/>
        </w:rPr>
      </w:pPr>
    </w:p>
    <w:p w14:paraId="309988C6" w14:textId="77777777" w:rsidR="002E3C27" w:rsidRPr="001E115A" w:rsidRDefault="002E3C27" w:rsidP="002E3C27">
      <w:pPr>
        <w:rPr>
          <w:rFonts w:ascii="Arial" w:hAnsi="Arial" w:cs="Arial"/>
          <w:b/>
          <w:spacing w:val="-3"/>
          <w:sz w:val="18"/>
          <w:szCs w:val="18"/>
        </w:rPr>
      </w:pPr>
      <w:r w:rsidRPr="001E115A">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702"/>
        <w:gridCol w:w="285"/>
        <w:gridCol w:w="5851"/>
      </w:tblGrid>
      <w:tr w:rsidR="002E3C27" w:rsidRPr="001E115A" w14:paraId="51C02FEB" w14:textId="77777777" w:rsidTr="001C3606">
        <w:trPr>
          <w:trHeight w:val="196"/>
          <w:jc w:val="center"/>
        </w:trPr>
        <w:tc>
          <w:tcPr>
            <w:tcW w:w="196" w:type="pct"/>
          </w:tcPr>
          <w:p w14:paraId="0D20CE61"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1.</w:t>
            </w:r>
          </w:p>
        </w:tc>
        <w:tc>
          <w:tcPr>
            <w:tcW w:w="1469" w:type="pct"/>
          </w:tcPr>
          <w:p w14:paraId="3E9A066D" w14:textId="77777777" w:rsidR="002E3C27" w:rsidRPr="001E115A" w:rsidRDefault="002E3C27" w:rsidP="001C3606">
            <w:pPr>
              <w:rPr>
                <w:rFonts w:ascii="Arial" w:hAnsi="Arial" w:cs="Arial"/>
                <w:sz w:val="18"/>
                <w:szCs w:val="18"/>
              </w:rPr>
            </w:pPr>
            <w:r w:rsidRPr="001E115A">
              <w:rPr>
                <w:rFonts w:ascii="Arial" w:hAnsi="Arial" w:cs="Arial"/>
                <w:sz w:val="18"/>
                <w:szCs w:val="18"/>
              </w:rPr>
              <w:t xml:space="preserve">P. </w:t>
            </w:r>
            <w:proofErr w:type="spellStart"/>
            <w:r w:rsidRPr="001E115A">
              <w:rPr>
                <w:rFonts w:ascii="Arial" w:hAnsi="Arial" w:cs="Arial"/>
                <w:sz w:val="18"/>
                <w:szCs w:val="18"/>
              </w:rPr>
              <w:t>Hoel</w:t>
            </w:r>
            <w:proofErr w:type="spellEnd"/>
            <w:r w:rsidRPr="001E115A">
              <w:rPr>
                <w:rFonts w:ascii="Arial" w:hAnsi="Arial" w:cs="Arial"/>
                <w:sz w:val="18"/>
                <w:szCs w:val="18"/>
              </w:rPr>
              <w:t>,</w:t>
            </w:r>
          </w:p>
        </w:tc>
        <w:tc>
          <w:tcPr>
            <w:tcW w:w="155" w:type="pct"/>
          </w:tcPr>
          <w:p w14:paraId="35F55D5D"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180" w:type="pct"/>
          </w:tcPr>
          <w:p w14:paraId="210B837E" w14:textId="77777777" w:rsidR="002E3C27" w:rsidRPr="001E115A" w:rsidRDefault="002E3C27" w:rsidP="001C3606">
            <w:pPr>
              <w:rPr>
                <w:rFonts w:ascii="Arial" w:hAnsi="Arial" w:cs="Arial"/>
                <w:sz w:val="18"/>
                <w:szCs w:val="18"/>
              </w:rPr>
            </w:pPr>
            <w:r w:rsidRPr="001E115A">
              <w:rPr>
                <w:rFonts w:ascii="Arial" w:hAnsi="Arial" w:cs="Arial"/>
                <w:b/>
                <w:bCs/>
                <w:sz w:val="18"/>
                <w:szCs w:val="18"/>
              </w:rPr>
              <w:t>Introductory Statistics</w:t>
            </w:r>
            <w:r w:rsidRPr="001E115A">
              <w:rPr>
                <w:rFonts w:ascii="Arial" w:hAnsi="Arial" w:cs="Arial"/>
                <w:sz w:val="18"/>
                <w:szCs w:val="18"/>
              </w:rPr>
              <w:t xml:space="preserve">, </w:t>
            </w:r>
            <w:r w:rsidRPr="001E115A">
              <w:rPr>
                <w:rFonts w:ascii="Arial" w:hAnsi="Arial" w:cs="Arial"/>
                <w:i/>
                <w:iCs/>
                <w:sz w:val="18"/>
                <w:szCs w:val="18"/>
              </w:rPr>
              <w:t>Wiley and Sons, N. Y</w:t>
            </w:r>
            <w:r w:rsidRPr="001E115A">
              <w:rPr>
                <w:rFonts w:ascii="Arial" w:hAnsi="Arial" w:cs="Arial"/>
                <w:sz w:val="18"/>
                <w:szCs w:val="18"/>
              </w:rPr>
              <w:t>.</w:t>
            </w:r>
          </w:p>
        </w:tc>
      </w:tr>
      <w:tr w:rsidR="002E3C27" w:rsidRPr="001E115A" w14:paraId="5BD6BAAB" w14:textId="77777777" w:rsidTr="001C3606">
        <w:trPr>
          <w:trHeight w:val="109"/>
          <w:jc w:val="center"/>
        </w:trPr>
        <w:tc>
          <w:tcPr>
            <w:tcW w:w="196" w:type="pct"/>
          </w:tcPr>
          <w:p w14:paraId="54FB3E95"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2.</w:t>
            </w:r>
          </w:p>
        </w:tc>
        <w:tc>
          <w:tcPr>
            <w:tcW w:w="1469" w:type="pct"/>
          </w:tcPr>
          <w:p w14:paraId="459CCFC4" w14:textId="77777777" w:rsidR="002E3C27" w:rsidRPr="001E115A" w:rsidRDefault="002E3C27" w:rsidP="001C3606">
            <w:pPr>
              <w:rPr>
                <w:rFonts w:ascii="Arial" w:hAnsi="Arial" w:cs="Arial"/>
                <w:sz w:val="18"/>
                <w:szCs w:val="18"/>
              </w:rPr>
            </w:pPr>
            <w:r w:rsidRPr="001E115A">
              <w:rPr>
                <w:rFonts w:ascii="Arial" w:hAnsi="Arial" w:cs="Arial"/>
                <w:sz w:val="18"/>
                <w:szCs w:val="18"/>
              </w:rPr>
              <w:t>D. V. Lindley</w:t>
            </w:r>
          </w:p>
        </w:tc>
        <w:tc>
          <w:tcPr>
            <w:tcW w:w="155" w:type="pct"/>
          </w:tcPr>
          <w:p w14:paraId="2BDB72CA"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180" w:type="pct"/>
          </w:tcPr>
          <w:p w14:paraId="1CCF6808" w14:textId="77777777" w:rsidR="002E3C27" w:rsidRPr="001E115A" w:rsidRDefault="002E3C27" w:rsidP="001C3606">
            <w:pPr>
              <w:rPr>
                <w:rFonts w:ascii="Arial" w:hAnsi="Arial" w:cs="Arial"/>
                <w:sz w:val="18"/>
                <w:szCs w:val="18"/>
              </w:rPr>
            </w:pPr>
            <w:r w:rsidRPr="001E115A">
              <w:rPr>
                <w:rFonts w:ascii="Arial" w:hAnsi="Arial" w:cs="Arial"/>
                <w:b/>
                <w:bCs/>
                <w:sz w:val="18"/>
                <w:szCs w:val="18"/>
              </w:rPr>
              <w:t>Introduction to Probability and Statistics</w:t>
            </w:r>
            <w:r w:rsidRPr="001E115A">
              <w:rPr>
                <w:rFonts w:ascii="Arial" w:hAnsi="Arial" w:cs="Arial"/>
                <w:bCs/>
                <w:sz w:val="18"/>
                <w:szCs w:val="18"/>
              </w:rPr>
              <w:t>.</w:t>
            </w:r>
            <w:r w:rsidRPr="001E115A">
              <w:rPr>
                <w:rFonts w:ascii="Arial" w:hAnsi="Arial" w:cs="Arial"/>
                <w:sz w:val="18"/>
                <w:szCs w:val="18"/>
              </w:rPr>
              <w:t xml:space="preserve"> Vol-1 </w:t>
            </w:r>
            <w:r w:rsidRPr="001E115A">
              <w:rPr>
                <w:rFonts w:ascii="Arial" w:hAnsi="Arial" w:cs="Arial"/>
                <w:i/>
                <w:iCs/>
                <w:sz w:val="18"/>
                <w:szCs w:val="18"/>
              </w:rPr>
              <w:t>C. U. P. London</w:t>
            </w:r>
          </w:p>
        </w:tc>
      </w:tr>
      <w:tr w:rsidR="002E3C27" w:rsidRPr="001E115A" w14:paraId="554A3A63" w14:textId="77777777" w:rsidTr="001C3606">
        <w:trPr>
          <w:trHeight w:val="109"/>
          <w:jc w:val="center"/>
        </w:trPr>
        <w:tc>
          <w:tcPr>
            <w:tcW w:w="196" w:type="pct"/>
          </w:tcPr>
          <w:p w14:paraId="57C42210"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3.</w:t>
            </w:r>
          </w:p>
        </w:tc>
        <w:tc>
          <w:tcPr>
            <w:tcW w:w="1469" w:type="pct"/>
          </w:tcPr>
          <w:p w14:paraId="1A5BA7E4" w14:textId="77777777" w:rsidR="002E3C27" w:rsidRPr="001E115A" w:rsidRDefault="002E3C27" w:rsidP="001C3606">
            <w:pPr>
              <w:rPr>
                <w:rFonts w:ascii="Arial" w:hAnsi="Arial" w:cs="Arial"/>
                <w:sz w:val="18"/>
                <w:szCs w:val="18"/>
              </w:rPr>
            </w:pPr>
            <w:r w:rsidRPr="001E115A">
              <w:rPr>
                <w:rFonts w:ascii="Arial" w:hAnsi="Arial" w:cs="Arial"/>
                <w:sz w:val="18"/>
                <w:szCs w:val="18"/>
              </w:rPr>
              <w:t xml:space="preserve">S.  </w:t>
            </w:r>
            <w:proofErr w:type="spellStart"/>
            <w:r w:rsidRPr="001E115A">
              <w:rPr>
                <w:rFonts w:ascii="Arial" w:hAnsi="Arial" w:cs="Arial"/>
                <w:sz w:val="18"/>
                <w:szCs w:val="18"/>
              </w:rPr>
              <w:t>Lipschutz</w:t>
            </w:r>
            <w:proofErr w:type="spellEnd"/>
          </w:p>
        </w:tc>
        <w:tc>
          <w:tcPr>
            <w:tcW w:w="155" w:type="pct"/>
          </w:tcPr>
          <w:p w14:paraId="494494C5"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180" w:type="pct"/>
          </w:tcPr>
          <w:p w14:paraId="670C1338" w14:textId="77777777" w:rsidR="002E3C27" w:rsidRPr="001E115A" w:rsidRDefault="002E3C27" w:rsidP="001C3606">
            <w:pPr>
              <w:rPr>
                <w:rFonts w:ascii="Arial" w:hAnsi="Arial" w:cs="Arial"/>
                <w:bCs/>
                <w:sz w:val="18"/>
                <w:szCs w:val="18"/>
              </w:rPr>
            </w:pPr>
            <w:r w:rsidRPr="001E115A">
              <w:rPr>
                <w:rFonts w:ascii="Arial" w:hAnsi="Arial" w:cs="Arial"/>
                <w:b/>
                <w:bCs/>
                <w:sz w:val="18"/>
                <w:szCs w:val="18"/>
              </w:rPr>
              <w:t>Probability</w:t>
            </w:r>
            <w:r w:rsidRPr="001E115A">
              <w:rPr>
                <w:rFonts w:ascii="Arial" w:hAnsi="Arial" w:cs="Arial"/>
                <w:bCs/>
                <w:sz w:val="18"/>
                <w:szCs w:val="18"/>
              </w:rPr>
              <w:t xml:space="preserve">, </w:t>
            </w:r>
            <w:r w:rsidRPr="001E115A">
              <w:rPr>
                <w:rFonts w:ascii="Arial" w:hAnsi="Arial" w:cs="Arial"/>
                <w:i/>
                <w:iCs/>
                <w:sz w:val="18"/>
                <w:szCs w:val="18"/>
              </w:rPr>
              <w:t>McGraw-Hill, N. Y.</w:t>
            </w:r>
          </w:p>
        </w:tc>
      </w:tr>
      <w:tr w:rsidR="002E3C27" w:rsidRPr="001E115A" w14:paraId="044CDC31" w14:textId="77777777" w:rsidTr="001C3606">
        <w:trPr>
          <w:trHeight w:val="109"/>
          <w:jc w:val="center"/>
        </w:trPr>
        <w:tc>
          <w:tcPr>
            <w:tcW w:w="196" w:type="pct"/>
          </w:tcPr>
          <w:p w14:paraId="1BAEC926"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4.</w:t>
            </w:r>
          </w:p>
        </w:tc>
        <w:tc>
          <w:tcPr>
            <w:tcW w:w="1469" w:type="pct"/>
          </w:tcPr>
          <w:p w14:paraId="1B6780D6" w14:textId="77777777" w:rsidR="002E3C27" w:rsidRPr="001E115A" w:rsidRDefault="002E3C27" w:rsidP="001C3606">
            <w:pPr>
              <w:rPr>
                <w:rFonts w:ascii="Arial" w:hAnsi="Arial" w:cs="Arial"/>
                <w:sz w:val="18"/>
                <w:szCs w:val="18"/>
              </w:rPr>
            </w:pPr>
            <w:proofErr w:type="spellStart"/>
            <w:r w:rsidRPr="001E115A">
              <w:rPr>
                <w:rFonts w:ascii="Arial" w:hAnsi="Arial" w:cs="Arial"/>
                <w:sz w:val="18"/>
                <w:szCs w:val="18"/>
              </w:rPr>
              <w:t>Mosteller</w:t>
            </w:r>
            <w:proofErr w:type="spellEnd"/>
            <w:r w:rsidRPr="001E115A">
              <w:rPr>
                <w:rFonts w:ascii="Arial" w:hAnsi="Arial" w:cs="Arial"/>
                <w:sz w:val="18"/>
                <w:szCs w:val="18"/>
              </w:rPr>
              <w:t>, Rourke and Thomas</w:t>
            </w:r>
          </w:p>
        </w:tc>
        <w:tc>
          <w:tcPr>
            <w:tcW w:w="155" w:type="pct"/>
          </w:tcPr>
          <w:p w14:paraId="6CC656E6"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180" w:type="pct"/>
          </w:tcPr>
          <w:p w14:paraId="1000A87F" w14:textId="77777777" w:rsidR="002E3C27" w:rsidRPr="001E115A" w:rsidRDefault="002E3C27" w:rsidP="001C3606">
            <w:pPr>
              <w:rPr>
                <w:rFonts w:ascii="Arial" w:hAnsi="Arial" w:cs="Arial"/>
                <w:sz w:val="18"/>
                <w:szCs w:val="18"/>
              </w:rPr>
            </w:pPr>
            <w:r w:rsidRPr="001E115A">
              <w:rPr>
                <w:rFonts w:ascii="Arial" w:hAnsi="Arial" w:cs="Arial"/>
                <w:b/>
                <w:bCs/>
                <w:sz w:val="18"/>
                <w:szCs w:val="18"/>
              </w:rPr>
              <w:t>Probability With Statistical Applications</w:t>
            </w:r>
            <w:r w:rsidRPr="001E115A">
              <w:rPr>
                <w:rFonts w:ascii="Arial" w:hAnsi="Arial" w:cs="Arial"/>
                <w:sz w:val="18"/>
                <w:szCs w:val="18"/>
              </w:rPr>
              <w:t xml:space="preserve">, </w:t>
            </w:r>
            <w:r w:rsidRPr="001E115A">
              <w:rPr>
                <w:rFonts w:ascii="Arial" w:hAnsi="Arial" w:cs="Arial"/>
                <w:i/>
                <w:iCs/>
                <w:sz w:val="18"/>
                <w:szCs w:val="18"/>
              </w:rPr>
              <w:t>Addison- Wesley</w:t>
            </w:r>
          </w:p>
        </w:tc>
      </w:tr>
      <w:tr w:rsidR="002E3C27" w:rsidRPr="001E115A" w14:paraId="4CD012AA" w14:textId="77777777" w:rsidTr="001C3606">
        <w:trPr>
          <w:trHeight w:val="109"/>
          <w:jc w:val="center"/>
        </w:trPr>
        <w:tc>
          <w:tcPr>
            <w:tcW w:w="196" w:type="pct"/>
          </w:tcPr>
          <w:p w14:paraId="13A8054B"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5.</w:t>
            </w:r>
          </w:p>
        </w:tc>
        <w:tc>
          <w:tcPr>
            <w:tcW w:w="1469" w:type="pct"/>
          </w:tcPr>
          <w:p w14:paraId="2FDFB848" w14:textId="77777777" w:rsidR="002E3C27" w:rsidRPr="001E115A" w:rsidRDefault="002E3C27" w:rsidP="001C3606">
            <w:pPr>
              <w:rPr>
                <w:rFonts w:ascii="Arial" w:hAnsi="Arial" w:cs="Arial"/>
                <w:sz w:val="18"/>
                <w:szCs w:val="18"/>
              </w:rPr>
            </w:pPr>
            <w:r w:rsidRPr="001E115A">
              <w:rPr>
                <w:rFonts w:ascii="Arial" w:hAnsi="Arial" w:cs="Arial"/>
                <w:sz w:val="18"/>
                <w:szCs w:val="18"/>
              </w:rPr>
              <w:t>F. L. Wolf</w:t>
            </w:r>
          </w:p>
        </w:tc>
        <w:tc>
          <w:tcPr>
            <w:tcW w:w="155" w:type="pct"/>
          </w:tcPr>
          <w:p w14:paraId="34AD782D"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180" w:type="pct"/>
          </w:tcPr>
          <w:p w14:paraId="7DE81DE7" w14:textId="77777777" w:rsidR="002E3C27" w:rsidRPr="001E115A" w:rsidRDefault="002E3C27" w:rsidP="001C3606">
            <w:pPr>
              <w:rPr>
                <w:rFonts w:ascii="Arial" w:hAnsi="Arial" w:cs="Arial"/>
                <w:sz w:val="18"/>
                <w:szCs w:val="18"/>
              </w:rPr>
            </w:pPr>
            <w:r w:rsidRPr="001E115A">
              <w:rPr>
                <w:rFonts w:ascii="Arial" w:hAnsi="Arial" w:cs="Arial"/>
                <w:b/>
                <w:bCs/>
                <w:sz w:val="18"/>
                <w:szCs w:val="18"/>
              </w:rPr>
              <w:t xml:space="preserve">Elements of Probability and </w:t>
            </w:r>
            <w:proofErr w:type="spellStart"/>
            <w:r w:rsidRPr="001E115A">
              <w:rPr>
                <w:rFonts w:ascii="Arial" w:hAnsi="Arial" w:cs="Arial"/>
                <w:b/>
                <w:bCs/>
                <w:sz w:val="18"/>
                <w:szCs w:val="18"/>
              </w:rPr>
              <w:t>Statistics</w:t>
            </w:r>
            <w:r w:rsidRPr="001E115A">
              <w:rPr>
                <w:rFonts w:ascii="Arial" w:hAnsi="Arial" w:cs="Arial"/>
                <w:bCs/>
                <w:sz w:val="18"/>
                <w:szCs w:val="18"/>
              </w:rPr>
              <w:t>,</w:t>
            </w:r>
            <w:r w:rsidRPr="001E115A">
              <w:rPr>
                <w:rFonts w:ascii="Arial" w:hAnsi="Arial" w:cs="Arial"/>
                <w:i/>
                <w:iCs/>
                <w:sz w:val="18"/>
                <w:szCs w:val="18"/>
              </w:rPr>
              <w:t>McGraw</w:t>
            </w:r>
            <w:proofErr w:type="spellEnd"/>
            <w:r w:rsidRPr="001E115A">
              <w:rPr>
                <w:rFonts w:ascii="Arial" w:hAnsi="Arial" w:cs="Arial"/>
                <w:i/>
                <w:iCs/>
                <w:sz w:val="18"/>
                <w:szCs w:val="18"/>
              </w:rPr>
              <w:t>-Hill, N. Y.</w:t>
            </w:r>
          </w:p>
        </w:tc>
      </w:tr>
      <w:tr w:rsidR="002E3C27" w:rsidRPr="001E115A" w14:paraId="251145FC" w14:textId="77777777" w:rsidTr="001C3606">
        <w:trPr>
          <w:trHeight w:val="109"/>
          <w:jc w:val="center"/>
        </w:trPr>
        <w:tc>
          <w:tcPr>
            <w:tcW w:w="196" w:type="pct"/>
          </w:tcPr>
          <w:p w14:paraId="6568E563"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6.</w:t>
            </w:r>
          </w:p>
        </w:tc>
        <w:tc>
          <w:tcPr>
            <w:tcW w:w="1469" w:type="pct"/>
          </w:tcPr>
          <w:p w14:paraId="0434FACF" w14:textId="77777777" w:rsidR="002E3C27" w:rsidRPr="001E115A" w:rsidRDefault="002E3C27" w:rsidP="001C3606">
            <w:pPr>
              <w:rPr>
                <w:rFonts w:ascii="Arial" w:hAnsi="Arial" w:cs="Arial"/>
                <w:sz w:val="18"/>
                <w:szCs w:val="18"/>
              </w:rPr>
            </w:pPr>
            <w:r w:rsidRPr="001E115A">
              <w:rPr>
                <w:rFonts w:ascii="Arial" w:hAnsi="Arial" w:cs="Arial"/>
                <w:sz w:val="18"/>
                <w:szCs w:val="18"/>
              </w:rPr>
              <w:t xml:space="preserve">T. H. </w:t>
            </w:r>
            <w:proofErr w:type="spellStart"/>
            <w:r w:rsidRPr="001E115A">
              <w:rPr>
                <w:rFonts w:ascii="Arial" w:hAnsi="Arial" w:cs="Arial"/>
                <w:sz w:val="18"/>
                <w:szCs w:val="18"/>
              </w:rPr>
              <w:t>Wonnacot</w:t>
            </w:r>
            <w:proofErr w:type="spellEnd"/>
            <w:r w:rsidRPr="001E115A">
              <w:rPr>
                <w:rFonts w:ascii="Arial" w:hAnsi="Arial" w:cs="Arial"/>
                <w:sz w:val="18"/>
                <w:szCs w:val="18"/>
              </w:rPr>
              <w:t xml:space="preserve"> and R. J. </w:t>
            </w:r>
            <w:proofErr w:type="spellStart"/>
            <w:r w:rsidRPr="001E115A">
              <w:rPr>
                <w:rFonts w:ascii="Arial" w:hAnsi="Arial" w:cs="Arial"/>
                <w:sz w:val="18"/>
                <w:szCs w:val="18"/>
              </w:rPr>
              <w:t>Wonnacot</w:t>
            </w:r>
            <w:proofErr w:type="spellEnd"/>
          </w:p>
        </w:tc>
        <w:tc>
          <w:tcPr>
            <w:tcW w:w="155" w:type="pct"/>
          </w:tcPr>
          <w:p w14:paraId="7F8683A1"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180" w:type="pct"/>
          </w:tcPr>
          <w:p w14:paraId="6674ACAD" w14:textId="77777777" w:rsidR="002E3C27" w:rsidRPr="001E115A" w:rsidRDefault="002E3C27" w:rsidP="001C3606">
            <w:pPr>
              <w:rPr>
                <w:rFonts w:ascii="Arial" w:hAnsi="Arial" w:cs="Arial"/>
                <w:sz w:val="18"/>
                <w:szCs w:val="18"/>
              </w:rPr>
            </w:pPr>
            <w:r w:rsidRPr="001E115A">
              <w:rPr>
                <w:rFonts w:ascii="Arial" w:hAnsi="Arial" w:cs="Arial"/>
                <w:b/>
                <w:bCs/>
                <w:sz w:val="18"/>
                <w:szCs w:val="18"/>
              </w:rPr>
              <w:t>Introductory Statistics</w:t>
            </w:r>
            <w:r w:rsidRPr="001E115A">
              <w:rPr>
                <w:rFonts w:ascii="Arial" w:hAnsi="Arial" w:cs="Arial"/>
                <w:sz w:val="18"/>
                <w:szCs w:val="18"/>
              </w:rPr>
              <w:t xml:space="preserve">, </w:t>
            </w:r>
            <w:r w:rsidRPr="001E115A">
              <w:rPr>
                <w:rFonts w:ascii="Arial" w:hAnsi="Arial" w:cs="Arial"/>
                <w:i/>
                <w:iCs/>
                <w:sz w:val="18"/>
                <w:szCs w:val="18"/>
              </w:rPr>
              <w:t>Wiley and Sons. N. Y.</w:t>
            </w:r>
          </w:p>
        </w:tc>
      </w:tr>
      <w:tr w:rsidR="002E3C27" w:rsidRPr="001E115A" w14:paraId="508371D3" w14:textId="77777777" w:rsidTr="001C3606">
        <w:trPr>
          <w:trHeight w:val="109"/>
          <w:jc w:val="center"/>
        </w:trPr>
        <w:tc>
          <w:tcPr>
            <w:tcW w:w="196" w:type="pct"/>
          </w:tcPr>
          <w:p w14:paraId="22B6A5EC" w14:textId="77777777" w:rsidR="002E3C27" w:rsidRPr="001E115A" w:rsidRDefault="002E3C27" w:rsidP="001C3606">
            <w:pPr>
              <w:suppressAutoHyphens/>
              <w:jc w:val="center"/>
              <w:rPr>
                <w:rFonts w:ascii="Arial" w:hAnsi="Arial" w:cs="Arial"/>
                <w:spacing w:val="-3"/>
                <w:sz w:val="18"/>
                <w:szCs w:val="18"/>
              </w:rPr>
            </w:pPr>
            <w:r w:rsidRPr="001E115A">
              <w:rPr>
                <w:rFonts w:ascii="Arial" w:hAnsi="Arial" w:cs="Arial"/>
                <w:spacing w:val="-3"/>
                <w:sz w:val="18"/>
                <w:szCs w:val="18"/>
              </w:rPr>
              <w:t>7.</w:t>
            </w:r>
          </w:p>
        </w:tc>
        <w:tc>
          <w:tcPr>
            <w:tcW w:w="1469" w:type="pct"/>
          </w:tcPr>
          <w:p w14:paraId="54080C40" w14:textId="77777777" w:rsidR="002E3C27" w:rsidRPr="001E115A" w:rsidRDefault="002E3C27" w:rsidP="001C3606">
            <w:pPr>
              <w:rPr>
                <w:rFonts w:ascii="Arial" w:hAnsi="Arial" w:cs="Arial"/>
                <w:sz w:val="18"/>
                <w:szCs w:val="18"/>
              </w:rPr>
            </w:pPr>
            <w:r w:rsidRPr="001E115A">
              <w:rPr>
                <w:rFonts w:ascii="Arial" w:hAnsi="Arial" w:cs="Arial"/>
                <w:sz w:val="18"/>
                <w:szCs w:val="18"/>
              </w:rPr>
              <w:t xml:space="preserve">G. U. Yule, and M. G. Kendall </w:t>
            </w:r>
          </w:p>
        </w:tc>
        <w:tc>
          <w:tcPr>
            <w:tcW w:w="155" w:type="pct"/>
          </w:tcPr>
          <w:p w14:paraId="53CAD1F5" w14:textId="77777777" w:rsidR="002E3C27" w:rsidRPr="001E115A" w:rsidRDefault="002E3C27" w:rsidP="001C3606">
            <w:pPr>
              <w:rPr>
                <w:rFonts w:ascii="Arial" w:hAnsi="Arial" w:cs="Arial"/>
                <w:sz w:val="18"/>
                <w:szCs w:val="18"/>
              </w:rPr>
            </w:pPr>
            <w:r w:rsidRPr="001E115A">
              <w:rPr>
                <w:rFonts w:ascii="Arial" w:hAnsi="Arial" w:cs="Arial"/>
                <w:sz w:val="18"/>
                <w:szCs w:val="18"/>
              </w:rPr>
              <w:t>:</w:t>
            </w:r>
          </w:p>
        </w:tc>
        <w:tc>
          <w:tcPr>
            <w:tcW w:w="3180" w:type="pct"/>
          </w:tcPr>
          <w:p w14:paraId="26E5949F" w14:textId="77777777" w:rsidR="002E3C27" w:rsidRPr="001E115A" w:rsidRDefault="002E3C27" w:rsidP="001C3606">
            <w:pPr>
              <w:rPr>
                <w:rFonts w:ascii="Arial" w:hAnsi="Arial" w:cs="Arial"/>
                <w:sz w:val="18"/>
                <w:szCs w:val="18"/>
              </w:rPr>
            </w:pPr>
            <w:r w:rsidRPr="001E115A">
              <w:rPr>
                <w:rFonts w:ascii="Arial" w:hAnsi="Arial" w:cs="Arial"/>
                <w:b/>
                <w:bCs/>
                <w:sz w:val="18"/>
                <w:szCs w:val="18"/>
              </w:rPr>
              <w:t>An Introduction to the Theory of Statistics</w:t>
            </w:r>
            <w:r w:rsidRPr="001E115A">
              <w:rPr>
                <w:rFonts w:ascii="Arial" w:hAnsi="Arial" w:cs="Arial"/>
                <w:bCs/>
                <w:sz w:val="18"/>
                <w:szCs w:val="18"/>
              </w:rPr>
              <w:t xml:space="preserve">, </w:t>
            </w:r>
            <w:r w:rsidRPr="001E115A">
              <w:rPr>
                <w:rFonts w:ascii="Arial" w:hAnsi="Arial" w:cs="Arial"/>
                <w:i/>
                <w:iCs/>
                <w:sz w:val="18"/>
                <w:szCs w:val="18"/>
              </w:rPr>
              <w:t>Charles Griffin, London</w:t>
            </w:r>
          </w:p>
        </w:tc>
      </w:tr>
    </w:tbl>
    <w:p w14:paraId="5DB2923A" w14:textId="77777777" w:rsidR="002E3C27" w:rsidRPr="001E115A" w:rsidRDefault="002E3C27" w:rsidP="002E3C27">
      <w:pPr>
        <w:jc w:val="center"/>
        <w:rPr>
          <w:rFonts w:ascii="Arial" w:hAnsi="Arial" w:cs="Arial"/>
          <w:sz w:val="18"/>
          <w:szCs w:val="18"/>
        </w:rPr>
      </w:pPr>
    </w:p>
    <w:p w14:paraId="26A0AE76" w14:textId="77777777" w:rsidR="002E3C27" w:rsidRDefault="002E3C27" w:rsidP="002E3C27">
      <w:pPr>
        <w:rPr>
          <w:rFonts w:ascii="Arial" w:hAnsi="Arial" w:cs="Arial"/>
          <w:sz w:val="18"/>
          <w:szCs w:val="18"/>
        </w:rPr>
      </w:pPr>
      <w:r>
        <w:rPr>
          <w:rFonts w:ascii="Arial" w:hAnsi="Arial" w:cs="Arial"/>
          <w:sz w:val="18"/>
          <w:szCs w:val="18"/>
        </w:rPr>
        <w:br w:type="page"/>
      </w:r>
    </w:p>
    <w:p w14:paraId="7D51B436" w14:textId="77777777" w:rsidR="002E3C27" w:rsidRPr="001C585F" w:rsidRDefault="002E3C27" w:rsidP="002E3C27">
      <w:pPr>
        <w:pBdr>
          <w:top w:val="single" w:sz="4" w:space="1" w:color="auto"/>
          <w:left w:val="single" w:sz="4" w:space="4" w:color="auto"/>
          <w:bottom w:val="single" w:sz="4" w:space="1" w:color="auto"/>
          <w:right w:val="single" w:sz="4" w:space="4" w:color="auto"/>
        </w:pBdr>
        <w:shd w:val="clear" w:color="auto" w:fill="A6A6A6" w:themeFill="background1" w:themeFillShade="A6"/>
        <w:jc w:val="center"/>
        <w:rPr>
          <w:rFonts w:ascii="Arial" w:hAnsi="Arial" w:cs="Arial"/>
          <w:b/>
          <w:bCs/>
          <w:sz w:val="18"/>
          <w:szCs w:val="18"/>
        </w:rPr>
      </w:pPr>
      <w:r>
        <w:rPr>
          <w:rFonts w:ascii="Arial" w:hAnsi="Arial" w:cs="Arial"/>
          <w:b/>
          <w:bCs/>
          <w:iCs/>
          <w:sz w:val="18"/>
          <w:szCs w:val="18"/>
        </w:rPr>
        <w:lastRenderedPageBreak/>
        <w:t>MATH 122</w:t>
      </w:r>
      <w:r w:rsidRPr="001C585F">
        <w:rPr>
          <w:rFonts w:ascii="Arial" w:hAnsi="Arial" w:cs="Arial"/>
          <w:b/>
          <w:bCs/>
          <w:iCs/>
          <w:sz w:val="18"/>
          <w:szCs w:val="18"/>
        </w:rPr>
        <w:t xml:space="preserve">1: </w:t>
      </w:r>
      <w:r w:rsidRPr="005872C7">
        <w:rPr>
          <w:rFonts w:ascii="Arial" w:hAnsi="Arial" w:cs="Arial"/>
          <w:b/>
          <w:bCs/>
          <w:sz w:val="18"/>
          <w:szCs w:val="18"/>
        </w:rPr>
        <w:t>Co-ordinate Geometry, Vector analysis and Complex Variable</w:t>
      </w:r>
    </w:p>
    <w:p w14:paraId="427B8988"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A6A6A6" w:themeFill="background1" w:themeFillShade="A6"/>
        <w:jc w:val="center"/>
        <w:rPr>
          <w:rFonts w:ascii="Arial" w:hAnsi="Arial" w:cs="Arial"/>
          <w:b/>
          <w:bCs/>
          <w:iCs/>
          <w:sz w:val="18"/>
          <w:szCs w:val="18"/>
        </w:rPr>
      </w:pPr>
      <w:r w:rsidRPr="00070ABD">
        <w:rPr>
          <w:rFonts w:ascii="Arial" w:hAnsi="Arial" w:cs="Arial"/>
          <w:b/>
          <w:bCs/>
          <w:iCs/>
          <w:sz w:val="18"/>
          <w:szCs w:val="18"/>
        </w:rPr>
        <w:t xml:space="preserve">Credits: </w:t>
      </w:r>
      <w:r w:rsidRPr="00070ABD">
        <w:rPr>
          <w:rFonts w:ascii="Arial" w:hAnsi="Arial" w:cs="Arial"/>
          <w:iCs/>
          <w:sz w:val="18"/>
          <w:szCs w:val="18"/>
        </w:rPr>
        <w:t xml:space="preserve">3 </w:t>
      </w:r>
      <w:r w:rsidRPr="00070ABD">
        <w:rPr>
          <w:rFonts w:ascii="Arial" w:hAnsi="Arial" w:cs="Arial"/>
          <w:b/>
          <w:bCs/>
          <w:iCs/>
          <w:sz w:val="18"/>
          <w:szCs w:val="18"/>
        </w:rPr>
        <w:t xml:space="preserve">Contact Hours: </w:t>
      </w:r>
      <w:r w:rsidRPr="00070ABD">
        <w:rPr>
          <w:rFonts w:ascii="Arial" w:hAnsi="Arial" w:cs="Arial"/>
          <w:iCs/>
          <w:sz w:val="18"/>
          <w:szCs w:val="18"/>
        </w:rPr>
        <w:t>39</w:t>
      </w:r>
    </w:p>
    <w:p w14:paraId="18580172"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A6A6A6" w:themeFill="background1" w:themeFillShade="A6"/>
        <w:jc w:val="center"/>
        <w:rPr>
          <w:rFonts w:ascii="Arial" w:hAnsi="Arial" w:cs="Arial"/>
          <w:b/>
          <w:bCs/>
          <w:iCs/>
          <w:sz w:val="18"/>
          <w:szCs w:val="18"/>
        </w:rPr>
      </w:pPr>
      <w:r w:rsidRPr="00070ABD">
        <w:rPr>
          <w:rFonts w:ascii="Arial" w:hAnsi="Arial" w:cs="Arial"/>
          <w:b/>
          <w:bCs/>
          <w:iCs/>
          <w:sz w:val="18"/>
          <w:szCs w:val="18"/>
        </w:rPr>
        <w:t xml:space="preserve">Year: </w:t>
      </w:r>
      <w:proofErr w:type="gramStart"/>
      <w:r>
        <w:rPr>
          <w:rFonts w:ascii="Arial" w:hAnsi="Arial" w:cs="Arial"/>
          <w:iCs/>
          <w:sz w:val="18"/>
          <w:szCs w:val="18"/>
        </w:rPr>
        <w:t>First</w:t>
      </w:r>
      <w:r w:rsidRPr="00070ABD">
        <w:rPr>
          <w:rFonts w:ascii="Arial" w:hAnsi="Arial" w:cs="Arial"/>
          <w:b/>
          <w:bCs/>
          <w:iCs/>
          <w:sz w:val="18"/>
          <w:szCs w:val="18"/>
        </w:rPr>
        <w:t xml:space="preserve">  Semester</w:t>
      </w:r>
      <w:proofErr w:type="gramEnd"/>
      <w:r w:rsidRPr="00070ABD">
        <w:rPr>
          <w:rFonts w:ascii="Arial" w:hAnsi="Arial" w:cs="Arial"/>
          <w:b/>
          <w:bCs/>
          <w:iCs/>
          <w:sz w:val="18"/>
          <w:szCs w:val="18"/>
        </w:rPr>
        <w:t xml:space="preserve">: </w:t>
      </w:r>
      <w:r w:rsidRPr="00070ABD">
        <w:rPr>
          <w:rFonts w:ascii="Arial" w:hAnsi="Arial" w:cs="Arial"/>
          <w:iCs/>
          <w:sz w:val="18"/>
          <w:szCs w:val="18"/>
        </w:rPr>
        <w:t>Odd</w:t>
      </w:r>
    </w:p>
    <w:p w14:paraId="033C407E" w14:textId="77777777" w:rsidR="002E3C27" w:rsidRPr="00070AB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61B36809" w14:textId="77777777" w:rsidTr="001C3606">
        <w:trPr>
          <w:jc w:val="center"/>
        </w:trPr>
        <w:tc>
          <w:tcPr>
            <w:tcW w:w="1439" w:type="dxa"/>
          </w:tcPr>
          <w:p w14:paraId="3982DF97"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6CC87813" w14:textId="77777777" w:rsidR="002E3C27" w:rsidRPr="00070ABD" w:rsidRDefault="002E3C27" w:rsidP="001C3606">
            <w:pPr>
              <w:rPr>
                <w:rFonts w:ascii="Arial" w:hAnsi="Arial" w:cs="Arial"/>
                <w:iCs/>
                <w:sz w:val="18"/>
                <w:szCs w:val="18"/>
              </w:rPr>
            </w:pPr>
            <w:r>
              <w:rPr>
                <w:rFonts w:ascii="Arial" w:hAnsi="Arial" w:cs="Arial"/>
                <w:iCs/>
                <w:sz w:val="18"/>
                <w:szCs w:val="18"/>
              </w:rPr>
              <w:t xml:space="preserve">MATH 1121 </w:t>
            </w:r>
            <w:r w:rsidRPr="00064601">
              <w:rPr>
                <w:rFonts w:ascii="Arial" w:hAnsi="Arial" w:cs="Arial"/>
                <w:iCs/>
                <w:sz w:val="18"/>
                <w:szCs w:val="18"/>
              </w:rPr>
              <w:t>Differential and Integral</w:t>
            </w:r>
          </w:p>
        </w:tc>
      </w:tr>
      <w:tr w:rsidR="002E3C27" w:rsidRPr="00070ABD" w14:paraId="39C77460" w14:textId="77777777" w:rsidTr="001C3606">
        <w:trPr>
          <w:jc w:val="center"/>
        </w:trPr>
        <w:tc>
          <w:tcPr>
            <w:tcW w:w="1439" w:type="dxa"/>
          </w:tcPr>
          <w:p w14:paraId="3AAB1A48"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511BFD0B" w14:textId="77777777" w:rsidR="002E3C27" w:rsidRPr="00070ABD" w:rsidRDefault="00000000" w:rsidP="001C3606">
            <w:pPr>
              <w:rPr>
                <w:rFonts w:ascii="Arial" w:hAnsi="Arial" w:cs="Arial"/>
                <w:iCs/>
                <w:sz w:val="18"/>
                <w:szCs w:val="18"/>
              </w:rPr>
            </w:pPr>
            <w:sdt>
              <w:sdtPr>
                <w:rPr>
                  <w:rFonts w:ascii="Arial" w:hAnsi="Arial" w:cs="Arial"/>
                  <w:iCs/>
                  <w:sz w:val="18"/>
                  <w:szCs w:val="18"/>
                </w:rPr>
                <w:id w:val="1607845095"/>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Theory         </w:t>
            </w:r>
            <w:sdt>
              <w:sdtPr>
                <w:rPr>
                  <w:rFonts w:ascii="Arial" w:hAnsi="Arial" w:cs="Arial"/>
                  <w:iCs/>
                  <w:sz w:val="18"/>
                  <w:szCs w:val="18"/>
                </w:rPr>
                <w:id w:val="935634440"/>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Laboratory work         </w:t>
            </w:r>
            <w:sdt>
              <w:sdtPr>
                <w:rPr>
                  <w:rFonts w:ascii="Arial" w:hAnsi="Arial" w:cs="Arial"/>
                  <w:iCs/>
                  <w:sz w:val="18"/>
                  <w:szCs w:val="18"/>
                </w:rPr>
                <w:id w:val="-640651961"/>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Project work      </w:t>
            </w:r>
            <w:sdt>
              <w:sdtPr>
                <w:rPr>
                  <w:rFonts w:ascii="Arial" w:hAnsi="Arial" w:cs="Arial"/>
                  <w:iCs/>
                  <w:sz w:val="18"/>
                  <w:szCs w:val="18"/>
                </w:rPr>
                <w:id w:val="-1627077033"/>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Viva Voce                    </w:t>
            </w:r>
          </w:p>
        </w:tc>
      </w:tr>
      <w:tr w:rsidR="002E3C27" w:rsidRPr="00070ABD" w14:paraId="2D43B702" w14:textId="77777777" w:rsidTr="001C3606">
        <w:trPr>
          <w:trHeight w:val="238"/>
          <w:jc w:val="center"/>
        </w:trPr>
        <w:tc>
          <w:tcPr>
            <w:tcW w:w="1439" w:type="dxa"/>
          </w:tcPr>
          <w:p w14:paraId="33C85780"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27D18E10" w14:textId="77777777" w:rsidR="002E3C27" w:rsidRPr="00DA54B2" w:rsidRDefault="002E3C27" w:rsidP="001C3606">
            <w:pPr>
              <w:jc w:val="both"/>
              <w:rPr>
                <w:rFonts w:ascii="Arial" w:hAnsi="Arial" w:cs="Arial"/>
                <w:iCs/>
                <w:sz w:val="19"/>
                <w:szCs w:val="19"/>
              </w:rPr>
            </w:pPr>
            <w:r w:rsidRPr="00DA54B2">
              <w:rPr>
                <w:rFonts w:ascii="Arial" w:hAnsi="Arial" w:cs="Arial"/>
                <w:iCs/>
                <w:sz w:val="19"/>
                <w:szCs w:val="19"/>
              </w:rPr>
              <w:t>To introduce students with Algebra, complex variables and vector analysis and their uses in engineering.</w:t>
            </w:r>
          </w:p>
        </w:tc>
      </w:tr>
      <w:tr w:rsidR="002E3C27" w:rsidRPr="00070ABD" w14:paraId="5F23BCEE" w14:textId="77777777" w:rsidTr="001C3606">
        <w:trPr>
          <w:trHeight w:val="238"/>
          <w:jc w:val="center"/>
        </w:trPr>
        <w:tc>
          <w:tcPr>
            <w:tcW w:w="9180" w:type="dxa"/>
            <w:gridSpan w:val="2"/>
          </w:tcPr>
          <w:p w14:paraId="19D08E3D" w14:textId="77777777" w:rsidR="002E3C27" w:rsidRPr="00070ABD" w:rsidRDefault="002E3C27" w:rsidP="001C3606">
            <w:pPr>
              <w:rPr>
                <w:rFonts w:ascii="Arial" w:hAnsi="Arial" w:cs="Arial"/>
                <w:b/>
                <w:bCs/>
                <w:sz w:val="18"/>
                <w:szCs w:val="18"/>
              </w:rPr>
            </w:pPr>
            <w:r w:rsidRPr="00070ABD">
              <w:rPr>
                <w:rFonts w:ascii="Arial" w:hAnsi="Arial" w:cs="Arial"/>
                <w:b/>
                <w:bCs/>
                <w:sz w:val="18"/>
                <w:szCs w:val="18"/>
              </w:rPr>
              <w:t>Course Objective:</w:t>
            </w:r>
          </w:p>
          <w:p w14:paraId="70ED6AB6" w14:textId="77777777" w:rsidR="002E3C27" w:rsidRPr="00070ABD" w:rsidRDefault="002E3C27" w:rsidP="001C3606">
            <w:pPr>
              <w:jc w:val="both"/>
              <w:rPr>
                <w:rFonts w:ascii="Arial" w:hAnsi="Arial" w:cs="Arial"/>
                <w:iCs/>
                <w:sz w:val="18"/>
                <w:szCs w:val="18"/>
              </w:rPr>
            </w:pPr>
            <w:r w:rsidRPr="00DA54B2">
              <w:rPr>
                <w:rFonts w:ascii="Arial" w:hAnsi="Arial" w:cs="Arial"/>
                <w:iCs/>
                <w:sz w:val="19"/>
                <w:szCs w:val="19"/>
              </w:rPr>
              <w:t xml:space="preserve">The main objective of this course is to introduce the fundamentals of Algebra to solve some mathematical equation. This course teaches the students to understand trigonometric functions and calculating their values. The course also introduces the study of vectors and Euclidean geometry, </w:t>
            </w:r>
            <w:r w:rsidRPr="00DA54B2">
              <w:rPr>
                <w:rFonts w:ascii="Arial" w:hAnsi="Arial" w:cs="Arial"/>
                <w:iCs/>
                <w:sz w:val="19"/>
                <w:szCs w:val="19"/>
              </w:rPr>
              <w:br/>
              <w:t>lines and planes in three-dimensional space</w:t>
            </w:r>
            <w:r>
              <w:rPr>
                <w:rFonts w:ascii="Arial" w:hAnsi="Arial" w:cs="Arial"/>
                <w:iCs/>
                <w:sz w:val="19"/>
                <w:szCs w:val="19"/>
              </w:rPr>
              <w:t>.</w:t>
            </w:r>
          </w:p>
        </w:tc>
      </w:tr>
    </w:tbl>
    <w:p w14:paraId="7913D731" w14:textId="77777777" w:rsidR="002E3C27" w:rsidRPr="00070ABD" w:rsidRDefault="002E3C27" w:rsidP="002E3C27">
      <w:pPr>
        <w:jc w:val="center"/>
        <w:rPr>
          <w:rFonts w:ascii="Arial" w:hAnsi="Arial" w:cs="Arial"/>
          <w:sz w:val="18"/>
          <w:szCs w:val="18"/>
        </w:rPr>
      </w:pPr>
    </w:p>
    <w:p w14:paraId="09335FC0"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685"/>
        <w:gridCol w:w="2434"/>
        <w:gridCol w:w="1051"/>
        <w:gridCol w:w="1747"/>
        <w:gridCol w:w="1612"/>
      </w:tblGrid>
      <w:tr w:rsidR="002E3C27" w:rsidRPr="00070ABD" w14:paraId="4092D2B6" w14:textId="77777777" w:rsidTr="001C3606">
        <w:trPr>
          <w:trHeight w:val="877"/>
          <w:jc w:val="center"/>
        </w:trPr>
        <w:tc>
          <w:tcPr>
            <w:tcW w:w="646" w:type="dxa"/>
            <w:vAlign w:val="center"/>
          </w:tcPr>
          <w:p w14:paraId="12ED006D"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1685" w:type="dxa"/>
            <w:vAlign w:val="center"/>
          </w:tcPr>
          <w:p w14:paraId="29360780"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434" w:type="dxa"/>
            <w:vAlign w:val="center"/>
          </w:tcPr>
          <w:p w14:paraId="18CA924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14:paraId="2E5B0417"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14:paraId="74B8ACB6"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14:paraId="6BC6B175"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E3C27" w:rsidRPr="00070ABD" w14:paraId="6407ACBB" w14:textId="77777777" w:rsidTr="001C3606">
        <w:trPr>
          <w:trHeight w:val="1646"/>
          <w:jc w:val="center"/>
        </w:trPr>
        <w:tc>
          <w:tcPr>
            <w:tcW w:w="646" w:type="dxa"/>
            <w:vAlign w:val="center"/>
          </w:tcPr>
          <w:p w14:paraId="5BAA57AC"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1685" w:type="dxa"/>
            <w:vAlign w:val="center"/>
          </w:tcPr>
          <w:p w14:paraId="30F24D3C" w14:textId="77777777" w:rsidR="002E3C27" w:rsidRPr="00DA54B2" w:rsidRDefault="002E3C27" w:rsidP="001C3606">
            <w:pPr>
              <w:jc w:val="center"/>
              <w:rPr>
                <w:rFonts w:ascii="Arial" w:hAnsi="Arial" w:cs="Arial"/>
                <w:color w:val="000000"/>
                <w:sz w:val="19"/>
                <w:szCs w:val="19"/>
              </w:rPr>
            </w:pPr>
            <w:r w:rsidRPr="00DA54B2">
              <w:rPr>
                <w:rFonts w:ascii="Arial" w:hAnsi="Arial" w:cs="Arial"/>
                <w:color w:val="000000"/>
                <w:sz w:val="19"/>
                <w:szCs w:val="19"/>
              </w:rPr>
              <w:t xml:space="preserve">To </w:t>
            </w:r>
            <w:r w:rsidRPr="00EE59C2">
              <w:rPr>
                <w:rFonts w:ascii="Arial" w:hAnsi="Arial" w:cs="Arial"/>
                <w:b/>
                <w:bCs/>
                <w:color w:val="000000"/>
                <w:sz w:val="19"/>
                <w:szCs w:val="19"/>
              </w:rPr>
              <w:t xml:space="preserve">understand </w:t>
            </w:r>
            <w:r>
              <w:rPr>
                <w:rFonts w:ascii="Arial" w:hAnsi="Arial" w:cs="Arial"/>
                <w:color w:val="000000"/>
                <w:sz w:val="19"/>
                <w:szCs w:val="19"/>
              </w:rPr>
              <w:t xml:space="preserve">Co-ordinate geometry, projection </w:t>
            </w:r>
          </w:p>
        </w:tc>
        <w:tc>
          <w:tcPr>
            <w:tcW w:w="2434" w:type="dxa"/>
            <w:vAlign w:val="center"/>
          </w:tcPr>
          <w:p w14:paraId="5A89B1EA"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b/>
                <w:bCs/>
                <w:color w:val="000000" w:themeColor="text1"/>
                <w:sz w:val="18"/>
                <w:szCs w:val="18"/>
              </w:rPr>
              <w:t>Engineering knowledge:</w:t>
            </w:r>
            <w:r w:rsidRPr="00070ABD">
              <w:rPr>
                <w:rFonts w:ascii="Arial" w:hAnsi="Arial" w:cs="Arial"/>
                <w:color w:val="000000" w:themeColor="text1"/>
                <w:sz w:val="18"/>
                <w:szCs w:val="18"/>
              </w:rPr>
              <w:t xml:space="preserve"> (PO1)</w:t>
            </w:r>
          </w:p>
        </w:tc>
        <w:tc>
          <w:tcPr>
            <w:tcW w:w="1051" w:type="dxa"/>
            <w:vAlign w:val="center"/>
          </w:tcPr>
          <w:p w14:paraId="6F7B43E8"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14:paraId="66E91CA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8973750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17FE33BA"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799789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0E132B5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224802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1073122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713705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298C690A"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337141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0AA67CAD"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364956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3009BCB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463156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009A418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701199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38CFB71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152501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13B00DA2"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4335083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4D31D615" w14:textId="77777777" w:rsidTr="001C3606">
        <w:trPr>
          <w:trHeight w:val="1583"/>
          <w:jc w:val="center"/>
        </w:trPr>
        <w:tc>
          <w:tcPr>
            <w:tcW w:w="646" w:type="dxa"/>
            <w:vAlign w:val="center"/>
          </w:tcPr>
          <w:p w14:paraId="157A7A92"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1685" w:type="dxa"/>
            <w:vAlign w:val="center"/>
          </w:tcPr>
          <w:p w14:paraId="16BCF774" w14:textId="77777777" w:rsidR="002E3C27" w:rsidRPr="00DA54B2" w:rsidRDefault="002E3C27" w:rsidP="001C3606">
            <w:pPr>
              <w:spacing w:after="40"/>
              <w:contextualSpacing/>
              <w:jc w:val="center"/>
              <w:rPr>
                <w:rFonts w:ascii="Arial" w:hAnsi="Arial" w:cs="Arial"/>
                <w:sz w:val="19"/>
                <w:szCs w:val="19"/>
                <w:lang w:bidi="ar-SA"/>
              </w:rPr>
            </w:pPr>
            <w:r w:rsidRPr="00DA54B2">
              <w:rPr>
                <w:rFonts w:ascii="Arial" w:hAnsi="Arial" w:cs="Arial"/>
                <w:color w:val="000000"/>
                <w:sz w:val="19"/>
                <w:szCs w:val="19"/>
              </w:rPr>
              <w:t>To</w:t>
            </w:r>
            <w:r>
              <w:rPr>
                <w:rFonts w:ascii="Arial" w:hAnsi="Arial" w:cs="Arial"/>
                <w:color w:val="000000"/>
                <w:sz w:val="19"/>
                <w:szCs w:val="19"/>
              </w:rPr>
              <w:t xml:space="preserve"> </w:t>
            </w:r>
            <w:r w:rsidRPr="008B2E2A">
              <w:rPr>
                <w:rFonts w:ascii="Arial" w:hAnsi="Arial" w:cs="Arial"/>
                <w:b/>
                <w:bCs/>
                <w:color w:val="000000"/>
                <w:sz w:val="19"/>
                <w:szCs w:val="19"/>
              </w:rPr>
              <w:t>Apply</w:t>
            </w:r>
            <w:r w:rsidRPr="00DA54B2">
              <w:rPr>
                <w:rFonts w:ascii="Arial" w:hAnsi="Arial" w:cs="Arial"/>
                <w:color w:val="000000"/>
                <w:sz w:val="19"/>
                <w:szCs w:val="19"/>
              </w:rPr>
              <w:t xml:space="preserve"> the concepts of complex variable to real world phenomena such as electrical networks, </w:t>
            </w:r>
          </w:p>
        </w:tc>
        <w:tc>
          <w:tcPr>
            <w:tcW w:w="2434" w:type="dxa"/>
            <w:vAlign w:val="center"/>
          </w:tcPr>
          <w:p w14:paraId="6A6DCA65" w14:textId="77777777" w:rsidR="002E3C27" w:rsidRPr="00070ABD" w:rsidRDefault="002E3C27" w:rsidP="001C3606">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14:paraId="10FA79CF"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51" w:type="dxa"/>
            <w:vAlign w:val="center"/>
          </w:tcPr>
          <w:p w14:paraId="741FAA00"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14:paraId="7DC9BDDA"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704264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3F855E2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11975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7A794DF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310225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1AB1C49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76226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30D0B5D8"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01698496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51DCEE25"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757378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23A8D0A5"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4584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1E58FD3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763539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56F623E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635497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3BCD4737"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99979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5D7B8A9D" w14:textId="77777777" w:rsidTr="001C3606">
        <w:trPr>
          <w:trHeight w:val="1700"/>
          <w:jc w:val="center"/>
        </w:trPr>
        <w:tc>
          <w:tcPr>
            <w:tcW w:w="646" w:type="dxa"/>
            <w:vAlign w:val="center"/>
          </w:tcPr>
          <w:p w14:paraId="0BEEB9F3"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1685" w:type="dxa"/>
            <w:vAlign w:val="center"/>
          </w:tcPr>
          <w:p w14:paraId="60605C58" w14:textId="77777777" w:rsidR="002E3C27" w:rsidRPr="00DA54B2" w:rsidRDefault="002E3C27" w:rsidP="001C3606">
            <w:pPr>
              <w:autoSpaceDE w:val="0"/>
              <w:autoSpaceDN w:val="0"/>
              <w:adjustRightInd w:val="0"/>
              <w:jc w:val="center"/>
              <w:rPr>
                <w:rFonts w:ascii="Arial" w:hAnsi="Arial" w:cs="Arial"/>
                <w:color w:val="000000"/>
                <w:sz w:val="19"/>
                <w:szCs w:val="19"/>
              </w:rPr>
            </w:pPr>
            <w:r w:rsidRPr="00971534">
              <w:rPr>
                <w:rFonts w:ascii="Arial" w:hAnsi="Arial" w:cs="Arial"/>
                <w:color w:val="000000"/>
                <w:sz w:val="19"/>
                <w:szCs w:val="19"/>
              </w:rPr>
              <w:t>To</w:t>
            </w:r>
            <w:r w:rsidRPr="00971534">
              <w:rPr>
                <w:rFonts w:ascii="Arial" w:hAnsi="Arial" w:cs="Arial"/>
                <w:b/>
                <w:bCs/>
                <w:color w:val="000000"/>
                <w:sz w:val="19"/>
                <w:szCs w:val="19"/>
              </w:rPr>
              <w:t xml:space="preserve"> understand</w:t>
            </w:r>
            <w:r w:rsidRPr="00971534">
              <w:rPr>
                <w:rFonts w:ascii="Arial" w:hAnsi="Arial" w:cs="Arial"/>
                <w:color w:val="000000"/>
                <w:sz w:val="19"/>
                <w:szCs w:val="19"/>
              </w:rPr>
              <w:t xml:space="preserve"> </w:t>
            </w:r>
            <w:r w:rsidRPr="009E3F91">
              <w:rPr>
                <w:rFonts w:ascii="Arial" w:hAnsi="Arial" w:cs="Arial"/>
                <w:color w:val="000000"/>
                <w:sz w:val="19"/>
                <w:szCs w:val="19"/>
              </w:rPr>
              <w:t>vector,</w:t>
            </w:r>
            <w:r w:rsidRPr="005872C7">
              <w:rPr>
                <w:rFonts w:ascii="Arial" w:hAnsi="Arial" w:cs="Arial"/>
                <w:sz w:val="18"/>
                <w:szCs w:val="18"/>
              </w:rPr>
              <w:t xml:space="preserve"> </w:t>
            </w:r>
            <w:r>
              <w:rPr>
                <w:rFonts w:ascii="Arial" w:hAnsi="Arial" w:cs="Arial"/>
                <w:sz w:val="18"/>
                <w:szCs w:val="18"/>
              </w:rPr>
              <w:t>d</w:t>
            </w:r>
            <w:r w:rsidRPr="005872C7">
              <w:rPr>
                <w:rFonts w:ascii="Arial" w:hAnsi="Arial" w:cs="Arial"/>
                <w:sz w:val="18"/>
                <w:szCs w:val="18"/>
              </w:rPr>
              <w:t>ivergence</w:t>
            </w:r>
            <w:r>
              <w:rPr>
                <w:rFonts w:ascii="Arial" w:hAnsi="Arial" w:cs="Arial"/>
                <w:sz w:val="18"/>
                <w:szCs w:val="18"/>
              </w:rPr>
              <w:t>,</w:t>
            </w:r>
            <w:r w:rsidRPr="009E3F91">
              <w:rPr>
                <w:rFonts w:ascii="Arial" w:hAnsi="Arial" w:cs="Arial"/>
                <w:color w:val="000000"/>
                <w:sz w:val="19"/>
                <w:szCs w:val="19"/>
              </w:rPr>
              <w:t xml:space="preserve"> gradient</w:t>
            </w:r>
          </w:p>
        </w:tc>
        <w:tc>
          <w:tcPr>
            <w:tcW w:w="2434" w:type="dxa"/>
          </w:tcPr>
          <w:p w14:paraId="6BC3773B"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p>
          <w:p w14:paraId="44C1F56A"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p>
          <w:p w14:paraId="5FF0BB66"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p>
          <w:p w14:paraId="3152145E" w14:textId="77777777" w:rsidR="002E3C27" w:rsidRPr="00070ABD" w:rsidRDefault="002E3C27" w:rsidP="001C3606">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14:paraId="34E42B99" w14:textId="77777777" w:rsidR="002E3C27" w:rsidRPr="009D689F" w:rsidRDefault="002E3C27" w:rsidP="001C3606">
            <w:pPr>
              <w:jc w:val="center"/>
              <w:rPr>
                <w:rFonts w:ascii="Arial" w:hAnsi="Arial" w:cs="Arial"/>
                <w:sz w:val="18"/>
                <w:szCs w:val="18"/>
              </w:rPr>
            </w:pPr>
            <w:r w:rsidRPr="00070ABD">
              <w:rPr>
                <w:rFonts w:ascii="Arial" w:hAnsi="Arial" w:cs="Arial"/>
                <w:color w:val="000000" w:themeColor="text1"/>
                <w:sz w:val="18"/>
                <w:szCs w:val="18"/>
              </w:rPr>
              <w:t>(PO1)</w:t>
            </w:r>
          </w:p>
        </w:tc>
        <w:tc>
          <w:tcPr>
            <w:tcW w:w="1051" w:type="dxa"/>
            <w:vAlign w:val="center"/>
          </w:tcPr>
          <w:p w14:paraId="30695111"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14:paraId="5357D3C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933440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6B63D0D4"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083641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6F4F51EB"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767787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51069CC8"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091165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05B97A9A"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1815665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37A1268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260339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3C501F46"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693841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68CCA18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637035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0D5DEE3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118716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6787BD71"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9297612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bl>
    <w:p w14:paraId="67819ED2"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70ABD" w14:paraId="5C036A23" w14:textId="77777777" w:rsidTr="001C3606">
        <w:trPr>
          <w:jc w:val="center"/>
        </w:trPr>
        <w:tc>
          <w:tcPr>
            <w:tcW w:w="9127" w:type="dxa"/>
          </w:tcPr>
          <w:p w14:paraId="72B6CCCE" w14:textId="77777777" w:rsidR="002E3C27" w:rsidRPr="00070ABD" w:rsidRDefault="002E3C27" w:rsidP="001C3606">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14:paraId="69DBF7F7"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36C4A5C2"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070ABD">
              <w:rPr>
                <w:rFonts w:ascii="Arial" w:hAnsi="Arial" w:cs="Arial"/>
                <w:bCs/>
                <w:color w:val="000000" w:themeColor="text1"/>
                <w:sz w:val="18"/>
                <w:szCs w:val="18"/>
              </w:rPr>
              <w:t>%)</w:t>
            </w:r>
          </w:p>
          <w:p w14:paraId="3117D3F3" w14:textId="77777777" w:rsidR="002E3C27" w:rsidRPr="00070ABD"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070ABD">
              <w:rPr>
                <w:rFonts w:ascii="Arial" w:hAnsi="Arial" w:cs="Arial"/>
                <w:bCs/>
                <w:color w:val="000000" w:themeColor="text1"/>
                <w:sz w:val="18"/>
                <w:szCs w:val="18"/>
              </w:rPr>
              <w:t xml:space="preserve">0%), Total Time: 3 hours. </w:t>
            </w:r>
          </w:p>
          <w:p w14:paraId="7A2AEE43" w14:textId="77777777" w:rsidR="002E3C27" w:rsidRPr="00070ABD" w:rsidRDefault="002E3C27" w:rsidP="001C3606">
            <w:pPr>
              <w:rPr>
                <w:rFonts w:ascii="Arial" w:hAnsi="Arial" w:cs="Arial"/>
                <w:b/>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 xml:space="preserve">A </w:t>
            </w:r>
            <w:r>
              <w:rPr>
                <w:rFonts w:ascii="Arial" w:hAnsi="Arial" w:cs="Arial"/>
                <w:bCs/>
                <w:color w:val="000000" w:themeColor="text1"/>
                <w:sz w:val="18"/>
                <w:szCs w:val="18"/>
              </w:rPr>
              <w:t>class participation mark (5</w:t>
            </w:r>
            <w:r w:rsidRPr="00070ABD">
              <w:rPr>
                <w:rFonts w:ascii="Arial" w:hAnsi="Arial" w:cs="Arial"/>
                <w:bCs/>
                <w:color w:val="000000" w:themeColor="text1"/>
                <w:sz w:val="18"/>
                <w:szCs w:val="18"/>
              </w:rPr>
              <w:t>%).</w:t>
            </w:r>
          </w:p>
        </w:tc>
      </w:tr>
      <w:tr w:rsidR="002E3C27" w:rsidRPr="00070ABD" w14:paraId="49A85FE5" w14:textId="77777777" w:rsidTr="001C3606">
        <w:trPr>
          <w:jc w:val="center"/>
        </w:trPr>
        <w:tc>
          <w:tcPr>
            <w:tcW w:w="9127" w:type="dxa"/>
          </w:tcPr>
          <w:p w14:paraId="0A0BACD7" w14:textId="77777777" w:rsidR="002E3C27" w:rsidRPr="00070ABD" w:rsidRDefault="002E3C27" w:rsidP="001C3606">
            <w:pPr>
              <w:spacing w:after="120"/>
              <w:rPr>
                <w:rFonts w:ascii="Arial" w:hAnsi="Arial" w:cs="Arial"/>
                <w:b/>
                <w:bCs/>
                <w:iCs/>
                <w:sz w:val="18"/>
                <w:szCs w:val="18"/>
              </w:rPr>
            </w:pPr>
            <w:r w:rsidRPr="00070ABD">
              <w:rPr>
                <w:rFonts w:ascii="Arial" w:hAnsi="Arial" w:cs="Arial"/>
                <w:b/>
                <w:bCs/>
                <w:iCs/>
                <w:sz w:val="18"/>
                <w:szCs w:val="18"/>
              </w:rPr>
              <w:t>Course Contents:</w:t>
            </w:r>
          </w:p>
          <w:p w14:paraId="7CF26BB3" w14:textId="77777777" w:rsidR="002E3C27" w:rsidRPr="005872C7" w:rsidRDefault="002E3C27" w:rsidP="001C3606">
            <w:pPr>
              <w:jc w:val="both"/>
              <w:rPr>
                <w:rFonts w:ascii="Arial" w:hAnsi="Arial" w:cs="Arial"/>
                <w:sz w:val="18"/>
                <w:szCs w:val="18"/>
              </w:rPr>
            </w:pPr>
            <w:r w:rsidRPr="005872C7">
              <w:rPr>
                <w:rFonts w:ascii="Arial" w:hAnsi="Arial" w:cs="Arial"/>
                <w:sz w:val="18"/>
                <w:szCs w:val="18"/>
              </w:rPr>
              <w:t xml:space="preserve">Co-ordinate Geometry: Co-ordinate Geometry of Two Dimensions: Change of Axes, Transformation of Co-Ordinates, Simplification of Equations of </w:t>
            </w:r>
            <w:proofErr w:type="gramStart"/>
            <w:r w:rsidRPr="005872C7">
              <w:rPr>
                <w:rFonts w:ascii="Arial" w:hAnsi="Arial" w:cs="Arial"/>
                <w:sz w:val="18"/>
                <w:szCs w:val="18"/>
              </w:rPr>
              <w:t>Curves.</w:t>
            </w:r>
            <w:r>
              <w:rPr>
                <w:rFonts w:ascii="Arial" w:hAnsi="Arial" w:cs="Arial"/>
                <w:sz w:val="18"/>
                <w:szCs w:val="18"/>
              </w:rPr>
              <w:t>.</w:t>
            </w:r>
            <w:proofErr w:type="gramEnd"/>
            <w:r>
              <w:rPr>
                <w:rFonts w:ascii="Arial" w:hAnsi="Arial" w:cs="Arial"/>
                <w:sz w:val="18"/>
                <w:szCs w:val="18"/>
              </w:rPr>
              <w:t xml:space="preserve"> </w:t>
            </w:r>
            <w:r w:rsidRPr="005872C7">
              <w:rPr>
                <w:rFonts w:ascii="Arial" w:hAnsi="Arial" w:cs="Arial"/>
                <w:sz w:val="18"/>
                <w:szCs w:val="18"/>
              </w:rPr>
              <w:t>Co-ordinate Geometry of Three Dimensions: System of Co-Ordinates, Distance between two Points, Section Formula, Direction Cosines and Projection, Planes and Straight Lines.</w:t>
            </w:r>
          </w:p>
          <w:p w14:paraId="7B1AA9AF" w14:textId="77777777" w:rsidR="002E3C27" w:rsidRPr="005872C7" w:rsidRDefault="002E3C27" w:rsidP="001C3606">
            <w:pPr>
              <w:jc w:val="both"/>
              <w:rPr>
                <w:rFonts w:ascii="Arial" w:hAnsi="Arial" w:cs="Arial"/>
                <w:sz w:val="18"/>
                <w:szCs w:val="18"/>
              </w:rPr>
            </w:pPr>
          </w:p>
          <w:p w14:paraId="48ECA1EC" w14:textId="77777777" w:rsidR="002E3C27" w:rsidRPr="005872C7" w:rsidRDefault="002E3C27" w:rsidP="001C3606">
            <w:pPr>
              <w:jc w:val="both"/>
              <w:rPr>
                <w:rFonts w:ascii="Arial" w:hAnsi="Arial" w:cs="Arial"/>
                <w:sz w:val="18"/>
                <w:szCs w:val="18"/>
              </w:rPr>
            </w:pPr>
            <w:r w:rsidRPr="005872C7">
              <w:rPr>
                <w:rFonts w:ascii="Arial" w:hAnsi="Arial" w:cs="Arial"/>
                <w:sz w:val="18"/>
                <w:szCs w:val="18"/>
              </w:rPr>
              <w:t xml:space="preserve">Vector Analysis: Vectors, The dot and cross product, Vector Differentiation and Integration, Gradient of a Function, Divergence and Curl of Vector and their Applications, Physical Significance of Gradient, Vector Identities, Integral Forms of Gradient, Tensors. </w:t>
            </w:r>
          </w:p>
          <w:p w14:paraId="390CC49C" w14:textId="77777777" w:rsidR="002E3C27" w:rsidRPr="005872C7" w:rsidRDefault="002E3C27" w:rsidP="001C3606">
            <w:pPr>
              <w:jc w:val="both"/>
              <w:rPr>
                <w:rFonts w:ascii="Arial" w:hAnsi="Arial" w:cs="Arial"/>
                <w:sz w:val="18"/>
                <w:szCs w:val="18"/>
              </w:rPr>
            </w:pPr>
          </w:p>
          <w:p w14:paraId="39DF6166" w14:textId="77777777" w:rsidR="002E3C27" w:rsidRPr="00070ABD" w:rsidRDefault="002E3C27" w:rsidP="001C3606">
            <w:pPr>
              <w:jc w:val="both"/>
              <w:rPr>
                <w:rFonts w:ascii="Arial" w:hAnsi="Arial" w:cs="Arial"/>
                <w:b/>
                <w:color w:val="FF0000"/>
                <w:sz w:val="18"/>
                <w:szCs w:val="18"/>
              </w:rPr>
            </w:pPr>
            <w:r w:rsidRPr="005872C7">
              <w:rPr>
                <w:rFonts w:ascii="Arial" w:hAnsi="Arial" w:cs="Arial"/>
                <w:sz w:val="18"/>
                <w:szCs w:val="18"/>
              </w:rPr>
              <w:t>Complex Variable : Complex Number Systems, General Functions of a Complex Variable, Limits and Continuity of a Function of Complex Variable and Related Theorems, Complex Differentiation and the Cauchy-</w:t>
            </w:r>
            <w:proofErr w:type="spellStart"/>
            <w:r w:rsidRPr="005872C7">
              <w:rPr>
                <w:rFonts w:ascii="Arial" w:hAnsi="Arial" w:cs="Arial"/>
                <w:sz w:val="18"/>
                <w:szCs w:val="18"/>
              </w:rPr>
              <w:t>Riemenn</w:t>
            </w:r>
            <w:proofErr w:type="spellEnd"/>
            <w:r w:rsidRPr="005872C7">
              <w:rPr>
                <w:rFonts w:ascii="Arial" w:hAnsi="Arial" w:cs="Arial"/>
                <w:sz w:val="18"/>
                <w:szCs w:val="18"/>
              </w:rPr>
              <w:t xml:space="preserve"> Equations, Infinite Series, Convergence, Line Integral, Cauchy Integral Theorem, Cauchy Integral Formula, Liouville's Theorem, Taylor's and Laurent's Theorems, Singular Points, Residue, Cauchy's Residue Theorem, Contour Integration</w:t>
            </w:r>
          </w:p>
        </w:tc>
      </w:tr>
    </w:tbl>
    <w:p w14:paraId="5B73A5DD" w14:textId="77777777" w:rsidR="002E3C27" w:rsidRPr="00070ABD" w:rsidRDefault="002E3C27" w:rsidP="002E3C27">
      <w:pPr>
        <w:jc w:val="center"/>
        <w:rPr>
          <w:rFonts w:ascii="Arial" w:hAnsi="Arial" w:cs="Arial"/>
          <w:b/>
          <w:color w:val="FFFFFF"/>
          <w:sz w:val="18"/>
          <w:szCs w:val="18"/>
          <w:highlight w:val="black"/>
        </w:rPr>
      </w:pPr>
    </w:p>
    <w:p w14:paraId="7EAEE8AC"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Text Book:</w:t>
      </w:r>
    </w:p>
    <w:tbl>
      <w:tblPr>
        <w:tblW w:w="4950" w:type="pct"/>
        <w:jc w:val="center"/>
        <w:tblLook w:val="0000" w:firstRow="0" w:lastRow="0" w:firstColumn="0" w:lastColumn="0" w:noHBand="0" w:noVBand="0"/>
      </w:tblPr>
      <w:tblGrid>
        <w:gridCol w:w="361"/>
        <w:gridCol w:w="3103"/>
        <w:gridCol w:w="282"/>
        <w:gridCol w:w="5404"/>
      </w:tblGrid>
      <w:tr w:rsidR="002E3C27" w:rsidRPr="00070ABD" w14:paraId="79D7B630" w14:textId="77777777" w:rsidTr="001C3606">
        <w:trPr>
          <w:jc w:val="center"/>
        </w:trPr>
        <w:tc>
          <w:tcPr>
            <w:tcW w:w="197" w:type="pct"/>
          </w:tcPr>
          <w:p w14:paraId="17210313" w14:textId="77777777" w:rsidR="002E3C27" w:rsidRPr="00DA54B2" w:rsidRDefault="002E3C27" w:rsidP="001C3606">
            <w:pPr>
              <w:suppressAutoHyphens/>
              <w:jc w:val="both"/>
              <w:rPr>
                <w:rFonts w:ascii="Arial" w:hAnsi="Arial" w:cs="Arial"/>
                <w:spacing w:val="-3"/>
                <w:sz w:val="18"/>
                <w:szCs w:val="18"/>
              </w:rPr>
            </w:pPr>
            <w:r w:rsidRPr="00DA54B2">
              <w:rPr>
                <w:rFonts w:ascii="Arial" w:hAnsi="Arial" w:cs="Arial"/>
                <w:spacing w:val="-3"/>
                <w:sz w:val="18"/>
                <w:szCs w:val="18"/>
              </w:rPr>
              <w:t>1.</w:t>
            </w:r>
          </w:p>
        </w:tc>
        <w:tc>
          <w:tcPr>
            <w:tcW w:w="1696" w:type="pct"/>
          </w:tcPr>
          <w:p w14:paraId="687FBBA7" w14:textId="77777777" w:rsidR="002E3C27" w:rsidRPr="00C641E3" w:rsidRDefault="002E3C27" w:rsidP="001C3606">
            <w:pPr>
              <w:suppressAutoHyphens/>
              <w:rPr>
                <w:rFonts w:ascii="Arial" w:hAnsi="Arial" w:cs="Arial"/>
                <w:sz w:val="18"/>
                <w:szCs w:val="18"/>
              </w:rPr>
            </w:pPr>
            <w:r w:rsidRPr="00C641E3">
              <w:rPr>
                <w:rFonts w:ascii="Arial" w:hAnsi="Arial" w:cs="Arial"/>
                <w:sz w:val="18"/>
                <w:szCs w:val="18"/>
              </w:rPr>
              <w:t>H. B. Fine and H. D. Thompson</w:t>
            </w:r>
          </w:p>
        </w:tc>
        <w:tc>
          <w:tcPr>
            <w:tcW w:w="154" w:type="pct"/>
          </w:tcPr>
          <w:p w14:paraId="074EE803" w14:textId="77777777" w:rsidR="002E3C27" w:rsidRPr="00C641E3" w:rsidRDefault="002E3C27" w:rsidP="001C3606">
            <w:pPr>
              <w:suppressAutoHyphens/>
              <w:rPr>
                <w:rFonts w:ascii="Arial" w:hAnsi="Arial" w:cs="Arial"/>
                <w:spacing w:val="-3"/>
                <w:sz w:val="18"/>
                <w:szCs w:val="18"/>
              </w:rPr>
            </w:pPr>
            <w:r w:rsidRPr="00C641E3">
              <w:rPr>
                <w:rFonts w:ascii="Arial" w:hAnsi="Arial" w:cs="Arial"/>
                <w:spacing w:val="-3"/>
                <w:sz w:val="18"/>
                <w:szCs w:val="18"/>
              </w:rPr>
              <w:t>:</w:t>
            </w:r>
          </w:p>
        </w:tc>
        <w:tc>
          <w:tcPr>
            <w:tcW w:w="2953" w:type="pct"/>
          </w:tcPr>
          <w:p w14:paraId="7927759B" w14:textId="77777777" w:rsidR="002E3C27" w:rsidRPr="00C641E3" w:rsidRDefault="002E3C27" w:rsidP="001C3606">
            <w:pPr>
              <w:suppressAutoHyphens/>
              <w:rPr>
                <w:rFonts w:ascii="Arial" w:hAnsi="Arial" w:cs="Arial"/>
                <w:sz w:val="18"/>
                <w:szCs w:val="18"/>
              </w:rPr>
            </w:pPr>
            <w:r w:rsidRPr="00C641E3">
              <w:rPr>
                <w:rFonts w:ascii="Arial" w:hAnsi="Arial" w:cs="Arial"/>
                <w:b/>
                <w:bCs/>
                <w:sz w:val="18"/>
                <w:szCs w:val="18"/>
              </w:rPr>
              <w:t>Coordinate Geometry</w:t>
            </w:r>
            <w:r w:rsidRPr="00C641E3">
              <w:rPr>
                <w:rFonts w:ascii="Arial" w:hAnsi="Arial" w:cs="Arial"/>
                <w:i/>
                <w:iCs/>
                <w:sz w:val="18"/>
                <w:szCs w:val="18"/>
              </w:rPr>
              <w:t>, The Macmillan Company</w:t>
            </w:r>
          </w:p>
        </w:tc>
      </w:tr>
      <w:tr w:rsidR="002E3C27" w:rsidRPr="00070ABD" w14:paraId="3CC28321" w14:textId="77777777" w:rsidTr="001C3606">
        <w:trPr>
          <w:jc w:val="center"/>
        </w:trPr>
        <w:tc>
          <w:tcPr>
            <w:tcW w:w="197" w:type="pct"/>
          </w:tcPr>
          <w:p w14:paraId="63754B71" w14:textId="77777777" w:rsidR="002E3C27" w:rsidRPr="00DA54B2" w:rsidRDefault="002E3C27" w:rsidP="001C3606">
            <w:pPr>
              <w:suppressAutoHyphens/>
              <w:jc w:val="both"/>
              <w:rPr>
                <w:rFonts w:ascii="Arial" w:hAnsi="Arial" w:cs="Arial"/>
                <w:spacing w:val="-3"/>
                <w:sz w:val="18"/>
                <w:szCs w:val="18"/>
              </w:rPr>
            </w:pPr>
            <w:r>
              <w:rPr>
                <w:rFonts w:ascii="Arial" w:hAnsi="Arial" w:cs="Arial"/>
                <w:spacing w:val="-3"/>
                <w:sz w:val="18"/>
                <w:szCs w:val="18"/>
              </w:rPr>
              <w:t>2.</w:t>
            </w:r>
          </w:p>
        </w:tc>
        <w:tc>
          <w:tcPr>
            <w:tcW w:w="1696" w:type="pct"/>
          </w:tcPr>
          <w:p w14:paraId="25DC1F92" w14:textId="77777777" w:rsidR="002E3C27" w:rsidRPr="00C641E3" w:rsidRDefault="002E3C27" w:rsidP="001C3606">
            <w:pPr>
              <w:suppressAutoHyphens/>
              <w:rPr>
                <w:rFonts w:ascii="Arial" w:hAnsi="Arial" w:cs="Arial"/>
                <w:sz w:val="18"/>
                <w:szCs w:val="18"/>
              </w:rPr>
            </w:pPr>
            <w:r w:rsidRPr="00C641E3">
              <w:rPr>
                <w:rFonts w:ascii="Arial" w:hAnsi="Arial" w:cs="Arial"/>
                <w:sz w:val="18"/>
                <w:szCs w:val="18"/>
              </w:rPr>
              <w:t xml:space="preserve">M. R. Spiegel, S. </w:t>
            </w:r>
            <w:proofErr w:type="spellStart"/>
            <w:r w:rsidRPr="00C641E3">
              <w:rPr>
                <w:rFonts w:ascii="Arial" w:hAnsi="Arial" w:cs="Arial"/>
                <w:sz w:val="18"/>
                <w:szCs w:val="18"/>
              </w:rPr>
              <w:t>Lipschutz</w:t>
            </w:r>
            <w:proofErr w:type="spellEnd"/>
            <w:r w:rsidRPr="00C641E3">
              <w:rPr>
                <w:rFonts w:ascii="Arial" w:hAnsi="Arial" w:cs="Arial"/>
                <w:sz w:val="18"/>
                <w:szCs w:val="18"/>
              </w:rPr>
              <w:t>, and D. Spellman</w:t>
            </w:r>
          </w:p>
        </w:tc>
        <w:tc>
          <w:tcPr>
            <w:tcW w:w="154" w:type="pct"/>
          </w:tcPr>
          <w:p w14:paraId="08B3DEA3" w14:textId="77777777" w:rsidR="002E3C27" w:rsidRPr="00C641E3" w:rsidRDefault="002E3C27" w:rsidP="001C3606">
            <w:pPr>
              <w:suppressAutoHyphens/>
              <w:rPr>
                <w:rFonts w:ascii="Arial" w:hAnsi="Arial" w:cs="Arial"/>
                <w:spacing w:val="-3"/>
                <w:sz w:val="18"/>
                <w:szCs w:val="18"/>
              </w:rPr>
            </w:pPr>
          </w:p>
        </w:tc>
        <w:tc>
          <w:tcPr>
            <w:tcW w:w="2953" w:type="pct"/>
          </w:tcPr>
          <w:p w14:paraId="7770C856" w14:textId="77777777" w:rsidR="002E3C27" w:rsidRPr="00C641E3" w:rsidRDefault="002E3C27" w:rsidP="001C3606">
            <w:pPr>
              <w:suppressAutoHyphens/>
              <w:rPr>
                <w:rFonts w:ascii="Arial" w:hAnsi="Arial" w:cs="Arial"/>
                <w:sz w:val="18"/>
                <w:szCs w:val="18"/>
              </w:rPr>
            </w:pPr>
            <w:r w:rsidRPr="00C641E3">
              <w:rPr>
                <w:rFonts w:ascii="Arial" w:hAnsi="Arial" w:cs="Arial"/>
                <w:b/>
                <w:bCs/>
                <w:sz w:val="18"/>
                <w:szCs w:val="18"/>
              </w:rPr>
              <w:t>Vector Analysis and An  Introduction to Tensor Analysis</w:t>
            </w:r>
            <w:r>
              <w:rPr>
                <w:rFonts w:ascii="Arial" w:hAnsi="Arial" w:cs="Arial"/>
                <w:sz w:val="18"/>
                <w:szCs w:val="18"/>
              </w:rPr>
              <w:t xml:space="preserve">, </w:t>
            </w:r>
            <w:r w:rsidRPr="00C641E3">
              <w:rPr>
                <w:rFonts w:ascii="Arial" w:hAnsi="Arial" w:cs="Arial"/>
                <w:sz w:val="18"/>
                <w:szCs w:val="18"/>
              </w:rPr>
              <w:t xml:space="preserve"> </w:t>
            </w:r>
            <w:r w:rsidRPr="00C641E3">
              <w:rPr>
                <w:rFonts w:ascii="Arial" w:hAnsi="Arial" w:cs="Arial"/>
                <w:i/>
                <w:iCs/>
                <w:sz w:val="18"/>
                <w:szCs w:val="18"/>
              </w:rPr>
              <w:t>McGraw-Hill</w:t>
            </w:r>
            <w:r w:rsidRPr="00C641E3">
              <w:rPr>
                <w:rFonts w:ascii="Arial" w:hAnsi="Arial" w:cs="Arial"/>
                <w:i/>
                <w:iCs/>
                <w:sz w:val="18"/>
                <w:szCs w:val="18"/>
              </w:rPr>
              <w:tab/>
            </w:r>
            <w:r w:rsidRPr="00C641E3">
              <w:rPr>
                <w:rFonts w:ascii="Arial" w:hAnsi="Arial" w:cs="Arial"/>
                <w:i/>
                <w:iCs/>
                <w:sz w:val="18"/>
                <w:szCs w:val="18"/>
              </w:rPr>
              <w:tab/>
            </w:r>
            <w:r w:rsidRPr="00C641E3">
              <w:rPr>
                <w:rFonts w:ascii="Arial" w:hAnsi="Arial" w:cs="Arial"/>
                <w:i/>
                <w:iCs/>
                <w:sz w:val="18"/>
                <w:szCs w:val="18"/>
              </w:rPr>
              <w:tab/>
            </w:r>
            <w:r w:rsidRPr="00C641E3">
              <w:rPr>
                <w:rFonts w:ascii="Arial" w:hAnsi="Arial" w:cs="Arial"/>
                <w:i/>
                <w:iCs/>
                <w:sz w:val="18"/>
                <w:szCs w:val="18"/>
              </w:rPr>
              <w:tab/>
              <w:t xml:space="preserve">                           , </w:t>
            </w:r>
          </w:p>
        </w:tc>
      </w:tr>
      <w:tr w:rsidR="002E3C27" w:rsidRPr="00070ABD" w14:paraId="5103C2EE" w14:textId="77777777" w:rsidTr="001C3606">
        <w:trPr>
          <w:jc w:val="center"/>
        </w:trPr>
        <w:tc>
          <w:tcPr>
            <w:tcW w:w="197" w:type="pct"/>
          </w:tcPr>
          <w:p w14:paraId="0D2D5472" w14:textId="77777777" w:rsidR="002E3C27" w:rsidRPr="00DA54B2" w:rsidRDefault="002E3C27" w:rsidP="001C3606">
            <w:pPr>
              <w:suppressAutoHyphens/>
              <w:jc w:val="both"/>
              <w:rPr>
                <w:rFonts w:ascii="Arial" w:hAnsi="Arial" w:cs="Arial"/>
                <w:spacing w:val="-3"/>
                <w:sz w:val="18"/>
                <w:szCs w:val="18"/>
              </w:rPr>
            </w:pPr>
            <w:r>
              <w:rPr>
                <w:rFonts w:ascii="Arial" w:hAnsi="Arial" w:cs="Arial"/>
                <w:spacing w:val="-3"/>
                <w:sz w:val="18"/>
                <w:szCs w:val="18"/>
              </w:rPr>
              <w:t>3.</w:t>
            </w:r>
          </w:p>
        </w:tc>
        <w:tc>
          <w:tcPr>
            <w:tcW w:w="1696" w:type="pct"/>
          </w:tcPr>
          <w:p w14:paraId="1F0D4985" w14:textId="77777777" w:rsidR="002E3C27" w:rsidRPr="00C641E3" w:rsidRDefault="002E3C27" w:rsidP="001C3606">
            <w:pPr>
              <w:suppressAutoHyphens/>
              <w:rPr>
                <w:rFonts w:ascii="Arial" w:hAnsi="Arial" w:cs="Arial"/>
                <w:sz w:val="18"/>
                <w:szCs w:val="18"/>
              </w:rPr>
            </w:pPr>
            <w:r w:rsidRPr="00C641E3">
              <w:rPr>
                <w:rFonts w:ascii="Arial" w:hAnsi="Arial" w:cs="Arial"/>
                <w:sz w:val="18"/>
                <w:szCs w:val="18"/>
              </w:rPr>
              <w:t xml:space="preserve"> W. Brown, R. V. Churchill</w:t>
            </w:r>
          </w:p>
        </w:tc>
        <w:tc>
          <w:tcPr>
            <w:tcW w:w="154" w:type="pct"/>
          </w:tcPr>
          <w:p w14:paraId="5BCA3E51" w14:textId="77777777" w:rsidR="002E3C27" w:rsidRPr="00C641E3" w:rsidRDefault="002E3C27" w:rsidP="001C3606">
            <w:pPr>
              <w:suppressAutoHyphens/>
              <w:rPr>
                <w:rFonts w:ascii="Arial" w:hAnsi="Arial" w:cs="Arial"/>
                <w:spacing w:val="-3"/>
                <w:sz w:val="18"/>
                <w:szCs w:val="18"/>
              </w:rPr>
            </w:pPr>
          </w:p>
        </w:tc>
        <w:tc>
          <w:tcPr>
            <w:tcW w:w="2953" w:type="pct"/>
          </w:tcPr>
          <w:p w14:paraId="78C5A2CE" w14:textId="77777777" w:rsidR="002E3C27" w:rsidRPr="00C641E3" w:rsidRDefault="002E3C27" w:rsidP="001C3606">
            <w:pPr>
              <w:suppressAutoHyphens/>
              <w:rPr>
                <w:rFonts w:ascii="Arial" w:hAnsi="Arial" w:cs="Arial"/>
                <w:sz w:val="18"/>
                <w:szCs w:val="18"/>
              </w:rPr>
            </w:pPr>
            <w:r w:rsidRPr="00C641E3">
              <w:rPr>
                <w:rFonts w:ascii="Arial" w:hAnsi="Arial" w:cs="Arial"/>
                <w:sz w:val="18"/>
                <w:szCs w:val="18"/>
              </w:rPr>
              <w:t>C</w:t>
            </w:r>
            <w:r w:rsidRPr="00CE2A25">
              <w:rPr>
                <w:rFonts w:ascii="Arial" w:hAnsi="Arial" w:cs="Arial"/>
                <w:b/>
                <w:bCs/>
                <w:sz w:val="18"/>
                <w:szCs w:val="18"/>
              </w:rPr>
              <w:t>omplex variables and Applications</w:t>
            </w:r>
            <w:r w:rsidRPr="00C641E3">
              <w:rPr>
                <w:rFonts w:ascii="Arial" w:hAnsi="Arial" w:cs="Arial"/>
                <w:sz w:val="18"/>
                <w:szCs w:val="18"/>
              </w:rPr>
              <w:t xml:space="preserve">, </w:t>
            </w:r>
            <w:r w:rsidRPr="00CE2A25">
              <w:rPr>
                <w:rFonts w:ascii="Arial" w:hAnsi="Arial" w:cs="Arial"/>
                <w:i/>
                <w:iCs/>
                <w:sz w:val="18"/>
                <w:szCs w:val="18"/>
              </w:rPr>
              <w:t>McGraw-Hill.</w:t>
            </w:r>
          </w:p>
        </w:tc>
      </w:tr>
    </w:tbl>
    <w:p w14:paraId="1859F550" w14:textId="77777777" w:rsidR="002E3C27" w:rsidRPr="00070ABD" w:rsidRDefault="002E3C27" w:rsidP="002E3C27">
      <w:pPr>
        <w:jc w:val="center"/>
        <w:rPr>
          <w:rFonts w:ascii="Arial" w:hAnsi="Arial" w:cs="Arial"/>
          <w:b/>
          <w:spacing w:val="-3"/>
          <w:sz w:val="18"/>
          <w:szCs w:val="18"/>
        </w:rPr>
      </w:pPr>
    </w:p>
    <w:p w14:paraId="4E24B12A"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Books Recommended:</w:t>
      </w:r>
    </w:p>
    <w:tbl>
      <w:tblPr>
        <w:tblW w:w="4967" w:type="pct"/>
        <w:jc w:val="center"/>
        <w:tblLook w:val="0000" w:firstRow="0" w:lastRow="0" w:firstColumn="0" w:lastColumn="0" w:noHBand="0" w:noVBand="0"/>
      </w:tblPr>
      <w:tblGrid>
        <w:gridCol w:w="361"/>
        <w:gridCol w:w="3118"/>
        <w:gridCol w:w="285"/>
        <w:gridCol w:w="5417"/>
      </w:tblGrid>
      <w:tr w:rsidR="002E3C27" w:rsidRPr="00DA54B2" w14:paraId="73825B3A" w14:textId="77777777" w:rsidTr="001C3606">
        <w:trPr>
          <w:trHeight w:val="109"/>
          <w:jc w:val="center"/>
        </w:trPr>
        <w:tc>
          <w:tcPr>
            <w:tcW w:w="197" w:type="pct"/>
          </w:tcPr>
          <w:p w14:paraId="70AD6D73" w14:textId="77777777" w:rsidR="002E3C27" w:rsidRPr="00DA54B2" w:rsidRDefault="002E3C27" w:rsidP="001C3606">
            <w:pPr>
              <w:suppressAutoHyphens/>
              <w:jc w:val="center"/>
              <w:rPr>
                <w:rFonts w:ascii="Arial" w:hAnsi="Arial" w:cs="Arial"/>
                <w:spacing w:val="-3"/>
                <w:sz w:val="18"/>
                <w:szCs w:val="18"/>
              </w:rPr>
            </w:pPr>
            <w:r>
              <w:rPr>
                <w:rFonts w:ascii="Arial" w:hAnsi="Arial" w:cs="Arial"/>
                <w:spacing w:val="-3"/>
                <w:sz w:val="18"/>
                <w:szCs w:val="18"/>
              </w:rPr>
              <w:t>1</w:t>
            </w:r>
            <w:r w:rsidRPr="00DA54B2">
              <w:rPr>
                <w:rFonts w:ascii="Arial" w:hAnsi="Arial" w:cs="Arial"/>
                <w:spacing w:val="-3"/>
                <w:sz w:val="18"/>
                <w:szCs w:val="18"/>
              </w:rPr>
              <w:t>.</w:t>
            </w:r>
          </w:p>
        </w:tc>
        <w:tc>
          <w:tcPr>
            <w:tcW w:w="1698" w:type="pct"/>
          </w:tcPr>
          <w:p w14:paraId="484CC2C6" w14:textId="77777777" w:rsidR="002E3C27" w:rsidRPr="004B0CA2" w:rsidRDefault="002E3C27" w:rsidP="001C3606">
            <w:pPr>
              <w:suppressAutoHyphens/>
              <w:rPr>
                <w:rFonts w:ascii="Arial" w:hAnsi="Arial" w:cs="Arial"/>
                <w:bCs/>
                <w:sz w:val="18"/>
                <w:szCs w:val="18"/>
              </w:rPr>
            </w:pPr>
            <w:r w:rsidRPr="004B0CA2">
              <w:rPr>
                <w:rFonts w:ascii="Arial" w:hAnsi="Arial" w:cs="Arial"/>
                <w:sz w:val="18"/>
                <w:szCs w:val="18"/>
              </w:rPr>
              <w:t xml:space="preserve">S. L. </w:t>
            </w:r>
            <w:proofErr w:type="spellStart"/>
            <w:r w:rsidRPr="004B0CA2">
              <w:rPr>
                <w:rFonts w:ascii="Arial" w:hAnsi="Arial" w:cs="Arial"/>
                <w:sz w:val="18"/>
                <w:szCs w:val="18"/>
              </w:rPr>
              <w:t>Loney</w:t>
            </w:r>
            <w:proofErr w:type="spellEnd"/>
          </w:p>
        </w:tc>
        <w:tc>
          <w:tcPr>
            <w:tcW w:w="155" w:type="pct"/>
          </w:tcPr>
          <w:p w14:paraId="43D8F248" w14:textId="77777777" w:rsidR="002E3C27" w:rsidRPr="004B0CA2" w:rsidRDefault="002E3C27" w:rsidP="001C3606">
            <w:pPr>
              <w:suppressAutoHyphens/>
              <w:jc w:val="center"/>
              <w:rPr>
                <w:rFonts w:ascii="Arial" w:hAnsi="Arial" w:cs="Arial"/>
                <w:spacing w:val="-3"/>
                <w:sz w:val="18"/>
                <w:szCs w:val="18"/>
              </w:rPr>
            </w:pPr>
            <w:r w:rsidRPr="004B0CA2">
              <w:rPr>
                <w:rFonts w:ascii="Arial" w:hAnsi="Arial" w:cs="Arial"/>
                <w:spacing w:val="-3"/>
                <w:sz w:val="18"/>
                <w:szCs w:val="18"/>
              </w:rPr>
              <w:t>:</w:t>
            </w:r>
          </w:p>
        </w:tc>
        <w:tc>
          <w:tcPr>
            <w:tcW w:w="2950" w:type="pct"/>
          </w:tcPr>
          <w:p w14:paraId="74D39184" w14:textId="77777777" w:rsidR="002E3C27" w:rsidRPr="004B0CA2" w:rsidRDefault="002E3C27" w:rsidP="001C3606">
            <w:pPr>
              <w:suppressAutoHyphens/>
              <w:rPr>
                <w:rFonts w:ascii="Arial" w:hAnsi="Arial" w:cs="Arial"/>
                <w:b/>
                <w:bCs/>
                <w:spacing w:val="-3"/>
                <w:sz w:val="18"/>
                <w:szCs w:val="18"/>
              </w:rPr>
            </w:pPr>
            <w:r w:rsidRPr="004B0CA2">
              <w:rPr>
                <w:rFonts w:ascii="Arial" w:hAnsi="Arial" w:cs="Arial"/>
                <w:b/>
                <w:bCs/>
                <w:sz w:val="18"/>
                <w:szCs w:val="18"/>
              </w:rPr>
              <w:t>The Elements of Coordinate Geometry</w:t>
            </w:r>
            <w:r w:rsidRPr="004B0CA2">
              <w:rPr>
                <w:rFonts w:ascii="Arial" w:hAnsi="Arial" w:cs="Arial"/>
                <w:b/>
                <w:bCs/>
                <w:i/>
                <w:iCs/>
                <w:sz w:val="18"/>
                <w:szCs w:val="18"/>
              </w:rPr>
              <w:t>.</w:t>
            </w:r>
            <w:r w:rsidRPr="004B0CA2">
              <w:rPr>
                <w:rFonts w:ascii="Arial" w:hAnsi="Arial" w:cs="Arial"/>
                <w:i/>
                <w:iCs/>
                <w:sz w:val="18"/>
                <w:szCs w:val="18"/>
              </w:rPr>
              <w:t xml:space="preserve"> Macmillan and Co.</w:t>
            </w:r>
          </w:p>
        </w:tc>
      </w:tr>
    </w:tbl>
    <w:p w14:paraId="6AF2BE06" w14:textId="77777777" w:rsidR="002E3C27" w:rsidRPr="00AB7A6F" w:rsidRDefault="002E3C27" w:rsidP="002E3C27">
      <w:pPr>
        <w:jc w:val="center"/>
        <w:rPr>
          <w:rFonts w:ascii="Arial" w:hAnsi="Arial" w:cs="Arial"/>
          <w:sz w:val="18"/>
          <w:szCs w:val="18"/>
        </w:rPr>
      </w:pPr>
    </w:p>
    <w:p w14:paraId="7D70D30E" w14:textId="77777777" w:rsidR="002E3C27" w:rsidRPr="00AB7A6F" w:rsidRDefault="002E3C27" w:rsidP="002E3C27">
      <w:pPr>
        <w:jc w:val="center"/>
        <w:rPr>
          <w:rFonts w:ascii="Arial" w:hAnsi="Arial" w:cs="Arial"/>
          <w:sz w:val="18"/>
          <w:szCs w:val="18"/>
        </w:rPr>
      </w:pPr>
    </w:p>
    <w:p w14:paraId="6C5DA90F" w14:textId="77777777" w:rsidR="002E3C27" w:rsidRPr="00AB7A6F" w:rsidRDefault="002E3C27" w:rsidP="002E3C27">
      <w:pPr>
        <w:jc w:val="center"/>
        <w:rPr>
          <w:rFonts w:ascii="Arial" w:hAnsi="Arial" w:cs="Arial"/>
          <w:sz w:val="18"/>
          <w:szCs w:val="18"/>
        </w:rPr>
      </w:pPr>
    </w:p>
    <w:p w14:paraId="602B90B8" w14:textId="77777777" w:rsidR="002E3C27" w:rsidRPr="00DA4D3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 xml:space="preserve">PHY 1211: Basic Electricity and Electrical Circuits </w:t>
      </w:r>
    </w:p>
    <w:p w14:paraId="025BCED2" w14:textId="77777777" w:rsidR="002E3C27" w:rsidRPr="00DA4D3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A4D38">
        <w:rPr>
          <w:rFonts w:ascii="Arial" w:hAnsi="Arial" w:cs="Arial"/>
          <w:b/>
          <w:bCs/>
          <w:iCs/>
          <w:sz w:val="18"/>
          <w:szCs w:val="18"/>
        </w:rPr>
        <w:t xml:space="preserve">Credits: </w:t>
      </w:r>
      <w:r w:rsidRPr="00DA4D38">
        <w:rPr>
          <w:rFonts w:ascii="Arial" w:hAnsi="Arial" w:cs="Arial"/>
          <w:b/>
          <w:iCs/>
          <w:sz w:val="18"/>
          <w:szCs w:val="18"/>
        </w:rPr>
        <w:t xml:space="preserve">3 </w:t>
      </w:r>
      <w:r w:rsidRPr="00DA4D38">
        <w:rPr>
          <w:rFonts w:ascii="Arial" w:hAnsi="Arial" w:cs="Arial"/>
          <w:b/>
          <w:bCs/>
          <w:iCs/>
          <w:sz w:val="18"/>
          <w:szCs w:val="18"/>
        </w:rPr>
        <w:t xml:space="preserve">Contact Hours: </w:t>
      </w:r>
      <w:r w:rsidRPr="00DA4D38">
        <w:rPr>
          <w:rFonts w:ascii="Arial" w:hAnsi="Arial" w:cs="Arial"/>
          <w:b/>
          <w:iCs/>
          <w:sz w:val="18"/>
          <w:szCs w:val="18"/>
        </w:rPr>
        <w:t>39</w:t>
      </w:r>
    </w:p>
    <w:p w14:paraId="1719F7F4" w14:textId="77777777" w:rsidR="002E3C27" w:rsidRPr="00DA4D3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A4D38">
        <w:rPr>
          <w:rFonts w:ascii="Arial" w:hAnsi="Arial" w:cs="Arial"/>
          <w:b/>
          <w:bCs/>
          <w:iCs/>
          <w:sz w:val="18"/>
          <w:szCs w:val="18"/>
        </w:rPr>
        <w:t xml:space="preserve">Year: First Semester: </w:t>
      </w:r>
      <w:r w:rsidRPr="00DA4D38">
        <w:rPr>
          <w:rFonts w:ascii="Arial" w:hAnsi="Arial" w:cs="Arial"/>
          <w:b/>
          <w:iCs/>
          <w:sz w:val="18"/>
          <w:szCs w:val="18"/>
        </w:rPr>
        <w:t>Odd</w:t>
      </w:r>
    </w:p>
    <w:p w14:paraId="5A49FED1" w14:textId="77777777" w:rsidR="002E3C27" w:rsidRPr="00DA4D38" w:rsidRDefault="002E3C27" w:rsidP="002E3C27">
      <w:pPr>
        <w:jc w:val="center"/>
        <w:rPr>
          <w:rFonts w:ascii="Arial" w:hAnsi="Arial" w:cs="Arial"/>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47E862CF" w14:textId="77777777" w:rsidTr="001C3606">
        <w:trPr>
          <w:jc w:val="center"/>
        </w:trPr>
        <w:tc>
          <w:tcPr>
            <w:tcW w:w="1439" w:type="dxa"/>
          </w:tcPr>
          <w:p w14:paraId="63C18B17"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1301D22A" w14:textId="77777777" w:rsidR="002E3C27" w:rsidRPr="00070ABD" w:rsidRDefault="002E3C27" w:rsidP="001C3606">
            <w:pPr>
              <w:rPr>
                <w:rFonts w:ascii="Arial" w:hAnsi="Arial" w:cs="Arial"/>
                <w:iCs/>
                <w:sz w:val="18"/>
                <w:szCs w:val="18"/>
              </w:rPr>
            </w:pPr>
            <w:r w:rsidRPr="00070ABD">
              <w:rPr>
                <w:rFonts w:ascii="Arial" w:hAnsi="Arial" w:cs="Arial"/>
                <w:iCs/>
                <w:sz w:val="18"/>
                <w:szCs w:val="18"/>
              </w:rPr>
              <w:t>None</w:t>
            </w:r>
          </w:p>
        </w:tc>
      </w:tr>
      <w:tr w:rsidR="002E3C27" w:rsidRPr="00070ABD" w14:paraId="753A8DD5" w14:textId="77777777" w:rsidTr="001C3606">
        <w:trPr>
          <w:jc w:val="center"/>
        </w:trPr>
        <w:tc>
          <w:tcPr>
            <w:tcW w:w="1439" w:type="dxa"/>
          </w:tcPr>
          <w:p w14:paraId="392378F7"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20E46670" w14:textId="77777777" w:rsidR="002E3C27" w:rsidRPr="00070ABD" w:rsidRDefault="002E3C27" w:rsidP="001C3606">
            <w:pPr>
              <w:rPr>
                <w:rFonts w:ascii="Arial" w:hAnsi="Arial" w:cs="Arial"/>
                <w:iCs/>
                <w:sz w:val="18"/>
                <w:szCs w:val="18"/>
              </w:rPr>
            </w:pPr>
            <w:r>
              <w:rPr>
                <w:rFonts w:ascii="MS Gothic" w:eastAsia="MS Gothic" w:hAnsi="MS Gothic" w:cs="Arial" w:hint="eastAsia"/>
                <w:iCs/>
                <w:sz w:val="18"/>
                <w:szCs w:val="18"/>
              </w:rPr>
              <w:t>☒</w:t>
            </w:r>
            <w:r>
              <w:rPr>
                <w:rFonts w:ascii="Arial" w:hAnsi="Arial" w:cs="Arial"/>
                <w:iCs/>
                <w:sz w:val="18"/>
                <w:szCs w:val="18"/>
              </w:rPr>
              <w:t xml:space="preserve"> Theory         </w:t>
            </w:r>
            <w:r>
              <w:rPr>
                <w:rFonts w:ascii="MS Gothic" w:eastAsia="MS Gothic" w:hAnsi="MS Gothic" w:cs="Arial" w:hint="eastAsia"/>
                <w:iCs/>
                <w:sz w:val="18"/>
                <w:szCs w:val="18"/>
              </w:rPr>
              <w:t>☐</w:t>
            </w:r>
            <w:r>
              <w:rPr>
                <w:rFonts w:ascii="Arial" w:hAnsi="Arial" w:cs="Arial"/>
                <w:iCs/>
                <w:sz w:val="18"/>
                <w:szCs w:val="18"/>
              </w:rPr>
              <w:t xml:space="preserve">  Laboratory work         </w:t>
            </w:r>
            <w:r>
              <w:rPr>
                <w:rFonts w:ascii="MS Gothic" w:eastAsia="MS Gothic" w:hAnsi="MS Gothic" w:cs="Arial" w:hint="eastAsia"/>
                <w:iCs/>
                <w:sz w:val="18"/>
                <w:szCs w:val="18"/>
              </w:rPr>
              <w:t>☐</w:t>
            </w:r>
            <w:r>
              <w:rPr>
                <w:rFonts w:ascii="Arial" w:hAnsi="Arial" w:cs="Arial"/>
                <w:iCs/>
                <w:sz w:val="18"/>
                <w:szCs w:val="18"/>
              </w:rPr>
              <w:t xml:space="preserve">  Project work      </w:t>
            </w:r>
            <w:r>
              <w:rPr>
                <w:rFonts w:ascii="MS Gothic" w:eastAsia="MS Gothic" w:hAnsi="MS Gothic" w:cs="Arial" w:hint="eastAsia"/>
                <w:iCs/>
                <w:sz w:val="18"/>
                <w:szCs w:val="18"/>
              </w:rPr>
              <w:t>☐</w:t>
            </w:r>
            <w:r>
              <w:rPr>
                <w:rFonts w:ascii="Arial" w:hAnsi="Arial" w:cs="Arial"/>
                <w:iCs/>
                <w:sz w:val="18"/>
                <w:szCs w:val="18"/>
              </w:rPr>
              <w:t xml:space="preserve">  Viva Voce      </w:t>
            </w:r>
          </w:p>
        </w:tc>
      </w:tr>
      <w:tr w:rsidR="002E3C27" w:rsidRPr="00070ABD" w14:paraId="567EF83A" w14:textId="77777777" w:rsidTr="001C3606">
        <w:trPr>
          <w:trHeight w:val="238"/>
          <w:jc w:val="center"/>
        </w:trPr>
        <w:tc>
          <w:tcPr>
            <w:tcW w:w="1439" w:type="dxa"/>
          </w:tcPr>
          <w:p w14:paraId="62601897"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1B9C4E92" w14:textId="77777777" w:rsidR="002E3C27" w:rsidRPr="00070ABD" w:rsidRDefault="002E3C27" w:rsidP="001C3606">
            <w:pPr>
              <w:rPr>
                <w:rFonts w:ascii="Arial" w:hAnsi="Arial" w:cs="Arial"/>
                <w:b/>
                <w:iCs/>
                <w:sz w:val="18"/>
                <w:szCs w:val="18"/>
              </w:rPr>
            </w:pPr>
            <w:r w:rsidRPr="00192527">
              <w:rPr>
                <w:rFonts w:ascii="Arial" w:hAnsi="Arial" w:cs="Arial"/>
                <w:iCs/>
                <w:sz w:val="19"/>
                <w:szCs w:val="19"/>
              </w:rPr>
              <w:t>To know basic Electrical and Magnetic laws required to understand computer hardware</w:t>
            </w:r>
          </w:p>
        </w:tc>
      </w:tr>
      <w:tr w:rsidR="002E3C27" w:rsidRPr="00070ABD" w14:paraId="7DC6D4FC" w14:textId="77777777" w:rsidTr="001C3606">
        <w:trPr>
          <w:trHeight w:val="238"/>
          <w:jc w:val="center"/>
        </w:trPr>
        <w:tc>
          <w:tcPr>
            <w:tcW w:w="9180" w:type="dxa"/>
            <w:gridSpan w:val="2"/>
          </w:tcPr>
          <w:p w14:paraId="6005A3F5" w14:textId="77777777" w:rsidR="002E3C27" w:rsidRDefault="002E3C27" w:rsidP="001C3606">
            <w:pPr>
              <w:rPr>
                <w:rFonts w:ascii="Arial" w:hAnsi="Arial" w:cs="Arial"/>
                <w:b/>
                <w:bCs/>
                <w:sz w:val="18"/>
                <w:szCs w:val="18"/>
              </w:rPr>
            </w:pPr>
          </w:p>
          <w:p w14:paraId="536FD481" w14:textId="77777777" w:rsidR="002E3C27" w:rsidRPr="00192527" w:rsidRDefault="002E3C27" w:rsidP="001C3606">
            <w:pPr>
              <w:rPr>
                <w:rFonts w:ascii="Arial" w:hAnsi="Arial" w:cs="Arial"/>
                <w:b/>
                <w:bCs/>
                <w:sz w:val="19"/>
                <w:szCs w:val="19"/>
              </w:rPr>
            </w:pPr>
            <w:r w:rsidRPr="00192527">
              <w:rPr>
                <w:rFonts w:ascii="Arial" w:hAnsi="Arial" w:cs="Arial"/>
                <w:b/>
                <w:bCs/>
                <w:sz w:val="19"/>
                <w:szCs w:val="19"/>
              </w:rPr>
              <w:t>Course Objective:</w:t>
            </w:r>
          </w:p>
          <w:p w14:paraId="0438454A" w14:textId="77777777" w:rsidR="002E3C27" w:rsidRPr="00070ABD" w:rsidRDefault="002E3C27" w:rsidP="001C3606">
            <w:pPr>
              <w:jc w:val="both"/>
              <w:rPr>
                <w:rFonts w:ascii="Arial" w:hAnsi="Arial" w:cs="Arial"/>
                <w:iCs/>
                <w:sz w:val="18"/>
                <w:szCs w:val="18"/>
              </w:rPr>
            </w:pPr>
            <w:r w:rsidRPr="00192527">
              <w:rPr>
                <w:rFonts w:ascii="Arial" w:hAnsi="Arial" w:cs="Arial"/>
                <w:iCs/>
                <w:sz w:val="19"/>
                <w:szCs w:val="19"/>
              </w:rPr>
              <w:t>The aim of this course to provide the basic phenomena of electricity as they relate to the basic operation of computer hardware and their design. The course will cover electrical filters circuits, the electrostatics, capacitance, in</w:t>
            </w:r>
            <w:r>
              <w:rPr>
                <w:rFonts w:ascii="Arial" w:hAnsi="Arial" w:cs="Arial"/>
                <w:iCs/>
                <w:sz w:val="19"/>
                <w:szCs w:val="19"/>
              </w:rPr>
              <w:t xml:space="preserve">ductance and </w:t>
            </w:r>
            <w:r>
              <w:rPr>
                <w:rFonts w:ascii="Arial" w:hAnsi="Arial" w:cs="Arial"/>
                <w:sz w:val="18"/>
                <w:szCs w:val="18"/>
              </w:rPr>
              <w:t>n</w:t>
            </w:r>
            <w:r w:rsidRPr="005D267A">
              <w:rPr>
                <w:rFonts w:ascii="Arial" w:hAnsi="Arial" w:cs="Arial"/>
                <w:sz w:val="18"/>
                <w:szCs w:val="18"/>
              </w:rPr>
              <w:t xml:space="preserve">etworks </w:t>
            </w:r>
            <w:r>
              <w:rPr>
                <w:rFonts w:ascii="Arial" w:hAnsi="Arial" w:cs="Arial"/>
                <w:sz w:val="18"/>
                <w:szCs w:val="18"/>
              </w:rPr>
              <w:t>a</w:t>
            </w:r>
            <w:r w:rsidRPr="005D267A">
              <w:rPr>
                <w:rFonts w:ascii="Arial" w:hAnsi="Arial" w:cs="Arial"/>
                <w:sz w:val="18"/>
                <w:szCs w:val="18"/>
              </w:rPr>
              <w:t>nalysis</w:t>
            </w:r>
            <w:r>
              <w:rPr>
                <w:rFonts w:ascii="Arial" w:hAnsi="Arial" w:cs="Arial"/>
                <w:sz w:val="18"/>
                <w:szCs w:val="18"/>
              </w:rPr>
              <w:t>.</w:t>
            </w:r>
            <w:r w:rsidRPr="00192527">
              <w:rPr>
                <w:rFonts w:ascii="Arial" w:hAnsi="Arial" w:cs="Arial"/>
                <w:iCs/>
                <w:sz w:val="19"/>
                <w:szCs w:val="19"/>
              </w:rPr>
              <w:t xml:space="preserve"> </w:t>
            </w:r>
          </w:p>
        </w:tc>
      </w:tr>
    </w:tbl>
    <w:p w14:paraId="4FE5D516" w14:textId="77777777" w:rsidR="002E3C27" w:rsidRPr="00070ABD" w:rsidRDefault="002E3C27" w:rsidP="002E3C27">
      <w:pPr>
        <w:jc w:val="center"/>
        <w:rPr>
          <w:rFonts w:ascii="Arial" w:hAnsi="Arial" w:cs="Arial"/>
          <w:sz w:val="18"/>
          <w:szCs w:val="18"/>
        </w:rPr>
      </w:pPr>
    </w:p>
    <w:p w14:paraId="3F2C8B7A" w14:textId="77777777" w:rsidR="002E3C27" w:rsidRPr="00070ABD" w:rsidRDefault="002E3C27" w:rsidP="002E3C27">
      <w:pPr>
        <w:autoSpaceDE w:val="0"/>
        <w:autoSpaceDN w:val="0"/>
        <w:adjustRightInd w:val="0"/>
        <w:jc w:val="center"/>
        <w:rPr>
          <w:rFonts w:ascii="Arial" w:hAnsi="Arial" w:cs="Arial"/>
          <w:b/>
          <w:color w:val="000000"/>
          <w:sz w:val="18"/>
          <w:szCs w:val="18"/>
        </w:rPr>
      </w:pPr>
      <w:r w:rsidRPr="00070ABD">
        <w:rPr>
          <w:rFonts w:ascii="Arial" w:hAnsi="Arial" w:cs="Arial"/>
          <w:b/>
          <w:color w:val="000000"/>
          <w:sz w:val="18"/>
          <w:szCs w:val="18"/>
        </w:rPr>
        <w:t>Course Outcomes (COs), Program Outcomes (POs) and Assessment:</w:t>
      </w:r>
    </w:p>
    <w:tbl>
      <w:tblPr>
        <w:tblW w:w="9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33"/>
        <w:gridCol w:w="206"/>
        <w:gridCol w:w="1827"/>
        <w:gridCol w:w="2292"/>
        <w:gridCol w:w="1051"/>
        <w:gridCol w:w="1747"/>
        <w:gridCol w:w="1612"/>
        <w:gridCol w:w="446"/>
        <w:gridCol w:w="63"/>
      </w:tblGrid>
      <w:tr w:rsidR="002E3C27" w:rsidRPr="00070ABD" w14:paraId="7B7ED91C" w14:textId="77777777" w:rsidTr="001C3606">
        <w:trPr>
          <w:gridAfter w:val="2"/>
          <w:wAfter w:w="509" w:type="dxa"/>
          <w:trHeight w:val="877"/>
          <w:jc w:val="center"/>
        </w:trPr>
        <w:tc>
          <w:tcPr>
            <w:tcW w:w="646" w:type="dxa"/>
            <w:gridSpan w:val="3"/>
            <w:vAlign w:val="center"/>
          </w:tcPr>
          <w:p w14:paraId="2AEFA309"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CO No.</w:t>
            </w:r>
          </w:p>
        </w:tc>
        <w:tc>
          <w:tcPr>
            <w:tcW w:w="1827" w:type="dxa"/>
            <w:vAlign w:val="center"/>
          </w:tcPr>
          <w:p w14:paraId="464E5055"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CO Statement</w:t>
            </w:r>
          </w:p>
        </w:tc>
        <w:tc>
          <w:tcPr>
            <w:tcW w:w="2292" w:type="dxa"/>
            <w:vAlign w:val="center"/>
          </w:tcPr>
          <w:p w14:paraId="456CB255"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Corresponding PO</w:t>
            </w:r>
          </w:p>
        </w:tc>
        <w:tc>
          <w:tcPr>
            <w:tcW w:w="1051" w:type="dxa"/>
            <w:vAlign w:val="center"/>
          </w:tcPr>
          <w:p w14:paraId="76023E78"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Domain / level of learning taxonomy</w:t>
            </w:r>
          </w:p>
        </w:tc>
        <w:tc>
          <w:tcPr>
            <w:tcW w:w="1747" w:type="dxa"/>
            <w:vAlign w:val="center"/>
          </w:tcPr>
          <w:p w14:paraId="4F236865"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Delivery methods and activities</w:t>
            </w:r>
          </w:p>
        </w:tc>
        <w:tc>
          <w:tcPr>
            <w:tcW w:w="1612" w:type="dxa"/>
            <w:vAlign w:val="center"/>
          </w:tcPr>
          <w:p w14:paraId="1C68CCA0"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Assessment tools</w:t>
            </w:r>
          </w:p>
        </w:tc>
      </w:tr>
      <w:tr w:rsidR="002E3C27" w:rsidRPr="00070ABD" w14:paraId="5D5B4AF8" w14:textId="77777777" w:rsidTr="001C3606">
        <w:trPr>
          <w:gridAfter w:val="2"/>
          <w:wAfter w:w="509" w:type="dxa"/>
          <w:trHeight w:val="1646"/>
          <w:jc w:val="center"/>
        </w:trPr>
        <w:tc>
          <w:tcPr>
            <w:tcW w:w="646" w:type="dxa"/>
            <w:gridSpan w:val="3"/>
            <w:vAlign w:val="center"/>
          </w:tcPr>
          <w:p w14:paraId="4C5BEFD9"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CO1</w:t>
            </w:r>
          </w:p>
        </w:tc>
        <w:tc>
          <w:tcPr>
            <w:tcW w:w="1827" w:type="dxa"/>
            <w:vAlign w:val="center"/>
          </w:tcPr>
          <w:p w14:paraId="7E0D283A" w14:textId="77777777" w:rsidR="002E3C27" w:rsidRPr="005D267A" w:rsidRDefault="002E3C27" w:rsidP="001C3606">
            <w:pPr>
              <w:pStyle w:val="ListParagraph"/>
              <w:spacing w:after="0" w:line="240" w:lineRule="auto"/>
              <w:ind w:left="-18"/>
              <w:jc w:val="center"/>
              <w:rPr>
                <w:rFonts w:ascii="Arial" w:hAnsi="Arial" w:cs="Arial"/>
                <w:color w:val="000000"/>
                <w:sz w:val="18"/>
                <w:szCs w:val="18"/>
              </w:rPr>
            </w:pPr>
            <w:r w:rsidRPr="00192527">
              <w:rPr>
                <w:rFonts w:ascii="Arial" w:hAnsi="Arial" w:cs="Arial"/>
                <w:sz w:val="19"/>
                <w:szCs w:val="19"/>
              </w:rPr>
              <w:t xml:space="preserve">To </w:t>
            </w:r>
            <w:r w:rsidRPr="00192527">
              <w:rPr>
                <w:rFonts w:ascii="Arial" w:hAnsi="Arial" w:cs="Arial"/>
                <w:b/>
                <w:bCs/>
                <w:sz w:val="19"/>
                <w:szCs w:val="19"/>
              </w:rPr>
              <w:t>identi</w:t>
            </w:r>
            <w:r w:rsidRPr="0071119D">
              <w:rPr>
                <w:rFonts w:ascii="Arial" w:hAnsi="Arial" w:cs="Arial"/>
                <w:b/>
                <w:bCs/>
                <w:sz w:val="19"/>
                <w:szCs w:val="19"/>
              </w:rPr>
              <w:t>fy</w:t>
            </w:r>
            <w:r w:rsidRPr="00192527">
              <w:rPr>
                <w:rFonts w:ascii="Arial" w:hAnsi="Arial" w:cs="Arial"/>
                <w:sz w:val="19"/>
                <w:szCs w:val="19"/>
              </w:rPr>
              <w:t xml:space="preserve"> different types of electrical and magnetic phenomena</w:t>
            </w:r>
          </w:p>
        </w:tc>
        <w:tc>
          <w:tcPr>
            <w:tcW w:w="2292" w:type="dxa"/>
            <w:vAlign w:val="center"/>
          </w:tcPr>
          <w:p w14:paraId="59CD3573" w14:textId="77777777" w:rsidR="002E3C27" w:rsidRPr="005D267A" w:rsidRDefault="002E3C27" w:rsidP="001C3606">
            <w:pPr>
              <w:pStyle w:val="ListParagraph"/>
              <w:spacing w:after="0" w:line="240" w:lineRule="auto"/>
              <w:ind w:left="0"/>
              <w:jc w:val="center"/>
              <w:rPr>
                <w:rFonts w:ascii="Arial" w:hAnsi="Arial" w:cs="Arial"/>
                <w:b/>
                <w:bCs/>
                <w:color w:val="000000"/>
                <w:sz w:val="18"/>
                <w:szCs w:val="18"/>
              </w:rPr>
            </w:pPr>
            <w:r w:rsidRPr="00A46411">
              <w:rPr>
                <w:rFonts w:ascii="Arial" w:hAnsi="Arial" w:cs="Arial"/>
                <w:b/>
                <w:bCs/>
                <w:color w:val="000000"/>
                <w:sz w:val="18"/>
                <w:szCs w:val="18"/>
              </w:rPr>
              <w:t>Problem analysis</w:t>
            </w:r>
          </w:p>
          <w:p w14:paraId="30886AB3" w14:textId="77777777" w:rsidR="002E3C27" w:rsidRPr="005D267A" w:rsidRDefault="002E3C27" w:rsidP="001C3606">
            <w:pPr>
              <w:pStyle w:val="ListParagraph"/>
              <w:spacing w:after="0" w:line="240" w:lineRule="auto"/>
              <w:ind w:left="0"/>
              <w:jc w:val="center"/>
              <w:rPr>
                <w:rFonts w:ascii="Arial" w:hAnsi="Arial" w:cs="Arial"/>
                <w:color w:val="000000"/>
                <w:sz w:val="18"/>
                <w:szCs w:val="18"/>
              </w:rPr>
            </w:pPr>
            <w:r>
              <w:rPr>
                <w:rFonts w:ascii="Arial" w:hAnsi="Arial" w:cs="Arial"/>
                <w:color w:val="000000"/>
                <w:sz w:val="18"/>
                <w:szCs w:val="18"/>
              </w:rPr>
              <w:t>(PO2</w:t>
            </w:r>
            <w:r w:rsidRPr="005D267A">
              <w:rPr>
                <w:rFonts w:ascii="Arial" w:hAnsi="Arial" w:cs="Arial"/>
                <w:color w:val="000000"/>
                <w:sz w:val="18"/>
                <w:szCs w:val="18"/>
              </w:rPr>
              <w:t>)</w:t>
            </w:r>
          </w:p>
        </w:tc>
        <w:tc>
          <w:tcPr>
            <w:tcW w:w="1051" w:type="dxa"/>
            <w:vAlign w:val="center"/>
          </w:tcPr>
          <w:p w14:paraId="7C721A68"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 xml:space="preserve">Cognitive domain – level </w:t>
            </w:r>
            <w:r>
              <w:rPr>
                <w:rFonts w:ascii="Arial" w:hAnsi="Arial" w:cs="Arial"/>
                <w:color w:val="000000"/>
                <w:sz w:val="18"/>
                <w:szCs w:val="18"/>
              </w:rPr>
              <w:t>5</w:t>
            </w:r>
          </w:p>
        </w:tc>
        <w:tc>
          <w:tcPr>
            <w:tcW w:w="1747" w:type="dxa"/>
            <w:vAlign w:val="center"/>
          </w:tcPr>
          <w:p w14:paraId="406C0FA0" w14:textId="77777777" w:rsidR="002E3C27" w:rsidRPr="006A714F" w:rsidRDefault="002E3C27" w:rsidP="001C3606">
            <w:pPr>
              <w:spacing w:line="276" w:lineRule="auto"/>
              <w:rPr>
                <w:rFonts w:ascii="Arial" w:hAnsi="Arial" w:cs="Arial"/>
                <w:color w:val="000000" w:themeColor="text1"/>
                <w:sz w:val="18"/>
                <w:szCs w:val="18"/>
              </w:rPr>
            </w:pPr>
            <w:r w:rsidRPr="005D267A">
              <w:rPr>
                <w:rFonts w:ascii="MS Gothic" w:eastAsia="MS Gothic" w:hAnsi="MS Gothic" w:cs="Arial" w:hint="eastAsia"/>
                <w:color w:val="000000"/>
                <w:sz w:val="18"/>
                <w:szCs w:val="18"/>
              </w:rPr>
              <w:t>☐</w:t>
            </w:r>
            <w:sdt>
              <w:sdtPr>
                <w:rPr>
                  <w:rFonts w:ascii="Arial" w:hAnsi="Arial" w:cs="Arial"/>
                  <w:color w:val="000000" w:themeColor="text1"/>
                  <w:sz w:val="18"/>
                  <w:szCs w:val="18"/>
                </w:rPr>
                <w:id w:val="-1868596445"/>
              </w:sdtPr>
              <w:sdtContent>
                <w:r w:rsidRPr="006A714F">
                  <w:rPr>
                    <w:rFonts w:ascii="MS Gothic" w:eastAsia="MS Gothic" w:hAnsi="MS Gothic" w:cs="MS Gothic" w:hint="eastAsia"/>
                    <w:color w:val="000000" w:themeColor="text1"/>
                    <w:sz w:val="18"/>
                    <w:szCs w:val="18"/>
                  </w:rPr>
                  <w:t>☒</w:t>
                </w:r>
              </w:sdtContent>
            </w:sdt>
            <w:r w:rsidRPr="006A714F">
              <w:rPr>
                <w:rFonts w:ascii="Arial" w:hAnsi="Arial" w:cs="Arial"/>
                <w:color w:val="000000" w:themeColor="text1"/>
                <w:sz w:val="18"/>
                <w:szCs w:val="18"/>
              </w:rPr>
              <w:t xml:space="preserve">  Lecture Note</w:t>
            </w:r>
          </w:p>
          <w:p w14:paraId="0CA0531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974892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7DA0EE7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415266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1E8A2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1711841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49F5758" w14:textId="77777777" w:rsidR="002E3C27" w:rsidRPr="005D267A"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81687646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1FE6C90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296561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73B9CC8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05347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9E94F5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8480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4695518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126283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6964DC10" w14:textId="77777777" w:rsidR="002E3C27" w:rsidRPr="005D267A" w:rsidRDefault="00000000" w:rsidP="001C3606">
            <w:pPr>
              <w:rPr>
                <w:rFonts w:ascii="Arial" w:hAnsi="Arial" w:cs="Arial"/>
                <w:color w:val="000000"/>
                <w:sz w:val="18"/>
                <w:szCs w:val="18"/>
              </w:rPr>
            </w:pPr>
            <w:sdt>
              <w:sdtPr>
                <w:rPr>
                  <w:rFonts w:ascii="Arial" w:hAnsi="Arial" w:cs="Arial"/>
                  <w:color w:val="000000" w:themeColor="text1"/>
                  <w:sz w:val="18"/>
                  <w:szCs w:val="18"/>
                </w:rPr>
                <w:id w:val="-942548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70ABD" w14:paraId="7082111F" w14:textId="77777777" w:rsidTr="001C3606">
        <w:trPr>
          <w:gridAfter w:val="2"/>
          <w:wAfter w:w="509" w:type="dxa"/>
          <w:trHeight w:val="1583"/>
          <w:jc w:val="center"/>
        </w:trPr>
        <w:tc>
          <w:tcPr>
            <w:tcW w:w="646" w:type="dxa"/>
            <w:gridSpan w:val="3"/>
            <w:vAlign w:val="center"/>
          </w:tcPr>
          <w:p w14:paraId="12580149"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CO2</w:t>
            </w:r>
          </w:p>
        </w:tc>
        <w:tc>
          <w:tcPr>
            <w:tcW w:w="1827" w:type="dxa"/>
          </w:tcPr>
          <w:p w14:paraId="5536044B" w14:textId="77777777" w:rsidR="002E3C27" w:rsidRPr="00192527" w:rsidRDefault="002E3C27" w:rsidP="001C3606">
            <w:pPr>
              <w:jc w:val="center"/>
              <w:rPr>
                <w:rFonts w:ascii="Arial" w:hAnsi="Arial" w:cs="Arial"/>
                <w:iCs/>
                <w:sz w:val="19"/>
                <w:szCs w:val="19"/>
              </w:rPr>
            </w:pPr>
            <w:r w:rsidRPr="00192527">
              <w:rPr>
                <w:rFonts w:ascii="Arial" w:hAnsi="Arial" w:cs="Arial"/>
                <w:sz w:val="19"/>
                <w:szCs w:val="19"/>
              </w:rPr>
              <w:t xml:space="preserve">To </w:t>
            </w:r>
            <w:r>
              <w:rPr>
                <w:rFonts w:ascii="Arial" w:hAnsi="Arial" w:cs="Arial"/>
                <w:b/>
                <w:bCs/>
                <w:sz w:val="19"/>
                <w:szCs w:val="19"/>
              </w:rPr>
              <w:t>apply</w:t>
            </w:r>
            <w:r>
              <w:rPr>
                <w:rFonts w:ascii="Arial" w:hAnsi="Arial" w:cs="Arial"/>
                <w:sz w:val="19"/>
                <w:szCs w:val="19"/>
              </w:rPr>
              <w:t xml:space="preserve"> the Gauss’s,</w:t>
            </w:r>
            <w:r w:rsidRPr="00192527">
              <w:rPr>
                <w:rFonts w:ascii="Arial" w:hAnsi="Arial" w:cs="Arial"/>
                <w:sz w:val="19"/>
                <w:szCs w:val="19"/>
              </w:rPr>
              <w:t xml:space="preserve"> </w:t>
            </w:r>
            <w:proofErr w:type="spellStart"/>
            <w:r w:rsidRPr="00192527">
              <w:rPr>
                <w:rFonts w:ascii="Arial" w:hAnsi="Arial" w:cs="Arial"/>
                <w:sz w:val="19"/>
                <w:szCs w:val="19"/>
              </w:rPr>
              <w:t>Kirchhoffs</w:t>
            </w:r>
            <w:proofErr w:type="spellEnd"/>
            <w:r w:rsidRPr="00192527">
              <w:rPr>
                <w:rFonts w:ascii="Arial" w:hAnsi="Arial" w:cs="Arial"/>
                <w:sz w:val="19"/>
                <w:szCs w:val="19"/>
              </w:rPr>
              <w:t>, Faraday’s</w:t>
            </w:r>
            <w:r>
              <w:rPr>
                <w:rFonts w:ascii="Arial" w:hAnsi="Arial" w:cs="Arial"/>
                <w:sz w:val="19"/>
                <w:szCs w:val="19"/>
              </w:rPr>
              <w:t xml:space="preserve"> and</w:t>
            </w:r>
            <w:r w:rsidRPr="00192527">
              <w:rPr>
                <w:rFonts w:ascii="Arial" w:hAnsi="Arial" w:cs="Arial"/>
                <w:sz w:val="19"/>
                <w:szCs w:val="19"/>
              </w:rPr>
              <w:t xml:space="preserve"> Ampere’s law</w:t>
            </w:r>
            <w:r>
              <w:rPr>
                <w:rFonts w:ascii="Arial" w:hAnsi="Arial" w:cs="Arial"/>
                <w:sz w:val="19"/>
                <w:szCs w:val="19"/>
              </w:rPr>
              <w:t xml:space="preserve"> to solve different types of electrical problems</w:t>
            </w:r>
          </w:p>
        </w:tc>
        <w:tc>
          <w:tcPr>
            <w:tcW w:w="2292" w:type="dxa"/>
            <w:vAlign w:val="center"/>
          </w:tcPr>
          <w:p w14:paraId="144F829F" w14:textId="77777777" w:rsidR="002E3C27" w:rsidRPr="005D267A" w:rsidRDefault="002E3C27" w:rsidP="001C3606">
            <w:pPr>
              <w:pStyle w:val="ListParagraph"/>
              <w:spacing w:after="0" w:line="240" w:lineRule="auto"/>
              <w:ind w:left="0"/>
              <w:jc w:val="center"/>
              <w:rPr>
                <w:rFonts w:ascii="Arial" w:hAnsi="Arial" w:cs="Arial"/>
                <w:b/>
                <w:bCs/>
                <w:color w:val="000000"/>
                <w:sz w:val="18"/>
                <w:szCs w:val="18"/>
              </w:rPr>
            </w:pPr>
            <w:r w:rsidRPr="005D267A">
              <w:rPr>
                <w:rFonts w:ascii="Arial" w:hAnsi="Arial" w:cs="Arial"/>
                <w:b/>
                <w:bCs/>
                <w:color w:val="000000"/>
                <w:sz w:val="18"/>
                <w:szCs w:val="18"/>
              </w:rPr>
              <w:t>Engineering knowledge</w:t>
            </w:r>
          </w:p>
          <w:p w14:paraId="4952CB47" w14:textId="77777777" w:rsidR="002E3C27" w:rsidRPr="005D267A" w:rsidRDefault="002E3C27" w:rsidP="001C3606">
            <w:pPr>
              <w:pStyle w:val="ListParagraph"/>
              <w:spacing w:after="0" w:line="240" w:lineRule="auto"/>
              <w:ind w:left="0"/>
              <w:jc w:val="center"/>
              <w:rPr>
                <w:rFonts w:ascii="Arial" w:hAnsi="Arial" w:cs="Arial"/>
                <w:color w:val="000000"/>
                <w:sz w:val="18"/>
                <w:szCs w:val="18"/>
              </w:rPr>
            </w:pPr>
            <w:r w:rsidRPr="005D267A">
              <w:rPr>
                <w:rFonts w:ascii="Arial" w:hAnsi="Arial" w:cs="Arial"/>
                <w:color w:val="000000"/>
                <w:sz w:val="18"/>
                <w:szCs w:val="18"/>
              </w:rPr>
              <w:t>(PO1)</w:t>
            </w:r>
          </w:p>
        </w:tc>
        <w:tc>
          <w:tcPr>
            <w:tcW w:w="1051" w:type="dxa"/>
            <w:vAlign w:val="center"/>
          </w:tcPr>
          <w:p w14:paraId="084D4182"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 xml:space="preserve">Cognitive domain – level </w:t>
            </w:r>
            <w:r>
              <w:rPr>
                <w:rFonts w:ascii="Arial" w:hAnsi="Arial" w:cs="Arial"/>
                <w:color w:val="000000"/>
                <w:sz w:val="18"/>
                <w:szCs w:val="18"/>
              </w:rPr>
              <w:t>5</w:t>
            </w:r>
          </w:p>
        </w:tc>
        <w:tc>
          <w:tcPr>
            <w:tcW w:w="1747" w:type="dxa"/>
            <w:vAlign w:val="center"/>
          </w:tcPr>
          <w:p w14:paraId="16D6BC1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520662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46FBA4F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07476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3EF457F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038848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EDEABF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929064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F770BE5" w14:textId="77777777" w:rsidR="002E3C27" w:rsidRPr="005D267A" w:rsidRDefault="00000000" w:rsidP="001C3606">
            <w:pPr>
              <w:rPr>
                <w:rFonts w:ascii="Arial" w:hAnsi="Arial" w:cs="Arial"/>
                <w:color w:val="000000"/>
                <w:sz w:val="18"/>
                <w:szCs w:val="18"/>
              </w:rPr>
            </w:pPr>
            <w:sdt>
              <w:sdtPr>
                <w:rPr>
                  <w:rFonts w:ascii="Arial" w:hAnsi="Arial" w:cs="Arial"/>
                  <w:color w:val="000000" w:themeColor="text1"/>
                  <w:sz w:val="18"/>
                  <w:szCs w:val="18"/>
                </w:rPr>
                <w:id w:val="96285006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15105E1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64420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2FF70CD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257352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3B4AEE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693833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5A6DE7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893463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5DB12916" w14:textId="77777777" w:rsidR="002E3C27" w:rsidRPr="005D267A"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11879015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70ABD" w14:paraId="7240FBE0" w14:textId="77777777" w:rsidTr="001C3606">
        <w:trPr>
          <w:gridAfter w:val="2"/>
          <w:wAfter w:w="509" w:type="dxa"/>
          <w:trHeight w:val="1700"/>
          <w:jc w:val="center"/>
        </w:trPr>
        <w:tc>
          <w:tcPr>
            <w:tcW w:w="646" w:type="dxa"/>
            <w:gridSpan w:val="3"/>
            <w:vAlign w:val="center"/>
          </w:tcPr>
          <w:p w14:paraId="48D7D430"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CO3</w:t>
            </w:r>
          </w:p>
        </w:tc>
        <w:tc>
          <w:tcPr>
            <w:tcW w:w="1827" w:type="dxa"/>
            <w:vAlign w:val="center"/>
          </w:tcPr>
          <w:p w14:paraId="1AF40E15" w14:textId="77777777" w:rsidR="002E3C27" w:rsidRPr="005D267A" w:rsidRDefault="002E3C27" w:rsidP="001C3606">
            <w:pPr>
              <w:jc w:val="center"/>
              <w:rPr>
                <w:rFonts w:ascii="Arial" w:hAnsi="Arial" w:cs="Arial"/>
                <w:color w:val="000000"/>
                <w:sz w:val="18"/>
                <w:szCs w:val="18"/>
              </w:rPr>
            </w:pPr>
            <w:r w:rsidRPr="00192527">
              <w:rPr>
                <w:rFonts w:ascii="Arial" w:hAnsi="Arial" w:cs="Arial"/>
                <w:sz w:val="19"/>
                <w:szCs w:val="19"/>
              </w:rPr>
              <w:t xml:space="preserve">To </w:t>
            </w:r>
            <w:r w:rsidRPr="00192527">
              <w:rPr>
                <w:rFonts w:ascii="Arial" w:hAnsi="Arial" w:cs="Arial"/>
                <w:b/>
                <w:bCs/>
                <w:sz w:val="19"/>
                <w:szCs w:val="19"/>
              </w:rPr>
              <w:t>identi</w:t>
            </w:r>
            <w:r w:rsidRPr="0071119D">
              <w:rPr>
                <w:rFonts w:ascii="Arial" w:hAnsi="Arial" w:cs="Arial"/>
                <w:b/>
                <w:bCs/>
                <w:sz w:val="19"/>
                <w:szCs w:val="19"/>
              </w:rPr>
              <w:t>fy</w:t>
            </w:r>
            <w:r w:rsidRPr="00192527">
              <w:rPr>
                <w:rFonts w:ascii="Arial" w:hAnsi="Arial" w:cs="Arial"/>
                <w:sz w:val="19"/>
                <w:szCs w:val="19"/>
              </w:rPr>
              <w:t xml:space="preserve"> different types of </w:t>
            </w:r>
            <w:r>
              <w:rPr>
                <w:rFonts w:ascii="Arial" w:hAnsi="Arial" w:cs="Arial"/>
                <w:sz w:val="19"/>
                <w:szCs w:val="19"/>
              </w:rPr>
              <w:t xml:space="preserve">filters and network theorems </w:t>
            </w:r>
          </w:p>
        </w:tc>
        <w:tc>
          <w:tcPr>
            <w:tcW w:w="2292" w:type="dxa"/>
            <w:vAlign w:val="center"/>
          </w:tcPr>
          <w:p w14:paraId="1FCCEA89" w14:textId="77777777" w:rsidR="002E3C27" w:rsidRPr="005D267A" w:rsidRDefault="002E3C27" w:rsidP="001C3606">
            <w:pPr>
              <w:pStyle w:val="ListParagraph"/>
              <w:spacing w:after="0" w:line="240" w:lineRule="auto"/>
              <w:ind w:left="0"/>
              <w:jc w:val="center"/>
              <w:rPr>
                <w:rFonts w:ascii="Arial" w:hAnsi="Arial" w:cs="Arial"/>
                <w:b/>
                <w:bCs/>
                <w:color w:val="000000"/>
                <w:sz w:val="18"/>
                <w:szCs w:val="18"/>
              </w:rPr>
            </w:pPr>
            <w:r w:rsidRPr="005D267A">
              <w:rPr>
                <w:rFonts w:ascii="Arial" w:hAnsi="Arial" w:cs="Arial"/>
                <w:b/>
                <w:bCs/>
                <w:color w:val="000000"/>
                <w:sz w:val="18"/>
                <w:szCs w:val="18"/>
              </w:rPr>
              <w:t>Engineering knowledge</w:t>
            </w:r>
          </w:p>
          <w:p w14:paraId="134E585F" w14:textId="77777777" w:rsidR="002E3C27" w:rsidRPr="005D267A" w:rsidRDefault="002E3C27" w:rsidP="001C3606">
            <w:pPr>
              <w:pStyle w:val="ListParagraph"/>
              <w:spacing w:after="0" w:line="240" w:lineRule="auto"/>
              <w:ind w:left="0"/>
              <w:jc w:val="center"/>
              <w:rPr>
                <w:rFonts w:ascii="Arial" w:hAnsi="Arial" w:cs="Arial"/>
                <w:color w:val="000000"/>
                <w:sz w:val="18"/>
                <w:szCs w:val="18"/>
              </w:rPr>
            </w:pPr>
            <w:r w:rsidRPr="005D267A">
              <w:rPr>
                <w:rFonts w:ascii="Arial" w:hAnsi="Arial" w:cs="Arial"/>
                <w:color w:val="000000"/>
                <w:sz w:val="18"/>
                <w:szCs w:val="18"/>
              </w:rPr>
              <w:t>(PO1)</w:t>
            </w:r>
          </w:p>
        </w:tc>
        <w:tc>
          <w:tcPr>
            <w:tcW w:w="1051" w:type="dxa"/>
            <w:vAlign w:val="center"/>
          </w:tcPr>
          <w:p w14:paraId="3FA0FCBE" w14:textId="77777777" w:rsidR="002E3C27" w:rsidRPr="005D267A" w:rsidRDefault="002E3C27" w:rsidP="001C3606">
            <w:pPr>
              <w:jc w:val="center"/>
              <w:rPr>
                <w:rFonts w:ascii="Arial" w:hAnsi="Arial" w:cs="Arial"/>
                <w:color w:val="000000"/>
                <w:sz w:val="18"/>
                <w:szCs w:val="18"/>
              </w:rPr>
            </w:pPr>
            <w:r w:rsidRPr="005D267A">
              <w:rPr>
                <w:rFonts w:ascii="Arial" w:hAnsi="Arial" w:cs="Arial"/>
                <w:color w:val="000000"/>
                <w:sz w:val="18"/>
                <w:szCs w:val="18"/>
              </w:rPr>
              <w:t xml:space="preserve">Cognitive domain – level </w:t>
            </w:r>
            <w:r>
              <w:rPr>
                <w:rFonts w:ascii="Arial" w:hAnsi="Arial" w:cs="Arial"/>
                <w:color w:val="000000"/>
                <w:sz w:val="18"/>
                <w:szCs w:val="18"/>
              </w:rPr>
              <w:t>5</w:t>
            </w:r>
          </w:p>
        </w:tc>
        <w:tc>
          <w:tcPr>
            <w:tcW w:w="1747" w:type="dxa"/>
            <w:vAlign w:val="center"/>
          </w:tcPr>
          <w:p w14:paraId="1E0CE2C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018678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F640F3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615239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CA933B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352939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231888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813006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314FCB42" w14:textId="77777777" w:rsidR="002E3C27" w:rsidRPr="005D267A" w:rsidRDefault="00000000" w:rsidP="001C3606">
            <w:pPr>
              <w:rPr>
                <w:rFonts w:ascii="Arial" w:hAnsi="Arial" w:cs="Arial"/>
                <w:color w:val="000000"/>
                <w:sz w:val="18"/>
                <w:szCs w:val="18"/>
              </w:rPr>
            </w:pPr>
            <w:sdt>
              <w:sdtPr>
                <w:rPr>
                  <w:rFonts w:ascii="Arial" w:hAnsi="Arial" w:cs="Arial"/>
                  <w:color w:val="000000" w:themeColor="text1"/>
                  <w:sz w:val="18"/>
                  <w:szCs w:val="18"/>
                </w:rPr>
                <w:id w:val="108565425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5D35747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9417137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66C31DF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048285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660F01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254693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FE82D2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539086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7919EA5D" w14:textId="77777777" w:rsidR="002E3C27" w:rsidRPr="005D267A" w:rsidRDefault="00000000" w:rsidP="001C3606">
            <w:pPr>
              <w:rPr>
                <w:rFonts w:ascii="Arial" w:hAnsi="Arial" w:cs="Arial"/>
                <w:color w:val="000000"/>
                <w:sz w:val="18"/>
                <w:szCs w:val="18"/>
              </w:rPr>
            </w:pPr>
            <w:sdt>
              <w:sdtPr>
                <w:rPr>
                  <w:rFonts w:ascii="Arial" w:hAnsi="Arial" w:cs="Arial"/>
                  <w:color w:val="000000" w:themeColor="text1"/>
                  <w:sz w:val="18"/>
                  <w:szCs w:val="18"/>
                </w:rPr>
                <w:id w:val="-13403080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70ABD" w14:paraId="3F014725" w14:textId="77777777" w:rsidTr="001C36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407" w:type="dxa"/>
          <w:jc w:val="center"/>
        </w:trPr>
        <w:tc>
          <w:tcPr>
            <w:tcW w:w="9277" w:type="dxa"/>
            <w:gridSpan w:val="9"/>
          </w:tcPr>
          <w:p w14:paraId="420BB796" w14:textId="77777777" w:rsidR="002E3C27" w:rsidRDefault="002E3C27" w:rsidP="001C3606">
            <w:pPr>
              <w:rPr>
                <w:rFonts w:ascii="Arial" w:hAnsi="Arial" w:cs="Arial"/>
                <w:b/>
                <w:color w:val="000000"/>
                <w:sz w:val="18"/>
                <w:szCs w:val="18"/>
              </w:rPr>
            </w:pPr>
          </w:p>
          <w:p w14:paraId="568ECF08" w14:textId="77777777" w:rsidR="002E3C27" w:rsidRPr="005D267A" w:rsidRDefault="002E3C27" w:rsidP="001C3606">
            <w:pPr>
              <w:rPr>
                <w:rFonts w:ascii="Arial" w:hAnsi="Arial" w:cs="Arial"/>
                <w:b/>
                <w:color w:val="000000"/>
                <w:sz w:val="18"/>
                <w:szCs w:val="18"/>
              </w:rPr>
            </w:pPr>
            <w:r w:rsidRPr="005D267A">
              <w:rPr>
                <w:rFonts w:ascii="Arial" w:hAnsi="Arial" w:cs="Arial"/>
                <w:b/>
                <w:color w:val="000000"/>
                <w:sz w:val="18"/>
                <w:szCs w:val="18"/>
              </w:rPr>
              <w:t>Assessment and Marks Distribution:</w:t>
            </w:r>
          </w:p>
          <w:p w14:paraId="3FA94212" w14:textId="77777777" w:rsidR="002E3C27" w:rsidRPr="005D267A" w:rsidRDefault="002E3C27" w:rsidP="001C3606">
            <w:pPr>
              <w:rPr>
                <w:rFonts w:ascii="Arial" w:hAnsi="Arial" w:cs="Arial"/>
                <w:bCs/>
                <w:color w:val="000000"/>
                <w:sz w:val="18"/>
                <w:szCs w:val="18"/>
              </w:rPr>
            </w:pPr>
            <w:r w:rsidRPr="005D267A">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5B58700C" w14:textId="77777777" w:rsidR="002E3C27" w:rsidRPr="005D267A" w:rsidRDefault="002E3C27" w:rsidP="001C3606">
            <w:pPr>
              <w:rPr>
                <w:rFonts w:ascii="Arial" w:hAnsi="Arial" w:cs="Arial"/>
                <w:bCs/>
                <w:color w:val="000000"/>
                <w:sz w:val="18"/>
                <w:szCs w:val="18"/>
              </w:rPr>
            </w:pPr>
            <w:r w:rsidRPr="005D267A">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5D267A">
              <w:rPr>
                <w:rFonts w:ascii="Arial" w:hAnsi="Arial" w:cs="Arial"/>
                <w:bCs/>
                <w:color w:val="000000"/>
                <w:sz w:val="18"/>
                <w:szCs w:val="18"/>
              </w:rPr>
              <w:t>%)</w:t>
            </w:r>
          </w:p>
          <w:p w14:paraId="6ACF6F72" w14:textId="77777777" w:rsidR="002E3C27" w:rsidRPr="005D267A"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(8</w:t>
            </w:r>
            <w:r w:rsidRPr="005D267A">
              <w:rPr>
                <w:rFonts w:ascii="Arial" w:hAnsi="Arial" w:cs="Arial"/>
                <w:bCs/>
                <w:color w:val="000000"/>
                <w:sz w:val="18"/>
                <w:szCs w:val="18"/>
              </w:rPr>
              <w:t xml:space="preserve">0%), Total Time: 3 hours. </w:t>
            </w:r>
          </w:p>
          <w:p w14:paraId="32F3689E" w14:textId="77777777" w:rsidR="002E3C27" w:rsidRPr="005D267A" w:rsidRDefault="002E3C27" w:rsidP="001C3606">
            <w:pPr>
              <w:rPr>
                <w:rFonts w:ascii="Arial" w:hAnsi="Arial" w:cs="Arial"/>
                <w:b/>
                <w:color w:val="000000"/>
                <w:sz w:val="18"/>
                <w:szCs w:val="18"/>
              </w:rPr>
            </w:pPr>
            <w:r>
              <w:rPr>
                <w:rFonts w:ascii="Arial" w:hAnsi="Arial" w:cs="Arial"/>
                <w:bCs/>
                <w:color w:val="000000"/>
                <w:sz w:val="18"/>
                <w:szCs w:val="18"/>
              </w:rPr>
              <w:tab/>
              <w:t>A class participation mark (5</w:t>
            </w:r>
            <w:r w:rsidRPr="005D267A">
              <w:rPr>
                <w:rFonts w:ascii="Arial" w:hAnsi="Arial" w:cs="Arial"/>
                <w:bCs/>
                <w:color w:val="000000"/>
                <w:sz w:val="18"/>
                <w:szCs w:val="18"/>
              </w:rPr>
              <w:t>%).</w:t>
            </w:r>
          </w:p>
        </w:tc>
      </w:tr>
      <w:tr w:rsidR="002E3C27" w:rsidRPr="00192527" w14:paraId="69854A05" w14:textId="77777777" w:rsidTr="001C3606">
        <w:trPr>
          <w:gridBefore w:val="2"/>
          <w:gridAfter w:val="1"/>
          <w:wBefore w:w="440" w:type="dxa"/>
          <w:wAfter w:w="63" w:type="dxa"/>
          <w:trHeight w:val="238"/>
          <w:jc w:val="center"/>
        </w:trPr>
        <w:tc>
          <w:tcPr>
            <w:tcW w:w="9181" w:type="dxa"/>
            <w:gridSpan w:val="7"/>
            <w:tcBorders>
              <w:top w:val="nil"/>
              <w:left w:val="nil"/>
              <w:bottom w:val="nil"/>
              <w:right w:val="nil"/>
            </w:tcBorders>
          </w:tcPr>
          <w:p w14:paraId="2F1336CD" w14:textId="77777777" w:rsidR="002E3C27" w:rsidRDefault="002E3C27" w:rsidP="001C3606">
            <w:pPr>
              <w:rPr>
                <w:rFonts w:ascii="Arial" w:hAnsi="Arial" w:cs="Arial"/>
                <w:b/>
                <w:bCs/>
                <w:sz w:val="19"/>
                <w:szCs w:val="19"/>
              </w:rPr>
            </w:pPr>
            <w:r w:rsidRPr="00192527">
              <w:rPr>
                <w:rFonts w:ascii="Arial" w:hAnsi="Arial" w:cs="Arial"/>
                <w:b/>
                <w:bCs/>
                <w:sz w:val="19"/>
                <w:szCs w:val="19"/>
              </w:rPr>
              <w:t xml:space="preserve">Course Contents: </w:t>
            </w:r>
          </w:p>
          <w:p w14:paraId="0F2A2094" w14:textId="77777777" w:rsidR="002E3C27" w:rsidRDefault="002E3C27" w:rsidP="001C3606">
            <w:pPr>
              <w:jc w:val="both"/>
              <w:rPr>
                <w:rFonts w:ascii="Arial" w:hAnsi="Arial" w:cs="Arial"/>
                <w:sz w:val="19"/>
                <w:szCs w:val="19"/>
              </w:rPr>
            </w:pPr>
          </w:p>
          <w:p w14:paraId="5E3099E4" w14:textId="77777777" w:rsidR="002E3C27" w:rsidRPr="00192527" w:rsidRDefault="002E3C27" w:rsidP="001C3606">
            <w:pPr>
              <w:jc w:val="both"/>
              <w:rPr>
                <w:rFonts w:ascii="Arial" w:hAnsi="Arial" w:cs="Arial"/>
                <w:sz w:val="19"/>
                <w:szCs w:val="19"/>
              </w:rPr>
            </w:pPr>
            <w:r w:rsidRPr="00192527">
              <w:rPr>
                <w:rFonts w:ascii="Arial" w:hAnsi="Arial" w:cs="Arial"/>
                <w:sz w:val="19"/>
                <w:szCs w:val="19"/>
              </w:rPr>
              <w:t>Electrostatics: Electric dipole; electric field due to a dipole; dipole on external electric field; Gauss’s Law and its applications.</w:t>
            </w:r>
          </w:p>
          <w:p w14:paraId="098CAEA7" w14:textId="77777777" w:rsidR="002E3C27" w:rsidRPr="00192527" w:rsidRDefault="002E3C27" w:rsidP="001C3606">
            <w:pPr>
              <w:jc w:val="both"/>
              <w:rPr>
                <w:rFonts w:ascii="Arial" w:hAnsi="Arial" w:cs="Arial"/>
                <w:sz w:val="19"/>
                <w:szCs w:val="19"/>
              </w:rPr>
            </w:pPr>
          </w:p>
          <w:p w14:paraId="7514E294" w14:textId="77777777" w:rsidR="002E3C27" w:rsidRPr="00192527" w:rsidRDefault="002E3C27" w:rsidP="001C3606">
            <w:pPr>
              <w:jc w:val="both"/>
              <w:rPr>
                <w:rFonts w:ascii="Arial" w:hAnsi="Arial" w:cs="Arial"/>
                <w:sz w:val="19"/>
                <w:szCs w:val="19"/>
              </w:rPr>
            </w:pPr>
            <w:r w:rsidRPr="00192527">
              <w:rPr>
                <w:rFonts w:ascii="Arial" w:hAnsi="Arial" w:cs="Arial"/>
                <w:sz w:val="19"/>
                <w:szCs w:val="19"/>
              </w:rPr>
              <w:t xml:space="preserve">Capacitors:  Parallel plate capacitors with dielectric; dielectrics and Gauss’s Law; susceptibility, permeability, and dielectric constant; energy stored in an electric field. Electric Current: Electron theory of conductivity; conductor, semiconductors and insulators; superconductors, current and current density; </w:t>
            </w:r>
            <w:proofErr w:type="spellStart"/>
            <w:r w:rsidRPr="00192527">
              <w:rPr>
                <w:rFonts w:ascii="Arial" w:hAnsi="Arial" w:cs="Arial"/>
                <w:sz w:val="19"/>
                <w:szCs w:val="19"/>
              </w:rPr>
              <w:t>Kirchhoffs</w:t>
            </w:r>
            <w:proofErr w:type="spellEnd"/>
            <w:r w:rsidRPr="00192527">
              <w:rPr>
                <w:rFonts w:ascii="Arial" w:hAnsi="Arial" w:cs="Arial"/>
                <w:sz w:val="19"/>
                <w:szCs w:val="19"/>
              </w:rPr>
              <w:t xml:space="preserve"> Law and its applications.</w:t>
            </w:r>
          </w:p>
          <w:p w14:paraId="3D454486" w14:textId="77777777" w:rsidR="002E3C27" w:rsidRPr="00192527" w:rsidRDefault="002E3C27" w:rsidP="001C3606">
            <w:pPr>
              <w:jc w:val="both"/>
              <w:rPr>
                <w:rFonts w:ascii="Arial" w:hAnsi="Arial" w:cs="Arial"/>
                <w:sz w:val="19"/>
                <w:szCs w:val="19"/>
              </w:rPr>
            </w:pPr>
          </w:p>
          <w:p w14:paraId="25628CCB" w14:textId="77777777" w:rsidR="002E3C27" w:rsidRPr="00192527" w:rsidRDefault="002E3C27" w:rsidP="001C3606">
            <w:pPr>
              <w:jc w:val="both"/>
              <w:rPr>
                <w:rFonts w:ascii="Arial" w:hAnsi="Arial" w:cs="Arial"/>
                <w:sz w:val="19"/>
                <w:szCs w:val="19"/>
              </w:rPr>
            </w:pPr>
            <w:proofErr w:type="spellStart"/>
            <w:r w:rsidRPr="00192527">
              <w:rPr>
                <w:rFonts w:ascii="Arial" w:hAnsi="Arial" w:cs="Arial"/>
                <w:sz w:val="19"/>
                <w:szCs w:val="19"/>
              </w:rPr>
              <w:t>Electomagnetic</w:t>
            </w:r>
            <w:proofErr w:type="spellEnd"/>
            <w:r w:rsidRPr="00192527">
              <w:rPr>
                <w:rFonts w:ascii="Arial" w:hAnsi="Arial" w:cs="Arial"/>
                <w:sz w:val="19"/>
                <w:szCs w:val="19"/>
              </w:rPr>
              <w:t xml:space="preserve"> Induction: Faraday’s experiment; Faraday’s law; Ampere’s law, motional </w:t>
            </w:r>
            <w:proofErr w:type="spellStart"/>
            <w:r w:rsidRPr="00192527">
              <w:rPr>
                <w:rFonts w:ascii="Arial" w:hAnsi="Arial" w:cs="Arial"/>
                <w:sz w:val="19"/>
                <w:szCs w:val="19"/>
              </w:rPr>
              <w:t>e.m.f.</w:t>
            </w:r>
            <w:proofErr w:type="spellEnd"/>
            <w:r w:rsidRPr="00192527">
              <w:rPr>
                <w:rFonts w:ascii="Arial" w:hAnsi="Arial" w:cs="Arial"/>
                <w:sz w:val="19"/>
                <w:szCs w:val="19"/>
              </w:rPr>
              <w:t>; self and mutual inductance galvanometers-moving coil, ballistic and deadbeat types.</w:t>
            </w:r>
          </w:p>
          <w:p w14:paraId="50BFFF7E" w14:textId="77777777" w:rsidR="002E3C27" w:rsidRPr="00192527" w:rsidRDefault="002E3C27" w:rsidP="001C3606">
            <w:pPr>
              <w:jc w:val="both"/>
              <w:rPr>
                <w:rFonts w:ascii="Arial" w:hAnsi="Arial" w:cs="Arial"/>
                <w:sz w:val="19"/>
                <w:szCs w:val="19"/>
              </w:rPr>
            </w:pPr>
          </w:p>
          <w:p w14:paraId="70B96401" w14:textId="77777777" w:rsidR="002E3C27" w:rsidRPr="005D267A" w:rsidRDefault="002E3C27" w:rsidP="001C3606">
            <w:pPr>
              <w:spacing w:after="120"/>
              <w:jc w:val="both"/>
              <w:rPr>
                <w:rFonts w:ascii="Arial" w:hAnsi="Arial" w:cs="Arial"/>
                <w:sz w:val="18"/>
                <w:szCs w:val="18"/>
              </w:rPr>
            </w:pPr>
            <w:r w:rsidRPr="005D267A">
              <w:rPr>
                <w:rFonts w:ascii="Arial" w:hAnsi="Arial" w:cs="Arial"/>
                <w:sz w:val="18"/>
                <w:szCs w:val="18"/>
              </w:rPr>
              <w:t>Networks Analysis: Kirchhoff's laws; Superposition theorem; Millman’s theorem; Reciprocity theorem, Thevenin's theorem, Norton's theorem, Maximum power transfer theorem, Mesh and Node circuit analysis, Reduction of complicated networks, T and p-section network.</w:t>
            </w:r>
          </w:p>
          <w:p w14:paraId="133E7566" w14:textId="77777777" w:rsidR="002E3C27" w:rsidRDefault="002E3C27" w:rsidP="001C3606">
            <w:pPr>
              <w:jc w:val="both"/>
              <w:rPr>
                <w:rFonts w:ascii="Arial" w:hAnsi="Arial" w:cs="Arial"/>
                <w:sz w:val="19"/>
                <w:szCs w:val="19"/>
              </w:rPr>
            </w:pPr>
          </w:p>
          <w:p w14:paraId="5E2A876B" w14:textId="77777777" w:rsidR="002E3C27" w:rsidRDefault="002E3C27" w:rsidP="001C3606">
            <w:pPr>
              <w:jc w:val="both"/>
              <w:rPr>
                <w:rFonts w:ascii="Arial" w:hAnsi="Arial" w:cs="Arial"/>
                <w:sz w:val="19"/>
                <w:szCs w:val="19"/>
              </w:rPr>
            </w:pPr>
            <w:r w:rsidRPr="00192527">
              <w:rPr>
                <w:rFonts w:ascii="Arial" w:hAnsi="Arial" w:cs="Arial"/>
                <w:sz w:val="19"/>
                <w:szCs w:val="19"/>
              </w:rPr>
              <w:t>DC and AC Circuits: D.C. circuits with LR, RC, and LCR in series; A.C. circuits with LR, RC, LC, and LCR in series.</w:t>
            </w:r>
          </w:p>
          <w:p w14:paraId="209A0B02" w14:textId="77777777" w:rsidR="002E3C27" w:rsidRPr="00192527" w:rsidRDefault="002E3C27" w:rsidP="001C3606">
            <w:pPr>
              <w:jc w:val="both"/>
              <w:rPr>
                <w:rFonts w:ascii="Arial" w:hAnsi="Arial" w:cs="Arial"/>
                <w:sz w:val="19"/>
                <w:szCs w:val="19"/>
              </w:rPr>
            </w:pPr>
          </w:p>
          <w:p w14:paraId="50A51E39" w14:textId="77777777" w:rsidR="002E3C27" w:rsidRPr="00192527" w:rsidRDefault="002E3C27" w:rsidP="001C3606">
            <w:pPr>
              <w:jc w:val="both"/>
              <w:rPr>
                <w:rFonts w:ascii="Arial" w:hAnsi="Arial" w:cs="Arial"/>
                <w:iCs/>
                <w:sz w:val="19"/>
                <w:szCs w:val="19"/>
              </w:rPr>
            </w:pPr>
          </w:p>
        </w:tc>
      </w:tr>
    </w:tbl>
    <w:p w14:paraId="39758F70" w14:textId="77777777" w:rsidR="002E3C27" w:rsidRDefault="002E3C27" w:rsidP="002E3C27">
      <w:pPr>
        <w:rPr>
          <w:rFonts w:ascii="Arial" w:hAnsi="Arial" w:cs="Arial"/>
          <w:b/>
          <w:color w:val="FFFFFF"/>
          <w:sz w:val="20"/>
          <w:szCs w:val="20"/>
          <w:highlight w:val="black"/>
        </w:rPr>
      </w:pPr>
    </w:p>
    <w:p w14:paraId="6E0C8B8F" w14:textId="77777777" w:rsidR="002E3C27" w:rsidRPr="00192527" w:rsidRDefault="002E3C27" w:rsidP="002E3C27">
      <w:pPr>
        <w:jc w:val="both"/>
        <w:rPr>
          <w:rFonts w:ascii="Arial" w:hAnsi="Arial" w:cs="Arial"/>
          <w:b/>
          <w:spacing w:val="-3"/>
          <w:sz w:val="18"/>
          <w:szCs w:val="18"/>
        </w:rPr>
      </w:pPr>
      <w:r w:rsidRPr="00192527">
        <w:rPr>
          <w:rFonts w:ascii="Arial" w:hAnsi="Arial" w:cs="Arial"/>
          <w:b/>
          <w:spacing w:val="-3"/>
          <w:sz w:val="18"/>
          <w:szCs w:val="18"/>
        </w:rPr>
        <w:t xml:space="preserve">Text Book: </w:t>
      </w:r>
    </w:p>
    <w:tbl>
      <w:tblPr>
        <w:tblW w:w="4954" w:type="pct"/>
        <w:jc w:val="center"/>
        <w:tblLook w:val="0000" w:firstRow="0" w:lastRow="0" w:firstColumn="0" w:lastColumn="0" w:noHBand="0" w:noVBand="0"/>
      </w:tblPr>
      <w:tblGrid>
        <w:gridCol w:w="361"/>
        <w:gridCol w:w="4994"/>
        <w:gridCol w:w="427"/>
        <w:gridCol w:w="3375"/>
      </w:tblGrid>
      <w:tr w:rsidR="002E3C27" w:rsidRPr="00192527" w14:paraId="3A085E65" w14:textId="77777777" w:rsidTr="001C3606">
        <w:trPr>
          <w:jc w:val="center"/>
        </w:trPr>
        <w:tc>
          <w:tcPr>
            <w:tcW w:w="197" w:type="pct"/>
          </w:tcPr>
          <w:p w14:paraId="7252DEEA"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spacing w:val="-3"/>
                <w:sz w:val="18"/>
                <w:szCs w:val="18"/>
              </w:rPr>
              <w:t>1.</w:t>
            </w:r>
          </w:p>
        </w:tc>
        <w:tc>
          <w:tcPr>
            <w:tcW w:w="2727" w:type="pct"/>
          </w:tcPr>
          <w:p w14:paraId="703E9B7C"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color w:val="000000"/>
                <w:spacing w:val="-3"/>
                <w:sz w:val="18"/>
                <w:szCs w:val="18"/>
              </w:rPr>
              <w:t>J</w:t>
            </w:r>
            <w:r w:rsidRPr="00192527">
              <w:rPr>
                <w:rFonts w:ascii="Arial" w:hAnsi="Arial" w:cs="Arial"/>
                <w:sz w:val="18"/>
                <w:szCs w:val="18"/>
              </w:rPr>
              <w:t xml:space="preserve"> David Halliday, Robert Resnick and Kenneth S. Krane</w:t>
            </w:r>
          </w:p>
        </w:tc>
        <w:tc>
          <w:tcPr>
            <w:tcW w:w="233" w:type="pct"/>
          </w:tcPr>
          <w:p w14:paraId="2CDFD437"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spacing w:val="-3"/>
                <w:sz w:val="18"/>
                <w:szCs w:val="18"/>
              </w:rPr>
              <w:t>:</w:t>
            </w:r>
          </w:p>
        </w:tc>
        <w:tc>
          <w:tcPr>
            <w:tcW w:w="1843" w:type="pct"/>
          </w:tcPr>
          <w:p w14:paraId="21DD18AD" w14:textId="77777777" w:rsidR="002E3C27" w:rsidRPr="00192527" w:rsidRDefault="002E3C27" w:rsidP="001C3606">
            <w:pPr>
              <w:suppressAutoHyphens/>
              <w:rPr>
                <w:rFonts w:ascii="Arial" w:hAnsi="Arial" w:cs="Arial"/>
                <w:b/>
                <w:bCs/>
                <w:spacing w:val="-3"/>
                <w:sz w:val="18"/>
                <w:szCs w:val="18"/>
              </w:rPr>
            </w:pPr>
            <w:r w:rsidRPr="00192527">
              <w:rPr>
                <w:rFonts w:ascii="Arial" w:hAnsi="Arial" w:cs="Arial"/>
                <w:b/>
                <w:bCs/>
                <w:spacing w:val="-3"/>
                <w:sz w:val="18"/>
                <w:szCs w:val="18"/>
              </w:rPr>
              <w:t>Physics (Part-I &amp; II),</w:t>
            </w:r>
            <w:r w:rsidRPr="00192527">
              <w:rPr>
                <w:rFonts w:ascii="Arial" w:hAnsi="Arial" w:cs="Arial"/>
                <w:i/>
                <w:iCs/>
                <w:spacing w:val="-3"/>
                <w:sz w:val="18"/>
                <w:szCs w:val="18"/>
              </w:rPr>
              <w:t xml:space="preserve"> Wiley</w:t>
            </w:r>
          </w:p>
        </w:tc>
      </w:tr>
      <w:tr w:rsidR="002E3C27" w:rsidRPr="00192527" w14:paraId="18478CEC" w14:textId="77777777" w:rsidTr="001C3606">
        <w:trPr>
          <w:jc w:val="center"/>
        </w:trPr>
        <w:tc>
          <w:tcPr>
            <w:tcW w:w="197" w:type="pct"/>
          </w:tcPr>
          <w:p w14:paraId="6E1A0F59"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spacing w:val="-3"/>
                <w:sz w:val="18"/>
                <w:szCs w:val="18"/>
              </w:rPr>
              <w:t>2.</w:t>
            </w:r>
          </w:p>
        </w:tc>
        <w:tc>
          <w:tcPr>
            <w:tcW w:w="2727" w:type="pct"/>
          </w:tcPr>
          <w:p w14:paraId="78CBAE2F"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color w:val="000000"/>
                <w:spacing w:val="-3"/>
                <w:sz w:val="18"/>
                <w:szCs w:val="18"/>
              </w:rPr>
              <w:t>J</w:t>
            </w:r>
            <w:r w:rsidRPr="00192527">
              <w:rPr>
                <w:rFonts w:ascii="Arial" w:hAnsi="Arial" w:cs="Arial"/>
                <w:sz w:val="18"/>
                <w:szCs w:val="18"/>
              </w:rPr>
              <w:t xml:space="preserve"> David Halliday, Robert Resnick and Kenneth S. Krane</w:t>
            </w:r>
          </w:p>
        </w:tc>
        <w:tc>
          <w:tcPr>
            <w:tcW w:w="233" w:type="pct"/>
          </w:tcPr>
          <w:p w14:paraId="38E62DCC"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spacing w:val="-3"/>
                <w:sz w:val="18"/>
                <w:szCs w:val="18"/>
              </w:rPr>
              <w:t>:</w:t>
            </w:r>
          </w:p>
        </w:tc>
        <w:tc>
          <w:tcPr>
            <w:tcW w:w="1843" w:type="pct"/>
          </w:tcPr>
          <w:p w14:paraId="7177B429" w14:textId="77777777" w:rsidR="002E3C27" w:rsidRPr="00192527" w:rsidRDefault="002E3C27" w:rsidP="001C3606">
            <w:pPr>
              <w:suppressAutoHyphens/>
              <w:rPr>
                <w:rFonts w:ascii="Arial" w:hAnsi="Arial" w:cs="Arial"/>
                <w:b/>
                <w:bCs/>
                <w:spacing w:val="-3"/>
                <w:sz w:val="18"/>
                <w:szCs w:val="18"/>
              </w:rPr>
            </w:pPr>
            <w:r w:rsidRPr="00192527">
              <w:rPr>
                <w:rFonts w:ascii="Arial" w:hAnsi="Arial" w:cs="Arial"/>
                <w:b/>
                <w:bCs/>
                <w:spacing w:val="-3"/>
                <w:sz w:val="18"/>
                <w:szCs w:val="18"/>
              </w:rPr>
              <w:t>Physics (Part-I &amp; II),</w:t>
            </w:r>
            <w:r w:rsidRPr="00192527">
              <w:rPr>
                <w:rFonts w:ascii="Arial" w:hAnsi="Arial" w:cs="Arial"/>
                <w:i/>
                <w:iCs/>
                <w:spacing w:val="-3"/>
                <w:sz w:val="18"/>
                <w:szCs w:val="18"/>
              </w:rPr>
              <w:t xml:space="preserve"> Wiley</w:t>
            </w:r>
          </w:p>
        </w:tc>
      </w:tr>
    </w:tbl>
    <w:p w14:paraId="0BF5EF50" w14:textId="77777777" w:rsidR="002E3C27" w:rsidRPr="00192527" w:rsidRDefault="002E3C27" w:rsidP="002E3C27">
      <w:pPr>
        <w:jc w:val="both"/>
        <w:rPr>
          <w:rFonts w:ascii="Arial" w:hAnsi="Arial" w:cs="Arial"/>
          <w:b/>
          <w:spacing w:val="-3"/>
          <w:sz w:val="18"/>
          <w:szCs w:val="18"/>
        </w:rPr>
      </w:pPr>
    </w:p>
    <w:p w14:paraId="74EA7EAA" w14:textId="77777777" w:rsidR="002E3C27" w:rsidRPr="00192527" w:rsidRDefault="002E3C27" w:rsidP="002E3C27">
      <w:pPr>
        <w:jc w:val="both"/>
        <w:rPr>
          <w:rFonts w:ascii="Arial" w:hAnsi="Arial" w:cs="Arial"/>
          <w:b/>
          <w:spacing w:val="-3"/>
          <w:sz w:val="18"/>
          <w:szCs w:val="18"/>
        </w:rPr>
      </w:pPr>
      <w:r w:rsidRPr="00192527">
        <w:rPr>
          <w:rFonts w:ascii="Arial" w:hAnsi="Arial" w:cs="Arial"/>
          <w:b/>
          <w:spacing w:val="-3"/>
          <w:sz w:val="18"/>
          <w:szCs w:val="18"/>
        </w:rPr>
        <w:t>Books Recommended:</w:t>
      </w:r>
    </w:p>
    <w:tbl>
      <w:tblPr>
        <w:tblW w:w="4919" w:type="pct"/>
        <w:jc w:val="center"/>
        <w:tblLook w:val="0000" w:firstRow="0" w:lastRow="0" w:firstColumn="0" w:lastColumn="0" w:noHBand="0" w:noVBand="0"/>
      </w:tblPr>
      <w:tblGrid>
        <w:gridCol w:w="362"/>
        <w:gridCol w:w="2322"/>
        <w:gridCol w:w="360"/>
        <w:gridCol w:w="6048"/>
      </w:tblGrid>
      <w:tr w:rsidR="002E3C27" w:rsidRPr="00192527" w14:paraId="6632670B" w14:textId="77777777" w:rsidTr="001C3606">
        <w:trPr>
          <w:trHeight w:val="196"/>
          <w:jc w:val="center"/>
        </w:trPr>
        <w:tc>
          <w:tcPr>
            <w:tcW w:w="199" w:type="pct"/>
          </w:tcPr>
          <w:p w14:paraId="630A3F36"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spacing w:val="-3"/>
                <w:sz w:val="18"/>
                <w:szCs w:val="18"/>
              </w:rPr>
              <w:t>1.</w:t>
            </w:r>
          </w:p>
        </w:tc>
        <w:tc>
          <w:tcPr>
            <w:tcW w:w="1277" w:type="pct"/>
          </w:tcPr>
          <w:p w14:paraId="1B27D369" w14:textId="77777777" w:rsidR="002E3C27" w:rsidRPr="00192527" w:rsidRDefault="002E3C27" w:rsidP="001C3606">
            <w:pPr>
              <w:rPr>
                <w:rFonts w:ascii="Arial" w:hAnsi="Arial" w:cs="Arial"/>
                <w:color w:val="000000"/>
                <w:spacing w:val="-3"/>
                <w:sz w:val="18"/>
                <w:szCs w:val="18"/>
              </w:rPr>
            </w:pPr>
            <w:r w:rsidRPr="00192527">
              <w:rPr>
                <w:rFonts w:ascii="Arial" w:hAnsi="Arial" w:cs="Arial"/>
                <w:color w:val="000000"/>
                <w:spacing w:val="-3"/>
                <w:sz w:val="18"/>
                <w:szCs w:val="18"/>
              </w:rPr>
              <w:t>Arthur Frederic Kip</w:t>
            </w:r>
          </w:p>
        </w:tc>
        <w:tc>
          <w:tcPr>
            <w:tcW w:w="198" w:type="pct"/>
          </w:tcPr>
          <w:p w14:paraId="61E61FFC" w14:textId="77777777" w:rsidR="002E3C27" w:rsidRPr="00192527" w:rsidRDefault="002E3C27" w:rsidP="001C3606">
            <w:pPr>
              <w:suppressAutoHyphens/>
              <w:rPr>
                <w:rFonts w:ascii="Arial" w:hAnsi="Arial" w:cs="Arial"/>
                <w:spacing w:val="-3"/>
                <w:sz w:val="18"/>
                <w:szCs w:val="18"/>
              </w:rPr>
            </w:pPr>
            <w:r w:rsidRPr="00192527">
              <w:rPr>
                <w:rFonts w:ascii="Arial" w:hAnsi="Arial" w:cs="Arial"/>
                <w:spacing w:val="-3"/>
                <w:sz w:val="18"/>
                <w:szCs w:val="18"/>
              </w:rPr>
              <w:t>:</w:t>
            </w:r>
          </w:p>
        </w:tc>
        <w:tc>
          <w:tcPr>
            <w:tcW w:w="3327" w:type="pct"/>
          </w:tcPr>
          <w:p w14:paraId="5465F344" w14:textId="77777777" w:rsidR="002E3C27" w:rsidRPr="00192527" w:rsidRDefault="002E3C27" w:rsidP="001C3606">
            <w:pPr>
              <w:jc w:val="both"/>
              <w:rPr>
                <w:rFonts w:ascii="Arial" w:hAnsi="Arial" w:cs="Arial"/>
                <w:color w:val="000000"/>
                <w:sz w:val="18"/>
                <w:szCs w:val="18"/>
              </w:rPr>
            </w:pPr>
            <w:r w:rsidRPr="00192527">
              <w:rPr>
                <w:rFonts w:ascii="Arial" w:hAnsi="Arial" w:cs="Arial"/>
                <w:b/>
                <w:bCs/>
                <w:color w:val="000000"/>
                <w:sz w:val="18"/>
                <w:szCs w:val="18"/>
              </w:rPr>
              <w:t>Fundamentals of Electricity and Magnetism</w:t>
            </w:r>
            <w:r w:rsidRPr="00192527">
              <w:rPr>
                <w:rFonts w:ascii="Arial" w:hAnsi="Arial" w:cs="Arial"/>
                <w:color w:val="000000"/>
                <w:sz w:val="18"/>
                <w:szCs w:val="18"/>
              </w:rPr>
              <w:t xml:space="preserve">, </w:t>
            </w:r>
            <w:r w:rsidRPr="00192527">
              <w:rPr>
                <w:rFonts w:ascii="Arial" w:hAnsi="Arial" w:cs="Arial"/>
                <w:i/>
                <w:iCs/>
                <w:color w:val="000000"/>
                <w:sz w:val="18"/>
                <w:szCs w:val="18"/>
              </w:rPr>
              <w:t>McGraw-Hill Inc.</w:t>
            </w:r>
          </w:p>
        </w:tc>
      </w:tr>
      <w:tr w:rsidR="002E3C27" w:rsidRPr="00192527" w14:paraId="4FF288D6" w14:textId="77777777" w:rsidTr="001C3606">
        <w:trPr>
          <w:trHeight w:val="196"/>
          <w:jc w:val="center"/>
        </w:trPr>
        <w:tc>
          <w:tcPr>
            <w:tcW w:w="199" w:type="pct"/>
          </w:tcPr>
          <w:p w14:paraId="36A80E0D" w14:textId="77777777" w:rsidR="002E3C27" w:rsidRPr="00192527" w:rsidRDefault="002E3C27" w:rsidP="001C3606">
            <w:pPr>
              <w:suppressAutoHyphens/>
              <w:jc w:val="both"/>
              <w:rPr>
                <w:rFonts w:ascii="Arial" w:hAnsi="Arial" w:cs="Arial"/>
                <w:spacing w:val="-3"/>
                <w:sz w:val="18"/>
                <w:szCs w:val="18"/>
              </w:rPr>
            </w:pPr>
            <w:r w:rsidRPr="00192527">
              <w:rPr>
                <w:rFonts w:ascii="Arial" w:hAnsi="Arial" w:cs="Arial"/>
                <w:spacing w:val="-3"/>
                <w:sz w:val="18"/>
                <w:szCs w:val="18"/>
              </w:rPr>
              <w:t>2.</w:t>
            </w:r>
          </w:p>
        </w:tc>
        <w:tc>
          <w:tcPr>
            <w:tcW w:w="1277" w:type="pct"/>
          </w:tcPr>
          <w:p w14:paraId="682FE8A1" w14:textId="77777777" w:rsidR="002E3C27" w:rsidRPr="00192527" w:rsidRDefault="002E3C27" w:rsidP="001C3606">
            <w:pPr>
              <w:rPr>
                <w:rFonts w:ascii="Arial" w:hAnsi="Arial" w:cs="Arial"/>
                <w:color w:val="000000"/>
                <w:spacing w:val="-3"/>
                <w:sz w:val="18"/>
                <w:szCs w:val="18"/>
              </w:rPr>
            </w:pPr>
            <w:r w:rsidRPr="00192527">
              <w:rPr>
                <w:rFonts w:ascii="Arial" w:hAnsi="Arial" w:cs="Arial"/>
                <w:color w:val="000000"/>
                <w:spacing w:val="-3"/>
                <w:sz w:val="18"/>
                <w:szCs w:val="18"/>
              </w:rPr>
              <w:t>M. S. Huq</w:t>
            </w:r>
          </w:p>
        </w:tc>
        <w:tc>
          <w:tcPr>
            <w:tcW w:w="198" w:type="pct"/>
          </w:tcPr>
          <w:p w14:paraId="10FC5583" w14:textId="77777777" w:rsidR="002E3C27" w:rsidRPr="00192527" w:rsidRDefault="002E3C27" w:rsidP="001C3606">
            <w:pPr>
              <w:suppressAutoHyphens/>
              <w:rPr>
                <w:rFonts w:ascii="Arial" w:hAnsi="Arial" w:cs="Arial"/>
                <w:spacing w:val="-3"/>
                <w:sz w:val="18"/>
                <w:szCs w:val="18"/>
              </w:rPr>
            </w:pPr>
            <w:r w:rsidRPr="00192527">
              <w:rPr>
                <w:rFonts w:ascii="Arial" w:hAnsi="Arial" w:cs="Arial"/>
                <w:spacing w:val="-3"/>
                <w:sz w:val="18"/>
                <w:szCs w:val="18"/>
              </w:rPr>
              <w:t>:</w:t>
            </w:r>
          </w:p>
        </w:tc>
        <w:tc>
          <w:tcPr>
            <w:tcW w:w="3327" w:type="pct"/>
          </w:tcPr>
          <w:p w14:paraId="3B694115" w14:textId="77777777" w:rsidR="002E3C27" w:rsidRPr="00192527" w:rsidRDefault="002E3C27" w:rsidP="001C3606">
            <w:pPr>
              <w:jc w:val="both"/>
              <w:rPr>
                <w:rFonts w:ascii="Arial" w:hAnsi="Arial" w:cs="Arial"/>
                <w:color w:val="000000"/>
                <w:sz w:val="18"/>
                <w:szCs w:val="18"/>
              </w:rPr>
            </w:pPr>
            <w:r w:rsidRPr="00192527">
              <w:rPr>
                <w:rFonts w:ascii="Arial" w:hAnsi="Arial" w:cs="Arial"/>
                <w:b/>
                <w:bCs/>
                <w:color w:val="000000"/>
                <w:sz w:val="18"/>
                <w:szCs w:val="18"/>
              </w:rPr>
              <w:t xml:space="preserve">Concepts of Electricity and </w:t>
            </w:r>
            <w:proofErr w:type="spellStart"/>
            <w:r w:rsidRPr="00192527">
              <w:rPr>
                <w:rFonts w:ascii="Arial" w:hAnsi="Arial" w:cs="Arial"/>
                <w:b/>
                <w:bCs/>
                <w:color w:val="000000"/>
                <w:sz w:val="18"/>
                <w:szCs w:val="18"/>
              </w:rPr>
              <w:t>Magnetism,</w:t>
            </w:r>
            <w:r w:rsidRPr="00192527">
              <w:rPr>
                <w:rFonts w:ascii="Arial" w:hAnsi="Arial" w:cs="Arial"/>
                <w:i/>
                <w:iCs/>
                <w:color w:val="000000"/>
                <w:sz w:val="18"/>
                <w:szCs w:val="18"/>
              </w:rPr>
              <w:t>Students</w:t>
            </w:r>
            <w:proofErr w:type="spellEnd"/>
            <w:r w:rsidRPr="00192527">
              <w:rPr>
                <w:rFonts w:ascii="Arial" w:hAnsi="Arial" w:cs="Arial"/>
                <w:i/>
                <w:iCs/>
                <w:color w:val="000000"/>
                <w:sz w:val="18"/>
                <w:szCs w:val="18"/>
              </w:rPr>
              <w:t>’ Publications</w:t>
            </w:r>
          </w:p>
        </w:tc>
      </w:tr>
    </w:tbl>
    <w:p w14:paraId="26785B27" w14:textId="77777777" w:rsidR="002E3C27" w:rsidRDefault="002E3C27" w:rsidP="002E3C27">
      <w:pPr>
        <w:rPr>
          <w:rFonts w:ascii="Arial" w:hAnsi="Arial" w:cs="Arial"/>
          <w:b/>
          <w:bCs/>
          <w:iCs/>
          <w:sz w:val="20"/>
          <w:szCs w:val="20"/>
        </w:rPr>
      </w:pPr>
    </w:p>
    <w:p w14:paraId="724D9FBC" w14:textId="77777777" w:rsidR="002E3C27" w:rsidRDefault="002E3C27" w:rsidP="002E3C27">
      <w:pPr>
        <w:jc w:val="center"/>
        <w:rPr>
          <w:rFonts w:ascii="Arial" w:hAnsi="Arial" w:cs="Arial"/>
          <w:sz w:val="18"/>
          <w:szCs w:val="18"/>
        </w:rPr>
      </w:pPr>
    </w:p>
    <w:p w14:paraId="26F5F4D2" w14:textId="77777777" w:rsidR="002E3C27" w:rsidRDefault="002E3C27" w:rsidP="002E3C27">
      <w:pPr>
        <w:rPr>
          <w:rFonts w:ascii="Arial" w:hAnsi="Arial" w:cs="Arial"/>
          <w:sz w:val="18"/>
          <w:szCs w:val="18"/>
        </w:rPr>
      </w:pPr>
    </w:p>
    <w:p w14:paraId="44BDEA24" w14:textId="77777777" w:rsidR="002E3C27" w:rsidRPr="00097C6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97C67">
        <w:rPr>
          <w:rFonts w:ascii="Arial" w:hAnsi="Arial" w:cs="Arial"/>
          <w:b/>
          <w:bCs/>
          <w:iCs/>
          <w:sz w:val="18"/>
          <w:szCs w:val="18"/>
        </w:rPr>
        <w:t>CSE 1211: Introduction to Digital Electronics</w:t>
      </w:r>
    </w:p>
    <w:p w14:paraId="44CC365A" w14:textId="77777777" w:rsidR="002E3C27" w:rsidRPr="00097C6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iCs/>
          <w:sz w:val="18"/>
          <w:szCs w:val="18"/>
        </w:rPr>
      </w:pPr>
      <w:r w:rsidRPr="00097C67">
        <w:rPr>
          <w:rFonts w:ascii="Arial" w:hAnsi="Arial" w:cs="Arial"/>
          <w:b/>
          <w:bCs/>
          <w:iCs/>
          <w:sz w:val="18"/>
          <w:szCs w:val="18"/>
        </w:rPr>
        <w:t xml:space="preserve">Credits: </w:t>
      </w:r>
      <w:r w:rsidRPr="00097C67">
        <w:rPr>
          <w:rFonts w:ascii="Arial" w:hAnsi="Arial" w:cs="Arial"/>
          <w:iCs/>
          <w:sz w:val="18"/>
          <w:szCs w:val="18"/>
        </w:rPr>
        <w:t xml:space="preserve">3 </w:t>
      </w:r>
      <w:r w:rsidRPr="00097C67">
        <w:rPr>
          <w:rFonts w:ascii="Arial" w:hAnsi="Arial" w:cs="Arial"/>
          <w:b/>
          <w:bCs/>
          <w:iCs/>
          <w:sz w:val="18"/>
          <w:szCs w:val="18"/>
        </w:rPr>
        <w:t xml:space="preserve">Contact Hours: </w:t>
      </w:r>
      <w:r w:rsidRPr="00097C67">
        <w:rPr>
          <w:rFonts w:ascii="Arial" w:hAnsi="Arial" w:cs="Arial"/>
          <w:iCs/>
          <w:sz w:val="18"/>
          <w:szCs w:val="18"/>
        </w:rPr>
        <w:t>39</w:t>
      </w:r>
    </w:p>
    <w:p w14:paraId="694DFB47" w14:textId="77777777" w:rsidR="002E3C27" w:rsidRPr="00097C6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97C67">
        <w:rPr>
          <w:rFonts w:ascii="Arial" w:hAnsi="Arial" w:cs="Arial"/>
          <w:b/>
          <w:bCs/>
          <w:iCs/>
          <w:sz w:val="18"/>
          <w:szCs w:val="18"/>
        </w:rPr>
        <w:t>Year: First Semester: Even</w:t>
      </w:r>
    </w:p>
    <w:p w14:paraId="6FADB1CD" w14:textId="77777777" w:rsidR="002E3C27" w:rsidRPr="00097C67" w:rsidRDefault="002E3C27" w:rsidP="002E3C27">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33"/>
        <w:gridCol w:w="7741"/>
      </w:tblGrid>
      <w:tr w:rsidR="002E3C27" w:rsidRPr="00097C67" w14:paraId="788AA8B3" w14:textId="77777777" w:rsidTr="001C3606">
        <w:trPr>
          <w:jc w:val="center"/>
        </w:trPr>
        <w:tc>
          <w:tcPr>
            <w:tcW w:w="1433" w:type="dxa"/>
            <w:tcBorders>
              <w:top w:val="nil"/>
              <w:left w:val="nil"/>
              <w:bottom w:val="nil"/>
              <w:right w:val="nil"/>
            </w:tcBorders>
            <w:shd w:val="clear" w:color="auto" w:fill="FFFFFF"/>
          </w:tcPr>
          <w:p w14:paraId="758AEB99" w14:textId="77777777" w:rsidR="002E3C27" w:rsidRPr="00097C67" w:rsidRDefault="002E3C27" w:rsidP="001C3606">
            <w:pPr>
              <w:rPr>
                <w:rFonts w:ascii="Arial" w:hAnsi="Arial" w:cs="Arial"/>
                <w:b/>
                <w:sz w:val="18"/>
                <w:szCs w:val="18"/>
              </w:rPr>
            </w:pPr>
            <w:r w:rsidRPr="00097C67">
              <w:rPr>
                <w:rFonts w:ascii="Arial" w:hAnsi="Arial" w:cs="Arial"/>
                <w:b/>
                <w:sz w:val="18"/>
                <w:szCs w:val="18"/>
              </w:rPr>
              <w:t>Prerequisite:</w:t>
            </w:r>
          </w:p>
        </w:tc>
        <w:tc>
          <w:tcPr>
            <w:tcW w:w="7741" w:type="dxa"/>
            <w:tcBorders>
              <w:top w:val="nil"/>
              <w:left w:val="nil"/>
              <w:bottom w:val="nil"/>
              <w:right w:val="nil"/>
            </w:tcBorders>
            <w:shd w:val="clear" w:color="auto" w:fill="FFFFFF"/>
          </w:tcPr>
          <w:p w14:paraId="6D7D3C99" w14:textId="77777777" w:rsidR="002E3C27" w:rsidRPr="00097C67" w:rsidRDefault="002E3C27" w:rsidP="001C3606">
            <w:pPr>
              <w:rPr>
                <w:rFonts w:ascii="Arial" w:hAnsi="Arial" w:cs="Arial"/>
                <w:iCs/>
                <w:sz w:val="18"/>
                <w:szCs w:val="18"/>
              </w:rPr>
            </w:pPr>
            <w:r w:rsidRPr="00097C67">
              <w:rPr>
                <w:rFonts w:ascii="Arial" w:hAnsi="Arial" w:cs="Arial"/>
                <w:iCs/>
                <w:sz w:val="18"/>
                <w:szCs w:val="18"/>
              </w:rPr>
              <w:t>EE</w:t>
            </w:r>
            <w:r>
              <w:rPr>
                <w:rFonts w:ascii="Arial" w:hAnsi="Arial" w:cs="Arial"/>
                <w:iCs/>
                <w:sz w:val="18"/>
                <w:szCs w:val="18"/>
              </w:rPr>
              <w:t xml:space="preserve">E 1131: Basic </w:t>
            </w:r>
            <w:r w:rsidRPr="00097C67">
              <w:rPr>
                <w:rFonts w:ascii="Arial" w:hAnsi="Arial" w:cs="Arial"/>
                <w:iCs/>
                <w:sz w:val="18"/>
                <w:szCs w:val="18"/>
              </w:rPr>
              <w:t>Electronics</w:t>
            </w:r>
          </w:p>
        </w:tc>
      </w:tr>
      <w:tr w:rsidR="002E3C27" w:rsidRPr="00097C67" w14:paraId="1D04C022" w14:textId="77777777" w:rsidTr="001C3606">
        <w:trPr>
          <w:jc w:val="center"/>
        </w:trPr>
        <w:tc>
          <w:tcPr>
            <w:tcW w:w="1433" w:type="dxa"/>
            <w:tcBorders>
              <w:top w:val="nil"/>
              <w:left w:val="nil"/>
              <w:bottom w:val="nil"/>
              <w:right w:val="nil"/>
            </w:tcBorders>
            <w:shd w:val="clear" w:color="auto" w:fill="FFFFFF"/>
          </w:tcPr>
          <w:p w14:paraId="7A76C340" w14:textId="77777777" w:rsidR="002E3C27" w:rsidRPr="00097C67" w:rsidRDefault="002E3C27" w:rsidP="001C3606">
            <w:pPr>
              <w:rPr>
                <w:rFonts w:ascii="Arial" w:hAnsi="Arial" w:cs="Arial"/>
                <w:b/>
                <w:sz w:val="18"/>
                <w:szCs w:val="18"/>
              </w:rPr>
            </w:pPr>
            <w:r w:rsidRPr="00097C67">
              <w:rPr>
                <w:rFonts w:ascii="Arial" w:hAnsi="Arial" w:cs="Arial"/>
                <w:b/>
                <w:sz w:val="18"/>
                <w:szCs w:val="18"/>
              </w:rPr>
              <w:t>Course Type</w:t>
            </w:r>
          </w:p>
        </w:tc>
        <w:tc>
          <w:tcPr>
            <w:tcW w:w="7741" w:type="dxa"/>
            <w:tcBorders>
              <w:top w:val="nil"/>
              <w:left w:val="nil"/>
              <w:bottom w:val="nil"/>
              <w:right w:val="nil"/>
            </w:tcBorders>
            <w:shd w:val="clear" w:color="auto" w:fill="FFFFFF"/>
          </w:tcPr>
          <w:p w14:paraId="392D6191" w14:textId="77777777" w:rsidR="002E3C27" w:rsidRPr="00097C67" w:rsidRDefault="002E3C27" w:rsidP="001C3606">
            <w:pPr>
              <w:rPr>
                <w:rFonts w:ascii="Arial" w:hAnsi="Arial" w:cs="Arial"/>
                <w:iCs/>
                <w:sz w:val="18"/>
                <w:szCs w:val="18"/>
              </w:rPr>
            </w:pPr>
            <w:bookmarkStart w:id="0" w:name="__DdeLink__442_220060970"/>
            <w:r w:rsidRPr="00097C67">
              <w:rPr>
                <w:rFonts w:ascii="MS Gothic" w:eastAsia="MS Gothic" w:hAnsi="MS Gothic" w:cs="MS Gothic" w:hint="eastAsia"/>
                <w:iCs/>
                <w:sz w:val="18"/>
                <w:szCs w:val="18"/>
              </w:rPr>
              <w:t>☒</w:t>
            </w:r>
            <w:bookmarkEnd w:id="0"/>
            <w:r w:rsidRPr="00097C67">
              <w:rPr>
                <w:rFonts w:ascii="Arial" w:hAnsi="Arial" w:cs="Arial"/>
                <w:iCs/>
                <w:sz w:val="18"/>
                <w:szCs w:val="18"/>
              </w:rPr>
              <w:t xml:space="preserve"> Theory         </w:t>
            </w:r>
            <w:r w:rsidRPr="00097C67">
              <w:rPr>
                <w:rFonts w:ascii="MS Gothic" w:eastAsia="MS Gothic" w:hAnsi="MS Gothic" w:cs="MS Gothic" w:hint="eastAsia"/>
                <w:iCs/>
                <w:sz w:val="18"/>
                <w:szCs w:val="18"/>
              </w:rPr>
              <w:t>☐</w:t>
            </w:r>
            <w:r w:rsidRPr="00097C67">
              <w:rPr>
                <w:rFonts w:ascii="Arial" w:hAnsi="Arial" w:cs="Arial"/>
                <w:iCs/>
                <w:sz w:val="18"/>
                <w:szCs w:val="18"/>
              </w:rPr>
              <w:t xml:space="preserve">  Laboratory work         </w:t>
            </w:r>
            <w:r w:rsidRPr="00097C67">
              <w:rPr>
                <w:rFonts w:ascii="MS Gothic" w:eastAsia="MS Gothic" w:hAnsi="MS Gothic" w:cs="MS Gothic" w:hint="eastAsia"/>
                <w:iCs/>
                <w:sz w:val="18"/>
                <w:szCs w:val="18"/>
              </w:rPr>
              <w:t>☐</w:t>
            </w:r>
            <w:r w:rsidRPr="00097C67">
              <w:rPr>
                <w:rFonts w:ascii="Arial" w:hAnsi="Arial" w:cs="Arial"/>
                <w:iCs/>
                <w:sz w:val="18"/>
                <w:szCs w:val="18"/>
              </w:rPr>
              <w:t xml:space="preserve">  Project work      </w:t>
            </w:r>
            <w:r w:rsidRPr="00097C67">
              <w:rPr>
                <w:rFonts w:ascii="MS Gothic" w:eastAsia="MS Gothic" w:hAnsi="MS Gothic" w:cs="MS Gothic" w:hint="eastAsia"/>
                <w:iCs/>
                <w:sz w:val="18"/>
                <w:szCs w:val="18"/>
              </w:rPr>
              <w:t>☐</w:t>
            </w:r>
            <w:r w:rsidRPr="00097C67">
              <w:rPr>
                <w:rFonts w:ascii="Arial" w:hAnsi="Arial" w:cs="Arial"/>
                <w:iCs/>
                <w:sz w:val="18"/>
                <w:szCs w:val="18"/>
              </w:rPr>
              <w:t xml:space="preserve">  Viva Voce                    </w:t>
            </w:r>
          </w:p>
        </w:tc>
      </w:tr>
      <w:tr w:rsidR="002E3C27" w:rsidRPr="00097C67" w14:paraId="0D97C424" w14:textId="77777777" w:rsidTr="001C3606">
        <w:trPr>
          <w:trHeight w:val="238"/>
          <w:jc w:val="center"/>
        </w:trPr>
        <w:tc>
          <w:tcPr>
            <w:tcW w:w="1433" w:type="dxa"/>
            <w:tcBorders>
              <w:top w:val="nil"/>
              <w:left w:val="nil"/>
              <w:bottom w:val="nil"/>
              <w:right w:val="nil"/>
            </w:tcBorders>
            <w:shd w:val="clear" w:color="auto" w:fill="FFFFFF"/>
          </w:tcPr>
          <w:p w14:paraId="5A4BA4A1" w14:textId="77777777" w:rsidR="002E3C27" w:rsidRPr="00097C67" w:rsidRDefault="002E3C27" w:rsidP="001C3606">
            <w:pPr>
              <w:ind w:left="2160" w:hanging="2160"/>
              <w:rPr>
                <w:rFonts w:ascii="Arial" w:hAnsi="Arial" w:cs="Arial"/>
                <w:b/>
                <w:bCs/>
                <w:sz w:val="18"/>
                <w:szCs w:val="18"/>
              </w:rPr>
            </w:pPr>
            <w:r w:rsidRPr="00097C67">
              <w:rPr>
                <w:rFonts w:ascii="Arial" w:hAnsi="Arial" w:cs="Arial"/>
                <w:b/>
                <w:bCs/>
                <w:sz w:val="18"/>
                <w:szCs w:val="18"/>
              </w:rPr>
              <w:t>Motivation</w:t>
            </w:r>
          </w:p>
        </w:tc>
        <w:tc>
          <w:tcPr>
            <w:tcW w:w="7741" w:type="dxa"/>
            <w:tcBorders>
              <w:top w:val="nil"/>
              <w:left w:val="nil"/>
              <w:bottom w:val="nil"/>
              <w:right w:val="nil"/>
            </w:tcBorders>
            <w:shd w:val="clear" w:color="auto" w:fill="FFFFFF"/>
          </w:tcPr>
          <w:p w14:paraId="22F78AE2" w14:textId="77777777" w:rsidR="002E3C27" w:rsidRPr="00097C67" w:rsidRDefault="002E3C27" w:rsidP="001C3606">
            <w:pPr>
              <w:rPr>
                <w:rFonts w:ascii="Arial" w:hAnsi="Arial" w:cs="Arial"/>
                <w:iCs/>
                <w:sz w:val="18"/>
                <w:szCs w:val="18"/>
              </w:rPr>
            </w:pPr>
            <w:r w:rsidRPr="00097C67">
              <w:rPr>
                <w:rFonts w:ascii="Arial" w:hAnsi="Arial" w:cs="Arial"/>
                <w:iCs/>
                <w:sz w:val="18"/>
                <w:szCs w:val="18"/>
              </w:rPr>
              <w:t>To develop basics knowledge on Introduction to Digital Electronics</w:t>
            </w:r>
          </w:p>
        </w:tc>
      </w:tr>
      <w:tr w:rsidR="002E3C27" w:rsidRPr="00097C67" w14:paraId="6A4C9A4D" w14:textId="77777777" w:rsidTr="001C3606">
        <w:trPr>
          <w:trHeight w:val="238"/>
          <w:jc w:val="center"/>
        </w:trPr>
        <w:tc>
          <w:tcPr>
            <w:tcW w:w="9174" w:type="dxa"/>
            <w:gridSpan w:val="2"/>
            <w:tcBorders>
              <w:top w:val="nil"/>
              <w:left w:val="nil"/>
              <w:bottom w:val="nil"/>
              <w:right w:val="nil"/>
            </w:tcBorders>
            <w:shd w:val="clear" w:color="auto" w:fill="FFFFFF"/>
          </w:tcPr>
          <w:p w14:paraId="124C49DC" w14:textId="77777777" w:rsidR="002E3C27" w:rsidRPr="00097C67" w:rsidRDefault="002E3C27" w:rsidP="001C3606">
            <w:pPr>
              <w:rPr>
                <w:rFonts w:ascii="Arial" w:hAnsi="Arial" w:cs="Arial"/>
                <w:b/>
                <w:bCs/>
                <w:sz w:val="18"/>
                <w:szCs w:val="18"/>
              </w:rPr>
            </w:pPr>
            <w:r w:rsidRPr="00097C67">
              <w:rPr>
                <w:rFonts w:ascii="Arial" w:hAnsi="Arial" w:cs="Arial"/>
                <w:b/>
                <w:bCs/>
                <w:sz w:val="18"/>
                <w:szCs w:val="18"/>
              </w:rPr>
              <w:t>Course Objective:</w:t>
            </w:r>
          </w:p>
          <w:p w14:paraId="13BA39EB" w14:textId="77777777" w:rsidR="002E3C27" w:rsidRPr="00097C67" w:rsidRDefault="002E3C27" w:rsidP="001C3606">
            <w:pPr>
              <w:jc w:val="both"/>
              <w:rPr>
                <w:rFonts w:ascii="Arial" w:hAnsi="Arial" w:cs="Arial"/>
                <w:iCs/>
                <w:sz w:val="18"/>
                <w:szCs w:val="18"/>
              </w:rPr>
            </w:pPr>
            <w:r w:rsidRPr="00097C67">
              <w:rPr>
                <w:rFonts w:ascii="Arial" w:hAnsi="Arial" w:cs="Arial"/>
                <w:iCs/>
                <w:color w:val="000000"/>
                <w:sz w:val="18"/>
                <w:szCs w:val="18"/>
              </w:rPr>
              <w:t xml:space="preserve">Digital electronics is essential to understanding the design and working of a wide range of applications, from consumer and industrial electronics to communication, from embedded systems, and computers to security and military equipment. As the devices used in these applications decrease in size and employ more complex technology. It is essential for students and engineers to fully understand both the fundamentals and also the design, implementation and application principles of digital electronics, devices and integrated circuits, thus enabling them to use the most appropriate and effective technique to suit their technical needs. </w:t>
            </w:r>
            <w:r w:rsidRPr="00097C67">
              <w:rPr>
                <w:rFonts w:ascii="Arial" w:hAnsi="Arial" w:cs="Arial"/>
                <w:iCs/>
                <w:sz w:val="18"/>
                <w:szCs w:val="18"/>
              </w:rPr>
              <w:t xml:space="preserve">Through this course, students are expected to achieve a basic understanding of </w:t>
            </w:r>
            <w:r w:rsidRPr="00097C67">
              <w:rPr>
                <w:rFonts w:ascii="Arial" w:hAnsi="Arial" w:cs="Arial"/>
                <w:iCs/>
                <w:color w:val="000000"/>
                <w:sz w:val="18"/>
                <w:szCs w:val="18"/>
              </w:rPr>
              <w:t>number systems and representations, different type of codes, logic gates and Boolean algebra, DTL, TTL and CMOS integrated circuits, basic combinational and sequential logic design, timer and A/D-D/A converters</w:t>
            </w:r>
            <w:r w:rsidRPr="00097C67">
              <w:rPr>
                <w:rFonts w:ascii="Arial" w:hAnsi="Arial" w:cs="Arial"/>
                <w:iCs/>
                <w:sz w:val="18"/>
                <w:szCs w:val="18"/>
              </w:rPr>
              <w:t>. Ultimately, it is hoped that through learning this course students will be able to acquire the basic knowledge of digital logic levels and application of knowledge to understand digital electronics and impart how to design Digital Circuits as well as a necessary foundation for further study of digital systems, computer architecture and VLSI design in the future.</w:t>
            </w:r>
          </w:p>
        </w:tc>
      </w:tr>
    </w:tbl>
    <w:p w14:paraId="17C86314" w14:textId="77777777" w:rsidR="002E3C27" w:rsidRPr="00097C67" w:rsidRDefault="002E3C27" w:rsidP="002E3C27">
      <w:pPr>
        <w:jc w:val="center"/>
        <w:rPr>
          <w:rFonts w:ascii="Arial" w:hAnsi="Arial" w:cs="Arial"/>
          <w:sz w:val="18"/>
          <w:szCs w:val="18"/>
        </w:rPr>
      </w:pPr>
    </w:p>
    <w:p w14:paraId="7D8DA757" w14:textId="77777777" w:rsidR="002E3C27" w:rsidRDefault="002E3C27" w:rsidP="002E3C27">
      <w:pPr>
        <w:rPr>
          <w:rFonts w:ascii="Arial" w:hAnsi="Arial" w:cs="Arial"/>
          <w:b/>
          <w:color w:val="000000"/>
          <w:sz w:val="18"/>
          <w:szCs w:val="18"/>
        </w:rPr>
      </w:pPr>
      <w:r>
        <w:rPr>
          <w:rFonts w:ascii="Arial" w:hAnsi="Arial" w:cs="Arial"/>
          <w:b/>
          <w:color w:val="000000"/>
          <w:sz w:val="18"/>
          <w:szCs w:val="18"/>
        </w:rPr>
        <w:br w:type="page"/>
      </w:r>
    </w:p>
    <w:p w14:paraId="3E59B3D6" w14:textId="77777777" w:rsidR="002E3C27" w:rsidRPr="00097C67" w:rsidRDefault="002E3C27" w:rsidP="002E3C27">
      <w:pPr>
        <w:jc w:val="center"/>
        <w:rPr>
          <w:rFonts w:ascii="Arial" w:hAnsi="Arial" w:cs="Arial"/>
          <w:b/>
          <w:color w:val="000000"/>
          <w:sz w:val="18"/>
          <w:szCs w:val="18"/>
        </w:rPr>
      </w:pPr>
      <w:r w:rsidRPr="00097C67">
        <w:rPr>
          <w:rFonts w:ascii="Arial" w:hAnsi="Arial" w:cs="Arial"/>
          <w:b/>
          <w:color w:val="000000"/>
          <w:sz w:val="18"/>
          <w:szCs w:val="18"/>
        </w:rPr>
        <w:lastRenderedPageBreak/>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620"/>
        <w:gridCol w:w="1677"/>
        <w:gridCol w:w="2268"/>
        <w:gridCol w:w="1276"/>
        <w:gridCol w:w="1701"/>
        <w:gridCol w:w="1543"/>
      </w:tblGrid>
      <w:tr w:rsidR="002E3C27" w:rsidRPr="00097C67" w14:paraId="5AF59BB2" w14:textId="77777777" w:rsidTr="001C3606">
        <w:trPr>
          <w:trHeight w:val="877"/>
          <w:jc w:val="center"/>
        </w:trPr>
        <w:tc>
          <w:tcPr>
            <w:tcW w:w="62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1254DCB5"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 No.</w:t>
            </w:r>
          </w:p>
        </w:tc>
        <w:tc>
          <w:tcPr>
            <w:tcW w:w="167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CA3B590"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 Statement</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F793CCB"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391DE54E"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Domain / level of learning taxonomy</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4AF2A598"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9C7A444"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Assessment tools</w:t>
            </w:r>
          </w:p>
        </w:tc>
      </w:tr>
      <w:tr w:rsidR="002E3C27" w:rsidRPr="00097C67" w14:paraId="70D42447" w14:textId="77777777" w:rsidTr="001C3606">
        <w:trPr>
          <w:trHeight w:val="1646"/>
          <w:jc w:val="center"/>
        </w:trPr>
        <w:tc>
          <w:tcPr>
            <w:tcW w:w="62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1B62D116"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CO1</w:t>
            </w:r>
          </w:p>
        </w:tc>
        <w:tc>
          <w:tcPr>
            <w:tcW w:w="167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38FBEF2B" w14:textId="77777777" w:rsidR="002E3C27" w:rsidRPr="00097C67" w:rsidRDefault="002E3C27" w:rsidP="001C3606">
            <w:pPr>
              <w:jc w:val="center"/>
              <w:textAlignment w:val="top"/>
              <w:rPr>
                <w:rFonts w:ascii="Arial" w:hAnsi="Arial" w:cs="Arial"/>
                <w:bCs/>
                <w:color w:val="000000"/>
                <w:sz w:val="18"/>
                <w:szCs w:val="18"/>
              </w:rPr>
            </w:pPr>
            <w:r w:rsidRPr="008E3830">
              <w:rPr>
                <w:rFonts w:ascii="Arial" w:hAnsi="Arial" w:cs="Arial"/>
                <w:color w:val="000000"/>
                <w:sz w:val="18"/>
                <w:szCs w:val="18"/>
              </w:rPr>
              <w:t>To</w:t>
            </w:r>
            <w:r>
              <w:rPr>
                <w:rFonts w:ascii="Arial" w:hAnsi="Arial" w:cs="Arial"/>
                <w:b/>
                <w:bCs/>
                <w:color w:val="000000"/>
                <w:sz w:val="18"/>
                <w:szCs w:val="18"/>
              </w:rPr>
              <w:t xml:space="preserve"> e</w:t>
            </w:r>
            <w:r w:rsidRPr="00097C67">
              <w:rPr>
                <w:rFonts w:ascii="Arial" w:hAnsi="Arial" w:cs="Arial"/>
                <w:b/>
                <w:bCs/>
                <w:color w:val="000000"/>
                <w:sz w:val="18"/>
                <w:szCs w:val="18"/>
              </w:rPr>
              <w:t>xplain</w:t>
            </w:r>
            <w:r w:rsidRPr="00097C67">
              <w:rPr>
                <w:rFonts w:ascii="Arial" w:hAnsi="Arial" w:cs="Arial"/>
                <w:color w:val="000000"/>
                <w:sz w:val="18"/>
                <w:szCs w:val="18"/>
              </w:rPr>
              <w:t xml:space="preserve"> </w:t>
            </w:r>
            <w:r w:rsidRPr="00097C67">
              <w:rPr>
                <w:rFonts w:ascii="Arial" w:hAnsi="Arial" w:cs="Arial"/>
                <w:bCs/>
                <w:color w:val="000000"/>
                <w:sz w:val="18"/>
                <w:szCs w:val="18"/>
              </w:rPr>
              <w:t xml:space="preserve"> number systems, different type of codes, binary arithmetical operations, </w:t>
            </w:r>
          </w:p>
          <w:p w14:paraId="3413049C" w14:textId="77777777" w:rsidR="002E3C27" w:rsidRPr="00097C67" w:rsidRDefault="002E3C27" w:rsidP="001C3606">
            <w:pPr>
              <w:jc w:val="center"/>
              <w:textAlignment w:val="top"/>
              <w:rPr>
                <w:rFonts w:ascii="Arial" w:hAnsi="Arial" w:cs="Arial"/>
                <w:bCs/>
                <w:color w:val="000000"/>
                <w:sz w:val="18"/>
                <w:szCs w:val="18"/>
              </w:rPr>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8A4B328"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sidRPr="00097C67">
              <w:rPr>
                <w:rFonts w:ascii="Arial" w:hAnsi="Arial" w:cs="Arial"/>
                <w:b/>
                <w:bCs/>
                <w:color w:val="000000"/>
                <w:sz w:val="18"/>
                <w:szCs w:val="18"/>
              </w:rPr>
              <w:t xml:space="preserve">Engineering </w:t>
            </w:r>
            <w:r>
              <w:rPr>
                <w:rFonts w:ascii="Arial" w:hAnsi="Arial" w:cs="Arial"/>
                <w:b/>
                <w:bCs/>
                <w:color w:val="000000"/>
                <w:sz w:val="18"/>
                <w:szCs w:val="18"/>
              </w:rPr>
              <w:t>K</w:t>
            </w:r>
            <w:r w:rsidRPr="00097C67">
              <w:rPr>
                <w:rFonts w:ascii="Arial" w:hAnsi="Arial" w:cs="Arial"/>
                <w:b/>
                <w:bCs/>
                <w:color w:val="000000"/>
                <w:sz w:val="18"/>
                <w:szCs w:val="18"/>
              </w:rPr>
              <w:t>nowledge</w:t>
            </w:r>
          </w:p>
          <w:p w14:paraId="4179E13E" w14:textId="77777777" w:rsidR="002E3C27" w:rsidRPr="00097C67" w:rsidRDefault="002E3C27" w:rsidP="001C3606">
            <w:pPr>
              <w:pStyle w:val="ListParagraph"/>
              <w:spacing w:after="0" w:line="240" w:lineRule="auto"/>
              <w:ind w:left="0"/>
              <w:jc w:val="center"/>
              <w:rPr>
                <w:rFonts w:ascii="Arial" w:hAnsi="Arial" w:cs="Arial"/>
                <w:color w:val="000000"/>
                <w:sz w:val="18"/>
                <w:szCs w:val="18"/>
              </w:rPr>
            </w:pPr>
            <w:r w:rsidRPr="00097C67">
              <w:rPr>
                <w:rFonts w:ascii="Arial" w:hAnsi="Arial" w:cs="Arial"/>
                <w:color w:val="000000"/>
                <w:sz w:val="18"/>
                <w:szCs w:val="18"/>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7BC2EDF2" w14:textId="77777777" w:rsidR="002E3C27" w:rsidRPr="00097C67" w:rsidRDefault="002E3C27" w:rsidP="001C3606">
            <w:pPr>
              <w:jc w:val="center"/>
              <w:rPr>
                <w:rFonts w:ascii="Arial" w:hAnsi="Arial" w:cs="Arial"/>
                <w:color w:val="000000"/>
                <w:sz w:val="18"/>
                <w:szCs w:val="18"/>
              </w:rPr>
            </w:pPr>
            <w:r>
              <w:rPr>
                <w:rFonts w:ascii="Arial" w:hAnsi="Arial" w:cs="Arial"/>
                <w:color w:val="000000"/>
                <w:sz w:val="18"/>
                <w:szCs w:val="18"/>
              </w:rPr>
              <w:t>Cognitive domain – level 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02F68BC"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 Note</w:t>
            </w:r>
          </w:p>
          <w:p w14:paraId="35D1A5AD"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 Book</w:t>
            </w:r>
          </w:p>
          <w:p w14:paraId="46CDAC39"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Audio/Video</w:t>
            </w:r>
          </w:p>
          <w:p w14:paraId="5B54EEC8"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 Material</w:t>
            </w:r>
          </w:p>
          <w:p w14:paraId="645953F5"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1F6CE05"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 Test</w:t>
            </w:r>
          </w:p>
          <w:p w14:paraId="044A84DD"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 Exam</w:t>
            </w:r>
          </w:p>
          <w:p w14:paraId="39D7CD1B"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Assignment </w:t>
            </w:r>
          </w:p>
          <w:p w14:paraId="26E44ED7"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Participation</w:t>
            </w:r>
          </w:p>
          <w:p w14:paraId="1FB15344" w14:textId="77777777" w:rsidR="002E3C27" w:rsidRPr="00097C67" w:rsidRDefault="002E3C27" w:rsidP="001C3606">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Presentation</w:t>
            </w:r>
          </w:p>
        </w:tc>
      </w:tr>
      <w:tr w:rsidR="002E3C27" w:rsidRPr="00097C67" w14:paraId="7F361F82" w14:textId="77777777" w:rsidTr="001C3606">
        <w:trPr>
          <w:trHeight w:val="1700"/>
          <w:jc w:val="center"/>
        </w:trPr>
        <w:tc>
          <w:tcPr>
            <w:tcW w:w="620"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1580AA10"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CO2</w:t>
            </w:r>
          </w:p>
        </w:tc>
        <w:tc>
          <w:tcPr>
            <w:tcW w:w="167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408DB71" w14:textId="77777777" w:rsidR="002E3C27" w:rsidRPr="00097C67" w:rsidRDefault="002E3C27" w:rsidP="001C3606">
            <w:pPr>
              <w:jc w:val="center"/>
              <w:rPr>
                <w:rFonts w:ascii="Arial" w:hAnsi="Arial" w:cs="Arial"/>
                <w:color w:val="000000"/>
                <w:sz w:val="18"/>
                <w:szCs w:val="18"/>
              </w:rPr>
            </w:pPr>
            <w:r w:rsidRPr="008E3830">
              <w:rPr>
                <w:rFonts w:ascii="Arial" w:hAnsi="Arial" w:cs="Arial"/>
                <w:color w:val="000000"/>
                <w:sz w:val="18"/>
                <w:szCs w:val="18"/>
              </w:rPr>
              <w:t>To</w:t>
            </w:r>
            <w:r>
              <w:rPr>
                <w:rFonts w:ascii="Arial" w:hAnsi="Arial" w:cs="Arial"/>
                <w:b/>
                <w:bCs/>
                <w:color w:val="000000"/>
                <w:sz w:val="18"/>
                <w:szCs w:val="18"/>
              </w:rPr>
              <w:t xml:space="preserve"> identify </w:t>
            </w:r>
            <w:r w:rsidRPr="00097C67">
              <w:rPr>
                <w:rFonts w:ascii="Arial" w:hAnsi="Arial" w:cs="Arial"/>
                <w:color w:val="000000"/>
                <w:sz w:val="18"/>
                <w:szCs w:val="18"/>
              </w:rPr>
              <w:t xml:space="preserve"> different types of digital electronic circuit using various mapping tools and</w:t>
            </w:r>
            <w:r>
              <w:rPr>
                <w:rFonts w:ascii="Arial" w:hAnsi="Arial" w:cs="Arial"/>
                <w:color w:val="000000"/>
                <w:sz w:val="18"/>
                <w:szCs w:val="18"/>
              </w:rPr>
              <w:t xml:space="preserve"> procedures the</w:t>
            </w:r>
            <w:r w:rsidRPr="00097C67">
              <w:rPr>
                <w:rFonts w:ascii="Arial" w:hAnsi="Arial" w:cs="Arial"/>
                <w:color w:val="000000"/>
                <w:sz w:val="18"/>
                <w:szCs w:val="18"/>
              </w:rPr>
              <w:t xml:space="preserve"> basic</w:t>
            </w:r>
            <w:r>
              <w:rPr>
                <w:rFonts w:ascii="Arial" w:hAnsi="Arial" w:cs="Arial"/>
                <w:color w:val="000000"/>
                <w:sz w:val="18"/>
                <w:szCs w:val="18"/>
              </w:rPr>
              <w:t>s of</w:t>
            </w:r>
            <w:r w:rsidRPr="00097C67">
              <w:rPr>
                <w:rFonts w:ascii="Arial" w:hAnsi="Arial" w:cs="Arial"/>
                <w:color w:val="000000"/>
                <w:sz w:val="18"/>
                <w:szCs w:val="18"/>
              </w:rPr>
              <w:t xml:space="preserve"> sequential circuits</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62D7374B"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sidRPr="00097C67">
              <w:rPr>
                <w:rFonts w:ascii="Arial" w:hAnsi="Arial" w:cs="Arial"/>
                <w:b/>
                <w:bCs/>
                <w:color w:val="000000"/>
                <w:sz w:val="18"/>
                <w:szCs w:val="18"/>
              </w:rPr>
              <w:t xml:space="preserve">Engineering </w:t>
            </w:r>
            <w:r>
              <w:rPr>
                <w:rFonts w:ascii="Arial" w:hAnsi="Arial" w:cs="Arial"/>
                <w:b/>
                <w:bCs/>
                <w:color w:val="000000"/>
                <w:sz w:val="18"/>
                <w:szCs w:val="18"/>
              </w:rPr>
              <w:t>K</w:t>
            </w:r>
            <w:r w:rsidRPr="00097C67">
              <w:rPr>
                <w:rFonts w:ascii="Arial" w:hAnsi="Arial" w:cs="Arial"/>
                <w:b/>
                <w:bCs/>
                <w:color w:val="000000"/>
                <w:sz w:val="18"/>
                <w:szCs w:val="18"/>
              </w:rPr>
              <w:t>nowledge</w:t>
            </w:r>
          </w:p>
          <w:p w14:paraId="75712FC1" w14:textId="77777777" w:rsidR="002E3C27" w:rsidRPr="00097C67" w:rsidRDefault="002E3C27" w:rsidP="001C3606">
            <w:pPr>
              <w:pStyle w:val="ListParagraph"/>
              <w:spacing w:after="0" w:line="240" w:lineRule="auto"/>
              <w:ind w:left="0"/>
              <w:jc w:val="center"/>
              <w:rPr>
                <w:rFonts w:ascii="Arial" w:hAnsi="Arial" w:cs="Arial"/>
                <w:color w:val="000000"/>
                <w:sz w:val="18"/>
                <w:szCs w:val="18"/>
              </w:rPr>
            </w:pPr>
            <w:r w:rsidRPr="00097C67">
              <w:rPr>
                <w:rFonts w:ascii="Arial" w:hAnsi="Arial" w:cs="Arial"/>
                <w:color w:val="000000"/>
                <w:sz w:val="18"/>
                <w:szCs w:val="18"/>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1241F474"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Cognitive domain – level 5</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74BCB01"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 Note</w:t>
            </w:r>
          </w:p>
          <w:p w14:paraId="01B79612"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 Book</w:t>
            </w:r>
          </w:p>
          <w:p w14:paraId="7B04E68F"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Audio/Video</w:t>
            </w:r>
          </w:p>
          <w:p w14:paraId="060DFABC"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 Material</w:t>
            </w:r>
          </w:p>
          <w:p w14:paraId="6158AF60" w14:textId="77777777" w:rsidR="002E3C27" w:rsidRPr="00097C67" w:rsidRDefault="002E3C27" w:rsidP="001C3606">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224CCEBE"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 Test</w:t>
            </w:r>
          </w:p>
          <w:p w14:paraId="77A412D5"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 Exam</w:t>
            </w:r>
          </w:p>
          <w:p w14:paraId="6C735DFA"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Assignment </w:t>
            </w:r>
          </w:p>
          <w:p w14:paraId="20E92F8A"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14:paraId="2CD19461" w14:textId="77777777" w:rsidR="002E3C27" w:rsidRPr="00097C67" w:rsidRDefault="002E3C27" w:rsidP="001C3606">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Presentation</w:t>
            </w:r>
          </w:p>
        </w:tc>
      </w:tr>
      <w:tr w:rsidR="002E3C27" w:rsidRPr="00097C67" w14:paraId="56764126" w14:textId="77777777" w:rsidTr="001C3606">
        <w:trPr>
          <w:trHeight w:val="1700"/>
          <w:jc w:val="center"/>
        </w:trPr>
        <w:tc>
          <w:tcPr>
            <w:tcW w:w="620" w:type="dxa"/>
            <w:tcBorders>
              <w:top w:val="nil"/>
              <w:left w:val="single" w:sz="4" w:space="0" w:color="00000A"/>
              <w:bottom w:val="single" w:sz="4" w:space="0" w:color="00000A"/>
              <w:right w:val="single" w:sz="4" w:space="0" w:color="00000A"/>
            </w:tcBorders>
            <w:shd w:val="clear" w:color="auto" w:fill="FFFFFF"/>
            <w:tcMar>
              <w:left w:w="83" w:type="dxa"/>
            </w:tcMar>
            <w:vAlign w:val="center"/>
          </w:tcPr>
          <w:p w14:paraId="5A63A900"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CO3</w:t>
            </w:r>
          </w:p>
        </w:tc>
        <w:tc>
          <w:tcPr>
            <w:tcW w:w="1677" w:type="dxa"/>
            <w:tcBorders>
              <w:top w:val="nil"/>
              <w:left w:val="single" w:sz="4" w:space="0" w:color="00000A"/>
              <w:bottom w:val="single" w:sz="4" w:space="0" w:color="00000A"/>
              <w:right w:val="single" w:sz="4" w:space="0" w:color="00000A"/>
            </w:tcBorders>
            <w:shd w:val="clear" w:color="auto" w:fill="FFFFFF"/>
            <w:tcMar>
              <w:left w:w="83" w:type="dxa"/>
            </w:tcMar>
            <w:vAlign w:val="center"/>
          </w:tcPr>
          <w:p w14:paraId="3C5738B2" w14:textId="77777777" w:rsidR="002E3C27" w:rsidRPr="00097C67" w:rsidRDefault="002E3C27" w:rsidP="001C3606">
            <w:pPr>
              <w:jc w:val="center"/>
              <w:rPr>
                <w:rFonts w:ascii="Arial" w:hAnsi="Arial" w:cs="Arial"/>
                <w:color w:val="000000"/>
                <w:sz w:val="18"/>
                <w:szCs w:val="18"/>
              </w:rPr>
            </w:pPr>
            <w:r w:rsidRPr="004D2A77">
              <w:rPr>
                <w:rFonts w:ascii="Arial" w:hAnsi="Arial" w:cs="Arial"/>
                <w:color w:val="000000"/>
                <w:sz w:val="18"/>
                <w:szCs w:val="18"/>
              </w:rPr>
              <w:t>To</w:t>
            </w:r>
            <w:r>
              <w:rPr>
                <w:rFonts w:ascii="Arial" w:hAnsi="Arial" w:cs="Arial"/>
                <w:b/>
                <w:bCs/>
                <w:color w:val="000000"/>
                <w:sz w:val="18"/>
                <w:szCs w:val="18"/>
              </w:rPr>
              <w:t xml:space="preserve"> Explain </w:t>
            </w:r>
            <w:r w:rsidRPr="00097C67">
              <w:rPr>
                <w:rFonts w:ascii="Arial" w:hAnsi="Arial" w:cs="Arial"/>
                <w:color w:val="000000"/>
                <w:sz w:val="18"/>
                <w:szCs w:val="18"/>
              </w:rPr>
              <w:t>the fundamental knowledge of analog and digital electroni</w:t>
            </w:r>
            <w:r>
              <w:rPr>
                <w:rFonts w:ascii="Arial" w:hAnsi="Arial" w:cs="Arial"/>
                <w:color w:val="000000"/>
                <w:sz w:val="18"/>
                <w:szCs w:val="18"/>
              </w:rPr>
              <w:t xml:space="preserve">cs  </w:t>
            </w:r>
          </w:p>
        </w:tc>
        <w:tc>
          <w:tcPr>
            <w:tcW w:w="2268" w:type="dxa"/>
            <w:tcBorders>
              <w:top w:val="nil"/>
              <w:left w:val="single" w:sz="4" w:space="0" w:color="00000A"/>
              <w:bottom w:val="single" w:sz="4" w:space="0" w:color="00000A"/>
              <w:right w:val="single" w:sz="4" w:space="0" w:color="00000A"/>
            </w:tcBorders>
            <w:shd w:val="clear" w:color="auto" w:fill="FFFFFF"/>
            <w:tcMar>
              <w:left w:w="83" w:type="dxa"/>
            </w:tcMar>
            <w:vAlign w:val="center"/>
          </w:tcPr>
          <w:p w14:paraId="7926DA61"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sidRPr="00097C67">
              <w:rPr>
                <w:rFonts w:ascii="Arial" w:hAnsi="Arial" w:cs="Arial"/>
                <w:b/>
                <w:bCs/>
                <w:color w:val="000000"/>
                <w:sz w:val="18"/>
                <w:szCs w:val="18"/>
              </w:rPr>
              <w:t xml:space="preserve">Engineering </w:t>
            </w:r>
            <w:r>
              <w:rPr>
                <w:rFonts w:ascii="Arial" w:hAnsi="Arial" w:cs="Arial"/>
                <w:b/>
                <w:bCs/>
                <w:color w:val="000000"/>
                <w:sz w:val="18"/>
                <w:szCs w:val="18"/>
              </w:rPr>
              <w:t>K</w:t>
            </w:r>
            <w:r w:rsidRPr="00097C67">
              <w:rPr>
                <w:rFonts w:ascii="Arial" w:hAnsi="Arial" w:cs="Arial"/>
                <w:b/>
                <w:bCs/>
                <w:color w:val="000000"/>
                <w:sz w:val="18"/>
                <w:szCs w:val="18"/>
              </w:rPr>
              <w:t>nowledge</w:t>
            </w:r>
          </w:p>
          <w:p w14:paraId="6294B3A5" w14:textId="77777777" w:rsidR="002E3C27" w:rsidRPr="00097C67" w:rsidRDefault="002E3C27" w:rsidP="001C3606">
            <w:pPr>
              <w:pStyle w:val="ListParagraph"/>
              <w:spacing w:after="0" w:line="240" w:lineRule="auto"/>
              <w:ind w:left="0"/>
              <w:jc w:val="center"/>
              <w:rPr>
                <w:rFonts w:ascii="Arial" w:hAnsi="Arial" w:cs="Arial"/>
                <w:color w:val="000000"/>
                <w:sz w:val="18"/>
                <w:szCs w:val="18"/>
              </w:rPr>
            </w:pPr>
            <w:r w:rsidRPr="00097C67">
              <w:rPr>
                <w:rFonts w:ascii="Arial" w:hAnsi="Arial" w:cs="Arial"/>
                <w:color w:val="000000"/>
                <w:sz w:val="18"/>
                <w:szCs w:val="18"/>
              </w:rPr>
              <w:t xml:space="preserve"> (PO1)</w:t>
            </w:r>
          </w:p>
        </w:tc>
        <w:tc>
          <w:tcPr>
            <w:tcW w:w="1276" w:type="dxa"/>
            <w:tcBorders>
              <w:top w:val="nil"/>
              <w:left w:val="single" w:sz="4" w:space="0" w:color="00000A"/>
              <w:bottom w:val="single" w:sz="4" w:space="0" w:color="00000A"/>
              <w:right w:val="single" w:sz="4" w:space="0" w:color="00000A"/>
            </w:tcBorders>
            <w:shd w:val="clear" w:color="auto" w:fill="FFFFFF"/>
            <w:tcMar>
              <w:left w:w="83" w:type="dxa"/>
            </w:tcMar>
            <w:vAlign w:val="center"/>
          </w:tcPr>
          <w:p w14:paraId="7DBCBD3E" w14:textId="77777777" w:rsidR="002E3C27" w:rsidRPr="00097C67" w:rsidRDefault="002E3C27" w:rsidP="001C3606">
            <w:pPr>
              <w:jc w:val="center"/>
              <w:rPr>
                <w:rFonts w:ascii="Arial" w:hAnsi="Arial" w:cs="Arial"/>
                <w:color w:val="000000"/>
                <w:sz w:val="18"/>
                <w:szCs w:val="18"/>
              </w:rPr>
            </w:pPr>
            <w:r w:rsidRPr="00097C67">
              <w:rPr>
                <w:rFonts w:ascii="Arial" w:hAnsi="Arial" w:cs="Arial"/>
                <w:color w:val="000000"/>
                <w:sz w:val="18"/>
                <w:szCs w:val="18"/>
              </w:rPr>
              <w:t>Cognitive domain – level 5</w:t>
            </w:r>
          </w:p>
        </w:tc>
        <w:tc>
          <w:tcPr>
            <w:tcW w:w="1701" w:type="dxa"/>
            <w:tcBorders>
              <w:top w:val="nil"/>
              <w:left w:val="single" w:sz="4" w:space="0" w:color="00000A"/>
              <w:bottom w:val="single" w:sz="4" w:space="0" w:color="00000A"/>
              <w:right w:val="single" w:sz="4" w:space="0" w:color="00000A"/>
            </w:tcBorders>
            <w:shd w:val="clear" w:color="auto" w:fill="FFFFFF"/>
            <w:tcMar>
              <w:left w:w="83" w:type="dxa"/>
            </w:tcMar>
            <w:vAlign w:val="center"/>
          </w:tcPr>
          <w:p w14:paraId="4CB500D6"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 Note</w:t>
            </w:r>
          </w:p>
          <w:p w14:paraId="56EE01C2"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 Book</w:t>
            </w:r>
          </w:p>
          <w:p w14:paraId="03C65E86"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Audio/Video</w:t>
            </w:r>
          </w:p>
          <w:p w14:paraId="6C24F57F"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 Material</w:t>
            </w:r>
          </w:p>
          <w:p w14:paraId="60EAF987" w14:textId="77777777" w:rsidR="002E3C27" w:rsidRPr="00097C67" w:rsidRDefault="002E3C27" w:rsidP="001C3606">
            <w:pPr>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83" w:type="dxa"/>
            </w:tcMar>
            <w:vAlign w:val="center"/>
          </w:tcPr>
          <w:p w14:paraId="31739B91"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 Test</w:t>
            </w:r>
          </w:p>
          <w:p w14:paraId="3B23D641"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 Exam</w:t>
            </w:r>
          </w:p>
          <w:p w14:paraId="68DF4783"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 </w:t>
            </w:r>
          </w:p>
          <w:p w14:paraId="58C76CDE"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14:paraId="75A85949" w14:textId="77777777" w:rsidR="002E3C27" w:rsidRPr="00097C67" w:rsidRDefault="002E3C27" w:rsidP="001C3606">
            <w:pPr>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bl>
    <w:p w14:paraId="11AE43EC" w14:textId="77777777" w:rsidR="002E3C27" w:rsidRPr="00097C67" w:rsidRDefault="002E3C27" w:rsidP="002E3C27">
      <w:pPr>
        <w:jc w:val="center"/>
        <w:rPr>
          <w:rFonts w:ascii="Arial" w:hAnsi="Arial" w:cs="Arial"/>
          <w:b/>
          <w:color w:val="000000"/>
          <w:sz w:val="18"/>
          <w:szCs w:val="18"/>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2E3C27" w:rsidRPr="00097C67" w14:paraId="021548BC" w14:textId="77777777" w:rsidTr="001C3606">
        <w:trPr>
          <w:jc w:val="center"/>
        </w:trPr>
        <w:tc>
          <w:tcPr>
            <w:tcW w:w="9127" w:type="dxa"/>
            <w:tcBorders>
              <w:top w:val="nil"/>
              <w:left w:val="nil"/>
              <w:bottom w:val="nil"/>
              <w:right w:val="nil"/>
            </w:tcBorders>
            <w:shd w:val="clear" w:color="auto" w:fill="FFFFFF"/>
          </w:tcPr>
          <w:p w14:paraId="65706489" w14:textId="77777777" w:rsidR="002E3C27" w:rsidRPr="00097C67" w:rsidRDefault="002E3C27" w:rsidP="001C3606">
            <w:pPr>
              <w:rPr>
                <w:rFonts w:ascii="Arial" w:hAnsi="Arial" w:cs="Arial"/>
                <w:b/>
                <w:color w:val="000000"/>
                <w:sz w:val="18"/>
                <w:szCs w:val="18"/>
              </w:rPr>
            </w:pPr>
            <w:r w:rsidRPr="00097C67">
              <w:rPr>
                <w:rFonts w:ascii="Arial" w:hAnsi="Arial" w:cs="Arial"/>
                <w:b/>
                <w:color w:val="000000"/>
                <w:sz w:val="18"/>
                <w:szCs w:val="18"/>
              </w:rPr>
              <w:t>Assessment and Marks Distribution:</w:t>
            </w:r>
          </w:p>
          <w:p w14:paraId="23CDD7A1" w14:textId="77777777" w:rsidR="002E3C27" w:rsidRPr="00097C67" w:rsidRDefault="002E3C27" w:rsidP="001C3606">
            <w:pPr>
              <w:rPr>
                <w:rFonts w:ascii="Arial" w:hAnsi="Arial" w:cs="Arial"/>
                <w:bCs/>
                <w:color w:val="000000"/>
                <w:sz w:val="18"/>
                <w:szCs w:val="18"/>
              </w:rPr>
            </w:pPr>
            <w:r w:rsidRPr="00097C67">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2AD5F8A2" w14:textId="77777777" w:rsidR="002E3C27" w:rsidRPr="00097C67" w:rsidRDefault="002E3C27" w:rsidP="001C3606">
            <w:pPr>
              <w:rPr>
                <w:rFonts w:ascii="Arial" w:hAnsi="Arial" w:cs="Arial"/>
                <w:bCs/>
                <w:color w:val="000000"/>
                <w:sz w:val="18"/>
                <w:szCs w:val="18"/>
              </w:rPr>
            </w:pPr>
            <w:r w:rsidRPr="00097C67">
              <w:rPr>
                <w:rFonts w:ascii="Arial" w:hAnsi="Arial" w:cs="Arial"/>
                <w:bCs/>
                <w:color w:val="000000"/>
                <w:sz w:val="18"/>
                <w:szCs w:val="18"/>
              </w:rPr>
              <w:t xml:space="preserve"> </w:t>
            </w:r>
            <w:r w:rsidRPr="00097C67">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097C67">
              <w:rPr>
                <w:rFonts w:ascii="Arial" w:hAnsi="Arial" w:cs="Arial"/>
                <w:bCs/>
                <w:color w:val="000000"/>
                <w:sz w:val="18"/>
                <w:szCs w:val="18"/>
              </w:rPr>
              <w:t>%)</w:t>
            </w:r>
          </w:p>
          <w:p w14:paraId="6DB01AB8" w14:textId="77777777" w:rsidR="002E3C27" w:rsidRPr="00097C67" w:rsidRDefault="002E3C27" w:rsidP="001C3606">
            <w:pPr>
              <w:rPr>
                <w:rFonts w:ascii="Arial" w:hAnsi="Arial" w:cs="Arial"/>
                <w:bCs/>
                <w:color w:val="000000"/>
                <w:sz w:val="18"/>
                <w:szCs w:val="18"/>
              </w:rPr>
            </w:pPr>
            <w:r>
              <w:rPr>
                <w:rFonts w:ascii="Arial" w:hAnsi="Arial" w:cs="Arial"/>
                <w:bCs/>
                <w:color w:val="000000"/>
                <w:sz w:val="18"/>
                <w:szCs w:val="18"/>
              </w:rPr>
              <w:t xml:space="preserve"> </w:t>
            </w:r>
            <w:r>
              <w:rPr>
                <w:rFonts w:ascii="Arial" w:hAnsi="Arial" w:cs="Arial"/>
                <w:bCs/>
                <w:color w:val="000000"/>
                <w:sz w:val="18"/>
                <w:szCs w:val="18"/>
              </w:rPr>
              <w:tab/>
              <w:t>A comprehensive final exam (8</w:t>
            </w:r>
            <w:r w:rsidRPr="00097C67">
              <w:rPr>
                <w:rFonts w:ascii="Arial" w:hAnsi="Arial" w:cs="Arial"/>
                <w:bCs/>
                <w:color w:val="000000"/>
                <w:sz w:val="18"/>
                <w:szCs w:val="18"/>
              </w:rPr>
              <w:t xml:space="preserve">0%), Total Time: 3 hours. </w:t>
            </w:r>
          </w:p>
          <w:p w14:paraId="17FDE3B5" w14:textId="77777777" w:rsidR="002E3C27" w:rsidRPr="00097C67" w:rsidRDefault="002E3C27" w:rsidP="001C3606">
            <w:pPr>
              <w:rPr>
                <w:rFonts w:ascii="Arial" w:hAnsi="Arial" w:cs="Arial"/>
                <w:bCs/>
                <w:color w:val="000000"/>
                <w:sz w:val="18"/>
                <w:szCs w:val="18"/>
              </w:rPr>
            </w:pPr>
            <w:r>
              <w:rPr>
                <w:rFonts w:ascii="Arial" w:hAnsi="Arial" w:cs="Arial"/>
                <w:bCs/>
                <w:color w:val="000000"/>
                <w:sz w:val="18"/>
                <w:szCs w:val="18"/>
              </w:rPr>
              <w:t xml:space="preserve"> </w:t>
            </w:r>
            <w:r>
              <w:rPr>
                <w:rFonts w:ascii="Arial" w:hAnsi="Arial" w:cs="Arial"/>
                <w:bCs/>
                <w:color w:val="000000"/>
                <w:sz w:val="18"/>
                <w:szCs w:val="18"/>
              </w:rPr>
              <w:tab/>
              <w:t>A class participation mark (5</w:t>
            </w:r>
            <w:r w:rsidRPr="00097C67">
              <w:rPr>
                <w:rFonts w:ascii="Arial" w:hAnsi="Arial" w:cs="Arial"/>
                <w:bCs/>
                <w:color w:val="000000"/>
                <w:sz w:val="18"/>
                <w:szCs w:val="18"/>
              </w:rPr>
              <w:t>%).</w:t>
            </w:r>
          </w:p>
        </w:tc>
      </w:tr>
      <w:tr w:rsidR="002E3C27" w:rsidRPr="00097C67" w14:paraId="3B1A19A3" w14:textId="77777777" w:rsidTr="001C3606">
        <w:trPr>
          <w:jc w:val="center"/>
        </w:trPr>
        <w:tc>
          <w:tcPr>
            <w:tcW w:w="9127" w:type="dxa"/>
            <w:tcBorders>
              <w:top w:val="nil"/>
              <w:left w:val="nil"/>
              <w:bottom w:val="nil"/>
              <w:right w:val="nil"/>
            </w:tcBorders>
            <w:shd w:val="clear" w:color="auto" w:fill="FFFFFF"/>
          </w:tcPr>
          <w:p w14:paraId="05940DB2" w14:textId="77777777" w:rsidR="002E3C27" w:rsidRPr="00097C67" w:rsidRDefault="002E3C27" w:rsidP="001C3606">
            <w:pPr>
              <w:spacing w:after="120"/>
              <w:rPr>
                <w:rFonts w:ascii="Arial" w:hAnsi="Arial" w:cs="Arial"/>
                <w:b/>
                <w:bCs/>
                <w:iCs/>
                <w:sz w:val="18"/>
                <w:szCs w:val="18"/>
              </w:rPr>
            </w:pPr>
          </w:p>
          <w:p w14:paraId="1BDE1E64" w14:textId="77777777" w:rsidR="002E3C27" w:rsidRPr="00097C67" w:rsidRDefault="002E3C27" w:rsidP="001C3606">
            <w:pPr>
              <w:spacing w:after="120"/>
              <w:rPr>
                <w:rFonts w:ascii="Arial" w:hAnsi="Arial" w:cs="Arial"/>
                <w:b/>
                <w:bCs/>
                <w:iCs/>
                <w:sz w:val="18"/>
                <w:szCs w:val="18"/>
              </w:rPr>
            </w:pPr>
            <w:r w:rsidRPr="00097C67">
              <w:rPr>
                <w:rFonts w:ascii="Arial" w:hAnsi="Arial" w:cs="Arial"/>
                <w:b/>
                <w:bCs/>
                <w:iCs/>
                <w:sz w:val="18"/>
                <w:szCs w:val="18"/>
              </w:rPr>
              <w:t>Course Contents:</w:t>
            </w:r>
          </w:p>
          <w:p w14:paraId="334099B1" w14:textId="77777777" w:rsidR="002E3C27" w:rsidRPr="00097C67" w:rsidRDefault="002E3C27" w:rsidP="001C3606">
            <w:pPr>
              <w:spacing w:before="120"/>
              <w:jc w:val="both"/>
              <w:rPr>
                <w:rFonts w:ascii="Arial" w:hAnsi="Arial" w:cs="Arial"/>
                <w:sz w:val="18"/>
                <w:szCs w:val="18"/>
              </w:rPr>
            </w:pPr>
            <w:r w:rsidRPr="00097C67">
              <w:rPr>
                <w:rFonts w:ascii="Arial" w:hAnsi="Arial" w:cs="Arial"/>
                <w:sz w:val="18"/>
                <w:szCs w:val="18"/>
              </w:rPr>
              <w:t>Fundamentals of Digital Logic System: Number Systems, weighted and non-weighted codes, error detection code, Binary addition and subtraction, 2’s compliment methods.</w:t>
            </w:r>
          </w:p>
          <w:p w14:paraId="5054EECF" w14:textId="77777777" w:rsidR="002E3C27" w:rsidRPr="00097C67" w:rsidRDefault="002E3C27" w:rsidP="001C3606">
            <w:pPr>
              <w:spacing w:before="120"/>
              <w:jc w:val="both"/>
              <w:rPr>
                <w:rFonts w:ascii="Arial" w:hAnsi="Arial" w:cs="Arial"/>
                <w:sz w:val="18"/>
                <w:szCs w:val="18"/>
              </w:rPr>
            </w:pPr>
            <w:r w:rsidRPr="00097C67">
              <w:rPr>
                <w:rFonts w:ascii="Arial" w:hAnsi="Arial" w:cs="Arial"/>
                <w:sz w:val="18"/>
                <w:szCs w:val="18"/>
              </w:rPr>
              <w:t xml:space="preserve">Logic Gates and Boolean Algebra, Logic Circuit Design, Adder, </w:t>
            </w:r>
            <w:proofErr w:type="spellStart"/>
            <w:r w:rsidRPr="00097C67">
              <w:rPr>
                <w:rFonts w:ascii="Arial" w:hAnsi="Arial" w:cs="Arial"/>
                <w:sz w:val="18"/>
                <w:szCs w:val="18"/>
              </w:rPr>
              <w:t>Substractor</w:t>
            </w:r>
            <w:proofErr w:type="spellEnd"/>
            <w:r w:rsidRPr="00097C67">
              <w:rPr>
                <w:rFonts w:ascii="Arial" w:hAnsi="Arial" w:cs="Arial"/>
                <w:sz w:val="18"/>
                <w:szCs w:val="18"/>
              </w:rPr>
              <w:t>, Minimization Techniques: Algebraic Simplification, Karnaugh Map Method, Quine-McCluskey method, Consensus method.</w:t>
            </w:r>
          </w:p>
          <w:p w14:paraId="655A52AD" w14:textId="77777777" w:rsidR="002E3C27" w:rsidRPr="00097C67" w:rsidRDefault="002E3C27" w:rsidP="001C3606">
            <w:pPr>
              <w:spacing w:before="120"/>
              <w:jc w:val="both"/>
              <w:rPr>
                <w:rFonts w:ascii="Arial" w:hAnsi="Arial" w:cs="Arial"/>
                <w:sz w:val="18"/>
                <w:szCs w:val="18"/>
              </w:rPr>
            </w:pPr>
            <w:r w:rsidRPr="00097C67">
              <w:rPr>
                <w:rFonts w:ascii="Arial" w:hAnsi="Arial" w:cs="Arial"/>
                <w:sz w:val="18"/>
                <w:szCs w:val="18"/>
              </w:rPr>
              <w:t>Switching Devices, switching characteristics of diodes, transistor and FETs. Integrated Circuit Logic Families: DTL &amp; TTL logic family, standard TTL series characteristics, other TTL series, TTL loading rules, TTL open-collector outputs, tristate TTL. The ECL family. Digital MOSFET circuits, characteristics, CMOS circuits, CMOS tristate logic, TTL driving CMOS, CMOS driving TTL.</w:t>
            </w:r>
          </w:p>
          <w:p w14:paraId="5522A657" w14:textId="77777777" w:rsidR="002E3C27" w:rsidRPr="00097C67" w:rsidRDefault="002E3C27" w:rsidP="001C3606">
            <w:pPr>
              <w:spacing w:before="120"/>
              <w:jc w:val="both"/>
              <w:rPr>
                <w:rFonts w:ascii="Arial" w:hAnsi="Arial" w:cs="Arial"/>
                <w:sz w:val="18"/>
                <w:szCs w:val="18"/>
              </w:rPr>
            </w:pPr>
            <w:r w:rsidRPr="00097C67">
              <w:rPr>
                <w:rFonts w:ascii="Arial" w:hAnsi="Arial" w:cs="Arial"/>
                <w:sz w:val="18"/>
                <w:szCs w:val="18"/>
              </w:rPr>
              <w:t xml:space="preserve">Flip-Flops (FF) and related devices: Transistor Latch, NAND gate latch, NOR gate latch, D latch. Clock signals and Clocked FFs: Clocked SR, JK and D Flip-Flops, Master/Slave JK FF, timing diagram of different FFs, Edge-triggered and level-triggered timing diagrams.  </w:t>
            </w:r>
          </w:p>
          <w:p w14:paraId="2D543C3C" w14:textId="77777777" w:rsidR="002E3C27" w:rsidRPr="00097C67" w:rsidRDefault="002E3C27" w:rsidP="001C3606">
            <w:pPr>
              <w:spacing w:before="120"/>
              <w:jc w:val="both"/>
              <w:rPr>
                <w:rFonts w:ascii="Arial" w:hAnsi="Arial" w:cs="Arial"/>
                <w:sz w:val="18"/>
                <w:szCs w:val="18"/>
              </w:rPr>
            </w:pPr>
            <w:r w:rsidRPr="00097C67">
              <w:rPr>
                <w:rFonts w:ascii="Arial" w:hAnsi="Arial" w:cs="Arial"/>
                <w:sz w:val="18"/>
                <w:szCs w:val="18"/>
              </w:rPr>
              <w:t xml:space="preserve">555 Timer: Architecture of 555 Timer, different application of 555 timer, 555 as monostable, bistable and </w:t>
            </w:r>
            <w:proofErr w:type="spellStart"/>
            <w:r w:rsidRPr="00097C67">
              <w:rPr>
                <w:rFonts w:ascii="Arial" w:hAnsi="Arial" w:cs="Arial"/>
                <w:sz w:val="18"/>
                <w:szCs w:val="18"/>
              </w:rPr>
              <w:t>astable</w:t>
            </w:r>
            <w:proofErr w:type="spellEnd"/>
            <w:r w:rsidRPr="00097C67">
              <w:rPr>
                <w:rFonts w:ascii="Arial" w:hAnsi="Arial" w:cs="Arial"/>
                <w:sz w:val="18"/>
                <w:szCs w:val="18"/>
              </w:rPr>
              <w:t xml:space="preserve"> Multivibrators</w:t>
            </w:r>
          </w:p>
          <w:p w14:paraId="1397A177" w14:textId="77777777" w:rsidR="002E3C27" w:rsidRPr="00097C67" w:rsidRDefault="002E3C27" w:rsidP="001C3606">
            <w:pPr>
              <w:spacing w:after="120"/>
              <w:jc w:val="both"/>
              <w:rPr>
                <w:rFonts w:ascii="Arial" w:hAnsi="Arial" w:cs="Arial"/>
                <w:sz w:val="18"/>
                <w:szCs w:val="18"/>
              </w:rPr>
            </w:pPr>
            <w:r w:rsidRPr="00097C67">
              <w:rPr>
                <w:rFonts w:ascii="Arial" w:hAnsi="Arial" w:cs="Arial"/>
                <w:sz w:val="18"/>
                <w:szCs w:val="18"/>
              </w:rPr>
              <w:t>A/D And D/A Converters: Sample and hold circuit, weighted resistor and R -2 R ladder D/A Converters, specifications for D/A converters. A/D converters: Quantization, parallel -comparator, successive approximation, counting type, dual-slope ADC, specifications of ADCs.</w:t>
            </w:r>
          </w:p>
        </w:tc>
      </w:tr>
    </w:tbl>
    <w:p w14:paraId="73566006" w14:textId="77777777" w:rsidR="002E3C27" w:rsidRPr="00097C67" w:rsidRDefault="002E3C27" w:rsidP="002E3C27">
      <w:pPr>
        <w:rPr>
          <w:rFonts w:ascii="Arial" w:hAnsi="Arial" w:cs="Arial"/>
          <w:sz w:val="18"/>
          <w:szCs w:val="18"/>
          <w:shd w:val="clear" w:color="auto" w:fill="FFFF00"/>
        </w:rPr>
      </w:pPr>
    </w:p>
    <w:p w14:paraId="53AEAFE7" w14:textId="77777777" w:rsidR="002E3C27" w:rsidRPr="00097C67" w:rsidRDefault="002E3C27" w:rsidP="002E3C27">
      <w:pPr>
        <w:jc w:val="center"/>
        <w:rPr>
          <w:rFonts w:ascii="Arial" w:hAnsi="Arial" w:cs="Arial"/>
          <w:b/>
          <w:color w:val="FFFFFF"/>
          <w:sz w:val="18"/>
          <w:szCs w:val="18"/>
          <w:shd w:val="clear" w:color="auto" w:fill="000000"/>
        </w:rPr>
      </w:pPr>
    </w:p>
    <w:p w14:paraId="6F9F1625" w14:textId="77777777" w:rsidR="002E3C27" w:rsidRPr="00097C67" w:rsidRDefault="002E3C27" w:rsidP="002E3C27">
      <w:pPr>
        <w:jc w:val="both"/>
        <w:rPr>
          <w:rFonts w:ascii="Arial" w:hAnsi="Arial" w:cs="Arial"/>
          <w:b/>
          <w:spacing w:val="-3"/>
          <w:sz w:val="18"/>
          <w:szCs w:val="18"/>
        </w:rPr>
      </w:pPr>
      <w:r w:rsidRPr="00097C67">
        <w:rPr>
          <w:rFonts w:ascii="Arial" w:hAnsi="Arial" w:cs="Arial"/>
          <w:b/>
          <w:spacing w:val="-3"/>
          <w:sz w:val="18"/>
          <w:szCs w:val="18"/>
        </w:rPr>
        <w:t>Text Book:</w:t>
      </w:r>
    </w:p>
    <w:tbl>
      <w:tblPr>
        <w:tblW w:w="9044" w:type="dxa"/>
        <w:jc w:val="center"/>
        <w:tblBorders>
          <w:top w:val="nil"/>
          <w:left w:val="nil"/>
          <w:bottom w:val="nil"/>
          <w:right w:val="nil"/>
          <w:insideH w:val="nil"/>
          <w:insideV w:val="nil"/>
        </w:tblBorders>
        <w:tblLook w:val="04A0" w:firstRow="1" w:lastRow="0" w:firstColumn="1" w:lastColumn="0" w:noHBand="0" w:noVBand="1"/>
      </w:tblPr>
      <w:tblGrid>
        <w:gridCol w:w="509"/>
        <w:gridCol w:w="1708"/>
        <w:gridCol w:w="294"/>
        <w:gridCol w:w="6533"/>
      </w:tblGrid>
      <w:tr w:rsidR="002E3C27" w:rsidRPr="00097C67" w14:paraId="14ABBCCB" w14:textId="77777777" w:rsidTr="001C3606">
        <w:trPr>
          <w:jc w:val="center"/>
        </w:trPr>
        <w:tc>
          <w:tcPr>
            <w:tcW w:w="509" w:type="dxa"/>
            <w:tcBorders>
              <w:top w:val="nil"/>
              <w:left w:val="nil"/>
              <w:bottom w:val="nil"/>
              <w:right w:val="nil"/>
            </w:tcBorders>
            <w:shd w:val="clear" w:color="auto" w:fill="FFFFFF"/>
          </w:tcPr>
          <w:p w14:paraId="4521727E"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1.</w:t>
            </w:r>
          </w:p>
        </w:tc>
        <w:tc>
          <w:tcPr>
            <w:tcW w:w="1708" w:type="dxa"/>
            <w:tcBorders>
              <w:top w:val="nil"/>
              <w:left w:val="nil"/>
              <w:bottom w:val="nil"/>
              <w:right w:val="nil"/>
            </w:tcBorders>
            <w:shd w:val="clear" w:color="auto" w:fill="FFFFFF"/>
          </w:tcPr>
          <w:p w14:paraId="2F3218BA"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 xml:space="preserve">Ronald J. </w:t>
            </w:r>
            <w:proofErr w:type="spellStart"/>
            <w:r w:rsidRPr="00097C67">
              <w:rPr>
                <w:rFonts w:ascii="Arial" w:hAnsi="Arial" w:cs="Arial"/>
                <w:spacing w:val="-3"/>
                <w:sz w:val="18"/>
                <w:szCs w:val="18"/>
              </w:rPr>
              <w:t>Tocci</w:t>
            </w:r>
            <w:proofErr w:type="spellEnd"/>
          </w:p>
        </w:tc>
        <w:tc>
          <w:tcPr>
            <w:tcW w:w="294" w:type="dxa"/>
            <w:tcBorders>
              <w:top w:val="nil"/>
              <w:left w:val="nil"/>
              <w:bottom w:val="nil"/>
              <w:right w:val="nil"/>
            </w:tcBorders>
            <w:shd w:val="clear" w:color="auto" w:fill="FFFFFF"/>
          </w:tcPr>
          <w:p w14:paraId="2FEB5FF4"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w:t>
            </w:r>
          </w:p>
        </w:tc>
        <w:tc>
          <w:tcPr>
            <w:tcW w:w="6533" w:type="dxa"/>
            <w:tcBorders>
              <w:top w:val="nil"/>
              <w:left w:val="nil"/>
              <w:bottom w:val="nil"/>
              <w:right w:val="nil"/>
            </w:tcBorders>
            <w:shd w:val="clear" w:color="auto" w:fill="FFFFFF"/>
          </w:tcPr>
          <w:p w14:paraId="73CCD8F2" w14:textId="77777777" w:rsidR="002E3C27" w:rsidRPr="00097C67" w:rsidRDefault="002E3C27" w:rsidP="001C3606">
            <w:pPr>
              <w:rPr>
                <w:rFonts w:ascii="Arial" w:hAnsi="Arial" w:cs="Arial"/>
                <w:i/>
                <w:iCs/>
                <w:spacing w:val="-3"/>
                <w:sz w:val="18"/>
                <w:szCs w:val="18"/>
              </w:rPr>
            </w:pPr>
            <w:r w:rsidRPr="00097C67">
              <w:rPr>
                <w:rFonts w:ascii="Arial" w:hAnsi="Arial" w:cs="Arial"/>
                <w:b/>
                <w:bCs/>
                <w:spacing w:val="-3"/>
                <w:sz w:val="18"/>
                <w:szCs w:val="18"/>
              </w:rPr>
              <w:t xml:space="preserve">Digital Systems: Principles and Applications, </w:t>
            </w:r>
            <w:r w:rsidRPr="00097C67">
              <w:rPr>
                <w:rFonts w:ascii="Arial" w:hAnsi="Arial" w:cs="Arial"/>
                <w:i/>
                <w:iCs/>
                <w:spacing w:val="-3"/>
                <w:sz w:val="18"/>
                <w:szCs w:val="18"/>
              </w:rPr>
              <w:t>Prentice Hall</w:t>
            </w:r>
          </w:p>
        </w:tc>
      </w:tr>
      <w:tr w:rsidR="002E3C27" w:rsidRPr="00097C67" w14:paraId="247B7EF0" w14:textId="77777777" w:rsidTr="001C3606">
        <w:trPr>
          <w:trHeight w:val="362"/>
          <w:jc w:val="center"/>
        </w:trPr>
        <w:tc>
          <w:tcPr>
            <w:tcW w:w="509" w:type="dxa"/>
            <w:tcBorders>
              <w:top w:val="nil"/>
              <w:left w:val="nil"/>
              <w:bottom w:val="nil"/>
              <w:right w:val="nil"/>
            </w:tcBorders>
            <w:shd w:val="clear" w:color="auto" w:fill="FFFFFF"/>
          </w:tcPr>
          <w:p w14:paraId="1B767B69"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2.</w:t>
            </w:r>
          </w:p>
        </w:tc>
        <w:tc>
          <w:tcPr>
            <w:tcW w:w="1708" w:type="dxa"/>
            <w:tcBorders>
              <w:top w:val="nil"/>
              <w:left w:val="nil"/>
              <w:bottom w:val="nil"/>
              <w:right w:val="nil"/>
            </w:tcBorders>
            <w:shd w:val="clear" w:color="auto" w:fill="FFFFFF"/>
          </w:tcPr>
          <w:p w14:paraId="2B691F72"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 xml:space="preserve">V. K. Jain </w:t>
            </w:r>
          </w:p>
        </w:tc>
        <w:tc>
          <w:tcPr>
            <w:tcW w:w="294" w:type="dxa"/>
            <w:tcBorders>
              <w:top w:val="nil"/>
              <w:left w:val="nil"/>
              <w:bottom w:val="nil"/>
              <w:right w:val="nil"/>
            </w:tcBorders>
            <w:shd w:val="clear" w:color="auto" w:fill="FFFFFF"/>
          </w:tcPr>
          <w:p w14:paraId="7AE82A02"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w:t>
            </w:r>
          </w:p>
        </w:tc>
        <w:tc>
          <w:tcPr>
            <w:tcW w:w="6533" w:type="dxa"/>
            <w:tcBorders>
              <w:top w:val="nil"/>
              <w:left w:val="nil"/>
              <w:bottom w:val="nil"/>
              <w:right w:val="nil"/>
            </w:tcBorders>
            <w:shd w:val="clear" w:color="auto" w:fill="FFFFFF"/>
          </w:tcPr>
          <w:p w14:paraId="37A08783" w14:textId="77777777" w:rsidR="002E3C27" w:rsidRPr="00097C67" w:rsidRDefault="002E3C27" w:rsidP="001C3606">
            <w:pPr>
              <w:rPr>
                <w:rFonts w:ascii="Arial" w:hAnsi="Arial" w:cs="Arial"/>
                <w:i/>
                <w:iCs/>
                <w:spacing w:val="-3"/>
                <w:sz w:val="18"/>
                <w:szCs w:val="18"/>
              </w:rPr>
            </w:pPr>
            <w:r w:rsidRPr="00097C67">
              <w:rPr>
                <w:rFonts w:ascii="Arial" w:hAnsi="Arial" w:cs="Arial"/>
                <w:b/>
                <w:bCs/>
                <w:spacing w:val="-3"/>
                <w:sz w:val="18"/>
                <w:szCs w:val="18"/>
              </w:rPr>
              <w:t>An Introduction to Switching Theory and Digital Electronics</w:t>
            </w:r>
            <w:r w:rsidRPr="00097C67">
              <w:rPr>
                <w:rFonts w:ascii="Arial" w:hAnsi="Arial" w:cs="Arial"/>
                <w:spacing w:val="-3"/>
                <w:sz w:val="18"/>
                <w:szCs w:val="18"/>
              </w:rPr>
              <w:t xml:space="preserve">, </w:t>
            </w:r>
            <w:r w:rsidRPr="00097C67">
              <w:rPr>
                <w:rFonts w:ascii="Arial" w:hAnsi="Arial" w:cs="Arial"/>
                <w:i/>
                <w:iCs/>
                <w:spacing w:val="-3"/>
                <w:sz w:val="18"/>
                <w:szCs w:val="18"/>
              </w:rPr>
              <w:t>Khanna Publishers, New Delhi</w:t>
            </w:r>
          </w:p>
        </w:tc>
      </w:tr>
    </w:tbl>
    <w:p w14:paraId="30C18891" w14:textId="77777777" w:rsidR="002E3C27" w:rsidRDefault="002E3C27" w:rsidP="002E3C27">
      <w:pPr>
        <w:jc w:val="both"/>
        <w:rPr>
          <w:rFonts w:ascii="Arial" w:hAnsi="Arial" w:cs="Arial"/>
          <w:b/>
          <w:spacing w:val="-3"/>
          <w:sz w:val="18"/>
          <w:szCs w:val="18"/>
        </w:rPr>
      </w:pPr>
    </w:p>
    <w:p w14:paraId="0BA0F22E" w14:textId="77777777" w:rsidR="002E3C27" w:rsidRPr="00097C67" w:rsidRDefault="002E3C27" w:rsidP="002E3C27">
      <w:pPr>
        <w:jc w:val="both"/>
        <w:rPr>
          <w:rFonts w:ascii="Arial" w:hAnsi="Arial" w:cs="Arial"/>
          <w:b/>
          <w:spacing w:val="-3"/>
          <w:sz w:val="18"/>
          <w:szCs w:val="18"/>
        </w:rPr>
      </w:pPr>
      <w:r w:rsidRPr="00097C67">
        <w:rPr>
          <w:rFonts w:ascii="Arial" w:hAnsi="Arial" w:cs="Arial"/>
          <w:b/>
          <w:spacing w:val="-3"/>
          <w:sz w:val="18"/>
          <w:szCs w:val="18"/>
        </w:rPr>
        <w:lastRenderedPageBreak/>
        <w:t>Books Recommended:</w:t>
      </w:r>
    </w:p>
    <w:tbl>
      <w:tblPr>
        <w:tblW w:w="9034" w:type="dxa"/>
        <w:jc w:val="center"/>
        <w:tblBorders>
          <w:top w:val="nil"/>
          <w:left w:val="nil"/>
          <w:bottom w:val="nil"/>
          <w:right w:val="nil"/>
          <w:insideH w:val="nil"/>
          <w:insideV w:val="nil"/>
        </w:tblBorders>
        <w:tblLook w:val="04A0" w:firstRow="1" w:lastRow="0" w:firstColumn="1" w:lastColumn="0" w:noHBand="0" w:noVBand="1"/>
      </w:tblPr>
      <w:tblGrid>
        <w:gridCol w:w="477"/>
        <w:gridCol w:w="1761"/>
        <w:gridCol w:w="295"/>
        <w:gridCol w:w="6501"/>
      </w:tblGrid>
      <w:tr w:rsidR="002E3C27" w:rsidRPr="00097C67" w14:paraId="796E9A1E" w14:textId="77777777" w:rsidTr="001C3606">
        <w:trPr>
          <w:trHeight w:val="196"/>
          <w:jc w:val="center"/>
        </w:trPr>
        <w:tc>
          <w:tcPr>
            <w:tcW w:w="477" w:type="dxa"/>
            <w:tcBorders>
              <w:top w:val="nil"/>
              <w:left w:val="nil"/>
              <w:bottom w:val="nil"/>
              <w:right w:val="nil"/>
            </w:tcBorders>
            <w:shd w:val="clear" w:color="auto" w:fill="FFFFFF"/>
          </w:tcPr>
          <w:p w14:paraId="38777779"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1.</w:t>
            </w:r>
          </w:p>
        </w:tc>
        <w:tc>
          <w:tcPr>
            <w:tcW w:w="1761" w:type="dxa"/>
            <w:tcBorders>
              <w:top w:val="nil"/>
              <w:left w:val="nil"/>
              <w:bottom w:val="nil"/>
              <w:right w:val="nil"/>
            </w:tcBorders>
            <w:shd w:val="clear" w:color="auto" w:fill="FFFFFF"/>
          </w:tcPr>
          <w:p w14:paraId="5A2F2F9A" w14:textId="77777777" w:rsidR="002E3C27" w:rsidRPr="00097C67" w:rsidRDefault="002E3C27" w:rsidP="001C3606">
            <w:pPr>
              <w:rPr>
                <w:rFonts w:ascii="Arial" w:hAnsi="Arial" w:cs="Arial"/>
                <w:spacing w:val="-3"/>
                <w:sz w:val="18"/>
                <w:szCs w:val="18"/>
              </w:rPr>
            </w:pPr>
            <w:r w:rsidRPr="00097C67">
              <w:rPr>
                <w:rFonts w:ascii="Arial" w:hAnsi="Arial" w:cs="Arial"/>
                <w:spacing w:val="-3"/>
                <w:sz w:val="18"/>
                <w:szCs w:val="18"/>
              </w:rPr>
              <w:t>M. Morris Mano</w:t>
            </w:r>
          </w:p>
        </w:tc>
        <w:tc>
          <w:tcPr>
            <w:tcW w:w="295" w:type="dxa"/>
            <w:tcBorders>
              <w:top w:val="nil"/>
              <w:left w:val="nil"/>
              <w:bottom w:val="nil"/>
              <w:right w:val="nil"/>
            </w:tcBorders>
            <w:shd w:val="clear" w:color="auto" w:fill="FFFFFF"/>
          </w:tcPr>
          <w:p w14:paraId="5F420E32" w14:textId="77777777" w:rsidR="002E3C27" w:rsidRPr="00097C67" w:rsidRDefault="002E3C27" w:rsidP="001C3606">
            <w:pPr>
              <w:rPr>
                <w:rFonts w:ascii="Arial" w:hAnsi="Arial" w:cs="Arial"/>
                <w:spacing w:val="-3"/>
                <w:sz w:val="18"/>
                <w:szCs w:val="18"/>
              </w:rPr>
            </w:pPr>
            <w:r w:rsidRPr="00097C67">
              <w:rPr>
                <w:rFonts w:ascii="Arial" w:hAnsi="Arial" w:cs="Arial"/>
                <w:spacing w:val="-3"/>
                <w:sz w:val="18"/>
                <w:szCs w:val="18"/>
              </w:rPr>
              <w:t>:</w:t>
            </w:r>
          </w:p>
        </w:tc>
        <w:tc>
          <w:tcPr>
            <w:tcW w:w="6501" w:type="dxa"/>
            <w:tcBorders>
              <w:top w:val="nil"/>
              <w:left w:val="nil"/>
              <w:bottom w:val="nil"/>
              <w:right w:val="nil"/>
            </w:tcBorders>
            <w:shd w:val="clear" w:color="auto" w:fill="FFFFFF"/>
          </w:tcPr>
          <w:p w14:paraId="0427798C" w14:textId="77777777" w:rsidR="002E3C27" w:rsidRPr="00097C67" w:rsidRDefault="002E3C27" w:rsidP="001C3606">
            <w:pPr>
              <w:rPr>
                <w:rFonts w:ascii="Arial" w:hAnsi="Arial" w:cs="Arial"/>
                <w:i/>
                <w:iCs/>
                <w:spacing w:val="-3"/>
                <w:sz w:val="18"/>
                <w:szCs w:val="18"/>
              </w:rPr>
            </w:pPr>
            <w:r w:rsidRPr="00097C67">
              <w:rPr>
                <w:rFonts w:ascii="Arial" w:hAnsi="Arial" w:cs="Arial"/>
                <w:b/>
                <w:bCs/>
                <w:spacing w:val="-3"/>
                <w:sz w:val="18"/>
                <w:szCs w:val="18"/>
              </w:rPr>
              <w:t>Digital Logic and Computer Design</w:t>
            </w:r>
            <w:r w:rsidRPr="00097C67">
              <w:rPr>
                <w:rFonts w:ascii="Arial" w:hAnsi="Arial" w:cs="Arial"/>
                <w:i/>
                <w:iCs/>
                <w:spacing w:val="-3"/>
                <w:sz w:val="18"/>
                <w:szCs w:val="18"/>
              </w:rPr>
              <w:t>, Prentice Hall</w:t>
            </w:r>
          </w:p>
        </w:tc>
      </w:tr>
      <w:tr w:rsidR="002E3C27" w:rsidRPr="00097C67" w14:paraId="1D603E13" w14:textId="77777777" w:rsidTr="001C3606">
        <w:trPr>
          <w:trHeight w:val="109"/>
          <w:jc w:val="center"/>
        </w:trPr>
        <w:tc>
          <w:tcPr>
            <w:tcW w:w="477" w:type="dxa"/>
            <w:tcBorders>
              <w:top w:val="nil"/>
              <w:left w:val="nil"/>
              <w:bottom w:val="nil"/>
              <w:right w:val="nil"/>
            </w:tcBorders>
            <w:shd w:val="clear" w:color="auto" w:fill="FFFFFF"/>
          </w:tcPr>
          <w:p w14:paraId="231B5BD3" w14:textId="77777777" w:rsidR="002E3C27" w:rsidRPr="00097C67" w:rsidRDefault="002E3C27" w:rsidP="001C3606">
            <w:pPr>
              <w:jc w:val="both"/>
              <w:rPr>
                <w:rFonts w:ascii="Arial" w:hAnsi="Arial" w:cs="Arial"/>
                <w:spacing w:val="-3"/>
                <w:sz w:val="18"/>
                <w:szCs w:val="18"/>
              </w:rPr>
            </w:pPr>
            <w:r w:rsidRPr="00097C67">
              <w:rPr>
                <w:rFonts w:ascii="Arial" w:hAnsi="Arial" w:cs="Arial"/>
                <w:spacing w:val="-3"/>
                <w:sz w:val="18"/>
                <w:szCs w:val="18"/>
              </w:rPr>
              <w:t>2.</w:t>
            </w:r>
          </w:p>
        </w:tc>
        <w:tc>
          <w:tcPr>
            <w:tcW w:w="1761" w:type="dxa"/>
            <w:tcBorders>
              <w:top w:val="nil"/>
              <w:left w:val="nil"/>
              <w:bottom w:val="nil"/>
              <w:right w:val="nil"/>
            </w:tcBorders>
            <w:shd w:val="clear" w:color="auto" w:fill="FFFFFF"/>
          </w:tcPr>
          <w:p w14:paraId="6B9E68EB" w14:textId="77777777" w:rsidR="002E3C27" w:rsidRPr="00097C67" w:rsidRDefault="002E3C27" w:rsidP="001C3606">
            <w:pPr>
              <w:rPr>
                <w:rFonts w:ascii="Arial" w:hAnsi="Arial" w:cs="Arial"/>
                <w:spacing w:val="-3"/>
                <w:sz w:val="18"/>
                <w:szCs w:val="18"/>
              </w:rPr>
            </w:pPr>
            <w:r w:rsidRPr="00097C67">
              <w:rPr>
                <w:rFonts w:ascii="Arial" w:hAnsi="Arial" w:cs="Arial"/>
                <w:spacing w:val="-3"/>
                <w:sz w:val="18"/>
                <w:szCs w:val="18"/>
              </w:rPr>
              <w:t xml:space="preserve">William H. </w:t>
            </w:r>
            <w:proofErr w:type="spellStart"/>
            <w:r w:rsidRPr="00097C67">
              <w:rPr>
                <w:rFonts w:ascii="Arial" w:hAnsi="Arial" w:cs="Arial"/>
                <w:spacing w:val="-3"/>
                <w:sz w:val="18"/>
                <w:szCs w:val="18"/>
              </w:rPr>
              <w:t>Gothmann</w:t>
            </w:r>
            <w:proofErr w:type="spellEnd"/>
          </w:p>
        </w:tc>
        <w:tc>
          <w:tcPr>
            <w:tcW w:w="295" w:type="dxa"/>
            <w:tcBorders>
              <w:top w:val="nil"/>
              <w:left w:val="nil"/>
              <w:bottom w:val="nil"/>
              <w:right w:val="nil"/>
            </w:tcBorders>
            <w:shd w:val="clear" w:color="auto" w:fill="FFFFFF"/>
          </w:tcPr>
          <w:p w14:paraId="372BF336" w14:textId="77777777" w:rsidR="002E3C27" w:rsidRPr="00097C67" w:rsidRDefault="002E3C27" w:rsidP="001C3606">
            <w:pPr>
              <w:rPr>
                <w:rFonts w:ascii="Arial" w:hAnsi="Arial" w:cs="Arial"/>
                <w:spacing w:val="-3"/>
                <w:sz w:val="18"/>
                <w:szCs w:val="18"/>
              </w:rPr>
            </w:pPr>
            <w:r w:rsidRPr="00097C67">
              <w:rPr>
                <w:rFonts w:ascii="Arial" w:hAnsi="Arial" w:cs="Arial"/>
                <w:spacing w:val="-3"/>
                <w:sz w:val="18"/>
                <w:szCs w:val="18"/>
              </w:rPr>
              <w:t>:</w:t>
            </w:r>
          </w:p>
        </w:tc>
        <w:tc>
          <w:tcPr>
            <w:tcW w:w="6501" w:type="dxa"/>
            <w:tcBorders>
              <w:top w:val="nil"/>
              <w:left w:val="nil"/>
              <w:bottom w:val="nil"/>
              <w:right w:val="nil"/>
            </w:tcBorders>
            <w:shd w:val="clear" w:color="auto" w:fill="FFFFFF"/>
          </w:tcPr>
          <w:p w14:paraId="2C1E3190" w14:textId="77777777" w:rsidR="002E3C27" w:rsidRPr="00097C67" w:rsidRDefault="002E3C27" w:rsidP="001C3606">
            <w:pPr>
              <w:rPr>
                <w:rFonts w:ascii="Arial" w:hAnsi="Arial" w:cs="Arial"/>
                <w:i/>
                <w:iCs/>
                <w:spacing w:val="-3"/>
                <w:sz w:val="18"/>
                <w:szCs w:val="18"/>
              </w:rPr>
            </w:pPr>
            <w:r w:rsidRPr="00097C67">
              <w:rPr>
                <w:rFonts w:ascii="Arial" w:hAnsi="Arial" w:cs="Arial"/>
                <w:b/>
                <w:bCs/>
                <w:spacing w:val="-3"/>
                <w:sz w:val="18"/>
                <w:szCs w:val="18"/>
              </w:rPr>
              <w:t xml:space="preserve">Digital Electronics, </w:t>
            </w:r>
            <w:r w:rsidRPr="00097C67">
              <w:rPr>
                <w:rFonts w:ascii="Arial" w:hAnsi="Arial" w:cs="Arial"/>
                <w:i/>
                <w:iCs/>
                <w:spacing w:val="-3"/>
                <w:sz w:val="18"/>
                <w:szCs w:val="18"/>
              </w:rPr>
              <w:t>Prentice Hall</w:t>
            </w:r>
          </w:p>
        </w:tc>
      </w:tr>
    </w:tbl>
    <w:p w14:paraId="103A33CD" w14:textId="77777777" w:rsidR="002E3C27" w:rsidRDefault="002E3C27" w:rsidP="002E3C27">
      <w:pPr>
        <w:jc w:val="center"/>
        <w:rPr>
          <w:rFonts w:ascii="Arial" w:hAnsi="Arial" w:cs="Arial"/>
          <w:sz w:val="18"/>
          <w:szCs w:val="18"/>
        </w:rPr>
      </w:pPr>
    </w:p>
    <w:p w14:paraId="23E1EB3C" w14:textId="77777777" w:rsidR="002E3C27" w:rsidRPr="00097C67" w:rsidRDefault="002E3C27" w:rsidP="002E3C27">
      <w:pPr>
        <w:jc w:val="center"/>
        <w:rPr>
          <w:rFonts w:ascii="Arial" w:hAnsi="Arial" w:cs="Arial"/>
          <w:sz w:val="18"/>
          <w:szCs w:val="18"/>
        </w:rPr>
      </w:pPr>
    </w:p>
    <w:p w14:paraId="2D0A1345" w14:textId="77777777" w:rsidR="002E3C27" w:rsidRPr="004E074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E0745">
        <w:rPr>
          <w:rFonts w:ascii="Arial" w:hAnsi="Arial" w:cs="Arial"/>
          <w:b/>
          <w:bCs/>
          <w:iCs/>
          <w:sz w:val="18"/>
          <w:szCs w:val="18"/>
        </w:rPr>
        <w:t>CSE 1212: Introduction to Digital Electronics LAB</w:t>
      </w:r>
    </w:p>
    <w:p w14:paraId="769219ED" w14:textId="77777777" w:rsidR="002E3C27" w:rsidRPr="004E074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E0745">
        <w:rPr>
          <w:rFonts w:ascii="Arial" w:hAnsi="Arial" w:cs="Arial"/>
          <w:b/>
          <w:bCs/>
          <w:iCs/>
          <w:sz w:val="18"/>
          <w:szCs w:val="18"/>
        </w:rPr>
        <w:t>Credits: 1</w:t>
      </w:r>
      <w:r w:rsidRPr="004E0745">
        <w:rPr>
          <w:rFonts w:ascii="Arial" w:hAnsi="Arial" w:cs="Arial"/>
          <w:iCs/>
          <w:sz w:val="18"/>
          <w:szCs w:val="18"/>
        </w:rPr>
        <w:t xml:space="preserve"> </w:t>
      </w:r>
      <w:r w:rsidRPr="004E0745">
        <w:rPr>
          <w:rFonts w:ascii="Arial" w:hAnsi="Arial" w:cs="Arial"/>
          <w:b/>
          <w:bCs/>
          <w:iCs/>
          <w:sz w:val="18"/>
          <w:szCs w:val="18"/>
        </w:rPr>
        <w:t>Contact Hours: 26</w:t>
      </w:r>
    </w:p>
    <w:p w14:paraId="5DF98D76" w14:textId="77777777" w:rsidR="002E3C27" w:rsidRPr="004E074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E0745">
        <w:rPr>
          <w:rFonts w:ascii="Arial" w:hAnsi="Arial" w:cs="Arial"/>
          <w:b/>
          <w:bCs/>
          <w:iCs/>
          <w:sz w:val="18"/>
          <w:szCs w:val="18"/>
        </w:rPr>
        <w:t xml:space="preserve">Year: </w:t>
      </w:r>
      <w:proofErr w:type="gramStart"/>
      <w:r w:rsidRPr="004E0745">
        <w:rPr>
          <w:rFonts w:ascii="Arial" w:hAnsi="Arial" w:cs="Arial"/>
          <w:b/>
          <w:bCs/>
          <w:iCs/>
          <w:sz w:val="18"/>
          <w:szCs w:val="18"/>
        </w:rPr>
        <w:t>First  Semester</w:t>
      </w:r>
      <w:proofErr w:type="gramEnd"/>
      <w:r w:rsidRPr="004E0745">
        <w:rPr>
          <w:rFonts w:ascii="Arial" w:hAnsi="Arial" w:cs="Arial"/>
          <w:b/>
          <w:bCs/>
          <w:iCs/>
          <w:sz w:val="18"/>
          <w:szCs w:val="18"/>
        </w:rPr>
        <w:t>: Even</w:t>
      </w:r>
    </w:p>
    <w:p w14:paraId="49B4C527" w14:textId="77777777" w:rsidR="002E3C27" w:rsidRPr="004E0745" w:rsidRDefault="002E3C27" w:rsidP="002E3C27">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31"/>
        <w:gridCol w:w="7741"/>
      </w:tblGrid>
      <w:tr w:rsidR="002E3C27" w:rsidRPr="004E0745" w14:paraId="39EFD577" w14:textId="77777777" w:rsidTr="001C3606">
        <w:trPr>
          <w:jc w:val="center"/>
        </w:trPr>
        <w:tc>
          <w:tcPr>
            <w:tcW w:w="1431" w:type="dxa"/>
            <w:tcBorders>
              <w:top w:val="nil"/>
              <w:left w:val="nil"/>
              <w:bottom w:val="nil"/>
              <w:right w:val="nil"/>
            </w:tcBorders>
            <w:shd w:val="clear" w:color="auto" w:fill="FFFFFF"/>
          </w:tcPr>
          <w:p w14:paraId="36FC487A" w14:textId="77777777" w:rsidR="002E3C27" w:rsidRPr="004E0745" w:rsidRDefault="002E3C27" w:rsidP="001C3606">
            <w:pPr>
              <w:rPr>
                <w:rFonts w:ascii="Arial" w:hAnsi="Arial" w:cs="Arial"/>
                <w:b/>
                <w:sz w:val="18"/>
                <w:szCs w:val="18"/>
              </w:rPr>
            </w:pPr>
            <w:r w:rsidRPr="004E0745">
              <w:rPr>
                <w:rFonts w:ascii="Arial" w:hAnsi="Arial" w:cs="Arial"/>
                <w:b/>
                <w:sz w:val="18"/>
                <w:szCs w:val="18"/>
              </w:rPr>
              <w:t>Prerequisite:</w:t>
            </w:r>
          </w:p>
        </w:tc>
        <w:tc>
          <w:tcPr>
            <w:tcW w:w="7741" w:type="dxa"/>
            <w:tcBorders>
              <w:top w:val="nil"/>
              <w:left w:val="nil"/>
              <w:bottom w:val="nil"/>
              <w:right w:val="nil"/>
            </w:tcBorders>
            <w:shd w:val="clear" w:color="auto" w:fill="FFFFFF"/>
          </w:tcPr>
          <w:p w14:paraId="07754BF6" w14:textId="77777777" w:rsidR="002E3C27" w:rsidRPr="004E0745" w:rsidRDefault="002E3C27" w:rsidP="001C3606">
            <w:pPr>
              <w:rPr>
                <w:rFonts w:ascii="Arial" w:hAnsi="Arial" w:cs="Arial"/>
                <w:iCs/>
                <w:sz w:val="18"/>
                <w:szCs w:val="18"/>
              </w:rPr>
            </w:pPr>
            <w:r w:rsidRPr="004E0745">
              <w:rPr>
                <w:rFonts w:ascii="Arial" w:hAnsi="Arial" w:cs="Arial"/>
                <w:iCs/>
                <w:sz w:val="18"/>
                <w:szCs w:val="18"/>
              </w:rPr>
              <w:t>E</w:t>
            </w:r>
            <w:r>
              <w:rPr>
                <w:rFonts w:ascii="Arial" w:hAnsi="Arial" w:cs="Arial"/>
                <w:iCs/>
                <w:sz w:val="18"/>
                <w:szCs w:val="18"/>
              </w:rPr>
              <w:t>EE 1131: Basic</w:t>
            </w:r>
            <w:r w:rsidRPr="004E0745">
              <w:rPr>
                <w:rFonts w:ascii="Arial" w:hAnsi="Arial" w:cs="Arial"/>
                <w:iCs/>
                <w:sz w:val="18"/>
                <w:szCs w:val="18"/>
              </w:rPr>
              <w:t xml:space="preserve"> Electronics, EEE 1132: </w:t>
            </w:r>
            <w:r>
              <w:rPr>
                <w:rFonts w:ascii="Arial" w:hAnsi="Arial" w:cs="Arial"/>
                <w:iCs/>
                <w:sz w:val="18"/>
                <w:szCs w:val="18"/>
              </w:rPr>
              <w:t>Basic Electronics Lab</w:t>
            </w:r>
          </w:p>
        </w:tc>
      </w:tr>
      <w:tr w:rsidR="002E3C27" w:rsidRPr="004E0745" w14:paraId="38A08A07" w14:textId="77777777" w:rsidTr="001C3606">
        <w:trPr>
          <w:jc w:val="center"/>
        </w:trPr>
        <w:tc>
          <w:tcPr>
            <w:tcW w:w="1431" w:type="dxa"/>
            <w:tcBorders>
              <w:top w:val="nil"/>
              <w:left w:val="nil"/>
              <w:bottom w:val="nil"/>
              <w:right w:val="nil"/>
            </w:tcBorders>
            <w:shd w:val="clear" w:color="auto" w:fill="FFFFFF"/>
          </w:tcPr>
          <w:p w14:paraId="40DCF971" w14:textId="77777777" w:rsidR="002E3C27" w:rsidRPr="004E0745" w:rsidRDefault="002E3C27" w:rsidP="001C3606">
            <w:pPr>
              <w:rPr>
                <w:rFonts w:ascii="Arial" w:hAnsi="Arial" w:cs="Arial"/>
                <w:b/>
                <w:sz w:val="18"/>
                <w:szCs w:val="18"/>
              </w:rPr>
            </w:pPr>
            <w:r w:rsidRPr="004E0745">
              <w:rPr>
                <w:rFonts w:ascii="Arial" w:hAnsi="Arial" w:cs="Arial"/>
                <w:b/>
                <w:sz w:val="18"/>
                <w:szCs w:val="18"/>
              </w:rPr>
              <w:t>Course Type</w:t>
            </w:r>
          </w:p>
        </w:tc>
        <w:tc>
          <w:tcPr>
            <w:tcW w:w="7741" w:type="dxa"/>
            <w:tcBorders>
              <w:top w:val="nil"/>
              <w:left w:val="nil"/>
              <w:bottom w:val="nil"/>
              <w:right w:val="nil"/>
            </w:tcBorders>
            <w:shd w:val="clear" w:color="auto" w:fill="FFFFFF"/>
          </w:tcPr>
          <w:p w14:paraId="785A3B44" w14:textId="77777777" w:rsidR="002E3C27" w:rsidRPr="004E0745" w:rsidRDefault="002E3C27" w:rsidP="001C3606">
            <w:pPr>
              <w:rPr>
                <w:rFonts w:ascii="Arial" w:hAnsi="Arial" w:cs="Arial"/>
                <w:iCs/>
                <w:sz w:val="18"/>
                <w:szCs w:val="18"/>
              </w:rPr>
            </w:pPr>
            <w:r w:rsidRPr="004E0745">
              <w:rPr>
                <w:rFonts w:ascii="MS Gothic" w:eastAsia="MS Gothic" w:hAnsi="MS Gothic" w:cs="MS Gothic" w:hint="eastAsia"/>
                <w:iCs/>
                <w:sz w:val="18"/>
                <w:szCs w:val="18"/>
              </w:rPr>
              <w:t>☐</w:t>
            </w:r>
            <w:r w:rsidRPr="004E0745">
              <w:rPr>
                <w:rFonts w:ascii="Arial" w:hAnsi="Arial" w:cs="Arial"/>
                <w:iCs/>
                <w:sz w:val="18"/>
                <w:szCs w:val="18"/>
              </w:rPr>
              <w:t xml:space="preserve"> Theory         </w:t>
            </w:r>
            <w:bookmarkStart w:id="1" w:name="__DdeLink__406_823212419"/>
            <w:r w:rsidRPr="004E0745">
              <w:rPr>
                <w:rFonts w:ascii="MS Gothic" w:eastAsia="MS Gothic" w:hAnsi="MS Gothic" w:cs="MS Gothic" w:hint="eastAsia"/>
                <w:iCs/>
                <w:sz w:val="18"/>
                <w:szCs w:val="18"/>
              </w:rPr>
              <w:t>☒</w:t>
            </w:r>
            <w:bookmarkEnd w:id="1"/>
            <w:r w:rsidRPr="004E0745">
              <w:rPr>
                <w:rFonts w:ascii="Arial" w:hAnsi="Arial" w:cs="Arial"/>
                <w:iCs/>
                <w:sz w:val="18"/>
                <w:szCs w:val="18"/>
              </w:rPr>
              <w:t xml:space="preserve">  Laboratory work         </w:t>
            </w:r>
            <w:r w:rsidRPr="004E0745">
              <w:rPr>
                <w:rFonts w:ascii="MS Gothic" w:eastAsia="MS Gothic" w:hAnsi="MS Gothic" w:cs="MS Gothic" w:hint="eastAsia"/>
                <w:iCs/>
                <w:sz w:val="18"/>
                <w:szCs w:val="18"/>
              </w:rPr>
              <w:t>☐</w:t>
            </w:r>
            <w:r w:rsidRPr="004E0745">
              <w:rPr>
                <w:rFonts w:ascii="Arial" w:hAnsi="Arial" w:cs="Arial"/>
                <w:iCs/>
                <w:sz w:val="18"/>
                <w:szCs w:val="18"/>
              </w:rPr>
              <w:t xml:space="preserve">  Project work      </w:t>
            </w:r>
            <w:r w:rsidRPr="004E0745">
              <w:rPr>
                <w:rFonts w:ascii="MS Gothic" w:eastAsia="MS Gothic" w:hAnsi="MS Gothic" w:cs="MS Gothic" w:hint="eastAsia"/>
                <w:iCs/>
                <w:sz w:val="18"/>
                <w:szCs w:val="18"/>
              </w:rPr>
              <w:t>☐</w:t>
            </w:r>
            <w:r w:rsidRPr="004E0745">
              <w:rPr>
                <w:rFonts w:ascii="Arial" w:hAnsi="Arial" w:cs="Arial"/>
                <w:iCs/>
                <w:sz w:val="18"/>
                <w:szCs w:val="18"/>
              </w:rPr>
              <w:t xml:space="preserve">  Viva Voce                    </w:t>
            </w:r>
          </w:p>
        </w:tc>
      </w:tr>
      <w:tr w:rsidR="002E3C27" w:rsidRPr="004E0745" w14:paraId="45B089D1" w14:textId="77777777" w:rsidTr="001C3606">
        <w:trPr>
          <w:trHeight w:val="238"/>
          <w:jc w:val="center"/>
        </w:trPr>
        <w:tc>
          <w:tcPr>
            <w:tcW w:w="1431" w:type="dxa"/>
            <w:tcBorders>
              <w:top w:val="nil"/>
              <w:left w:val="nil"/>
              <w:bottom w:val="nil"/>
              <w:right w:val="nil"/>
            </w:tcBorders>
            <w:shd w:val="clear" w:color="auto" w:fill="FFFFFF"/>
          </w:tcPr>
          <w:p w14:paraId="01DBFECC" w14:textId="77777777" w:rsidR="002E3C27" w:rsidRPr="004E0745" w:rsidRDefault="002E3C27" w:rsidP="001C3606">
            <w:pPr>
              <w:ind w:left="2160" w:hanging="2160"/>
              <w:rPr>
                <w:rFonts w:ascii="Arial" w:hAnsi="Arial" w:cs="Arial"/>
                <w:b/>
                <w:bCs/>
                <w:sz w:val="18"/>
                <w:szCs w:val="18"/>
              </w:rPr>
            </w:pPr>
            <w:r w:rsidRPr="004E0745">
              <w:rPr>
                <w:rFonts w:ascii="Arial" w:hAnsi="Arial" w:cs="Arial"/>
                <w:b/>
                <w:bCs/>
                <w:sz w:val="18"/>
                <w:szCs w:val="18"/>
              </w:rPr>
              <w:t>Motivation</w:t>
            </w:r>
          </w:p>
        </w:tc>
        <w:tc>
          <w:tcPr>
            <w:tcW w:w="7741" w:type="dxa"/>
            <w:tcBorders>
              <w:top w:val="nil"/>
              <w:left w:val="nil"/>
              <w:bottom w:val="nil"/>
              <w:right w:val="nil"/>
            </w:tcBorders>
            <w:shd w:val="clear" w:color="auto" w:fill="FFFFFF"/>
          </w:tcPr>
          <w:p w14:paraId="6FCA79D3" w14:textId="77777777" w:rsidR="002E3C27" w:rsidRPr="004E0745" w:rsidRDefault="002E3C27" w:rsidP="001C3606">
            <w:pPr>
              <w:rPr>
                <w:rFonts w:ascii="Arial" w:hAnsi="Arial" w:cs="Arial"/>
                <w:iCs/>
                <w:sz w:val="18"/>
                <w:szCs w:val="18"/>
              </w:rPr>
            </w:pPr>
            <w:r w:rsidRPr="004E0745">
              <w:rPr>
                <w:rFonts w:ascii="Arial" w:hAnsi="Arial" w:cs="Arial"/>
                <w:iCs/>
                <w:sz w:val="18"/>
                <w:szCs w:val="18"/>
              </w:rPr>
              <w:t>To develop basics knowledge on Introduction to Digital Electronics</w:t>
            </w:r>
          </w:p>
        </w:tc>
      </w:tr>
      <w:tr w:rsidR="002E3C27" w:rsidRPr="004E0745" w14:paraId="4C233824" w14:textId="77777777" w:rsidTr="001C3606">
        <w:trPr>
          <w:trHeight w:val="238"/>
          <w:jc w:val="center"/>
        </w:trPr>
        <w:tc>
          <w:tcPr>
            <w:tcW w:w="9172" w:type="dxa"/>
            <w:gridSpan w:val="2"/>
            <w:tcBorders>
              <w:top w:val="nil"/>
              <w:left w:val="nil"/>
              <w:bottom w:val="nil"/>
              <w:right w:val="nil"/>
            </w:tcBorders>
            <w:shd w:val="clear" w:color="auto" w:fill="FFFFFF"/>
          </w:tcPr>
          <w:p w14:paraId="20A3F291" w14:textId="77777777" w:rsidR="002E3C27" w:rsidRPr="004E0745" w:rsidRDefault="002E3C27" w:rsidP="001C3606">
            <w:pPr>
              <w:rPr>
                <w:rFonts w:ascii="Arial" w:hAnsi="Arial" w:cs="Arial"/>
                <w:b/>
                <w:bCs/>
                <w:sz w:val="18"/>
                <w:szCs w:val="18"/>
              </w:rPr>
            </w:pPr>
            <w:r w:rsidRPr="004E0745">
              <w:rPr>
                <w:rFonts w:ascii="Arial" w:hAnsi="Arial" w:cs="Arial"/>
                <w:b/>
                <w:bCs/>
                <w:sz w:val="18"/>
                <w:szCs w:val="18"/>
              </w:rPr>
              <w:t>Course Objective:</w:t>
            </w:r>
          </w:p>
          <w:p w14:paraId="4C9D5DC5" w14:textId="77777777" w:rsidR="002E3C27" w:rsidRPr="004E0745" w:rsidRDefault="002E3C27" w:rsidP="001C3606">
            <w:pPr>
              <w:jc w:val="both"/>
              <w:rPr>
                <w:rFonts w:ascii="Arial" w:hAnsi="Arial" w:cs="Arial"/>
                <w:sz w:val="18"/>
                <w:szCs w:val="18"/>
              </w:rPr>
            </w:pPr>
            <w:r w:rsidRPr="004E0745">
              <w:rPr>
                <w:rFonts w:ascii="Arial" w:hAnsi="Arial" w:cs="Arial"/>
                <w:sz w:val="18"/>
                <w:szCs w:val="18"/>
              </w:rPr>
              <w:t xml:space="preserve">To provide hand-on experience in designing and implementing basic logic circuits, combinational and sequential circuits. The laboratory exercises are designed to give students ability to design, build, and implement digital circuits. Laboratory assignments progress from investigation of the properties of basic logic gates and flip-flops to the design of combinational and sequential circuits. </w:t>
            </w:r>
          </w:p>
        </w:tc>
      </w:tr>
    </w:tbl>
    <w:p w14:paraId="7E2D944B" w14:textId="77777777" w:rsidR="002E3C27" w:rsidRPr="004E0745" w:rsidRDefault="002E3C27" w:rsidP="002E3C27">
      <w:pPr>
        <w:jc w:val="center"/>
        <w:rPr>
          <w:rFonts w:ascii="Arial" w:hAnsi="Arial" w:cs="Arial"/>
          <w:sz w:val="18"/>
          <w:szCs w:val="18"/>
        </w:rPr>
      </w:pPr>
    </w:p>
    <w:p w14:paraId="359EEB92" w14:textId="77777777" w:rsidR="002E3C27" w:rsidRPr="004E0745" w:rsidRDefault="002E3C27" w:rsidP="002E3C27">
      <w:pPr>
        <w:jc w:val="center"/>
        <w:rPr>
          <w:rFonts w:ascii="Arial" w:hAnsi="Arial" w:cs="Arial"/>
          <w:b/>
          <w:color w:val="000000"/>
          <w:sz w:val="18"/>
          <w:szCs w:val="18"/>
        </w:rPr>
      </w:pPr>
      <w:r w:rsidRPr="004E0745">
        <w:rPr>
          <w:rFonts w:ascii="Arial" w:hAnsi="Arial" w:cs="Arial"/>
          <w:b/>
          <w:color w:val="000000"/>
          <w:sz w:val="18"/>
          <w:szCs w:val="18"/>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615"/>
        <w:gridCol w:w="1856"/>
        <w:gridCol w:w="2094"/>
        <w:gridCol w:w="1418"/>
        <w:gridCol w:w="1559"/>
        <w:gridCol w:w="1543"/>
      </w:tblGrid>
      <w:tr w:rsidR="002E3C27" w:rsidRPr="004E0745" w14:paraId="53214B72" w14:textId="77777777" w:rsidTr="001C3606">
        <w:trPr>
          <w:trHeight w:val="877"/>
          <w:jc w:val="center"/>
        </w:trPr>
        <w:tc>
          <w:tcPr>
            <w:tcW w:w="615"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2CC0104A"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CO No.</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F3DAEF6"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CO Statement</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C6E0987"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Corresponding PO</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04706B0B"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7C74728"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301B247"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Assessment tools</w:t>
            </w:r>
          </w:p>
        </w:tc>
      </w:tr>
      <w:tr w:rsidR="002E3C27" w:rsidRPr="004E0745" w14:paraId="7124C140" w14:textId="77777777" w:rsidTr="001C3606">
        <w:trPr>
          <w:trHeight w:val="1646"/>
          <w:jc w:val="center"/>
        </w:trPr>
        <w:tc>
          <w:tcPr>
            <w:tcW w:w="615"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F5845B5"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CO1</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876FCCF" w14:textId="77777777" w:rsidR="002E3C27" w:rsidRPr="004E0745" w:rsidRDefault="002E3C27" w:rsidP="001C3606">
            <w:pPr>
              <w:jc w:val="center"/>
              <w:textAlignment w:val="top"/>
              <w:rPr>
                <w:rFonts w:ascii="Arial" w:hAnsi="Arial" w:cs="Arial"/>
                <w:sz w:val="18"/>
                <w:szCs w:val="18"/>
              </w:rPr>
            </w:pPr>
            <w:r w:rsidRPr="007745C9">
              <w:rPr>
                <w:rFonts w:ascii="Arial" w:hAnsi="Arial" w:cs="Arial"/>
                <w:sz w:val="18"/>
                <w:szCs w:val="18"/>
              </w:rPr>
              <w:t>To</w:t>
            </w:r>
            <w:r>
              <w:rPr>
                <w:rFonts w:ascii="Arial" w:hAnsi="Arial" w:cs="Arial"/>
                <w:b/>
                <w:bCs/>
                <w:sz w:val="18"/>
                <w:szCs w:val="18"/>
              </w:rPr>
              <w:t xml:space="preserve"> c</w:t>
            </w:r>
            <w:r w:rsidRPr="004E0745">
              <w:rPr>
                <w:rFonts w:ascii="Arial" w:hAnsi="Arial" w:cs="Arial"/>
                <w:b/>
                <w:bCs/>
                <w:sz w:val="18"/>
                <w:szCs w:val="18"/>
              </w:rPr>
              <w:t>onstruct</w:t>
            </w:r>
            <w:r w:rsidRPr="004E0745">
              <w:rPr>
                <w:rFonts w:ascii="Arial" w:hAnsi="Arial" w:cs="Arial"/>
                <w:sz w:val="18"/>
                <w:szCs w:val="18"/>
              </w:rPr>
              <w:t xml:space="preserve"> basic combinational circuits and verify their functionalities</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47CD52B0"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Modern tool usage: </w:t>
            </w:r>
          </w:p>
          <w:p w14:paraId="2AE9FA56" w14:textId="77777777" w:rsidR="002E3C27" w:rsidRPr="004E0745" w:rsidRDefault="002E3C27" w:rsidP="001C3606">
            <w:pPr>
              <w:pStyle w:val="ListParagraph"/>
              <w:spacing w:after="0" w:line="240" w:lineRule="auto"/>
              <w:ind w:left="0"/>
              <w:jc w:val="center"/>
              <w:rPr>
                <w:rFonts w:ascii="Arial" w:hAnsi="Arial" w:cs="Arial"/>
                <w:color w:val="000000"/>
                <w:sz w:val="18"/>
                <w:szCs w:val="18"/>
              </w:rPr>
            </w:pPr>
            <w:r>
              <w:rPr>
                <w:rFonts w:ascii="Arial" w:hAnsi="Arial" w:cs="Arial"/>
                <w:color w:val="000000" w:themeColor="text1"/>
                <w:sz w:val="18"/>
                <w:szCs w:val="18"/>
              </w:rPr>
              <w:t>(PO5)</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D358B42" w14:textId="77777777" w:rsidR="002E3C27" w:rsidRPr="004E0745" w:rsidRDefault="002E3C27" w:rsidP="001C3606">
            <w:pPr>
              <w:jc w:val="center"/>
              <w:rPr>
                <w:rFonts w:ascii="Arial" w:hAnsi="Arial" w:cs="Arial"/>
                <w:color w:val="000000"/>
                <w:sz w:val="18"/>
                <w:szCs w:val="18"/>
              </w:rPr>
            </w:pPr>
            <w:r>
              <w:rPr>
                <w:rFonts w:ascii="Arial" w:hAnsi="Arial" w:cs="Arial"/>
                <w:color w:val="000000"/>
                <w:sz w:val="18"/>
                <w:szCs w:val="18"/>
              </w:rPr>
              <w:t>Cognitive domain – level 2</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A2C50E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800724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1284D0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886590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21F548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718694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6FB13E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052201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937D36B" w14:textId="77777777" w:rsidR="002E3C27" w:rsidRPr="004E0745"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3466909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DB6A0C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680530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1243350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162104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756510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858863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56FE45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53313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098CE07"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151549753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4E0745" w14:paraId="729360AD" w14:textId="77777777" w:rsidTr="001C3606">
        <w:trPr>
          <w:trHeight w:val="1700"/>
          <w:jc w:val="center"/>
        </w:trPr>
        <w:tc>
          <w:tcPr>
            <w:tcW w:w="615"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2A16A4DE"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CO2</w:t>
            </w:r>
          </w:p>
        </w:tc>
        <w:tc>
          <w:tcPr>
            <w:tcW w:w="185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41BFB2CA" w14:textId="77777777" w:rsidR="002E3C27" w:rsidRPr="004E0745" w:rsidRDefault="002E3C27" w:rsidP="001C3606">
            <w:pPr>
              <w:jc w:val="center"/>
              <w:rPr>
                <w:rFonts w:ascii="Arial" w:hAnsi="Arial" w:cs="Arial"/>
                <w:sz w:val="18"/>
                <w:szCs w:val="18"/>
              </w:rPr>
            </w:pPr>
            <w:r w:rsidRPr="007745C9">
              <w:rPr>
                <w:rFonts w:ascii="Arial" w:hAnsi="Arial" w:cs="Arial"/>
                <w:sz w:val="18"/>
                <w:szCs w:val="18"/>
              </w:rPr>
              <w:t>To</w:t>
            </w:r>
            <w:r>
              <w:rPr>
                <w:rFonts w:ascii="Arial" w:hAnsi="Arial" w:cs="Arial"/>
                <w:b/>
                <w:bCs/>
                <w:sz w:val="18"/>
                <w:szCs w:val="18"/>
              </w:rPr>
              <w:t xml:space="preserve"> a</w:t>
            </w:r>
            <w:r w:rsidRPr="004E0745">
              <w:rPr>
                <w:rFonts w:ascii="Arial" w:hAnsi="Arial" w:cs="Arial"/>
                <w:b/>
                <w:bCs/>
                <w:sz w:val="18"/>
                <w:szCs w:val="18"/>
              </w:rPr>
              <w:t>pply</w:t>
            </w:r>
            <w:r w:rsidRPr="004E0745">
              <w:rPr>
                <w:rFonts w:ascii="Arial" w:hAnsi="Arial" w:cs="Arial"/>
                <w:sz w:val="18"/>
                <w:szCs w:val="18"/>
              </w:rPr>
              <w:t xml:space="preserve"> the design procedures to design basic combinational and sequential circuits</w:t>
            </w:r>
          </w:p>
        </w:tc>
        <w:tc>
          <w:tcPr>
            <w:tcW w:w="209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723AB690"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Modern tool usage: </w:t>
            </w:r>
          </w:p>
          <w:p w14:paraId="517AA195" w14:textId="77777777" w:rsidR="002E3C27" w:rsidRPr="004E0745" w:rsidRDefault="002E3C27" w:rsidP="001C3606">
            <w:pPr>
              <w:pStyle w:val="ListParagraph"/>
              <w:spacing w:after="0" w:line="240" w:lineRule="auto"/>
              <w:ind w:left="0"/>
              <w:jc w:val="center"/>
              <w:rPr>
                <w:rFonts w:ascii="Arial" w:hAnsi="Arial" w:cs="Arial"/>
                <w:color w:val="000000"/>
                <w:sz w:val="18"/>
                <w:szCs w:val="18"/>
              </w:rPr>
            </w:pPr>
            <w:r>
              <w:rPr>
                <w:rFonts w:ascii="Arial" w:hAnsi="Arial" w:cs="Arial"/>
                <w:color w:val="000000" w:themeColor="text1"/>
                <w:sz w:val="18"/>
                <w:szCs w:val="18"/>
              </w:rPr>
              <w:t>(PO5)</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895A0ED"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4F4B8F1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0619671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0BD743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699904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F21574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528514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D1DEFB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584148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60825722"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101681447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0355A5C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874043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07C5380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060797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404417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724270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251081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06448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19AF3BBC"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17807575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4E0745" w14:paraId="01E42C69" w14:textId="77777777" w:rsidTr="001C3606">
        <w:trPr>
          <w:trHeight w:val="1700"/>
          <w:jc w:val="center"/>
        </w:trPr>
        <w:tc>
          <w:tcPr>
            <w:tcW w:w="615"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1AF0D4B2" w14:textId="77777777" w:rsidR="002E3C27" w:rsidRPr="004E0745" w:rsidRDefault="002E3C27" w:rsidP="001C3606">
            <w:pPr>
              <w:jc w:val="center"/>
              <w:rPr>
                <w:rFonts w:ascii="Arial" w:hAnsi="Arial" w:cs="Arial"/>
                <w:color w:val="000000"/>
                <w:sz w:val="18"/>
                <w:szCs w:val="18"/>
              </w:rPr>
            </w:pPr>
            <w:r w:rsidRPr="004E0745">
              <w:rPr>
                <w:rFonts w:ascii="Arial" w:hAnsi="Arial" w:cs="Arial"/>
                <w:color w:val="000000"/>
                <w:sz w:val="18"/>
                <w:szCs w:val="18"/>
              </w:rPr>
              <w:t>CO3</w:t>
            </w:r>
          </w:p>
        </w:tc>
        <w:tc>
          <w:tcPr>
            <w:tcW w:w="1856"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241C7048" w14:textId="77777777" w:rsidR="002E3C27" w:rsidRPr="004E0745" w:rsidRDefault="002E3C27" w:rsidP="001C3606">
            <w:pPr>
              <w:jc w:val="center"/>
              <w:rPr>
                <w:rFonts w:ascii="Arial" w:hAnsi="Arial" w:cs="Arial"/>
                <w:sz w:val="18"/>
                <w:szCs w:val="18"/>
              </w:rPr>
            </w:pPr>
            <w:r>
              <w:rPr>
                <w:rFonts w:ascii="Arial" w:hAnsi="Arial" w:cs="Arial"/>
                <w:b/>
                <w:bCs/>
                <w:sz w:val="18"/>
                <w:szCs w:val="18"/>
              </w:rPr>
              <w:t xml:space="preserve">To </w:t>
            </w:r>
            <w:r w:rsidRPr="004E0745">
              <w:rPr>
                <w:rFonts w:ascii="Arial" w:hAnsi="Arial" w:cs="Arial"/>
                <w:b/>
                <w:bCs/>
                <w:sz w:val="18"/>
                <w:szCs w:val="18"/>
              </w:rPr>
              <w:t>Implement</w:t>
            </w:r>
            <w:r w:rsidRPr="004E0745">
              <w:rPr>
                <w:rFonts w:ascii="Arial" w:hAnsi="Arial" w:cs="Arial"/>
                <w:sz w:val="18"/>
                <w:szCs w:val="18"/>
              </w:rPr>
              <w:t xml:space="preserve"> different multivibrators and D/A, A/D converters</w:t>
            </w:r>
          </w:p>
        </w:tc>
        <w:tc>
          <w:tcPr>
            <w:tcW w:w="2094"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720C35CC"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Modern tool usage: </w:t>
            </w:r>
          </w:p>
          <w:p w14:paraId="5978C36D" w14:textId="77777777" w:rsidR="002E3C27" w:rsidRPr="004E0745" w:rsidRDefault="002E3C27" w:rsidP="001C3606">
            <w:pPr>
              <w:pStyle w:val="ListParagraph"/>
              <w:spacing w:after="0" w:line="240" w:lineRule="auto"/>
              <w:ind w:left="0"/>
              <w:jc w:val="center"/>
              <w:rPr>
                <w:rFonts w:ascii="Arial" w:hAnsi="Arial" w:cs="Arial"/>
                <w:color w:val="000000"/>
                <w:sz w:val="18"/>
                <w:szCs w:val="18"/>
              </w:rPr>
            </w:pPr>
            <w:r>
              <w:rPr>
                <w:rFonts w:ascii="Arial" w:hAnsi="Arial" w:cs="Arial"/>
                <w:color w:val="000000" w:themeColor="text1"/>
                <w:sz w:val="18"/>
                <w:szCs w:val="18"/>
              </w:rPr>
              <w:t>(PO5)</w:t>
            </w:r>
          </w:p>
        </w:tc>
        <w:tc>
          <w:tcPr>
            <w:tcW w:w="1418"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08EE113B" w14:textId="77777777" w:rsidR="002E3C27" w:rsidRPr="004E0745" w:rsidRDefault="002E3C27" w:rsidP="001C3606">
            <w:pPr>
              <w:jc w:val="center"/>
              <w:rPr>
                <w:rFonts w:ascii="Arial" w:hAnsi="Arial" w:cs="Arial"/>
                <w:color w:val="000000"/>
                <w:sz w:val="18"/>
                <w:szCs w:val="18"/>
              </w:rPr>
            </w:pPr>
            <w:r>
              <w:rPr>
                <w:rFonts w:ascii="Arial" w:hAnsi="Arial" w:cs="Arial"/>
                <w:color w:val="000000"/>
                <w:sz w:val="18"/>
                <w:szCs w:val="18"/>
              </w:rPr>
              <w:t>Cognitive domain – level 4</w:t>
            </w:r>
          </w:p>
        </w:tc>
        <w:tc>
          <w:tcPr>
            <w:tcW w:w="1559"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3017B5B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133104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8A3DB1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163856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117F8F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055750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FB7C54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388612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817CD37"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1679916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43"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4428BF9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287712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6A4A495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73360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EEC476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096064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97C081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071982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6504E99"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136254957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2988701E" w14:textId="77777777" w:rsidR="002E3C27" w:rsidRPr="004E0745" w:rsidRDefault="002E3C27" w:rsidP="002E3C27">
      <w:pPr>
        <w:jc w:val="center"/>
        <w:rPr>
          <w:rFonts w:ascii="Arial" w:hAnsi="Arial" w:cs="Arial"/>
          <w:b/>
          <w:color w:val="000000"/>
          <w:sz w:val="18"/>
          <w:szCs w:val="18"/>
        </w:rPr>
      </w:pPr>
    </w:p>
    <w:tbl>
      <w:tblPr>
        <w:tblW w:w="9056" w:type="dxa"/>
        <w:jc w:val="center"/>
        <w:tblBorders>
          <w:top w:val="nil"/>
          <w:left w:val="nil"/>
          <w:bottom w:val="nil"/>
          <w:right w:val="nil"/>
          <w:insideH w:val="nil"/>
          <w:insideV w:val="nil"/>
        </w:tblBorders>
        <w:tblLook w:val="04A0" w:firstRow="1" w:lastRow="0" w:firstColumn="1" w:lastColumn="0" w:noHBand="0" w:noVBand="1"/>
      </w:tblPr>
      <w:tblGrid>
        <w:gridCol w:w="9056"/>
      </w:tblGrid>
      <w:tr w:rsidR="002E3C27" w:rsidRPr="004E0745" w14:paraId="713E37D6" w14:textId="77777777" w:rsidTr="001C3606">
        <w:trPr>
          <w:jc w:val="center"/>
        </w:trPr>
        <w:tc>
          <w:tcPr>
            <w:tcW w:w="9056" w:type="dxa"/>
            <w:tcBorders>
              <w:top w:val="nil"/>
              <w:left w:val="nil"/>
              <w:bottom w:val="nil"/>
              <w:right w:val="nil"/>
            </w:tcBorders>
            <w:shd w:val="clear" w:color="auto" w:fill="FFFFFF"/>
          </w:tcPr>
          <w:p w14:paraId="7241FCAC" w14:textId="77777777" w:rsidR="002E3C27" w:rsidRPr="004E0745" w:rsidRDefault="002E3C27" w:rsidP="001C3606">
            <w:pPr>
              <w:rPr>
                <w:rFonts w:ascii="Arial" w:hAnsi="Arial" w:cs="Arial"/>
                <w:b/>
                <w:color w:val="000000"/>
                <w:sz w:val="18"/>
                <w:szCs w:val="18"/>
              </w:rPr>
            </w:pPr>
            <w:r w:rsidRPr="004E0745">
              <w:rPr>
                <w:rFonts w:ascii="Arial" w:hAnsi="Arial" w:cs="Arial"/>
                <w:b/>
                <w:color w:val="000000"/>
                <w:sz w:val="18"/>
                <w:szCs w:val="18"/>
              </w:rPr>
              <w:t>Assessment and Marks Distribution:</w:t>
            </w:r>
          </w:p>
          <w:p w14:paraId="68875827"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2B4DD22C"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(70</w:t>
            </w:r>
            <w:r w:rsidRPr="00D07B06">
              <w:rPr>
                <w:rFonts w:ascii="Arial" w:hAnsi="Arial" w:cs="Arial"/>
                <w:bCs/>
                <w:sz w:val="18"/>
                <w:szCs w:val="18"/>
              </w:rPr>
              <w:t>%)</w:t>
            </w:r>
          </w:p>
          <w:p w14:paraId="63849B14" w14:textId="77777777" w:rsidR="002E3C27" w:rsidRPr="004E0745" w:rsidRDefault="002E3C27" w:rsidP="001C3606">
            <w:pPr>
              <w:rPr>
                <w:rFonts w:ascii="Arial" w:hAnsi="Arial" w:cs="Arial"/>
                <w:bCs/>
                <w:color w:val="800000"/>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4E0745" w14:paraId="1EFF4699" w14:textId="77777777" w:rsidTr="001C3606">
        <w:trPr>
          <w:trHeight w:val="464"/>
          <w:jc w:val="center"/>
        </w:trPr>
        <w:tc>
          <w:tcPr>
            <w:tcW w:w="9056" w:type="dxa"/>
            <w:tcBorders>
              <w:top w:val="nil"/>
              <w:left w:val="nil"/>
              <w:bottom w:val="nil"/>
              <w:right w:val="nil"/>
            </w:tcBorders>
            <w:shd w:val="clear" w:color="auto" w:fill="FFFFFF"/>
          </w:tcPr>
          <w:p w14:paraId="7AF10A52" w14:textId="77777777" w:rsidR="002E3C27" w:rsidRPr="004E0745" w:rsidRDefault="002E3C27" w:rsidP="001C3606">
            <w:pPr>
              <w:spacing w:after="120"/>
              <w:rPr>
                <w:rFonts w:ascii="Arial" w:hAnsi="Arial" w:cs="Arial"/>
                <w:sz w:val="18"/>
                <w:szCs w:val="18"/>
              </w:rPr>
            </w:pPr>
          </w:p>
          <w:p w14:paraId="0C25D61E" w14:textId="77777777" w:rsidR="002E3C27" w:rsidRDefault="002E3C27" w:rsidP="001C3606">
            <w:pPr>
              <w:spacing w:after="120"/>
              <w:rPr>
                <w:rFonts w:ascii="Arial" w:hAnsi="Arial" w:cs="Arial"/>
                <w:b/>
                <w:bCs/>
                <w:sz w:val="18"/>
                <w:szCs w:val="18"/>
              </w:rPr>
            </w:pPr>
            <w:r>
              <w:rPr>
                <w:rFonts w:ascii="Arial" w:hAnsi="Arial" w:cs="Arial"/>
                <w:b/>
                <w:bCs/>
                <w:sz w:val="18"/>
                <w:szCs w:val="18"/>
              </w:rPr>
              <w:t>Lab Course Contents/List of Experiments:</w:t>
            </w:r>
          </w:p>
          <w:p w14:paraId="2293E6C9"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To study and verify the truth table of logic gates</w:t>
            </w:r>
          </w:p>
          <w:p w14:paraId="1F09751A"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Implementation of different logic function</w:t>
            </w:r>
          </w:p>
          <w:p w14:paraId="48DE363E"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To realize half/full adder and half/full subtractor.</w:t>
            </w:r>
          </w:p>
          <w:p w14:paraId="0FD3D386" w14:textId="77777777" w:rsidR="002E3C27" w:rsidRPr="006B29B0" w:rsidRDefault="002E3C27" w:rsidP="001C3606">
            <w:pPr>
              <w:pStyle w:val="ListParagraph"/>
              <w:numPr>
                <w:ilvl w:val="1"/>
                <w:numId w:val="8"/>
              </w:numPr>
              <w:suppressAutoHyphens/>
              <w:spacing w:line="252" w:lineRule="auto"/>
              <w:rPr>
                <w:rFonts w:ascii="Arial" w:hAnsi="Arial" w:cs="Arial"/>
                <w:sz w:val="18"/>
                <w:szCs w:val="18"/>
              </w:rPr>
            </w:pPr>
            <w:r w:rsidRPr="006B29B0">
              <w:rPr>
                <w:rFonts w:ascii="Arial" w:hAnsi="Arial" w:cs="Arial"/>
                <w:sz w:val="18"/>
                <w:szCs w:val="18"/>
              </w:rPr>
              <w:t>Using X-OR and basic gates</w:t>
            </w:r>
          </w:p>
          <w:p w14:paraId="4C667DD7" w14:textId="77777777" w:rsidR="002E3C27" w:rsidRPr="006B29B0" w:rsidRDefault="002E3C27" w:rsidP="001C3606">
            <w:pPr>
              <w:pStyle w:val="ListParagraph"/>
              <w:numPr>
                <w:ilvl w:val="1"/>
                <w:numId w:val="8"/>
              </w:numPr>
              <w:suppressAutoHyphens/>
              <w:spacing w:line="252" w:lineRule="auto"/>
              <w:rPr>
                <w:rFonts w:ascii="Arial" w:hAnsi="Arial" w:cs="Arial"/>
                <w:sz w:val="18"/>
                <w:szCs w:val="18"/>
              </w:rPr>
            </w:pPr>
            <w:r w:rsidRPr="006B29B0">
              <w:rPr>
                <w:rFonts w:ascii="Arial" w:hAnsi="Arial" w:cs="Arial"/>
                <w:sz w:val="18"/>
                <w:szCs w:val="18"/>
              </w:rPr>
              <w:t>Using only NAND gates.</w:t>
            </w:r>
          </w:p>
          <w:p w14:paraId="12F689DC"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To verify BCD to excess –3 code conversion using NAND gates. To study and verify the truth table of excess-3 to BCD code converter. (Vice versa)</w:t>
            </w:r>
          </w:p>
          <w:p w14:paraId="17136DDA"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Parity generator and checker</w:t>
            </w:r>
          </w:p>
          <w:p w14:paraId="5F6A0F1F"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To convert given binary numbers to gray codes. (Vice versa)</w:t>
            </w:r>
          </w:p>
          <w:p w14:paraId="02D30AAE"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lastRenderedPageBreak/>
              <w:t>Truth table verification of Flip-Flops:</w:t>
            </w:r>
          </w:p>
          <w:p w14:paraId="754D76B2" w14:textId="77777777" w:rsidR="002E3C27" w:rsidRPr="006B29B0" w:rsidRDefault="002E3C27" w:rsidP="001C3606">
            <w:pPr>
              <w:pStyle w:val="ListParagraph"/>
              <w:numPr>
                <w:ilvl w:val="1"/>
                <w:numId w:val="8"/>
              </w:numPr>
              <w:suppressAutoHyphens/>
              <w:spacing w:line="252" w:lineRule="auto"/>
              <w:rPr>
                <w:rFonts w:ascii="Arial" w:hAnsi="Arial" w:cs="Arial"/>
                <w:sz w:val="18"/>
                <w:szCs w:val="18"/>
              </w:rPr>
            </w:pPr>
            <w:r w:rsidRPr="006B29B0">
              <w:rPr>
                <w:rFonts w:ascii="Arial" w:hAnsi="Arial" w:cs="Arial"/>
                <w:sz w:val="18"/>
                <w:szCs w:val="18"/>
              </w:rPr>
              <w:t>SR</w:t>
            </w:r>
          </w:p>
          <w:p w14:paraId="37CF816E" w14:textId="77777777" w:rsidR="002E3C27" w:rsidRPr="006B29B0" w:rsidRDefault="002E3C27" w:rsidP="001C3606">
            <w:pPr>
              <w:pStyle w:val="ListParagraph"/>
              <w:numPr>
                <w:ilvl w:val="1"/>
                <w:numId w:val="8"/>
              </w:numPr>
              <w:suppressAutoHyphens/>
              <w:spacing w:line="252" w:lineRule="auto"/>
              <w:rPr>
                <w:rFonts w:ascii="Arial" w:hAnsi="Arial" w:cs="Arial"/>
                <w:sz w:val="18"/>
                <w:szCs w:val="18"/>
              </w:rPr>
            </w:pPr>
            <w:r w:rsidRPr="006B29B0">
              <w:rPr>
                <w:rFonts w:ascii="Arial" w:hAnsi="Arial" w:cs="Arial"/>
                <w:sz w:val="18"/>
                <w:szCs w:val="18"/>
              </w:rPr>
              <w:t xml:space="preserve">JK </w:t>
            </w:r>
          </w:p>
          <w:p w14:paraId="2EA51F9F" w14:textId="77777777" w:rsidR="002E3C27" w:rsidRPr="006B29B0" w:rsidRDefault="002E3C27" w:rsidP="001C3606">
            <w:pPr>
              <w:pStyle w:val="ListParagraph"/>
              <w:numPr>
                <w:ilvl w:val="1"/>
                <w:numId w:val="8"/>
              </w:numPr>
              <w:suppressAutoHyphens/>
              <w:spacing w:line="252" w:lineRule="auto"/>
              <w:rPr>
                <w:rFonts w:ascii="Arial" w:hAnsi="Arial" w:cs="Arial"/>
                <w:sz w:val="18"/>
                <w:szCs w:val="18"/>
              </w:rPr>
            </w:pPr>
            <w:r w:rsidRPr="006B29B0">
              <w:rPr>
                <w:rFonts w:ascii="Arial" w:hAnsi="Arial" w:cs="Arial"/>
                <w:sz w:val="18"/>
                <w:szCs w:val="18"/>
              </w:rPr>
              <w:t>D- Type</w:t>
            </w:r>
          </w:p>
          <w:p w14:paraId="0FBAD541" w14:textId="77777777" w:rsidR="002E3C27" w:rsidRPr="006B29B0" w:rsidRDefault="002E3C27" w:rsidP="001C3606">
            <w:pPr>
              <w:pStyle w:val="ListParagraph"/>
              <w:numPr>
                <w:ilvl w:val="1"/>
                <w:numId w:val="8"/>
              </w:numPr>
              <w:suppressAutoHyphens/>
              <w:spacing w:line="252" w:lineRule="auto"/>
              <w:rPr>
                <w:rFonts w:ascii="Arial" w:hAnsi="Arial" w:cs="Arial"/>
                <w:sz w:val="18"/>
                <w:szCs w:val="18"/>
              </w:rPr>
            </w:pPr>
            <w:r w:rsidRPr="006B29B0">
              <w:rPr>
                <w:rFonts w:ascii="Arial" w:hAnsi="Arial" w:cs="Arial"/>
                <w:sz w:val="18"/>
                <w:szCs w:val="18"/>
              </w:rPr>
              <w:t>T- Type.</w:t>
            </w:r>
          </w:p>
          <w:p w14:paraId="0D93E4D3"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 xml:space="preserve">Design and testing of Bistable, Monostable and </w:t>
            </w:r>
            <w:proofErr w:type="spellStart"/>
            <w:r w:rsidRPr="006B29B0">
              <w:rPr>
                <w:rFonts w:ascii="Arial" w:hAnsi="Arial" w:cs="Arial"/>
                <w:sz w:val="18"/>
                <w:szCs w:val="18"/>
              </w:rPr>
              <w:t>Astable</w:t>
            </w:r>
            <w:proofErr w:type="spellEnd"/>
            <w:r w:rsidRPr="006B29B0">
              <w:rPr>
                <w:rFonts w:ascii="Arial" w:hAnsi="Arial" w:cs="Arial"/>
                <w:sz w:val="18"/>
                <w:szCs w:val="18"/>
              </w:rPr>
              <w:t xml:space="preserve"> multivibrators using 555 timer.</w:t>
            </w:r>
          </w:p>
          <w:p w14:paraId="7DBE2DB1"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Design and testing A/D and D/A converters</w:t>
            </w:r>
          </w:p>
          <w:p w14:paraId="03EBE49A" w14:textId="77777777" w:rsidR="002E3C27" w:rsidRPr="006B29B0" w:rsidRDefault="002E3C27" w:rsidP="001C3606">
            <w:pPr>
              <w:pStyle w:val="ListParagraph"/>
              <w:numPr>
                <w:ilvl w:val="0"/>
                <w:numId w:val="8"/>
              </w:numPr>
              <w:suppressAutoHyphens/>
              <w:spacing w:line="252" w:lineRule="auto"/>
              <w:rPr>
                <w:rFonts w:ascii="Arial" w:hAnsi="Arial" w:cs="Arial"/>
                <w:sz w:val="18"/>
                <w:szCs w:val="18"/>
              </w:rPr>
            </w:pPr>
            <w:r w:rsidRPr="006B29B0">
              <w:rPr>
                <w:rFonts w:ascii="Arial" w:hAnsi="Arial" w:cs="Arial"/>
                <w:sz w:val="18"/>
                <w:szCs w:val="18"/>
              </w:rPr>
              <w:t>Design and test DTL and TTL logic gates</w:t>
            </w:r>
          </w:p>
          <w:p w14:paraId="0BADA0D2" w14:textId="77777777" w:rsidR="002E3C27" w:rsidRPr="004E0745" w:rsidRDefault="002E3C27" w:rsidP="001C3606">
            <w:pPr>
              <w:spacing w:after="120"/>
              <w:rPr>
                <w:rFonts w:ascii="Arial" w:hAnsi="Arial" w:cs="Arial"/>
                <w:b/>
                <w:bCs/>
                <w:sz w:val="18"/>
                <w:szCs w:val="18"/>
              </w:rPr>
            </w:pPr>
          </w:p>
        </w:tc>
      </w:tr>
    </w:tbl>
    <w:p w14:paraId="424418CC" w14:textId="77777777" w:rsidR="002E3C27" w:rsidRPr="004E0745" w:rsidRDefault="002E3C27" w:rsidP="002E3C27">
      <w:pPr>
        <w:jc w:val="center"/>
        <w:rPr>
          <w:rFonts w:ascii="Arial" w:hAnsi="Arial" w:cs="Arial"/>
          <w:b/>
          <w:color w:val="FFFFFF"/>
          <w:sz w:val="18"/>
          <w:szCs w:val="18"/>
          <w:shd w:val="clear" w:color="auto" w:fill="000000"/>
        </w:rPr>
      </w:pPr>
    </w:p>
    <w:p w14:paraId="4978334F" w14:textId="77777777" w:rsidR="002E3C27" w:rsidRPr="004E0745" w:rsidRDefault="002E3C27" w:rsidP="002E3C27">
      <w:pPr>
        <w:jc w:val="both"/>
        <w:rPr>
          <w:rFonts w:ascii="Arial" w:hAnsi="Arial" w:cs="Arial"/>
          <w:b/>
          <w:spacing w:val="-3"/>
          <w:sz w:val="18"/>
          <w:szCs w:val="18"/>
        </w:rPr>
      </w:pPr>
      <w:r w:rsidRPr="004E0745">
        <w:rPr>
          <w:rFonts w:ascii="Arial" w:hAnsi="Arial" w:cs="Arial"/>
          <w:b/>
          <w:spacing w:val="-3"/>
          <w:sz w:val="18"/>
          <w:szCs w:val="18"/>
        </w:rPr>
        <w:t>Text Book:</w:t>
      </w:r>
    </w:p>
    <w:tbl>
      <w:tblPr>
        <w:tblW w:w="9044" w:type="dxa"/>
        <w:jc w:val="center"/>
        <w:tblBorders>
          <w:top w:val="nil"/>
          <w:left w:val="nil"/>
          <w:bottom w:val="nil"/>
          <w:right w:val="nil"/>
          <w:insideH w:val="nil"/>
          <w:insideV w:val="nil"/>
        </w:tblBorders>
        <w:tblLook w:val="04A0" w:firstRow="1" w:lastRow="0" w:firstColumn="1" w:lastColumn="0" w:noHBand="0" w:noVBand="1"/>
      </w:tblPr>
      <w:tblGrid>
        <w:gridCol w:w="508"/>
        <w:gridCol w:w="2336"/>
        <w:gridCol w:w="284"/>
        <w:gridCol w:w="5916"/>
      </w:tblGrid>
      <w:tr w:rsidR="002E3C27" w:rsidRPr="004E0745" w14:paraId="380944CA" w14:textId="77777777" w:rsidTr="001C3606">
        <w:trPr>
          <w:jc w:val="center"/>
        </w:trPr>
        <w:tc>
          <w:tcPr>
            <w:tcW w:w="508" w:type="dxa"/>
            <w:tcBorders>
              <w:top w:val="nil"/>
              <w:left w:val="nil"/>
              <w:bottom w:val="nil"/>
              <w:right w:val="nil"/>
            </w:tcBorders>
            <w:shd w:val="clear" w:color="auto" w:fill="FFFFFF"/>
          </w:tcPr>
          <w:p w14:paraId="23553871"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1.</w:t>
            </w:r>
          </w:p>
        </w:tc>
        <w:tc>
          <w:tcPr>
            <w:tcW w:w="2336" w:type="dxa"/>
            <w:tcBorders>
              <w:top w:val="nil"/>
              <w:left w:val="nil"/>
              <w:bottom w:val="nil"/>
              <w:right w:val="nil"/>
            </w:tcBorders>
            <w:shd w:val="clear" w:color="auto" w:fill="FFFFFF"/>
          </w:tcPr>
          <w:p w14:paraId="1762F941"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 xml:space="preserve">Ronald J. </w:t>
            </w:r>
            <w:proofErr w:type="spellStart"/>
            <w:r w:rsidRPr="004E0745">
              <w:rPr>
                <w:rFonts w:ascii="Arial" w:hAnsi="Arial" w:cs="Arial"/>
                <w:spacing w:val="-3"/>
                <w:sz w:val="18"/>
                <w:szCs w:val="18"/>
              </w:rPr>
              <w:t>Tocci</w:t>
            </w:r>
            <w:proofErr w:type="spellEnd"/>
          </w:p>
        </w:tc>
        <w:tc>
          <w:tcPr>
            <w:tcW w:w="284" w:type="dxa"/>
            <w:tcBorders>
              <w:top w:val="nil"/>
              <w:left w:val="nil"/>
              <w:bottom w:val="nil"/>
              <w:right w:val="nil"/>
            </w:tcBorders>
            <w:shd w:val="clear" w:color="auto" w:fill="FFFFFF"/>
          </w:tcPr>
          <w:p w14:paraId="4B0100EA"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w:t>
            </w:r>
          </w:p>
        </w:tc>
        <w:tc>
          <w:tcPr>
            <w:tcW w:w="5916" w:type="dxa"/>
            <w:tcBorders>
              <w:top w:val="nil"/>
              <w:left w:val="nil"/>
              <w:bottom w:val="nil"/>
              <w:right w:val="nil"/>
            </w:tcBorders>
            <w:shd w:val="clear" w:color="auto" w:fill="FFFFFF"/>
          </w:tcPr>
          <w:p w14:paraId="008CE3BC" w14:textId="77777777" w:rsidR="002E3C27" w:rsidRPr="004E0745" w:rsidRDefault="002E3C27" w:rsidP="001C3606">
            <w:pPr>
              <w:rPr>
                <w:rFonts w:ascii="Arial" w:hAnsi="Arial" w:cs="Arial"/>
                <w:i/>
                <w:iCs/>
                <w:spacing w:val="-3"/>
                <w:sz w:val="18"/>
                <w:szCs w:val="18"/>
              </w:rPr>
            </w:pPr>
            <w:r w:rsidRPr="004E0745">
              <w:rPr>
                <w:rFonts w:ascii="Arial" w:hAnsi="Arial" w:cs="Arial"/>
                <w:b/>
                <w:bCs/>
                <w:spacing w:val="-3"/>
                <w:sz w:val="18"/>
                <w:szCs w:val="18"/>
              </w:rPr>
              <w:t xml:space="preserve">Digital Systems: Principles and Applications, </w:t>
            </w:r>
            <w:r w:rsidRPr="004E0745">
              <w:rPr>
                <w:rFonts w:ascii="Arial" w:hAnsi="Arial" w:cs="Arial"/>
                <w:i/>
                <w:iCs/>
                <w:spacing w:val="-3"/>
                <w:sz w:val="18"/>
                <w:szCs w:val="18"/>
              </w:rPr>
              <w:t>Prentice Hall</w:t>
            </w:r>
          </w:p>
        </w:tc>
      </w:tr>
      <w:tr w:rsidR="002E3C27" w:rsidRPr="004E0745" w14:paraId="730EC7BB" w14:textId="77777777" w:rsidTr="001C3606">
        <w:trPr>
          <w:trHeight w:val="362"/>
          <w:jc w:val="center"/>
        </w:trPr>
        <w:tc>
          <w:tcPr>
            <w:tcW w:w="508" w:type="dxa"/>
            <w:tcBorders>
              <w:top w:val="nil"/>
              <w:left w:val="nil"/>
              <w:bottom w:val="nil"/>
              <w:right w:val="nil"/>
            </w:tcBorders>
            <w:shd w:val="clear" w:color="auto" w:fill="FFFFFF"/>
          </w:tcPr>
          <w:p w14:paraId="56A0DAA4"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2.</w:t>
            </w:r>
          </w:p>
        </w:tc>
        <w:tc>
          <w:tcPr>
            <w:tcW w:w="2336" w:type="dxa"/>
            <w:tcBorders>
              <w:top w:val="nil"/>
              <w:left w:val="nil"/>
              <w:bottom w:val="nil"/>
              <w:right w:val="nil"/>
            </w:tcBorders>
            <w:shd w:val="clear" w:color="auto" w:fill="FFFFFF"/>
          </w:tcPr>
          <w:p w14:paraId="73F0A209"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 xml:space="preserve">V. K. Jain </w:t>
            </w:r>
          </w:p>
        </w:tc>
        <w:tc>
          <w:tcPr>
            <w:tcW w:w="284" w:type="dxa"/>
            <w:tcBorders>
              <w:top w:val="nil"/>
              <w:left w:val="nil"/>
              <w:bottom w:val="nil"/>
              <w:right w:val="nil"/>
            </w:tcBorders>
            <w:shd w:val="clear" w:color="auto" w:fill="FFFFFF"/>
          </w:tcPr>
          <w:p w14:paraId="71853904"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w:t>
            </w:r>
          </w:p>
        </w:tc>
        <w:tc>
          <w:tcPr>
            <w:tcW w:w="5916" w:type="dxa"/>
            <w:tcBorders>
              <w:top w:val="nil"/>
              <w:left w:val="nil"/>
              <w:bottom w:val="nil"/>
              <w:right w:val="nil"/>
            </w:tcBorders>
            <w:shd w:val="clear" w:color="auto" w:fill="FFFFFF"/>
          </w:tcPr>
          <w:p w14:paraId="1EE93123" w14:textId="77777777" w:rsidR="002E3C27" w:rsidRPr="004E0745" w:rsidRDefault="002E3C27" w:rsidP="001C3606">
            <w:pPr>
              <w:rPr>
                <w:rFonts w:ascii="Arial" w:hAnsi="Arial" w:cs="Arial"/>
                <w:i/>
                <w:iCs/>
                <w:spacing w:val="-3"/>
                <w:sz w:val="18"/>
                <w:szCs w:val="18"/>
              </w:rPr>
            </w:pPr>
            <w:r w:rsidRPr="004E0745">
              <w:rPr>
                <w:rFonts w:ascii="Arial" w:hAnsi="Arial" w:cs="Arial"/>
                <w:b/>
                <w:bCs/>
                <w:spacing w:val="-3"/>
                <w:sz w:val="18"/>
                <w:szCs w:val="18"/>
              </w:rPr>
              <w:t>An Introduction to Switching Theory and Digital Electronics</w:t>
            </w:r>
            <w:r w:rsidRPr="004E0745">
              <w:rPr>
                <w:rFonts w:ascii="Arial" w:hAnsi="Arial" w:cs="Arial"/>
                <w:spacing w:val="-3"/>
                <w:sz w:val="18"/>
                <w:szCs w:val="18"/>
              </w:rPr>
              <w:t xml:space="preserve">, </w:t>
            </w:r>
            <w:r w:rsidRPr="004E0745">
              <w:rPr>
                <w:rFonts w:ascii="Arial" w:hAnsi="Arial" w:cs="Arial"/>
                <w:i/>
                <w:iCs/>
                <w:spacing w:val="-3"/>
                <w:sz w:val="18"/>
                <w:szCs w:val="18"/>
              </w:rPr>
              <w:t>Khanna Publishers, New Delhi</w:t>
            </w:r>
          </w:p>
        </w:tc>
      </w:tr>
    </w:tbl>
    <w:p w14:paraId="19113DBB" w14:textId="77777777" w:rsidR="002E3C27" w:rsidRPr="004E0745" w:rsidRDefault="002E3C27" w:rsidP="002E3C27">
      <w:pPr>
        <w:jc w:val="both"/>
        <w:rPr>
          <w:rFonts w:ascii="Arial" w:hAnsi="Arial" w:cs="Arial"/>
          <w:b/>
          <w:spacing w:val="-3"/>
          <w:sz w:val="18"/>
          <w:szCs w:val="18"/>
        </w:rPr>
      </w:pPr>
      <w:r w:rsidRPr="004E0745">
        <w:rPr>
          <w:rFonts w:ascii="Arial" w:hAnsi="Arial" w:cs="Arial"/>
          <w:b/>
          <w:spacing w:val="-3"/>
          <w:sz w:val="18"/>
          <w:szCs w:val="18"/>
        </w:rPr>
        <w:t>Books Recommended:</w:t>
      </w:r>
    </w:p>
    <w:tbl>
      <w:tblPr>
        <w:tblW w:w="9034" w:type="dxa"/>
        <w:jc w:val="center"/>
        <w:tblBorders>
          <w:top w:val="nil"/>
          <w:left w:val="nil"/>
          <w:bottom w:val="nil"/>
          <w:right w:val="nil"/>
          <w:insideH w:val="nil"/>
          <w:insideV w:val="nil"/>
        </w:tblBorders>
        <w:tblLook w:val="04A0" w:firstRow="1" w:lastRow="0" w:firstColumn="1" w:lastColumn="0" w:noHBand="0" w:noVBand="1"/>
      </w:tblPr>
      <w:tblGrid>
        <w:gridCol w:w="473"/>
        <w:gridCol w:w="2366"/>
        <w:gridCol w:w="284"/>
        <w:gridCol w:w="5911"/>
      </w:tblGrid>
      <w:tr w:rsidR="002E3C27" w:rsidRPr="004E0745" w14:paraId="1350F583" w14:textId="77777777" w:rsidTr="001C3606">
        <w:trPr>
          <w:trHeight w:val="196"/>
          <w:jc w:val="center"/>
        </w:trPr>
        <w:tc>
          <w:tcPr>
            <w:tcW w:w="473" w:type="dxa"/>
            <w:tcBorders>
              <w:top w:val="nil"/>
              <w:left w:val="nil"/>
              <w:bottom w:val="nil"/>
              <w:right w:val="nil"/>
            </w:tcBorders>
            <w:shd w:val="clear" w:color="auto" w:fill="FFFFFF"/>
          </w:tcPr>
          <w:p w14:paraId="4579FEE2"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1.</w:t>
            </w:r>
          </w:p>
        </w:tc>
        <w:tc>
          <w:tcPr>
            <w:tcW w:w="2366" w:type="dxa"/>
            <w:tcBorders>
              <w:top w:val="nil"/>
              <w:left w:val="nil"/>
              <w:bottom w:val="nil"/>
              <w:right w:val="nil"/>
            </w:tcBorders>
            <w:shd w:val="clear" w:color="auto" w:fill="FFFFFF"/>
          </w:tcPr>
          <w:p w14:paraId="7433F6AB" w14:textId="77777777" w:rsidR="002E3C27" w:rsidRPr="004E0745" w:rsidRDefault="002E3C27" w:rsidP="001C3606">
            <w:pPr>
              <w:rPr>
                <w:rFonts w:ascii="Arial" w:hAnsi="Arial" w:cs="Arial"/>
                <w:spacing w:val="-3"/>
                <w:sz w:val="18"/>
                <w:szCs w:val="18"/>
              </w:rPr>
            </w:pPr>
            <w:r w:rsidRPr="004E0745">
              <w:rPr>
                <w:rFonts w:ascii="Arial" w:hAnsi="Arial" w:cs="Arial"/>
                <w:spacing w:val="-3"/>
                <w:sz w:val="18"/>
                <w:szCs w:val="18"/>
              </w:rPr>
              <w:t>M. Morris Mano</w:t>
            </w:r>
          </w:p>
        </w:tc>
        <w:tc>
          <w:tcPr>
            <w:tcW w:w="284" w:type="dxa"/>
            <w:tcBorders>
              <w:top w:val="nil"/>
              <w:left w:val="nil"/>
              <w:bottom w:val="nil"/>
              <w:right w:val="nil"/>
            </w:tcBorders>
            <w:shd w:val="clear" w:color="auto" w:fill="FFFFFF"/>
          </w:tcPr>
          <w:p w14:paraId="088B04C5" w14:textId="77777777" w:rsidR="002E3C27" w:rsidRPr="004E0745" w:rsidRDefault="002E3C27" w:rsidP="001C3606">
            <w:pPr>
              <w:rPr>
                <w:rFonts w:ascii="Arial" w:hAnsi="Arial" w:cs="Arial"/>
                <w:spacing w:val="-3"/>
                <w:sz w:val="18"/>
                <w:szCs w:val="18"/>
              </w:rPr>
            </w:pPr>
            <w:r w:rsidRPr="004E0745">
              <w:rPr>
                <w:rFonts w:ascii="Arial" w:hAnsi="Arial" w:cs="Arial"/>
                <w:spacing w:val="-3"/>
                <w:sz w:val="18"/>
                <w:szCs w:val="18"/>
              </w:rPr>
              <w:t>:</w:t>
            </w:r>
          </w:p>
        </w:tc>
        <w:tc>
          <w:tcPr>
            <w:tcW w:w="5911" w:type="dxa"/>
            <w:tcBorders>
              <w:top w:val="nil"/>
              <w:left w:val="nil"/>
              <w:bottom w:val="nil"/>
              <w:right w:val="nil"/>
            </w:tcBorders>
            <w:shd w:val="clear" w:color="auto" w:fill="FFFFFF"/>
          </w:tcPr>
          <w:p w14:paraId="5842BCC7" w14:textId="77777777" w:rsidR="002E3C27" w:rsidRPr="004E0745" w:rsidRDefault="002E3C27" w:rsidP="001C3606">
            <w:pPr>
              <w:rPr>
                <w:rFonts w:ascii="Arial" w:hAnsi="Arial" w:cs="Arial"/>
                <w:i/>
                <w:iCs/>
                <w:spacing w:val="-3"/>
                <w:sz w:val="18"/>
                <w:szCs w:val="18"/>
              </w:rPr>
            </w:pPr>
            <w:r w:rsidRPr="004E0745">
              <w:rPr>
                <w:rFonts w:ascii="Arial" w:hAnsi="Arial" w:cs="Arial"/>
                <w:b/>
                <w:bCs/>
                <w:spacing w:val="-3"/>
                <w:sz w:val="18"/>
                <w:szCs w:val="18"/>
              </w:rPr>
              <w:t>Digital Logic and Computer Design</w:t>
            </w:r>
            <w:r w:rsidRPr="004E0745">
              <w:rPr>
                <w:rFonts w:ascii="Arial" w:hAnsi="Arial" w:cs="Arial"/>
                <w:i/>
                <w:iCs/>
                <w:spacing w:val="-3"/>
                <w:sz w:val="18"/>
                <w:szCs w:val="18"/>
              </w:rPr>
              <w:t>, Prentice Hall</w:t>
            </w:r>
          </w:p>
        </w:tc>
      </w:tr>
      <w:tr w:rsidR="002E3C27" w:rsidRPr="004E0745" w14:paraId="18AE5EA1" w14:textId="77777777" w:rsidTr="001C3606">
        <w:trPr>
          <w:trHeight w:val="109"/>
          <w:jc w:val="center"/>
        </w:trPr>
        <w:tc>
          <w:tcPr>
            <w:tcW w:w="473" w:type="dxa"/>
            <w:tcBorders>
              <w:top w:val="nil"/>
              <w:left w:val="nil"/>
              <w:bottom w:val="nil"/>
              <w:right w:val="nil"/>
            </w:tcBorders>
            <w:shd w:val="clear" w:color="auto" w:fill="FFFFFF"/>
          </w:tcPr>
          <w:p w14:paraId="23E7668D"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2.</w:t>
            </w:r>
          </w:p>
        </w:tc>
        <w:tc>
          <w:tcPr>
            <w:tcW w:w="2366" w:type="dxa"/>
            <w:tcBorders>
              <w:top w:val="nil"/>
              <w:left w:val="nil"/>
              <w:bottom w:val="nil"/>
              <w:right w:val="nil"/>
            </w:tcBorders>
            <w:shd w:val="clear" w:color="auto" w:fill="FFFFFF"/>
          </w:tcPr>
          <w:p w14:paraId="7F55FF64" w14:textId="77777777" w:rsidR="002E3C27" w:rsidRPr="004E0745" w:rsidRDefault="002E3C27" w:rsidP="001C3606">
            <w:pPr>
              <w:rPr>
                <w:rFonts w:ascii="Arial" w:hAnsi="Arial" w:cs="Arial"/>
                <w:spacing w:val="-3"/>
                <w:sz w:val="18"/>
                <w:szCs w:val="18"/>
              </w:rPr>
            </w:pPr>
            <w:r w:rsidRPr="004E0745">
              <w:rPr>
                <w:rFonts w:ascii="Arial" w:hAnsi="Arial" w:cs="Arial"/>
                <w:spacing w:val="-3"/>
                <w:sz w:val="18"/>
                <w:szCs w:val="18"/>
              </w:rPr>
              <w:t xml:space="preserve">William H. </w:t>
            </w:r>
            <w:proofErr w:type="spellStart"/>
            <w:r w:rsidRPr="004E0745">
              <w:rPr>
                <w:rFonts w:ascii="Arial" w:hAnsi="Arial" w:cs="Arial"/>
                <w:spacing w:val="-3"/>
                <w:sz w:val="18"/>
                <w:szCs w:val="18"/>
              </w:rPr>
              <w:t>Gothmann</w:t>
            </w:r>
            <w:proofErr w:type="spellEnd"/>
          </w:p>
        </w:tc>
        <w:tc>
          <w:tcPr>
            <w:tcW w:w="284" w:type="dxa"/>
            <w:tcBorders>
              <w:top w:val="nil"/>
              <w:left w:val="nil"/>
              <w:bottom w:val="nil"/>
              <w:right w:val="nil"/>
            </w:tcBorders>
            <w:shd w:val="clear" w:color="auto" w:fill="FFFFFF"/>
          </w:tcPr>
          <w:p w14:paraId="2133AD2B" w14:textId="77777777" w:rsidR="002E3C27" w:rsidRPr="004E0745" w:rsidRDefault="002E3C27" w:rsidP="001C3606">
            <w:pPr>
              <w:rPr>
                <w:rFonts w:ascii="Arial" w:hAnsi="Arial" w:cs="Arial"/>
                <w:spacing w:val="-3"/>
                <w:sz w:val="18"/>
                <w:szCs w:val="18"/>
              </w:rPr>
            </w:pPr>
            <w:r w:rsidRPr="004E0745">
              <w:rPr>
                <w:rFonts w:ascii="Arial" w:hAnsi="Arial" w:cs="Arial"/>
                <w:spacing w:val="-3"/>
                <w:sz w:val="18"/>
                <w:szCs w:val="18"/>
              </w:rPr>
              <w:t>:</w:t>
            </w:r>
          </w:p>
        </w:tc>
        <w:tc>
          <w:tcPr>
            <w:tcW w:w="5911" w:type="dxa"/>
            <w:tcBorders>
              <w:top w:val="nil"/>
              <w:left w:val="nil"/>
              <w:bottom w:val="nil"/>
              <w:right w:val="nil"/>
            </w:tcBorders>
            <w:shd w:val="clear" w:color="auto" w:fill="FFFFFF"/>
          </w:tcPr>
          <w:p w14:paraId="56871E9D" w14:textId="77777777" w:rsidR="002E3C27" w:rsidRPr="004E0745" w:rsidRDefault="002E3C27" w:rsidP="001C3606">
            <w:pPr>
              <w:rPr>
                <w:rFonts w:ascii="Arial" w:hAnsi="Arial" w:cs="Arial"/>
                <w:i/>
                <w:iCs/>
                <w:spacing w:val="-3"/>
                <w:sz w:val="18"/>
                <w:szCs w:val="18"/>
              </w:rPr>
            </w:pPr>
            <w:r w:rsidRPr="004E0745">
              <w:rPr>
                <w:rFonts w:ascii="Arial" w:hAnsi="Arial" w:cs="Arial"/>
                <w:b/>
                <w:bCs/>
                <w:spacing w:val="-3"/>
                <w:sz w:val="18"/>
                <w:szCs w:val="18"/>
              </w:rPr>
              <w:t xml:space="preserve">Digital Electronics, </w:t>
            </w:r>
            <w:r w:rsidRPr="004E0745">
              <w:rPr>
                <w:rFonts w:ascii="Arial" w:hAnsi="Arial" w:cs="Arial"/>
                <w:i/>
                <w:iCs/>
                <w:spacing w:val="-3"/>
                <w:sz w:val="18"/>
                <w:szCs w:val="18"/>
              </w:rPr>
              <w:t>Prentice Hall</w:t>
            </w:r>
          </w:p>
        </w:tc>
      </w:tr>
    </w:tbl>
    <w:p w14:paraId="7471080C" w14:textId="77777777" w:rsidR="002E3C27" w:rsidRDefault="002E3C27" w:rsidP="002E3C27">
      <w:pPr>
        <w:jc w:val="center"/>
        <w:rPr>
          <w:rFonts w:ascii="Arial" w:hAnsi="Arial" w:cs="Arial"/>
          <w:sz w:val="18"/>
          <w:szCs w:val="18"/>
        </w:rPr>
      </w:pPr>
    </w:p>
    <w:p w14:paraId="2F4EB217" w14:textId="77777777" w:rsidR="002E3C27" w:rsidRDefault="002E3C27" w:rsidP="002E3C27">
      <w:pPr>
        <w:jc w:val="center"/>
        <w:rPr>
          <w:rFonts w:ascii="Arial" w:hAnsi="Arial" w:cs="Arial"/>
          <w:sz w:val="18"/>
          <w:szCs w:val="18"/>
        </w:rPr>
      </w:pPr>
    </w:p>
    <w:p w14:paraId="7912EE66" w14:textId="77777777" w:rsidR="002E3C27" w:rsidRPr="004E0745" w:rsidRDefault="002E3C27" w:rsidP="002E3C27">
      <w:pPr>
        <w:jc w:val="center"/>
        <w:rPr>
          <w:rFonts w:ascii="Arial" w:hAnsi="Arial" w:cs="Arial"/>
          <w:sz w:val="18"/>
          <w:szCs w:val="18"/>
        </w:rPr>
      </w:pPr>
    </w:p>
    <w:p w14:paraId="6650BB49" w14:textId="77777777" w:rsidR="002E3C27" w:rsidRPr="00E60A7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E60A75">
        <w:rPr>
          <w:rFonts w:ascii="Arial" w:hAnsi="Arial" w:cs="Arial"/>
          <w:b/>
          <w:bCs/>
          <w:iCs/>
          <w:sz w:val="18"/>
          <w:szCs w:val="18"/>
        </w:rPr>
        <w:t>CSE 1221: Object Oriented Programming</w:t>
      </w:r>
    </w:p>
    <w:p w14:paraId="422DBFA7" w14:textId="77777777" w:rsidR="002E3C27" w:rsidRPr="00E60A7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E60A75">
        <w:rPr>
          <w:rFonts w:ascii="Arial" w:hAnsi="Arial" w:cs="Arial"/>
          <w:b/>
          <w:bCs/>
          <w:iCs/>
          <w:sz w:val="18"/>
          <w:szCs w:val="18"/>
        </w:rPr>
        <w:t xml:space="preserve">Credits: </w:t>
      </w:r>
      <w:r w:rsidRPr="00E60A75">
        <w:rPr>
          <w:rFonts w:ascii="Arial" w:hAnsi="Arial" w:cs="Arial"/>
          <w:iCs/>
          <w:sz w:val="18"/>
          <w:szCs w:val="18"/>
        </w:rPr>
        <w:t xml:space="preserve">3 </w:t>
      </w:r>
      <w:r w:rsidRPr="00E60A75">
        <w:rPr>
          <w:rFonts w:ascii="Arial" w:hAnsi="Arial" w:cs="Arial"/>
          <w:b/>
          <w:bCs/>
          <w:iCs/>
          <w:sz w:val="18"/>
          <w:szCs w:val="18"/>
        </w:rPr>
        <w:t xml:space="preserve">Contact Hours: </w:t>
      </w:r>
      <w:r w:rsidRPr="00E60A75">
        <w:rPr>
          <w:rFonts w:ascii="Arial" w:hAnsi="Arial" w:cs="Arial"/>
          <w:iCs/>
          <w:sz w:val="18"/>
          <w:szCs w:val="18"/>
        </w:rPr>
        <w:t>39</w:t>
      </w:r>
    </w:p>
    <w:p w14:paraId="701E453A" w14:textId="77777777" w:rsidR="002E3C27" w:rsidRPr="00E60A7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E60A75">
        <w:rPr>
          <w:rFonts w:ascii="Arial" w:hAnsi="Arial" w:cs="Arial"/>
          <w:b/>
          <w:bCs/>
          <w:iCs/>
          <w:sz w:val="18"/>
          <w:szCs w:val="18"/>
        </w:rPr>
        <w:t xml:space="preserve">Year: </w:t>
      </w:r>
      <w:r w:rsidRPr="00E60A75">
        <w:rPr>
          <w:rFonts w:ascii="Arial" w:hAnsi="Arial" w:cs="Arial"/>
          <w:iCs/>
          <w:sz w:val="18"/>
          <w:szCs w:val="18"/>
        </w:rPr>
        <w:t>1</w:t>
      </w:r>
      <w:proofErr w:type="gramStart"/>
      <w:r w:rsidRPr="00E60A75">
        <w:rPr>
          <w:rFonts w:ascii="Arial" w:hAnsi="Arial" w:cs="Arial"/>
          <w:iCs/>
          <w:sz w:val="18"/>
          <w:szCs w:val="18"/>
        </w:rPr>
        <w:t>st</w:t>
      </w:r>
      <w:r w:rsidRPr="00E60A75">
        <w:rPr>
          <w:rFonts w:ascii="Arial" w:hAnsi="Arial" w:cs="Arial"/>
          <w:b/>
          <w:bCs/>
          <w:iCs/>
          <w:sz w:val="18"/>
          <w:szCs w:val="18"/>
        </w:rPr>
        <w:t xml:space="preserve">  Semester</w:t>
      </w:r>
      <w:proofErr w:type="gramEnd"/>
      <w:r w:rsidRPr="00E60A75">
        <w:rPr>
          <w:rFonts w:ascii="Arial" w:hAnsi="Arial" w:cs="Arial"/>
          <w:b/>
          <w:bCs/>
          <w:iCs/>
          <w:sz w:val="18"/>
          <w:szCs w:val="18"/>
        </w:rPr>
        <w:t xml:space="preserve">: </w:t>
      </w:r>
      <w:r w:rsidRPr="00E60A75">
        <w:rPr>
          <w:rFonts w:ascii="Arial" w:hAnsi="Arial" w:cs="Arial"/>
          <w:iCs/>
          <w:sz w:val="18"/>
          <w:szCs w:val="18"/>
        </w:rPr>
        <w:t>Even</w:t>
      </w:r>
    </w:p>
    <w:p w14:paraId="5452C0EC" w14:textId="77777777" w:rsidR="002E3C27" w:rsidRPr="00E60A75" w:rsidRDefault="002E3C27" w:rsidP="002E3C27">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E60A75" w14:paraId="3E2C7D35" w14:textId="77777777" w:rsidTr="001C3606">
        <w:trPr>
          <w:jc w:val="center"/>
        </w:trPr>
        <w:tc>
          <w:tcPr>
            <w:tcW w:w="1439" w:type="dxa"/>
          </w:tcPr>
          <w:p w14:paraId="05C00B82" w14:textId="77777777" w:rsidR="002E3C27" w:rsidRPr="00E60A75" w:rsidRDefault="002E3C27" w:rsidP="001C3606">
            <w:pPr>
              <w:spacing w:line="216" w:lineRule="auto"/>
              <w:rPr>
                <w:rFonts w:ascii="Arial" w:hAnsi="Arial" w:cs="Arial"/>
                <w:b/>
                <w:bCs/>
                <w:sz w:val="18"/>
                <w:szCs w:val="18"/>
              </w:rPr>
            </w:pPr>
            <w:r w:rsidRPr="00E60A75">
              <w:rPr>
                <w:rFonts w:ascii="Arial" w:hAnsi="Arial" w:cs="Arial"/>
                <w:b/>
                <w:sz w:val="18"/>
                <w:szCs w:val="18"/>
              </w:rPr>
              <w:t>Prerequisite:</w:t>
            </w:r>
          </w:p>
        </w:tc>
        <w:tc>
          <w:tcPr>
            <w:tcW w:w="7741" w:type="dxa"/>
          </w:tcPr>
          <w:p w14:paraId="338631AD" w14:textId="77777777" w:rsidR="002E3C27" w:rsidRPr="00E60A75" w:rsidRDefault="002E3C27" w:rsidP="001C3606">
            <w:pPr>
              <w:spacing w:line="216" w:lineRule="auto"/>
              <w:rPr>
                <w:rFonts w:ascii="Arial" w:hAnsi="Arial" w:cs="Arial"/>
                <w:iCs/>
                <w:sz w:val="18"/>
                <w:szCs w:val="18"/>
              </w:rPr>
            </w:pPr>
            <w:r w:rsidRPr="00E60A75">
              <w:rPr>
                <w:rFonts w:ascii="Arial" w:hAnsi="Arial" w:cs="Arial"/>
                <w:iCs/>
                <w:sz w:val="18"/>
                <w:szCs w:val="18"/>
              </w:rPr>
              <w:t xml:space="preserve">CSE1121 </w:t>
            </w:r>
            <w:r>
              <w:rPr>
                <w:rFonts w:ascii="Arial" w:hAnsi="Arial" w:cs="Arial"/>
                <w:iCs/>
                <w:sz w:val="18"/>
                <w:szCs w:val="18"/>
              </w:rPr>
              <w:t>Structural Programming Language</w:t>
            </w:r>
          </w:p>
        </w:tc>
      </w:tr>
      <w:tr w:rsidR="002E3C27" w:rsidRPr="00E60A75" w14:paraId="7D0FA134" w14:textId="77777777" w:rsidTr="001C3606">
        <w:trPr>
          <w:jc w:val="center"/>
        </w:trPr>
        <w:tc>
          <w:tcPr>
            <w:tcW w:w="1439" w:type="dxa"/>
          </w:tcPr>
          <w:p w14:paraId="4BCC3F68" w14:textId="77777777" w:rsidR="002E3C27" w:rsidRPr="00E60A75" w:rsidRDefault="002E3C27" w:rsidP="001C3606">
            <w:pPr>
              <w:spacing w:line="216" w:lineRule="auto"/>
              <w:rPr>
                <w:rFonts w:ascii="Arial" w:hAnsi="Arial" w:cs="Arial"/>
                <w:b/>
                <w:sz w:val="18"/>
                <w:szCs w:val="18"/>
              </w:rPr>
            </w:pPr>
            <w:r w:rsidRPr="00E60A75">
              <w:rPr>
                <w:rFonts w:ascii="Arial" w:hAnsi="Arial" w:cs="Arial"/>
                <w:b/>
                <w:sz w:val="18"/>
                <w:szCs w:val="18"/>
              </w:rPr>
              <w:t>Course Type</w:t>
            </w:r>
          </w:p>
        </w:tc>
        <w:tc>
          <w:tcPr>
            <w:tcW w:w="7741" w:type="dxa"/>
          </w:tcPr>
          <w:p w14:paraId="75A95ADC" w14:textId="77777777" w:rsidR="002E3C27" w:rsidRPr="00E60A75" w:rsidRDefault="00000000" w:rsidP="001C3606">
            <w:pPr>
              <w:spacing w:line="216" w:lineRule="auto"/>
              <w:rPr>
                <w:rFonts w:ascii="Arial" w:hAnsi="Arial" w:cs="Arial"/>
                <w:iCs/>
                <w:sz w:val="18"/>
                <w:szCs w:val="18"/>
              </w:rPr>
            </w:pPr>
            <w:sdt>
              <w:sdtPr>
                <w:rPr>
                  <w:rFonts w:ascii="Arial" w:hAnsi="Arial" w:cs="Arial"/>
                  <w:iCs/>
                  <w:sz w:val="18"/>
                  <w:szCs w:val="18"/>
                </w:rPr>
                <w:id w:val="241771618"/>
              </w:sdtPr>
              <w:sdtContent>
                <w:r w:rsidR="002E3C27" w:rsidRPr="00E60A75">
                  <w:rPr>
                    <w:rFonts w:ascii="MS Gothic" w:eastAsia="MS Gothic" w:hAnsi="MS Gothic" w:cs="MS Gothic" w:hint="eastAsia"/>
                    <w:iCs/>
                    <w:sz w:val="18"/>
                    <w:szCs w:val="18"/>
                  </w:rPr>
                  <w:t>☒</w:t>
                </w:r>
              </w:sdtContent>
            </w:sdt>
            <w:r w:rsidR="002E3C27" w:rsidRPr="00E60A75">
              <w:rPr>
                <w:rFonts w:ascii="Arial" w:hAnsi="Arial" w:cs="Arial"/>
                <w:iCs/>
                <w:sz w:val="18"/>
                <w:szCs w:val="18"/>
              </w:rPr>
              <w:t xml:space="preserve"> Theory         </w:t>
            </w:r>
            <w:sdt>
              <w:sdtPr>
                <w:rPr>
                  <w:rFonts w:ascii="Arial" w:hAnsi="Arial" w:cs="Arial"/>
                  <w:iCs/>
                  <w:sz w:val="18"/>
                  <w:szCs w:val="18"/>
                </w:rPr>
                <w:id w:val="144711753"/>
              </w:sdtPr>
              <w:sdtContent>
                <w:r w:rsidR="002E3C27" w:rsidRPr="00E60A75">
                  <w:rPr>
                    <w:rFonts w:ascii="MS Gothic" w:eastAsia="MS Gothic" w:hAnsi="MS Gothic" w:cs="MS Gothic" w:hint="eastAsia"/>
                    <w:iCs/>
                    <w:sz w:val="18"/>
                    <w:szCs w:val="18"/>
                  </w:rPr>
                  <w:t>☐</w:t>
                </w:r>
              </w:sdtContent>
            </w:sdt>
            <w:r w:rsidR="002E3C27" w:rsidRPr="00E60A75">
              <w:rPr>
                <w:rFonts w:ascii="Arial" w:hAnsi="Arial" w:cs="Arial"/>
                <w:iCs/>
                <w:sz w:val="18"/>
                <w:szCs w:val="18"/>
              </w:rPr>
              <w:t xml:space="preserve">  Laboratory work         </w:t>
            </w:r>
            <w:sdt>
              <w:sdtPr>
                <w:rPr>
                  <w:rFonts w:ascii="Arial" w:hAnsi="Arial" w:cs="Arial"/>
                  <w:iCs/>
                  <w:sz w:val="18"/>
                  <w:szCs w:val="18"/>
                </w:rPr>
                <w:id w:val="-440761354"/>
              </w:sdtPr>
              <w:sdtContent>
                <w:r w:rsidR="002E3C27" w:rsidRPr="00E60A75">
                  <w:rPr>
                    <w:rFonts w:ascii="MS Gothic" w:eastAsia="MS Gothic" w:hAnsi="MS Gothic" w:cs="MS Gothic" w:hint="eastAsia"/>
                    <w:iCs/>
                    <w:sz w:val="18"/>
                    <w:szCs w:val="18"/>
                  </w:rPr>
                  <w:t>☐</w:t>
                </w:r>
              </w:sdtContent>
            </w:sdt>
            <w:r w:rsidR="002E3C27" w:rsidRPr="00E60A75">
              <w:rPr>
                <w:rFonts w:ascii="Arial" w:hAnsi="Arial" w:cs="Arial"/>
                <w:iCs/>
                <w:sz w:val="18"/>
                <w:szCs w:val="18"/>
              </w:rPr>
              <w:t xml:space="preserve">  Project work      </w:t>
            </w:r>
            <w:sdt>
              <w:sdtPr>
                <w:rPr>
                  <w:rFonts w:ascii="Arial" w:hAnsi="Arial" w:cs="Arial"/>
                  <w:iCs/>
                  <w:sz w:val="18"/>
                  <w:szCs w:val="18"/>
                </w:rPr>
                <w:id w:val="-715814175"/>
              </w:sdtPr>
              <w:sdtContent>
                <w:r w:rsidR="002E3C27" w:rsidRPr="00E60A75">
                  <w:rPr>
                    <w:rFonts w:ascii="MS Gothic" w:eastAsia="MS Gothic" w:hAnsi="MS Gothic" w:cs="MS Gothic" w:hint="eastAsia"/>
                    <w:iCs/>
                    <w:sz w:val="18"/>
                    <w:szCs w:val="18"/>
                  </w:rPr>
                  <w:t>☐</w:t>
                </w:r>
              </w:sdtContent>
            </w:sdt>
            <w:r w:rsidR="002E3C27" w:rsidRPr="00E60A75">
              <w:rPr>
                <w:rFonts w:ascii="Arial" w:hAnsi="Arial" w:cs="Arial"/>
                <w:iCs/>
                <w:sz w:val="18"/>
                <w:szCs w:val="18"/>
              </w:rPr>
              <w:t xml:space="preserve">  Viva Voce                    </w:t>
            </w:r>
          </w:p>
        </w:tc>
      </w:tr>
      <w:tr w:rsidR="002E3C27" w:rsidRPr="00E60A75" w14:paraId="344E25F8" w14:textId="77777777" w:rsidTr="001C3606">
        <w:trPr>
          <w:trHeight w:val="238"/>
          <w:jc w:val="center"/>
        </w:trPr>
        <w:tc>
          <w:tcPr>
            <w:tcW w:w="1439" w:type="dxa"/>
          </w:tcPr>
          <w:p w14:paraId="5BA84EAF" w14:textId="77777777" w:rsidR="002E3C27" w:rsidRPr="00E60A75" w:rsidRDefault="002E3C27" w:rsidP="001C3606">
            <w:pPr>
              <w:spacing w:line="216" w:lineRule="auto"/>
              <w:ind w:left="2160" w:hanging="2160"/>
              <w:rPr>
                <w:rFonts w:ascii="Arial" w:hAnsi="Arial" w:cs="Arial"/>
                <w:b/>
                <w:bCs/>
                <w:sz w:val="18"/>
                <w:szCs w:val="18"/>
              </w:rPr>
            </w:pPr>
            <w:r w:rsidRPr="00E60A75">
              <w:rPr>
                <w:rFonts w:ascii="Arial" w:hAnsi="Arial" w:cs="Arial"/>
                <w:b/>
                <w:bCs/>
                <w:sz w:val="18"/>
                <w:szCs w:val="18"/>
              </w:rPr>
              <w:t>Motivation</w:t>
            </w:r>
          </w:p>
        </w:tc>
        <w:tc>
          <w:tcPr>
            <w:tcW w:w="7741" w:type="dxa"/>
          </w:tcPr>
          <w:p w14:paraId="62DF8715" w14:textId="77777777" w:rsidR="002E3C27" w:rsidRPr="00E60A75" w:rsidRDefault="002E3C27" w:rsidP="001C3606">
            <w:pPr>
              <w:spacing w:line="216" w:lineRule="auto"/>
              <w:rPr>
                <w:rFonts w:ascii="Arial" w:hAnsi="Arial" w:cs="Arial"/>
                <w:b/>
                <w:iCs/>
                <w:sz w:val="18"/>
                <w:szCs w:val="18"/>
                <w:highlight w:val="green"/>
              </w:rPr>
            </w:pPr>
            <w:r w:rsidRPr="00E60A75">
              <w:rPr>
                <w:rFonts w:ascii="Arial" w:hAnsi="Arial" w:cs="Arial"/>
                <w:iCs/>
                <w:sz w:val="18"/>
                <w:szCs w:val="18"/>
              </w:rPr>
              <w:t>Introduce how to design a computer program by making them out of objects that interact with one another.</w:t>
            </w:r>
          </w:p>
        </w:tc>
      </w:tr>
      <w:tr w:rsidR="002E3C27" w:rsidRPr="00E60A75" w14:paraId="4F302A5C" w14:textId="77777777" w:rsidTr="001C3606">
        <w:trPr>
          <w:trHeight w:val="238"/>
          <w:jc w:val="center"/>
        </w:trPr>
        <w:tc>
          <w:tcPr>
            <w:tcW w:w="9180" w:type="dxa"/>
            <w:gridSpan w:val="2"/>
          </w:tcPr>
          <w:p w14:paraId="35135FCE" w14:textId="77777777" w:rsidR="002E3C27" w:rsidRPr="00E60A75" w:rsidRDefault="002E3C27" w:rsidP="001C3606">
            <w:pPr>
              <w:spacing w:line="216" w:lineRule="auto"/>
              <w:rPr>
                <w:rFonts w:ascii="Arial" w:hAnsi="Arial" w:cs="Arial"/>
                <w:b/>
                <w:bCs/>
                <w:sz w:val="18"/>
                <w:szCs w:val="18"/>
              </w:rPr>
            </w:pPr>
            <w:r w:rsidRPr="00E60A75">
              <w:rPr>
                <w:rFonts w:ascii="Arial" w:hAnsi="Arial" w:cs="Arial"/>
                <w:b/>
                <w:bCs/>
                <w:sz w:val="18"/>
                <w:szCs w:val="18"/>
              </w:rPr>
              <w:t>Course Objective:</w:t>
            </w:r>
          </w:p>
          <w:p w14:paraId="434F2AF7" w14:textId="77777777" w:rsidR="002E3C27" w:rsidRPr="00E60A75" w:rsidRDefault="002E3C27" w:rsidP="001C3606">
            <w:pPr>
              <w:spacing w:line="216" w:lineRule="auto"/>
              <w:jc w:val="both"/>
              <w:rPr>
                <w:rFonts w:ascii="Arial" w:hAnsi="Arial" w:cs="Arial"/>
                <w:iCs/>
                <w:sz w:val="18"/>
                <w:szCs w:val="18"/>
              </w:rPr>
            </w:pPr>
            <w:r w:rsidRPr="00E60A75">
              <w:rPr>
                <w:rFonts w:ascii="Arial" w:hAnsi="Arial" w:cs="Arial"/>
                <w:iCs/>
                <w:sz w:val="18"/>
                <w:szCs w:val="18"/>
              </w:rPr>
              <w:t xml:space="preserve">The main objective of this course is to provide necessary knowledge on how to approach programing in Object Oriented manner using Java, how to develop programs with graphical user interface (GUI) using event driven programing and how to apply OOP design patterns for solving complex problems. </w:t>
            </w:r>
          </w:p>
        </w:tc>
      </w:tr>
    </w:tbl>
    <w:p w14:paraId="05D5E318" w14:textId="77777777" w:rsidR="002E3C27" w:rsidRPr="00E60A75" w:rsidRDefault="002E3C27" w:rsidP="002E3C27">
      <w:pPr>
        <w:spacing w:line="216" w:lineRule="auto"/>
        <w:jc w:val="center"/>
        <w:rPr>
          <w:rFonts w:ascii="Arial" w:hAnsi="Arial" w:cs="Arial"/>
          <w:sz w:val="18"/>
          <w:szCs w:val="18"/>
        </w:rPr>
      </w:pPr>
    </w:p>
    <w:p w14:paraId="7975B0C2" w14:textId="77777777" w:rsidR="002E3C27" w:rsidRPr="00E60A75" w:rsidRDefault="002E3C27" w:rsidP="002E3C27">
      <w:pPr>
        <w:autoSpaceDE w:val="0"/>
        <w:autoSpaceDN w:val="0"/>
        <w:adjustRightInd w:val="0"/>
        <w:spacing w:line="216" w:lineRule="auto"/>
        <w:jc w:val="center"/>
        <w:rPr>
          <w:rFonts w:ascii="Arial" w:hAnsi="Arial" w:cs="Arial"/>
          <w:b/>
          <w:color w:val="000000" w:themeColor="text1"/>
          <w:sz w:val="18"/>
          <w:szCs w:val="18"/>
        </w:rPr>
      </w:pPr>
      <w:r w:rsidRPr="00E60A75">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E60A75" w14:paraId="21C5736D" w14:textId="77777777" w:rsidTr="001C3606">
        <w:trPr>
          <w:trHeight w:val="877"/>
          <w:jc w:val="center"/>
        </w:trPr>
        <w:tc>
          <w:tcPr>
            <w:tcW w:w="646" w:type="dxa"/>
            <w:vAlign w:val="center"/>
          </w:tcPr>
          <w:p w14:paraId="330B06A7"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 No.</w:t>
            </w:r>
          </w:p>
        </w:tc>
        <w:tc>
          <w:tcPr>
            <w:tcW w:w="1827" w:type="dxa"/>
            <w:vAlign w:val="center"/>
          </w:tcPr>
          <w:p w14:paraId="490AF807"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 Statement</w:t>
            </w:r>
          </w:p>
        </w:tc>
        <w:tc>
          <w:tcPr>
            <w:tcW w:w="2292" w:type="dxa"/>
            <w:vAlign w:val="center"/>
          </w:tcPr>
          <w:p w14:paraId="44DA09B2"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Corresponding PO</w:t>
            </w:r>
          </w:p>
        </w:tc>
        <w:tc>
          <w:tcPr>
            <w:tcW w:w="1051" w:type="dxa"/>
            <w:vAlign w:val="center"/>
          </w:tcPr>
          <w:p w14:paraId="7BB2D3BE"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Domain / level of learning taxonomy</w:t>
            </w:r>
          </w:p>
        </w:tc>
        <w:tc>
          <w:tcPr>
            <w:tcW w:w="1747" w:type="dxa"/>
            <w:vAlign w:val="center"/>
          </w:tcPr>
          <w:p w14:paraId="16721750"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Delivery methods and activities</w:t>
            </w:r>
          </w:p>
        </w:tc>
        <w:tc>
          <w:tcPr>
            <w:tcW w:w="1612" w:type="dxa"/>
            <w:vAlign w:val="center"/>
          </w:tcPr>
          <w:p w14:paraId="31F51222"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Assessment tools</w:t>
            </w:r>
          </w:p>
        </w:tc>
      </w:tr>
      <w:tr w:rsidR="002E3C27" w:rsidRPr="00E60A75" w14:paraId="7739A8B8" w14:textId="77777777" w:rsidTr="001C3606">
        <w:trPr>
          <w:trHeight w:val="1646"/>
          <w:jc w:val="center"/>
        </w:trPr>
        <w:tc>
          <w:tcPr>
            <w:tcW w:w="646" w:type="dxa"/>
            <w:vAlign w:val="center"/>
          </w:tcPr>
          <w:p w14:paraId="2EE9E49B"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CO1</w:t>
            </w:r>
          </w:p>
        </w:tc>
        <w:tc>
          <w:tcPr>
            <w:tcW w:w="1827" w:type="dxa"/>
            <w:vAlign w:val="center"/>
          </w:tcPr>
          <w:p w14:paraId="5DF3D723" w14:textId="77777777" w:rsidR="002E3C27" w:rsidRPr="00E60A75" w:rsidRDefault="002E3C27" w:rsidP="001C3606">
            <w:pPr>
              <w:pStyle w:val="ListParagraph"/>
              <w:spacing w:line="216" w:lineRule="auto"/>
              <w:ind w:left="-18"/>
              <w:jc w:val="center"/>
              <w:rPr>
                <w:rFonts w:ascii="Arial" w:hAnsi="Arial" w:cs="Arial"/>
                <w:color w:val="000000" w:themeColor="text1"/>
                <w:sz w:val="18"/>
                <w:szCs w:val="18"/>
              </w:rPr>
            </w:pPr>
            <w:r w:rsidRPr="00D25854">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E60A75">
              <w:rPr>
                <w:rFonts w:ascii="Arial" w:hAnsi="Arial" w:cs="Arial"/>
                <w:b/>
                <w:color w:val="000000" w:themeColor="text1"/>
                <w:sz w:val="18"/>
                <w:szCs w:val="18"/>
              </w:rPr>
              <w:t xml:space="preserve">dentify </w:t>
            </w:r>
            <w:r w:rsidRPr="00E60A75">
              <w:rPr>
                <w:rFonts w:ascii="Arial" w:hAnsi="Arial" w:cs="Arial"/>
                <w:color w:val="000000" w:themeColor="text1"/>
                <w:sz w:val="18"/>
                <w:szCs w:val="18"/>
              </w:rPr>
              <w:t>classes, objects, members of a class and relationships among</w:t>
            </w:r>
          </w:p>
          <w:p w14:paraId="6E9148D5" w14:textId="77777777" w:rsidR="002E3C27" w:rsidRPr="00E60A75" w:rsidRDefault="002E3C27" w:rsidP="001C3606">
            <w:pPr>
              <w:pStyle w:val="ListParagraph"/>
              <w:spacing w:after="0" w:line="216" w:lineRule="auto"/>
              <w:ind w:left="-18"/>
              <w:jc w:val="center"/>
              <w:rPr>
                <w:rFonts w:ascii="Arial" w:hAnsi="Arial" w:cs="Arial"/>
                <w:color w:val="000000" w:themeColor="text1"/>
                <w:sz w:val="18"/>
                <w:szCs w:val="18"/>
              </w:rPr>
            </w:pPr>
            <w:r w:rsidRPr="00E60A75">
              <w:rPr>
                <w:rFonts w:ascii="Arial" w:hAnsi="Arial" w:cs="Arial"/>
                <w:color w:val="000000" w:themeColor="text1"/>
                <w:sz w:val="18"/>
                <w:szCs w:val="18"/>
              </w:rPr>
              <w:t>them needed for a specific problem</w:t>
            </w:r>
          </w:p>
        </w:tc>
        <w:tc>
          <w:tcPr>
            <w:tcW w:w="2292" w:type="dxa"/>
            <w:vAlign w:val="center"/>
          </w:tcPr>
          <w:p w14:paraId="56A3FB87" w14:textId="77777777" w:rsidR="002E3C27" w:rsidRPr="00E60A75" w:rsidRDefault="002E3C27" w:rsidP="001C3606">
            <w:pPr>
              <w:pStyle w:val="ListParagraph"/>
              <w:spacing w:after="0" w:line="216"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Engineering knowledge</w:t>
            </w:r>
            <w:r w:rsidRPr="00E60A75">
              <w:rPr>
                <w:rFonts w:ascii="Arial" w:hAnsi="Arial" w:cs="Arial"/>
                <w:color w:val="000000" w:themeColor="text1"/>
                <w:sz w:val="18"/>
                <w:szCs w:val="18"/>
              </w:rPr>
              <w:t xml:space="preserve"> (PO1)</w:t>
            </w:r>
          </w:p>
        </w:tc>
        <w:tc>
          <w:tcPr>
            <w:tcW w:w="1051" w:type="dxa"/>
            <w:vAlign w:val="center"/>
          </w:tcPr>
          <w:p w14:paraId="6BF55676"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Cognitive domain – level 5</w:t>
            </w:r>
          </w:p>
        </w:tc>
        <w:tc>
          <w:tcPr>
            <w:tcW w:w="1747" w:type="dxa"/>
            <w:vAlign w:val="center"/>
          </w:tcPr>
          <w:p w14:paraId="3E02E6B3"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 Note</w:t>
            </w:r>
          </w:p>
          <w:p w14:paraId="1059485B"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 Book</w:t>
            </w:r>
          </w:p>
          <w:p w14:paraId="4C39910B"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Audio/Video</w:t>
            </w:r>
          </w:p>
          <w:p w14:paraId="577E1F7F"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 Material</w:t>
            </w:r>
          </w:p>
          <w:p w14:paraId="1C8B3670" w14:textId="77777777" w:rsidR="002E3C27" w:rsidRPr="00E60A75" w:rsidRDefault="002E3C27" w:rsidP="001C3606">
            <w:pPr>
              <w:spacing w:line="216" w:lineRule="auto"/>
              <w:rPr>
                <w:rFonts w:ascii="Arial" w:hAnsi="Arial" w:cs="Arial"/>
                <w:color w:val="000000" w:themeColor="text1"/>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612" w:type="dxa"/>
            <w:vAlign w:val="center"/>
          </w:tcPr>
          <w:p w14:paraId="23B41E5C"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 Test</w:t>
            </w:r>
          </w:p>
          <w:p w14:paraId="4FFD87B0"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 Exam</w:t>
            </w:r>
          </w:p>
          <w:p w14:paraId="4C4B43BA"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 </w:t>
            </w:r>
          </w:p>
          <w:p w14:paraId="7E7219C6"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14:paraId="7A53ADA6" w14:textId="77777777" w:rsidR="002E3C27" w:rsidRPr="00E60A75" w:rsidRDefault="002E3C27" w:rsidP="001C3606">
            <w:pPr>
              <w:spacing w:line="216" w:lineRule="auto"/>
              <w:rPr>
                <w:rFonts w:ascii="Arial" w:hAnsi="Arial" w:cs="Arial"/>
                <w:color w:val="000000" w:themeColor="text1"/>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r w:rsidR="002E3C27" w:rsidRPr="00E60A75" w14:paraId="70B71076" w14:textId="77777777" w:rsidTr="001C3606">
        <w:trPr>
          <w:trHeight w:val="1583"/>
          <w:jc w:val="center"/>
        </w:trPr>
        <w:tc>
          <w:tcPr>
            <w:tcW w:w="646" w:type="dxa"/>
            <w:vAlign w:val="center"/>
          </w:tcPr>
          <w:p w14:paraId="7A0A9EF0"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CO2</w:t>
            </w:r>
          </w:p>
        </w:tc>
        <w:tc>
          <w:tcPr>
            <w:tcW w:w="1827" w:type="dxa"/>
            <w:vAlign w:val="center"/>
          </w:tcPr>
          <w:p w14:paraId="04806663" w14:textId="77777777" w:rsidR="002E3C27" w:rsidRPr="00E60A75" w:rsidRDefault="002E3C27" w:rsidP="001C3606">
            <w:pPr>
              <w:pStyle w:val="ListParagraph"/>
              <w:spacing w:line="216" w:lineRule="auto"/>
              <w:ind w:left="-18"/>
              <w:jc w:val="center"/>
              <w:rPr>
                <w:rFonts w:ascii="Arial" w:hAnsi="Arial" w:cs="Arial"/>
                <w:color w:val="000000" w:themeColor="text1"/>
                <w:sz w:val="18"/>
                <w:szCs w:val="18"/>
              </w:rPr>
            </w:pPr>
            <w:r w:rsidRPr="00D25854">
              <w:rPr>
                <w:rFonts w:ascii="Arial" w:hAnsi="Arial" w:cs="Arial"/>
                <w:bCs/>
                <w:color w:val="000000" w:themeColor="text1"/>
                <w:sz w:val="18"/>
                <w:szCs w:val="18"/>
              </w:rPr>
              <w:t>To</w:t>
            </w:r>
            <w:r>
              <w:rPr>
                <w:rFonts w:ascii="Arial" w:hAnsi="Arial" w:cs="Arial"/>
                <w:b/>
                <w:color w:val="000000" w:themeColor="text1"/>
                <w:sz w:val="18"/>
                <w:szCs w:val="18"/>
              </w:rPr>
              <w:t xml:space="preserve"> c</w:t>
            </w:r>
            <w:r w:rsidRPr="00E60A75">
              <w:rPr>
                <w:rFonts w:ascii="Arial" w:hAnsi="Arial" w:cs="Arial"/>
                <w:b/>
                <w:color w:val="000000" w:themeColor="text1"/>
                <w:sz w:val="18"/>
                <w:szCs w:val="18"/>
              </w:rPr>
              <w:t xml:space="preserve">reate </w:t>
            </w:r>
            <w:r w:rsidRPr="00E60A75">
              <w:rPr>
                <w:rFonts w:ascii="Arial" w:hAnsi="Arial" w:cs="Arial"/>
                <w:color w:val="000000" w:themeColor="text1"/>
                <w:sz w:val="18"/>
                <w:szCs w:val="18"/>
              </w:rPr>
              <w:t>Java application programs using OOP principles and proper</w:t>
            </w:r>
          </w:p>
          <w:p w14:paraId="4CE4878E" w14:textId="77777777" w:rsidR="002E3C27" w:rsidRPr="00E60A75" w:rsidRDefault="002E3C27" w:rsidP="001C3606">
            <w:pPr>
              <w:pStyle w:val="ListParagraph"/>
              <w:spacing w:after="0" w:line="216" w:lineRule="auto"/>
              <w:ind w:left="-18"/>
              <w:jc w:val="center"/>
              <w:rPr>
                <w:rFonts w:ascii="Arial" w:hAnsi="Arial" w:cs="Arial"/>
                <w:color w:val="000000" w:themeColor="text1"/>
                <w:sz w:val="18"/>
                <w:szCs w:val="18"/>
              </w:rPr>
            </w:pPr>
            <w:r w:rsidRPr="00E60A75">
              <w:rPr>
                <w:rFonts w:ascii="Arial" w:hAnsi="Arial" w:cs="Arial"/>
                <w:color w:val="000000" w:themeColor="text1"/>
                <w:sz w:val="18"/>
                <w:szCs w:val="18"/>
              </w:rPr>
              <w:t>program structuring</w:t>
            </w:r>
          </w:p>
        </w:tc>
        <w:tc>
          <w:tcPr>
            <w:tcW w:w="2292" w:type="dxa"/>
            <w:vAlign w:val="center"/>
          </w:tcPr>
          <w:p w14:paraId="76313723" w14:textId="77777777" w:rsidR="002E3C27" w:rsidRPr="00E60A75" w:rsidRDefault="002E3C27" w:rsidP="001C3606">
            <w:pPr>
              <w:pStyle w:val="ListParagraph"/>
              <w:spacing w:after="0" w:line="216" w:lineRule="auto"/>
              <w:ind w:left="0"/>
              <w:jc w:val="center"/>
              <w:rPr>
                <w:rFonts w:ascii="Arial" w:hAnsi="Arial" w:cs="Arial"/>
                <w:b/>
                <w:bCs/>
                <w:color w:val="000000" w:themeColor="text1"/>
                <w:sz w:val="18"/>
                <w:szCs w:val="18"/>
              </w:rPr>
            </w:pPr>
            <w:r w:rsidRPr="00E60A75">
              <w:rPr>
                <w:rFonts w:ascii="Arial" w:hAnsi="Arial" w:cs="Arial"/>
                <w:b/>
                <w:bCs/>
                <w:sz w:val="18"/>
                <w:szCs w:val="18"/>
              </w:rPr>
              <w:t>Modern tool usage:</w:t>
            </w:r>
            <w:r w:rsidRPr="00E60A75">
              <w:rPr>
                <w:rFonts w:ascii="Arial" w:hAnsi="Arial" w:cs="Arial"/>
                <w:sz w:val="18"/>
                <w:szCs w:val="18"/>
              </w:rPr>
              <w:t xml:space="preserve"> </w:t>
            </w:r>
          </w:p>
          <w:p w14:paraId="591D30C6" w14:textId="77777777" w:rsidR="002E3C27" w:rsidRPr="00E60A75" w:rsidRDefault="002E3C27" w:rsidP="001C3606">
            <w:pPr>
              <w:pStyle w:val="ListParagraph"/>
              <w:spacing w:after="0" w:line="216" w:lineRule="auto"/>
              <w:ind w:left="0"/>
              <w:jc w:val="center"/>
              <w:rPr>
                <w:rFonts w:ascii="Arial" w:hAnsi="Arial" w:cs="Arial"/>
                <w:color w:val="000000" w:themeColor="text1"/>
                <w:sz w:val="18"/>
                <w:szCs w:val="18"/>
              </w:rPr>
            </w:pPr>
            <w:r w:rsidRPr="00E60A75">
              <w:rPr>
                <w:rFonts w:ascii="Arial" w:hAnsi="Arial" w:cs="Arial"/>
                <w:color w:val="000000" w:themeColor="text1"/>
                <w:sz w:val="18"/>
                <w:szCs w:val="18"/>
              </w:rPr>
              <w:t>(PO5)</w:t>
            </w:r>
          </w:p>
        </w:tc>
        <w:tc>
          <w:tcPr>
            <w:tcW w:w="1051" w:type="dxa"/>
            <w:vAlign w:val="center"/>
          </w:tcPr>
          <w:p w14:paraId="4FE50DE5"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Cognitive domain – level 2</w:t>
            </w:r>
          </w:p>
        </w:tc>
        <w:tc>
          <w:tcPr>
            <w:tcW w:w="1747" w:type="dxa"/>
            <w:vAlign w:val="center"/>
          </w:tcPr>
          <w:p w14:paraId="2152EE99"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 Note</w:t>
            </w:r>
          </w:p>
          <w:p w14:paraId="05982659"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 Book</w:t>
            </w:r>
          </w:p>
          <w:p w14:paraId="3903D1BD"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Audio/Video</w:t>
            </w:r>
          </w:p>
          <w:p w14:paraId="62921C58"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 Material</w:t>
            </w:r>
          </w:p>
          <w:p w14:paraId="1A565043" w14:textId="77777777" w:rsidR="002E3C27" w:rsidRPr="00E60A75" w:rsidRDefault="002E3C27" w:rsidP="001C3606">
            <w:pPr>
              <w:spacing w:line="216" w:lineRule="auto"/>
              <w:rPr>
                <w:rFonts w:ascii="Arial" w:hAnsi="Arial" w:cs="Arial"/>
                <w:color w:val="000000" w:themeColor="text1"/>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612" w:type="dxa"/>
            <w:vAlign w:val="center"/>
          </w:tcPr>
          <w:p w14:paraId="7C51CA37"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 Test</w:t>
            </w:r>
          </w:p>
          <w:p w14:paraId="68C7A2CE"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 Exam</w:t>
            </w:r>
          </w:p>
          <w:p w14:paraId="4DBD985E"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 </w:t>
            </w:r>
          </w:p>
          <w:p w14:paraId="7D8B3EB0"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14:paraId="61F0DF65" w14:textId="77777777" w:rsidR="002E3C27" w:rsidRPr="00E60A75" w:rsidRDefault="002E3C27" w:rsidP="001C3606">
            <w:pPr>
              <w:spacing w:line="216" w:lineRule="auto"/>
              <w:rPr>
                <w:rFonts w:ascii="Arial" w:hAnsi="Arial" w:cs="Arial"/>
                <w:color w:val="000000" w:themeColor="text1"/>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r w:rsidR="002E3C27" w:rsidRPr="00E60A75" w14:paraId="4A7D69A9" w14:textId="77777777" w:rsidTr="001C3606">
        <w:trPr>
          <w:trHeight w:val="1700"/>
          <w:jc w:val="center"/>
        </w:trPr>
        <w:tc>
          <w:tcPr>
            <w:tcW w:w="646" w:type="dxa"/>
            <w:vAlign w:val="center"/>
          </w:tcPr>
          <w:p w14:paraId="39FF78DA"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CO3</w:t>
            </w:r>
          </w:p>
        </w:tc>
        <w:tc>
          <w:tcPr>
            <w:tcW w:w="1827" w:type="dxa"/>
            <w:vAlign w:val="center"/>
          </w:tcPr>
          <w:p w14:paraId="18CC11F3" w14:textId="77777777" w:rsidR="002E3C27" w:rsidRPr="00E60A75" w:rsidRDefault="002E3C27" w:rsidP="001C3606">
            <w:pPr>
              <w:spacing w:line="216" w:lineRule="auto"/>
              <w:jc w:val="center"/>
              <w:rPr>
                <w:rFonts w:ascii="Arial" w:hAnsi="Arial" w:cs="Arial"/>
                <w:color w:val="000000" w:themeColor="text1"/>
                <w:sz w:val="18"/>
                <w:szCs w:val="18"/>
              </w:rPr>
            </w:pPr>
            <w:r w:rsidRPr="00D25854">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E60A75">
              <w:rPr>
                <w:rFonts w:ascii="Arial" w:hAnsi="Arial" w:cs="Arial"/>
                <w:b/>
                <w:color w:val="000000" w:themeColor="text1"/>
                <w:sz w:val="18"/>
                <w:szCs w:val="18"/>
              </w:rPr>
              <w:t xml:space="preserve">pply </w:t>
            </w:r>
            <w:r w:rsidRPr="00E60A75">
              <w:rPr>
                <w:rFonts w:ascii="Arial" w:hAnsi="Arial" w:cs="Arial"/>
                <w:color w:val="000000" w:themeColor="text1"/>
                <w:sz w:val="18"/>
                <w:szCs w:val="18"/>
              </w:rPr>
              <w:t>object-oriented design patterns in solving OOP problems.</w:t>
            </w:r>
          </w:p>
        </w:tc>
        <w:tc>
          <w:tcPr>
            <w:tcW w:w="2292" w:type="dxa"/>
            <w:vAlign w:val="center"/>
          </w:tcPr>
          <w:p w14:paraId="67D94714" w14:textId="77777777" w:rsidR="002E3C27" w:rsidRPr="00E60A75" w:rsidRDefault="002E3C27" w:rsidP="001C3606">
            <w:pPr>
              <w:pStyle w:val="ListParagraph"/>
              <w:spacing w:after="0" w:line="216" w:lineRule="auto"/>
              <w:ind w:left="0"/>
              <w:jc w:val="center"/>
              <w:rPr>
                <w:rFonts w:ascii="Arial" w:hAnsi="Arial" w:cs="Arial"/>
                <w:color w:val="000000" w:themeColor="text1"/>
                <w:sz w:val="18"/>
                <w:szCs w:val="18"/>
              </w:rPr>
            </w:pPr>
            <w:r w:rsidRPr="00E60A75">
              <w:rPr>
                <w:rFonts w:ascii="Arial" w:hAnsi="Arial" w:cs="Arial"/>
                <w:b/>
                <w:bCs/>
                <w:color w:val="000000" w:themeColor="text1"/>
                <w:sz w:val="18"/>
                <w:szCs w:val="18"/>
              </w:rPr>
              <w:t>Engineering knowledge</w:t>
            </w:r>
            <w:r w:rsidRPr="00E60A75">
              <w:rPr>
                <w:rFonts w:ascii="Arial" w:hAnsi="Arial" w:cs="Arial"/>
                <w:color w:val="000000" w:themeColor="text1"/>
                <w:sz w:val="18"/>
                <w:szCs w:val="18"/>
              </w:rPr>
              <w:t xml:space="preserve"> (PO1)</w:t>
            </w:r>
          </w:p>
        </w:tc>
        <w:tc>
          <w:tcPr>
            <w:tcW w:w="1051" w:type="dxa"/>
            <w:vAlign w:val="center"/>
          </w:tcPr>
          <w:p w14:paraId="1588C620" w14:textId="77777777" w:rsidR="002E3C27" w:rsidRPr="00E60A75" w:rsidRDefault="002E3C27" w:rsidP="001C3606">
            <w:pPr>
              <w:spacing w:line="216" w:lineRule="auto"/>
              <w:jc w:val="center"/>
              <w:rPr>
                <w:rFonts w:ascii="Arial" w:hAnsi="Arial" w:cs="Arial"/>
                <w:color w:val="000000" w:themeColor="text1"/>
                <w:sz w:val="18"/>
                <w:szCs w:val="18"/>
              </w:rPr>
            </w:pPr>
            <w:r w:rsidRPr="00E60A75">
              <w:rPr>
                <w:rFonts w:ascii="Arial" w:hAnsi="Arial" w:cs="Arial"/>
                <w:color w:val="000000" w:themeColor="text1"/>
                <w:sz w:val="18"/>
                <w:szCs w:val="18"/>
              </w:rPr>
              <w:t>Cognitive domain – level 4</w:t>
            </w:r>
          </w:p>
        </w:tc>
        <w:tc>
          <w:tcPr>
            <w:tcW w:w="1747" w:type="dxa"/>
            <w:vAlign w:val="center"/>
          </w:tcPr>
          <w:p w14:paraId="3B2576C4"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Lecture Note</w:t>
            </w:r>
          </w:p>
          <w:p w14:paraId="274A1F70"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Text Book</w:t>
            </w:r>
          </w:p>
          <w:p w14:paraId="61A4C42F"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Audio/Video</w:t>
            </w:r>
          </w:p>
          <w:p w14:paraId="09071745"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Web Material</w:t>
            </w:r>
          </w:p>
          <w:p w14:paraId="70145D86" w14:textId="77777777" w:rsidR="002E3C27" w:rsidRPr="00E60A75" w:rsidRDefault="002E3C27" w:rsidP="001C3606">
            <w:pPr>
              <w:spacing w:line="216" w:lineRule="auto"/>
              <w:rPr>
                <w:rFonts w:ascii="Arial" w:hAnsi="Arial" w:cs="Arial"/>
                <w:color w:val="000000" w:themeColor="text1"/>
                <w:sz w:val="18"/>
                <w:szCs w:val="18"/>
              </w:rPr>
            </w:pPr>
            <w:r w:rsidRPr="00097C67">
              <w:rPr>
                <w:rFonts w:ascii="MS Gothic" w:eastAsia="MS Gothic" w:hAnsi="MS Gothic" w:cs="MS Gothic" w:hint="eastAsia"/>
                <w:color w:val="000000"/>
                <w:sz w:val="18"/>
                <w:szCs w:val="18"/>
              </w:rPr>
              <w:t>☐</w:t>
            </w:r>
            <w:r w:rsidRPr="00097C67">
              <w:rPr>
                <w:rFonts w:ascii="Arial" w:hAnsi="Arial" w:cs="Arial"/>
                <w:color w:val="000000"/>
                <w:sz w:val="18"/>
                <w:szCs w:val="18"/>
              </w:rPr>
              <w:t xml:space="preserve">  Journal paper</w:t>
            </w:r>
          </w:p>
        </w:tc>
        <w:tc>
          <w:tcPr>
            <w:tcW w:w="1612" w:type="dxa"/>
            <w:vAlign w:val="center"/>
          </w:tcPr>
          <w:p w14:paraId="5854C501"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Class Test</w:t>
            </w:r>
          </w:p>
          <w:p w14:paraId="4716A3C9"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Final Exam</w:t>
            </w:r>
          </w:p>
          <w:p w14:paraId="4A96297D"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Assignment </w:t>
            </w:r>
          </w:p>
          <w:p w14:paraId="7DC28795" w14:textId="77777777" w:rsidR="002E3C27" w:rsidRPr="00097C67" w:rsidRDefault="002E3C27" w:rsidP="001C3606">
            <w:pPr>
              <w:spacing w:line="276" w:lineRule="auto"/>
              <w:rPr>
                <w:rFonts w:ascii="Arial" w:hAnsi="Arial" w:cs="Arial"/>
                <w:color w:val="000000"/>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Participation</w:t>
            </w:r>
          </w:p>
          <w:p w14:paraId="2AD863E7" w14:textId="77777777" w:rsidR="002E3C27" w:rsidRPr="00E60A75" w:rsidRDefault="002E3C27" w:rsidP="001C3606">
            <w:pPr>
              <w:spacing w:line="216" w:lineRule="auto"/>
              <w:rPr>
                <w:rFonts w:ascii="Arial" w:hAnsi="Arial" w:cs="Arial"/>
                <w:color w:val="000000" w:themeColor="text1"/>
                <w:sz w:val="18"/>
                <w:szCs w:val="18"/>
              </w:rPr>
            </w:pPr>
            <w:r w:rsidRPr="00097C67">
              <w:rPr>
                <w:rFonts w:ascii="MS Gothic" w:eastAsia="MS Gothic" w:hAnsi="MS Gothic" w:cs="MS Gothic" w:hint="eastAsia"/>
                <w:iCs/>
                <w:color w:val="000000"/>
                <w:sz w:val="18"/>
                <w:szCs w:val="18"/>
              </w:rPr>
              <w:t>☒</w:t>
            </w:r>
            <w:r w:rsidRPr="00097C67">
              <w:rPr>
                <w:rFonts w:ascii="Arial" w:hAnsi="Arial" w:cs="Arial"/>
                <w:color w:val="000000"/>
                <w:sz w:val="18"/>
                <w:szCs w:val="18"/>
              </w:rPr>
              <w:t xml:space="preserve">  Presentation</w:t>
            </w:r>
          </w:p>
        </w:tc>
      </w:tr>
    </w:tbl>
    <w:p w14:paraId="484B62F1" w14:textId="77777777" w:rsidR="002E3C27" w:rsidRDefault="002E3C27" w:rsidP="002E3C27">
      <w:pPr>
        <w:autoSpaceDE w:val="0"/>
        <w:autoSpaceDN w:val="0"/>
        <w:adjustRightInd w:val="0"/>
        <w:spacing w:line="216" w:lineRule="auto"/>
        <w:jc w:val="center"/>
        <w:rPr>
          <w:rFonts w:ascii="Arial" w:hAnsi="Arial" w:cs="Arial"/>
          <w:b/>
          <w:color w:val="000000" w:themeColor="text1"/>
          <w:sz w:val="18"/>
          <w:szCs w:val="18"/>
        </w:rPr>
      </w:pPr>
    </w:p>
    <w:p w14:paraId="0F1F9CA2" w14:textId="77777777" w:rsidR="002E3C27" w:rsidRDefault="002E3C27" w:rsidP="002E3C27">
      <w:r>
        <w:br w:type="page"/>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E60A75" w14:paraId="2326122F" w14:textId="77777777" w:rsidTr="001C3606">
        <w:trPr>
          <w:jc w:val="center"/>
        </w:trPr>
        <w:tc>
          <w:tcPr>
            <w:tcW w:w="9127" w:type="dxa"/>
          </w:tcPr>
          <w:p w14:paraId="4AC8A79A" w14:textId="77777777" w:rsidR="002E3C27" w:rsidRPr="00E60A75" w:rsidRDefault="002E3C27" w:rsidP="001C3606">
            <w:pPr>
              <w:spacing w:line="216" w:lineRule="auto"/>
              <w:rPr>
                <w:rFonts w:ascii="Arial" w:hAnsi="Arial" w:cs="Arial"/>
                <w:b/>
                <w:color w:val="000000" w:themeColor="text1"/>
                <w:sz w:val="18"/>
                <w:szCs w:val="18"/>
              </w:rPr>
            </w:pPr>
            <w:r w:rsidRPr="00E60A75">
              <w:rPr>
                <w:rFonts w:ascii="Arial" w:hAnsi="Arial" w:cs="Arial"/>
                <w:b/>
                <w:color w:val="000000" w:themeColor="text1"/>
                <w:sz w:val="18"/>
                <w:szCs w:val="18"/>
              </w:rPr>
              <w:lastRenderedPageBreak/>
              <w:t>Assessment and Marks Distribution:</w:t>
            </w:r>
          </w:p>
          <w:p w14:paraId="0ED293FE" w14:textId="77777777" w:rsidR="002E3C27" w:rsidRPr="00E60A75" w:rsidRDefault="002E3C27" w:rsidP="001C3606">
            <w:pPr>
              <w:spacing w:line="216" w:lineRule="auto"/>
              <w:rPr>
                <w:rFonts w:ascii="Arial" w:hAnsi="Arial" w:cs="Arial"/>
                <w:bCs/>
                <w:color w:val="000000" w:themeColor="text1"/>
                <w:sz w:val="18"/>
                <w:szCs w:val="18"/>
              </w:rPr>
            </w:pPr>
            <w:r w:rsidRPr="00E60A75">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3F8430F8" w14:textId="77777777" w:rsidR="002E3C27" w:rsidRPr="00E60A75" w:rsidRDefault="002E3C27" w:rsidP="001C3606">
            <w:pPr>
              <w:spacing w:line="216" w:lineRule="auto"/>
              <w:rPr>
                <w:rFonts w:ascii="Arial" w:hAnsi="Arial" w:cs="Arial"/>
                <w:bCs/>
                <w:color w:val="000000" w:themeColor="text1"/>
                <w:sz w:val="18"/>
                <w:szCs w:val="18"/>
              </w:rPr>
            </w:pPr>
            <w:r w:rsidRPr="00E60A75">
              <w:rPr>
                <w:rFonts w:ascii="Arial" w:hAnsi="Arial" w:cs="Arial"/>
                <w:bCs/>
                <w:color w:val="000000" w:themeColor="text1"/>
                <w:sz w:val="18"/>
                <w:szCs w:val="18"/>
              </w:rPr>
              <w:t xml:space="preserve"> </w:t>
            </w:r>
            <w:r w:rsidRPr="00E60A75">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E60A75">
              <w:rPr>
                <w:rFonts w:ascii="Arial" w:hAnsi="Arial" w:cs="Arial"/>
                <w:bCs/>
                <w:color w:val="000000" w:themeColor="text1"/>
                <w:sz w:val="18"/>
                <w:szCs w:val="18"/>
              </w:rPr>
              <w:t>%)</w:t>
            </w:r>
          </w:p>
          <w:p w14:paraId="4D576EB0" w14:textId="77777777" w:rsidR="002E3C27" w:rsidRPr="00E60A75" w:rsidRDefault="002E3C27" w:rsidP="001C3606">
            <w:pPr>
              <w:spacing w:line="216" w:lineRule="auto"/>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E60A75">
              <w:rPr>
                <w:rFonts w:ascii="Arial" w:hAnsi="Arial" w:cs="Arial"/>
                <w:bCs/>
                <w:color w:val="000000" w:themeColor="text1"/>
                <w:sz w:val="18"/>
                <w:szCs w:val="18"/>
              </w:rPr>
              <w:t xml:space="preserve">0%), Total Time: 3 hours. </w:t>
            </w:r>
          </w:p>
          <w:p w14:paraId="2E3E328D" w14:textId="77777777" w:rsidR="002E3C27" w:rsidRPr="00E60A75" w:rsidRDefault="002E3C27" w:rsidP="001C3606">
            <w:pPr>
              <w:spacing w:line="216" w:lineRule="auto"/>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E60A75">
              <w:rPr>
                <w:rFonts w:ascii="Arial" w:hAnsi="Arial" w:cs="Arial"/>
                <w:bCs/>
                <w:color w:val="000000" w:themeColor="text1"/>
                <w:sz w:val="18"/>
                <w:szCs w:val="18"/>
              </w:rPr>
              <w:t>%).</w:t>
            </w:r>
          </w:p>
        </w:tc>
      </w:tr>
      <w:tr w:rsidR="002E3C27" w:rsidRPr="00E60A75" w14:paraId="679576EA" w14:textId="77777777" w:rsidTr="001C3606">
        <w:trPr>
          <w:jc w:val="center"/>
        </w:trPr>
        <w:tc>
          <w:tcPr>
            <w:tcW w:w="9127" w:type="dxa"/>
          </w:tcPr>
          <w:p w14:paraId="06944914" w14:textId="77777777" w:rsidR="002E3C27" w:rsidRPr="00E60A75" w:rsidRDefault="002E3C27" w:rsidP="001C3606">
            <w:pPr>
              <w:spacing w:after="120" w:line="216" w:lineRule="auto"/>
              <w:rPr>
                <w:rFonts w:ascii="Arial" w:hAnsi="Arial" w:cs="Arial"/>
                <w:b/>
                <w:bCs/>
                <w:iCs/>
                <w:sz w:val="18"/>
                <w:szCs w:val="18"/>
              </w:rPr>
            </w:pPr>
          </w:p>
          <w:p w14:paraId="01C439FE" w14:textId="77777777" w:rsidR="002E3C27" w:rsidRPr="00E60A75" w:rsidRDefault="002E3C27" w:rsidP="001C3606">
            <w:pPr>
              <w:spacing w:after="120" w:line="216" w:lineRule="auto"/>
              <w:rPr>
                <w:rFonts w:ascii="Arial" w:hAnsi="Arial" w:cs="Arial"/>
                <w:b/>
                <w:bCs/>
                <w:iCs/>
                <w:sz w:val="18"/>
                <w:szCs w:val="18"/>
              </w:rPr>
            </w:pPr>
            <w:r w:rsidRPr="00E60A75">
              <w:rPr>
                <w:rFonts w:ascii="Arial" w:hAnsi="Arial" w:cs="Arial"/>
                <w:b/>
                <w:bCs/>
                <w:iCs/>
                <w:sz w:val="18"/>
                <w:szCs w:val="18"/>
              </w:rPr>
              <w:t>Course Contents:</w:t>
            </w:r>
          </w:p>
          <w:p w14:paraId="5FF181D0"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 xml:space="preserve">Introduction: Object Oriented Programming Concepts and features, Java as OOP language, Typical Java Development Environment. Java's Primitive Data Types, Operator (arithmetic and logical) and Control Structures. </w:t>
            </w:r>
          </w:p>
          <w:p w14:paraId="4F0DFFC6"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 xml:space="preserve">Classes and Objects: Java Classes, Objects, Methods and instance variables, Program Modules in Java, static Methods, static Fields, Methods with Multiple Parameters, Java API Packages. </w:t>
            </w:r>
          </w:p>
          <w:p w14:paraId="671A3F65"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 xml:space="preserve">Arrays: Arrays, Enhanced for Statement, Passing Arrays to Methods, Variable-Length Argument Lists, Using Command-Line Arguments. </w:t>
            </w:r>
          </w:p>
          <w:p w14:paraId="74FEF82E"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 xml:space="preserve">Classes and Objects: A Deeper Look: Encapsulation and data hiding, the notions of data abstraction and abstract data types (ADTs), Use of keyword this, use of static variables and methods, to import static members of a class, Controlling Access to Members, Inheritance, Polymorphism, Packages </w:t>
            </w:r>
          </w:p>
          <w:p w14:paraId="7483EB87"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 xml:space="preserve">Exception Handling: How exception and error handling works, to use try, throw and catch to detect, indicate and handle exceptions respectively, to use the finally block to release resources, to declare new exception classes. </w:t>
            </w:r>
          </w:p>
          <w:p w14:paraId="03EF8CC3"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 xml:space="preserve">Files and Streams: To create, read, write and update files, to retrieve information about files and directories, Java input/output stream class hierarchy, differences between text files and binary files, Sequential-access and random-access file processing. </w:t>
            </w:r>
          </w:p>
          <w:p w14:paraId="17F7CBEA"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 xml:space="preserve">GUI Programming: The design principles of graphical user interfaces (GUIs), to build GUIs and handle events generated by user interactions with GUIs, to handle mouse events and keyboard events, to use layout managers to arrange GUI components. </w:t>
            </w:r>
          </w:p>
          <w:p w14:paraId="185696E5" w14:textId="77777777" w:rsidR="002E3C27" w:rsidRPr="00852087" w:rsidRDefault="002E3C27" w:rsidP="001C3606">
            <w:pPr>
              <w:spacing w:after="120" w:line="216" w:lineRule="auto"/>
              <w:jc w:val="both"/>
              <w:rPr>
                <w:rFonts w:ascii="Arial" w:hAnsi="Arial" w:cs="Arial"/>
                <w:bCs/>
                <w:sz w:val="18"/>
                <w:szCs w:val="18"/>
              </w:rPr>
            </w:pPr>
            <w:r w:rsidRPr="00852087">
              <w:rPr>
                <w:rFonts w:ascii="Arial" w:hAnsi="Arial" w:cs="Arial"/>
                <w:bCs/>
                <w:sz w:val="18"/>
                <w:szCs w:val="18"/>
              </w:rPr>
              <w:t>Design Patterns: Overview, Common Design patterns - Singleton, Factory and Abstract Factory, Builder, Adapter, Iterator, Observer, Strategy patterns.</w:t>
            </w:r>
          </w:p>
          <w:p w14:paraId="4CE77C39" w14:textId="77777777" w:rsidR="002E3C27" w:rsidRPr="00E60A75" w:rsidRDefault="002E3C27" w:rsidP="001C3606">
            <w:pPr>
              <w:spacing w:line="216" w:lineRule="auto"/>
              <w:rPr>
                <w:rFonts w:ascii="Arial" w:hAnsi="Arial" w:cs="Arial"/>
                <w:b/>
                <w:color w:val="FF0000"/>
                <w:sz w:val="18"/>
                <w:szCs w:val="18"/>
              </w:rPr>
            </w:pPr>
          </w:p>
        </w:tc>
      </w:tr>
    </w:tbl>
    <w:p w14:paraId="6BFFD189" w14:textId="77777777" w:rsidR="002E3C27" w:rsidRPr="00E60A75" w:rsidRDefault="002E3C27" w:rsidP="002E3C27">
      <w:pPr>
        <w:spacing w:line="216" w:lineRule="auto"/>
        <w:rPr>
          <w:rFonts w:ascii="Arial" w:hAnsi="Arial" w:cs="Arial"/>
          <w:b/>
          <w:color w:val="FF0000"/>
          <w:sz w:val="18"/>
          <w:szCs w:val="18"/>
        </w:rPr>
      </w:pPr>
    </w:p>
    <w:p w14:paraId="50166F80" w14:textId="77777777" w:rsidR="002E3C27" w:rsidRPr="00E60A75" w:rsidRDefault="002E3C27" w:rsidP="002E3C27">
      <w:pPr>
        <w:spacing w:line="216" w:lineRule="auto"/>
        <w:rPr>
          <w:rFonts w:ascii="Arial" w:hAnsi="Arial" w:cs="Arial"/>
          <w:b/>
          <w:color w:val="FF0000"/>
          <w:sz w:val="18"/>
          <w:szCs w:val="18"/>
        </w:rPr>
      </w:pPr>
    </w:p>
    <w:p w14:paraId="07C06FB9" w14:textId="77777777" w:rsidR="002E3C27" w:rsidRPr="00E60A75" w:rsidRDefault="002E3C27" w:rsidP="002E3C27">
      <w:pPr>
        <w:spacing w:line="216" w:lineRule="auto"/>
        <w:rPr>
          <w:rFonts w:ascii="Arial" w:hAnsi="Arial" w:cs="Arial"/>
          <w:b/>
          <w:spacing w:val="-3"/>
          <w:sz w:val="18"/>
          <w:szCs w:val="18"/>
        </w:rPr>
      </w:pPr>
      <w:r w:rsidRPr="00E60A75">
        <w:rPr>
          <w:rFonts w:ascii="Arial" w:hAnsi="Arial" w:cs="Arial"/>
          <w:b/>
          <w:spacing w:val="-3"/>
          <w:sz w:val="18"/>
          <w:szCs w:val="18"/>
        </w:rPr>
        <w:t>Text Book:</w:t>
      </w:r>
    </w:p>
    <w:tbl>
      <w:tblPr>
        <w:tblW w:w="4874" w:type="pct"/>
        <w:jc w:val="center"/>
        <w:tblLook w:val="0000" w:firstRow="0" w:lastRow="0" w:firstColumn="0" w:lastColumn="0" w:noHBand="0" w:noVBand="0"/>
      </w:tblPr>
      <w:tblGrid>
        <w:gridCol w:w="361"/>
        <w:gridCol w:w="2432"/>
        <w:gridCol w:w="265"/>
        <w:gridCol w:w="5951"/>
      </w:tblGrid>
      <w:tr w:rsidR="002E3C27" w:rsidRPr="00E60A75" w14:paraId="5496C8DC" w14:textId="77777777" w:rsidTr="001C3606">
        <w:trPr>
          <w:jc w:val="center"/>
        </w:trPr>
        <w:tc>
          <w:tcPr>
            <w:tcW w:w="200" w:type="pct"/>
          </w:tcPr>
          <w:p w14:paraId="7C8AC719" w14:textId="77777777" w:rsidR="002E3C27" w:rsidRPr="00E60A75" w:rsidRDefault="002E3C27" w:rsidP="001C3606">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1.</w:t>
            </w:r>
          </w:p>
        </w:tc>
        <w:tc>
          <w:tcPr>
            <w:tcW w:w="1350" w:type="pct"/>
          </w:tcPr>
          <w:p w14:paraId="73050171" w14:textId="77777777" w:rsidR="002E3C27" w:rsidRPr="00E60A75" w:rsidRDefault="002E3C27" w:rsidP="001C3606">
            <w:pPr>
              <w:suppressAutoHyphens/>
              <w:spacing w:line="216" w:lineRule="auto"/>
              <w:rPr>
                <w:rFonts w:ascii="Arial" w:hAnsi="Arial" w:cs="Arial"/>
                <w:spacing w:val="-3"/>
                <w:sz w:val="18"/>
                <w:szCs w:val="18"/>
              </w:rPr>
            </w:pPr>
            <w:r w:rsidRPr="00E60A75">
              <w:rPr>
                <w:rFonts w:ascii="Arial" w:hAnsi="Arial" w:cs="Arial"/>
                <w:spacing w:val="-3"/>
                <w:sz w:val="18"/>
                <w:szCs w:val="18"/>
              </w:rPr>
              <w:t xml:space="preserve">Herbert </w:t>
            </w:r>
            <w:proofErr w:type="spellStart"/>
            <w:r w:rsidRPr="00E60A75">
              <w:rPr>
                <w:rFonts w:ascii="Arial" w:hAnsi="Arial" w:cs="Arial"/>
                <w:spacing w:val="-3"/>
                <w:sz w:val="18"/>
                <w:szCs w:val="18"/>
              </w:rPr>
              <w:t>Schildt</w:t>
            </w:r>
            <w:proofErr w:type="spellEnd"/>
          </w:p>
        </w:tc>
        <w:tc>
          <w:tcPr>
            <w:tcW w:w="147" w:type="pct"/>
          </w:tcPr>
          <w:p w14:paraId="22153387" w14:textId="77777777" w:rsidR="002E3C27" w:rsidRPr="00E60A75" w:rsidRDefault="002E3C27" w:rsidP="001C3606">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w:t>
            </w:r>
          </w:p>
        </w:tc>
        <w:tc>
          <w:tcPr>
            <w:tcW w:w="3303" w:type="pct"/>
          </w:tcPr>
          <w:p w14:paraId="2266960A" w14:textId="77777777" w:rsidR="002E3C27" w:rsidRPr="00E60A75" w:rsidRDefault="002E3C27" w:rsidP="001C3606">
            <w:pPr>
              <w:suppressAutoHyphens/>
              <w:spacing w:line="216" w:lineRule="auto"/>
              <w:rPr>
                <w:rFonts w:ascii="Arial" w:hAnsi="Arial" w:cs="Arial"/>
                <w:b/>
                <w:bCs/>
                <w:spacing w:val="-3"/>
                <w:sz w:val="18"/>
                <w:szCs w:val="18"/>
              </w:rPr>
            </w:pPr>
            <w:r w:rsidRPr="00E60A75">
              <w:rPr>
                <w:rFonts w:ascii="Arial" w:hAnsi="Arial" w:cs="Arial"/>
                <w:b/>
                <w:bCs/>
                <w:spacing w:val="-3"/>
                <w:sz w:val="18"/>
                <w:szCs w:val="18"/>
              </w:rPr>
              <w:t>Java: The Complete Reference, Ninth Edition 9th Edition</w:t>
            </w:r>
            <w:r w:rsidRPr="00E60A75">
              <w:rPr>
                <w:rFonts w:ascii="Arial" w:hAnsi="Arial" w:cs="Arial"/>
                <w:i/>
                <w:iCs/>
                <w:spacing w:val="-3"/>
                <w:sz w:val="18"/>
                <w:szCs w:val="18"/>
              </w:rPr>
              <w:t>, Oracle Press</w:t>
            </w:r>
          </w:p>
        </w:tc>
      </w:tr>
    </w:tbl>
    <w:p w14:paraId="37A487D9" w14:textId="77777777" w:rsidR="002E3C27" w:rsidRPr="00E60A75" w:rsidRDefault="002E3C27" w:rsidP="002E3C27">
      <w:pPr>
        <w:spacing w:line="216" w:lineRule="auto"/>
        <w:jc w:val="center"/>
        <w:rPr>
          <w:rFonts w:ascii="Arial" w:hAnsi="Arial" w:cs="Arial"/>
          <w:b/>
          <w:spacing w:val="-3"/>
          <w:sz w:val="18"/>
          <w:szCs w:val="18"/>
        </w:rPr>
      </w:pPr>
    </w:p>
    <w:p w14:paraId="3DFC6733" w14:textId="77777777" w:rsidR="002E3C27" w:rsidRPr="00E60A75" w:rsidRDefault="002E3C27" w:rsidP="002E3C27">
      <w:pPr>
        <w:spacing w:line="216" w:lineRule="auto"/>
        <w:rPr>
          <w:rFonts w:ascii="Arial" w:hAnsi="Arial" w:cs="Arial"/>
          <w:b/>
          <w:spacing w:val="-3"/>
          <w:sz w:val="18"/>
          <w:szCs w:val="18"/>
        </w:rPr>
      </w:pPr>
      <w:r w:rsidRPr="00E60A75">
        <w:rPr>
          <w:rFonts w:ascii="Arial" w:hAnsi="Arial" w:cs="Arial"/>
          <w:b/>
          <w:spacing w:val="-3"/>
          <w:sz w:val="18"/>
          <w:szCs w:val="18"/>
        </w:rPr>
        <w:t>Books Recommended:</w:t>
      </w:r>
    </w:p>
    <w:tbl>
      <w:tblPr>
        <w:tblW w:w="4872" w:type="pct"/>
        <w:jc w:val="center"/>
        <w:tblLook w:val="0000" w:firstRow="0" w:lastRow="0" w:firstColumn="0" w:lastColumn="0" w:noHBand="0" w:noVBand="0"/>
      </w:tblPr>
      <w:tblGrid>
        <w:gridCol w:w="361"/>
        <w:gridCol w:w="2430"/>
        <w:gridCol w:w="265"/>
        <w:gridCol w:w="5949"/>
      </w:tblGrid>
      <w:tr w:rsidR="002E3C27" w:rsidRPr="00E60A75" w14:paraId="475D797A" w14:textId="77777777" w:rsidTr="001C3606">
        <w:trPr>
          <w:trHeight w:val="196"/>
          <w:jc w:val="center"/>
        </w:trPr>
        <w:tc>
          <w:tcPr>
            <w:tcW w:w="200" w:type="pct"/>
          </w:tcPr>
          <w:p w14:paraId="170FE16D" w14:textId="77777777" w:rsidR="002E3C27" w:rsidRPr="00E60A75" w:rsidRDefault="002E3C27" w:rsidP="001C3606">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1.</w:t>
            </w:r>
          </w:p>
        </w:tc>
        <w:tc>
          <w:tcPr>
            <w:tcW w:w="1350" w:type="pct"/>
          </w:tcPr>
          <w:p w14:paraId="5747DA87" w14:textId="77777777" w:rsidR="002E3C27" w:rsidRPr="00E60A75" w:rsidRDefault="002E3C27" w:rsidP="001C3606">
            <w:pPr>
              <w:suppressAutoHyphens/>
              <w:spacing w:line="216" w:lineRule="auto"/>
              <w:rPr>
                <w:rFonts w:ascii="Arial" w:hAnsi="Arial" w:cs="Arial"/>
                <w:spacing w:val="-3"/>
                <w:sz w:val="18"/>
                <w:szCs w:val="18"/>
              </w:rPr>
            </w:pPr>
            <w:r w:rsidRPr="00E60A75">
              <w:rPr>
                <w:rFonts w:ascii="Arial" w:hAnsi="Arial" w:cs="Arial"/>
                <w:color w:val="000000"/>
                <w:sz w:val="18"/>
                <w:szCs w:val="18"/>
              </w:rPr>
              <w:t>Allen B. Downey &amp; Chris Mayfield</w:t>
            </w:r>
          </w:p>
        </w:tc>
        <w:tc>
          <w:tcPr>
            <w:tcW w:w="147" w:type="pct"/>
          </w:tcPr>
          <w:p w14:paraId="7A975544" w14:textId="77777777" w:rsidR="002E3C27" w:rsidRPr="00E60A75" w:rsidRDefault="002E3C27" w:rsidP="001C3606">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w:t>
            </w:r>
          </w:p>
        </w:tc>
        <w:tc>
          <w:tcPr>
            <w:tcW w:w="3303" w:type="pct"/>
          </w:tcPr>
          <w:p w14:paraId="1AAF04F2" w14:textId="77777777" w:rsidR="002E3C27" w:rsidRPr="00E60A75" w:rsidRDefault="002E3C27" w:rsidP="001C3606">
            <w:pPr>
              <w:suppressAutoHyphens/>
              <w:spacing w:line="216" w:lineRule="auto"/>
              <w:rPr>
                <w:rFonts w:ascii="Arial" w:hAnsi="Arial" w:cs="Arial"/>
                <w:spacing w:val="-3"/>
                <w:sz w:val="18"/>
                <w:szCs w:val="18"/>
              </w:rPr>
            </w:pPr>
            <w:r w:rsidRPr="00E60A75">
              <w:rPr>
                <w:rFonts w:ascii="Arial" w:hAnsi="Arial" w:cs="Arial"/>
                <w:b/>
                <w:bCs/>
                <w:spacing w:val="-3"/>
                <w:sz w:val="18"/>
                <w:szCs w:val="18"/>
              </w:rPr>
              <w:t xml:space="preserve">Think Java: How to think like a computer scientist, </w:t>
            </w:r>
            <w:r w:rsidRPr="00E60A75">
              <w:rPr>
                <w:rFonts w:ascii="Arial" w:hAnsi="Arial" w:cs="Arial"/>
                <w:bCs/>
                <w:i/>
                <w:spacing w:val="-3"/>
                <w:sz w:val="18"/>
                <w:szCs w:val="18"/>
              </w:rPr>
              <w:t>O’ Reilly</w:t>
            </w:r>
          </w:p>
        </w:tc>
      </w:tr>
      <w:tr w:rsidR="002E3C27" w:rsidRPr="00E60A75" w14:paraId="16C6F2FF" w14:textId="77777777" w:rsidTr="001C3606">
        <w:trPr>
          <w:trHeight w:val="109"/>
          <w:jc w:val="center"/>
        </w:trPr>
        <w:tc>
          <w:tcPr>
            <w:tcW w:w="200" w:type="pct"/>
          </w:tcPr>
          <w:p w14:paraId="680A14AF" w14:textId="77777777" w:rsidR="002E3C27" w:rsidRPr="00E60A75" w:rsidRDefault="002E3C27" w:rsidP="001C3606">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2.</w:t>
            </w:r>
          </w:p>
        </w:tc>
        <w:tc>
          <w:tcPr>
            <w:tcW w:w="1350" w:type="pct"/>
          </w:tcPr>
          <w:p w14:paraId="65C875D5" w14:textId="77777777" w:rsidR="002E3C27" w:rsidRPr="00E60A75" w:rsidRDefault="002E3C27" w:rsidP="001C3606">
            <w:pPr>
              <w:suppressAutoHyphens/>
              <w:spacing w:line="216" w:lineRule="auto"/>
              <w:rPr>
                <w:rFonts w:ascii="Arial" w:hAnsi="Arial" w:cs="Arial"/>
                <w:spacing w:val="-3"/>
                <w:sz w:val="18"/>
                <w:szCs w:val="18"/>
              </w:rPr>
            </w:pPr>
            <w:proofErr w:type="spellStart"/>
            <w:r w:rsidRPr="00E60A75">
              <w:rPr>
                <w:rFonts w:ascii="Arial" w:hAnsi="Arial" w:cs="Arial"/>
                <w:bCs/>
                <w:sz w:val="18"/>
                <w:szCs w:val="18"/>
              </w:rPr>
              <w:t>Vaskaran</w:t>
            </w:r>
            <w:proofErr w:type="spellEnd"/>
            <w:r w:rsidRPr="00E60A75">
              <w:rPr>
                <w:rFonts w:ascii="Arial" w:hAnsi="Arial" w:cs="Arial"/>
                <w:bCs/>
                <w:sz w:val="18"/>
                <w:szCs w:val="18"/>
              </w:rPr>
              <w:t xml:space="preserve"> </w:t>
            </w:r>
            <w:proofErr w:type="spellStart"/>
            <w:r w:rsidRPr="00E60A75">
              <w:rPr>
                <w:rFonts w:ascii="Arial" w:hAnsi="Arial" w:cs="Arial"/>
                <w:bCs/>
                <w:sz w:val="18"/>
                <w:szCs w:val="18"/>
              </w:rPr>
              <w:t>Sarcar</w:t>
            </w:r>
            <w:proofErr w:type="spellEnd"/>
          </w:p>
        </w:tc>
        <w:tc>
          <w:tcPr>
            <w:tcW w:w="147" w:type="pct"/>
          </w:tcPr>
          <w:p w14:paraId="565D5AAC" w14:textId="77777777" w:rsidR="002E3C27" w:rsidRPr="00E60A75" w:rsidRDefault="002E3C27" w:rsidP="001C3606">
            <w:pPr>
              <w:suppressAutoHyphens/>
              <w:spacing w:line="216" w:lineRule="auto"/>
              <w:jc w:val="center"/>
              <w:rPr>
                <w:rFonts w:ascii="Arial" w:hAnsi="Arial" w:cs="Arial"/>
                <w:spacing w:val="-3"/>
                <w:sz w:val="18"/>
                <w:szCs w:val="18"/>
              </w:rPr>
            </w:pPr>
            <w:r w:rsidRPr="00E60A75">
              <w:rPr>
                <w:rFonts w:ascii="Arial" w:hAnsi="Arial" w:cs="Arial"/>
                <w:spacing w:val="-3"/>
                <w:sz w:val="18"/>
                <w:szCs w:val="18"/>
              </w:rPr>
              <w:t>:</w:t>
            </w:r>
          </w:p>
        </w:tc>
        <w:tc>
          <w:tcPr>
            <w:tcW w:w="3303" w:type="pct"/>
          </w:tcPr>
          <w:p w14:paraId="566C60B5" w14:textId="77777777" w:rsidR="002E3C27" w:rsidRPr="00E60A75" w:rsidRDefault="002E3C27" w:rsidP="001C3606">
            <w:pPr>
              <w:suppressAutoHyphens/>
              <w:spacing w:line="216" w:lineRule="auto"/>
              <w:rPr>
                <w:rFonts w:ascii="Arial" w:hAnsi="Arial" w:cs="Arial"/>
                <w:spacing w:val="-3"/>
                <w:sz w:val="18"/>
                <w:szCs w:val="18"/>
              </w:rPr>
            </w:pPr>
            <w:r w:rsidRPr="00E60A75">
              <w:rPr>
                <w:rFonts w:ascii="Arial" w:hAnsi="Arial" w:cs="Arial"/>
                <w:b/>
                <w:bCs/>
                <w:spacing w:val="-3"/>
                <w:sz w:val="18"/>
                <w:szCs w:val="18"/>
              </w:rPr>
              <w:t>Java Design Patterns,</w:t>
            </w:r>
            <w:r w:rsidRPr="00E60A75">
              <w:rPr>
                <w:rFonts w:ascii="Arial" w:hAnsi="Arial" w:cs="Arial"/>
                <w:i/>
                <w:iCs/>
                <w:spacing w:val="-3"/>
                <w:sz w:val="18"/>
                <w:szCs w:val="18"/>
              </w:rPr>
              <w:t xml:space="preserve"> </w:t>
            </w:r>
            <w:proofErr w:type="spellStart"/>
            <w:r w:rsidRPr="00E60A75">
              <w:rPr>
                <w:rFonts w:ascii="Arial" w:hAnsi="Arial" w:cs="Arial"/>
                <w:i/>
                <w:iCs/>
                <w:spacing w:val="-3"/>
                <w:sz w:val="18"/>
                <w:szCs w:val="18"/>
              </w:rPr>
              <w:t>Apress</w:t>
            </w:r>
            <w:proofErr w:type="spellEnd"/>
          </w:p>
        </w:tc>
      </w:tr>
    </w:tbl>
    <w:p w14:paraId="6964E20C" w14:textId="77777777" w:rsidR="002E3C27" w:rsidRDefault="002E3C27" w:rsidP="002E3C27">
      <w:pPr>
        <w:spacing w:line="216" w:lineRule="auto"/>
        <w:jc w:val="center"/>
        <w:rPr>
          <w:rFonts w:ascii="Arial" w:hAnsi="Arial" w:cs="Arial"/>
          <w:sz w:val="18"/>
          <w:szCs w:val="18"/>
        </w:rPr>
      </w:pPr>
    </w:p>
    <w:p w14:paraId="5E40D627" w14:textId="77777777" w:rsidR="002E3C27" w:rsidRDefault="002E3C27" w:rsidP="002E3C27">
      <w:pPr>
        <w:spacing w:line="216" w:lineRule="auto"/>
        <w:jc w:val="center"/>
        <w:rPr>
          <w:rFonts w:ascii="Arial" w:hAnsi="Arial" w:cs="Arial"/>
          <w:sz w:val="18"/>
          <w:szCs w:val="18"/>
        </w:rPr>
      </w:pPr>
    </w:p>
    <w:p w14:paraId="7864704E" w14:textId="77777777" w:rsidR="002E3C27" w:rsidRDefault="002E3C27" w:rsidP="002E3C27">
      <w:pPr>
        <w:spacing w:line="216" w:lineRule="auto"/>
        <w:jc w:val="center"/>
        <w:rPr>
          <w:rFonts w:ascii="Arial" w:hAnsi="Arial" w:cs="Arial"/>
          <w:sz w:val="18"/>
          <w:szCs w:val="18"/>
        </w:rPr>
      </w:pPr>
    </w:p>
    <w:p w14:paraId="40354DE2" w14:textId="77777777" w:rsidR="002E3C27" w:rsidRPr="00E60A75" w:rsidRDefault="002E3C27" w:rsidP="002E3C27">
      <w:pPr>
        <w:spacing w:line="216" w:lineRule="auto"/>
        <w:jc w:val="center"/>
        <w:rPr>
          <w:rFonts w:ascii="Arial" w:hAnsi="Arial" w:cs="Arial"/>
          <w:sz w:val="18"/>
          <w:szCs w:val="18"/>
        </w:rPr>
      </w:pPr>
    </w:p>
    <w:p w14:paraId="57F9A028" w14:textId="77777777" w:rsidR="002E3C27" w:rsidRPr="0003758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37586">
        <w:rPr>
          <w:rFonts w:ascii="Arial" w:hAnsi="Arial" w:cs="Arial"/>
          <w:b/>
          <w:bCs/>
          <w:iCs/>
          <w:sz w:val="18"/>
          <w:szCs w:val="18"/>
        </w:rPr>
        <w:t>CSE 1222: Object Oriented Programming Lab</w:t>
      </w:r>
      <w:r w:rsidRPr="00037586" w:rsidDel="00B112F7">
        <w:rPr>
          <w:rFonts w:ascii="Arial" w:hAnsi="Arial" w:cs="Arial"/>
          <w:b/>
          <w:bCs/>
          <w:iCs/>
          <w:sz w:val="18"/>
          <w:szCs w:val="18"/>
        </w:rPr>
        <w:t xml:space="preserve"> </w:t>
      </w:r>
    </w:p>
    <w:p w14:paraId="1E81FC32" w14:textId="77777777" w:rsidR="002E3C27" w:rsidRPr="0003758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37586">
        <w:rPr>
          <w:rFonts w:ascii="Arial" w:hAnsi="Arial" w:cs="Arial"/>
          <w:b/>
          <w:bCs/>
          <w:iCs/>
          <w:sz w:val="18"/>
          <w:szCs w:val="18"/>
        </w:rPr>
        <w:t xml:space="preserve">Credits: </w:t>
      </w:r>
      <w:r w:rsidRPr="00037586">
        <w:rPr>
          <w:rFonts w:ascii="Arial" w:hAnsi="Arial" w:cs="Arial"/>
          <w:iCs/>
          <w:sz w:val="18"/>
          <w:szCs w:val="18"/>
        </w:rPr>
        <w:t xml:space="preserve">2 </w:t>
      </w:r>
      <w:r w:rsidRPr="00037586">
        <w:rPr>
          <w:rFonts w:ascii="Arial" w:hAnsi="Arial" w:cs="Arial"/>
          <w:b/>
          <w:bCs/>
          <w:iCs/>
          <w:sz w:val="18"/>
          <w:szCs w:val="18"/>
        </w:rPr>
        <w:t xml:space="preserve">Contact Hours: </w:t>
      </w:r>
      <w:r w:rsidRPr="00037586">
        <w:rPr>
          <w:rFonts w:ascii="Arial" w:hAnsi="Arial" w:cs="Arial"/>
          <w:iCs/>
          <w:sz w:val="18"/>
          <w:szCs w:val="18"/>
        </w:rPr>
        <w:t>52</w:t>
      </w:r>
    </w:p>
    <w:p w14:paraId="7BB4BF96" w14:textId="77777777" w:rsidR="002E3C27" w:rsidRPr="0003758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37586">
        <w:rPr>
          <w:rFonts w:ascii="Arial" w:hAnsi="Arial" w:cs="Arial"/>
          <w:b/>
          <w:bCs/>
          <w:iCs/>
          <w:sz w:val="18"/>
          <w:szCs w:val="18"/>
        </w:rPr>
        <w:t xml:space="preserve">Year: </w:t>
      </w:r>
      <w:r w:rsidRPr="00037586">
        <w:rPr>
          <w:rFonts w:ascii="Arial" w:hAnsi="Arial" w:cs="Arial"/>
          <w:iCs/>
          <w:sz w:val="18"/>
          <w:szCs w:val="18"/>
        </w:rPr>
        <w:t>2</w:t>
      </w:r>
      <w:proofErr w:type="gramStart"/>
      <w:r w:rsidRPr="00037586">
        <w:rPr>
          <w:rFonts w:ascii="Arial" w:hAnsi="Arial" w:cs="Arial"/>
          <w:iCs/>
          <w:sz w:val="18"/>
          <w:szCs w:val="18"/>
        </w:rPr>
        <w:t>nd</w:t>
      </w:r>
      <w:r w:rsidRPr="00037586">
        <w:rPr>
          <w:rFonts w:ascii="Arial" w:hAnsi="Arial" w:cs="Arial"/>
          <w:b/>
          <w:bCs/>
          <w:iCs/>
          <w:sz w:val="18"/>
          <w:szCs w:val="18"/>
        </w:rPr>
        <w:t xml:space="preserve">  Semester</w:t>
      </w:r>
      <w:proofErr w:type="gramEnd"/>
      <w:r w:rsidRPr="00037586">
        <w:rPr>
          <w:rFonts w:ascii="Arial" w:hAnsi="Arial" w:cs="Arial"/>
          <w:b/>
          <w:bCs/>
          <w:iCs/>
          <w:sz w:val="18"/>
          <w:szCs w:val="18"/>
        </w:rPr>
        <w:t xml:space="preserve">: </w:t>
      </w:r>
      <w:r w:rsidRPr="00037586">
        <w:rPr>
          <w:rFonts w:ascii="Arial" w:hAnsi="Arial" w:cs="Arial"/>
          <w:iCs/>
          <w:sz w:val="18"/>
          <w:szCs w:val="18"/>
        </w:rPr>
        <w:t>Even</w:t>
      </w:r>
    </w:p>
    <w:p w14:paraId="6026CAE3" w14:textId="77777777" w:rsidR="002E3C27" w:rsidRPr="00037586" w:rsidRDefault="002E3C27" w:rsidP="002E3C27">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37586" w14:paraId="6A05FD2E" w14:textId="77777777" w:rsidTr="001C3606">
        <w:trPr>
          <w:jc w:val="center"/>
        </w:trPr>
        <w:tc>
          <w:tcPr>
            <w:tcW w:w="1439" w:type="dxa"/>
          </w:tcPr>
          <w:p w14:paraId="4B4247CC" w14:textId="77777777" w:rsidR="002E3C27" w:rsidRPr="00037586" w:rsidRDefault="002E3C27" w:rsidP="001C3606">
            <w:pPr>
              <w:spacing w:line="216" w:lineRule="auto"/>
              <w:rPr>
                <w:rFonts w:ascii="Arial" w:hAnsi="Arial" w:cs="Arial"/>
                <w:b/>
                <w:bCs/>
                <w:sz w:val="18"/>
                <w:szCs w:val="18"/>
              </w:rPr>
            </w:pPr>
            <w:r w:rsidRPr="00037586">
              <w:rPr>
                <w:rFonts w:ascii="Arial" w:hAnsi="Arial" w:cs="Arial"/>
                <w:b/>
                <w:sz w:val="18"/>
                <w:szCs w:val="18"/>
              </w:rPr>
              <w:t>Prerequisite:</w:t>
            </w:r>
          </w:p>
        </w:tc>
        <w:tc>
          <w:tcPr>
            <w:tcW w:w="7741" w:type="dxa"/>
          </w:tcPr>
          <w:p w14:paraId="48C93513" w14:textId="77777777" w:rsidR="002E3C27" w:rsidRPr="00037586" w:rsidRDefault="002E3C27" w:rsidP="001C3606">
            <w:pPr>
              <w:spacing w:line="216" w:lineRule="auto"/>
              <w:rPr>
                <w:rFonts w:ascii="Arial" w:hAnsi="Arial" w:cs="Arial"/>
                <w:iCs/>
                <w:sz w:val="18"/>
                <w:szCs w:val="18"/>
              </w:rPr>
            </w:pPr>
            <w:r>
              <w:rPr>
                <w:rFonts w:ascii="Arial" w:hAnsi="Arial" w:cs="Arial"/>
                <w:iCs/>
                <w:sz w:val="18"/>
                <w:szCs w:val="18"/>
              </w:rPr>
              <w:t>CSE1121 Structural Programming Language</w:t>
            </w:r>
          </w:p>
        </w:tc>
      </w:tr>
      <w:tr w:rsidR="002E3C27" w:rsidRPr="00037586" w14:paraId="7BE0E7DC" w14:textId="77777777" w:rsidTr="001C3606">
        <w:trPr>
          <w:jc w:val="center"/>
        </w:trPr>
        <w:tc>
          <w:tcPr>
            <w:tcW w:w="1439" w:type="dxa"/>
          </w:tcPr>
          <w:p w14:paraId="02CEC167" w14:textId="77777777" w:rsidR="002E3C27" w:rsidRPr="00037586" w:rsidRDefault="002E3C27" w:rsidP="001C3606">
            <w:pPr>
              <w:spacing w:line="216" w:lineRule="auto"/>
              <w:rPr>
                <w:rFonts w:ascii="Arial" w:hAnsi="Arial" w:cs="Arial"/>
                <w:b/>
                <w:sz w:val="18"/>
                <w:szCs w:val="18"/>
              </w:rPr>
            </w:pPr>
            <w:r w:rsidRPr="00037586">
              <w:rPr>
                <w:rFonts w:ascii="Arial" w:hAnsi="Arial" w:cs="Arial"/>
                <w:b/>
                <w:sz w:val="18"/>
                <w:szCs w:val="18"/>
              </w:rPr>
              <w:t>Course Type</w:t>
            </w:r>
          </w:p>
        </w:tc>
        <w:tc>
          <w:tcPr>
            <w:tcW w:w="7741" w:type="dxa"/>
          </w:tcPr>
          <w:p w14:paraId="50DE5147" w14:textId="77777777" w:rsidR="002E3C27" w:rsidRPr="00037586" w:rsidRDefault="002E3C27" w:rsidP="001C3606">
            <w:pPr>
              <w:spacing w:line="216" w:lineRule="auto"/>
              <w:rPr>
                <w:rFonts w:ascii="Arial" w:hAnsi="Arial" w:cs="Arial"/>
                <w:iCs/>
                <w:sz w:val="18"/>
                <w:szCs w:val="18"/>
              </w:rPr>
            </w:pPr>
            <w:r w:rsidRPr="00037586">
              <w:rPr>
                <w:rFonts w:ascii="MS Gothic" w:eastAsia="MS Gothic" w:hAnsi="MS Gothic" w:cs="MS Gothic" w:hint="eastAsia"/>
                <w:iCs/>
                <w:sz w:val="18"/>
                <w:szCs w:val="18"/>
              </w:rPr>
              <w:t>☐</w:t>
            </w:r>
            <w:r w:rsidRPr="00037586">
              <w:rPr>
                <w:rFonts w:ascii="Arial" w:hAnsi="Arial" w:cs="Arial"/>
                <w:iCs/>
                <w:sz w:val="18"/>
                <w:szCs w:val="18"/>
              </w:rPr>
              <w:t xml:space="preserve"> Theory         </w:t>
            </w:r>
            <w:r w:rsidRPr="00037586">
              <w:rPr>
                <w:rFonts w:ascii="MS Gothic" w:eastAsia="MS Gothic" w:hAnsi="MS Gothic" w:cs="MS Gothic" w:hint="eastAsia"/>
                <w:iCs/>
                <w:sz w:val="18"/>
                <w:szCs w:val="18"/>
              </w:rPr>
              <w:t>☒</w:t>
            </w:r>
            <w:r w:rsidRPr="00037586">
              <w:rPr>
                <w:rFonts w:ascii="Arial" w:hAnsi="Arial" w:cs="Arial"/>
                <w:iCs/>
                <w:sz w:val="18"/>
                <w:szCs w:val="18"/>
              </w:rPr>
              <w:t xml:space="preserve">  Laboratory work         </w:t>
            </w:r>
            <w:r w:rsidRPr="00037586">
              <w:rPr>
                <w:rFonts w:ascii="MS Gothic" w:eastAsia="MS Gothic" w:hAnsi="MS Gothic" w:cs="MS Gothic" w:hint="eastAsia"/>
                <w:iCs/>
                <w:sz w:val="18"/>
                <w:szCs w:val="18"/>
              </w:rPr>
              <w:t>☐</w:t>
            </w:r>
            <w:r w:rsidRPr="00037586">
              <w:rPr>
                <w:rFonts w:ascii="Arial" w:hAnsi="Arial" w:cs="Arial"/>
                <w:iCs/>
                <w:sz w:val="18"/>
                <w:szCs w:val="18"/>
              </w:rPr>
              <w:t xml:space="preserve">  Project work      </w:t>
            </w:r>
            <w:r w:rsidRPr="00037586">
              <w:rPr>
                <w:rFonts w:ascii="MS Gothic" w:eastAsia="MS Gothic" w:hAnsi="MS Gothic" w:cs="MS Gothic" w:hint="eastAsia"/>
                <w:iCs/>
                <w:sz w:val="18"/>
                <w:szCs w:val="18"/>
              </w:rPr>
              <w:t>☐</w:t>
            </w:r>
            <w:r w:rsidRPr="00037586">
              <w:rPr>
                <w:rFonts w:ascii="Arial" w:hAnsi="Arial" w:cs="Arial"/>
                <w:iCs/>
                <w:sz w:val="18"/>
                <w:szCs w:val="18"/>
              </w:rPr>
              <w:t xml:space="preserve">  Viva Voce                    </w:t>
            </w:r>
          </w:p>
        </w:tc>
      </w:tr>
      <w:tr w:rsidR="002E3C27" w:rsidRPr="00037586" w14:paraId="38CFC5C5" w14:textId="77777777" w:rsidTr="001C3606">
        <w:trPr>
          <w:trHeight w:val="238"/>
          <w:jc w:val="center"/>
        </w:trPr>
        <w:tc>
          <w:tcPr>
            <w:tcW w:w="1439" w:type="dxa"/>
          </w:tcPr>
          <w:p w14:paraId="7E2BD64F" w14:textId="77777777" w:rsidR="002E3C27" w:rsidRPr="00037586" w:rsidRDefault="002E3C27" w:rsidP="001C3606">
            <w:pPr>
              <w:spacing w:line="216" w:lineRule="auto"/>
              <w:ind w:left="2160" w:hanging="2160"/>
              <w:rPr>
                <w:rFonts w:ascii="Arial" w:hAnsi="Arial" w:cs="Arial"/>
                <w:b/>
                <w:bCs/>
                <w:sz w:val="18"/>
                <w:szCs w:val="18"/>
              </w:rPr>
            </w:pPr>
            <w:r w:rsidRPr="00037586">
              <w:rPr>
                <w:rFonts w:ascii="Arial" w:hAnsi="Arial" w:cs="Arial"/>
                <w:b/>
                <w:bCs/>
                <w:sz w:val="18"/>
                <w:szCs w:val="18"/>
              </w:rPr>
              <w:t>Motivation</w:t>
            </w:r>
          </w:p>
        </w:tc>
        <w:tc>
          <w:tcPr>
            <w:tcW w:w="7741" w:type="dxa"/>
          </w:tcPr>
          <w:p w14:paraId="72C98A69" w14:textId="77777777" w:rsidR="002E3C27" w:rsidRPr="00BD3B5C" w:rsidRDefault="002E3C27" w:rsidP="001C3606">
            <w:pPr>
              <w:spacing w:line="216" w:lineRule="auto"/>
              <w:rPr>
                <w:rFonts w:ascii="Arial" w:hAnsi="Arial" w:cs="Arial"/>
                <w:b/>
                <w:iCs/>
                <w:sz w:val="18"/>
                <w:szCs w:val="18"/>
              </w:rPr>
            </w:pPr>
            <w:r w:rsidRPr="0090443B">
              <w:rPr>
                <w:rFonts w:ascii="Arial" w:hAnsi="Arial" w:cs="Arial"/>
                <w:iCs/>
                <w:sz w:val="18"/>
                <w:szCs w:val="18"/>
              </w:rPr>
              <w:t>To be able to write code in object oriented manner and apply various OOP concepts to solve real world problems</w:t>
            </w:r>
          </w:p>
        </w:tc>
      </w:tr>
      <w:tr w:rsidR="002E3C27" w:rsidRPr="00037586" w14:paraId="79570387" w14:textId="77777777" w:rsidTr="001C3606">
        <w:trPr>
          <w:trHeight w:val="238"/>
          <w:jc w:val="center"/>
        </w:trPr>
        <w:tc>
          <w:tcPr>
            <w:tcW w:w="9180" w:type="dxa"/>
            <w:gridSpan w:val="2"/>
          </w:tcPr>
          <w:p w14:paraId="15E2F880" w14:textId="77777777" w:rsidR="002E3C27" w:rsidRPr="00037586" w:rsidRDefault="002E3C27" w:rsidP="001C3606">
            <w:pPr>
              <w:spacing w:line="216" w:lineRule="auto"/>
              <w:rPr>
                <w:rFonts w:ascii="Arial" w:hAnsi="Arial" w:cs="Arial"/>
                <w:b/>
                <w:bCs/>
                <w:sz w:val="18"/>
                <w:szCs w:val="18"/>
              </w:rPr>
            </w:pPr>
            <w:r w:rsidRPr="00037586">
              <w:rPr>
                <w:rFonts w:ascii="Arial" w:hAnsi="Arial" w:cs="Arial"/>
                <w:b/>
                <w:bCs/>
                <w:sz w:val="18"/>
                <w:szCs w:val="18"/>
              </w:rPr>
              <w:t>Course Objective:</w:t>
            </w:r>
          </w:p>
          <w:p w14:paraId="3F64097C" w14:textId="77777777" w:rsidR="002E3C27" w:rsidRPr="00037586" w:rsidRDefault="002E3C27" w:rsidP="001C3606">
            <w:pPr>
              <w:spacing w:line="216" w:lineRule="auto"/>
              <w:jc w:val="both"/>
              <w:rPr>
                <w:rFonts w:ascii="Arial" w:hAnsi="Arial" w:cs="Arial"/>
                <w:iCs/>
                <w:sz w:val="18"/>
                <w:szCs w:val="18"/>
              </w:rPr>
            </w:pPr>
            <w:r w:rsidRPr="0090443B">
              <w:rPr>
                <w:rFonts w:ascii="Arial" w:hAnsi="Arial" w:cs="Arial"/>
                <w:iCs/>
                <w:sz w:val="18"/>
                <w:szCs w:val="18"/>
              </w:rPr>
              <w:t xml:space="preserve">To introduce students about the object-oriented programming principles, </w:t>
            </w:r>
            <w:r w:rsidRPr="008E75BB">
              <w:rPr>
                <w:rFonts w:ascii="Arial" w:hAnsi="Arial" w:cs="Arial"/>
                <w:iCs/>
                <w:sz w:val="18"/>
                <w:szCs w:val="18"/>
              </w:rPr>
              <w:t>To make students familiar with fundamental features of Java</w:t>
            </w:r>
            <w:r w:rsidRPr="005C6EE4" w:rsidDel="00A06893">
              <w:rPr>
                <w:rFonts w:ascii="Arial" w:hAnsi="Arial" w:cs="Arial"/>
                <w:iCs/>
                <w:sz w:val="18"/>
                <w:szCs w:val="18"/>
              </w:rPr>
              <w:t xml:space="preserve"> </w:t>
            </w:r>
            <w:r w:rsidRPr="005C6EE4">
              <w:rPr>
                <w:rFonts w:ascii="Arial" w:hAnsi="Arial" w:cs="Arial"/>
                <w:iCs/>
                <w:sz w:val="18"/>
                <w:szCs w:val="18"/>
              </w:rPr>
              <w:t>and object oriented programming skills required to build highly reusable, robust</w:t>
            </w:r>
          </w:p>
          <w:p w14:paraId="7BCCC2B8" w14:textId="77777777" w:rsidR="002E3C27" w:rsidRPr="00037586" w:rsidRDefault="002E3C27" w:rsidP="001C3606">
            <w:pPr>
              <w:spacing w:line="216" w:lineRule="auto"/>
              <w:jc w:val="both"/>
              <w:rPr>
                <w:rFonts w:ascii="Arial" w:hAnsi="Arial" w:cs="Arial"/>
                <w:iCs/>
                <w:sz w:val="18"/>
                <w:szCs w:val="18"/>
              </w:rPr>
            </w:pPr>
            <w:r w:rsidRPr="00037586">
              <w:rPr>
                <w:rFonts w:ascii="Arial" w:hAnsi="Arial" w:cs="Arial"/>
                <w:iCs/>
                <w:sz w:val="18"/>
                <w:szCs w:val="18"/>
              </w:rPr>
              <w:t>and maintainable software systems</w:t>
            </w:r>
          </w:p>
        </w:tc>
      </w:tr>
    </w:tbl>
    <w:p w14:paraId="1A2F4775" w14:textId="77777777" w:rsidR="002E3C27" w:rsidRPr="00037586" w:rsidRDefault="002E3C27" w:rsidP="002E3C27">
      <w:pPr>
        <w:spacing w:line="216" w:lineRule="auto"/>
        <w:jc w:val="center"/>
        <w:rPr>
          <w:rFonts w:ascii="Arial" w:hAnsi="Arial" w:cs="Arial"/>
          <w:sz w:val="18"/>
          <w:szCs w:val="18"/>
        </w:rPr>
      </w:pPr>
    </w:p>
    <w:p w14:paraId="22D51F42" w14:textId="77777777" w:rsidR="002E3C27" w:rsidRPr="0090443B" w:rsidRDefault="002E3C27" w:rsidP="002E3C27">
      <w:pPr>
        <w:autoSpaceDE w:val="0"/>
        <w:autoSpaceDN w:val="0"/>
        <w:adjustRightInd w:val="0"/>
        <w:spacing w:line="216" w:lineRule="auto"/>
        <w:jc w:val="center"/>
        <w:rPr>
          <w:rFonts w:ascii="Arial" w:hAnsi="Arial" w:cs="Arial"/>
          <w:b/>
          <w:color w:val="000000" w:themeColor="text1"/>
          <w:sz w:val="18"/>
          <w:szCs w:val="18"/>
        </w:rPr>
      </w:pPr>
      <w:r w:rsidRPr="0090443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2009"/>
        <w:gridCol w:w="1051"/>
        <w:gridCol w:w="1747"/>
        <w:gridCol w:w="1612"/>
      </w:tblGrid>
      <w:tr w:rsidR="002E3C27" w:rsidRPr="00037586" w14:paraId="22E81015" w14:textId="77777777" w:rsidTr="001C3606">
        <w:trPr>
          <w:trHeight w:val="877"/>
          <w:jc w:val="center"/>
        </w:trPr>
        <w:tc>
          <w:tcPr>
            <w:tcW w:w="646" w:type="dxa"/>
            <w:vAlign w:val="center"/>
          </w:tcPr>
          <w:p w14:paraId="651CF2F4" w14:textId="77777777" w:rsidR="002E3C27" w:rsidRPr="00F41799" w:rsidRDefault="002E3C27" w:rsidP="001C3606">
            <w:pPr>
              <w:spacing w:line="216" w:lineRule="auto"/>
              <w:jc w:val="center"/>
              <w:rPr>
                <w:rFonts w:ascii="Arial" w:hAnsi="Arial" w:cs="Arial"/>
                <w:color w:val="000000" w:themeColor="text1"/>
                <w:sz w:val="18"/>
                <w:szCs w:val="18"/>
              </w:rPr>
            </w:pPr>
            <w:r w:rsidRPr="00F41799">
              <w:rPr>
                <w:rFonts w:ascii="Arial" w:hAnsi="Arial" w:cs="Arial"/>
                <w:color w:val="000000" w:themeColor="text1"/>
                <w:sz w:val="18"/>
                <w:szCs w:val="18"/>
              </w:rPr>
              <w:t>CO No.</w:t>
            </w:r>
          </w:p>
        </w:tc>
        <w:tc>
          <w:tcPr>
            <w:tcW w:w="2110" w:type="dxa"/>
            <w:vAlign w:val="center"/>
          </w:tcPr>
          <w:p w14:paraId="22A15B86" w14:textId="77777777" w:rsidR="002E3C27" w:rsidRPr="007D2193" w:rsidRDefault="002E3C27" w:rsidP="001C3606">
            <w:pPr>
              <w:spacing w:line="216" w:lineRule="auto"/>
              <w:jc w:val="center"/>
              <w:rPr>
                <w:rFonts w:ascii="Arial" w:hAnsi="Arial" w:cs="Arial"/>
                <w:color w:val="000000" w:themeColor="text1"/>
                <w:sz w:val="18"/>
                <w:szCs w:val="18"/>
              </w:rPr>
            </w:pPr>
            <w:r w:rsidRPr="007D2193">
              <w:rPr>
                <w:rFonts w:ascii="Arial" w:hAnsi="Arial" w:cs="Arial"/>
                <w:color w:val="000000" w:themeColor="text1"/>
                <w:sz w:val="18"/>
                <w:szCs w:val="18"/>
              </w:rPr>
              <w:t>CO Statement</w:t>
            </w:r>
          </w:p>
        </w:tc>
        <w:tc>
          <w:tcPr>
            <w:tcW w:w="2009" w:type="dxa"/>
            <w:vAlign w:val="center"/>
          </w:tcPr>
          <w:p w14:paraId="2340F833"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Corresponding PO</w:t>
            </w:r>
          </w:p>
        </w:tc>
        <w:tc>
          <w:tcPr>
            <w:tcW w:w="1051" w:type="dxa"/>
            <w:vAlign w:val="center"/>
          </w:tcPr>
          <w:p w14:paraId="0E7E922C"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Domain / level of learning taxonomy</w:t>
            </w:r>
          </w:p>
        </w:tc>
        <w:tc>
          <w:tcPr>
            <w:tcW w:w="1747" w:type="dxa"/>
            <w:vAlign w:val="center"/>
          </w:tcPr>
          <w:p w14:paraId="28BA6D10"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Delivery methods and activities</w:t>
            </w:r>
          </w:p>
        </w:tc>
        <w:tc>
          <w:tcPr>
            <w:tcW w:w="1612" w:type="dxa"/>
            <w:vAlign w:val="center"/>
          </w:tcPr>
          <w:p w14:paraId="12F6D8CE"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Assessment tools</w:t>
            </w:r>
          </w:p>
        </w:tc>
      </w:tr>
      <w:tr w:rsidR="002E3C27" w:rsidRPr="00037586" w14:paraId="351DF38C" w14:textId="77777777" w:rsidTr="001C3606">
        <w:trPr>
          <w:trHeight w:val="1646"/>
          <w:jc w:val="center"/>
        </w:trPr>
        <w:tc>
          <w:tcPr>
            <w:tcW w:w="646" w:type="dxa"/>
            <w:vAlign w:val="center"/>
          </w:tcPr>
          <w:p w14:paraId="3BBDC6C7"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lastRenderedPageBreak/>
              <w:t>CO1</w:t>
            </w:r>
          </w:p>
        </w:tc>
        <w:tc>
          <w:tcPr>
            <w:tcW w:w="2110" w:type="dxa"/>
            <w:vAlign w:val="center"/>
          </w:tcPr>
          <w:p w14:paraId="7A7F8F44" w14:textId="77777777" w:rsidR="002E3C27" w:rsidRPr="00F41799" w:rsidRDefault="002E3C27" w:rsidP="001C3606">
            <w:pPr>
              <w:pStyle w:val="ListParagraph"/>
              <w:spacing w:after="0" w:line="216" w:lineRule="auto"/>
              <w:ind w:left="-18"/>
              <w:jc w:val="center"/>
              <w:rPr>
                <w:rFonts w:ascii="Arial" w:hAnsi="Arial" w:cs="Arial"/>
                <w:color w:val="000000" w:themeColor="text1"/>
                <w:sz w:val="18"/>
                <w:szCs w:val="18"/>
              </w:rPr>
            </w:pPr>
            <w:r w:rsidRPr="007D2193">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90443B">
              <w:rPr>
                <w:rFonts w:ascii="Arial" w:hAnsi="Arial" w:cs="Arial"/>
                <w:b/>
                <w:color w:val="000000" w:themeColor="text1"/>
                <w:sz w:val="18"/>
                <w:szCs w:val="18"/>
              </w:rPr>
              <w:t xml:space="preserve">mplement </w:t>
            </w:r>
            <w:r w:rsidRPr="00F41799">
              <w:rPr>
                <w:rFonts w:ascii="Arial" w:hAnsi="Arial" w:cs="Arial"/>
                <w:color w:val="000000" w:themeColor="text1"/>
                <w:sz w:val="18"/>
                <w:szCs w:val="18"/>
              </w:rPr>
              <w:t>command line and GUI programs using classes and objects in java</w:t>
            </w:r>
          </w:p>
        </w:tc>
        <w:tc>
          <w:tcPr>
            <w:tcW w:w="2009" w:type="dxa"/>
            <w:vAlign w:val="center"/>
          </w:tcPr>
          <w:p w14:paraId="0AA80EC7" w14:textId="77777777" w:rsidR="002E3C27" w:rsidRPr="007D2193" w:rsidRDefault="002E3C27" w:rsidP="001C3606">
            <w:pPr>
              <w:pStyle w:val="ListParagraph"/>
              <w:spacing w:after="0" w:line="216" w:lineRule="auto"/>
              <w:ind w:left="0"/>
              <w:jc w:val="center"/>
              <w:rPr>
                <w:rFonts w:ascii="Arial" w:hAnsi="Arial" w:cs="Arial"/>
                <w:b/>
                <w:bCs/>
                <w:color w:val="000000" w:themeColor="text1"/>
                <w:sz w:val="18"/>
                <w:szCs w:val="18"/>
              </w:rPr>
            </w:pPr>
            <w:r w:rsidRPr="007D2193">
              <w:rPr>
                <w:rFonts w:ascii="Arial" w:hAnsi="Arial" w:cs="Arial"/>
                <w:b/>
                <w:bCs/>
                <w:color w:val="000000" w:themeColor="text1"/>
                <w:sz w:val="18"/>
                <w:szCs w:val="18"/>
              </w:rPr>
              <w:t>Modern tool usage</w:t>
            </w:r>
          </w:p>
          <w:p w14:paraId="6C4BB17F" w14:textId="77777777" w:rsidR="002E3C27" w:rsidRPr="00C36435" w:rsidRDefault="002E3C27" w:rsidP="001C3606">
            <w:pPr>
              <w:pStyle w:val="ListParagraph"/>
              <w:spacing w:after="0" w:line="216" w:lineRule="auto"/>
              <w:ind w:left="0"/>
              <w:jc w:val="center"/>
              <w:rPr>
                <w:rFonts w:ascii="Arial" w:hAnsi="Arial" w:cs="Arial"/>
                <w:color w:val="000000" w:themeColor="text1"/>
                <w:sz w:val="18"/>
                <w:szCs w:val="18"/>
              </w:rPr>
            </w:pPr>
            <w:r w:rsidRPr="00222000">
              <w:rPr>
                <w:rFonts w:ascii="Arial" w:hAnsi="Arial" w:cs="Arial"/>
                <w:color w:val="000000" w:themeColor="text1"/>
                <w:sz w:val="18"/>
                <w:szCs w:val="18"/>
              </w:rPr>
              <w:t>(PO</w:t>
            </w:r>
            <w:r w:rsidRPr="00C36435">
              <w:rPr>
                <w:rFonts w:ascii="Arial" w:hAnsi="Arial" w:cs="Arial"/>
                <w:color w:val="000000" w:themeColor="text1"/>
                <w:sz w:val="18"/>
                <w:szCs w:val="18"/>
              </w:rPr>
              <w:t>5)</w:t>
            </w:r>
          </w:p>
        </w:tc>
        <w:tc>
          <w:tcPr>
            <w:tcW w:w="1051" w:type="dxa"/>
            <w:vAlign w:val="center"/>
          </w:tcPr>
          <w:p w14:paraId="2EE540BC"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Cognitive domain – level 4</w:t>
            </w:r>
          </w:p>
        </w:tc>
        <w:tc>
          <w:tcPr>
            <w:tcW w:w="1747" w:type="dxa"/>
            <w:vAlign w:val="center"/>
          </w:tcPr>
          <w:p w14:paraId="2BF13FD8"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 Note</w:t>
            </w:r>
          </w:p>
          <w:p w14:paraId="612B0940"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 Book</w:t>
            </w:r>
          </w:p>
          <w:p w14:paraId="4B0EB68A"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Audio/Video</w:t>
            </w:r>
          </w:p>
          <w:p w14:paraId="0E7DA141"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 Material</w:t>
            </w:r>
          </w:p>
          <w:p w14:paraId="049FFB48" w14:textId="77777777" w:rsidR="002E3C27" w:rsidRPr="00037586" w:rsidRDefault="002E3C27" w:rsidP="001C3606">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Lab Manual</w:t>
            </w:r>
          </w:p>
        </w:tc>
        <w:tc>
          <w:tcPr>
            <w:tcW w:w="1612" w:type="dxa"/>
            <w:vAlign w:val="center"/>
          </w:tcPr>
          <w:p w14:paraId="0877A345"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CA</w:t>
            </w:r>
          </w:p>
          <w:p w14:paraId="70BF44B0"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Final Exam</w:t>
            </w:r>
          </w:p>
          <w:p w14:paraId="74BAFDBC"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 </w:t>
            </w:r>
          </w:p>
          <w:p w14:paraId="44A5016B"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w:t>
            </w:r>
            <w:r>
              <w:rPr>
                <w:rFonts w:ascii="Arial" w:hAnsi="Arial" w:cs="Arial"/>
                <w:color w:val="000000" w:themeColor="text1"/>
                <w:sz w:val="18"/>
                <w:szCs w:val="18"/>
              </w:rPr>
              <w:t>ote book</w:t>
            </w:r>
          </w:p>
          <w:p w14:paraId="093443E9" w14:textId="77777777" w:rsidR="002E3C27" w:rsidRPr="00037586" w:rsidRDefault="002E3C27" w:rsidP="001C3606">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r w:rsidR="002E3C27" w:rsidRPr="00037586" w14:paraId="23C80BDE" w14:textId="77777777" w:rsidTr="001C3606">
        <w:trPr>
          <w:trHeight w:val="1583"/>
          <w:jc w:val="center"/>
        </w:trPr>
        <w:tc>
          <w:tcPr>
            <w:tcW w:w="646" w:type="dxa"/>
            <w:vAlign w:val="center"/>
          </w:tcPr>
          <w:p w14:paraId="59151AA6"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CO2</w:t>
            </w:r>
          </w:p>
        </w:tc>
        <w:tc>
          <w:tcPr>
            <w:tcW w:w="2110" w:type="dxa"/>
            <w:vAlign w:val="center"/>
          </w:tcPr>
          <w:p w14:paraId="19AC3583" w14:textId="77777777" w:rsidR="002E3C27" w:rsidRPr="007D2193" w:rsidRDefault="002E3C27" w:rsidP="001C3606">
            <w:pPr>
              <w:pStyle w:val="ListParagraph"/>
              <w:spacing w:after="0" w:line="216" w:lineRule="auto"/>
              <w:ind w:left="-18"/>
              <w:jc w:val="center"/>
              <w:rPr>
                <w:rFonts w:ascii="Arial" w:hAnsi="Arial" w:cs="Arial"/>
                <w:color w:val="000000" w:themeColor="text1"/>
                <w:sz w:val="18"/>
                <w:szCs w:val="18"/>
              </w:rPr>
            </w:pPr>
            <w:r w:rsidRPr="007D2193">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90443B">
              <w:rPr>
                <w:rFonts w:ascii="Arial" w:hAnsi="Arial" w:cs="Arial"/>
                <w:b/>
                <w:color w:val="000000" w:themeColor="text1"/>
                <w:sz w:val="18"/>
                <w:szCs w:val="18"/>
              </w:rPr>
              <w:t>nalyze</w:t>
            </w:r>
            <w:r w:rsidRPr="0090443B">
              <w:rPr>
                <w:rFonts w:ascii="Arial" w:hAnsi="Arial" w:cs="Arial"/>
                <w:color w:val="000000" w:themeColor="text1"/>
                <w:sz w:val="18"/>
                <w:szCs w:val="18"/>
              </w:rPr>
              <w:t xml:space="preserve"> real world</w:t>
            </w:r>
            <w:r w:rsidRPr="00F41799">
              <w:rPr>
                <w:rFonts w:ascii="Arial" w:hAnsi="Arial" w:cs="Arial"/>
                <w:color w:val="000000" w:themeColor="text1"/>
                <w:sz w:val="18"/>
                <w:szCs w:val="18"/>
              </w:rPr>
              <w:t xml:space="preserve"> problems to be solved in an object oriented manner</w:t>
            </w:r>
          </w:p>
        </w:tc>
        <w:tc>
          <w:tcPr>
            <w:tcW w:w="2009" w:type="dxa"/>
            <w:vAlign w:val="center"/>
          </w:tcPr>
          <w:p w14:paraId="7E8DA8F2" w14:textId="77777777" w:rsidR="002E3C27" w:rsidRPr="00222000" w:rsidRDefault="002E3C27" w:rsidP="001C3606">
            <w:pPr>
              <w:pStyle w:val="ListParagraph"/>
              <w:spacing w:after="0" w:line="216" w:lineRule="auto"/>
              <w:ind w:left="0"/>
              <w:jc w:val="center"/>
              <w:rPr>
                <w:rFonts w:ascii="Arial" w:hAnsi="Arial" w:cs="Arial"/>
                <w:color w:val="000000" w:themeColor="text1"/>
                <w:sz w:val="18"/>
                <w:szCs w:val="18"/>
              </w:rPr>
            </w:pPr>
            <w:r w:rsidRPr="007D2193">
              <w:rPr>
                <w:rFonts w:ascii="Arial" w:hAnsi="Arial" w:cs="Arial"/>
                <w:b/>
                <w:bCs/>
                <w:color w:val="000000" w:themeColor="text1"/>
                <w:sz w:val="18"/>
                <w:szCs w:val="18"/>
              </w:rPr>
              <w:t>Design/development of solutions</w:t>
            </w:r>
            <w:r w:rsidRPr="00222000" w:rsidDel="00563D6C">
              <w:rPr>
                <w:rFonts w:ascii="Arial" w:hAnsi="Arial" w:cs="Arial"/>
                <w:b/>
                <w:bCs/>
                <w:color w:val="000000" w:themeColor="text1"/>
                <w:sz w:val="18"/>
                <w:szCs w:val="18"/>
              </w:rPr>
              <w:t xml:space="preserve"> </w:t>
            </w:r>
          </w:p>
          <w:p w14:paraId="1B973B43" w14:textId="77777777" w:rsidR="002E3C27" w:rsidRPr="00C36435" w:rsidRDefault="002E3C27" w:rsidP="001C3606">
            <w:pPr>
              <w:pStyle w:val="ListParagraph"/>
              <w:spacing w:after="0" w:line="216" w:lineRule="auto"/>
              <w:ind w:left="0"/>
              <w:jc w:val="center"/>
              <w:rPr>
                <w:rFonts w:ascii="Arial" w:hAnsi="Arial" w:cs="Arial"/>
                <w:color w:val="000000" w:themeColor="text1"/>
                <w:sz w:val="18"/>
                <w:szCs w:val="18"/>
              </w:rPr>
            </w:pPr>
            <w:r w:rsidRPr="00C36435">
              <w:rPr>
                <w:rFonts w:ascii="Arial" w:hAnsi="Arial" w:cs="Arial"/>
                <w:color w:val="000000" w:themeColor="text1"/>
                <w:sz w:val="18"/>
                <w:szCs w:val="18"/>
              </w:rPr>
              <w:t>(PO3)</w:t>
            </w:r>
          </w:p>
        </w:tc>
        <w:tc>
          <w:tcPr>
            <w:tcW w:w="1051" w:type="dxa"/>
            <w:vAlign w:val="center"/>
          </w:tcPr>
          <w:p w14:paraId="13C929D2" w14:textId="77777777" w:rsidR="002E3C27" w:rsidRPr="00037586" w:rsidRDefault="002E3C27" w:rsidP="001C3606">
            <w:pPr>
              <w:spacing w:line="216" w:lineRule="auto"/>
              <w:jc w:val="center"/>
              <w:rPr>
                <w:rFonts w:ascii="Arial" w:hAnsi="Arial" w:cs="Arial"/>
                <w:color w:val="000000" w:themeColor="text1"/>
                <w:sz w:val="18"/>
                <w:szCs w:val="18"/>
              </w:rPr>
            </w:pPr>
            <w:r w:rsidRPr="00037586">
              <w:rPr>
                <w:rFonts w:ascii="Arial" w:hAnsi="Arial" w:cs="Arial"/>
                <w:color w:val="000000" w:themeColor="text1"/>
                <w:sz w:val="18"/>
                <w:szCs w:val="18"/>
              </w:rPr>
              <w:t>Cognitive domain – level 3</w:t>
            </w:r>
          </w:p>
        </w:tc>
        <w:tc>
          <w:tcPr>
            <w:tcW w:w="1747" w:type="dxa"/>
            <w:vAlign w:val="center"/>
          </w:tcPr>
          <w:p w14:paraId="275624C6"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 Note</w:t>
            </w:r>
          </w:p>
          <w:p w14:paraId="2ECD7E59"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 Book</w:t>
            </w:r>
          </w:p>
          <w:p w14:paraId="1C74DB93"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Audio/Video</w:t>
            </w:r>
          </w:p>
          <w:p w14:paraId="4A185591"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 Material</w:t>
            </w:r>
          </w:p>
          <w:p w14:paraId="22977A3D" w14:textId="77777777" w:rsidR="002E3C27" w:rsidRPr="00037586" w:rsidRDefault="002E3C27" w:rsidP="001C3606">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Lab Manual</w:t>
            </w:r>
          </w:p>
        </w:tc>
        <w:tc>
          <w:tcPr>
            <w:tcW w:w="1612" w:type="dxa"/>
            <w:vAlign w:val="center"/>
          </w:tcPr>
          <w:p w14:paraId="2839327B"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CA</w:t>
            </w:r>
          </w:p>
          <w:p w14:paraId="355254A1"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Final Exam</w:t>
            </w:r>
          </w:p>
          <w:p w14:paraId="328563F4"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 </w:t>
            </w:r>
          </w:p>
          <w:p w14:paraId="42585BB6"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w:t>
            </w:r>
            <w:r>
              <w:rPr>
                <w:rFonts w:ascii="Arial" w:hAnsi="Arial" w:cs="Arial"/>
                <w:color w:val="000000" w:themeColor="text1"/>
                <w:sz w:val="18"/>
                <w:szCs w:val="18"/>
              </w:rPr>
              <w:t>ote book</w:t>
            </w:r>
          </w:p>
          <w:p w14:paraId="52C32750" w14:textId="77777777" w:rsidR="002E3C27" w:rsidRPr="00037586" w:rsidRDefault="002E3C27" w:rsidP="001C3606">
            <w:pPr>
              <w:spacing w:line="21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bl>
    <w:p w14:paraId="4C7C1B64" w14:textId="77777777" w:rsidR="002E3C27" w:rsidRPr="00037586" w:rsidRDefault="002E3C27" w:rsidP="002E3C27">
      <w:pPr>
        <w:autoSpaceDE w:val="0"/>
        <w:autoSpaceDN w:val="0"/>
        <w:adjustRightInd w:val="0"/>
        <w:spacing w:line="216" w:lineRule="auto"/>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37586" w14:paraId="2EB1BC59" w14:textId="77777777" w:rsidTr="001C3606">
        <w:trPr>
          <w:jc w:val="center"/>
        </w:trPr>
        <w:tc>
          <w:tcPr>
            <w:tcW w:w="9127" w:type="dxa"/>
          </w:tcPr>
          <w:p w14:paraId="503399B4" w14:textId="77777777" w:rsidR="002E3C27" w:rsidRDefault="002E3C27" w:rsidP="001C3606">
            <w:pPr>
              <w:spacing w:line="216" w:lineRule="auto"/>
              <w:rPr>
                <w:rFonts w:ascii="Arial" w:hAnsi="Arial" w:cs="Arial"/>
                <w:b/>
                <w:color w:val="000000" w:themeColor="text1"/>
                <w:sz w:val="18"/>
                <w:szCs w:val="18"/>
              </w:rPr>
            </w:pPr>
            <w:r w:rsidRPr="00646651">
              <w:rPr>
                <w:rFonts w:ascii="Arial" w:hAnsi="Arial" w:cs="Arial"/>
                <w:b/>
                <w:color w:val="000000" w:themeColor="text1"/>
                <w:sz w:val="18"/>
                <w:szCs w:val="18"/>
              </w:rPr>
              <w:t>Assessment and Marks Distribution:</w:t>
            </w:r>
          </w:p>
          <w:p w14:paraId="669C6814" w14:textId="77777777" w:rsidR="002E3C27" w:rsidRPr="00646651" w:rsidRDefault="002E3C27" w:rsidP="001C3606">
            <w:pPr>
              <w:spacing w:line="216" w:lineRule="auto"/>
              <w:rPr>
                <w:rFonts w:ascii="Arial" w:hAnsi="Arial" w:cs="Arial"/>
                <w:bCs/>
                <w:color w:val="000000" w:themeColor="text1"/>
                <w:sz w:val="18"/>
                <w:szCs w:val="18"/>
              </w:rPr>
            </w:pPr>
            <w:r w:rsidRPr="00646651">
              <w:rPr>
                <w:rFonts w:ascii="Arial" w:hAnsi="Arial" w:cs="Arial"/>
                <w:b/>
                <w:color w:val="000000" w:themeColor="text1"/>
                <w:sz w:val="18"/>
                <w:szCs w:val="18"/>
              </w:rPr>
              <w:tab/>
            </w:r>
            <w:r>
              <w:rPr>
                <w:rFonts w:ascii="Arial" w:hAnsi="Arial" w:cs="Arial"/>
                <w:bCs/>
                <w:color w:val="000000" w:themeColor="text1"/>
                <w:sz w:val="18"/>
                <w:szCs w:val="18"/>
              </w:rPr>
              <w:t>Continuous Assessments (</w:t>
            </w:r>
            <w:proofErr w:type="gramStart"/>
            <w:r>
              <w:rPr>
                <w:rFonts w:ascii="Arial" w:hAnsi="Arial" w:cs="Arial"/>
                <w:bCs/>
                <w:color w:val="000000" w:themeColor="text1"/>
                <w:sz w:val="18"/>
                <w:szCs w:val="18"/>
              </w:rPr>
              <w:t>CA)  (</w:t>
            </w:r>
            <w:proofErr w:type="gramEnd"/>
            <w:r>
              <w:rPr>
                <w:rFonts w:ascii="Arial" w:hAnsi="Arial" w:cs="Arial"/>
                <w:bCs/>
                <w:color w:val="000000" w:themeColor="text1"/>
                <w:sz w:val="18"/>
                <w:szCs w:val="18"/>
              </w:rPr>
              <w:t>20</w:t>
            </w:r>
            <w:r w:rsidRPr="00646651">
              <w:rPr>
                <w:rFonts w:ascii="Arial" w:hAnsi="Arial" w:cs="Arial"/>
                <w:bCs/>
                <w:color w:val="000000" w:themeColor="text1"/>
                <w:sz w:val="18"/>
                <w:szCs w:val="18"/>
              </w:rPr>
              <w:t>%)</w:t>
            </w:r>
          </w:p>
          <w:p w14:paraId="1951B15E" w14:textId="77777777" w:rsidR="002E3C27" w:rsidRPr="00646651" w:rsidRDefault="002E3C27" w:rsidP="001C3606">
            <w:pPr>
              <w:spacing w:line="216" w:lineRule="auto"/>
              <w:rPr>
                <w:rFonts w:ascii="Arial" w:hAnsi="Arial" w:cs="Arial"/>
                <w:bCs/>
                <w:color w:val="000000" w:themeColor="text1"/>
                <w:sz w:val="18"/>
                <w:szCs w:val="18"/>
              </w:rPr>
            </w:pPr>
            <w:r w:rsidRPr="00646651">
              <w:rPr>
                <w:rFonts w:ascii="Arial" w:hAnsi="Arial" w:cs="Arial"/>
                <w:bCs/>
                <w:color w:val="000000" w:themeColor="text1"/>
                <w:sz w:val="18"/>
                <w:szCs w:val="18"/>
              </w:rPr>
              <w:t xml:space="preserve"> </w:t>
            </w:r>
            <w:r w:rsidRPr="00646651">
              <w:rPr>
                <w:rFonts w:ascii="Arial" w:hAnsi="Arial" w:cs="Arial"/>
                <w:bCs/>
                <w:color w:val="000000" w:themeColor="text1"/>
                <w:sz w:val="18"/>
                <w:szCs w:val="18"/>
              </w:rPr>
              <w:tab/>
              <w:t>A comprehensi</w:t>
            </w:r>
            <w:r>
              <w:rPr>
                <w:rFonts w:ascii="Arial" w:hAnsi="Arial" w:cs="Arial"/>
                <w:bCs/>
                <w:color w:val="000000" w:themeColor="text1"/>
                <w:sz w:val="18"/>
                <w:szCs w:val="18"/>
              </w:rPr>
              <w:t>ve final exam + Lab note book (7</w:t>
            </w:r>
            <w:r w:rsidRPr="00646651">
              <w:rPr>
                <w:rFonts w:ascii="Arial" w:hAnsi="Arial" w:cs="Arial"/>
                <w:bCs/>
                <w:color w:val="000000" w:themeColor="text1"/>
                <w:sz w:val="18"/>
                <w:szCs w:val="18"/>
              </w:rPr>
              <w:t>0%)</w:t>
            </w:r>
          </w:p>
          <w:p w14:paraId="6E0E1E6A" w14:textId="77777777" w:rsidR="002E3C27" w:rsidRPr="00646651" w:rsidRDefault="002E3C27" w:rsidP="001C3606">
            <w:pPr>
              <w:spacing w:line="216" w:lineRule="auto"/>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(10</w:t>
            </w:r>
            <w:r w:rsidRPr="00646651">
              <w:rPr>
                <w:rFonts w:ascii="Arial" w:hAnsi="Arial" w:cs="Arial"/>
                <w:bCs/>
                <w:color w:val="000000" w:themeColor="text1"/>
                <w:sz w:val="18"/>
                <w:szCs w:val="18"/>
              </w:rPr>
              <w:t>%).</w:t>
            </w:r>
          </w:p>
        </w:tc>
      </w:tr>
      <w:tr w:rsidR="002E3C27" w:rsidRPr="0090443B" w14:paraId="4C2064CE" w14:textId="77777777" w:rsidTr="001C3606">
        <w:trPr>
          <w:jc w:val="center"/>
        </w:trPr>
        <w:tc>
          <w:tcPr>
            <w:tcW w:w="9127" w:type="dxa"/>
          </w:tcPr>
          <w:p w14:paraId="73937546" w14:textId="77777777" w:rsidR="002E3C27" w:rsidRPr="00037586" w:rsidRDefault="002E3C27" w:rsidP="001C3606">
            <w:pPr>
              <w:spacing w:after="120" w:line="216" w:lineRule="auto"/>
              <w:rPr>
                <w:rFonts w:ascii="Arial" w:hAnsi="Arial" w:cs="Arial"/>
                <w:b/>
                <w:bCs/>
                <w:iCs/>
                <w:sz w:val="18"/>
                <w:szCs w:val="18"/>
              </w:rPr>
            </w:pPr>
          </w:p>
          <w:p w14:paraId="7B07018D" w14:textId="77777777" w:rsidR="002E3C27" w:rsidRPr="0090443B" w:rsidRDefault="002E3C27" w:rsidP="001C3606">
            <w:pPr>
              <w:spacing w:after="120" w:line="216" w:lineRule="auto"/>
              <w:rPr>
                <w:rFonts w:ascii="Arial" w:hAnsi="Arial" w:cs="Arial"/>
                <w:b/>
                <w:bCs/>
                <w:iCs/>
                <w:sz w:val="18"/>
                <w:szCs w:val="18"/>
              </w:rPr>
            </w:pPr>
            <w:r>
              <w:rPr>
                <w:rFonts w:ascii="Arial" w:hAnsi="Arial" w:cs="Arial"/>
                <w:b/>
                <w:bCs/>
                <w:iCs/>
                <w:sz w:val="18"/>
                <w:szCs w:val="18"/>
              </w:rPr>
              <w:t xml:space="preserve">Lab </w:t>
            </w:r>
            <w:r w:rsidRPr="0090443B">
              <w:rPr>
                <w:rFonts w:ascii="Arial" w:hAnsi="Arial" w:cs="Arial"/>
                <w:b/>
                <w:bCs/>
                <w:iCs/>
                <w:sz w:val="18"/>
                <w:szCs w:val="18"/>
              </w:rPr>
              <w:t>Course Contents</w:t>
            </w:r>
            <w:r>
              <w:rPr>
                <w:rFonts w:ascii="Arial" w:hAnsi="Arial" w:cs="Arial"/>
                <w:b/>
                <w:bCs/>
                <w:iCs/>
                <w:sz w:val="18"/>
                <w:szCs w:val="18"/>
              </w:rPr>
              <w:t>/List of Experiments</w:t>
            </w:r>
            <w:r w:rsidRPr="0090443B">
              <w:rPr>
                <w:rFonts w:ascii="Arial" w:hAnsi="Arial" w:cs="Arial"/>
                <w:b/>
                <w:bCs/>
                <w:iCs/>
                <w:sz w:val="18"/>
                <w:szCs w:val="18"/>
              </w:rPr>
              <w:t>:</w:t>
            </w:r>
          </w:p>
          <w:p w14:paraId="56D379A1" w14:textId="77777777" w:rsidR="002E3C27" w:rsidRPr="0090443B" w:rsidRDefault="002E3C27" w:rsidP="001C3606">
            <w:pPr>
              <w:spacing w:after="120" w:line="216" w:lineRule="auto"/>
              <w:rPr>
                <w:rFonts w:ascii="Arial" w:hAnsi="Arial" w:cs="Arial"/>
                <w:bCs/>
                <w:iCs/>
                <w:sz w:val="18"/>
                <w:szCs w:val="18"/>
              </w:rPr>
            </w:pPr>
            <w:r w:rsidRPr="0090443B">
              <w:rPr>
                <w:rFonts w:ascii="Arial" w:hAnsi="Arial" w:cs="Arial"/>
                <w:bCs/>
                <w:iCs/>
                <w:sz w:val="18"/>
                <w:szCs w:val="18"/>
              </w:rPr>
              <w:t>This course is based on the theory course CSE1222 and will cover the lab assignments based on the following topics</w:t>
            </w:r>
          </w:p>
          <w:p w14:paraId="09EDF5A0" w14:textId="77777777" w:rsidR="002E3C27" w:rsidRPr="0090443B" w:rsidRDefault="002E3C27" w:rsidP="001C3606">
            <w:pPr>
              <w:pStyle w:val="Normal10"/>
              <w:numPr>
                <w:ilvl w:val="0"/>
                <w:numId w:val="9"/>
              </w:numPr>
              <w:rPr>
                <w:rFonts w:ascii="Arial" w:hAnsi="Arial" w:cs="Arial"/>
                <w:sz w:val="18"/>
                <w:szCs w:val="18"/>
              </w:rPr>
            </w:pPr>
            <w:r w:rsidRPr="0090443B">
              <w:rPr>
                <w:rFonts w:ascii="Arial" w:hAnsi="Arial" w:cs="Arial"/>
                <w:sz w:val="18"/>
                <w:szCs w:val="18"/>
              </w:rPr>
              <w:t xml:space="preserve">Classes and objects, instance variables, and instance methods </w:t>
            </w:r>
          </w:p>
          <w:p w14:paraId="08F4B054" w14:textId="77777777" w:rsidR="002E3C27" w:rsidRPr="0090443B" w:rsidRDefault="002E3C27" w:rsidP="001C3606">
            <w:pPr>
              <w:pStyle w:val="Normal10"/>
              <w:numPr>
                <w:ilvl w:val="0"/>
                <w:numId w:val="9"/>
              </w:numPr>
              <w:rPr>
                <w:rFonts w:ascii="Arial" w:hAnsi="Arial" w:cs="Arial"/>
                <w:sz w:val="18"/>
                <w:szCs w:val="18"/>
              </w:rPr>
            </w:pPr>
            <w:r w:rsidRPr="0090443B">
              <w:rPr>
                <w:rFonts w:ascii="Arial" w:hAnsi="Arial" w:cs="Arial"/>
                <w:sz w:val="18"/>
                <w:szCs w:val="18"/>
              </w:rPr>
              <w:t xml:space="preserve">Constructors, overloaded constructors </w:t>
            </w:r>
          </w:p>
          <w:p w14:paraId="2E1D38A5" w14:textId="77777777" w:rsidR="002E3C27" w:rsidRPr="0090443B" w:rsidRDefault="002E3C27" w:rsidP="001C3606">
            <w:pPr>
              <w:pStyle w:val="Normal10"/>
              <w:numPr>
                <w:ilvl w:val="0"/>
                <w:numId w:val="9"/>
              </w:numPr>
              <w:rPr>
                <w:rFonts w:ascii="Arial" w:hAnsi="Arial" w:cs="Arial"/>
                <w:sz w:val="18"/>
                <w:szCs w:val="18"/>
              </w:rPr>
            </w:pPr>
            <w:r w:rsidRPr="0090443B">
              <w:rPr>
                <w:rFonts w:ascii="Arial" w:hAnsi="Arial" w:cs="Arial"/>
                <w:sz w:val="18"/>
                <w:szCs w:val="18"/>
              </w:rPr>
              <w:t>Member access modifiers: public, private, protected, package</w:t>
            </w:r>
          </w:p>
          <w:p w14:paraId="3212D946" w14:textId="77777777" w:rsidR="002E3C27" w:rsidRPr="0090443B" w:rsidRDefault="002E3C27" w:rsidP="001C3606">
            <w:pPr>
              <w:pStyle w:val="ListParagraph"/>
              <w:numPr>
                <w:ilvl w:val="0"/>
                <w:numId w:val="9"/>
              </w:numPr>
              <w:rPr>
                <w:rFonts w:ascii="Arial" w:hAnsi="Arial" w:cs="Arial"/>
                <w:sz w:val="18"/>
                <w:szCs w:val="18"/>
                <w:lang w:bidi="ar-SA"/>
              </w:rPr>
            </w:pPr>
            <w:r w:rsidRPr="0090443B">
              <w:rPr>
                <w:rFonts w:ascii="Arial" w:hAnsi="Arial" w:cs="Arial"/>
                <w:sz w:val="18"/>
                <w:szCs w:val="18"/>
                <w:lang w:bidi="ar-SA"/>
              </w:rPr>
              <w:t>Inheritance, method overriding, Interface</w:t>
            </w:r>
          </w:p>
          <w:p w14:paraId="18262946" w14:textId="77777777" w:rsidR="002E3C27" w:rsidRPr="0090443B" w:rsidRDefault="002E3C27" w:rsidP="001C3606">
            <w:pPr>
              <w:pStyle w:val="ListParagraph"/>
              <w:numPr>
                <w:ilvl w:val="0"/>
                <w:numId w:val="9"/>
              </w:numPr>
              <w:rPr>
                <w:rFonts w:ascii="Arial" w:hAnsi="Arial" w:cs="Arial"/>
                <w:sz w:val="18"/>
                <w:szCs w:val="18"/>
                <w:lang w:bidi="ar-SA"/>
              </w:rPr>
            </w:pPr>
            <w:r w:rsidRPr="0090443B">
              <w:rPr>
                <w:rFonts w:ascii="Arial" w:hAnsi="Arial" w:cs="Arial"/>
                <w:sz w:val="18"/>
                <w:szCs w:val="18"/>
                <w:lang w:bidi="ar-SA"/>
              </w:rPr>
              <w:t xml:space="preserve">Polymorphism </w:t>
            </w:r>
          </w:p>
          <w:p w14:paraId="0B0A29EA" w14:textId="77777777" w:rsidR="002E3C27" w:rsidRPr="0090443B" w:rsidRDefault="002E3C27" w:rsidP="001C3606">
            <w:pPr>
              <w:pStyle w:val="ListParagraph"/>
              <w:numPr>
                <w:ilvl w:val="0"/>
                <w:numId w:val="9"/>
              </w:numPr>
              <w:rPr>
                <w:rFonts w:ascii="Arial" w:hAnsi="Arial" w:cs="Arial"/>
                <w:sz w:val="18"/>
                <w:szCs w:val="18"/>
                <w:lang w:bidi="ar-SA"/>
              </w:rPr>
            </w:pPr>
            <w:r w:rsidRPr="0090443B">
              <w:rPr>
                <w:rFonts w:ascii="Arial" w:hAnsi="Arial" w:cs="Arial"/>
                <w:sz w:val="18"/>
                <w:szCs w:val="18"/>
                <w:lang w:bidi="ar-SA"/>
              </w:rPr>
              <w:t>Multithreading</w:t>
            </w:r>
          </w:p>
          <w:p w14:paraId="1FF6B46D" w14:textId="77777777" w:rsidR="002E3C27" w:rsidRPr="0090443B" w:rsidRDefault="002E3C27" w:rsidP="001C3606">
            <w:pPr>
              <w:pStyle w:val="ListParagraph"/>
              <w:numPr>
                <w:ilvl w:val="0"/>
                <w:numId w:val="9"/>
              </w:numPr>
              <w:rPr>
                <w:rFonts w:ascii="Arial" w:hAnsi="Arial" w:cs="Arial"/>
                <w:sz w:val="18"/>
                <w:szCs w:val="18"/>
                <w:lang w:bidi="ar-SA"/>
              </w:rPr>
            </w:pPr>
            <w:r w:rsidRPr="0090443B">
              <w:rPr>
                <w:rFonts w:ascii="Arial" w:hAnsi="Arial" w:cs="Arial"/>
                <w:sz w:val="18"/>
                <w:szCs w:val="18"/>
                <w:lang w:bidi="ar-SA"/>
              </w:rPr>
              <w:t>Exception Handling</w:t>
            </w:r>
          </w:p>
          <w:p w14:paraId="567478D6" w14:textId="77777777" w:rsidR="002E3C27" w:rsidRPr="0090443B" w:rsidRDefault="002E3C27" w:rsidP="001C3606">
            <w:pPr>
              <w:pStyle w:val="ListParagraph"/>
              <w:numPr>
                <w:ilvl w:val="0"/>
                <w:numId w:val="9"/>
              </w:numPr>
              <w:rPr>
                <w:rFonts w:ascii="Arial" w:hAnsi="Arial" w:cs="Arial"/>
                <w:sz w:val="18"/>
                <w:szCs w:val="18"/>
                <w:lang w:bidi="ar-SA"/>
              </w:rPr>
            </w:pPr>
            <w:r w:rsidRPr="0090443B">
              <w:rPr>
                <w:rFonts w:ascii="Arial" w:hAnsi="Arial" w:cs="Arial"/>
                <w:sz w:val="18"/>
                <w:szCs w:val="18"/>
                <w:lang w:bidi="ar-SA"/>
              </w:rPr>
              <w:t>Java IO</w:t>
            </w:r>
          </w:p>
          <w:p w14:paraId="4D4C8F45" w14:textId="77777777" w:rsidR="002E3C27" w:rsidRPr="0090443B" w:rsidRDefault="002E3C27" w:rsidP="001C3606">
            <w:pPr>
              <w:pStyle w:val="ListParagraph"/>
              <w:numPr>
                <w:ilvl w:val="0"/>
                <w:numId w:val="9"/>
              </w:numPr>
              <w:rPr>
                <w:rFonts w:ascii="Arial" w:hAnsi="Arial" w:cs="Arial"/>
                <w:sz w:val="18"/>
                <w:szCs w:val="18"/>
                <w:lang w:bidi="ar-SA"/>
              </w:rPr>
            </w:pPr>
            <w:r w:rsidRPr="0090443B">
              <w:rPr>
                <w:rFonts w:ascii="Arial" w:hAnsi="Arial" w:cs="Arial"/>
                <w:sz w:val="18"/>
                <w:szCs w:val="18"/>
                <w:lang w:bidi="ar-SA"/>
              </w:rPr>
              <w:t>GUI programing using AWT and Swing</w:t>
            </w:r>
          </w:p>
          <w:p w14:paraId="0D2128A1" w14:textId="77777777" w:rsidR="002E3C27" w:rsidRPr="00D80485" w:rsidRDefault="002E3C27" w:rsidP="001C3606">
            <w:pPr>
              <w:pStyle w:val="ListParagraph"/>
              <w:numPr>
                <w:ilvl w:val="0"/>
                <w:numId w:val="9"/>
              </w:numPr>
              <w:rPr>
                <w:rFonts w:ascii="Arial" w:hAnsi="Arial" w:cs="Arial"/>
                <w:sz w:val="18"/>
                <w:szCs w:val="18"/>
                <w:lang w:bidi="ar-SA"/>
              </w:rPr>
            </w:pPr>
            <w:proofErr w:type="spellStart"/>
            <w:r w:rsidRPr="0090443B">
              <w:rPr>
                <w:rFonts w:ascii="Arial" w:hAnsi="Arial" w:cs="Arial"/>
                <w:sz w:val="18"/>
                <w:szCs w:val="18"/>
                <w:lang w:bidi="ar-SA"/>
              </w:rPr>
              <w:t>GoF</w:t>
            </w:r>
            <w:proofErr w:type="spellEnd"/>
            <w:r w:rsidRPr="0090443B">
              <w:rPr>
                <w:rFonts w:ascii="Arial" w:hAnsi="Arial" w:cs="Arial"/>
                <w:sz w:val="18"/>
                <w:szCs w:val="18"/>
                <w:lang w:bidi="ar-SA"/>
              </w:rPr>
              <w:t xml:space="preserve"> Design pattern implementation</w:t>
            </w:r>
          </w:p>
        </w:tc>
      </w:tr>
    </w:tbl>
    <w:p w14:paraId="11C81525" w14:textId="77777777" w:rsidR="002E3C27" w:rsidRPr="0090443B" w:rsidRDefault="002E3C27" w:rsidP="002E3C27">
      <w:pPr>
        <w:spacing w:line="216" w:lineRule="auto"/>
        <w:rPr>
          <w:rFonts w:ascii="Arial" w:hAnsi="Arial" w:cs="Arial"/>
          <w:b/>
          <w:color w:val="FF0000"/>
          <w:sz w:val="18"/>
          <w:szCs w:val="18"/>
        </w:rPr>
      </w:pPr>
    </w:p>
    <w:p w14:paraId="43DFEBE8" w14:textId="77777777" w:rsidR="002E3C27" w:rsidRPr="008E75BB" w:rsidRDefault="002E3C27" w:rsidP="002E3C27">
      <w:pPr>
        <w:spacing w:line="216" w:lineRule="auto"/>
        <w:rPr>
          <w:rFonts w:ascii="Arial" w:hAnsi="Arial" w:cs="Arial"/>
          <w:b/>
          <w:spacing w:val="-3"/>
          <w:sz w:val="18"/>
          <w:szCs w:val="18"/>
        </w:rPr>
      </w:pPr>
      <w:r>
        <w:rPr>
          <w:rFonts w:ascii="Arial" w:hAnsi="Arial" w:cs="Arial"/>
          <w:b/>
          <w:spacing w:val="-3"/>
          <w:sz w:val="18"/>
          <w:szCs w:val="18"/>
        </w:rPr>
        <w:t>T</w:t>
      </w:r>
      <w:r w:rsidRPr="008E75BB">
        <w:rPr>
          <w:rFonts w:ascii="Arial" w:hAnsi="Arial" w:cs="Arial"/>
          <w:b/>
          <w:spacing w:val="-3"/>
          <w:sz w:val="18"/>
          <w:szCs w:val="18"/>
        </w:rPr>
        <w:t>ext Book:</w:t>
      </w:r>
    </w:p>
    <w:tbl>
      <w:tblPr>
        <w:tblW w:w="4911" w:type="pct"/>
        <w:jc w:val="center"/>
        <w:tblLook w:val="0000" w:firstRow="0" w:lastRow="0" w:firstColumn="0" w:lastColumn="0" w:noHBand="0" w:noVBand="0"/>
      </w:tblPr>
      <w:tblGrid>
        <w:gridCol w:w="361"/>
        <w:gridCol w:w="2430"/>
        <w:gridCol w:w="264"/>
        <w:gridCol w:w="6022"/>
      </w:tblGrid>
      <w:tr w:rsidR="002E3C27" w:rsidRPr="00037586" w14:paraId="3ADA8DC4" w14:textId="77777777" w:rsidTr="001C3606">
        <w:trPr>
          <w:jc w:val="center"/>
        </w:trPr>
        <w:tc>
          <w:tcPr>
            <w:tcW w:w="199" w:type="pct"/>
          </w:tcPr>
          <w:p w14:paraId="0069F75B" w14:textId="77777777" w:rsidR="002E3C27" w:rsidRPr="008E75BB" w:rsidRDefault="002E3C27" w:rsidP="001C3606">
            <w:pPr>
              <w:suppressAutoHyphens/>
              <w:spacing w:line="216" w:lineRule="auto"/>
              <w:jc w:val="center"/>
              <w:rPr>
                <w:rFonts w:ascii="Arial" w:hAnsi="Arial" w:cs="Arial"/>
                <w:spacing w:val="-3"/>
                <w:sz w:val="18"/>
                <w:szCs w:val="18"/>
              </w:rPr>
            </w:pPr>
            <w:r w:rsidRPr="008E75BB">
              <w:rPr>
                <w:rFonts w:ascii="Arial" w:hAnsi="Arial" w:cs="Arial"/>
                <w:spacing w:val="-3"/>
                <w:sz w:val="18"/>
                <w:szCs w:val="18"/>
              </w:rPr>
              <w:t>1.</w:t>
            </w:r>
          </w:p>
        </w:tc>
        <w:tc>
          <w:tcPr>
            <w:tcW w:w="1339" w:type="pct"/>
          </w:tcPr>
          <w:p w14:paraId="7C4309E3" w14:textId="77777777" w:rsidR="002E3C27" w:rsidRPr="00FD12BD" w:rsidRDefault="002E3C27" w:rsidP="001C3606">
            <w:pPr>
              <w:suppressAutoHyphens/>
              <w:spacing w:line="216" w:lineRule="auto"/>
              <w:rPr>
                <w:rFonts w:ascii="Arial" w:hAnsi="Arial" w:cs="Arial"/>
                <w:spacing w:val="-3"/>
                <w:sz w:val="18"/>
                <w:szCs w:val="18"/>
              </w:rPr>
            </w:pPr>
            <w:r w:rsidRPr="00FD12BD">
              <w:rPr>
                <w:rFonts w:ascii="Arial" w:hAnsi="Arial" w:cs="Arial"/>
                <w:spacing w:val="-3"/>
                <w:sz w:val="18"/>
                <w:szCs w:val="18"/>
              </w:rPr>
              <w:t xml:space="preserve">Herbert </w:t>
            </w:r>
            <w:proofErr w:type="spellStart"/>
            <w:r w:rsidRPr="00FD12BD">
              <w:rPr>
                <w:rFonts w:ascii="Arial" w:hAnsi="Arial" w:cs="Arial"/>
                <w:spacing w:val="-3"/>
                <w:sz w:val="18"/>
                <w:szCs w:val="18"/>
              </w:rPr>
              <w:t>Schildt</w:t>
            </w:r>
            <w:proofErr w:type="spellEnd"/>
          </w:p>
        </w:tc>
        <w:tc>
          <w:tcPr>
            <w:tcW w:w="145" w:type="pct"/>
          </w:tcPr>
          <w:p w14:paraId="32DF53A3" w14:textId="77777777" w:rsidR="002E3C27" w:rsidRPr="00037586" w:rsidRDefault="002E3C27" w:rsidP="001C3606">
            <w:pPr>
              <w:suppressAutoHyphens/>
              <w:spacing w:line="216" w:lineRule="auto"/>
              <w:jc w:val="center"/>
              <w:rPr>
                <w:rFonts w:ascii="Arial" w:hAnsi="Arial" w:cs="Arial"/>
                <w:spacing w:val="-3"/>
                <w:sz w:val="18"/>
                <w:szCs w:val="18"/>
              </w:rPr>
            </w:pPr>
            <w:r w:rsidRPr="00037586">
              <w:rPr>
                <w:rFonts w:ascii="Arial" w:hAnsi="Arial" w:cs="Arial"/>
                <w:spacing w:val="-3"/>
                <w:sz w:val="18"/>
                <w:szCs w:val="18"/>
              </w:rPr>
              <w:t>:</w:t>
            </w:r>
          </w:p>
        </w:tc>
        <w:tc>
          <w:tcPr>
            <w:tcW w:w="3316" w:type="pct"/>
          </w:tcPr>
          <w:p w14:paraId="3C9853FB" w14:textId="77777777" w:rsidR="002E3C27" w:rsidRPr="00037586" w:rsidRDefault="002E3C27" w:rsidP="001C3606">
            <w:pPr>
              <w:suppressAutoHyphens/>
              <w:spacing w:line="216" w:lineRule="auto"/>
              <w:rPr>
                <w:rFonts w:ascii="Arial" w:hAnsi="Arial" w:cs="Arial"/>
                <w:b/>
                <w:bCs/>
                <w:spacing w:val="-3"/>
                <w:sz w:val="18"/>
                <w:szCs w:val="18"/>
              </w:rPr>
            </w:pPr>
            <w:r w:rsidRPr="00037586">
              <w:rPr>
                <w:rFonts w:ascii="Arial" w:hAnsi="Arial" w:cs="Arial"/>
                <w:b/>
                <w:bCs/>
                <w:spacing w:val="-3"/>
                <w:sz w:val="18"/>
                <w:szCs w:val="18"/>
              </w:rPr>
              <w:t>Java: The Complete Reference, Ninth Edition 9th Edition</w:t>
            </w:r>
            <w:r w:rsidRPr="00037586">
              <w:rPr>
                <w:rFonts w:ascii="Arial" w:hAnsi="Arial" w:cs="Arial"/>
                <w:i/>
                <w:iCs/>
                <w:spacing w:val="-3"/>
                <w:sz w:val="18"/>
                <w:szCs w:val="18"/>
              </w:rPr>
              <w:t>, Oracle Press</w:t>
            </w:r>
          </w:p>
        </w:tc>
      </w:tr>
    </w:tbl>
    <w:p w14:paraId="6D7D59EA" w14:textId="77777777" w:rsidR="002E3C27" w:rsidRPr="00037586" w:rsidRDefault="002E3C27" w:rsidP="002E3C27">
      <w:pPr>
        <w:spacing w:line="216" w:lineRule="auto"/>
        <w:jc w:val="center"/>
        <w:rPr>
          <w:rFonts w:ascii="Arial" w:hAnsi="Arial" w:cs="Arial"/>
          <w:b/>
          <w:spacing w:val="-3"/>
          <w:sz w:val="18"/>
          <w:szCs w:val="18"/>
        </w:rPr>
      </w:pPr>
    </w:p>
    <w:p w14:paraId="7CEF4B4F" w14:textId="77777777" w:rsidR="002E3C27" w:rsidRPr="0090443B" w:rsidRDefault="002E3C27" w:rsidP="002E3C27">
      <w:pPr>
        <w:spacing w:line="216" w:lineRule="auto"/>
        <w:rPr>
          <w:rFonts w:ascii="Arial" w:hAnsi="Arial" w:cs="Arial"/>
          <w:b/>
          <w:spacing w:val="-3"/>
          <w:sz w:val="18"/>
          <w:szCs w:val="18"/>
        </w:rPr>
      </w:pPr>
      <w:r w:rsidRPr="0090443B">
        <w:rPr>
          <w:rFonts w:ascii="Arial" w:hAnsi="Arial" w:cs="Arial"/>
          <w:b/>
          <w:spacing w:val="-3"/>
          <w:sz w:val="18"/>
          <w:szCs w:val="18"/>
        </w:rPr>
        <w:t>Books Recommended:</w:t>
      </w:r>
    </w:p>
    <w:tbl>
      <w:tblPr>
        <w:tblW w:w="4939" w:type="pct"/>
        <w:jc w:val="center"/>
        <w:tblLook w:val="0000" w:firstRow="0" w:lastRow="0" w:firstColumn="0" w:lastColumn="0" w:noHBand="0" w:noVBand="0"/>
      </w:tblPr>
      <w:tblGrid>
        <w:gridCol w:w="361"/>
        <w:gridCol w:w="2432"/>
        <w:gridCol w:w="265"/>
        <w:gridCol w:w="6071"/>
      </w:tblGrid>
      <w:tr w:rsidR="002E3C27" w:rsidRPr="00037586" w14:paraId="04183217" w14:textId="77777777" w:rsidTr="001C3606">
        <w:trPr>
          <w:trHeight w:val="196"/>
          <w:jc w:val="center"/>
        </w:trPr>
        <w:tc>
          <w:tcPr>
            <w:tcW w:w="198" w:type="pct"/>
          </w:tcPr>
          <w:p w14:paraId="032905B9" w14:textId="77777777" w:rsidR="002E3C27" w:rsidRPr="008E75BB" w:rsidRDefault="002E3C27" w:rsidP="001C3606">
            <w:pPr>
              <w:suppressAutoHyphens/>
              <w:spacing w:line="216" w:lineRule="auto"/>
              <w:jc w:val="center"/>
              <w:rPr>
                <w:rFonts w:ascii="Arial" w:hAnsi="Arial" w:cs="Arial"/>
                <w:spacing w:val="-3"/>
                <w:sz w:val="18"/>
                <w:szCs w:val="18"/>
              </w:rPr>
            </w:pPr>
            <w:r w:rsidRPr="008E75BB">
              <w:rPr>
                <w:rFonts w:ascii="Arial" w:hAnsi="Arial" w:cs="Arial"/>
                <w:spacing w:val="-3"/>
                <w:sz w:val="18"/>
                <w:szCs w:val="18"/>
              </w:rPr>
              <w:t>1.</w:t>
            </w:r>
          </w:p>
        </w:tc>
        <w:tc>
          <w:tcPr>
            <w:tcW w:w="1332" w:type="pct"/>
          </w:tcPr>
          <w:p w14:paraId="57CD2C99" w14:textId="77777777" w:rsidR="002E3C27" w:rsidRPr="008E75BB" w:rsidRDefault="002E3C27" w:rsidP="001C3606">
            <w:pPr>
              <w:suppressAutoHyphens/>
              <w:spacing w:line="216" w:lineRule="auto"/>
              <w:rPr>
                <w:rFonts w:ascii="Arial" w:hAnsi="Arial" w:cs="Arial"/>
                <w:spacing w:val="-3"/>
                <w:sz w:val="18"/>
                <w:szCs w:val="18"/>
              </w:rPr>
            </w:pPr>
            <w:r w:rsidRPr="008E75BB">
              <w:rPr>
                <w:rFonts w:ascii="Arial" w:hAnsi="Arial" w:cs="Arial"/>
                <w:color w:val="000000"/>
                <w:sz w:val="18"/>
                <w:szCs w:val="18"/>
              </w:rPr>
              <w:t>Allen B. Downey &amp; Chris Mayfield</w:t>
            </w:r>
          </w:p>
        </w:tc>
        <w:tc>
          <w:tcPr>
            <w:tcW w:w="145" w:type="pct"/>
          </w:tcPr>
          <w:p w14:paraId="7534D1BB" w14:textId="77777777" w:rsidR="002E3C27" w:rsidRPr="00F41799" w:rsidRDefault="002E3C27" w:rsidP="001C3606">
            <w:pPr>
              <w:suppressAutoHyphens/>
              <w:spacing w:line="216" w:lineRule="auto"/>
              <w:jc w:val="center"/>
              <w:rPr>
                <w:rFonts w:ascii="Arial" w:hAnsi="Arial" w:cs="Arial"/>
                <w:spacing w:val="-3"/>
                <w:sz w:val="18"/>
                <w:szCs w:val="18"/>
              </w:rPr>
            </w:pPr>
            <w:r w:rsidRPr="00FD12BD">
              <w:rPr>
                <w:rFonts w:ascii="Arial" w:hAnsi="Arial" w:cs="Arial"/>
                <w:spacing w:val="-3"/>
                <w:sz w:val="18"/>
                <w:szCs w:val="18"/>
              </w:rPr>
              <w:t>:</w:t>
            </w:r>
          </w:p>
        </w:tc>
        <w:tc>
          <w:tcPr>
            <w:tcW w:w="3326" w:type="pct"/>
          </w:tcPr>
          <w:p w14:paraId="065EF636" w14:textId="77777777" w:rsidR="002E3C27" w:rsidRPr="00037586" w:rsidRDefault="002E3C27" w:rsidP="001C3606">
            <w:pPr>
              <w:suppressAutoHyphens/>
              <w:spacing w:line="216" w:lineRule="auto"/>
              <w:rPr>
                <w:rFonts w:ascii="Arial" w:hAnsi="Arial" w:cs="Arial"/>
                <w:spacing w:val="-3"/>
                <w:sz w:val="18"/>
                <w:szCs w:val="18"/>
              </w:rPr>
            </w:pPr>
            <w:r w:rsidRPr="00037586">
              <w:rPr>
                <w:rFonts w:ascii="Arial" w:hAnsi="Arial" w:cs="Arial"/>
                <w:b/>
                <w:bCs/>
                <w:spacing w:val="-3"/>
                <w:sz w:val="18"/>
                <w:szCs w:val="18"/>
              </w:rPr>
              <w:t xml:space="preserve">Think Java: How to think like a computer scientist, </w:t>
            </w:r>
            <w:r w:rsidRPr="00037586">
              <w:rPr>
                <w:rFonts w:ascii="Arial" w:hAnsi="Arial" w:cs="Arial"/>
                <w:bCs/>
                <w:i/>
                <w:spacing w:val="-3"/>
                <w:sz w:val="18"/>
                <w:szCs w:val="18"/>
              </w:rPr>
              <w:t>O’ Reilly</w:t>
            </w:r>
          </w:p>
        </w:tc>
      </w:tr>
      <w:tr w:rsidR="002E3C27" w:rsidRPr="00037586" w14:paraId="5C26FCFF" w14:textId="77777777" w:rsidTr="001C3606">
        <w:trPr>
          <w:trHeight w:val="109"/>
          <w:jc w:val="center"/>
        </w:trPr>
        <w:tc>
          <w:tcPr>
            <w:tcW w:w="198" w:type="pct"/>
          </w:tcPr>
          <w:p w14:paraId="2F463FDF" w14:textId="77777777" w:rsidR="002E3C27" w:rsidRPr="00037586" w:rsidRDefault="002E3C27" w:rsidP="001C3606">
            <w:pPr>
              <w:suppressAutoHyphens/>
              <w:spacing w:line="216" w:lineRule="auto"/>
              <w:jc w:val="center"/>
              <w:rPr>
                <w:rFonts w:ascii="Arial" w:hAnsi="Arial" w:cs="Arial"/>
                <w:spacing w:val="-3"/>
                <w:sz w:val="18"/>
                <w:szCs w:val="18"/>
              </w:rPr>
            </w:pPr>
            <w:r w:rsidRPr="00037586">
              <w:rPr>
                <w:rFonts w:ascii="Arial" w:hAnsi="Arial" w:cs="Arial"/>
                <w:spacing w:val="-3"/>
                <w:sz w:val="18"/>
                <w:szCs w:val="18"/>
              </w:rPr>
              <w:t>2.</w:t>
            </w:r>
          </w:p>
        </w:tc>
        <w:tc>
          <w:tcPr>
            <w:tcW w:w="1332" w:type="pct"/>
          </w:tcPr>
          <w:p w14:paraId="350D2B99" w14:textId="77777777" w:rsidR="002E3C27" w:rsidRPr="0090443B" w:rsidRDefault="002E3C27" w:rsidP="001C3606">
            <w:pPr>
              <w:suppressAutoHyphens/>
              <w:spacing w:line="216" w:lineRule="auto"/>
              <w:rPr>
                <w:rFonts w:ascii="Arial" w:hAnsi="Arial" w:cs="Arial"/>
                <w:spacing w:val="-3"/>
                <w:sz w:val="18"/>
                <w:szCs w:val="18"/>
              </w:rPr>
            </w:pPr>
            <w:proofErr w:type="spellStart"/>
            <w:r w:rsidRPr="0090443B">
              <w:rPr>
                <w:rFonts w:ascii="Arial" w:hAnsi="Arial" w:cs="Arial"/>
                <w:bCs/>
                <w:sz w:val="18"/>
                <w:szCs w:val="18"/>
              </w:rPr>
              <w:t>Vaskaran</w:t>
            </w:r>
            <w:proofErr w:type="spellEnd"/>
            <w:r w:rsidRPr="0090443B">
              <w:rPr>
                <w:rFonts w:ascii="Arial" w:hAnsi="Arial" w:cs="Arial"/>
                <w:bCs/>
                <w:sz w:val="18"/>
                <w:szCs w:val="18"/>
              </w:rPr>
              <w:t xml:space="preserve"> </w:t>
            </w:r>
            <w:proofErr w:type="spellStart"/>
            <w:r w:rsidRPr="0090443B">
              <w:rPr>
                <w:rFonts w:ascii="Arial" w:hAnsi="Arial" w:cs="Arial"/>
                <w:bCs/>
                <w:sz w:val="18"/>
                <w:szCs w:val="18"/>
              </w:rPr>
              <w:t>Sarcar</w:t>
            </w:r>
            <w:proofErr w:type="spellEnd"/>
          </w:p>
        </w:tc>
        <w:tc>
          <w:tcPr>
            <w:tcW w:w="145" w:type="pct"/>
          </w:tcPr>
          <w:p w14:paraId="554E6166" w14:textId="77777777" w:rsidR="002E3C27" w:rsidRPr="008E75BB" w:rsidRDefault="002E3C27" w:rsidP="001C3606">
            <w:pPr>
              <w:suppressAutoHyphens/>
              <w:spacing w:line="216" w:lineRule="auto"/>
              <w:jc w:val="center"/>
              <w:rPr>
                <w:rFonts w:ascii="Arial" w:hAnsi="Arial" w:cs="Arial"/>
                <w:spacing w:val="-3"/>
                <w:sz w:val="18"/>
                <w:szCs w:val="18"/>
              </w:rPr>
            </w:pPr>
            <w:r w:rsidRPr="008E75BB">
              <w:rPr>
                <w:rFonts w:ascii="Arial" w:hAnsi="Arial" w:cs="Arial"/>
                <w:spacing w:val="-3"/>
                <w:sz w:val="18"/>
                <w:szCs w:val="18"/>
              </w:rPr>
              <w:t>:</w:t>
            </w:r>
          </w:p>
        </w:tc>
        <w:tc>
          <w:tcPr>
            <w:tcW w:w="3326" w:type="pct"/>
          </w:tcPr>
          <w:p w14:paraId="3AFB7792" w14:textId="77777777" w:rsidR="002E3C27" w:rsidRPr="00FD12BD" w:rsidRDefault="002E3C27" w:rsidP="001C3606">
            <w:pPr>
              <w:suppressAutoHyphens/>
              <w:spacing w:line="216" w:lineRule="auto"/>
              <w:rPr>
                <w:rFonts w:ascii="Arial" w:hAnsi="Arial" w:cs="Arial"/>
                <w:spacing w:val="-3"/>
                <w:sz w:val="18"/>
                <w:szCs w:val="18"/>
              </w:rPr>
            </w:pPr>
            <w:r w:rsidRPr="008E75BB">
              <w:rPr>
                <w:rFonts w:ascii="Arial" w:hAnsi="Arial" w:cs="Arial"/>
                <w:b/>
                <w:bCs/>
                <w:spacing w:val="-3"/>
                <w:sz w:val="18"/>
                <w:szCs w:val="18"/>
              </w:rPr>
              <w:t>Java Design Patterns,</w:t>
            </w:r>
            <w:r w:rsidRPr="008E75BB">
              <w:rPr>
                <w:rFonts w:ascii="Arial" w:hAnsi="Arial" w:cs="Arial"/>
                <w:i/>
                <w:iCs/>
                <w:spacing w:val="-3"/>
                <w:sz w:val="18"/>
                <w:szCs w:val="18"/>
              </w:rPr>
              <w:t xml:space="preserve"> </w:t>
            </w:r>
            <w:proofErr w:type="spellStart"/>
            <w:r w:rsidRPr="008E75BB">
              <w:rPr>
                <w:rFonts w:ascii="Arial" w:hAnsi="Arial" w:cs="Arial"/>
                <w:i/>
                <w:iCs/>
                <w:spacing w:val="-3"/>
                <w:sz w:val="18"/>
                <w:szCs w:val="18"/>
              </w:rPr>
              <w:t>Apress</w:t>
            </w:r>
            <w:proofErr w:type="spellEnd"/>
          </w:p>
        </w:tc>
      </w:tr>
    </w:tbl>
    <w:p w14:paraId="5EC49E1F" w14:textId="77777777" w:rsidR="002E3C27" w:rsidRPr="00037586" w:rsidRDefault="002E3C27" w:rsidP="002E3C27">
      <w:pPr>
        <w:spacing w:line="216" w:lineRule="auto"/>
        <w:rPr>
          <w:rFonts w:ascii="Arial" w:hAnsi="Arial" w:cs="Arial"/>
          <w:sz w:val="18"/>
          <w:szCs w:val="18"/>
        </w:rPr>
      </w:pPr>
    </w:p>
    <w:p w14:paraId="37F30326" w14:textId="77777777" w:rsidR="002E3C27" w:rsidRDefault="002E3C27" w:rsidP="002E3C27">
      <w:pPr>
        <w:rPr>
          <w:rFonts w:ascii="Arial" w:hAnsi="Arial" w:cs="Arial"/>
          <w:sz w:val="18"/>
          <w:szCs w:val="18"/>
        </w:rPr>
      </w:pPr>
    </w:p>
    <w:p w14:paraId="00CC9443" w14:textId="77777777" w:rsidR="002E3C27" w:rsidRDefault="002E3C27" w:rsidP="002E3C27">
      <w:pPr>
        <w:rPr>
          <w:rFonts w:ascii="Arial" w:hAnsi="Arial" w:cs="Arial"/>
          <w:sz w:val="18"/>
          <w:szCs w:val="18"/>
        </w:rPr>
      </w:pPr>
      <w:r>
        <w:rPr>
          <w:rFonts w:ascii="Arial" w:hAnsi="Arial" w:cs="Arial"/>
          <w:sz w:val="18"/>
          <w:szCs w:val="18"/>
        </w:rPr>
        <w:br w:type="page"/>
      </w:r>
    </w:p>
    <w:p w14:paraId="43607E72" w14:textId="77777777" w:rsidR="002E3C27" w:rsidRDefault="002E3C27" w:rsidP="002E3C27">
      <w:pPr>
        <w:jc w:val="center"/>
        <w:rPr>
          <w:rFonts w:ascii="Arial" w:hAnsi="Arial" w:cs="Arial"/>
          <w:b/>
          <w:sz w:val="52"/>
          <w:szCs w:val="52"/>
        </w:rPr>
      </w:pPr>
    </w:p>
    <w:p w14:paraId="67DFA66B" w14:textId="77777777" w:rsidR="002E3C27" w:rsidRDefault="002E3C27" w:rsidP="002E3C27">
      <w:pPr>
        <w:jc w:val="center"/>
        <w:rPr>
          <w:rFonts w:ascii="Arial" w:hAnsi="Arial" w:cs="Arial"/>
          <w:b/>
          <w:sz w:val="52"/>
          <w:szCs w:val="52"/>
        </w:rPr>
      </w:pPr>
    </w:p>
    <w:p w14:paraId="0A00355C" w14:textId="77777777" w:rsidR="002E3C27" w:rsidRDefault="002E3C27" w:rsidP="002E3C27">
      <w:pPr>
        <w:jc w:val="center"/>
        <w:rPr>
          <w:rFonts w:ascii="Arial" w:hAnsi="Arial" w:cs="Arial"/>
          <w:b/>
          <w:sz w:val="52"/>
          <w:szCs w:val="52"/>
        </w:rPr>
      </w:pPr>
    </w:p>
    <w:p w14:paraId="450BBFC5" w14:textId="77777777" w:rsidR="002E3C27" w:rsidRDefault="002E3C27" w:rsidP="002E3C27">
      <w:pPr>
        <w:jc w:val="center"/>
        <w:rPr>
          <w:rFonts w:ascii="Arial" w:hAnsi="Arial" w:cs="Arial"/>
          <w:b/>
          <w:sz w:val="52"/>
          <w:szCs w:val="52"/>
        </w:rPr>
      </w:pPr>
    </w:p>
    <w:p w14:paraId="6EC8CEFE" w14:textId="77777777" w:rsidR="002E3C27" w:rsidRDefault="002E3C27" w:rsidP="002E3C27">
      <w:pPr>
        <w:jc w:val="center"/>
        <w:rPr>
          <w:rFonts w:ascii="Arial" w:hAnsi="Arial" w:cs="Arial"/>
          <w:b/>
          <w:sz w:val="52"/>
          <w:szCs w:val="52"/>
        </w:rPr>
      </w:pPr>
    </w:p>
    <w:p w14:paraId="28B9CBBA" w14:textId="77777777" w:rsidR="002E3C27" w:rsidRPr="00B85B1B" w:rsidRDefault="002E3C27" w:rsidP="002E3C27">
      <w:pPr>
        <w:jc w:val="center"/>
        <w:rPr>
          <w:rFonts w:ascii="Arial" w:hAnsi="Arial" w:cs="Arial"/>
          <w:b/>
          <w:sz w:val="52"/>
          <w:szCs w:val="52"/>
        </w:rPr>
        <w:sectPr w:rsidR="002E3C27"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2</w:t>
      </w:r>
      <w:r w:rsidRPr="0002730F">
        <w:rPr>
          <w:rFonts w:ascii="Arial" w:hAnsi="Arial" w:cs="Arial"/>
          <w:b/>
          <w:sz w:val="52"/>
          <w:szCs w:val="52"/>
          <w:vertAlign w:val="superscript"/>
        </w:rPr>
        <w:t>nd</w:t>
      </w:r>
      <w:r>
        <w:rPr>
          <w:rFonts w:ascii="Arial" w:hAnsi="Arial" w:cs="Arial"/>
          <w:b/>
          <w:sz w:val="52"/>
          <w:szCs w:val="52"/>
        </w:rPr>
        <w:t xml:space="preserve"> </w:t>
      </w:r>
      <w:r w:rsidRPr="00B85B1B">
        <w:rPr>
          <w:rFonts w:ascii="Arial" w:hAnsi="Arial" w:cs="Arial"/>
          <w:b/>
          <w:sz w:val="52"/>
          <w:szCs w:val="52"/>
        </w:rPr>
        <w:t>Year (</w:t>
      </w:r>
      <w:r>
        <w:rPr>
          <w:rFonts w:ascii="Arial" w:hAnsi="Arial" w:cs="Arial"/>
          <w:b/>
          <w:sz w:val="52"/>
          <w:szCs w:val="52"/>
        </w:rPr>
        <w:t>Odd</w:t>
      </w:r>
      <w:r w:rsidRPr="00B85B1B">
        <w:rPr>
          <w:rFonts w:ascii="Arial" w:hAnsi="Arial" w:cs="Arial"/>
          <w:b/>
          <w:sz w:val="52"/>
          <w:szCs w:val="52"/>
        </w:rPr>
        <w:t xml:space="preserve"> Semester)</w:t>
      </w:r>
    </w:p>
    <w:p w14:paraId="7AC9764F" w14:textId="77777777" w:rsidR="002E3C27" w:rsidRPr="00BC0DF1" w:rsidRDefault="002E3C27" w:rsidP="002E3C27">
      <w:pPr>
        <w:pBdr>
          <w:top w:val="single" w:sz="4" w:space="1" w:color="auto"/>
          <w:left w:val="single" w:sz="4" w:space="4" w:color="auto"/>
          <w:bottom w:val="single" w:sz="4" w:space="1" w:color="auto"/>
          <w:right w:val="single" w:sz="4" w:space="0" w:color="auto"/>
        </w:pBdr>
        <w:shd w:val="clear" w:color="auto" w:fill="BFBFBF"/>
        <w:jc w:val="center"/>
        <w:rPr>
          <w:rFonts w:ascii="Arial" w:hAnsi="Arial" w:cs="Arial"/>
          <w:b/>
          <w:bCs/>
          <w:iCs/>
          <w:sz w:val="18"/>
          <w:szCs w:val="18"/>
        </w:rPr>
      </w:pPr>
      <w:r w:rsidRPr="00BC0DF1">
        <w:rPr>
          <w:rFonts w:ascii="Arial" w:hAnsi="Arial" w:cs="Arial"/>
          <w:b/>
          <w:bCs/>
          <w:iCs/>
          <w:sz w:val="18"/>
          <w:szCs w:val="18"/>
        </w:rPr>
        <w:lastRenderedPageBreak/>
        <w:t>ACCO2111: Industrial Management and Accountancy</w:t>
      </w:r>
    </w:p>
    <w:p w14:paraId="1DCCA971" w14:textId="77777777" w:rsidR="002E3C27" w:rsidRPr="00BC0DF1" w:rsidRDefault="002E3C27" w:rsidP="002E3C27">
      <w:pPr>
        <w:pBdr>
          <w:top w:val="single" w:sz="4" w:space="1" w:color="auto"/>
          <w:left w:val="single" w:sz="4" w:space="4" w:color="auto"/>
          <w:bottom w:val="single" w:sz="4" w:space="1" w:color="auto"/>
          <w:right w:val="single" w:sz="4" w:space="0" w:color="auto"/>
        </w:pBdr>
        <w:shd w:val="clear" w:color="auto" w:fill="BFBFBF"/>
        <w:jc w:val="center"/>
        <w:rPr>
          <w:rFonts w:ascii="Arial" w:hAnsi="Arial" w:cs="Arial"/>
          <w:b/>
          <w:bCs/>
          <w:iCs/>
          <w:sz w:val="18"/>
          <w:szCs w:val="18"/>
        </w:rPr>
      </w:pPr>
      <w:r w:rsidRPr="00BC0DF1">
        <w:rPr>
          <w:rFonts w:ascii="Arial" w:hAnsi="Arial" w:cs="Arial"/>
          <w:b/>
          <w:bCs/>
          <w:iCs/>
          <w:sz w:val="18"/>
          <w:szCs w:val="18"/>
        </w:rPr>
        <w:t xml:space="preserve">Credits: </w:t>
      </w:r>
      <w:r w:rsidRPr="00BC0DF1">
        <w:rPr>
          <w:rFonts w:ascii="Arial" w:hAnsi="Arial" w:cs="Arial"/>
          <w:iCs/>
          <w:sz w:val="18"/>
          <w:szCs w:val="18"/>
        </w:rPr>
        <w:t xml:space="preserve">2 </w:t>
      </w:r>
      <w:r w:rsidRPr="00BC0DF1">
        <w:rPr>
          <w:rFonts w:ascii="Arial" w:hAnsi="Arial" w:cs="Arial"/>
          <w:b/>
          <w:bCs/>
          <w:iCs/>
          <w:sz w:val="18"/>
          <w:szCs w:val="18"/>
        </w:rPr>
        <w:t xml:space="preserve">Contact Hours: </w:t>
      </w:r>
      <w:r w:rsidRPr="00BC0DF1">
        <w:rPr>
          <w:rFonts w:ascii="Arial" w:hAnsi="Arial" w:cs="Arial"/>
          <w:iCs/>
          <w:sz w:val="18"/>
          <w:szCs w:val="18"/>
        </w:rPr>
        <w:t>26</w:t>
      </w:r>
    </w:p>
    <w:p w14:paraId="4F8D0787" w14:textId="77777777" w:rsidR="002E3C27" w:rsidRPr="00BC0DF1" w:rsidRDefault="002E3C27" w:rsidP="002E3C27">
      <w:pPr>
        <w:pBdr>
          <w:top w:val="single" w:sz="4" w:space="1" w:color="auto"/>
          <w:left w:val="single" w:sz="4" w:space="4" w:color="auto"/>
          <w:bottom w:val="single" w:sz="4" w:space="1" w:color="auto"/>
          <w:right w:val="single" w:sz="4" w:space="0" w:color="auto"/>
        </w:pBdr>
        <w:shd w:val="clear" w:color="auto" w:fill="BFBFBF"/>
        <w:jc w:val="center"/>
        <w:rPr>
          <w:rFonts w:ascii="Arial" w:hAnsi="Arial" w:cs="Arial"/>
          <w:b/>
          <w:bCs/>
          <w:iCs/>
          <w:sz w:val="18"/>
          <w:szCs w:val="18"/>
        </w:rPr>
      </w:pPr>
      <w:r w:rsidRPr="00BC0DF1">
        <w:rPr>
          <w:rFonts w:ascii="Arial" w:hAnsi="Arial" w:cs="Arial"/>
          <w:b/>
          <w:bCs/>
          <w:iCs/>
          <w:sz w:val="18"/>
          <w:szCs w:val="18"/>
        </w:rPr>
        <w:t xml:space="preserve">Year: </w:t>
      </w:r>
      <w:r w:rsidRPr="00BC0DF1">
        <w:rPr>
          <w:rFonts w:ascii="Arial" w:hAnsi="Arial" w:cs="Arial"/>
          <w:iCs/>
          <w:sz w:val="18"/>
          <w:szCs w:val="18"/>
        </w:rPr>
        <w:t>Second</w:t>
      </w:r>
      <w:r w:rsidRPr="00BC0DF1">
        <w:rPr>
          <w:rFonts w:ascii="Arial" w:hAnsi="Arial" w:cs="Arial"/>
          <w:b/>
          <w:bCs/>
          <w:iCs/>
          <w:sz w:val="18"/>
          <w:szCs w:val="18"/>
        </w:rPr>
        <w:t xml:space="preserve"> Semester: </w:t>
      </w:r>
      <w:r w:rsidRPr="00BC0DF1">
        <w:rPr>
          <w:rFonts w:ascii="Arial" w:hAnsi="Arial" w:cs="Arial"/>
          <w:iCs/>
          <w:sz w:val="18"/>
          <w:szCs w:val="18"/>
        </w:rPr>
        <w:t>Odd</w:t>
      </w:r>
    </w:p>
    <w:p w14:paraId="706697B6" w14:textId="77777777" w:rsidR="002E3C27" w:rsidRPr="00B455C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B455C6" w14:paraId="2CE1A4C9" w14:textId="77777777" w:rsidTr="001C3606">
        <w:trPr>
          <w:jc w:val="center"/>
        </w:trPr>
        <w:tc>
          <w:tcPr>
            <w:tcW w:w="1439" w:type="dxa"/>
          </w:tcPr>
          <w:p w14:paraId="2AD720DF" w14:textId="77777777" w:rsidR="002E3C27" w:rsidRPr="00B455C6" w:rsidRDefault="002E3C27" w:rsidP="001C3606">
            <w:pPr>
              <w:rPr>
                <w:rFonts w:ascii="Arial" w:hAnsi="Arial" w:cs="Arial"/>
                <w:b/>
                <w:bCs/>
                <w:sz w:val="18"/>
                <w:szCs w:val="18"/>
              </w:rPr>
            </w:pPr>
            <w:r w:rsidRPr="00B455C6">
              <w:rPr>
                <w:rFonts w:ascii="Arial" w:hAnsi="Arial" w:cs="Arial"/>
                <w:b/>
                <w:sz w:val="18"/>
                <w:szCs w:val="18"/>
              </w:rPr>
              <w:t>Prerequisite:</w:t>
            </w:r>
          </w:p>
        </w:tc>
        <w:tc>
          <w:tcPr>
            <w:tcW w:w="7741" w:type="dxa"/>
          </w:tcPr>
          <w:p w14:paraId="1A14D950" w14:textId="77777777" w:rsidR="002E3C27" w:rsidRPr="00B230C6" w:rsidRDefault="002E3C27" w:rsidP="001C3606">
            <w:pPr>
              <w:jc w:val="both"/>
              <w:rPr>
                <w:rFonts w:ascii="Arial" w:hAnsi="Arial" w:cs="Arial"/>
                <w:iCs/>
                <w:sz w:val="19"/>
                <w:szCs w:val="19"/>
              </w:rPr>
            </w:pPr>
            <w:r>
              <w:rPr>
                <w:rFonts w:ascii="Arial" w:hAnsi="Arial" w:cs="Arial"/>
                <w:iCs/>
                <w:sz w:val="19"/>
                <w:szCs w:val="19"/>
              </w:rPr>
              <w:t>None</w:t>
            </w:r>
          </w:p>
        </w:tc>
      </w:tr>
      <w:tr w:rsidR="002E3C27" w:rsidRPr="00B455C6" w14:paraId="336BAB3C" w14:textId="77777777" w:rsidTr="001C3606">
        <w:trPr>
          <w:jc w:val="center"/>
        </w:trPr>
        <w:tc>
          <w:tcPr>
            <w:tcW w:w="1439" w:type="dxa"/>
          </w:tcPr>
          <w:p w14:paraId="677B7AE0" w14:textId="77777777" w:rsidR="002E3C27" w:rsidRPr="00B455C6" w:rsidRDefault="002E3C27" w:rsidP="001C3606">
            <w:pPr>
              <w:rPr>
                <w:rFonts w:ascii="Arial" w:hAnsi="Arial" w:cs="Arial"/>
                <w:b/>
                <w:sz w:val="18"/>
                <w:szCs w:val="18"/>
              </w:rPr>
            </w:pPr>
            <w:r w:rsidRPr="00B455C6">
              <w:rPr>
                <w:rFonts w:ascii="Arial" w:hAnsi="Arial" w:cs="Arial"/>
                <w:b/>
                <w:sz w:val="18"/>
                <w:szCs w:val="18"/>
              </w:rPr>
              <w:t>Course Type</w:t>
            </w:r>
          </w:p>
        </w:tc>
        <w:tc>
          <w:tcPr>
            <w:tcW w:w="7741" w:type="dxa"/>
          </w:tcPr>
          <w:p w14:paraId="0725C4A3" w14:textId="77777777" w:rsidR="002E3C27" w:rsidRDefault="002E3C27" w:rsidP="001C3606">
            <w:pPr>
              <w:rPr>
                <w:rFonts w:ascii="Arial" w:hAnsi="Arial" w:cs="Arial"/>
                <w:iCs/>
                <w:sz w:val="18"/>
                <w:szCs w:val="18"/>
              </w:rPr>
            </w:pPr>
            <w:r w:rsidRPr="00B455C6">
              <w:rPr>
                <w:rFonts w:ascii="Segoe UI Symbol" w:eastAsia="MS Gothic" w:hAnsi="Segoe UI Symbol" w:cs="Segoe UI Symbol"/>
                <w:iCs/>
                <w:sz w:val="18"/>
                <w:szCs w:val="18"/>
              </w:rPr>
              <w:t>☒</w:t>
            </w:r>
            <w:r w:rsidRPr="00B455C6">
              <w:rPr>
                <w:rFonts w:ascii="Arial" w:hAnsi="Arial" w:cs="Arial"/>
                <w:iCs/>
                <w:sz w:val="18"/>
                <w:szCs w:val="18"/>
              </w:rPr>
              <w:t xml:space="preserve"> Theory         </w:t>
            </w:r>
            <w:r w:rsidRPr="00B455C6">
              <w:rPr>
                <w:rFonts w:ascii="Segoe UI Symbol" w:eastAsia="MS Gothic" w:hAnsi="Segoe UI Symbol" w:cs="Segoe UI Symbol"/>
                <w:iCs/>
                <w:sz w:val="18"/>
                <w:szCs w:val="18"/>
              </w:rPr>
              <w:t>☐</w:t>
            </w:r>
            <w:r w:rsidRPr="00B455C6">
              <w:rPr>
                <w:rFonts w:ascii="Arial" w:hAnsi="Arial" w:cs="Arial"/>
                <w:iCs/>
                <w:sz w:val="18"/>
                <w:szCs w:val="18"/>
              </w:rPr>
              <w:t xml:space="preserve"> Laboratory work         </w:t>
            </w:r>
            <w:r w:rsidRPr="00B455C6">
              <w:rPr>
                <w:rFonts w:ascii="Segoe UI Symbol" w:eastAsia="MS Gothic" w:hAnsi="Segoe UI Symbol" w:cs="Segoe UI Symbol"/>
                <w:iCs/>
                <w:sz w:val="18"/>
                <w:szCs w:val="18"/>
              </w:rPr>
              <w:t>☐</w:t>
            </w:r>
            <w:r w:rsidRPr="00B455C6">
              <w:rPr>
                <w:rFonts w:ascii="Arial" w:hAnsi="Arial" w:cs="Arial"/>
                <w:iCs/>
                <w:sz w:val="18"/>
                <w:szCs w:val="18"/>
              </w:rPr>
              <w:t xml:space="preserve"> Project work      </w:t>
            </w:r>
            <w:r w:rsidRPr="00B455C6">
              <w:rPr>
                <w:rFonts w:ascii="Segoe UI Symbol" w:eastAsia="MS Gothic" w:hAnsi="Segoe UI Symbol" w:cs="Segoe UI Symbol"/>
                <w:iCs/>
                <w:sz w:val="18"/>
                <w:szCs w:val="18"/>
              </w:rPr>
              <w:t>☐</w:t>
            </w:r>
            <w:r w:rsidRPr="00B455C6">
              <w:rPr>
                <w:rFonts w:ascii="Arial" w:hAnsi="Arial" w:cs="Arial"/>
                <w:iCs/>
                <w:sz w:val="18"/>
                <w:szCs w:val="18"/>
              </w:rPr>
              <w:t xml:space="preserve"> Viva Voce  </w:t>
            </w:r>
          </w:p>
          <w:p w14:paraId="4EF54BD9" w14:textId="77777777" w:rsidR="002E3C27" w:rsidRPr="00B455C6" w:rsidRDefault="002E3C27" w:rsidP="001C3606">
            <w:pPr>
              <w:rPr>
                <w:rFonts w:ascii="Arial" w:hAnsi="Arial" w:cs="Arial"/>
                <w:iCs/>
                <w:sz w:val="4"/>
                <w:szCs w:val="4"/>
              </w:rPr>
            </w:pPr>
          </w:p>
        </w:tc>
      </w:tr>
      <w:tr w:rsidR="002E3C27" w:rsidRPr="00B455C6" w14:paraId="442E64A9" w14:textId="77777777" w:rsidTr="001C3606">
        <w:trPr>
          <w:trHeight w:val="238"/>
          <w:jc w:val="center"/>
        </w:trPr>
        <w:tc>
          <w:tcPr>
            <w:tcW w:w="1439" w:type="dxa"/>
          </w:tcPr>
          <w:p w14:paraId="4494E9C0" w14:textId="77777777" w:rsidR="002E3C27" w:rsidRPr="00B455C6" w:rsidRDefault="002E3C27" w:rsidP="001C3606">
            <w:pPr>
              <w:ind w:left="2160" w:hanging="2160"/>
              <w:rPr>
                <w:rFonts w:ascii="Arial" w:hAnsi="Arial" w:cs="Arial"/>
                <w:b/>
                <w:bCs/>
                <w:sz w:val="18"/>
                <w:szCs w:val="18"/>
              </w:rPr>
            </w:pPr>
            <w:r w:rsidRPr="00B455C6">
              <w:rPr>
                <w:rFonts w:ascii="Arial" w:hAnsi="Arial" w:cs="Arial"/>
                <w:b/>
                <w:bCs/>
                <w:sz w:val="18"/>
                <w:szCs w:val="18"/>
              </w:rPr>
              <w:t>Motivation</w:t>
            </w:r>
          </w:p>
        </w:tc>
        <w:tc>
          <w:tcPr>
            <w:tcW w:w="7741" w:type="dxa"/>
          </w:tcPr>
          <w:p w14:paraId="1FD83322" w14:textId="77777777" w:rsidR="002E3C27" w:rsidRPr="002E33AA" w:rsidRDefault="002E3C27" w:rsidP="001C3606">
            <w:pPr>
              <w:jc w:val="both"/>
              <w:rPr>
                <w:rFonts w:ascii="Arial" w:hAnsi="Arial" w:cs="Arial"/>
                <w:iCs/>
                <w:sz w:val="19"/>
                <w:szCs w:val="19"/>
              </w:rPr>
            </w:pPr>
            <w:r w:rsidRPr="002E33AA">
              <w:rPr>
                <w:rFonts w:ascii="Arial" w:hAnsi="Arial" w:cs="Arial"/>
                <w:sz w:val="19"/>
                <w:szCs w:val="19"/>
                <w:lang w:bidi="ar-SA"/>
              </w:rPr>
              <w:t>To understand the role of management and accountancy in modern commercial realm.</w:t>
            </w:r>
          </w:p>
        </w:tc>
      </w:tr>
      <w:tr w:rsidR="002E3C27" w:rsidRPr="00B455C6" w14:paraId="3B817399" w14:textId="77777777" w:rsidTr="001C3606">
        <w:trPr>
          <w:trHeight w:val="238"/>
          <w:jc w:val="center"/>
        </w:trPr>
        <w:tc>
          <w:tcPr>
            <w:tcW w:w="9180" w:type="dxa"/>
            <w:gridSpan w:val="2"/>
          </w:tcPr>
          <w:p w14:paraId="42D881E8" w14:textId="77777777" w:rsidR="002E3C27" w:rsidRPr="00B455C6" w:rsidRDefault="002E3C27" w:rsidP="001C3606">
            <w:pPr>
              <w:rPr>
                <w:rFonts w:ascii="Arial" w:hAnsi="Arial" w:cs="Arial"/>
                <w:b/>
                <w:bCs/>
                <w:sz w:val="18"/>
                <w:szCs w:val="18"/>
              </w:rPr>
            </w:pPr>
          </w:p>
          <w:p w14:paraId="06FC8B4F" w14:textId="77777777" w:rsidR="002E3C27" w:rsidRPr="00B455C6" w:rsidRDefault="002E3C27" w:rsidP="001C3606">
            <w:pPr>
              <w:rPr>
                <w:rFonts w:ascii="Arial" w:hAnsi="Arial" w:cs="Arial"/>
                <w:b/>
                <w:bCs/>
                <w:sz w:val="18"/>
                <w:szCs w:val="18"/>
              </w:rPr>
            </w:pPr>
            <w:r w:rsidRPr="00B455C6">
              <w:rPr>
                <w:rFonts w:ascii="Arial" w:hAnsi="Arial" w:cs="Arial"/>
                <w:b/>
                <w:bCs/>
                <w:sz w:val="18"/>
                <w:szCs w:val="18"/>
              </w:rPr>
              <w:t>Course Objective:</w:t>
            </w:r>
          </w:p>
          <w:p w14:paraId="21790A00" w14:textId="77777777" w:rsidR="002E3C27" w:rsidRPr="00B455C6" w:rsidRDefault="002E3C27" w:rsidP="001C3606">
            <w:pPr>
              <w:jc w:val="both"/>
              <w:rPr>
                <w:rFonts w:ascii="Arial" w:hAnsi="Arial" w:cs="Arial"/>
                <w:iCs/>
                <w:sz w:val="18"/>
                <w:szCs w:val="18"/>
              </w:rPr>
            </w:pPr>
            <w:r w:rsidRPr="002E33AA">
              <w:rPr>
                <w:rFonts w:ascii="Arial" w:hAnsi="Arial" w:cs="Arial"/>
                <w:iCs/>
                <w:sz w:val="19"/>
                <w:szCs w:val="19"/>
              </w:rPr>
              <w:t>This course gives students a good understanding about the concept of management and accountancy. The objective of this course is to enhance a manager’s ability to make effective economic decisions in the context of organizational growth and development. It also explains the accountancy which is concerned with keeping the business deals and transactions in order.</w:t>
            </w:r>
          </w:p>
        </w:tc>
      </w:tr>
    </w:tbl>
    <w:p w14:paraId="703C8700" w14:textId="77777777" w:rsidR="002E3C27" w:rsidRPr="00B455C6" w:rsidRDefault="002E3C27" w:rsidP="002E3C27">
      <w:pPr>
        <w:jc w:val="center"/>
        <w:rPr>
          <w:rFonts w:ascii="Arial" w:hAnsi="Arial" w:cs="Arial"/>
          <w:sz w:val="18"/>
          <w:szCs w:val="18"/>
        </w:rPr>
      </w:pPr>
    </w:p>
    <w:p w14:paraId="5D1403B5" w14:textId="77777777" w:rsidR="002E3C27" w:rsidRPr="00B455C6" w:rsidRDefault="002E3C27" w:rsidP="002E3C27">
      <w:pPr>
        <w:autoSpaceDE w:val="0"/>
        <w:autoSpaceDN w:val="0"/>
        <w:adjustRightInd w:val="0"/>
        <w:jc w:val="center"/>
        <w:rPr>
          <w:rFonts w:ascii="Arial" w:hAnsi="Arial" w:cs="Arial"/>
          <w:b/>
          <w:color w:val="000000"/>
          <w:sz w:val="18"/>
          <w:szCs w:val="18"/>
        </w:rPr>
      </w:pPr>
      <w:r w:rsidRPr="00B455C6">
        <w:rPr>
          <w:rFonts w:ascii="Arial" w:hAnsi="Arial" w:cs="Arial"/>
          <w:b/>
          <w:color w:val="000000"/>
          <w:sz w:val="18"/>
          <w:szCs w:val="18"/>
        </w:rPr>
        <w:t>Course Outcomes (COs), Program Outcomes (POs) and Assessment:</w:t>
      </w:r>
    </w:p>
    <w:p w14:paraId="63DF2891" w14:textId="77777777" w:rsidR="002E3C27" w:rsidRPr="00B455C6"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1673"/>
        <w:gridCol w:w="2511"/>
        <w:gridCol w:w="1048"/>
        <w:gridCol w:w="1712"/>
        <w:gridCol w:w="1588"/>
      </w:tblGrid>
      <w:tr w:rsidR="002E3C27" w:rsidRPr="00B455C6" w14:paraId="2A049B4D" w14:textId="77777777" w:rsidTr="001C3606">
        <w:trPr>
          <w:trHeight w:val="877"/>
          <w:jc w:val="center"/>
        </w:trPr>
        <w:tc>
          <w:tcPr>
            <w:tcW w:w="643" w:type="dxa"/>
            <w:vAlign w:val="center"/>
          </w:tcPr>
          <w:p w14:paraId="03243F83"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CO No.</w:t>
            </w:r>
          </w:p>
        </w:tc>
        <w:tc>
          <w:tcPr>
            <w:tcW w:w="1673" w:type="dxa"/>
            <w:vAlign w:val="center"/>
          </w:tcPr>
          <w:p w14:paraId="20A5293B"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CO Statement</w:t>
            </w:r>
          </w:p>
        </w:tc>
        <w:tc>
          <w:tcPr>
            <w:tcW w:w="2511" w:type="dxa"/>
            <w:vAlign w:val="center"/>
          </w:tcPr>
          <w:p w14:paraId="7B2B8F74"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Corresponding PO</w:t>
            </w:r>
          </w:p>
        </w:tc>
        <w:tc>
          <w:tcPr>
            <w:tcW w:w="1048" w:type="dxa"/>
            <w:vAlign w:val="center"/>
          </w:tcPr>
          <w:p w14:paraId="512B4FDF"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Domain / level of learning taxonomy</w:t>
            </w:r>
          </w:p>
        </w:tc>
        <w:tc>
          <w:tcPr>
            <w:tcW w:w="1712" w:type="dxa"/>
            <w:vAlign w:val="center"/>
          </w:tcPr>
          <w:p w14:paraId="05A40C3C"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Delivery methods and activities</w:t>
            </w:r>
          </w:p>
        </w:tc>
        <w:tc>
          <w:tcPr>
            <w:tcW w:w="1588" w:type="dxa"/>
            <w:vAlign w:val="center"/>
          </w:tcPr>
          <w:p w14:paraId="017614B2"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Assessment tools</w:t>
            </w:r>
          </w:p>
        </w:tc>
      </w:tr>
      <w:tr w:rsidR="002E3C27" w:rsidRPr="00B455C6" w14:paraId="3EBD0835" w14:textId="77777777" w:rsidTr="001C3606">
        <w:trPr>
          <w:trHeight w:val="1646"/>
          <w:jc w:val="center"/>
        </w:trPr>
        <w:tc>
          <w:tcPr>
            <w:tcW w:w="643" w:type="dxa"/>
            <w:vAlign w:val="center"/>
          </w:tcPr>
          <w:p w14:paraId="0DC69A04"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CO1</w:t>
            </w:r>
          </w:p>
        </w:tc>
        <w:tc>
          <w:tcPr>
            <w:tcW w:w="1673" w:type="dxa"/>
            <w:vAlign w:val="center"/>
          </w:tcPr>
          <w:p w14:paraId="170F3D8C" w14:textId="77777777" w:rsidR="002E3C27" w:rsidRPr="002E33AA" w:rsidRDefault="002E3C27" w:rsidP="001C3606">
            <w:pPr>
              <w:jc w:val="center"/>
              <w:rPr>
                <w:rFonts w:ascii="Arial" w:hAnsi="Arial" w:cs="Arial"/>
                <w:sz w:val="19"/>
                <w:szCs w:val="19"/>
              </w:rPr>
            </w:pPr>
            <w:r w:rsidRPr="00AF7209">
              <w:rPr>
                <w:rFonts w:ascii="Arial" w:hAnsi="Arial" w:cs="Arial"/>
                <w:sz w:val="19"/>
                <w:szCs w:val="19"/>
              </w:rPr>
              <w:t>To</w:t>
            </w:r>
            <w:r>
              <w:rPr>
                <w:rFonts w:ascii="Arial" w:hAnsi="Arial" w:cs="Arial"/>
                <w:b/>
                <w:bCs/>
                <w:sz w:val="19"/>
                <w:szCs w:val="19"/>
              </w:rPr>
              <w:t xml:space="preserve"> u</w:t>
            </w:r>
            <w:r w:rsidRPr="004C78F9">
              <w:rPr>
                <w:rFonts w:ascii="Arial" w:hAnsi="Arial" w:cs="Arial"/>
                <w:b/>
                <w:bCs/>
                <w:sz w:val="19"/>
                <w:szCs w:val="19"/>
              </w:rPr>
              <w:t>nderstand</w:t>
            </w:r>
            <w:r w:rsidRPr="002E33AA">
              <w:rPr>
                <w:rFonts w:ascii="Arial" w:hAnsi="Arial" w:cs="Arial"/>
                <w:sz w:val="19"/>
                <w:szCs w:val="19"/>
              </w:rPr>
              <w:t xml:space="preserve"> different theories and their practices in the field of management and accountancy</w:t>
            </w:r>
          </w:p>
        </w:tc>
        <w:tc>
          <w:tcPr>
            <w:tcW w:w="2511" w:type="dxa"/>
            <w:vAlign w:val="center"/>
          </w:tcPr>
          <w:p w14:paraId="3EB8D487" w14:textId="77777777" w:rsidR="002E3C27" w:rsidRDefault="002E3C27" w:rsidP="001C3606">
            <w:pPr>
              <w:jc w:val="center"/>
              <w:rPr>
                <w:rFonts w:ascii="Arial" w:hAnsi="Arial" w:cs="Arial"/>
                <w:iCs/>
                <w:sz w:val="19"/>
                <w:szCs w:val="19"/>
              </w:rPr>
            </w:pPr>
            <w:r w:rsidRPr="00881D61">
              <w:rPr>
                <w:rFonts w:ascii="Arial" w:hAnsi="Arial" w:cs="Arial"/>
                <w:b/>
                <w:bCs/>
                <w:sz w:val="19"/>
                <w:szCs w:val="19"/>
              </w:rPr>
              <w:t>Engineering knowledge</w:t>
            </w:r>
            <w:r w:rsidRPr="00881D61">
              <w:rPr>
                <w:rFonts w:ascii="Arial" w:hAnsi="Arial" w:cs="Arial"/>
                <w:iCs/>
                <w:sz w:val="19"/>
                <w:szCs w:val="19"/>
              </w:rPr>
              <w:t xml:space="preserve"> (PO1),</w:t>
            </w:r>
          </w:p>
          <w:p w14:paraId="53BE04C3" w14:textId="77777777" w:rsidR="002E3C27" w:rsidRDefault="002E3C27" w:rsidP="001C3606">
            <w:pPr>
              <w:jc w:val="center"/>
              <w:rPr>
                <w:rFonts w:ascii="Arial" w:hAnsi="Arial" w:cs="Arial"/>
                <w:b/>
                <w:bCs/>
                <w:sz w:val="19"/>
                <w:szCs w:val="19"/>
              </w:rPr>
            </w:pPr>
            <w:r>
              <w:rPr>
                <w:rFonts w:ascii="Arial" w:hAnsi="Arial" w:cs="Arial"/>
                <w:b/>
                <w:bCs/>
                <w:sz w:val="19"/>
                <w:szCs w:val="19"/>
              </w:rPr>
              <w:t>Problem analysis</w:t>
            </w:r>
          </w:p>
          <w:p w14:paraId="3BC99A89" w14:textId="77777777" w:rsidR="002E3C27" w:rsidRPr="00881D61" w:rsidRDefault="002E3C27" w:rsidP="001C3606">
            <w:pPr>
              <w:jc w:val="center"/>
              <w:rPr>
                <w:rFonts w:ascii="Arial" w:hAnsi="Arial" w:cs="Arial"/>
                <w:iCs/>
                <w:sz w:val="19"/>
                <w:szCs w:val="19"/>
              </w:rPr>
            </w:pPr>
            <w:r w:rsidRPr="00881D61">
              <w:rPr>
                <w:rFonts w:ascii="Arial" w:hAnsi="Arial" w:cs="Arial"/>
                <w:sz w:val="19"/>
                <w:szCs w:val="19"/>
              </w:rPr>
              <w:t>(PO2)</w:t>
            </w:r>
          </w:p>
        </w:tc>
        <w:tc>
          <w:tcPr>
            <w:tcW w:w="1048" w:type="dxa"/>
            <w:vAlign w:val="center"/>
          </w:tcPr>
          <w:p w14:paraId="403A509D"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Cognitive domain – level 5</w:t>
            </w:r>
          </w:p>
        </w:tc>
        <w:tc>
          <w:tcPr>
            <w:tcW w:w="1712" w:type="dxa"/>
            <w:vAlign w:val="center"/>
          </w:tcPr>
          <w:p w14:paraId="18335E85" w14:textId="77777777" w:rsidR="002E3C27" w:rsidRPr="00B455C6" w:rsidRDefault="002E3C27" w:rsidP="001C3606">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Lecture Note</w:t>
            </w:r>
          </w:p>
          <w:p w14:paraId="05BDD2BC"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iCs/>
                <w:sz w:val="18"/>
                <w:szCs w:val="18"/>
              </w:rPr>
              <w:t xml:space="preserve"> </w:t>
            </w:r>
            <w:r w:rsidRPr="00B455C6">
              <w:rPr>
                <w:rFonts w:ascii="Arial" w:hAnsi="Arial" w:cs="Arial"/>
                <w:color w:val="000000"/>
                <w:sz w:val="18"/>
                <w:szCs w:val="18"/>
              </w:rPr>
              <w:t>Text Book</w:t>
            </w:r>
          </w:p>
          <w:p w14:paraId="5E4A3589"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Audio/Video</w:t>
            </w:r>
          </w:p>
          <w:p w14:paraId="5FF4AE4C" w14:textId="77777777" w:rsidR="002E3C27" w:rsidRPr="00B455C6" w:rsidRDefault="002E3C27" w:rsidP="001C3606">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Web Material</w:t>
            </w:r>
          </w:p>
          <w:p w14:paraId="48CF782B"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Journal paper</w:t>
            </w:r>
          </w:p>
        </w:tc>
        <w:tc>
          <w:tcPr>
            <w:tcW w:w="1588" w:type="dxa"/>
            <w:vAlign w:val="center"/>
          </w:tcPr>
          <w:p w14:paraId="5A41EC4D"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Class Test</w:t>
            </w:r>
          </w:p>
          <w:p w14:paraId="2E132848" w14:textId="77777777" w:rsidR="002E3C27" w:rsidRPr="00B455C6" w:rsidRDefault="002E3C27" w:rsidP="001C3606">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Final Exam</w:t>
            </w:r>
          </w:p>
          <w:p w14:paraId="2FFD119F"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Assignment </w:t>
            </w:r>
          </w:p>
          <w:p w14:paraId="1A99D4D5"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Participation</w:t>
            </w:r>
          </w:p>
          <w:p w14:paraId="1A86C194" w14:textId="77777777" w:rsidR="002E3C27" w:rsidRPr="00B455C6" w:rsidRDefault="002E3C27" w:rsidP="001C3606">
            <w:pPr>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Presentation</w:t>
            </w:r>
          </w:p>
        </w:tc>
      </w:tr>
      <w:tr w:rsidR="002E3C27" w:rsidRPr="00B455C6" w14:paraId="6B2858C6" w14:textId="77777777" w:rsidTr="001C3606">
        <w:trPr>
          <w:trHeight w:val="1583"/>
          <w:jc w:val="center"/>
        </w:trPr>
        <w:tc>
          <w:tcPr>
            <w:tcW w:w="643" w:type="dxa"/>
            <w:vAlign w:val="center"/>
          </w:tcPr>
          <w:p w14:paraId="74F0B0FE"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CO2</w:t>
            </w:r>
          </w:p>
        </w:tc>
        <w:tc>
          <w:tcPr>
            <w:tcW w:w="1673" w:type="dxa"/>
            <w:vAlign w:val="center"/>
          </w:tcPr>
          <w:p w14:paraId="50C2F503" w14:textId="77777777" w:rsidR="002E3C27" w:rsidRPr="002E33AA" w:rsidRDefault="002E3C27" w:rsidP="001C3606">
            <w:pPr>
              <w:jc w:val="center"/>
              <w:rPr>
                <w:rFonts w:ascii="Arial" w:hAnsi="Arial" w:cs="Arial"/>
                <w:sz w:val="19"/>
                <w:szCs w:val="19"/>
              </w:rPr>
            </w:pPr>
            <w:r w:rsidRPr="00AF7209">
              <w:rPr>
                <w:rFonts w:ascii="Arial" w:hAnsi="Arial" w:cs="Arial"/>
                <w:sz w:val="19"/>
                <w:szCs w:val="19"/>
              </w:rPr>
              <w:t>To</w:t>
            </w:r>
            <w:r>
              <w:rPr>
                <w:rFonts w:ascii="Arial" w:hAnsi="Arial" w:cs="Arial"/>
                <w:b/>
                <w:bCs/>
                <w:sz w:val="19"/>
                <w:szCs w:val="19"/>
              </w:rPr>
              <w:t xml:space="preserve"> design </w:t>
            </w:r>
            <w:r w:rsidRPr="00A156A8">
              <w:rPr>
                <w:rFonts w:ascii="Arial" w:hAnsi="Arial" w:cs="Arial"/>
                <w:sz w:val="19"/>
                <w:szCs w:val="19"/>
              </w:rPr>
              <w:t>a</w:t>
            </w:r>
            <w:r w:rsidRPr="002E33AA">
              <w:rPr>
                <w:rFonts w:ascii="Arial" w:hAnsi="Arial" w:cs="Arial"/>
                <w:sz w:val="19"/>
                <w:szCs w:val="19"/>
              </w:rPr>
              <w:t>n</w:t>
            </w:r>
            <w:r>
              <w:rPr>
                <w:rFonts w:ascii="Arial" w:hAnsi="Arial" w:cs="Arial"/>
                <w:sz w:val="19"/>
                <w:szCs w:val="19"/>
              </w:rPr>
              <w:t xml:space="preserve"> </w:t>
            </w:r>
            <w:r w:rsidRPr="002E33AA">
              <w:rPr>
                <w:rFonts w:ascii="Arial" w:hAnsi="Arial" w:cs="Arial"/>
                <w:sz w:val="19"/>
                <w:szCs w:val="19"/>
              </w:rPr>
              <w:t>agreement control system and responsibility accounting.</w:t>
            </w:r>
          </w:p>
        </w:tc>
        <w:tc>
          <w:tcPr>
            <w:tcW w:w="2511" w:type="dxa"/>
            <w:vAlign w:val="center"/>
          </w:tcPr>
          <w:p w14:paraId="623E4DED" w14:textId="77777777" w:rsidR="002E3C27" w:rsidRDefault="002E3C27" w:rsidP="001C3606">
            <w:pPr>
              <w:jc w:val="center"/>
              <w:rPr>
                <w:rFonts w:ascii="Arial" w:hAnsi="Arial" w:cs="Arial"/>
                <w:b/>
                <w:bCs/>
                <w:sz w:val="19"/>
                <w:szCs w:val="19"/>
              </w:rPr>
            </w:pPr>
            <w:r>
              <w:rPr>
                <w:rFonts w:ascii="Arial" w:hAnsi="Arial" w:cs="Arial"/>
                <w:b/>
                <w:bCs/>
                <w:sz w:val="19"/>
                <w:szCs w:val="19"/>
              </w:rPr>
              <w:t>D</w:t>
            </w:r>
            <w:r w:rsidRPr="007E5369">
              <w:rPr>
                <w:rFonts w:ascii="Arial" w:hAnsi="Arial" w:cs="Arial"/>
                <w:b/>
                <w:bCs/>
                <w:sz w:val="19"/>
                <w:szCs w:val="19"/>
              </w:rPr>
              <w:t>esign/development of solutions</w:t>
            </w:r>
          </w:p>
          <w:p w14:paraId="0B407523" w14:textId="77777777" w:rsidR="002E3C27" w:rsidRDefault="002E3C27" w:rsidP="001C3606">
            <w:pPr>
              <w:jc w:val="center"/>
              <w:rPr>
                <w:rFonts w:ascii="Arial" w:hAnsi="Arial" w:cs="Arial"/>
                <w:sz w:val="19"/>
                <w:szCs w:val="19"/>
              </w:rPr>
            </w:pPr>
            <w:r w:rsidRPr="007E5369">
              <w:rPr>
                <w:rFonts w:ascii="Arial" w:hAnsi="Arial" w:cs="Arial"/>
                <w:sz w:val="19"/>
                <w:szCs w:val="19"/>
              </w:rPr>
              <w:t>(PO3)</w:t>
            </w:r>
          </w:p>
          <w:p w14:paraId="42DA72BE" w14:textId="77777777" w:rsidR="002E3C27" w:rsidRDefault="002E3C27" w:rsidP="001C3606">
            <w:pPr>
              <w:jc w:val="center"/>
              <w:rPr>
                <w:rFonts w:ascii="Arial" w:hAnsi="Arial" w:cs="Arial"/>
                <w:sz w:val="19"/>
                <w:szCs w:val="19"/>
              </w:rPr>
            </w:pPr>
            <w:r>
              <w:rPr>
                <w:rFonts w:ascii="Arial" w:hAnsi="Arial" w:cs="Arial"/>
                <w:sz w:val="19"/>
                <w:szCs w:val="19"/>
              </w:rPr>
              <w:t xml:space="preserve">, </w:t>
            </w:r>
            <w:r w:rsidRPr="00436639">
              <w:rPr>
                <w:rFonts w:ascii="Arial" w:hAnsi="Arial" w:cs="Arial"/>
                <w:b/>
                <w:bCs/>
                <w:sz w:val="19"/>
                <w:szCs w:val="19"/>
              </w:rPr>
              <w:t>Project management and finance</w:t>
            </w:r>
            <w:r>
              <w:rPr>
                <w:rFonts w:ascii="Arial" w:hAnsi="Arial" w:cs="Arial"/>
                <w:sz w:val="19"/>
                <w:szCs w:val="19"/>
              </w:rPr>
              <w:t xml:space="preserve"> </w:t>
            </w:r>
          </w:p>
          <w:p w14:paraId="5170B13F" w14:textId="77777777" w:rsidR="002E3C27" w:rsidRPr="00881D61" w:rsidRDefault="002E3C27" w:rsidP="001C3606">
            <w:pPr>
              <w:jc w:val="center"/>
              <w:rPr>
                <w:rFonts w:ascii="Arial" w:hAnsi="Arial" w:cs="Arial"/>
                <w:iCs/>
                <w:sz w:val="19"/>
                <w:szCs w:val="19"/>
              </w:rPr>
            </w:pPr>
            <w:r>
              <w:rPr>
                <w:rFonts w:ascii="Arial" w:hAnsi="Arial" w:cs="Arial"/>
                <w:sz w:val="19"/>
                <w:szCs w:val="19"/>
              </w:rPr>
              <w:t>(PO11)</w:t>
            </w:r>
          </w:p>
        </w:tc>
        <w:tc>
          <w:tcPr>
            <w:tcW w:w="1048" w:type="dxa"/>
            <w:vAlign w:val="center"/>
          </w:tcPr>
          <w:p w14:paraId="6B4CB000"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 xml:space="preserve">Cognitive domain – level </w:t>
            </w:r>
            <w:r>
              <w:rPr>
                <w:rFonts w:ascii="Arial" w:hAnsi="Arial" w:cs="Arial"/>
                <w:color w:val="000000"/>
                <w:sz w:val="18"/>
                <w:szCs w:val="18"/>
              </w:rPr>
              <w:t>1</w:t>
            </w:r>
          </w:p>
        </w:tc>
        <w:tc>
          <w:tcPr>
            <w:tcW w:w="1712" w:type="dxa"/>
            <w:vAlign w:val="center"/>
          </w:tcPr>
          <w:p w14:paraId="7808E256" w14:textId="77777777" w:rsidR="002E3C27" w:rsidRPr="00B455C6" w:rsidRDefault="002E3C27" w:rsidP="001C3606">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Lecture Note</w:t>
            </w:r>
          </w:p>
          <w:p w14:paraId="07E004A4"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Text Book</w:t>
            </w:r>
          </w:p>
          <w:p w14:paraId="381EC3BF"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Audio/Video</w:t>
            </w:r>
          </w:p>
          <w:p w14:paraId="0F484AC2"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Web Material</w:t>
            </w:r>
          </w:p>
          <w:p w14:paraId="6368BC2E" w14:textId="77777777" w:rsidR="002E3C27" w:rsidRPr="00B455C6" w:rsidRDefault="002E3C27" w:rsidP="001C3606">
            <w:pPr>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Journal paper</w:t>
            </w:r>
          </w:p>
        </w:tc>
        <w:tc>
          <w:tcPr>
            <w:tcW w:w="1588" w:type="dxa"/>
            <w:vAlign w:val="center"/>
          </w:tcPr>
          <w:p w14:paraId="44082A65"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iCs/>
                <w:sz w:val="18"/>
                <w:szCs w:val="18"/>
              </w:rPr>
              <w:t xml:space="preserve"> </w:t>
            </w:r>
            <w:r w:rsidRPr="00B455C6">
              <w:rPr>
                <w:rFonts w:ascii="Arial" w:hAnsi="Arial" w:cs="Arial"/>
                <w:color w:val="000000"/>
                <w:sz w:val="18"/>
                <w:szCs w:val="18"/>
              </w:rPr>
              <w:t>Class Test</w:t>
            </w:r>
          </w:p>
          <w:p w14:paraId="084F3DEF" w14:textId="77777777" w:rsidR="002E3C27" w:rsidRPr="00B455C6" w:rsidRDefault="002E3C27" w:rsidP="001C3606">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Final Exam</w:t>
            </w:r>
          </w:p>
          <w:p w14:paraId="6307BA1C"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iCs/>
                <w:sz w:val="18"/>
                <w:szCs w:val="18"/>
              </w:rPr>
              <w:t xml:space="preserve"> </w:t>
            </w:r>
            <w:r w:rsidRPr="00B455C6">
              <w:rPr>
                <w:rFonts w:ascii="Arial" w:hAnsi="Arial" w:cs="Arial"/>
                <w:color w:val="000000"/>
                <w:sz w:val="18"/>
                <w:szCs w:val="18"/>
              </w:rPr>
              <w:t>Assignment</w:t>
            </w:r>
          </w:p>
          <w:p w14:paraId="3A7BBE88"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Participation</w:t>
            </w:r>
          </w:p>
          <w:p w14:paraId="384932A3" w14:textId="77777777" w:rsidR="002E3C27" w:rsidRPr="00B455C6" w:rsidRDefault="002E3C27" w:rsidP="001C3606">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Presentation</w:t>
            </w:r>
          </w:p>
        </w:tc>
      </w:tr>
      <w:tr w:rsidR="002E3C27" w:rsidRPr="00B455C6" w14:paraId="0D22A788" w14:textId="77777777" w:rsidTr="001C3606">
        <w:trPr>
          <w:trHeight w:val="1700"/>
          <w:jc w:val="center"/>
        </w:trPr>
        <w:tc>
          <w:tcPr>
            <w:tcW w:w="643" w:type="dxa"/>
            <w:vAlign w:val="center"/>
          </w:tcPr>
          <w:p w14:paraId="05E2A1AA"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CO3</w:t>
            </w:r>
          </w:p>
        </w:tc>
        <w:tc>
          <w:tcPr>
            <w:tcW w:w="1673" w:type="dxa"/>
            <w:vAlign w:val="center"/>
          </w:tcPr>
          <w:p w14:paraId="6260A270" w14:textId="77777777" w:rsidR="002E3C27" w:rsidRPr="002E33AA" w:rsidRDefault="002E3C27" w:rsidP="001C3606">
            <w:pPr>
              <w:jc w:val="center"/>
              <w:rPr>
                <w:rFonts w:ascii="Arial" w:hAnsi="Arial" w:cs="Arial"/>
                <w:sz w:val="19"/>
                <w:szCs w:val="19"/>
              </w:rPr>
            </w:pPr>
            <w:r w:rsidRPr="00AF7209">
              <w:rPr>
                <w:rFonts w:ascii="Arial" w:hAnsi="Arial" w:cs="Arial"/>
                <w:sz w:val="19"/>
                <w:szCs w:val="19"/>
              </w:rPr>
              <w:t>To</w:t>
            </w:r>
            <w:r>
              <w:rPr>
                <w:rFonts w:ascii="Arial" w:hAnsi="Arial" w:cs="Arial"/>
                <w:b/>
                <w:bCs/>
                <w:sz w:val="19"/>
                <w:szCs w:val="19"/>
              </w:rPr>
              <w:t xml:space="preserve"> a</w:t>
            </w:r>
            <w:r w:rsidRPr="00D95A18">
              <w:rPr>
                <w:rFonts w:ascii="Arial" w:hAnsi="Arial" w:cs="Arial"/>
                <w:b/>
                <w:bCs/>
                <w:sz w:val="19"/>
                <w:szCs w:val="19"/>
              </w:rPr>
              <w:t>nalyze</w:t>
            </w:r>
            <w:r>
              <w:rPr>
                <w:rFonts w:ascii="Arial" w:hAnsi="Arial" w:cs="Arial"/>
                <w:b/>
                <w:bCs/>
                <w:sz w:val="19"/>
                <w:szCs w:val="19"/>
              </w:rPr>
              <w:t xml:space="preserve"> </w:t>
            </w:r>
            <w:r w:rsidRPr="002E33AA">
              <w:rPr>
                <w:rFonts w:ascii="Arial" w:hAnsi="Arial" w:cs="Arial"/>
                <w:sz w:val="19"/>
                <w:szCs w:val="19"/>
              </w:rPr>
              <w:t>projects using cash flow approach</w:t>
            </w:r>
          </w:p>
        </w:tc>
        <w:tc>
          <w:tcPr>
            <w:tcW w:w="2511" w:type="dxa"/>
            <w:vAlign w:val="center"/>
          </w:tcPr>
          <w:p w14:paraId="30449EEB" w14:textId="77777777" w:rsidR="002E3C27" w:rsidRDefault="002E3C27" w:rsidP="001C3606">
            <w:pPr>
              <w:jc w:val="center"/>
              <w:rPr>
                <w:rFonts w:ascii="Arial" w:hAnsi="Arial" w:cs="Arial"/>
                <w:b/>
                <w:bCs/>
                <w:sz w:val="19"/>
                <w:szCs w:val="19"/>
              </w:rPr>
            </w:pPr>
            <w:r w:rsidRPr="00881D61">
              <w:rPr>
                <w:rFonts w:ascii="Arial" w:hAnsi="Arial" w:cs="Arial"/>
                <w:b/>
                <w:bCs/>
                <w:sz w:val="19"/>
                <w:szCs w:val="19"/>
              </w:rPr>
              <w:t>Problem analysis</w:t>
            </w:r>
          </w:p>
          <w:p w14:paraId="53917D5A" w14:textId="77777777" w:rsidR="002E3C27" w:rsidRDefault="002E3C27" w:rsidP="001C3606">
            <w:pPr>
              <w:jc w:val="center"/>
              <w:rPr>
                <w:rFonts w:ascii="Arial" w:hAnsi="Arial" w:cs="Arial"/>
                <w:b/>
                <w:bCs/>
                <w:sz w:val="19"/>
                <w:szCs w:val="19"/>
              </w:rPr>
            </w:pPr>
            <w:r w:rsidRPr="00881D61">
              <w:rPr>
                <w:rFonts w:ascii="Arial" w:hAnsi="Arial" w:cs="Arial"/>
                <w:sz w:val="19"/>
                <w:szCs w:val="19"/>
              </w:rPr>
              <w:t>(PO2)</w:t>
            </w:r>
            <w:r w:rsidRPr="007E5369">
              <w:rPr>
                <w:rFonts w:ascii="Arial" w:hAnsi="Arial" w:cs="Arial"/>
                <w:sz w:val="19"/>
                <w:szCs w:val="19"/>
              </w:rPr>
              <w:t xml:space="preserve">, </w:t>
            </w:r>
            <w:r>
              <w:rPr>
                <w:rFonts w:ascii="Arial" w:hAnsi="Arial" w:cs="Arial"/>
                <w:b/>
                <w:bCs/>
                <w:sz w:val="19"/>
                <w:szCs w:val="19"/>
              </w:rPr>
              <w:t>D</w:t>
            </w:r>
            <w:r w:rsidRPr="007E5369">
              <w:rPr>
                <w:rFonts w:ascii="Arial" w:hAnsi="Arial" w:cs="Arial"/>
                <w:b/>
                <w:bCs/>
                <w:sz w:val="19"/>
                <w:szCs w:val="19"/>
              </w:rPr>
              <w:t>esign/development of solutions</w:t>
            </w:r>
          </w:p>
          <w:p w14:paraId="0F82D9B0" w14:textId="77777777" w:rsidR="002E3C27" w:rsidRPr="00881D61" w:rsidRDefault="002E3C27" w:rsidP="001C3606">
            <w:pPr>
              <w:jc w:val="center"/>
              <w:rPr>
                <w:rFonts w:ascii="Arial" w:hAnsi="Arial" w:cs="Arial"/>
                <w:iCs/>
                <w:sz w:val="19"/>
                <w:szCs w:val="19"/>
              </w:rPr>
            </w:pPr>
            <w:r w:rsidRPr="007E5369">
              <w:rPr>
                <w:rFonts w:ascii="Arial" w:hAnsi="Arial" w:cs="Arial"/>
                <w:sz w:val="19"/>
                <w:szCs w:val="19"/>
              </w:rPr>
              <w:t>(PO3)</w:t>
            </w:r>
          </w:p>
        </w:tc>
        <w:tc>
          <w:tcPr>
            <w:tcW w:w="1048" w:type="dxa"/>
            <w:vAlign w:val="center"/>
          </w:tcPr>
          <w:p w14:paraId="29E5EF4F" w14:textId="77777777" w:rsidR="002E3C27" w:rsidRPr="00B455C6" w:rsidRDefault="002E3C27" w:rsidP="001C3606">
            <w:pPr>
              <w:jc w:val="center"/>
              <w:rPr>
                <w:rFonts w:ascii="Arial" w:hAnsi="Arial" w:cs="Arial"/>
                <w:color w:val="000000"/>
                <w:sz w:val="18"/>
                <w:szCs w:val="18"/>
              </w:rPr>
            </w:pPr>
            <w:r w:rsidRPr="00B455C6">
              <w:rPr>
                <w:rFonts w:ascii="Arial" w:hAnsi="Arial" w:cs="Arial"/>
                <w:color w:val="000000"/>
                <w:sz w:val="18"/>
                <w:szCs w:val="18"/>
              </w:rPr>
              <w:t xml:space="preserve">Cognitive domain – level </w:t>
            </w:r>
            <w:r>
              <w:rPr>
                <w:rFonts w:ascii="Arial" w:hAnsi="Arial" w:cs="Arial"/>
                <w:color w:val="000000"/>
                <w:sz w:val="18"/>
                <w:szCs w:val="18"/>
              </w:rPr>
              <w:t>3</w:t>
            </w:r>
          </w:p>
        </w:tc>
        <w:tc>
          <w:tcPr>
            <w:tcW w:w="1712" w:type="dxa"/>
            <w:vAlign w:val="center"/>
          </w:tcPr>
          <w:p w14:paraId="751A7047" w14:textId="77777777" w:rsidR="002E3C27" w:rsidRPr="00B455C6" w:rsidRDefault="002E3C27" w:rsidP="001C3606">
            <w:pPr>
              <w:spacing w:line="276" w:lineRule="auto"/>
              <w:rPr>
                <w:rFonts w:ascii="Arial" w:hAnsi="Arial" w:cs="Arial"/>
                <w:color w:val="000000"/>
                <w:sz w:val="18"/>
                <w:szCs w:val="18"/>
              </w:rPr>
            </w:pPr>
            <w:r>
              <w:rPr>
                <w:rFonts w:ascii="Segoe UI Symbol" w:eastAsia="MS Gothic" w:hAnsi="Segoe UI Symbol" w:cs="Segoe UI Symbol"/>
                <w:iCs/>
                <w:sz w:val="18"/>
                <w:szCs w:val="18"/>
              </w:rPr>
              <w:t>☒</w:t>
            </w:r>
            <w:r w:rsidRPr="00B455C6">
              <w:rPr>
                <w:rFonts w:ascii="Arial" w:hAnsi="Arial" w:cs="Arial"/>
                <w:color w:val="000000"/>
                <w:sz w:val="18"/>
                <w:szCs w:val="18"/>
              </w:rPr>
              <w:t xml:space="preserve"> Lecture Note</w:t>
            </w:r>
          </w:p>
          <w:p w14:paraId="1252580B"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Text Book</w:t>
            </w:r>
          </w:p>
          <w:p w14:paraId="7C086866"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Audio/Video</w:t>
            </w:r>
          </w:p>
          <w:p w14:paraId="6999F90E"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iCs/>
                <w:sz w:val="18"/>
                <w:szCs w:val="18"/>
              </w:rPr>
              <w:t xml:space="preserve"> </w:t>
            </w:r>
            <w:r w:rsidRPr="00B455C6">
              <w:rPr>
                <w:rFonts w:ascii="Arial" w:hAnsi="Arial" w:cs="Arial"/>
                <w:color w:val="000000"/>
                <w:sz w:val="18"/>
                <w:szCs w:val="18"/>
              </w:rPr>
              <w:t>Web Material</w:t>
            </w:r>
          </w:p>
          <w:p w14:paraId="52F46C6B" w14:textId="77777777" w:rsidR="002E3C27" w:rsidRPr="00B455C6" w:rsidRDefault="002E3C27" w:rsidP="001C3606">
            <w:pPr>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Journal paper</w:t>
            </w:r>
          </w:p>
        </w:tc>
        <w:tc>
          <w:tcPr>
            <w:tcW w:w="1588" w:type="dxa"/>
            <w:vAlign w:val="center"/>
          </w:tcPr>
          <w:p w14:paraId="05F03904"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iCs/>
                <w:sz w:val="18"/>
                <w:szCs w:val="18"/>
              </w:rPr>
              <w:t xml:space="preserve"> </w:t>
            </w:r>
            <w:r w:rsidRPr="00B455C6">
              <w:rPr>
                <w:rFonts w:ascii="Arial" w:hAnsi="Arial" w:cs="Arial"/>
                <w:color w:val="000000"/>
                <w:sz w:val="18"/>
                <w:szCs w:val="18"/>
              </w:rPr>
              <w:t>Class Test</w:t>
            </w:r>
          </w:p>
          <w:p w14:paraId="6BC7F065"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hAnsi="Arial" w:cs="Arial"/>
                <w:color w:val="000000"/>
                <w:sz w:val="18"/>
                <w:szCs w:val="18"/>
              </w:rPr>
              <w:t xml:space="preserve"> Final Exam</w:t>
            </w:r>
          </w:p>
          <w:p w14:paraId="705E3764"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Assignment </w:t>
            </w:r>
          </w:p>
          <w:p w14:paraId="697FFC53" w14:textId="77777777" w:rsidR="002E3C27" w:rsidRPr="00B455C6" w:rsidRDefault="002E3C27" w:rsidP="001C3606">
            <w:pPr>
              <w:spacing w:line="276" w:lineRule="auto"/>
              <w:rPr>
                <w:rFonts w:ascii="Arial" w:hAnsi="Arial" w:cs="Arial"/>
                <w:color w:val="000000"/>
                <w:sz w:val="18"/>
                <w:szCs w:val="18"/>
              </w:rPr>
            </w:pPr>
            <w:r w:rsidRPr="00B455C6">
              <w:rPr>
                <w:rFonts w:ascii="Segoe UI Symbol" w:eastAsia="MS Gothic" w:hAnsi="Segoe UI Symbol" w:cs="Segoe UI Symbol"/>
                <w:color w:val="000000"/>
                <w:sz w:val="18"/>
                <w:szCs w:val="18"/>
              </w:rPr>
              <w:t>☐</w:t>
            </w:r>
            <w:r w:rsidRPr="00B455C6">
              <w:rPr>
                <w:rFonts w:ascii="Arial" w:hAnsi="Arial" w:cs="Arial"/>
                <w:color w:val="000000"/>
                <w:sz w:val="18"/>
                <w:szCs w:val="18"/>
              </w:rPr>
              <w:t xml:space="preserve"> Participation</w:t>
            </w:r>
          </w:p>
          <w:p w14:paraId="6DFFE5E0" w14:textId="77777777" w:rsidR="002E3C27" w:rsidRPr="00B455C6" w:rsidRDefault="002E3C27" w:rsidP="001C3606">
            <w:pPr>
              <w:rPr>
                <w:rFonts w:ascii="Arial" w:hAnsi="Arial" w:cs="Arial"/>
                <w:color w:val="000000"/>
                <w:sz w:val="18"/>
                <w:szCs w:val="18"/>
              </w:rPr>
            </w:pPr>
            <w:r w:rsidRPr="00B455C6">
              <w:rPr>
                <w:rFonts w:ascii="Segoe UI Symbol" w:eastAsia="MS Gothic" w:hAnsi="Segoe UI Symbol" w:cs="Segoe UI Symbol"/>
                <w:iCs/>
                <w:sz w:val="18"/>
                <w:szCs w:val="18"/>
              </w:rPr>
              <w:t>☒</w:t>
            </w:r>
            <w:r w:rsidRPr="00B455C6">
              <w:rPr>
                <w:rFonts w:ascii="Arial" w:eastAsia="MS Gothic" w:hAnsi="Arial" w:cs="Arial"/>
                <w:color w:val="000000"/>
                <w:sz w:val="18"/>
                <w:szCs w:val="18"/>
              </w:rPr>
              <w:t xml:space="preserve"> </w:t>
            </w:r>
            <w:r w:rsidRPr="00B455C6">
              <w:rPr>
                <w:rFonts w:ascii="Arial" w:hAnsi="Arial" w:cs="Arial"/>
                <w:color w:val="000000"/>
                <w:sz w:val="18"/>
                <w:szCs w:val="18"/>
              </w:rPr>
              <w:t>Presentation</w:t>
            </w:r>
          </w:p>
        </w:tc>
      </w:tr>
    </w:tbl>
    <w:p w14:paraId="0581C847" w14:textId="77777777" w:rsidR="002E3C27" w:rsidRPr="00B455C6" w:rsidRDefault="002E3C27" w:rsidP="002E3C27">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2E3C27" w:rsidRPr="00B455C6" w14:paraId="53CF3780" w14:textId="77777777" w:rsidTr="001C3606">
        <w:trPr>
          <w:jc w:val="center"/>
        </w:trPr>
        <w:tc>
          <w:tcPr>
            <w:tcW w:w="9127" w:type="dxa"/>
          </w:tcPr>
          <w:p w14:paraId="5EED044A" w14:textId="77777777" w:rsidR="002E3C27" w:rsidRPr="00B455C6" w:rsidRDefault="002E3C27" w:rsidP="001C3606">
            <w:pPr>
              <w:rPr>
                <w:rFonts w:ascii="Arial" w:hAnsi="Arial" w:cs="Arial"/>
                <w:b/>
                <w:color w:val="000000"/>
                <w:sz w:val="18"/>
                <w:szCs w:val="18"/>
              </w:rPr>
            </w:pPr>
          </w:p>
          <w:p w14:paraId="45CA6313" w14:textId="77777777" w:rsidR="002E3C27" w:rsidRPr="00B455C6" w:rsidRDefault="002E3C27" w:rsidP="001C3606">
            <w:pPr>
              <w:rPr>
                <w:rFonts w:ascii="Arial" w:hAnsi="Arial" w:cs="Arial"/>
                <w:b/>
                <w:color w:val="000000"/>
                <w:sz w:val="18"/>
                <w:szCs w:val="18"/>
              </w:rPr>
            </w:pPr>
            <w:r w:rsidRPr="00B455C6">
              <w:rPr>
                <w:rFonts w:ascii="Arial" w:hAnsi="Arial" w:cs="Arial"/>
                <w:b/>
                <w:color w:val="000000"/>
                <w:sz w:val="18"/>
                <w:szCs w:val="18"/>
              </w:rPr>
              <w:t>Assessment and Marks Distribution:</w:t>
            </w:r>
          </w:p>
          <w:p w14:paraId="0047A1BA" w14:textId="77777777" w:rsidR="002E3C27" w:rsidRPr="00B455C6" w:rsidRDefault="002E3C27" w:rsidP="001C3606">
            <w:pPr>
              <w:rPr>
                <w:rFonts w:ascii="Arial" w:hAnsi="Arial" w:cs="Arial"/>
                <w:bCs/>
                <w:color w:val="000000"/>
                <w:sz w:val="18"/>
                <w:szCs w:val="18"/>
              </w:rPr>
            </w:pPr>
            <w:r w:rsidRPr="00B455C6">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57141D88" w14:textId="77777777" w:rsidR="002E3C27" w:rsidRPr="00B455C6" w:rsidRDefault="002E3C27" w:rsidP="001C3606">
            <w:pPr>
              <w:rPr>
                <w:rFonts w:ascii="Arial" w:hAnsi="Arial" w:cs="Arial"/>
                <w:bCs/>
                <w:color w:val="000000"/>
                <w:sz w:val="18"/>
                <w:szCs w:val="18"/>
              </w:rPr>
            </w:pPr>
            <w:r w:rsidRPr="00B455C6">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B455C6">
              <w:rPr>
                <w:rFonts w:ascii="Arial" w:hAnsi="Arial" w:cs="Arial"/>
                <w:bCs/>
                <w:color w:val="000000"/>
                <w:sz w:val="18"/>
                <w:szCs w:val="18"/>
              </w:rPr>
              <w:t>%)</w:t>
            </w:r>
          </w:p>
          <w:p w14:paraId="39BDD6C1" w14:textId="77777777" w:rsidR="002E3C27" w:rsidRPr="00B455C6"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(8</w:t>
            </w:r>
            <w:r w:rsidRPr="00B455C6">
              <w:rPr>
                <w:rFonts w:ascii="Arial" w:hAnsi="Arial" w:cs="Arial"/>
                <w:bCs/>
                <w:color w:val="000000"/>
                <w:sz w:val="18"/>
                <w:szCs w:val="18"/>
              </w:rPr>
              <w:t xml:space="preserve">0%), Total Time: 3 hours. </w:t>
            </w:r>
          </w:p>
          <w:p w14:paraId="42E48500" w14:textId="77777777" w:rsidR="002E3C27" w:rsidRPr="00B455C6" w:rsidRDefault="002E3C27" w:rsidP="001C3606">
            <w:pPr>
              <w:rPr>
                <w:rFonts w:ascii="Arial" w:hAnsi="Arial" w:cs="Arial"/>
                <w:b/>
                <w:color w:val="000000"/>
                <w:sz w:val="18"/>
                <w:szCs w:val="18"/>
              </w:rPr>
            </w:pPr>
            <w:r>
              <w:rPr>
                <w:rFonts w:ascii="Arial" w:hAnsi="Arial" w:cs="Arial"/>
                <w:bCs/>
                <w:color w:val="000000"/>
                <w:sz w:val="18"/>
                <w:szCs w:val="18"/>
              </w:rPr>
              <w:tab/>
              <w:t>A class participation mark (5</w:t>
            </w:r>
            <w:r w:rsidRPr="00B455C6">
              <w:rPr>
                <w:rFonts w:ascii="Arial" w:hAnsi="Arial" w:cs="Arial"/>
                <w:bCs/>
                <w:color w:val="000000"/>
                <w:sz w:val="18"/>
                <w:szCs w:val="18"/>
              </w:rPr>
              <w:t>%).</w:t>
            </w:r>
          </w:p>
        </w:tc>
      </w:tr>
      <w:tr w:rsidR="002E3C27" w:rsidRPr="00B455C6" w14:paraId="703FBF37" w14:textId="77777777" w:rsidTr="001C3606">
        <w:trPr>
          <w:jc w:val="center"/>
        </w:trPr>
        <w:tc>
          <w:tcPr>
            <w:tcW w:w="9127" w:type="dxa"/>
          </w:tcPr>
          <w:p w14:paraId="4F9115EC" w14:textId="77777777" w:rsidR="002E3C27" w:rsidRPr="00B455C6" w:rsidRDefault="002E3C27" w:rsidP="001C3606">
            <w:pPr>
              <w:spacing w:after="120"/>
              <w:rPr>
                <w:rFonts w:ascii="Arial" w:hAnsi="Arial" w:cs="Arial"/>
                <w:b/>
                <w:bCs/>
                <w:iCs/>
                <w:sz w:val="18"/>
                <w:szCs w:val="18"/>
              </w:rPr>
            </w:pPr>
          </w:p>
          <w:p w14:paraId="0C02D235" w14:textId="77777777" w:rsidR="002E3C27" w:rsidRPr="00B455C6" w:rsidRDefault="002E3C27" w:rsidP="001C3606">
            <w:pPr>
              <w:spacing w:after="120"/>
              <w:rPr>
                <w:rFonts w:ascii="Arial" w:hAnsi="Arial" w:cs="Arial"/>
                <w:b/>
                <w:bCs/>
                <w:iCs/>
                <w:sz w:val="18"/>
                <w:szCs w:val="18"/>
              </w:rPr>
            </w:pPr>
            <w:r w:rsidRPr="00B455C6">
              <w:rPr>
                <w:rFonts w:ascii="Arial" w:hAnsi="Arial" w:cs="Arial"/>
                <w:b/>
                <w:bCs/>
                <w:iCs/>
                <w:sz w:val="18"/>
                <w:szCs w:val="18"/>
              </w:rPr>
              <w:t>Course Contents:</w:t>
            </w:r>
          </w:p>
          <w:p w14:paraId="6346FC11"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Industry: Commerce-Industry: Meaning &amp; Characteristics of Industry, Types of Industry; Business: Meaning &amp; Objectives of Business, Types of Business: Sole Proprietorship, Partnership, Joint Stock Company, State Enterprise and Cooperative Society.</w:t>
            </w:r>
          </w:p>
          <w:p w14:paraId="3540F696"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Fundamentals of Management: Meaning of Management, Principles of Management, Functions of Management, Levels of Management, Roles of Management, Scientific Management and Core Management skills.</w:t>
            </w:r>
          </w:p>
          <w:p w14:paraId="1840AD3D"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Factory Location and Plant Layout: Factors Determining Location of Factory, Steps in Location, Factors Influencing Layout, Types of Layout, Problems of Layout.</w:t>
            </w:r>
          </w:p>
          <w:p w14:paraId="0442C159"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lastRenderedPageBreak/>
              <w:t>Work-Environment and Plant Utility: Meaning, Importance, Factors Affecting Work Environment, Plant Utility, Lighting, Ventilation, Air-conditioning, Sanitation and Noise Control.</w:t>
            </w:r>
          </w:p>
          <w:p w14:paraId="1000320D"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Sole Proprietorships: Features, Advantages, Disadvantages of Sole Proprietorship, Sustainability of Sole proprietorships.</w:t>
            </w:r>
          </w:p>
          <w:p w14:paraId="728CD178"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Man Power Planning &amp; Motivation: Need, Objectives, Manpower Planning Process, Recruitment, Selection and Training, Issue in Managing People, Maslow’s Need Hierarchy, Social Needs and Productivity, Hygiene and Motivators.</w:t>
            </w:r>
          </w:p>
          <w:p w14:paraId="1F4CE401"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Conflict &amp; Union Management Perspective: Meaning, Process of Conflict, Types of Conflict, Industrial Conflict Resolution Methods, Negotiation Skills, Growth of Trade Unions, Functions, Structure, Leadership and Management in the Trade Union, Collective Bargaining.</w:t>
            </w:r>
          </w:p>
          <w:p w14:paraId="63D3B422"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 xml:space="preserve">Accountings: History, Scope and Nature of Accounting, Purpose of Accounting, Information and Uses </w:t>
            </w:r>
          </w:p>
          <w:p w14:paraId="4BB257EA"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 xml:space="preserve">Transaction: Meaning and Features, Accounting Equation, Meaning and Classification of Account, Double entry System, Rules for Determining Debit and Credit, Accounting cycle. </w:t>
            </w:r>
          </w:p>
          <w:p w14:paraId="13E38480"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Journal, Ledger and Trial Balance: Meaning, Features, Necessity, Rules, Double and Triple Column Cash Book and Practical Problems.</w:t>
            </w:r>
          </w:p>
          <w:p w14:paraId="1A5EE9D6"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Work Sheet: Meaning, Purpose, Adjustment Entries and 10 Columns Work Sheet.</w:t>
            </w:r>
          </w:p>
          <w:p w14:paraId="463D6739" w14:textId="77777777" w:rsidR="002E3C27" w:rsidRPr="002E33AA" w:rsidRDefault="002E3C27" w:rsidP="001C3606">
            <w:pPr>
              <w:spacing w:after="120"/>
              <w:jc w:val="both"/>
              <w:rPr>
                <w:rFonts w:ascii="Arial" w:hAnsi="Arial" w:cs="Arial"/>
                <w:iCs/>
                <w:sz w:val="19"/>
                <w:szCs w:val="19"/>
              </w:rPr>
            </w:pPr>
            <w:r w:rsidRPr="002E33AA">
              <w:rPr>
                <w:rFonts w:ascii="Arial" w:hAnsi="Arial" w:cs="Arial"/>
                <w:iCs/>
                <w:sz w:val="19"/>
                <w:szCs w:val="19"/>
              </w:rPr>
              <w:t xml:space="preserve">Cost Terms Concepts and Classification: Meaning of Cost, Manufacturing and </w:t>
            </w:r>
            <w:proofErr w:type="spellStart"/>
            <w:r w:rsidRPr="002E33AA">
              <w:rPr>
                <w:rFonts w:ascii="Arial" w:hAnsi="Arial" w:cs="Arial"/>
                <w:iCs/>
                <w:sz w:val="19"/>
                <w:szCs w:val="19"/>
              </w:rPr>
              <w:t>Non Manufacturing</w:t>
            </w:r>
            <w:proofErr w:type="spellEnd"/>
            <w:r w:rsidRPr="002E33AA">
              <w:rPr>
                <w:rFonts w:ascii="Arial" w:hAnsi="Arial" w:cs="Arial"/>
                <w:iCs/>
                <w:sz w:val="19"/>
                <w:szCs w:val="19"/>
              </w:rPr>
              <w:t xml:space="preserve"> Costs, Period and Product Costs, Variable and Fixed Costs, Direct and Indirect Costs, Differential, Opportunity and Sunk Costs, Schedule of Cost of Goods Manufactured, Schedule of Cost of Goods Sold and Income Statement.</w:t>
            </w:r>
          </w:p>
          <w:p w14:paraId="3CADBD30" w14:textId="77777777" w:rsidR="002E3C27" w:rsidRPr="00B455C6" w:rsidRDefault="002E3C27" w:rsidP="001C3606">
            <w:pPr>
              <w:jc w:val="both"/>
              <w:rPr>
                <w:rFonts w:ascii="Arial" w:hAnsi="Arial" w:cs="Arial"/>
                <w:b/>
                <w:color w:val="FF0000"/>
                <w:sz w:val="18"/>
                <w:szCs w:val="18"/>
              </w:rPr>
            </w:pPr>
            <w:r w:rsidRPr="002E33AA">
              <w:rPr>
                <w:rFonts w:ascii="Arial" w:hAnsi="Arial" w:cs="Arial"/>
                <w:iCs/>
                <w:sz w:val="19"/>
                <w:szCs w:val="19"/>
              </w:rPr>
              <w:t>Cost-Volume-Profit Relationship: Contribution Margin and Ratio, Break-even Analysis, CVP relationship in Graphical Form and Target Net Profit Analysis.</w:t>
            </w:r>
          </w:p>
        </w:tc>
      </w:tr>
    </w:tbl>
    <w:p w14:paraId="58978695" w14:textId="77777777" w:rsidR="002E3C27" w:rsidRPr="00B455C6" w:rsidRDefault="002E3C27" w:rsidP="002E3C27">
      <w:pPr>
        <w:rPr>
          <w:rFonts w:ascii="Arial" w:hAnsi="Arial" w:cs="Arial"/>
          <w:sz w:val="18"/>
          <w:szCs w:val="18"/>
          <w:highlight w:val="yellow"/>
        </w:rPr>
      </w:pPr>
    </w:p>
    <w:p w14:paraId="4812E7A8" w14:textId="77777777" w:rsidR="002E3C27" w:rsidRPr="00B455C6" w:rsidRDefault="002E3C27" w:rsidP="002E3C27">
      <w:pPr>
        <w:jc w:val="center"/>
        <w:rPr>
          <w:rFonts w:ascii="Arial" w:hAnsi="Arial" w:cs="Arial"/>
          <w:b/>
          <w:color w:val="FFFFFF"/>
          <w:sz w:val="18"/>
          <w:szCs w:val="18"/>
          <w:highlight w:val="black"/>
        </w:rPr>
      </w:pPr>
    </w:p>
    <w:p w14:paraId="184DF698" w14:textId="77777777" w:rsidR="002E3C27" w:rsidRPr="00B455C6" w:rsidRDefault="002E3C27" w:rsidP="002E3C27">
      <w:pPr>
        <w:rPr>
          <w:rFonts w:ascii="Arial" w:hAnsi="Arial" w:cs="Arial"/>
          <w:b/>
          <w:spacing w:val="-3"/>
          <w:sz w:val="18"/>
          <w:szCs w:val="18"/>
        </w:rPr>
      </w:pPr>
      <w:r w:rsidRPr="00B455C6">
        <w:rPr>
          <w:rFonts w:ascii="Arial" w:hAnsi="Arial" w:cs="Arial"/>
          <w:b/>
          <w:spacing w:val="-3"/>
          <w:sz w:val="18"/>
          <w:szCs w:val="18"/>
        </w:rPr>
        <w:t>Text Book:</w:t>
      </w:r>
    </w:p>
    <w:tbl>
      <w:tblPr>
        <w:tblW w:w="4965" w:type="pct"/>
        <w:jc w:val="center"/>
        <w:tblLook w:val="0000" w:firstRow="0" w:lastRow="0" w:firstColumn="0" w:lastColumn="0" w:noHBand="0" w:noVBand="0"/>
      </w:tblPr>
      <w:tblGrid>
        <w:gridCol w:w="361"/>
        <w:gridCol w:w="2430"/>
        <w:gridCol w:w="267"/>
        <w:gridCol w:w="6119"/>
      </w:tblGrid>
      <w:tr w:rsidR="002E3C27" w:rsidRPr="00B455C6" w14:paraId="745393DB" w14:textId="77777777" w:rsidTr="001C3606">
        <w:trPr>
          <w:jc w:val="center"/>
        </w:trPr>
        <w:tc>
          <w:tcPr>
            <w:tcW w:w="197" w:type="pct"/>
          </w:tcPr>
          <w:p w14:paraId="01F9E18A" w14:textId="77777777" w:rsidR="002E3C27" w:rsidRPr="00B455C6" w:rsidRDefault="002E3C27" w:rsidP="001C3606">
            <w:pPr>
              <w:suppressAutoHyphens/>
              <w:jc w:val="center"/>
              <w:rPr>
                <w:rFonts w:ascii="Arial" w:hAnsi="Arial" w:cs="Arial"/>
                <w:spacing w:val="-3"/>
                <w:sz w:val="18"/>
                <w:szCs w:val="18"/>
              </w:rPr>
            </w:pPr>
            <w:r w:rsidRPr="00B455C6">
              <w:rPr>
                <w:rFonts w:ascii="Arial" w:hAnsi="Arial" w:cs="Arial"/>
                <w:spacing w:val="-3"/>
                <w:sz w:val="18"/>
                <w:szCs w:val="18"/>
              </w:rPr>
              <w:t>1.</w:t>
            </w:r>
          </w:p>
        </w:tc>
        <w:tc>
          <w:tcPr>
            <w:tcW w:w="1324" w:type="pct"/>
          </w:tcPr>
          <w:p w14:paraId="6A4E2713" w14:textId="77777777" w:rsidR="002E3C27" w:rsidRPr="00DE4012" w:rsidRDefault="002E3C27" w:rsidP="001C3606">
            <w:pPr>
              <w:suppressAutoHyphens/>
              <w:rPr>
                <w:rFonts w:ascii="Arial" w:hAnsi="Arial" w:cs="Arial"/>
                <w:spacing w:val="-3"/>
                <w:sz w:val="18"/>
                <w:szCs w:val="18"/>
              </w:rPr>
            </w:pPr>
            <w:r w:rsidRPr="00DE4012">
              <w:rPr>
                <w:rFonts w:ascii="Arial" w:hAnsi="Arial" w:cs="Arial"/>
                <w:spacing w:val="-3"/>
                <w:sz w:val="18"/>
                <w:szCs w:val="18"/>
              </w:rPr>
              <w:t>M. C. Shukla</w:t>
            </w:r>
          </w:p>
        </w:tc>
        <w:tc>
          <w:tcPr>
            <w:tcW w:w="145" w:type="pct"/>
          </w:tcPr>
          <w:p w14:paraId="533DE9BB" w14:textId="77777777" w:rsidR="002E3C27" w:rsidRPr="00DE4012" w:rsidRDefault="002E3C27" w:rsidP="001C3606">
            <w:pPr>
              <w:rPr>
                <w:rFonts w:ascii="Arial" w:hAnsi="Arial" w:cs="Arial"/>
                <w:color w:val="000000"/>
                <w:sz w:val="18"/>
                <w:szCs w:val="18"/>
              </w:rPr>
            </w:pPr>
            <w:r w:rsidRPr="00DE4012">
              <w:rPr>
                <w:rFonts w:ascii="Arial" w:hAnsi="Arial" w:cs="Arial"/>
                <w:color w:val="000000"/>
                <w:sz w:val="18"/>
                <w:szCs w:val="18"/>
              </w:rPr>
              <w:t>:</w:t>
            </w:r>
          </w:p>
        </w:tc>
        <w:tc>
          <w:tcPr>
            <w:tcW w:w="3334" w:type="pct"/>
          </w:tcPr>
          <w:p w14:paraId="093C9603" w14:textId="77777777" w:rsidR="002E3C27" w:rsidRPr="00DE4012" w:rsidRDefault="002E3C27" w:rsidP="001C3606">
            <w:pPr>
              <w:rPr>
                <w:rFonts w:ascii="Arial" w:hAnsi="Arial" w:cs="Arial"/>
                <w:color w:val="000000"/>
                <w:sz w:val="18"/>
                <w:szCs w:val="18"/>
              </w:rPr>
            </w:pPr>
            <w:r w:rsidRPr="00DE4012">
              <w:rPr>
                <w:rFonts w:ascii="Arial" w:hAnsi="Arial" w:cs="Arial"/>
                <w:b/>
                <w:bCs/>
                <w:spacing w:val="-3"/>
                <w:sz w:val="18"/>
                <w:szCs w:val="18"/>
              </w:rPr>
              <w:t xml:space="preserve">Business Organization and </w:t>
            </w:r>
            <w:proofErr w:type="spellStart"/>
            <w:proofErr w:type="gramStart"/>
            <w:r w:rsidRPr="00DE4012">
              <w:rPr>
                <w:rFonts w:ascii="Arial" w:hAnsi="Arial" w:cs="Arial"/>
                <w:b/>
                <w:bCs/>
                <w:spacing w:val="-3"/>
                <w:sz w:val="18"/>
                <w:szCs w:val="18"/>
              </w:rPr>
              <w:t>Management</w:t>
            </w:r>
            <w:r w:rsidRPr="00DE4012">
              <w:rPr>
                <w:rFonts w:ascii="Arial" w:hAnsi="Arial" w:cs="Arial"/>
                <w:iCs/>
                <w:color w:val="000000"/>
                <w:spacing w:val="-3"/>
                <w:sz w:val="18"/>
                <w:szCs w:val="18"/>
              </w:rPr>
              <w:t>,</w:t>
            </w:r>
            <w:r w:rsidRPr="00DE4012">
              <w:rPr>
                <w:rFonts w:ascii="Arial" w:hAnsi="Arial" w:cs="Arial"/>
                <w:i/>
                <w:iCs/>
                <w:sz w:val="18"/>
                <w:szCs w:val="18"/>
              </w:rPr>
              <w:t>S</w:t>
            </w:r>
            <w:proofErr w:type="spellEnd"/>
            <w:r w:rsidRPr="00DE4012">
              <w:rPr>
                <w:rFonts w:ascii="Arial" w:hAnsi="Arial" w:cs="Arial"/>
                <w:i/>
                <w:iCs/>
                <w:sz w:val="18"/>
                <w:szCs w:val="18"/>
              </w:rPr>
              <w:t>.</w:t>
            </w:r>
            <w:proofErr w:type="gramEnd"/>
            <w:r w:rsidRPr="00DE4012">
              <w:rPr>
                <w:rFonts w:ascii="Arial" w:hAnsi="Arial" w:cs="Arial"/>
                <w:i/>
                <w:iCs/>
                <w:sz w:val="18"/>
                <w:szCs w:val="18"/>
              </w:rPr>
              <w:t xml:space="preserve"> Chand Publisher.</w:t>
            </w:r>
          </w:p>
        </w:tc>
      </w:tr>
    </w:tbl>
    <w:p w14:paraId="455C1D30" w14:textId="77777777" w:rsidR="002E3C27" w:rsidRPr="00B455C6" w:rsidRDefault="002E3C27" w:rsidP="002E3C27">
      <w:pPr>
        <w:jc w:val="center"/>
        <w:rPr>
          <w:rFonts w:ascii="Arial" w:hAnsi="Arial" w:cs="Arial"/>
          <w:b/>
          <w:spacing w:val="-3"/>
          <w:sz w:val="18"/>
          <w:szCs w:val="18"/>
        </w:rPr>
      </w:pPr>
    </w:p>
    <w:p w14:paraId="79D8922D" w14:textId="77777777" w:rsidR="002E3C27" w:rsidRPr="00B455C6" w:rsidRDefault="002E3C27" w:rsidP="002E3C27">
      <w:pPr>
        <w:rPr>
          <w:rFonts w:ascii="Arial" w:hAnsi="Arial" w:cs="Arial"/>
          <w:b/>
          <w:spacing w:val="-3"/>
          <w:sz w:val="18"/>
          <w:szCs w:val="18"/>
        </w:rPr>
      </w:pPr>
      <w:r w:rsidRPr="00B455C6">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0"/>
        <w:gridCol w:w="267"/>
        <w:gridCol w:w="6141"/>
      </w:tblGrid>
      <w:tr w:rsidR="002E3C27" w:rsidRPr="00B455C6" w14:paraId="226CADC3" w14:textId="77777777" w:rsidTr="001C3606">
        <w:trPr>
          <w:trHeight w:val="196"/>
          <w:jc w:val="center"/>
        </w:trPr>
        <w:tc>
          <w:tcPr>
            <w:tcW w:w="196" w:type="pct"/>
          </w:tcPr>
          <w:p w14:paraId="046CBD17" w14:textId="77777777" w:rsidR="002E3C27" w:rsidRPr="00B455C6" w:rsidRDefault="002E3C27" w:rsidP="001C3606">
            <w:pPr>
              <w:suppressAutoHyphens/>
              <w:jc w:val="center"/>
              <w:rPr>
                <w:rFonts w:ascii="Arial" w:hAnsi="Arial" w:cs="Arial"/>
                <w:spacing w:val="-3"/>
                <w:sz w:val="18"/>
                <w:szCs w:val="18"/>
              </w:rPr>
            </w:pPr>
            <w:r w:rsidRPr="00B455C6">
              <w:rPr>
                <w:rFonts w:ascii="Arial" w:hAnsi="Arial" w:cs="Arial"/>
                <w:spacing w:val="-3"/>
                <w:sz w:val="18"/>
                <w:szCs w:val="18"/>
              </w:rPr>
              <w:t>1.</w:t>
            </w:r>
          </w:p>
        </w:tc>
        <w:tc>
          <w:tcPr>
            <w:tcW w:w="1321" w:type="pct"/>
          </w:tcPr>
          <w:p w14:paraId="5A9ECED4" w14:textId="77777777" w:rsidR="002E3C27" w:rsidRPr="00DE4012" w:rsidRDefault="002E3C27" w:rsidP="001C3606">
            <w:pPr>
              <w:suppressAutoHyphens/>
              <w:rPr>
                <w:rFonts w:ascii="Arial" w:hAnsi="Arial" w:cs="Arial"/>
                <w:spacing w:val="-3"/>
                <w:sz w:val="18"/>
                <w:szCs w:val="18"/>
              </w:rPr>
            </w:pPr>
            <w:r w:rsidRPr="00DE4012">
              <w:rPr>
                <w:rFonts w:ascii="Arial" w:hAnsi="Arial" w:cs="Arial"/>
                <w:spacing w:val="-3"/>
                <w:sz w:val="18"/>
                <w:szCs w:val="18"/>
              </w:rPr>
              <w:t xml:space="preserve">Harold Koontz and Heinz </w:t>
            </w:r>
            <w:proofErr w:type="spellStart"/>
            <w:r w:rsidRPr="00DE4012">
              <w:rPr>
                <w:rFonts w:ascii="Arial" w:hAnsi="Arial" w:cs="Arial"/>
                <w:spacing w:val="-3"/>
                <w:sz w:val="18"/>
                <w:szCs w:val="18"/>
              </w:rPr>
              <w:t>Weihrich</w:t>
            </w:r>
            <w:proofErr w:type="spellEnd"/>
          </w:p>
        </w:tc>
        <w:tc>
          <w:tcPr>
            <w:tcW w:w="145" w:type="pct"/>
          </w:tcPr>
          <w:p w14:paraId="1971930E" w14:textId="77777777" w:rsidR="002E3C27" w:rsidRPr="00DE4012" w:rsidRDefault="002E3C27" w:rsidP="001C3606">
            <w:pPr>
              <w:rPr>
                <w:rFonts w:ascii="Arial" w:hAnsi="Arial" w:cs="Arial"/>
                <w:color w:val="000000"/>
                <w:sz w:val="18"/>
                <w:szCs w:val="18"/>
              </w:rPr>
            </w:pPr>
            <w:r w:rsidRPr="00DE4012">
              <w:rPr>
                <w:rFonts w:ascii="Arial" w:hAnsi="Arial" w:cs="Arial"/>
                <w:color w:val="000000"/>
                <w:sz w:val="18"/>
                <w:szCs w:val="18"/>
              </w:rPr>
              <w:t>:</w:t>
            </w:r>
          </w:p>
        </w:tc>
        <w:tc>
          <w:tcPr>
            <w:tcW w:w="3338" w:type="pct"/>
          </w:tcPr>
          <w:p w14:paraId="3523331D" w14:textId="77777777" w:rsidR="002E3C27" w:rsidRPr="00DE4012" w:rsidRDefault="002E3C27" w:rsidP="001C3606">
            <w:pPr>
              <w:rPr>
                <w:rFonts w:ascii="Arial" w:hAnsi="Arial" w:cs="Arial"/>
                <w:color w:val="000000"/>
                <w:sz w:val="18"/>
                <w:szCs w:val="18"/>
              </w:rPr>
            </w:pPr>
            <w:r w:rsidRPr="00DE4012">
              <w:rPr>
                <w:rFonts w:ascii="Arial" w:hAnsi="Arial" w:cs="Arial"/>
                <w:b/>
                <w:bCs/>
                <w:spacing w:val="-3"/>
                <w:sz w:val="18"/>
                <w:szCs w:val="18"/>
              </w:rPr>
              <w:t>Management</w:t>
            </w:r>
            <w:r w:rsidRPr="00DE4012">
              <w:rPr>
                <w:rFonts w:ascii="Arial" w:hAnsi="Arial" w:cs="Arial"/>
                <w:iCs/>
                <w:color w:val="000000"/>
                <w:spacing w:val="-3"/>
                <w:sz w:val="18"/>
                <w:szCs w:val="18"/>
              </w:rPr>
              <w:t xml:space="preserve">, </w:t>
            </w:r>
            <w:r w:rsidRPr="00DE4012">
              <w:rPr>
                <w:rFonts w:ascii="Arial" w:hAnsi="Arial" w:cs="Arial"/>
                <w:i/>
                <w:iCs/>
                <w:sz w:val="18"/>
                <w:szCs w:val="18"/>
              </w:rPr>
              <w:t>Tata McGraw-Hill</w:t>
            </w:r>
            <w:r w:rsidRPr="00DE4012">
              <w:rPr>
                <w:rFonts w:ascii="Arial" w:hAnsi="Arial" w:cs="Arial"/>
                <w:i/>
                <w:iCs/>
                <w:color w:val="000000"/>
                <w:sz w:val="18"/>
                <w:szCs w:val="18"/>
              </w:rPr>
              <w:t>.</w:t>
            </w:r>
          </w:p>
        </w:tc>
      </w:tr>
      <w:tr w:rsidR="002E3C27" w:rsidRPr="00B455C6" w14:paraId="1D7B9062" w14:textId="77777777" w:rsidTr="001C3606">
        <w:trPr>
          <w:trHeight w:val="109"/>
          <w:jc w:val="center"/>
        </w:trPr>
        <w:tc>
          <w:tcPr>
            <w:tcW w:w="196" w:type="pct"/>
          </w:tcPr>
          <w:p w14:paraId="3E52DD98" w14:textId="77777777" w:rsidR="002E3C27" w:rsidRPr="00B455C6" w:rsidRDefault="002E3C27" w:rsidP="001C3606">
            <w:pPr>
              <w:suppressAutoHyphens/>
              <w:jc w:val="center"/>
              <w:rPr>
                <w:rFonts w:ascii="Arial" w:hAnsi="Arial" w:cs="Arial"/>
                <w:spacing w:val="-3"/>
                <w:sz w:val="18"/>
                <w:szCs w:val="18"/>
              </w:rPr>
            </w:pPr>
            <w:r w:rsidRPr="00B455C6">
              <w:rPr>
                <w:rFonts w:ascii="Arial" w:hAnsi="Arial" w:cs="Arial"/>
                <w:spacing w:val="-3"/>
                <w:sz w:val="18"/>
                <w:szCs w:val="18"/>
              </w:rPr>
              <w:t>2.</w:t>
            </w:r>
          </w:p>
        </w:tc>
        <w:tc>
          <w:tcPr>
            <w:tcW w:w="1321" w:type="pct"/>
          </w:tcPr>
          <w:p w14:paraId="0C0BDC33" w14:textId="77777777" w:rsidR="002E3C27" w:rsidRPr="00DE4012" w:rsidRDefault="002E3C27" w:rsidP="001C3606">
            <w:pPr>
              <w:suppressAutoHyphens/>
              <w:rPr>
                <w:rFonts w:ascii="Arial" w:hAnsi="Arial" w:cs="Arial"/>
                <w:spacing w:val="-3"/>
                <w:sz w:val="18"/>
                <w:szCs w:val="18"/>
              </w:rPr>
            </w:pPr>
            <w:proofErr w:type="spellStart"/>
            <w:r w:rsidRPr="00DE4012">
              <w:rPr>
                <w:rFonts w:ascii="Arial" w:hAnsi="Arial" w:cs="Arial"/>
                <w:spacing w:val="-3"/>
                <w:sz w:val="18"/>
                <w:szCs w:val="18"/>
              </w:rPr>
              <w:t>Krajewski</w:t>
            </w:r>
            <w:proofErr w:type="spellEnd"/>
            <w:r w:rsidRPr="00DE4012">
              <w:rPr>
                <w:rFonts w:ascii="Arial" w:hAnsi="Arial" w:cs="Arial"/>
                <w:spacing w:val="-3"/>
                <w:sz w:val="18"/>
                <w:szCs w:val="18"/>
              </w:rPr>
              <w:t xml:space="preserve"> and </w:t>
            </w:r>
            <w:proofErr w:type="spellStart"/>
            <w:r w:rsidRPr="00DE4012">
              <w:rPr>
                <w:rFonts w:ascii="Arial" w:hAnsi="Arial" w:cs="Arial"/>
                <w:spacing w:val="-3"/>
                <w:sz w:val="18"/>
                <w:szCs w:val="18"/>
              </w:rPr>
              <w:t>Ritzman</w:t>
            </w:r>
            <w:proofErr w:type="spellEnd"/>
          </w:p>
        </w:tc>
        <w:tc>
          <w:tcPr>
            <w:tcW w:w="145" w:type="pct"/>
          </w:tcPr>
          <w:p w14:paraId="3E0B4B0C" w14:textId="77777777" w:rsidR="002E3C27" w:rsidRPr="00DE4012" w:rsidRDefault="002E3C27" w:rsidP="001C3606">
            <w:pPr>
              <w:rPr>
                <w:rFonts w:ascii="Arial" w:hAnsi="Arial" w:cs="Arial"/>
                <w:color w:val="000000"/>
                <w:sz w:val="18"/>
                <w:szCs w:val="18"/>
              </w:rPr>
            </w:pPr>
            <w:r w:rsidRPr="00DE4012">
              <w:rPr>
                <w:rFonts w:ascii="Arial" w:hAnsi="Arial" w:cs="Arial"/>
                <w:color w:val="000000"/>
                <w:sz w:val="18"/>
                <w:szCs w:val="18"/>
              </w:rPr>
              <w:t>:</w:t>
            </w:r>
          </w:p>
        </w:tc>
        <w:tc>
          <w:tcPr>
            <w:tcW w:w="3338" w:type="pct"/>
          </w:tcPr>
          <w:p w14:paraId="524ADFE1" w14:textId="77777777" w:rsidR="002E3C27" w:rsidRPr="00DE4012" w:rsidRDefault="002E3C27" w:rsidP="001C3606">
            <w:pPr>
              <w:rPr>
                <w:rFonts w:ascii="Arial" w:hAnsi="Arial" w:cs="Arial"/>
                <w:bCs/>
                <w:color w:val="000000"/>
                <w:spacing w:val="-14"/>
                <w:sz w:val="18"/>
                <w:szCs w:val="18"/>
              </w:rPr>
            </w:pPr>
            <w:r w:rsidRPr="00DE4012">
              <w:rPr>
                <w:rFonts w:ascii="Arial" w:hAnsi="Arial" w:cs="Arial"/>
                <w:b/>
                <w:bCs/>
                <w:spacing w:val="-3"/>
                <w:sz w:val="18"/>
                <w:szCs w:val="18"/>
              </w:rPr>
              <w:t xml:space="preserve">Operation </w:t>
            </w:r>
            <w:proofErr w:type="spellStart"/>
            <w:r w:rsidRPr="00DE4012">
              <w:rPr>
                <w:rFonts w:ascii="Arial" w:hAnsi="Arial" w:cs="Arial"/>
                <w:b/>
                <w:bCs/>
                <w:spacing w:val="-3"/>
                <w:sz w:val="18"/>
                <w:szCs w:val="18"/>
              </w:rPr>
              <w:t>Management</w:t>
            </w:r>
            <w:r w:rsidRPr="00DE4012">
              <w:rPr>
                <w:rFonts w:ascii="Arial" w:hAnsi="Arial" w:cs="Arial"/>
                <w:bCs/>
                <w:color w:val="000000"/>
                <w:spacing w:val="-14"/>
                <w:sz w:val="18"/>
                <w:szCs w:val="18"/>
              </w:rPr>
              <w:t>,</w:t>
            </w:r>
            <w:r w:rsidRPr="00DE4012">
              <w:rPr>
                <w:rFonts w:ascii="Arial" w:hAnsi="Arial" w:cs="Arial"/>
                <w:i/>
                <w:iCs/>
                <w:sz w:val="18"/>
                <w:szCs w:val="18"/>
              </w:rPr>
              <w:t>Addison</w:t>
            </w:r>
            <w:proofErr w:type="spellEnd"/>
            <w:r w:rsidRPr="00DE4012">
              <w:rPr>
                <w:rFonts w:ascii="Arial" w:hAnsi="Arial" w:cs="Arial"/>
                <w:i/>
                <w:iCs/>
                <w:sz w:val="18"/>
                <w:szCs w:val="18"/>
              </w:rPr>
              <w:t>-Wesley Publishing Company</w:t>
            </w:r>
          </w:p>
        </w:tc>
      </w:tr>
      <w:tr w:rsidR="002E3C27" w:rsidRPr="00B455C6" w14:paraId="241A8F43" w14:textId="77777777" w:rsidTr="001C3606">
        <w:trPr>
          <w:trHeight w:val="109"/>
          <w:jc w:val="center"/>
        </w:trPr>
        <w:tc>
          <w:tcPr>
            <w:tcW w:w="196" w:type="pct"/>
          </w:tcPr>
          <w:p w14:paraId="285ECAAE" w14:textId="77777777" w:rsidR="002E3C27" w:rsidRPr="00B455C6" w:rsidRDefault="002E3C27" w:rsidP="001C3606">
            <w:pPr>
              <w:suppressAutoHyphens/>
              <w:jc w:val="center"/>
              <w:rPr>
                <w:rFonts w:ascii="Arial" w:hAnsi="Arial" w:cs="Arial"/>
                <w:spacing w:val="-3"/>
                <w:sz w:val="18"/>
                <w:szCs w:val="18"/>
              </w:rPr>
            </w:pPr>
            <w:r>
              <w:rPr>
                <w:rFonts w:ascii="Arial" w:hAnsi="Arial" w:cs="Arial"/>
                <w:spacing w:val="-3"/>
                <w:sz w:val="18"/>
                <w:szCs w:val="18"/>
              </w:rPr>
              <w:t>3.</w:t>
            </w:r>
          </w:p>
        </w:tc>
        <w:tc>
          <w:tcPr>
            <w:tcW w:w="1321" w:type="pct"/>
          </w:tcPr>
          <w:p w14:paraId="57924F33" w14:textId="77777777" w:rsidR="002E3C27" w:rsidRPr="00DE4012" w:rsidRDefault="002E3C27" w:rsidP="001C3606">
            <w:pPr>
              <w:suppressAutoHyphens/>
              <w:rPr>
                <w:rFonts w:ascii="Arial" w:hAnsi="Arial" w:cs="Arial"/>
                <w:spacing w:val="-3"/>
                <w:sz w:val="18"/>
                <w:szCs w:val="18"/>
              </w:rPr>
            </w:pPr>
            <w:r w:rsidRPr="00DE4012">
              <w:rPr>
                <w:rFonts w:ascii="Arial" w:hAnsi="Arial" w:cs="Arial"/>
                <w:spacing w:val="-3"/>
                <w:sz w:val="18"/>
                <w:szCs w:val="18"/>
              </w:rPr>
              <w:t xml:space="preserve">David A. </w:t>
            </w:r>
            <w:proofErr w:type="spellStart"/>
            <w:r w:rsidRPr="00DE4012">
              <w:rPr>
                <w:rFonts w:ascii="Arial" w:hAnsi="Arial" w:cs="Arial"/>
                <w:spacing w:val="-3"/>
                <w:sz w:val="18"/>
                <w:szCs w:val="18"/>
              </w:rPr>
              <w:t>Decenzo</w:t>
            </w:r>
            <w:proofErr w:type="spellEnd"/>
            <w:r w:rsidRPr="00DE4012">
              <w:rPr>
                <w:rFonts w:ascii="Arial" w:hAnsi="Arial" w:cs="Arial"/>
                <w:spacing w:val="-3"/>
                <w:sz w:val="18"/>
                <w:szCs w:val="18"/>
              </w:rPr>
              <w:t xml:space="preserve"> and Stephen P. Robbins</w:t>
            </w:r>
          </w:p>
        </w:tc>
        <w:tc>
          <w:tcPr>
            <w:tcW w:w="145" w:type="pct"/>
          </w:tcPr>
          <w:p w14:paraId="22F53723" w14:textId="77777777" w:rsidR="002E3C27" w:rsidRPr="00DE4012" w:rsidRDefault="002E3C27" w:rsidP="001C3606">
            <w:pPr>
              <w:rPr>
                <w:rFonts w:ascii="Arial" w:hAnsi="Arial" w:cs="Arial"/>
                <w:color w:val="000000"/>
                <w:sz w:val="18"/>
                <w:szCs w:val="18"/>
              </w:rPr>
            </w:pPr>
            <w:r w:rsidRPr="00DE4012">
              <w:rPr>
                <w:rFonts w:ascii="Arial" w:hAnsi="Arial" w:cs="Arial"/>
                <w:color w:val="000000"/>
                <w:sz w:val="18"/>
                <w:szCs w:val="18"/>
              </w:rPr>
              <w:t>:</w:t>
            </w:r>
          </w:p>
        </w:tc>
        <w:tc>
          <w:tcPr>
            <w:tcW w:w="3338" w:type="pct"/>
          </w:tcPr>
          <w:p w14:paraId="34510ADD" w14:textId="77777777" w:rsidR="002E3C27" w:rsidRPr="00DE4012" w:rsidRDefault="002E3C27" w:rsidP="001C3606">
            <w:pPr>
              <w:rPr>
                <w:rFonts w:ascii="Arial" w:hAnsi="Arial" w:cs="Arial"/>
                <w:color w:val="000000"/>
                <w:sz w:val="18"/>
                <w:szCs w:val="18"/>
              </w:rPr>
            </w:pPr>
            <w:r w:rsidRPr="00DE4012">
              <w:rPr>
                <w:rFonts w:ascii="Arial" w:hAnsi="Arial" w:cs="Arial"/>
                <w:b/>
                <w:bCs/>
                <w:spacing w:val="-3"/>
                <w:sz w:val="18"/>
                <w:szCs w:val="18"/>
              </w:rPr>
              <w:t>Human Resource Management</w:t>
            </w:r>
            <w:r w:rsidRPr="00DE4012">
              <w:rPr>
                <w:rFonts w:ascii="Arial" w:hAnsi="Arial" w:cs="Arial"/>
                <w:color w:val="000000"/>
                <w:sz w:val="18"/>
                <w:szCs w:val="18"/>
              </w:rPr>
              <w:t xml:space="preserve">, </w:t>
            </w:r>
            <w:r w:rsidRPr="00DE4012">
              <w:rPr>
                <w:rFonts w:ascii="Arial" w:hAnsi="Arial" w:cs="Arial"/>
                <w:i/>
                <w:iCs/>
                <w:sz w:val="18"/>
                <w:szCs w:val="18"/>
              </w:rPr>
              <w:t>John Wiley &amp; Sons publisher.</w:t>
            </w:r>
          </w:p>
        </w:tc>
      </w:tr>
      <w:tr w:rsidR="002E3C27" w:rsidRPr="00B455C6" w14:paraId="33031F24" w14:textId="77777777" w:rsidTr="001C3606">
        <w:trPr>
          <w:trHeight w:val="109"/>
          <w:jc w:val="center"/>
        </w:trPr>
        <w:tc>
          <w:tcPr>
            <w:tcW w:w="196" w:type="pct"/>
          </w:tcPr>
          <w:p w14:paraId="29F6C20D" w14:textId="77777777" w:rsidR="002E3C27" w:rsidRDefault="002E3C27" w:rsidP="001C3606">
            <w:pPr>
              <w:suppressAutoHyphens/>
              <w:jc w:val="center"/>
              <w:rPr>
                <w:rFonts w:ascii="Arial" w:hAnsi="Arial" w:cs="Arial"/>
                <w:spacing w:val="-3"/>
                <w:sz w:val="18"/>
                <w:szCs w:val="18"/>
              </w:rPr>
            </w:pPr>
            <w:r>
              <w:rPr>
                <w:rFonts w:ascii="Arial" w:hAnsi="Arial" w:cs="Arial"/>
                <w:spacing w:val="-3"/>
                <w:sz w:val="18"/>
                <w:szCs w:val="18"/>
              </w:rPr>
              <w:t>4.</w:t>
            </w:r>
          </w:p>
        </w:tc>
        <w:tc>
          <w:tcPr>
            <w:tcW w:w="1321" w:type="pct"/>
          </w:tcPr>
          <w:p w14:paraId="7A7F35D9" w14:textId="77777777" w:rsidR="002E3C27" w:rsidRPr="00DE4012" w:rsidRDefault="002E3C27" w:rsidP="001C3606">
            <w:pPr>
              <w:suppressAutoHyphens/>
              <w:rPr>
                <w:rFonts w:ascii="Arial" w:hAnsi="Arial" w:cs="Arial"/>
                <w:spacing w:val="-3"/>
                <w:sz w:val="18"/>
                <w:szCs w:val="18"/>
              </w:rPr>
            </w:pPr>
            <w:proofErr w:type="spellStart"/>
            <w:r w:rsidRPr="00DE4012">
              <w:rPr>
                <w:rFonts w:ascii="Arial" w:hAnsi="Arial" w:cs="Arial"/>
                <w:spacing w:val="-3"/>
                <w:sz w:val="18"/>
                <w:szCs w:val="18"/>
              </w:rPr>
              <w:t>HermansonEtar</w:t>
            </w:r>
            <w:proofErr w:type="spellEnd"/>
          </w:p>
        </w:tc>
        <w:tc>
          <w:tcPr>
            <w:tcW w:w="145" w:type="pct"/>
          </w:tcPr>
          <w:p w14:paraId="7D41D0D2" w14:textId="77777777" w:rsidR="002E3C27" w:rsidRPr="00DE4012" w:rsidRDefault="002E3C27" w:rsidP="001C3606">
            <w:pPr>
              <w:rPr>
                <w:rFonts w:ascii="Arial" w:hAnsi="Arial" w:cs="Arial"/>
                <w:color w:val="000000"/>
                <w:sz w:val="18"/>
                <w:szCs w:val="18"/>
              </w:rPr>
            </w:pPr>
            <w:r w:rsidRPr="00DE4012">
              <w:rPr>
                <w:rFonts w:ascii="Arial" w:hAnsi="Arial" w:cs="Arial"/>
                <w:color w:val="000000"/>
                <w:sz w:val="18"/>
                <w:szCs w:val="18"/>
              </w:rPr>
              <w:t>:</w:t>
            </w:r>
          </w:p>
        </w:tc>
        <w:tc>
          <w:tcPr>
            <w:tcW w:w="3338" w:type="pct"/>
          </w:tcPr>
          <w:p w14:paraId="60F50664" w14:textId="77777777" w:rsidR="002E3C27" w:rsidRPr="00DE4012" w:rsidRDefault="002E3C27" w:rsidP="001C3606">
            <w:pPr>
              <w:rPr>
                <w:rFonts w:ascii="Arial" w:hAnsi="Arial" w:cs="Arial"/>
                <w:color w:val="000000"/>
                <w:sz w:val="18"/>
                <w:szCs w:val="18"/>
              </w:rPr>
            </w:pPr>
            <w:r w:rsidRPr="00DE4012">
              <w:rPr>
                <w:rFonts w:ascii="Arial" w:hAnsi="Arial" w:cs="Arial"/>
                <w:b/>
                <w:bCs/>
                <w:spacing w:val="-3"/>
                <w:sz w:val="18"/>
                <w:szCs w:val="18"/>
              </w:rPr>
              <w:t>Accounting Principles</w:t>
            </w:r>
            <w:r w:rsidRPr="00DE4012">
              <w:rPr>
                <w:rFonts w:ascii="Arial" w:hAnsi="Arial" w:cs="Arial"/>
                <w:bCs/>
                <w:color w:val="000000"/>
                <w:sz w:val="18"/>
                <w:szCs w:val="18"/>
              </w:rPr>
              <w:t xml:space="preserve">, </w:t>
            </w:r>
            <w:r w:rsidRPr="00DE4012">
              <w:rPr>
                <w:rFonts w:ascii="Arial" w:hAnsi="Arial" w:cs="Arial"/>
                <w:i/>
                <w:iCs/>
                <w:sz w:val="18"/>
                <w:szCs w:val="18"/>
              </w:rPr>
              <w:t>Business Publications</w:t>
            </w:r>
          </w:p>
        </w:tc>
      </w:tr>
      <w:tr w:rsidR="002E3C27" w:rsidRPr="00B455C6" w14:paraId="5E3E7B21" w14:textId="77777777" w:rsidTr="001C3606">
        <w:trPr>
          <w:trHeight w:val="109"/>
          <w:jc w:val="center"/>
        </w:trPr>
        <w:tc>
          <w:tcPr>
            <w:tcW w:w="196" w:type="pct"/>
          </w:tcPr>
          <w:p w14:paraId="19CE88BD" w14:textId="77777777" w:rsidR="002E3C27" w:rsidRDefault="002E3C27" w:rsidP="001C3606">
            <w:pPr>
              <w:suppressAutoHyphens/>
              <w:jc w:val="center"/>
              <w:rPr>
                <w:rFonts w:ascii="Arial" w:hAnsi="Arial" w:cs="Arial"/>
                <w:spacing w:val="-3"/>
                <w:sz w:val="18"/>
                <w:szCs w:val="18"/>
              </w:rPr>
            </w:pPr>
            <w:r>
              <w:rPr>
                <w:rFonts w:ascii="Arial" w:hAnsi="Arial" w:cs="Arial"/>
                <w:spacing w:val="-3"/>
                <w:sz w:val="18"/>
                <w:szCs w:val="18"/>
              </w:rPr>
              <w:t>5.</w:t>
            </w:r>
          </w:p>
        </w:tc>
        <w:tc>
          <w:tcPr>
            <w:tcW w:w="1321" w:type="pct"/>
          </w:tcPr>
          <w:p w14:paraId="23607A47" w14:textId="77777777" w:rsidR="002E3C27" w:rsidRPr="00DE4012" w:rsidRDefault="002E3C27" w:rsidP="001C3606">
            <w:pPr>
              <w:suppressAutoHyphens/>
              <w:rPr>
                <w:rFonts w:ascii="Arial" w:hAnsi="Arial" w:cs="Arial"/>
                <w:spacing w:val="-3"/>
                <w:sz w:val="18"/>
                <w:szCs w:val="18"/>
              </w:rPr>
            </w:pPr>
            <w:r w:rsidRPr="00DE4012">
              <w:rPr>
                <w:rFonts w:ascii="Arial" w:hAnsi="Arial" w:cs="Arial"/>
                <w:spacing w:val="-3"/>
                <w:sz w:val="18"/>
                <w:szCs w:val="18"/>
              </w:rPr>
              <w:t>Ray H. Garrison</w:t>
            </w:r>
          </w:p>
        </w:tc>
        <w:tc>
          <w:tcPr>
            <w:tcW w:w="145" w:type="pct"/>
          </w:tcPr>
          <w:p w14:paraId="473FB170" w14:textId="77777777" w:rsidR="002E3C27" w:rsidRPr="00DE4012" w:rsidRDefault="002E3C27" w:rsidP="001C3606">
            <w:pPr>
              <w:rPr>
                <w:rFonts w:ascii="Arial" w:hAnsi="Arial" w:cs="Arial"/>
                <w:color w:val="000000"/>
                <w:sz w:val="18"/>
                <w:szCs w:val="18"/>
              </w:rPr>
            </w:pPr>
            <w:r w:rsidRPr="00DE4012">
              <w:rPr>
                <w:rFonts w:ascii="Arial" w:hAnsi="Arial" w:cs="Arial"/>
                <w:color w:val="000000"/>
                <w:sz w:val="18"/>
                <w:szCs w:val="18"/>
              </w:rPr>
              <w:t>:</w:t>
            </w:r>
          </w:p>
        </w:tc>
        <w:tc>
          <w:tcPr>
            <w:tcW w:w="3338" w:type="pct"/>
          </w:tcPr>
          <w:p w14:paraId="7186DFA4" w14:textId="77777777" w:rsidR="002E3C27" w:rsidRPr="00DE4012" w:rsidRDefault="002E3C27" w:rsidP="001C3606">
            <w:pPr>
              <w:rPr>
                <w:rFonts w:ascii="Arial" w:hAnsi="Arial" w:cs="Arial"/>
                <w:color w:val="000000"/>
                <w:sz w:val="18"/>
                <w:szCs w:val="18"/>
              </w:rPr>
            </w:pPr>
            <w:r w:rsidRPr="00DE4012">
              <w:rPr>
                <w:rFonts w:ascii="Arial" w:hAnsi="Arial" w:cs="Arial"/>
                <w:b/>
                <w:bCs/>
                <w:spacing w:val="-3"/>
                <w:sz w:val="18"/>
                <w:szCs w:val="18"/>
              </w:rPr>
              <w:t xml:space="preserve">Managerial </w:t>
            </w:r>
            <w:proofErr w:type="spellStart"/>
            <w:r w:rsidRPr="00DE4012">
              <w:rPr>
                <w:rFonts w:ascii="Arial" w:hAnsi="Arial" w:cs="Arial"/>
                <w:b/>
                <w:bCs/>
                <w:spacing w:val="-3"/>
                <w:sz w:val="18"/>
                <w:szCs w:val="18"/>
              </w:rPr>
              <w:t>Accounting</w:t>
            </w:r>
            <w:r w:rsidRPr="00DE4012">
              <w:rPr>
                <w:rFonts w:ascii="Arial" w:hAnsi="Arial" w:cs="Arial"/>
                <w:bCs/>
                <w:color w:val="000000"/>
                <w:sz w:val="18"/>
                <w:szCs w:val="18"/>
              </w:rPr>
              <w:t>,</w:t>
            </w:r>
            <w:r w:rsidRPr="00DE4012">
              <w:rPr>
                <w:rFonts w:ascii="Arial" w:hAnsi="Arial" w:cs="Arial"/>
                <w:i/>
                <w:iCs/>
                <w:sz w:val="18"/>
                <w:szCs w:val="18"/>
              </w:rPr>
              <w:t>Irwin</w:t>
            </w:r>
            <w:proofErr w:type="spellEnd"/>
            <w:r w:rsidRPr="00DE4012">
              <w:rPr>
                <w:rFonts w:ascii="Arial" w:hAnsi="Arial" w:cs="Arial"/>
                <w:i/>
                <w:iCs/>
                <w:sz w:val="18"/>
                <w:szCs w:val="18"/>
              </w:rPr>
              <w:t xml:space="preserve"> Professional Publishing</w:t>
            </w:r>
          </w:p>
        </w:tc>
      </w:tr>
    </w:tbl>
    <w:p w14:paraId="1E069834" w14:textId="77777777" w:rsidR="002E3C27" w:rsidRPr="00B455C6" w:rsidRDefault="002E3C27" w:rsidP="002E3C27">
      <w:pPr>
        <w:jc w:val="center"/>
        <w:rPr>
          <w:rFonts w:ascii="Arial" w:hAnsi="Arial" w:cs="Arial"/>
          <w:sz w:val="18"/>
          <w:szCs w:val="18"/>
        </w:rPr>
      </w:pPr>
    </w:p>
    <w:p w14:paraId="7E09B5FD" w14:textId="77777777" w:rsidR="002E3C27" w:rsidRPr="00B455C6" w:rsidRDefault="002E3C27" w:rsidP="002E3C27">
      <w:pPr>
        <w:jc w:val="center"/>
        <w:rPr>
          <w:rFonts w:ascii="Arial" w:hAnsi="Arial" w:cs="Arial"/>
          <w:sz w:val="18"/>
          <w:szCs w:val="18"/>
        </w:rPr>
      </w:pPr>
    </w:p>
    <w:p w14:paraId="5597A677" w14:textId="77777777" w:rsidR="002E3C27" w:rsidRPr="00B455C6" w:rsidRDefault="002E3C27" w:rsidP="002E3C27">
      <w:pPr>
        <w:jc w:val="center"/>
        <w:rPr>
          <w:rFonts w:ascii="Arial" w:hAnsi="Arial" w:cs="Arial"/>
          <w:sz w:val="18"/>
          <w:szCs w:val="18"/>
        </w:rPr>
      </w:pPr>
    </w:p>
    <w:p w14:paraId="35DA114D" w14:textId="77777777" w:rsidR="002E3C27" w:rsidRPr="00B455C6" w:rsidRDefault="002E3C27" w:rsidP="002E3C27">
      <w:pPr>
        <w:jc w:val="center"/>
        <w:rPr>
          <w:rFonts w:ascii="Arial" w:hAnsi="Arial" w:cs="Arial"/>
          <w:sz w:val="18"/>
          <w:szCs w:val="18"/>
        </w:rPr>
      </w:pPr>
    </w:p>
    <w:p w14:paraId="09D68A4C" w14:textId="77777777" w:rsidR="002E3C27" w:rsidRPr="00E8623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8623F">
        <w:rPr>
          <w:rFonts w:ascii="Arial" w:hAnsi="Arial" w:cs="Arial"/>
          <w:b/>
          <w:bCs/>
          <w:iCs/>
          <w:sz w:val="18"/>
          <w:szCs w:val="18"/>
        </w:rPr>
        <w:t xml:space="preserve">STAT 2111: Theory of Statistics </w:t>
      </w:r>
      <w:r w:rsidRPr="00E8623F">
        <w:rPr>
          <w:rFonts w:ascii="Arial" w:hAnsi="Arial" w:cs="Arial"/>
          <w:b/>
          <w:bCs/>
          <w:iCs/>
          <w:sz w:val="18"/>
          <w:szCs w:val="18"/>
        </w:rPr>
        <w:br/>
        <w:t xml:space="preserve">Credits: </w:t>
      </w:r>
      <w:r w:rsidRPr="00E8623F">
        <w:rPr>
          <w:rFonts w:ascii="Arial" w:hAnsi="Arial" w:cs="Arial"/>
          <w:iCs/>
          <w:sz w:val="18"/>
          <w:szCs w:val="18"/>
        </w:rPr>
        <w:t xml:space="preserve">2 </w:t>
      </w:r>
      <w:r w:rsidRPr="00E8623F">
        <w:rPr>
          <w:rFonts w:ascii="Arial" w:hAnsi="Arial" w:cs="Arial"/>
          <w:b/>
          <w:bCs/>
          <w:iCs/>
          <w:sz w:val="18"/>
          <w:szCs w:val="18"/>
        </w:rPr>
        <w:t xml:space="preserve">Contact Hours: </w:t>
      </w:r>
      <w:r w:rsidRPr="00E8623F">
        <w:rPr>
          <w:rFonts w:ascii="Arial" w:hAnsi="Arial" w:cs="Arial"/>
          <w:iCs/>
          <w:sz w:val="18"/>
          <w:szCs w:val="18"/>
        </w:rPr>
        <w:t>26</w:t>
      </w:r>
    </w:p>
    <w:p w14:paraId="0684387D" w14:textId="77777777" w:rsidR="002E3C27" w:rsidRPr="00E8623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8623F">
        <w:rPr>
          <w:rFonts w:ascii="Arial" w:hAnsi="Arial" w:cs="Arial"/>
          <w:b/>
          <w:bCs/>
          <w:iCs/>
          <w:sz w:val="18"/>
          <w:szCs w:val="18"/>
        </w:rPr>
        <w:t xml:space="preserve">Year: </w:t>
      </w:r>
      <w:r w:rsidRPr="00E8623F">
        <w:rPr>
          <w:rFonts w:ascii="Arial" w:hAnsi="Arial" w:cs="Arial"/>
          <w:iCs/>
          <w:sz w:val="18"/>
          <w:szCs w:val="18"/>
        </w:rPr>
        <w:t>Second</w:t>
      </w:r>
      <w:r w:rsidRPr="00E8623F">
        <w:rPr>
          <w:rFonts w:ascii="Arial" w:hAnsi="Arial" w:cs="Arial"/>
          <w:b/>
          <w:bCs/>
          <w:iCs/>
          <w:sz w:val="18"/>
          <w:szCs w:val="18"/>
        </w:rPr>
        <w:t xml:space="preserve"> Semester: </w:t>
      </w:r>
      <w:r w:rsidRPr="00E8623F">
        <w:rPr>
          <w:rFonts w:ascii="Arial" w:hAnsi="Arial" w:cs="Arial"/>
          <w:iCs/>
          <w:sz w:val="18"/>
          <w:szCs w:val="18"/>
        </w:rPr>
        <w:t>Odd</w:t>
      </w:r>
    </w:p>
    <w:p w14:paraId="1977D3B4" w14:textId="77777777" w:rsidR="002E3C27" w:rsidRPr="00E8623F"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E8623F" w14:paraId="2DF808B5" w14:textId="77777777" w:rsidTr="001C3606">
        <w:trPr>
          <w:jc w:val="center"/>
        </w:trPr>
        <w:tc>
          <w:tcPr>
            <w:tcW w:w="1439" w:type="dxa"/>
          </w:tcPr>
          <w:p w14:paraId="25014E06" w14:textId="77777777" w:rsidR="002E3C27" w:rsidRPr="00E8623F" w:rsidRDefault="002E3C27" w:rsidP="001C3606">
            <w:pPr>
              <w:rPr>
                <w:rFonts w:ascii="Arial" w:hAnsi="Arial" w:cs="Arial"/>
                <w:b/>
                <w:bCs/>
                <w:sz w:val="18"/>
                <w:szCs w:val="18"/>
              </w:rPr>
            </w:pPr>
            <w:r w:rsidRPr="00E8623F">
              <w:rPr>
                <w:rFonts w:ascii="Arial" w:hAnsi="Arial" w:cs="Arial"/>
                <w:b/>
                <w:sz w:val="18"/>
                <w:szCs w:val="18"/>
              </w:rPr>
              <w:t>Prerequisite:</w:t>
            </w:r>
          </w:p>
        </w:tc>
        <w:tc>
          <w:tcPr>
            <w:tcW w:w="7741" w:type="dxa"/>
            <w:vAlign w:val="center"/>
          </w:tcPr>
          <w:p w14:paraId="3E1B0768" w14:textId="77777777" w:rsidR="002E3C27" w:rsidRPr="00E8623F" w:rsidRDefault="002E3C27" w:rsidP="001C3606">
            <w:pPr>
              <w:rPr>
                <w:rFonts w:ascii="Arial" w:hAnsi="Arial" w:cs="Arial"/>
                <w:sz w:val="18"/>
                <w:szCs w:val="18"/>
              </w:rPr>
            </w:pPr>
            <w:r w:rsidRPr="00A2255E">
              <w:rPr>
                <w:rFonts w:ascii="Arial" w:hAnsi="Arial" w:cs="Arial"/>
                <w:sz w:val="18"/>
                <w:szCs w:val="18"/>
              </w:rPr>
              <w:t>STAT1211</w:t>
            </w:r>
            <w:r>
              <w:rPr>
                <w:rFonts w:ascii="Arial" w:hAnsi="Arial" w:cs="Arial"/>
                <w:sz w:val="18"/>
                <w:szCs w:val="18"/>
              </w:rPr>
              <w:t xml:space="preserve"> </w:t>
            </w:r>
            <w:r w:rsidRPr="00E8623F">
              <w:rPr>
                <w:rFonts w:ascii="Arial" w:hAnsi="Arial" w:cs="Arial"/>
                <w:sz w:val="18"/>
                <w:szCs w:val="18"/>
              </w:rPr>
              <w:t>Statistics for Engineers</w:t>
            </w:r>
          </w:p>
        </w:tc>
      </w:tr>
      <w:tr w:rsidR="002E3C27" w:rsidRPr="00E8623F" w14:paraId="68E93ED3" w14:textId="77777777" w:rsidTr="001C3606">
        <w:trPr>
          <w:jc w:val="center"/>
        </w:trPr>
        <w:tc>
          <w:tcPr>
            <w:tcW w:w="1439" w:type="dxa"/>
          </w:tcPr>
          <w:p w14:paraId="1F72DF1F" w14:textId="77777777" w:rsidR="002E3C27" w:rsidRPr="00E8623F" w:rsidRDefault="002E3C27" w:rsidP="001C3606">
            <w:pPr>
              <w:rPr>
                <w:rFonts w:ascii="Arial" w:hAnsi="Arial" w:cs="Arial"/>
                <w:b/>
                <w:sz w:val="18"/>
                <w:szCs w:val="18"/>
              </w:rPr>
            </w:pPr>
            <w:r w:rsidRPr="00E8623F">
              <w:rPr>
                <w:rFonts w:ascii="Arial" w:hAnsi="Arial" w:cs="Arial"/>
                <w:b/>
                <w:sz w:val="18"/>
                <w:szCs w:val="18"/>
              </w:rPr>
              <w:t>Course Type</w:t>
            </w:r>
          </w:p>
        </w:tc>
        <w:tc>
          <w:tcPr>
            <w:tcW w:w="7741" w:type="dxa"/>
          </w:tcPr>
          <w:p w14:paraId="14E67A29" w14:textId="77777777" w:rsidR="002E3C27" w:rsidRPr="00E8623F" w:rsidRDefault="00000000" w:rsidP="001C3606">
            <w:pPr>
              <w:rPr>
                <w:rFonts w:ascii="Arial" w:hAnsi="Arial" w:cs="Arial"/>
                <w:iCs/>
                <w:sz w:val="18"/>
                <w:szCs w:val="18"/>
              </w:rPr>
            </w:pPr>
            <w:sdt>
              <w:sdtPr>
                <w:rPr>
                  <w:rFonts w:ascii="Arial" w:hAnsi="Arial" w:cs="Arial"/>
                  <w:iCs/>
                  <w:sz w:val="18"/>
                  <w:szCs w:val="18"/>
                </w:rPr>
                <w:id w:val="-1522087102"/>
              </w:sdtPr>
              <w:sdtContent>
                <w:r w:rsidR="002E3C27" w:rsidRPr="00E8623F">
                  <w:rPr>
                    <w:rFonts w:ascii="MS Gothic" w:eastAsia="MS Gothic" w:hAnsi="MS Gothic" w:cs="MS Gothic" w:hint="eastAsia"/>
                    <w:iCs/>
                    <w:sz w:val="18"/>
                    <w:szCs w:val="18"/>
                  </w:rPr>
                  <w:t>☒</w:t>
                </w:r>
              </w:sdtContent>
            </w:sdt>
            <w:r w:rsidR="002E3C27" w:rsidRPr="00E8623F">
              <w:rPr>
                <w:rFonts w:ascii="Arial" w:hAnsi="Arial" w:cs="Arial"/>
                <w:iCs/>
                <w:sz w:val="18"/>
                <w:szCs w:val="18"/>
              </w:rPr>
              <w:t xml:space="preserve"> Theory         </w:t>
            </w:r>
            <w:sdt>
              <w:sdtPr>
                <w:rPr>
                  <w:rFonts w:ascii="Arial" w:hAnsi="Arial" w:cs="Arial"/>
                  <w:iCs/>
                  <w:sz w:val="18"/>
                  <w:szCs w:val="18"/>
                </w:rPr>
                <w:id w:val="129764953"/>
              </w:sdtPr>
              <w:sdtContent>
                <w:r w:rsidR="002E3C27" w:rsidRPr="00E8623F">
                  <w:rPr>
                    <w:rFonts w:ascii="MS Gothic" w:eastAsia="MS Gothic" w:hAnsi="MS Gothic" w:cs="MS Gothic" w:hint="eastAsia"/>
                    <w:iCs/>
                    <w:sz w:val="18"/>
                    <w:szCs w:val="18"/>
                  </w:rPr>
                  <w:t>☐</w:t>
                </w:r>
              </w:sdtContent>
            </w:sdt>
            <w:r w:rsidR="002E3C27" w:rsidRPr="00E8623F">
              <w:rPr>
                <w:rFonts w:ascii="Arial" w:hAnsi="Arial" w:cs="Arial"/>
                <w:iCs/>
                <w:sz w:val="18"/>
                <w:szCs w:val="18"/>
              </w:rPr>
              <w:t xml:space="preserve">  Laboratory work         </w:t>
            </w:r>
            <w:sdt>
              <w:sdtPr>
                <w:rPr>
                  <w:rFonts w:ascii="Arial" w:hAnsi="Arial" w:cs="Arial"/>
                  <w:iCs/>
                  <w:sz w:val="18"/>
                  <w:szCs w:val="18"/>
                </w:rPr>
                <w:id w:val="-955093157"/>
              </w:sdtPr>
              <w:sdtContent>
                <w:r w:rsidR="002E3C27" w:rsidRPr="00E8623F">
                  <w:rPr>
                    <w:rFonts w:ascii="MS Gothic" w:eastAsia="MS Gothic" w:hAnsi="MS Gothic" w:cs="MS Gothic" w:hint="eastAsia"/>
                    <w:iCs/>
                    <w:sz w:val="18"/>
                    <w:szCs w:val="18"/>
                  </w:rPr>
                  <w:t>☐</w:t>
                </w:r>
              </w:sdtContent>
            </w:sdt>
            <w:r w:rsidR="002E3C27" w:rsidRPr="00E8623F">
              <w:rPr>
                <w:rFonts w:ascii="Arial" w:hAnsi="Arial" w:cs="Arial"/>
                <w:iCs/>
                <w:sz w:val="18"/>
                <w:szCs w:val="18"/>
              </w:rPr>
              <w:t xml:space="preserve">  Project work      </w:t>
            </w:r>
            <w:sdt>
              <w:sdtPr>
                <w:rPr>
                  <w:rFonts w:ascii="Arial" w:hAnsi="Arial" w:cs="Arial"/>
                  <w:iCs/>
                  <w:sz w:val="18"/>
                  <w:szCs w:val="18"/>
                </w:rPr>
                <w:id w:val="1660501030"/>
              </w:sdtPr>
              <w:sdtContent>
                <w:r w:rsidR="002E3C27" w:rsidRPr="00E8623F">
                  <w:rPr>
                    <w:rFonts w:ascii="MS Gothic" w:eastAsia="MS Gothic" w:hAnsi="MS Gothic" w:cs="MS Gothic" w:hint="eastAsia"/>
                    <w:iCs/>
                    <w:sz w:val="18"/>
                    <w:szCs w:val="18"/>
                  </w:rPr>
                  <w:t>☐</w:t>
                </w:r>
              </w:sdtContent>
            </w:sdt>
            <w:r w:rsidR="002E3C27" w:rsidRPr="00E8623F">
              <w:rPr>
                <w:rFonts w:ascii="Arial" w:hAnsi="Arial" w:cs="Arial"/>
                <w:iCs/>
                <w:sz w:val="18"/>
                <w:szCs w:val="18"/>
              </w:rPr>
              <w:t xml:space="preserve">  Viva Voce                    </w:t>
            </w:r>
          </w:p>
        </w:tc>
      </w:tr>
      <w:tr w:rsidR="002E3C27" w:rsidRPr="00E8623F" w14:paraId="7083CECF" w14:textId="77777777" w:rsidTr="001C3606">
        <w:trPr>
          <w:trHeight w:val="238"/>
          <w:jc w:val="center"/>
        </w:trPr>
        <w:tc>
          <w:tcPr>
            <w:tcW w:w="1439" w:type="dxa"/>
          </w:tcPr>
          <w:p w14:paraId="571C0CE0" w14:textId="77777777" w:rsidR="002E3C27" w:rsidRPr="00E8623F" w:rsidRDefault="002E3C27" w:rsidP="001C3606">
            <w:pPr>
              <w:ind w:left="2160" w:hanging="2160"/>
              <w:rPr>
                <w:rFonts w:ascii="Arial" w:hAnsi="Arial" w:cs="Arial"/>
                <w:b/>
                <w:bCs/>
                <w:sz w:val="18"/>
                <w:szCs w:val="18"/>
              </w:rPr>
            </w:pPr>
            <w:r w:rsidRPr="00E8623F">
              <w:rPr>
                <w:rFonts w:ascii="Arial" w:hAnsi="Arial" w:cs="Arial"/>
                <w:b/>
                <w:bCs/>
                <w:sz w:val="18"/>
                <w:szCs w:val="18"/>
              </w:rPr>
              <w:t>Motivation</w:t>
            </w:r>
          </w:p>
        </w:tc>
        <w:tc>
          <w:tcPr>
            <w:tcW w:w="7741" w:type="dxa"/>
          </w:tcPr>
          <w:p w14:paraId="6A26E09D" w14:textId="77777777" w:rsidR="002E3C27" w:rsidRPr="00E8623F" w:rsidRDefault="002E3C27" w:rsidP="001C3606">
            <w:pPr>
              <w:jc w:val="both"/>
              <w:rPr>
                <w:rFonts w:ascii="Arial" w:hAnsi="Arial" w:cs="Arial"/>
                <w:iCs/>
                <w:sz w:val="18"/>
                <w:szCs w:val="18"/>
              </w:rPr>
            </w:pPr>
            <w:r w:rsidRPr="00E8623F">
              <w:rPr>
                <w:rFonts w:ascii="Arial" w:hAnsi="Arial" w:cs="Arial"/>
                <w:sz w:val="18"/>
                <w:szCs w:val="18"/>
                <w:lang w:bidi="ar-SA"/>
              </w:rPr>
              <w:t>To introduce students with statistical and probabilistic study of real life problems.</w:t>
            </w:r>
          </w:p>
        </w:tc>
      </w:tr>
      <w:tr w:rsidR="002E3C27" w:rsidRPr="00E8623F" w14:paraId="558145B0" w14:textId="77777777" w:rsidTr="001C3606">
        <w:trPr>
          <w:trHeight w:val="238"/>
          <w:jc w:val="center"/>
        </w:trPr>
        <w:tc>
          <w:tcPr>
            <w:tcW w:w="9180" w:type="dxa"/>
            <w:gridSpan w:val="2"/>
          </w:tcPr>
          <w:p w14:paraId="0BA1CAFF" w14:textId="77777777" w:rsidR="002E3C27" w:rsidRPr="00E8623F" w:rsidRDefault="002E3C27" w:rsidP="001C3606">
            <w:pPr>
              <w:rPr>
                <w:rFonts w:ascii="Arial" w:hAnsi="Arial" w:cs="Arial"/>
                <w:b/>
                <w:bCs/>
                <w:sz w:val="18"/>
                <w:szCs w:val="18"/>
              </w:rPr>
            </w:pPr>
            <w:r w:rsidRPr="00E8623F">
              <w:rPr>
                <w:rFonts w:ascii="Arial" w:hAnsi="Arial" w:cs="Arial"/>
                <w:b/>
                <w:bCs/>
                <w:sz w:val="18"/>
                <w:szCs w:val="18"/>
              </w:rPr>
              <w:t>Course Objective:</w:t>
            </w:r>
          </w:p>
          <w:p w14:paraId="58F54C69" w14:textId="77777777" w:rsidR="002E3C27" w:rsidRPr="00E8623F" w:rsidRDefault="002E3C27" w:rsidP="001C3606">
            <w:pPr>
              <w:jc w:val="both"/>
              <w:rPr>
                <w:rFonts w:ascii="Arial" w:hAnsi="Arial" w:cs="Arial"/>
                <w:iCs/>
                <w:sz w:val="18"/>
                <w:szCs w:val="18"/>
              </w:rPr>
            </w:pPr>
            <w:r w:rsidRPr="00E8623F">
              <w:rPr>
                <w:rFonts w:ascii="Arial" w:hAnsi="Arial" w:cs="Arial"/>
                <w:iCs/>
                <w:sz w:val="18"/>
                <w:szCs w:val="18"/>
              </w:rPr>
              <w:t xml:space="preserve">The main objectives of the course are to provide students with theoretical foundations and methods of theory of </w:t>
            </w:r>
            <w:proofErr w:type="spellStart"/>
            <w:proofErr w:type="gramStart"/>
            <w:r w:rsidRPr="00E8623F">
              <w:rPr>
                <w:rFonts w:ascii="Arial" w:hAnsi="Arial" w:cs="Arial"/>
                <w:iCs/>
                <w:sz w:val="18"/>
                <w:szCs w:val="18"/>
              </w:rPr>
              <w:t>statistics,to</w:t>
            </w:r>
            <w:proofErr w:type="spellEnd"/>
            <w:proofErr w:type="gramEnd"/>
            <w:r w:rsidRPr="00E8623F">
              <w:rPr>
                <w:rFonts w:ascii="Arial" w:hAnsi="Arial" w:cs="Arial"/>
                <w:iCs/>
                <w:sz w:val="18"/>
                <w:szCs w:val="18"/>
              </w:rPr>
              <w:t xml:space="preserve"> provide students with knowledge of typical statistical problems statement and mathematical methods for solving them, to develop practical skills of the statistical methods and theories application to real data sets..</w:t>
            </w:r>
          </w:p>
        </w:tc>
      </w:tr>
    </w:tbl>
    <w:p w14:paraId="5B5B6034" w14:textId="77777777" w:rsidR="002E3C27" w:rsidRDefault="002E3C27" w:rsidP="002E3C27">
      <w:pPr>
        <w:jc w:val="center"/>
        <w:rPr>
          <w:rFonts w:ascii="Arial" w:hAnsi="Arial" w:cs="Arial"/>
          <w:sz w:val="18"/>
          <w:szCs w:val="18"/>
        </w:rPr>
      </w:pPr>
    </w:p>
    <w:p w14:paraId="5B86A0FA" w14:textId="77777777" w:rsidR="002E3C27" w:rsidRDefault="002E3C27" w:rsidP="002E3C27">
      <w:r>
        <w:br w:type="page"/>
      </w:r>
    </w:p>
    <w:p w14:paraId="56DA7AD9" w14:textId="77777777" w:rsidR="002E3C27" w:rsidRPr="00E8623F" w:rsidRDefault="002E3C27" w:rsidP="002E3C27">
      <w:pPr>
        <w:autoSpaceDE w:val="0"/>
        <w:autoSpaceDN w:val="0"/>
        <w:adjustRightInd w:val="0"/>
        <w:jc w:val="center"/>
        <w:rPr>
          <w:rFonts w:ascii="Arial" w:hAnsi="Arial" w:cs="Arial"/>
          <w:b/>
          <w:color w:val="000000" w:themeColor="text1"/>
          <w:sz w:val="18"/>
          <w:szCs w:val="18"/>
        </w:rPr>
      </w:pPr>
      <w:r w:rsidRPr="00E8623F">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685"/>
        <w:gridCol w:w="2434"/>
        <w:gridCol w:w="1051"/>
        <w:gridCol w:w="1747"/>
        <w:gridCol w:w="1612"/>
      </w:tblGrid>
      <w:tr w:rsidR="002E3C27" w:rsidRPr="00E8623F" w14:paraId="28736FD0" w14:textId="77777777" w:rsidTr="001C3606">
        <w:trPr>
          <w:trHeight w:val="877"/>
          <w:jc w:val="center"/>
        </w:trPr>
        <w:tc>
          <w:tcPr>
            <w:tcW w:w="646" w:type="dxa"/>
            <w:vAlign w:val="center"/>
          </w:tcPr>
          <w:p w14:paraId="16A7C37B"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 No.</w:t>
            </w:r>
          </w:p>
        </w:tc>
        <w:tc>
          <w:tcPr>
            <w:tcW w:w="1685" w:type="dxa"/>
            <w:vAlign w:val="center"/>
          </w:tcPr>
          <w:p w14:paraId="3D0307B2"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 Statement</w:t>
            </w:r>
          </w:p>
        </w:tc>
        <w:tc>
          <w:tcPr>
            <w:tcW w:w="2434" w:type="dxa"/>
            <w:vAlign w:val="center"/>
          </w:tcPr>
          <w:p w14:paraId="384B127A"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Corresponding PO</w:t>
            </w:r>
          </w:p>
        </w:tc>
        <w:tc>
          <w:tcPr>
            <w:tcW w:w="1051" w:type="dxa"/>
            <w:vAlign w:val="center"/>
          </w:tcPr>
          <w:p w14:paraId="3310B1DB"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Domain / level of learning taxonomy</w:t>
            </w:r>
          </w:p>
        </w:tc>
        <w:tc>
          <w:tcPr>
            <w:tcW w:w="1747" w:type="dxa"/>
            <w:vAlign w:val="center"/>
          </w:tcPr>
          <w:p w14:paraId="2283E8BD"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Delivery methods and activities</w:t>
            </w:r>
          </w:p>
        </w:tc>
        <w:tc>
          <w:tcPr>
            <w:tcW w:w="1612" w:type="dxa"/>
            <w:vAlign w:val="center"/>
          </w:tcPr>
          <w:p w14:paraId="39846DC2"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Assessment tools</w:t>
            </w:r>
          </w:p>
        </w:tc>
      </w:tr>
      <w:tr w:rsidR="002E3C27" w:rsidRPr="00E8623F" w14:paraId="452E5465" w14:textId="77777777" w:rsidTr="001C3606">
        <w:trPr>
          <w:trHeight w:val="1646"/>
          <w:jc w:val="center"/>
        </w:trPr>
        <w:tc>
          <w:tcPr>
            <w:tcW w:w="646" w:type="dxa"/>
            <w:vAlign w:val="center"/>
          </w:tcPr>
          <w:p w14:paraId="6F954B36"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CO1</w:t>
            </w:r>
          </w:p>
        </w:tc>
        <w:tc>
          <w:tcPr>
            <w:tcW w:w="1685" w:type="dxa"/>
            <w:vAlign w:val="center"/>
          </w:tcPr>
          <w:p w14:paraId="4D734FDA" w14:textId="77777777" w:rsidR="002E3C27" w:rsidRPr="00E8623F" w:rsidRDefault="002E3C27" w:rsidP="001C3606">
            <w:pPr>
              <w:jc w:val="center"/>
              <w:rPr>
                <w:rFonts w:ascii="Arial" w:hAnsi="Arial" w:cs="Arial"/>
                <w:sz w:val="18"/>
                <w:szCs w:val="18"/>
              </w:rPr>
            </w:pPr>
            <w:r w:rsidRPr="00E8623F">
              <w:rPr>
                <w:rFonts w:ascii="Arial" w:hAnsi="Arial" w:cs="Arial"/>
                <w:sz w:val="18"/>
                <w:szCs w:val="18"/>
              </w:rPr>
              <w:t xml:space="preserve">To </w:t>
            </w:r>
            <w:r w:rsidRPr="00E8623F">
              <w:rPr>
                <w:rFonts w:ascii="Arial" w:hAnsi="Arial" w:cs="Arial"/>
                <w:b/>
                <w:bCs/>
                <w:sz w:val="18"/>
                <w:szCs w:val="18"/>
              </w:rPr>
              <w:t>understand</w:t>
            </w:r>
            <w:r w:rsidRPr="00E8623F">
              <w:rPr>
                <w:rFonts w:ascii="Arial" w:hAnsi="Arial" w:cs="Arial"/>
                <w:sz w:val="18"/>
                <w:szCs w:val="18"/>
              </w:rPr>
              <w:t xml:space="preserve"> different theories of probability distribution the methods of coefficient and error estimation.</w:t>
            </w:r>
          </w:p>
        </w:tc>
        <w:tc>
          <w:tcPr>
            <w:tcW w:w="2434" w:type="dxa"/>
            <w:vAlign w:val="center"/>
          </w:tcPr>
          <w:p w14:paraId="5BCB3423" w14:textId="77777777" w:rsidR="002E3C27" w:rsidRPr="00E8623F" w:rsidRDefault="002E3C27" w:rsidP="001C3606">
            <w:pPr>
              <w:pStyle w:val="ListParagraph"/>
              <w:spacing w:after="0" w:line="240" w:lineRule="auto"/>
              <w:ind w:left="0"/>
              <w:jc w:val="center"/>
              <w:rPr>
                <w:rFonts w:ascii="Arial" w:hAnsi="Arial" w:cs="Arial"/>
                <w:color w:val="000000" w:themeColor="text1"/>
                <w:sz w:val="18"/>
                <w:szCs w:val="18"/>
              </w:rPr>
            </w:pPr>
            <w:r w:rsidRPr="00E8623F">
              <w:rPr>
                <w:rFonts w:ascii="Arial" w:hAnsi="Arial" w:cs="Arial"/>
                <w:b/>
                <w:bCs/>
                <w:color w:val="000000" w:themeColor="text1"/>
                <w:sz w:val="18"/>
                <w:szCs w:val="18"/>
              </w:rPr>
              <w:t>Engineering knowledge:</w:t>
            </w:r>
            <w:r w:rsidRPr="00E8623F">
              <w:rPr>
                <w:rFonts w:ascii="Arial" w:hAnsi="Arial" w:cs="Arial"/>
                <w:color w:val="000000" w:themeColor="text1"/>
                <w:sz w:val="18"/>
                <w:szCs w:val="18"/>
              </w:rPr>
              <w:t xml:space="preserve"> (PO1)</w:t>
            </w:r>
          </w:p>
        </w:tc>
        <w:tc>
          <w:tcPr>
            <w:tcW w:w="1051" w:type="dxa"/>
            <w:vAlign w:val="center"/>
          </w:tcPr>
          <w:p w14:paraId="1D9C09AB"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Cognitive domain – level 5</w:t>
            </w:r>
          </w:p>
        </w:tc>
        <w:tc>
          <w:tcPr>
            <w:tcW w:w="1747" w:type="dxa"/>
            <w:vAlign w:val="center"/>
          </w:tcPr>
          <w:p w14:paraId="062BAEA1"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1954955"/>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Lecture Note</w:t>
            </w:r>
          </w:p>
          <w:p w14:paraId="54D7113B"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7417044"/>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Text Book</w:t>
            </w:r>
          </w:p>
          <w:p w14:paraId="59BCEDDB"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3355385"/>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Audio/Video</w:t>
            </w:r>
          </w:p>
          <w:p w14:paraId="3FFDDA34"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4189013"/>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Web Material</w:t>
            </w:r>
          </w:p>
          <w:p w14:paraId="08A8C919"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6009609"/>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Journal paper</w:t>
            </w:r>
          </w:p>
        </w:tc>
        <w:tc>
          <w:tcPr>
            <w:tcW w:w="1612" w:type="dxa"/>
            <w:vAlign w:val="center"/>
          </w:tcPr>
          <w:p w14:paraId="4E376D24"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6424120"/>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Class Test</w:t>
            </w:r>
          </w:p>
          <w:p w14:paraId="3F62EC99"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7721868"/>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Final Exam</w:t>
            </w:r>
          </w:p>
          <w:p w14:paraId="511B8059"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7210155"/>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Assignment </w:t>
            </w:r>
          </w:p>
          <w:p w14:paraId="2717BD36"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4824580"/>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Participation</w:t>
            </w:r>
          </w:p>
          <w:p w14:paraId="54C28327" w14:textId="77777777" w:rsidR="002E3C27" w:rsidRPr="00E8623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94253498"/>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Presentation</w:t>
            </w:r>
          </w:p>
        </w:tc>
      </w:tr>
      <w:tr w:rsidR="002E3C27" w:rsidRPr="00E8623F" w14:paraId="4722815A" w14:textId="77777777" w:rsidTr="001C3606">
        <w:trPr>
          <w:trHeight w:val="1583"/>
          <w:jc w:val="center"/>
        </w:trPr>
        <w:tc>
          <w:tcPr>
            <w:tcW w:w="646" w:type="dxa"/>
            <w:vAlign w:val="center"/>
          </w:tcPr>
          <w:p w14:paraId="1D688FBE"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CO2</w:t>
            </w:r>
          </w:p>
        </w:tc>
        <w:tc>
          <w:tcPr>
            <w:tcW w:w="1685" w:type="dxa"/>
            <w:vAlign w:val="center"/>
          </w:tcPr>
          <w:p w14:paraId="4F5F38D3" w14:textId="77777777" w:rsidR="002E3C27" w:rsidRPr="00E8623F" w:rsidRDefault="002E3C27" w:rsidP="001C3606">
            <w:pPr>
              <w:widowControl w:val="0"/>
              <w:tabs>
                <w:tab w:val="left" w:pos="993"/>
              </w:tabs>
              <w:jc w:val="center"/>
              <w:rPr>
                <w:rFonts w:ascii="Arial" w:hAnsi="Arial" w:cs="Arial"/>
                <w:sz w:val="18"/>
                <w:szCs w:val="18"/>
              </w:rPr>
            </w:pPr>
            <w:r w:rsidRPr="00E8623F">
              <w:rPr>
                <w:rFonts w:ascii="Arial" w:hAnsi="Arial" w:cs="Arial"/>
                <w:sz w:val="18"/>
                <w:szCs w:val="18"/>
              </w:rPr>
              <w:t>To d</w:t>
            </w:r>
            <w:r w:rsidRPr="00E8623F">
              <w:rPr>
                <w:rFonts w:ascii="Arial" w:hAnsi="Arial" w:cs="Arial"/>
                <w:b/>
                <w:bCs/>
                <w:sz w:val="18"/>
                <w:szCs w:val="18"/>
              </w:rPr>
              <w:t xml:space="preserve">emonstrate </w:t>
            </w:r>
            <w:r w:rsidRPr="00E8623F">
              <w:rPr>
                <w:rFonts w:ascii="Arial" w:hAnsi="Arial" w:cs="Arial"/>
                <w:sz w:val="18"/>
                <w:szCs w:val="18"/>
              </w:rPr>
              <w:t>knowledge of statistical theory and to solve the problems related with science and engineering.</w:t>
            </w:r>
          </w:p>
        </w:tc>
        <w:tc>
          <w:tcPr>
            <w:tcW w:w="2434" w:type="dxa"/>
            <w:vAlign w:val="center"/>
          </w:tcPr>
          <w:p w14:paraId="1313D776" w14:textId="77777777" w:rsidR="002E3C27" w:rsidRPr="00E8623F" w:rsidRDefault="002E3C27" w:rsidP="001C3606">
            <w:pPr>
              <w:pStyle w:val="ListParagraph"/>
              <w:spacing w:after="0" w:line="240" w:lineRule="auto"/>
              <w:ind w:left="0"/>
              <w:jc w:val="center"/>
              <w:rPr>
                <w:rFonts w:ascii="Arial" w:hAnsi="Arial" w:cs="Arial"/>
                <w:b/>
                <w:bCs/>
                <w:color w:val="000000" w:themeColor="text1"/>
                <w:sz w:val="18"/>
                <w:szCs w:val="18"/>
              </w:rPr>
            </w:pPr>
            <w:r w:rsidRPr="00E8623F">
              <w:rPr>
                <w:rFonts w:ascii="Arial" w:hAnsi="Arial" w:cs="Arial"/>
                <w:b/>
                <w:bCs/>
                <w:color w:val="000000" w:themeColor="text1"/>
                <w:sz w:val="18"/>
                <w:szCs w:val="18"/>
              </w:rPr>
              <w:t>Engineering knowledge</w:t>
            </w:r>
          </w:p>
          <w:p w14:paraId="7B3D976A" w14:textId="77777777" w:rsidR="002E3C27" w:rsidRPr="00E8623F" w:rsidRDefault="002E3C27" w:rsidP="001C3606">
            <w:pPr>
              <w:pStyle w:val="ListParagraph"/>
              <w:spacing w:after="0" w:line="240" w:lineRule="auto"/>
              <w:ind w:left="0"/>
              <w:jc w:val="center"/>
              <w:rPr>
                <w:rFonts w:ascii="Arial" w:hAnsi="Arial" w:cs="Arial"/>
                <w:color w:val="000000" w:themeColor="text1"/>
                <w:sz w:val="18"/>
                <w:szCs w:val="18"/>
              </w:rPr>
            </w:pPr>
            <w:r w:rsidRPr="00E8623F">
              <w:rPr>
                <w:rFonts w:ascii="Arial" w:hAnsi="Arial" w:cs="Arial"/>
                <w:color w:val="000000" w:themeColor="text1"/>
                <w:sz w:val="18"/>
                <w:szCs w:val="18"/>
              </w:rPr>
              <w:t>(PO1)</w:t>
            </w:r>
          </w:p>
        </w:tc>
        <w:tc>
          <w:tcPr>
            <w:tcW w:w="1051" w:type="dxa"/>
            <w:vAlign w:val="center"/>
          </w:tcPr>
          <w:p w14:paraId="04E6BDA4"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Cognitive domain – level 4</w:t>
            </w:r>
          </w:p>
        </w:tc>
        <w:tc>
          <w:tcPr>
            <w:tcW w:w="1747" w:type="dxa"/>
            <w:vAlign w:val="center"/>
          </w:tcPr>
          <w:p w14:paraId="2305E112"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7951051"/>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Lecture Note</w:t>
            </w:r>
          </w:p>
          <w:p w14:paraId="339834A0"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3393704"/>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Text Book</w:t>
            </w:r>
          </w:p>
          <w:p w14:paraId="7127A3BB"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9143947"/>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Audio/Video</w:t>
            </w:r>
          </w:p>
          <w:p w14:paraId="18C13353"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4029481"/>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Web Material</w:t>
            </w:r>
          </w:p>
          <w:p w14:paraId="46DAAA54" w14:textId="77777777" w:rsidR="002E3C27" w:rsidRPr="00E8623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29667375"/>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Journal paper</w:t>
            </w:r>
          </w:p>
        </w:tc>
        <w:tc>
          <w:tcPr>
            <w:tcW w:w="1612" w:type="dxa"/>
            <w:vAlign w:val="center"/>
          </w:tcPr>
          <w:p w14:paraId="4DC534AD"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7808631"/>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Class Test</w:t>
            </w:r>
          </w:p>
          <w:p w14:paraId="2182BAB9"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5275580"/>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Final Exam</w:t>
            </w:r>
          </w:p>
          <w:p w14:paraId="2F4217EF"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2445236"/>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Assignment </w:t>
            </w:r>
          </w:p>
          <w:p w14:paraId="159D05AB"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6279694"/>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Participation</w:t>
            </w:r>
          </w:p>
          <w:p w14:paraId="43EF1C6E"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2983741"/>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Presentation</w:t>
            </w:r>
          </w:p>
        </w:tc>
      </w:tr>
      <w:tr w:rsidR="002E3C27" w:rsidRPr="00E8623F" w14:paraId="50D6FF95" w14:textId="77777777" w:rsidTr="001C3606">
        <w:trPr>
          <w:trHeight w:val="1700"/>
          <w:jc w:val="center"/>
        </w:trPr>
        <w:tc>
          <w:tcPr>
            <w:tcW w:w="646" w:type="dxa"/>
            <w:vAlign w:val="center"/>
          </w:tcPr>
          <w:p w14:paraId="11C927EC"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CO3</w:t>
            </w:r>
          </w:p>
        </w:tc>
        <w:tc>
          <w:tcPr>
            <w:tcW w:w="1685" w:type="dxa"/>
            <w:vAlign w:val="center"/>
          </w:tcPr>
          <w:p w14:paraId="6D0D547C" w14:textId="77777777" w:rsidR="002E3C27" w:rsidRPr="00E8623F" w:rsidRDefault="002E3C27" w:rsidP="001C3606">
            <w:pPr>
              <w:jc w:val="center"/>
              <w:rPr>
                <w:rFonts w:ascii="Arial" w:hAnsi="Arial" w:cs="Arial"/>
                <w:sz w:val="18"/>
                <w:szCs w:val="18"/>
                <w:lang w:bidi="ar-SA"/>
              </w:rPr>
            </w:pPr>
            <w:r w:rsidRPr="00E8623F">
              <w:rPr>
                <w:rFonts w:ascii="Arial" w:hAnsi="Arial" w:cs="Arial"/>
                <w:sz w:val="18"/>
                <w:szCs w:val="18"/>
              </w:rPr>
              <w:t xml:space="preserve">To </w:t>
            </w:r>
            <w:r w:rsidRPr="00E8623F">
              <w:rPr>
                <w:rFonts w:ascii="Arial" w:hAnsi="Arial" w:cs="Arial"/>
                <w:b/>
                <w:bCs/>
                <w:sz w:val="18"/>
                <w:szCs w:val="18"/>
              </w:rPr>
              <w:t xml:space="preserve">apply </w:t>
            </w:r>
            <w:r w:rsidRPr="00E8623F">
              <w:rPr>
                <w:rFonts w:ascii="Arial" w:hAnsi="Arial" w:cs="Arial"/>
                <w:sz w:val="18"/>
                <w:szCs w:val="18"/>
              </w:rPr>
              <w:t>theoretical and experime</w:t>
            </w:r>
            <w:r>
              <w:rPr>
                <w:rFonts w:ascii="Arial" w:hAnsi="Arial" w:cs="Arial"/>
                <w:sz w:val="18"/>
                <w:szCs w:val="18"/>
              </w:rPr>
              <w:t xml:space="preserve">ntal research, </w:t>
            </w:r>
          </w:p>
        </w:tc>
        <w:tc>
          <w:tcPr>
            <w:tcW w:w="2434" w:type="dxa"/>
            <w:vAlign w:val="center"/>
          </w:tcPr>
          <w:p w14:paraId="336F0B63" w14:textId="77777777" w:rsidR="002E3C27" w:rsidRPr="00E8623F" w:rsidRDefault="002E3C27" w:rsidP="001C3606">
            <w:pPr>
              <w:jc w:val="center"/>
              <w:rPr>
                <w:rFonts w:ascii="Arial" w:hAnsi="Arial" w:cs="Arial"/>
                <w:sz w:val="18"/>
                <w:szCs w:val="18"/>
              </w:rPr>
            </w:pPr>
            <w:r w:rsidRPr="00E8623F">
              <w:rPr>
                <w:rFonts w:ascii="Arial" w:hAnsi="Arial" w:cs="Arial"/>
                <w:b/>
                <w:bCs/>
                <w:sz w:val="18"/>
                <w:szCs w:val="18"/>
              </w:rPr>
              <w:t xml:space="preserve">Problem analysis </w:t>
            </w:r>
            <w:r w:rsidRPr="00E8623F">
              <w:rPr>
                <w:rFonts w:ascii="Arial" w:hAnsi="Arial" w:cs="Arial"/>
                <w:b/>
                <w:bCs/>
                <w:sz w:val="18"/>
                <w:szCs w:val="18"/>
              </w:rPr>
              <w:br/>
            </w:r>
            <w:r w:rsidRPr="00E8623F">
              <w:rPr>
                <w:rFonts w:ascii="Arial" w:hAnsi="Arial" w:cs="Arial"/>
                <w:color w:val="000000" w:themeColor="text1"/>
                <w:sz w:val="18"/>
                <w:szCs w:val="18"/>
              </w:rPr>
              <w:t>(PO2)</w:t>
            </w:r>
            <w:r w:rsidRPr="00E8623F">
              <w:rPr>
                <w:rFonts w:ascii="Arial" w:hAnsi="Arial" w:cs="Arial"/>
                <w:sz w:val="18"/>
                <w:szCs w:val="18"/>
              </w:rPr>
              <w:t xml:space="preserve"> </w:t>
            </w:r>
          </w:p>
        </w:tc>
        <w:tc>
          <w:tcPr>
            <w:tcW w:w="1051" w:type="dxa"/>
            <w:vAlign w:val="center"/>
          </w:tcPr>
          <w:p w14:paraId="4614B5FF" w14:textId="77777777" w:rsidR="002E3C27" w:rsidRPr="00E8623F" w:rsidRDefault="002E3C27" w:rsidP="001C3606">
            <w:pPr>
              <w:jc w:val="center"/>
              <w:rPr>
                <w:rFonts w:ascii="Arial" w:hAnsi="Arial" w:cs="Arial"/>
                <w:color w:val="000000" w:themeColor="text1"/>
                <w:sz w:val="18"/>
                <w:szCs w:val="18"/>
              </w:rPr>
            </w:pPr>
            <w:r w:rsidRPr="00E8623F">
              <w:rPr>
                <w:rFonts w:ascii="Arial" w:hAnsi="Arial" w:cs="Arial"/>
                <w:color w:val="000000" w:themeColor="text1"/>
                <w:sz w:val="18"/>
                <w:szCs w:val="18"/>
              </w:rPr>
              <w:t>Cognitive domain – level 4</w:t>
            </w:r>
          </w:p>
        </w:tc>
        <w:tc>
          <w:tcPr>
            <w:tcW w:w="1747" w:type="dxa"/>
            <w:vAlign w:val="center"/>
          </w:tcPr>
          <w:p w14:paraId="2396DA18"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1904260"/>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Lecture Note</w:t>
            </w:r>
          </w:p>
          <w:p w14:paraId="6D39981E"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80660211"/>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Text Book</w:t>
            </w:r>
          </w:p>
          <w:p w14:paraId="558DA917"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82771485"/>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Audio/Video</w:t>
            </w:r>
          </w:p>
          <w:p w14:paraId="369CAA4D"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2484112"/>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Web Material</w:t>
            </w:r>
          </w:p>
          <w:p w14:paraId="333E28BC" w14:textId="77777777" w:rsidR="002E3C27" w:rsidRPr="00E8623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80285314"/>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Journal paper</w:t>
            </w:r>
          </w:p>
        </w:tc>
        <w:tc>
          <w:tcPr>
            <w:tcW w:w="1612" w:type="dxa"/>
            <w:vAlign w:val="center"/>
          </w:tcPr>
          <w:p w14:paraId="72AD8930"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4155137"/>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Class Test</w:t>
            </w:r>
          </w:p>
          <w:p w14:paraId="0674EEED"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610118"/>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Final Exam</w:t>
            </w:r>
          </w:p>
          <w:p w14:paraId="4EFEB092"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2345556"/>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Assignment </w:t>
            </w:r>
          </w:p>
          <w:p w14:paraId="1BC8ACE7" w14:textId="77777777" w:rsidR="002E3C27" w:rsidRPr="00E8623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4951533"/>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Participation</w:t>
            </w:r>
          </w:p>
          <w:p w14:paraId="7C9DE7EA" w14:textId="77777777" w:rsidR="002E3C27" w:rsidRPr="00E8623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70315911"/>
              </w:sdtPr>
              <w:sdtContent>
                <w:r w:rsidR="002E3C27" w:rsidRPr="00E8623F">
                  <w:rPr>
                    <w:rFonts w:ascii="MS Gothic" w:eastAsia="MS Gothic" w:hAnsi="MS Gothic" w:cs="MS Gothic" w:hint="eastAsia"/>
                    <w:color w:val="000000" w:themeColor="text1"/>
                    <w:sz w:val="18"/>
                    <w:szCs w:val="18"/>
                  </w:rPr>
                  <w:t>☒</w:t>
                </w:r>
              </w:sdtContent>
            </w:sdt>
            <w:r w:rsidR="002E3C27" w:rsidRPr="00E8623F">
              <w:rPr>
                <w:rFonts w:ascii="Arial" w:hAnsi="Arial" w:cs="Arial"/>
                <w:color w:val="000000" w:themeColor="text1"/>
                <w:sz w:val="18"/>
                <w:szCs w:val="18"/>
              </w:rPr>
              <w:t xml:space="preserve">  Presentation</w:t>
            </w:r>
          </w:p>
        </w:tc>
      </w:tr>
    </w:tbl>
    <w:p w14:paraId="6317CF78" w14:textId="77777777" w:rsidR="002E3C27" w:rsidRPr="00E8623F"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E8623F" w14:paraId="462BCD52" w14:textId="77777777" w:rsidTr="001C3606">
        <w:trPr>
          <w:jc w:val="center"/>
        </w:trPr>
        <w:tc>
          <w:tcPr>
            <w:tcW w:w="9127" w:type="dxa"/>
          </w:tcPr>
          <w:p w14:paraId="237F0E5B" w14:textId="77777777" w:rsidR="002E3C27" w:rsidRPr="00E8623F" w:rsidRDefault="002E3C27" w:rsidP="001C3606">
            <w:pPr>
              <w:rPr>
                <w:rFonts w:ascii="Arial" w:hAnsi="Arial" w:cs="Arial"/>
                <w:b/>
                <w:color w:val="000000" w:themeColor="text1"/>
                <w:sz w:val="18"/>
                <w:szCs w:val="18"/>
              </w:rPr>
            </w:pPr>
            <w:r w:rsidRPr="00E8623F">
              <w:rPr>
                <w:rFonts w:ascii="Arial" w:hAnsi="Arial" w:cs="Arial"/>
                <w:b/>
                <w:color w:val="000000" w:themeColor="text1"/>
                <w:sz w:val="18"/>
                <w:szCs w:val="18"/>
              </w:rPr>
              <w:t>Assessment and Marks Distribution:</w:t>
            </w:r>
          </w:p>
          <w:p w14:paraId="5C5671C7" w14:textId="77777777" w:rsidR="002E3C27" w:rsidRPr="00E8623F" w:rsidRDefault="002E3C27" w:rsidP="001C3606">
            <w:pPr>
              <w:rPr>
                <w:rFonts w:ascii="Arial" w:hAnsi="Arial" w:cs="Arial"/>
                <w:bCs/>
                <w:color w:val="000000" w:themeColor="text1"/>
                <w:sz w:val="18"/>
                <w:szCs w:val="18"/>
              </w:rPr>
            </w:pPr>
            <w:r w:rsidRPr="00E8623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7B57CC63" w14:textId="77777777" w:rsidR="002E3C27" w:rsidRPr="00E8623F" w:rsidRDefault="002E3C27" w:rsidP="001C3606">
            <w:pPr>
              <w:rPr>
                <w:rFonts w:ascii="Arial" w:hAnsi="Arial" w:cs="Arial"/>
                <w:bCs/>
                <w:color w:val="000000" w:themeColor="text1"/>
                <w:sz w:val="18"/>
                <w:szCs w:val="18"/>
              </w:rPr>
            </w:pPr>
            <w:r w:rsidRPr="00E8623F">
              <w:rPr>
                <w:rFonts w:ascii="Arial" w:hAnsi="Arial" w:cs="Arial"/>
                <w:bCs/>
                <w:color w:val="000000" w:themeColor="text1"/>
                <w:sz w:val="18"/>
                <w:szCs w:val="18"/>
              </w:rPr>
              <w:t xml:space="preserve"> </w:t>
            </w:r>
            <w:r w:rsidRPr="00E8623F">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E8623F">
              <w:rPr>
                <w:rFonts w:ascii="Arial" w:hAnsi="Arial" w:cs="Arial"/>
                <w:bCs/>
                <w:color w:val="000000" w:themeColor="text1"/>
                <w:sz w:val="18"/>
                <w:szCs w:val="18"/>
              </w:rPr>
              <w:t>%)</w:t>
            </w:r>
          </w:p>
          <w:p w14:paraId="7248DDC9" w14:textId="77777777" w:rsidR="002E3C27" w:rsidRPr="00E8623F" w:rsidRDefault="002E3C27" w:rsidP="001C3606">
            <w:pPr>
              <w:rPr>
                <w:rFonts w:ascii="Arial" w:hAnsi="Arial" w:cs="Arial"/>
                <w:bCs/>
                <w:color w:val="000000" w:themeColor="text1"/>
                <w:sz w:val="18"/>
                <w:szCs w:val="18"/>
              </w:rPr>
            </w:pPr>
            <w:r w:rsidRPr="00E8623F">
              <w:rPr>
                <w:rFonts w:ascii="Arial" w:hAnsi="Arial" w:cs="Arial"/>
                <w:bCs/>
                <w:color w:val="000000" w:themeColor="text1"/>
                <w:sz w:val="18"/>
                <w:szCs w:val="18"/>
              </w:rPr>
              <w:t xml:space="preserve"> </w:t>
            </w:r>
            <w:r w:rsidRPr="00E8623F">
              <w:rPr>
                <w:rFonts w:ascii="Arial" w:hAnsi="Arial" w:cs="Arial"/>
                <w:bCs/>
                <w:color w:val="000000" w:themeColor="text1"/>
                <w:sz w:val="18"/>
                <w:szCs w:val="18"/>
              </w:rPr>
              <w:tab/>
              <w:t>A comprehens</w:t>
            </w:r>
            <w:r>
              <w:rPr>
                <w:rFonts w:ascii="Arial" w:hAnsi="Arial" w:cs="Arial"/>
                <w:bCs/>
                <w:color w:val="000000" w:themeColor="text1"/>
                <w:sz w:val="18"/>
                <w:szCs w:val="18"/>
              </w:rPr>
              <w:t>ive final exam (8</w:t>
            </w:r>
            <w:r w:rsidRPr="00E8623F">
              <w:rPr>
                <w:rFonts w:ascii="Arial" w:hAnsi="Arial" w:cs="Arial"/>
                <w:bCs/>
                <w:color w:val="000000" w:themeColor="text1"/>
                <w:sz w:val="18"/>
                <w:szCs w:val="18"/>
              </w:rPr>
              <w:t xml:space="preserve">0%), Total Time: 3 hours. </w:t>
            </w:r>
          </w:p>
          <w:p w14:paraId="7071508B" w14:textId="77777777" w:rsidR="002E3C27" w:rsidRPr="00E8623F"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E8623F">
              <w:rPr>
                <w:rFonts w:ascii="Arial" w:hAnsi="Arial" w:cs="Arial"/>
                <w:bCs/>
                <w:color w:val="000000" w:themeColor="text1"/>
                <w:sz w:val="18"/>
                <w:szCs w:val="18"/>
              </w:rPr>
              <w:t>%).</w:t>
            </w:r>
          </w:p>
        </w:tc>
      </w:tr>
      <w:tr w:rsidR="002E3C27" w:rsidRPr="00E8623F" w14:paraId="61AF3D12" w14:textId="77777777" w:rsidTr="001C3606">
        <w:trPr>
          <w:jc w:val="center"/>
        </w:trPr>
        <w:tc>
          <w:tcPr>
            <w:tcW w:w="9127" w:type="dxa"/>
          </w:tcPr>
          <w:p w14:paraId="1970A120" w14:textId="77777777" w:rsidR="002E3C27" w:rsidRPr="00E8623F" w:rsidRDefault="002E3C27" w:rsidP="001C3606">
            <w:pPr>
              <w:spacing w:after="120"/>
              <w:jc w:val="both"/>
              <w:rPr>
                <w:rFonts w:ascii="Arial" w:hAnsi="Arial" w:cs="Arial"/>
                <w:b/>
                <w:bCs/>
                <w:iCs/>
                <w:sz w:val="18"/>
                <w:szCs w:val="18"/>
              </w:rPr>
            </w:pPr>
          </w:p>
          <w:p w14:paraId="10E21667" w14:textId="77777777" w:rsidR="002E3C27" w:rsidRPr="00E8623F" w:rsidRDefault="002E3C27" w:rsidP="001C3606">
            <w:pPr>
              <w:spacing w:after="120"/>
              <w:jc w:val="both"/>
              <w:rPr>
                <w:rFonts w:ascii="Arial" w:hAnsi="Arial" w:cs="Arial"/>
                <w:b/>
                <w:bCs/>
                <w:iCs/>
                <w:sz w:val="18"/>
                <w:szCs w:val="18"/>
              </w:rPr>
            </w:pPr>
            <w:r w:rsidRPr="00E8623F">
              <w:rPr>
                <w:rFonts w:ascii="Arial" w:hAnsi="Arial" w:cs="Arial"/>
                <w:b/>
                <w:bCs/>
                <w:iCs/>
                <w:sz w:val="18"/>
                <w:szCs w:val="18"/>
              </w:rPr>
              <w:t xml:space="preserve">Course Contents: </w:t>
            </w:r>
          </w:p>
          <w:p w14:paraId="4C8235B9" w14:textId="77777777" w:rsidR="002E3C27" w:rsidRPr="00E8623F" w:rsidRDefault="002E3C27" w:rsidP="001C3606">
            <w:pPr>
              <w:spacing w:after="120"/>
              <w:jc w:val="both"/>
              <w:rPr>
                <w:rFonts w:ascii="Arial" w:hAnsi="Arial" w:cs="Arial"/>
                <w:iCs/>
                <w:sz w:val="18"/>
                <w:szCs w:val="18"/>
              </w:rPr>
            </w:pPr>
            <w:r w:rsidRPr="00E8623F">
              <w:rPr>
                <w:rFonts w:ascii="Arial" w:hAnsi="Arial" w:cs="Arial"/>
                <w:iCs/>
                <w:sz w:val="18"/>
                <w:szCs w:val="18"/>
              </w:rPr>
              <w:t>Sampling Distributing: Fisher's Lemma. Study of Chi</w:t>
            </w:r>
            <w:r w:rsidRPr="00E8623F">
              <w:rPr>
                <w:rFonts w:ascii="Arial" w:hAnsi="Arial" w:cs="Arial"/>
                <w:iCs/>
                <w:sz w:val="18"/>
                <w:szCs w:val="18"/>
                <w:vertAlign w:val="superscript"/>
              </w:rPr>
              <w:t>2</w:t>
            </w:r>
            <w:r w:rsidRPr="00E8623F">
              <w:rPr>
                <w:rFonts w:ascii="Arial" w:hAnsi="Arial" w:cs="Arial"/>
                <w:iCs/>
                <w:sz w:val="18"/>
                <w:szCs w:val="18"/>
              </w:rPr>
              <w:t xml:space="preserve"> Distribution, T-Distribution and F-Distribution, Properties, uses &amp; Applications. Distribution of sample correlation coefficient in the null case. Sampling Distribution of the Medians and Range.</w:t>
            </w:r>
          </w:p>
          <w:p w14:paraId="3A53DEE9" w14:textId="77777777" w:rsidR="002E3C27" w:rsidRPr="00E8623F" w:rsidRDefault="002E3C27" w:rsidP="001C3606">
            <w:pPr>
              <w:spacing w:after="120"/>
              <w:jc w:val="both"/>
              <w:rPr>
                <w:rFonts w:ascii="Arial" w:hAnsi="Arial" w:cs="Arial"/>
                <w:iCs/>
                <w:sz w:val="18"/>
                <w:szCs w:val="18"/>
              </w:rPr>
            </w:pPr>
            <w:r w:rsidRPr="00E8623F">
              <w:rPr>
                <w:rFonts w:ascii="Arial" w:hAnsi="Arial" w:cs="Arial"/>
                <w:iCs/>
                <w:sz w:val="18"/>
                <w:szCs w:val="18"/>
              </w:rPr>
              <w:t>Elements of Point Estimations: Basic Concepts. Consistent estimates. Unbiased estimates. Mean and variance of estimates. Ideas of Efficiency. Principle of Maximum Likelihood. Illustration from Binomial, Poisson &amp; Normal Distributions.</w:t>
            </w:r>
          </w:p>
          <w:p w14:paraId="3E9B6F48" w14:textId="77777777" w:rsidR="002E3C27" w:rsidRPr="00E8623F" w:rsidRDefault="002E3C27" w:rsidP="001C3606">
            <w:pPr>
              <w:spacing w:after="120"/>
              <w:jc w:val="both"/>
              <w:rPr>
                <w:rFonts w:ascii="Arial" w:hAnsi="Arial" w:cs="Arial"/>
                <w:iCs/>
                <w:sz w:val="18"/>
                <w:szCs w:val="18"/>
              </w:rPr>
            </w:pPr>
            <w:r w:rsidRPr="00E8623F">
              <w:rPr>
                <w:rFonts w:ascii="Arial" w:hAnsi="Arial" w:cs="Arial"/>
                <w:iCs/>
                <w:sz w:val="18"/>
                <w:szCs w:val="18"/>
              </w:rPr>
              <w:t>Test of Significance: Basic ideas of Null hypothesis. Alternative hypothesis. Type-I error, Type-II error, level of significance, Degree of freedom, Rejection region and Acceptance region. Test of Single mean, Single variance, Two sample means and variances. Test for 2x2 contingency tables. Independence test and practical examples.</w:t>
            </w:r>
          </w:p>
          <w:p w14:paraId="6C08E071" w14:textId="77777777" w:rsidR="002E3C27" w:rsidRPr="00E8623F" w:rsidRDefault="002E3C27" w:rsidP="001C3606">
            <w:pPr>
              <w:spacing w:after="120"/>
              <w:jc w:val="both"/>
              <w:rPr>
                <w:rFonts w:ascii="Arial" w:hAnsi="Arial" w:cs="Arial"/>
                <w:iCs/>
                <w:sz w:val="18"/>
                <w:szCs w:val="18"/>
              </w:rPr>
            </w:pPr>
            <w:r w:rsidRPr="00E8623F">
              <w:rPr>
                <w:rFonts w:ascii="Arial" w:hAnsi="Arial" w:cs="Arial"/>
                <w:iCs/>
                <w:sz w:val="18"/>
                <w:szCs w:val="18"/>
              </w:rPr>
              <w:t>Decision Rules: Statistical decisions; Statistical hypothesis; Critical region, Best critical region; Two types of errors; procedure of Test of hypothesis; Most powerful test, standard Errors.</w:t>
            </w:r>
          </w:p>
          <w:p w14:paraId="2B972D3D" w14:textId="77777777" w:rsidR="002E3C27" w:rsidRPr="00E8623F" w:rsidRDefault="002E3C27" w:rsidP="001C3606">
            <w:pPr>
              <w:spacing w:after="120"/>
              <w:jc w:val="both"/>
              <w:rPr>
                <w:rFonts w:ascii="Arial" w:hAnsi="Arial" w:cs="Arial"/>
                <w:iCs/>
                <w:sz w:val="18"/>
                <w:szCs w:val="18"/>
              </w:rPr>
            </w:pPr>
            <w:r w:rsidRPr="00E8623F">
              <w:rPr>
                <w:rFonts w:ascii="Arial" w:hAnsi="Arial" w:cs="Arial"/>
                <w:iCs/>
                <w:sz w:val="18"/>
                <w:szCs w:val="18"/>
              </w:rPr>
              <w:t>Test of Significance: Test of single mean &amp; single variance. Comparison of two sample Means, proportions and Variances. Bartlett's test for homogeneity of variances. Test for correlation and Regression coefficients. Exact test for 2*2 tables. Test for r*c tables. Three-Way contingency tables. Large Sample Test of Significance. Non-parametric Test, One Sample and two Sample Sign Test. Run Test and Rank Sum Test.</w:t>
            </w:r>
          </w:p>
        </w:tc>
      </w:tr>
    </w:tbl>
    <w:p w14:paraId="1AC6D96C" w14:textId="77777777" w:rsidR="002E3C27" w:rsidRPr="00E8623F" w:rsidRDefault="002E3C27" w:rsidP="002E3C27">
      <w:pPr>
        <w:rPr>
          <w:rFonts w:ascii="Arial" w:hAnsi="Arial" w:cs="Arial"/>
          <w:b/>
          <w:color w:val="FF0000"/>
          <w:sz w:val="18"/>
          <w:szCs w:val="18"/>
        </w:rPr>
      </w:pPr>
    </w:p>
    <w:p w14:paraId="598FBDB4" w14:textId="77777777" w:rsidR="002E3C27" w:rsidRPr="00E8623F" w:rsidRDefault="002E3C27" w:rsidP="002E3C27">
      <w:pPr>
        <w:jc w:val="center"/>
        <w:rPr>
          <w:rFonts w:ascii="Arial" w:hAnsi="Arial" w:cs="Arial"/>
          <w:b/>
          <w:color w:val="FFFFFF"/>
          <w:sz w:val="18"/>
          <w:szCs w:val="18"/>
          <w:highlight w:val="black"/>
        </w:rPr>
      </w:pPr>
    </w:p>
    <w:p w14:paraId="7A6D8871" w14:textId="77777777" w:rsidR="002E3C27" w:rsidRPr="00E8623F" w:rsidRDefault="002E3C27" w:rsidP="002E3C27">
      <w:pPr>
        <w:rPr>
          <w:rFonts w:ascii="Arial" w:hAnsi="Arial" w:cs="Arial"/>
          <w:b/>
          <w:spacing w:val="-3"/>
          <w:sz w:val="18"/>
          <w:szCs w:val="18"/>
        </w:rPr>
      </w:pPr>
      <w:r w:rsidRPr="00E8623F">
        <w:rPr>
          <w:rFonts w:ascii="Arial" w:hAnsi="Arial" w:cs="Arial"/>
          <w:b/>
          <w:spacing w:val="-3"/>
          <w:sz w:val="18"/>
          <w:szCs w:val="18"/>
        </w:rPr>
        <w:t>Text Book:</w:t>
      </w:r>
    </w:p>
    <w:tbl>
      <w:tblPr>
        <w:tblW w:w="4889" w:type="pct"/>
        <w:jc w:val="center"/>
        <w:tblLook w:val="0000" w:firstRow="0" w:lastRow="0" w:firstColumn="0" w:lastColumn="0" w:noHBand="0" w:noVBand="0"/>
      </w:tblPr>
      <w:tblGrid>
        <w:gridCol w:w="456"/>
        <w:gridCol w:w="2445"/>
        <w:gridCol w:w="267"/>
        <w:gridCol w:w="5869"/>
      </w:tblGrid>
      <w:tr w:rsidR="002E3C27" w:rsidRPr="00E8623F" w14:paraId="23763595" w14:textId="77777777" w:rsidTr="001C3606">
        <w:trPr>
          <w:jc w:val="center"/>
        </w:trPr>
        <w:tc>
          <w:tcPr>
            <w:tcW w:w="252" w:type="pct"/>
          </w:tcPr>
          <w:p w14:paraId="57184006"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1.</w:t>
            </w:r>
          </w:p>
        </w:tc>
        <w:tc>
          <w:tcPr>
            <w:tcW w:w="1353" w:type="pct"/>
          </w:tcPr>
          <w:p w14:paraId="585D1273"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 xml:space="preserve">Mood, Graybill and </w:t>
            </w:r>
            <w:proofErr w:type="spellStart"/>
            <w:r w:rsidRPr="00E8623F">
              <w:rPr>
                <w:rFonts w:ascii="Arial" w:hAnsi="Arial" w:cs="Arial"/>
                <w:spacing w:val="-3"/>
                <w:sz w:val="18"/>
                <w:szCs w:val="18"/>
              </w:rPr>
              <w:t>Boes</w:t>
            </w:r>
            <w:proofErr w:type="spellEnd"/>
          </w:p>
        </w:tc>
        <w:tc>
          <w:tcPr>
            <w:tcW w:w="148" w:type="pct"/>
          </w:tcPr>
          <w:p w14:paraId="0599B1AE" w14:textId="77777777" w:rsidR="002E3C27" w:rsidRPr="00E8623F" w:rsidRDefault="002E3C27" w:rsidP="001C3606">
            <w:pPr>
              <w:rPr>
                <w:rFonts w:ascii="Arial" w:hAnsi="Arial" w:cs="Arial"/>
                <w:sz w:val="18"/>
                <w:szCs w:val="18"/>
              </w:rPr>
            </w:pPr>
            <w:r w:rsidRPr="00E8623F">
              <w:rPr>
                <w:rFonts w:ascii="Arial" w:hAnsi="Arial" w:cs="Arial"/>
                <w:sz w:val="18"/>
                <w:szCs w:val="18"/>
              </w:rPr>
              <w:t>:</w:t>
            </w:r>
          </w:p>
        </w:tc>
        <w:tc>
          <w:tcPr>
            <w:tcW w:w="3247" w:type="pct"/>
          </w:tcPr>
          <w:p w14:paraId="744202E6" w14:textId="77777777" w:rsidR="002E3C27" w:rsidRPr="00E8623F" w:rsidRDefault="002E3C27" w:rsidP="001C3606">
            <w:pPr>
              <w:rPr>
                <w:rFonts w:ascii="Arial" w:hAnsi="Arial" w:cs="Arial"/>
                <w:bCs/>
                <w:spacing w:val="-3"/>
                <w:sz w:val="18"/>
                <w:szCs w:val="18"/>
              </w:rPr>
            </w:pPr>
            <w:r w:rsidRPr="00E8623F">
              <w:rPr>
                <w:rFonts w:ascii="Arial" w:hAnsi="Arial" w:cs="Arial"/>
                <w:b/>
                <w:bCs/>
                <w:spacing w:val="-3"/>
                <w:sz w:val="18"/>
                <w:szCs w:val="18"/>
              </w:rPr>
              <w:t>Introduction to the Theory of Statistics</w:t>
            </w:r>
            <w:r w:rsidRPr="00E8623F">
              <w:rPr>
                <w:rFonts w:ascii="Arial" w:hAnsi="Arial" w:cs="Arial"/>
                <w:bCs/>
                <w:spacing w:val="-3"/>
                <w:sz w:val="18"/>
                <w:szCs w:val="18"/>
              </w:rPr>
              <w:t xml:space="preserve">, </w:t>
            </w:r>
            <w:r w:rsidRPr="00E8623F">
              <w:rPr>
                <w:rFonts w:ascii="Arial" w:hAnsi="Arial" w:cs="Arial"/>
                <w:i/>
                <w:iCs/>
                <w:sz w:val="18"/>
                <w:szCs w:val="18"/>
              </w:rPr>
              <w:t>McGraw-Hill, N. Y.</w:t>
            </w:r>
          </w:p>
        </w:tc>
      </w:tr>
      <w:tr w:rsidR="002E3C27" w:rsidRPr="00E8623F" w14:paraId="0BCF8094" w14:textId="77777777" w:rsidTr="001C3606">
        <w:trPr>
          <w:jc w:val="center"/>
        </w:trPr>
        <w:tc>
          <w:tcPr>
            <w:tcW w:w="252" w:type="pct"/>
          </w:tcPr>
          <w:p w14:paraId="08F24AB5"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2.</w:t>
            </w:r>
          </w:p>
        </w:tc>
        <w:tc>
          <w:tcPr>
            <w:tcW w:w="1353" w:type="pct"/>
          </w:tcPr>
          <w:p w14:paraId="5228B05C"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R. L. Anderson, T. A. Bancroft</w:t>
            </w:r>
          </w:p>
        </w:tc>
        <w:tc>
          <w:tcPr>
            <w:tcW w:w="148" w:type="pct"/>
          </w:tcPr>
          <w:p w14:paraId="7E029282" w14:textId="77777777" w:rsidR="002E3C27" w:rsidRPr="00E8623F" w:rsidRDefault="002E3C27" w:rsidP="001C3606">
            <w:pPr>
              <w:rPr>
                <w:rFonts w:ascii="Arial" w:hAnsi="Arial" w:cs="Arial"/>
                <w:sz w:val="18"/>
                <w:szCs w:val="18"/>
              </w:rPr>
            </w:pPr>
            <w:r w:rsidRPr="00E8623F">
              <w:rPr>
                <w:rFonts w:ascii="Arial" w:hAnsi="Arial" w:cs="Arial"/>
                <w:sz w:val="18"/>
                <w:szCs w:val="18"/>
              </w:rPr>
              <w:t>:</w:t>
            </w:r>
          </w:p>
        </w:tc>
        <w:tc>
          <w:tcPr>
            <w:tcW w:w="3247" w:type="pct"/>
          </w:tcPr>
          <w:p w14:paraId="43BB844E" w14:textId="77777777" w:rsidR="002E3C27" w:rsidRPr="00E8623F" w:rsidRDefault="002E3C27" w:rsidP="001C3606">
            <w:pPr>
              <w:rPr>
                <w:rFonts w:ascii="Arial" w:hAnsi="Arial" w:cs="Arial"/>
                <w:sz w:val="18"/>
                <w:szCs w:val="18"/>
              </w:rPr>
            </w:pPr>
            <w:r w:rsidRPr="00E8623F">
              <w:rPr>
                <w:rFonts w:ascii="Arial" w:hAnsi="Arial" w:cs="Arial"/>
                <w:b/>
                <w:bCs/>
                <w:spacing w:val="-3"/>
                <w:sz w:val="18"/>
                <w:szCs w:val="18"/>
              </w:rPr>
              <w:t>Statistical Theory in Research</w:t>
            </w:r>
            <w:r w:rsidRPr="00E8623F">
              <w:rPr>
                <w:rFonts w:ascii="Arial" w:hAnsi="Arial" w:cs="Arial"/>
                <w:bCs/>
                <w:sz w:val="18"/>
                <w:szCs w:val="18"/>
              </w:rPr>
              <w:t xml:space="preserve">, </w:t>
            </w:r>
            <w:r w:rsidRPr="00E8623F">
              <w:rPr>
                <w:rFonts w:ascii="Arial" w:hAnsi="Arial" w:cs="Arial"/>
                <w:i/>
                <w:iCs/>
                <w:sz w:val="18"/>
                <w:szCs w:val="18"/>
              </w:rPr>
              <w:t xml:space="preserve">McGraw-Hill N. Y. </w:t>
            </w:r>
            <w:proofErr w:type="spellStart"/>
            <w:r w:rsidRPr="00E8623F">
              <w:rPr>
                <w:rFonts w:ascii="Arial" w:hAnsi="Arial" w:cs="Arial"/>
                <w:i/>
                <w:iCs/>
                <w:sz w:val="18"/>
                <w:szCs w:val="18"/>
              </w:rPr>
              <w:t>Banctoft</w:t>
            </w:r>
            <w:proofErr w:type="spellEnd"/>
            <w:r w:rsidRPr="00E8623F">
              <w:rPr>
                <w:rFonts w:ascii="Arial" w:hAnsi="Arial" w:cs="Arial"/>
                <w:i/>
                <w:iCs/>
                <w:sz w:val="18"/>
                <w:szCs w:val="18"/>
              </w:rPr>
              <w:t>, T.</w:t>
            </w:r>
          </w:p>
        </w:tc>
      </w:tr>
    </w:tbl>
    <w:p w14:paraId="328451E2" w14:textId="77777777" w:rsidR="002E3C27" w:rsidRDefault="002E3C27" w:rsidP="002E3C27">
      <w:pPr>
        <w:jc w:val="center"/>
        <w:rPr>
          <w:rFonts w:ascii="Arial" w:hAnsi="Arial" w:cs="Arial"/>
          <w:b/>
          <w:spacing w:val="-3"/>
          <w:sz w:val="18"/>
          <w:szCs w:val="18"/>
        </w:rPr>
      </w:pPr>
    </w:p>
    <w:p w14:paraId="194613B6" w14:textId="77777777" w:rsidR="002E3C27" w:rsidRDefault="002E3C27" w:rsidP="002E3C27">
      <w:r>
        <w:br w:type="page"/>
      </w:r>
    </w:p>
    <w:p w14:paraId="306EE0F8" w14:textId="77777777" w:rsidR="002E3C27" w:rsidRDefault="002E3C27" w:rsidP="002E3C27">
      <w:pPr>
        <w:rPr>
          <w:rFonts w:ascii="Arial" w:hAnsi="Arial" w:cs="Arial"/>
          <w:b/>
          <w:spacing w:val="-3"/>
          <w:sz w:val="18"/>
          <w:szCs w:val="18"/>
        </w:rPr>
      </w:pPr>
      <w:r w:rsidRPr="00E8623F">
        <w:rPr>
          <w:rFonts w:ascii="Arial" w:hAnsi="Arial" w:cs="Arial"/>
          <w:b/>
          <w:spacing w:val="-3"/>
          <w:sz w:val="18"/>
          <w:szCs w:val="18"/>
        </w:rPr>
        <w:lastRenderedPageBreak/>
        <w:t>Books Recommended:</w:t>
      </w:r>
    </w:p>
    <w:tbl>
      <w:tblPr>
        <w:tblW w:w="4923" w:type="pct"/>
        <w:jc w:val="center"/>
        <w:tblLook w:val="0000" w:firstRow="0" w:lastRow="0" w:firstColumn="0" w:lastColumn="0" w:noHBand="0" w:noVBand="0"/>
      </w:tblPr>
      <w:tblGrid>
        <w:gridCol w:w="455"/>
        <w:gridCol w:w="2444"/>
        <w:gridCol w:w="268"/>
        <w:gridCol w:w="5933"/>
      </w:tblGrid>
      <w:tr w:rsidR="002E3C27" w:rsidRPr="00E8623F" w14:paraId="4A40D041" w14:textId="77777777" w:rsidTr="001C3606">
        <w:trPr>
          <w:trHeight w:val="109"/>
          <w:jc w:val="center"/>
        </w:trPr>
        <w:tc>
          <w:tcPr>
            <w:tcW w:w="250" w:type="pct"/>
          </w:tcPr>
          <w:p w14:paraId="28B9583F"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1.</w:t>
            </w:r>
          </w:p>
        </w:tc>
        <w:tc>
          <w:tcPr>
            <w:tcW w:w="1343" w:type="pct"/>
          </w:tcPr>
          <w:p w14:paraId="697B2DAB"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G. Beaumont</w:t>
            </w:r>
          </w:p>
        </w:tc>
        <w:tc>
          <w:tcPr>
            <w:tcW w:w="147" w:type="pct"/>
          </w:tcPr>
          <w:p w14:paraId="3593EF95" w14:textId="77777777" w:rsidR="002E3C27" w:rsidRPr="00E8623F" w:rsidRDefault="002E3C27" w:rsidP="001C3606">
            <w:pPr>
              <w:rPr>
                <w:rFonts w:ascii="Arial" w:hAnsi="Arial" w:cs="Arial"/>
                <w:sz w:val="18"/>
                <w:szCs w:val="18"/>
              </w:rPr>
            </w:pPr>
            <w:r w:rsidRPr="00E8623F">
              <w:rPr>
                <w:rFonts w:ascii="Arial" w:hAnsi="Arial" w:cs="Arial"/>
                <w:sz w:val="18"/>
                <w:szCs w:val="18"/>
              </w:rPr>
              <w:t>:</w:t>
            </w:r>
          </w:p>
        </w:tc>
        <w:tc>
          <w:tcPr>
            <w:tcW w:w="3260" w:type="pct"/>
          </w:tcPr>
          <w:p w14:paraId="075B07A4" w14:textId="77777777" w:rsidR="002E3C27" w:rsidRPr="00E8623F" w:rsidRDefault="002E3C27" w:rsidP="001C3606">
            <w:pPr>
              <w:rPr>
                <w:rFonts w:ascii="Arial" w:hAnsi="Arial" w:cs="Arial"/>
                <w:sz w:val="18"/>
                <w:szCs w:val="18"/>
              </w:rPr>
            </w:pPr>
            <w:r w:rsidRPr="00E8623F">
              <w:rPr>
                <w:rFonts w:ascii="Arial" w:hAnsi="Arial" w:cs="Arial"/>
                <w:b/>
                <w:bCs/>
                <w:spacing w:val="-3"/>
                <w:sz w:val="18"/>
                <w:szCs w:val="18"/>
              </w:rPr>
              <w:t xml:space="preserve">Intermediate Mathematical </w:t>
            </w:r>
            <w:proofErr w:type="spellStart"/>
            <w:r w:rsidRPr="00E8623F">
              <w:rPr>
                <w:rFonts w:ascii="Arial" w:hAnsi="Arial" w:cs="Arial"/>
                <w:b/>
                <w:bCs/>
                <w:spacing w:val="-3"/>
                <w:sz w:val="18"/>
                <w:szCs w:val="18"/>
              </w:rPr>
              <w:t>Statistics</w:t>
            </w:r>
            <w:r w:rsidRPr="00E8623F">
              <w:rPr>
                <w:rFonts w:ascii="Arial" w:hAnsi="Arial" w:cs="Arial"/>
                <w:bCs/>
                <w:sz w:val="18"/>
                <w:szCs w:val="18"/>
              </w:rPr>
              <w:t>,</w:t>
            </w:r>
            <w:r w:rsidRPr="00E8623F">
              <w:rPr>
                <w:rFonts w:ascii="Arial" w:hAnsi="Arial" w:cs="Arial"/>
                <w:i/>
                <w:iCs/>
                <w:sz w:val="18"/>
                <w:szCs w:val="18"/>
              </w:rPr>
              <w:t>Chapman</w:t>
            </w:r>
            <w:proofErr w:type="spellEnd"/>
            <w:r w:rsidRPr="00E8623F">
              <w:rPr>
                <w:rFonts w:ascii="Arial" w:hAnsi="Arial" w:cs="Arial"/>
                <w:i/>
                <w:iCs/>
                <w:sz w:val="18"/>
                <w:szCs w:val="18"/>
              </w:rPr>
              <w:t xml:space="preserve"> and Hill, London</w:t>
            </w:r>
          </w:p>
        </w:tc>
      </w:tr>
      <w:tr w:rsidR="002E3C27" w:rsidRPr="00E8623F" w14:paraId="3F8E6E36" w14:textId="77777777" w:rsidTr="001C3606">
        <w:trPr>
          <w:trHeight w:val="109"/>
          <w:jc w:val="center"/>
        </w:trPr>
        <w:tc>
          <w:tcPr>
            <w:tcW w:w="250" w:type="pct"/>
          </w:tcPr>
          <w:p w14:paraId="338237DD"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2.</w:t>
            </w:r>
          </w:p>
        </w:tc>
        <w:tc>
          <w:tcPr>
            <w:tcW w:w="1343" w:type="pct"/>
          </w:tcPr>
          <w:p w14:paraId="25A5E27E"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Gutman, Wilks and Hunter</w:t>
            </w:r>
          </w:p>
        </w:tc>
        <w:tc>
          <w:tcPr>
            <w:tcW w:w="147" w:type="pct"/>
          </w:tcPr>
          <w:p w14:paraId="67EEC101" w14:textId="77777777" w:rsidR="002E3C27" w:rsidRPr="00E8623F" w:rsidRDefault="002E3C27" w:rsidP="001C3606">
            <w:pPr>
              <w:rPr>
                <w:rFonts w:ascii="Arial" w:hAnsi="Arial" w:cs="Arial"/>
                <w:sz w:val="18"/>
                <w:szCs w:val="18"/>
              </w:rPr>
            </w:pPr>
          </w:p>
        </w:tc>
        <w:tc>
          <w:tcPr>
            <w:tcW w:w="3260" w:type="pct"/>
          </w:tcPr>
          <w:p w14:paraId="4D6F3D45" w14:textId="77777777" w:rsidR="002E3C27" w:rsidRPr="00E8623F" w:rsidRDefault="002E3C27" w:rsidP="001C3606">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Introductory Engineering Statistics</w:t>
            </w:r>
            <w:r w:rsidRPr="00E8623F">
              <w:rPr>
                <w:rFonts w:ascii="Arial" w:hAnsi="Arial" w:cs="Arial"/>
                <w:sz w:val="18"/>
                <w:szCs w:val="18"/>
              </w:rPr>
              <w:t xml:space="preserve">, </w:t>
            </w:r>
            <w:r w:rsidRPr="00E8623F">
              <w:rPr>
                <w:rFonts w:ascii="Arial" w:eastAsia="Times New Roman" w:hAnsi="Arial" w:cs="Arial"/>
                <w:i/>
                <w:iCs/>
                <w:sz w:val="18"/>
                <w:szCs w:val="18"/>
                <w:lang w:bidi="th-TH"/>
              </w:rPr>
              <w:t>John Wiley and Sons.</w:t>
            </w:r>
          </w:p>
        </w:tc>
      </w:tr>
      <w:tr w:rsidR="002E3C27" w:rsidRPr="00E8623F" w14:paraId="661C646E" w14:textId="77777777" w:rsidTr="001C3606">
        <w:trPr>
          <w:trHeight w:val="109"/>
          <w:jc w:val="center"/>
        </w:trPr>
        <w:tc>
          <w:tcPr>
            <w:tcW w:w="250" w:type="pct"/>
          </w:tcPr>
          <w:p w14:paraId="5626E7E8"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3.</w:t>
            </w:r>
          </w:p>
        </w:tc>
        <w:tc>
          <w:tcPr>
            <w:tcW w:w="1343" w:type="pct"/>
          </w:tcPr>
          <w:p w14:paraId="2D9B8467"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 xml:space="preserve">P. G. </w:t>
            </w:r>
            <w:proofErr w:type="spellStart"/>
            <w:r w:rsidRPr="00E8623F">
              <w:rPr>
                <w:rFonts w:ascii="Arial" w:hAnsi="Arial" w:cs="Arial"/>
                <w:spacing w:val="-3"/>
                <w:sz w:val="18"/>
                <w:szCs w:val="18"/>
              </w:rPr>
              <w:t>Hoel</w:t>
            </w:r>
            <w:proofErr w:type="spellEnd"/>
          </w:p>
        </w:tc>
        <w:tc>
          <w:tcPr>
            <w:tcW w:w="147" w:type="pct"/>
          </w:tcPr>
          <w:p w14:paraId="42332415" w14:textId="77777777" w:rsidR="002E3C27" w:rsidRPr="00E8623F" w:rsidRDefault="002E3C27" w:rsidP="001C3606">
            <w:pPr>
              <w:rPr>
                <w:rFonts w:ascii="Arial" w:hAnsi="Arial" w:cs="Arial"/>
                <w:sz w:val="18"/>
                <w:szCs w:val="18"/>
              </w:rPr>
            </w:pPr>
            <w:r w:rsidRPr="00E8623F">
              <w:rPr>
                <w:rFonts w:ascii="Arial" w:hAnsi="Arial" w:cs="Arial"/>
                <w:sz w:val="18"/>
                <w:szCs w:val="18"/>
              </w:rPr>
              <w:t>:</w:t>
            </w:r>
          </w:p>
        </w:tc>
        <w:tc>
          <w:tcPr>
            <w:tcW w:w="3260" w:type="pct"/>
          </w:tcPr>
          <w:p w14:paraId="3EFC0A1A" w14:textId="77777777" w:rsidR="002E3C27" w:rsidRPr="00E8623F" w:rsidRDefault="002E3C27" w:rsidP="001C3606">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 xml:space="preserve">Introduction to Mathematical </w:t>
            </w:r>
            <w:proofErr w:type="spellStart"/>
            <w:r w:rsidRPr="00E8623F">
              <w:rPr>
                <w:rFonts w:ascii="Arial" w:eastAsia="Times New Roman" w:hAnsi="Arial" w:cs="Arial"/>
                <w:b/>
                <w:bCs/>
                <w:spacing w:val="-3"/>
                <w:sz w:val="18"/>
                <w:szCs w:val="18"/>
                <w:lang w:bidi="th-TH"/>
              </w:rPr>
              <w:t>Statistics</w:t>
            </w:r>
            <w:r w:rsidRPr="00E8623F">
              <w:rPr>
                <w:rFonts w:ascii="Arial" w:hAnsi="Arial" w:cs="Arial"/>
                <w:bCs/>
                <w:sz w:val="18"/>
                <w:szCs w:val="18"/>
              </w:rPr>
              <w:t>,</w:t>
            </w:r>
            <w:r w:rsidRPr="00E8623F">
              <w:rPr>
                <w:rFonts w:ascii="Arial" w:eastAsia="Times New Roman" w:hAnsi="Arial" w:cs="Arial"/>
                <w:i/>
                <w:iCs/>
                <w:sz w:val="18"/>
                <w:szCs w:val="18"/>
                <w:lang w:bidi="th-TH"/>
              </w:rPr>
              <w:t>John</w:t>
            </w:r>
            <w:proofErr w:type="spellEnd"/>
            <w:r w:rsidRPr="00E8623F">
              <w:rPr>
                <w:rFonts w:ascii="Arial" w:eastAsia="Times New Roman" w:hAnsi="Arial" w:cs="Arial"/>
                <w:i/>
                <w:iCs/>
                <w:sz w:val="18"/>
                <w:szCs w:val="18"/>
                <w:lang w:bidi="th-TH"/>
              </w:rPr>
              <w:t xml:space="preserve"> Wiley and Sons, N. Y.</w:t>
            </w:r>
          </w:p>
        </w:tc>
      </w:tr>
      <w:tr w:rsidR="002E3C27" w:rsidRPr="00E8623F" w14:paraId="46789BA8" w14:textId="77777777" w:rsidTr="001C3606">
        <w:trPr>
          <w:trHeight w:val="109"/>
          <w:jc w:val="center"/>
        </w:trPr>
        <w:tc>
          <w:tcPr>
            <w:tcW w:w="250" w:type="pct"/>
          </w:tcPr>
          <w:p w14:paraId="6A45B9C2"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4.</w:t>
            </w:r>
          </w:p>
        </w:tc>
        <w:tc>
          <w:tcPr>
            <w:tcW w:w="1343" w:type="pct"/>
          </w:tcPr>
          <w:p w14:paraId="0FF4339A"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 xml:space="preserve">R. V. Hogg. and A. T. </w:t>
            </w:r>
            <w:proofErr w:type="spellStart"/>
            <w:r w:rsidRPr="00E8623F">
              <w:rPr>
                <w:rFonts w:ascii="Arial" w:hAnsi="Arial" w:cs="Arial"/>
                <w:spacing w:val="-3"/>
                <w:sz w:val="18"/>
                <w:szCs w:val="18"/>
              </w:rPr>
              <w:t>Graig</w:t>
            </w:r>
            <w:proofErr w:type="spellEnd"/>
          </w:p>
        </w:tc>
        <w:tc>
          <w:tcPr>
            <w:tcW w:w="147" w:type="pct"/>
          </w:tcPr>
          <w:p w14:paraId="266C528B" w14:textId="77777777" w:rsidR="002E3C27" w:rsidRPr="00E8623F" w:rsidRDefault="002E3C27" w:rsidP="001C3606">
            <w:pPr>
              <w:rPr>
                <w:rFonts w:ascii="Arial" w:hAnsi="Arial" w:cs="Arial"/>
                <w:sz w:val="18"/>
                <w:szCs w:val="18"/>
              </w:rPr>
            </w:pPr>
            <w:r w:rsidRPr="00E8623F">
              <w:rPr>
                <w:rFonts w:ascii="Arial" w:hAnsi="Arial" w:cs="Arial"/>
                <w:sz w:val="18"/>
                <w:szCs w:val="18"/>
              </w:rPr>
              <w:t>:</w:t>
            </w:r>
          </w:p>
        </w:tc>
        <w:tc>
          <w:tcPr>
            <w:tcW w:w="3260" w:type="pct"/>
          </w:tcPr>
          <w:p w14:paraId="24A76FCC" w14:textId="77777777" w:rsidR="002E3C27" w:rsidRPr="00E8623F" w:rsidRDefault="002E3C27" w:rsidP="001C3606">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 xml:space="preserve">Introduction to Mathematical </w:t>
            </w:r>
            <w:proofErr w:type="spellStart"/>
            <w:proofErr w:type="gramStart"/>
            <w:r w:rsidRPr="00E8623F">
              <w:rPr>
                <w:rFonts w:ascii="Arial" w:eastAsia="Times New Roman" w:hAnsi="Arial" w:cs="Arial"/>
                <w:b/>
                <w:bCs/>
                <w:spacing w:val="-3"/>
                <w:sz w:val="18"/>
                <w:szCs w:val="18"/>
                <w:lang w:bidi="th-TH"/>
              </w:rPr>
              <w:t>Statistics</w:t>
            </w:r>
            <w:r w:rsidRPr="00E8623F">
              <w:rPr>
                <w:rFonts w:ascii="Arial" w:eastAsia="Times New Roman" w:hAnsi="Arial" w:cs="Arial"/>
                <w:bCs/>
                <w:spacing w:val="-3"/>
                <w:sz w:val="18"/>
                <w:szCs w:val="18"/>
                <w:lang w:bidi="th-TH"/>
              </w:rPr>
              <w:t>,</w:t>
            </w:r>
            <w:r w:rsidRPr="00E8623F">
              <w:rPr>
                <w:rFonts w:ascii="Arial" w:eastAsia="Times New Roman" w:hAnsi="Arial" w:cs="Arial"/>
                <w:i/>
                <w:iCs/>
                <w:sz w:val="18"/>
                <w:szCs w:val="18"/>
                <w:lang w:bidi="th-TH"/>
              </w:rPr>
              <w:t>CollierMacmilan</w:t>
            </w:r>
            <w:proofErr w:type="spellEnd"/>
            <w:proofErr w:type="gramEnd"/>
            <w:r w:rsidRPr="00E8623F">
              <w:rPr>
                <w:rFonts w:ascii="Arial" w:eastAsia="Times New Roman" w:hAnsi="Arial" w:cs="Arial"/>
                <w:i/>
                <w:iCs/>
                <w:sz w:val="18"/>
                <w:szCs w:val="18"/>
                <w:lang w:bidi="th-TH"/>
              </w:rPr>
              <w:t>, N. LY.</w:t>
            </w:r>
          </w:p>
        </w:tc>
      </w:tr>
      <w:tr w:rsidR="002E3C27" w:rsidRPr="00E8623F" w14:paraId="0F64170A" w14:textId="77777777" w:rsidTr="001C3606">
        <w:trPr>
          <w:trHeight w:val="109"/>
          <w:jc w:val="center"/>
        </w:trPr>
        <w:tc>
          <w:tcPr>
            <w:tcW w:w="250" w:type="pct"/>
          </w:tcPr>
          <w:p w14:paraId="1BF85EDD"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5.</w:t>
            </w:r>
          </w:p>
        </w:tc>
        <w:tc>
          <w:tcPr>
            <w:tcW w:w="1343" w:type="pct"/>
          </w:tcPr>
          <w:p w14:paraId="225C0E2B"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B. W. Lindgren</w:t>
            </w:r>
          </w:p>
        </w:tc>
        <w:tc>
          <w:tcPr>
            <w:tcW w:w="147" w:type="pct"/>
          </w:tcPr>
          <w:p w14:paraId="40983ED8" w14:textId="77777777" w:rsidR="002E3C27" w:rsidRPr="00E8623F" w:rsidRDefault="002E3C27" w:rsidP="001C3606">
            <w:pPr>
              <w:rPr>
                <w:rFonts w:ascii="Arial" w:hAnsi="Arial" w:cs="Arial"/>
                <w:sz w:val="18"/>
                <w:szCs w:val="18"/>
              </w:rPr>
            </w:pPr>
            <w:r w:rsidRPr="00E8623F">
              <w:rPr>
                <w:rFonts w:ascii="Arial" w:hAnsi="Arial" w:cs="Arial"/>
                <w:sz w:val="18"/>
                <w:szCs w:val="18"/>
              </w:rPr>
              <w:t>:</w:t>
            </w:r>
          </w:p>
        </w:tc>
        <w:tc>
          <w:tcPr>
            <w:tcW w:w="3260" w:type="pct"/>
          </w:tcPr>
          <w:p w14:paraId="2BAFB94A" w14:textId="77777777" w:rsidR="002E3C27" w:rsidRPr="00E8623F" w:rsidRDefault="002E3C27" w:rsidP="001C3606">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 xml:space="preserve">Statistical </w:t>
            </w:r>
            <w:proofErr w:type="spellStart"/>
            <w:r w:rsidRPr="00E8623F">
              <w:rPr>
                <w:rFonts w:ascii="Arial" w:eastAsia="Times New Roman" w:hAnsi="Arial" w:cs="Arial"/>
                <w:b/>
                <w:bCs/>
                <w:spacing w:val="-3"/>
                <w:sz w:val="18"/>
                <w:szCs w:val="18"/>
                <w:lang w:bidi="th-TH"/>
              </w:rPr>
              <w:t>Theory</w:t>
            </w:r>
            <w:r w:rsidRPr="00E8623F">
              <w:rPr>
                <w:rFonts w:ascii="Arial" w:hAnsi="Arial" w:cs="Arial"/>
                <w:bCs/>
                <w:sz w:val="18"/>
                <w:szCs w:val="18"/>
              </w:rPr>
              <w:t>,</w:t>
            </w:r>
            <w:r w:rsidRPr="00E8623F">
              <w:rPr>
                <w:rFonts w:ascii="Arial" w:eastAsia="Times New Roman" w:hAnsi="Arial" w:cs="Arial"/>
                <w:i/>
                <w:iCs/>
                <w:sz w:val="18"/>
                <w:szCs w:val="18"/>
                <w:lang w:bidi="th-TH"/>
              </w:rPr>
              <w:t>Collier</w:t>
            </w:r>
            <w:proofErr w:type="spellEnd"/>
            <w:r w:rsidRPr="00E8623F">
              <w:rPr>
                <w:rFonts w:ascii="Arial" w:eastAsia="Times New Roman" w:hAnsi="Arial" w:cs="Arial"/>
                <w:i/>
                <w:iCs/>
                <w:sz w:val="18"/>
                <w:szCs w:val="18"/>
                <w:lang w:bidi="th-TH"/>
              </w:rPr>
              <w:t>-Macmillan Co; N. Y.</w:t>
            </w:r>
          </w:p>
        </w:tc>
      </w:tr>
      <w:tr w:rsidR="002E3C27" w:rsidRPr="00E8623F" w14:paraId="5739839C" w14:textId="77777777" w:rsidTr="001C3606">
        <w:trPr>
          <w:trHeight w:val="109"/>
          <w:jc w:val="center"/>
        </w:trPr>
        <w:tc>
          <w:tcPr>
            <w:tcW w:w="250" w:type="pct"/>
          </w:tcPr>
          <w:p w14:paraId="0DD4953B" w14:textId="77777777" w:rsidR="002E3C27" w:rsidRPr="00E8623F" w:rsidRDefault="002E3C27" w:rsidP="001C3606">
            <w:pPr>
              <w:suppressAutoHyphens/>
              <w:jc w:val="both"/>
              <w:rPr>
                <w:rFonts w:ascii="Arial" w:hAnsi="Arial" w:cs="Arial"/>
                <w:spacing w:val="-3"/>
                <w:sz w:val="18"/>
                <w:szCs w:val="18"/>
              </w:rPr>
            </w:pPr>
            <w:r w:rsidRPr="00E8623F">
              <w:rPr>
                <w:rFonts w:ascii="Arial" w:hAnsi="Arial" w:cs="Arial"/>
                <w:spacing w:val="-3"/>
                <w:sz w:val="18"/>
                <w:szCs w:val="18"/>
              </w:rPr>
              <w:t>6.</w:t>
            </w:r>
          </w:p>
        </w:tc>
        <w:tc>
          <w:tcPr>
            <w:tcW w:w="1343" w:type="pct"/>
          </w:tcPr>
          <w:p w14:paraId="2F6DAD8F" w14:textId="77777777" w:rsidR="002E3C27" w:rsidRPr="00E8623F" w:rsidRDefault="002E3C27" w:rsidP="001C3606">
            <w:pPr>
              <w:suppressAutoHyphens/>
              <w:rPr>
                <w:rFonts w:ascii="Arial" w:hAnsi="Arial" w:cs="Arial"/>
                <w:spacing w:val="-3"/>
                <w:sz w:val="18"/>
                <w:szCs w:val="18"/>
              </w:rPr>
            </w:pPr>
            <w:r w:rsidRPr="00E8623F">
              <w:rPr>
                <w:rFonts w:ascii="Arial" w:hAnsi="Arial" w:cs="Arial"/>
                <w:spacing w:val="-3"/>
                <w:sz w:val="18"/>
                <w:szCs w:val="18"/>
              </w:rPr>
              <w:t xml:space="preserve">G. B. </w:t>
            </w:r>
            <w:proofErr w:type="spellStart"/>
            <w:r w:rsidRPr="00E8623F">
              <w:rPr>
                <w:rFonts w:ascii="Arial" w:hAnsi="Arial" w:cs="Arial"/>
                <w:spacing w:val="-3"/>
                <w:sz w:val="18"/>
                <w:szCs w:val="18"/>
              </w:rPr>
              <w:t>Weatheril</w:t>
            </w:r>
            <w:proofErr w:type="spellEnd"/>
          </w:p>
        </w:tc>
        <w:tc>
          <w:tcPr>
            <w:tcW w:w="147" w:type="pct"/>
          </w:tcPr>
          <w:p w14:paraId="1DA81879" w14:textId="77777777" w:rsidR="002E3C27" w:rsidRPr="00E8623F" w:rsidRDefault="002E3C27" w:rsidP="001C3606">
            <w:pPr>
              <w:rPr>
                <w:rFonts w:ascii="Arial" w:hAnsi="Arial" w:cs="Arial"/>
                <w:sz w:val="18"/>
                <w:szCs w:val="18"/>
              </w:rPr>
            </w:pPr>
            <w:r w:rsidRPr="00E8623F">
              <w:rPr>
                <w:rFonts w:ascii="Arial" w:hAnsi="Arial" w:cs="Arial"/>
                <w:sz w:val="18"/>
                <w:szCs w:val="18"/>
              </w:rPr>
              <w:t>:</w:t>
            </w:r>
          </w:p>
        </w:tc>
        <w:tc>
          <w:tcPr>
            <w:tcW w:w="3260" w:type="pct"/>
          </w:tcPr>
          <w:p w14:paraId="54BFA569" w14:textId="77777777" w:rsidR="002E3C27" w:rsidRPr="00E8623F" w:rsidRDefault="002E3C27" w:rsidP="001C3606">
            <w:pPr>
              <w:pStyle w:val="LightGrid-Accent31"/>
              <w:spacing w:after="0" w:line="240" w:lineRule="auto"/>
              <w:ind w:left="-18"/>
              <w:rPr>
                <w:rFonts w:ascii="Arial" w:hAnsi="Arial" w:cs="Arial"/>
                <w:sz w:val="18"/>
                <w:szCs w:val="18"/>
              </w:rPr>
            </w:pPr>
            <w:r w:rsidRPr="00E8623F">
              <w:rPr>
                <w:rFonts w:ascii="Arial" w:eastAsia="Times New Roman" w:hAnsi="Arial" w:cs="Arial"/>
                <w:b/>
                <w:bCs/>
                <w:spacing w:val="-3"/>
                <w:sz w:val="18"/>
                <w:szCs w:val="18"/>
                <w:lang w:bidi="th-TH"/>
              </w:rPr>
              <w:t xml:space="preserve">Intermediate Statistics </w:t>
            </w:r>
            <w:proofErr w:type="spellStart"/>
            <w:r w:rsidRPr="00E8623F">
              <w:rPr>
                <w:rFonts w:ascii="Arial" w:eastAsia="Times New Roman" w:hAnsi="Arial" w:cs="Arial"/>
                <w:b/>
                <w:bCs/>
                <w:spacing w:val="-3"/>
                <w:sz w:val="18"/>
                <w:szCs w:val="18"/>
                <w:lang w:bidi="th-TH"/>
              </w:rPr>
              <w:t>Methods</w:t>
            </w:r>
            <w:r w:rsidRPr="00E8623F">
              <w:rPr>
                <w:rFonts w:ascii="Arial" w:hAnsi="Arial" w:cs="Arial"/>
                <w:bCs/>
                <w:sz w:val="18"/>
                <w:szCs w:val="18"/>
              </w:rPr>
              <w:t>,</w:t>
            </w:r>
            <w:r w:rsidRPr="00E8623F">
              <w:rPr>
                <w:rFonts w:ascii="Arial" w:eastAsia="Times New Roman" w:hAnsi="Arial" w:cs="Arial"/>
                <w:i/>
                <w:iCs/>
                <w:sz w:val="18"/>
                <w:szCs w:val="18"/>
                <w:lang w:bidi="th-TH"/>
              </w:rPr>
              <w:t>Chapman</w:t>
            </w:r>
            <w:proofErr w:type="spellEnd"/>
            <w:r w:rsidRPr="00E8623F">
              <w:rPr>
                <w:rFonts w:ascii="Arial" w:eastAsia="Times New Roman" w:hAnsi="Arial" w:cs="Arial"/>
                <w:i/>
                <w:iCs/>
                <w:sz w:val="18"/>
                <w:szCs w:val="18"/>
                <w:lang w:bidi="th-TH"/>
              </w:rPr>
              <w:t xml:space="preserve"> and Hall, London</w:t>
            </w:r>
          </w:p>
        </w:tc>
      </w:tr>
    </w:tbl>
    <w:p w14:paraId="547AE90A" w14:textId="77777777" w:rsidR="002E3C27" w:rsidRDefault="002E3C27" w:rsidP="002E3C27">
      <w:pPr>
        <w:rPr>
          <w:rFonts w:ascii="Arial" w:hAnsi="Arial" w:cs="Arial"/>
          <w:b/>
          <w:spacing w:val="-3"/>
          <w:sz w:val="18"/>
          <w:szCs w:val="18"/>
        </w:rPr>
      </w:pPr>
    </w:p>
    <w:p w14:paraId="0A4AF7A8" w14:textId="77777777" w:rsidR="002E3C27" w:rsidRPr="00E8623F" w:rsidRDefault="002E3C27" w:rsidP="002E3C27">
      <w:pPr>
        <w:rPr>
          <w:rFonts w:ascii="Arial" w:hAnsi="Arial" w:cs="Arial"/>
          <w:b/>
          <w:spacing w:val="-3"/>
          <w:sz w:val="18"/>
          <w:szCs w:val="18"/>
        </w:rPr>
      </w:pPr>
    </w:p>
    <w:p w14:paraId="790BA565" w14:textId="77777777" w:rsidR="002E3C27" w:rsidRPr="00A763F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MATH 213</w:t>
      </w:r>
      <w:r w:rsidRPr="00A763F5">
        <w:rPr>
          <w:rFonts w:ascii="Arial" w:hAnsi="Arial" w:cs="Arial"/>
          <w:b/>
          <w:bCs/>
          <w:iCs/>
          <w:sz w:val="18"/>
          <w:szCs w:val="18"/>
        </w:rPr>
        <w:t xml:space="preserve">1: </w:t>
      </w:r>
      <w:r w:rsidRPr="009B7AA8">
        <w:rPr>
          <w:rFonts w:ascii="Arial" w:hAnsi="Arial" w:cs="Arial"/>
          <w:b/>
          <w:bCs/>
          <w:iCs/>
          <w:sz w:val="18"/>
          <w:szCs w:val="18"/>
        </w:rPr>
        <w:t>Differential Equations and Optimization</w:t>
      </w:r>
    </w:p>
    <w:p w14:paraId="4ED50AD4" w14:textId="77777777" w:rsidR="002E3C27" w:rsidRPr="00A763F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763F5">
        <w:rPr>
          <w:rFonts w:ascii="Arial" w:hAnsi="Arial" w:cs="Arial"/>
          <w:b/>
          <w:bCs/>
          <w:iCs/>
          <w:sz w:val="18"/>
          <w:szCs w:val="18"/>
        </w:rPr>
        <w:t xml:space="preserve">Credits: </w:t>
      </w:r>
      <w:r w:rsidRPr="00A763F5">
        <w:rPr>
          <w:rFonts w:ascii="Arial" w:hAnsi="Arial" w:cs="Arial"/>
          <w:iCs/>
          <w:sz w:val="18"/>
          <w:szCs w:val="18"/>
        </w:rPr>
        <w:t xml:space="preserve">3 </w:t>
      </w:r>
      <w:r w:rsidRPr="00A763F5">
        <w:rPr>
          <w:rFonts w:ascii="Arial" w:hAnsi="Arial" w:cs="Arial"/>
          <w:b/>
          <w:bCs/>
          <w:iCs/>
          <w:sz w:val="18"/>
          <w:szCs w:val="18"/>
        </w:rPr>
        <w:t xml:space="preserve">Contact Hours: </w:t>
      </w:r>
      <w:r w:rsidRPr="00A763F5">
        <w:rPr>
          <w:rFonts w:ascii="Arial" w:hAnsi="Arial" w:cs="Arial"/>
          <w:iCs/>
          <w:sz w:val="18"/>
          <w:szCs w:val="18"/>
        </w:rPr>
        <w:t>39</w:t>
      </w:r>
    </w:p>
    <w:p w14:paraId="5E0D39A9" w14:textId="77777777" w:rsidR="002E3C27" w:rsidRPr="00A763F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763F5">
        <w:rPr>
          <w:rFonts w:ascii="Arial" w:hAnsi="Arial" w:cs="Arial"/>
          <w:b/>
          <w:bCs/>
          <w:iCs/>
          <w:sz w:val="18"/>
          <w:szCs w:val="18"/>
        </w:rPr>
        <w:t xml:space="preserve">Year: </w:t>
      </w:r>
      <w:r w:rsidRPr="00A763F5">
        <w:rPr>
          <w:rFonts w:ascii="Arial" w:hAnsi="Arial" w:cs="Arial"/>
          <w:iCs/>
          <w:sz w:val="18"/>
          <w:szCs w:val="18"/>
        </w:rPr>
        <w:t>Second</w:t>
      </w:r>
      <w:r w:rsidRPr="00A763F5">
        <w:rPr>
          <w:rFonts w:ascii="Arial" w:hAnsi="Arial" w:cs="Arial"/>
          <w:b/>
          <w:bCs/>
          <w:iCs/>
          <w:sz w:val="18"/>
          <w:szCs w:val="18"/>
        </w:rPr>
        <w:t xml:space="preserve"> Semester: </w:t>
      </w:r>
      <w:r w:rsidRPr="00A763F5">
        <w:rPr>
          <w:rFonts w:ascii="Arial" w:hAnsi="Arial" w:cs="Arial"/>
          <w:iCs/>
          <w:sz w:val="18"/>
          <w:szCs w:val="18"/>
        </w:rPr>
        <w:t>Odd</w:t>
      </w:r>
    </w:p>
    <w:p w14:paraId="3C69EFA5" w14:textId="77777777" w:rsidR="002E3C27" w:rsidRPr="00A763F5"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A763F5" w14:paraId="52CD9B11" w14:textId="77777777" w:rsidTr="001C3606">
        <w:trPr>
          <w:jc w:val="center"/>
        </w:trPr>
        <w:tc>
          <w:tcPr>
            <w:tcW w:w="1439" w:type="dxa"/>
          </w:tcPr>
          <w:p w14:paraId="471B7252" w14:textId="77777777" w:rsidR="002E3C27" w:rsidRPr="00A763F5" w:rsidRDefault="002E3C27" w:rsidP="001C3606">
            <w:pPr>
              <w:rPr>
                <w:rFonts w:ascii="Arial" w:hAnsi="Arial" w:cs="Arial"/>
                <w:b/>
                <w:bCs/>
                <w:sz w:val="18"/>
                <w:szCs w:val="18"/>
              </w:rPr>
            </w:pPr>
            <w:r w:rsidRPr="00A763F5">
              <w:rPr>
                <w:rFonts w:ascii="Arial" w:hAnsi="Arial" w:cs="Arial"/>
                <w:b/>
                <w:sz w:val="18"/>
                <w:szCs w:val="18"/>
              </w:rPr>
              <w:t>Prerequisite:</w:t>
            </w:r>
          </w:p>
        </w:tc>
        <w:tc>
          <w:tcPr>
            <w:tcW w:w="7741" w:type="dxa"/>
          </w:tcPr>
          <w:p w14:paraId="02FD846A" w14:textId="77777777" w:rsidR="002E3C27" w:rsidRPr="00A763F5" w:rsidRDefault="002E3C27" w:rsidP="001C3606">
            <w:pPr>
              <w:rPr>
                <w:rFonts w:ascii="Arial" w:hAnsi="Arial" w:cs="Arial"/>
                <w:iCs/>
                <w:sz w:val="18"/>
                <w:szCs w:val="18"/>
              </w:rPr>
            </w:pPr>
            <w:r>
              <w:rPr>
                <w:rFonts w:ascii="Arial" w:hAnsi="Arial" w:cs="Arial"/>
                <w:iCs/>
                <w:sz w:val="18"/>
                <w:szCs w:val="18"/>
              </w:rPr>
              <w:t xml:space="preserve">MATH 1121 </w:t>
            </w:r>
            <w:r w:rsidRPr="008E254B">
              <w:rPr>
                <w:rFonts w:ascii="Arial" w:hAnsi="Arial" w:cs="Arial"/>
                <w:iCs/>
                <w:sz w:val="18"/>
                <w:szCs w:val="18"/>
              </w:rPr>
              <w:t>Differential and Integral</w:t>
            </w:r>
            <w:r>
              <w:rPr>
                <w:rFonts w:ascii="Arial" w:hAnsi="Arial" w:cs="Arial"/>
                <w:iCs/>
                <w:sz w:val="18"/>
                <w:szCs w:val="18"/>
              </w:rPr>
              <w:t xml:space="preserve">, MATH1221 </w:t>
            </w:r>
            <w:r w:rsidRPr="008E254B">
              <w:rPr>
                <w:rFonts w:ascii="Arial" w:hAnsi="Arial" w:cs="Arial"/>
                <w:iCs/>
                <w:sz w:val="18"/>
                <w:szCs w:val="18"/>
              </w:rPr>
              <w:t>Co-ordinate Geometry, Vector analysis and Complex Variable</w:t>
            </w:r>
          </w:p>
        </w:tc>
      </w:tr>
      <w:tr w:rsidR="002E3C27" w:rsidRPr="00A763F5" w14:paraId="061BB40E" w14:textId="77777777" w:rsidTr="001C3606">
        <w:trPr>
          <w:jc w:val="center"/>
        </w:trPr>
        <w:tc>
          <w:tcPr>
            <w:tcW w:w="1439" w:type="dxa"/>
          </w:tcPr>
          <w:p w14:paraId="34C2BCBC" w14:textId="77777777" w:rsidR="002E3C27" w:rsidRPr="00A763F5" w:rsidRDefault="002E3C27" w:rsidP="001C3606">
            <w:pPr>
              <w:rPr>
                <w:rFonts w:ascii="Arial" w:hAnsi="Arial" w:cs="Arial"/>
                <w:b/>
                <w:sz w:val="18"/>
                <w:szCs w:val="18"/>
              </w:rPr>
            </w:pPr>
            <w:r w:rsidRPr="00A763F5">
              <w:rPr>
                <w:rFonts w:ascii="Arial" w:hAnsi="Arial" w:cs="Arial"/>
                <w:b/>
                <w:sz w:val="18"/>
                <w:szCs w:val="18"/>
              </w:rPr>
              <w:t>Course Type</w:t>
            </w:r>
          </w:p>
        </w:tc>
        <w:tc>
          <w:tcPr>
            <w:tcW w:w="7741" w:type="dxa"/>
          </w:tcPr>
          <w:p w14:paraId="2DCF55CF" w14:textId="77777777" w:rsidR="002E3C27" w:rsidRPr="00A763F5" w:rsidRDefault="00000000" w:rsidP="001C3606">
            <w:pPr>
              <w:rPr>
                <w:rFonts w:ascii="Arial" w:hAnsi="Arial" w:cs="Arial"/>
                <w:iCs/>
                <w:sz w:val="18"/>
                <w:szCs w:val="18"/>
              </w:rPr>
            </w:pPr>
            <w:sdt>
              <w:sdtPr>
                <w:rPr>
                  <w:rFonts w:ascii="Arial" w:hAnsi="Arial" w:cs="Arial"/>
                  <w:iCs/>
                  <w:sz w:val="18"/>
                  <w:szCs w:val="18"/>
                </w:rPr>
                <w:id w:val="-750496862"/>
              </w:sdtPr>
              <w:sdtContent>
                <w:r w:rsidR="002E3C27" w:rsidRPr="00A763F5">
                  <w:rPr>
                    <w:rFonts w:ascii="MS Gothic" w:eastAsia="MS Gothic" w:hAnsi="MS Gothic" w:cs="MS Gothic" w:hint="eastAsia"/>
                    <w:iCs/>
                    <w:sz w:val="18"/>
                    <w:szCs w:val="18"/>
                  </w:rPr>
                  <w:t>☒</w:t>
                </w:r>
              </w:sdtContent>
            </w:sdt>
            <w:r w:rsidR="002E3C27" w:rsidRPr="00A763F5">
              <w:rPr>
                <w:rFonts w:ascii="Arial" w:hAnsi="Arial" w:cs="Arial"/>
                <w:iCs/>
                <w:sz w:val="18"/>
                <w:szCs w:val="18"/>
              </w:rPr>
              <w:t xml:space="preserve"> Theory         </w:t>
            </w:r>
            <w:sdt>
              <w:sdtPr>
                <w:rPr>
                  <w:rFonts w:ascii="Arial" w:hAnsi="Arial" w:cs="Arial"/>
                  <w:iCs/>
                  <w:sz w:val="18"/>
                  <w:szCs w:val="18"/>
                </w:rPr>
                <w:id w:val="-1089306640"/>
              </w:sdtPr>
              <w:sdtContent>
                <w:r w:rsidR="002E3C27" w:rsidRPr="00A763F5">
                  <w:rPr>
                    <w:rFonts w:ascii="MS Gothic" w:eastAsia="MS Gothic" w:hAnsi="MS Gothic" w:cs="MS Gothic" w:hint="eastAsia"/>
                    <w:iCs/>
                    <w:sz w:val="18"/>
                    <w:szCs w:val="18"/>
                  </w:rPr>
                  <w:t>☐</w:t>
                </w:r>
              </w:sdtContent>
            </w:sdt>
            <w:r w:rsidR="002E3C27" w:rsidRPr="00A763F5">
              <w:rPr>
                <w:rFonts w:ascii="Arial" w:hAnsi="Arial" w:cs="Arial"/>
                <w:iCs/>
                <w:sz w:val="18"/>
                <w:szCs w:val="18"/>
              </w:rPr>
              <w:t xml:space="preserve">  Laboratory work         </w:t>
            </w:r>
            <w:sdt>
              <w:sdtPr>
                <w:rPr>
                  <w:rFonts w:ascii="Arial" w:hAnsi="Arial" w:cs="Arial"/>
                  <w:iCs/>
                  <w:sz w:val="18"/>
                  <w:szCs w:val="18"/>
                </w:rPr>
                <w:id w:val="1677450265"/>
              </w:sdtPr>
              <w:sdtContent>
                <w:r w:rsidR="002E3C27" w:rsidRPr="00A763F5">
                  <w:rPr>
                    <w:rFonts w:ascii="MS Gothic" w:eastAsia="MS Gothic" w:hAnsi="MS Gothic" w:cs="MS Gothic" w:hint="eastAsia"/>
                    <w:iCs/>
                    <w:sz w:val="18"/>
                    <w:szCs w:val="18"/>
                  </w:rPr>
                  <w:t>☐</w:t>
                </w:r>
              </w:sdtContent>
            </w:sdt>
            <w:r w:rsidR="002E3C27" w:rsidRPr="00A763F5">
              <w:rPr>
                <w:rFonts w:ascii="Arial" w:hAnsi="Arial" w:cs="Arial"/>
                <w:iCs/>
                <w:sz w:val="18"/>
                <w:szCs w:val="18"/>
              </w:rPr>
              <w:t xml:space="preserve">  Project work      </w:t>
            </w:r>
            <w:sdt>
              <w:sdtPr>
                <w:rPr>
                  <w:rFonts w:ascii="Arial" w:hAnsi="Arial" w:cs="Arial"/>
                  <w:iCs/>
                  <w:sz w:val="18"/>
                  <w:szCs w:val="18"/>
                </w:rPr>
                <w:id w:val="565315444"/>
              </w:sdtPr>
              <w:sdtContent>
                <w:r w:rsidR="002E3C27" w:rsidRPr="00A763F5">
                  <w:rPr>
                    <w:rFonts w:ascii="MS Gothic" w:eastAsia="MS Gothic" w:hAnsi="MS Gothic" w:cs="MS Gothic" w:hint="eastAsia"/>
                    <w:iCs/>
                    <w:sz w:val="18"/>
                    <w:szCs w:val="18"/>
                  </w:rPr>
                  <w:t>☐</w:t>
                </w:r>
              </w:sdtContent>
            </w:sdt>
            <w:r w:rsidR="002E3C27" w:rsidRPr="00A763F5">
              <w:rPr>
                <w:rFonts w:ascii="Arial" w:hAnsi="Arial" w:cs="Arial"/>
                <w:iCs/>
                <w:sz w:val="18"/>
                <w:szCs w:val="18"/>
              </w:rPr>
              <w:t xml:space="preserve">  Viva Voce                    </w:t>
            </w:r>
          </w:p>
        </w:tc>
      </w:tr>
      <w:tr w:rsidR="002E3C27" w:rsidRPr="00A763F5" w14:paraId="534BAB6D" w14:textId="77777777" w:rsidTr="001C3606">
        <w:trPr>
          <w:trHeight w:val="238"/>
          <w:jc w:val="center"/>
        </w:trPr>
        <w:tc>
          <w:tcPr>
            <w:tcW w:w="1439" w:type="dxa"/>
          </w:tcPr>
          <w:p w14:paraId="6FD725FF" w14:textId="77777777" w:rsidR="002E3C27" w:rsidRPr="00A763F5" w:rsidRDefault="002E3C27" w:rsidP="001C3606">
            <w:pPr>
              <w:ind w:left="2160" w:hanging="2160"/>
              <w:rPr>
                <w:rFonts w:ascii="Arial" w:hAnsi="Arial" w:cs="Arial"/>
                <w:b/>
                <w:bCs/>
                <w:sz w:val="18"/>
                <w:szCs w:val="18"/>
              </w:rPr>
            </w:pPr>
            <w:r w:rsidRPr="00A763F5">
              <w:rPr>
                <w:rFonts w:ascii="Arial" w:hAnsi="Arial" w:cs="Arial"/>
                <w:b/>
                <w:bCs/>
                <w:sz w:val="18"/>
                <w:szCs w:val="18"/>
              </w:rPr>
              <w:t>Motivation</w:t>
            </w:r>
          </w:p>
        </w:tc>
        <w:tc>
          <w:tcPr>
            <w:tcW w:w="7741" w:type="dxa"/>
          </w:tcPr>
          <w:p w14:paraId="2BD98839" w14:textId="77777777" w:rsidR="002E3C27" w:rsidRPr="00A763F5" w:rsidRDefault="002E3C27" w:rsidP="001C3606">
            <w:pPr>
              <w:jc w:val="both"/>
              <w:rPr>
                <w:rFonts w:ascii="Arial" w:hAnsi="Arial" w:cs="Arial"/>
                <w:iCs/>
                <w:sz w:val="18"/>
                <w:szCs w:val="18"/>
              </w:rPr>
            </w:pPr>
            <w:r w:rsidRPr="00A763F5">
              <w:rPr>
                <w:rFonts w:ascii="Arial" w:hAnsi="Arial" w:cs="Arial"/>
                <w:iCs/>
                <w:sz w:val="18"/>
                <w:szCs w:val="18"/>
              </w:rPr>
              <w:t>To understand the formation, solution and applications of differential equations.</w:t>
            </w:r>
          </w:p>
        </w:tc>
      </w:tr>
      <w:tr w:rsidR="002E3C27" w:rsidRPr="00A763F5" w14:paraId="241720B7" w14:textId="77777777" w:rsidTr="001C3606">
        <w:trPr>
          <w:trHeight w:val="238"/>
          <w:jc w:val="center"/>
        </w:trPr>
        <w:tc>
          <w:tcPr>
            <w:tcW w:w="9180" w:type="dxa"/>
            <w:gridSpan w:val="2"/>
          </w:tcPr>
          <w:p w14:paraId="18FC61B2" w14:textId="77777777" w:rsidR="002E3C27" w:rsidRPr="00A763F5" w:rsidRDefault="002E3C27" w:rsidP="001C3606">
            <w:pPr>
              <w:rPr>
                <w:rFonts w:ascii="Arial" w:hAnsi="Arial" w:cs="Arial"/>
                <w:b/>
                <w:bCs/>
                <w:sz w:val="18"/>
                <w:szCs w:val="18"/>
              </w:rPr>
            </w:pPr>
            <w:r w:rsidRPr="00A763F5">
              <w:rPr>
                <w:rFonts w:ascii="Arial" w:hAnsi="Arial" w:cs="Arial"/>
                <w:b/>
                <w:bCs/>
                <w:sz w:val="18"/>
                <w:szCs w:val="18"/>
              </w:rPr>
              <w:t>Course Objective:</w:t>
            </w:r>
          </w:p>
          <w:p w14:paraId="253CAF20" w14:textId="77777777" w:rsidR="002E3C27" w:rsidRPr="00A763F5" w:rsidRDefault="002E3C27" w:rsidP="001C3606">
            <w:pPr>
              <w:jc w:val="both"/>
              <w:rPr>
                <w:rFonts w:ascii="Arial" w:hAnsi="Arial" w:cs="Arial"/>
                <w:iCs/>
                <w:sz w:val="18"/>
                <w:szCs w:val="18"/>
              </w:rPr>
            </w:pPr>
            <w:r w:rsidRPr="00A763F5">
              <w:rPr>
                <w:rFonts w:ascii="Arial" w:hAnsi="Arial" w:cs="Arial"/>
                <w:iCs/>
                <w:sz w:val="18"/>
                <w:szCs w:val="18"/>
              </w:rPr>
              <w:t xml:space="preserve">The main objective of this course is to provide necessary background of matrices and use of matrices to solve systems of linear equations. </w:t>
            </w:r>
            <w:r w:rsidRPr="00A763F5">
              <w:rPr>
                <w:rFonts w:ascii="Arial" w:hAnsi="Arial" w:cs="Arial"/>
                <w:sz w:val="18"/>
                <w:szCs w:val="18"/>
                <w:lang w:bidi="ar-SA"/>
              </w:rPr>
              <w:t>This course introduces the topic of differential equations: first order and second order and the way to solve the equation.</w:t>
            </w:r>
          </w:p>
        </w:tc>
      </w:tr>
    </w:tbl>
    <w:p w14:paraId="264EC7E7" w14:textId="77777777" w:rsidR="002E3C27" w:rsidRPr="00A763F5" w:rsidRDefault="002E3C27" w:rsidP="002E3C27">
      <w:pPr>
        <w:jc w:val="center"/>
        <w:rPr>
          <w:rFonts w:ascii="Arial" w:hAnsi="Arial" w:cs="Arial"/>
          <w:sz w:val="18"/>
          <w:szCs w:val="18"/>
        </w:rPr>
      </w:pPr>
    </w:p>
    <w:p w14:paraId="37579DF8" w14:textId="77777777" w:rsidR="002E3C27" w:rsidRPr="00A763F5" w:rsidRDefault="002E3C27" w:rsidP="002E3C27">
      <w:pPr>
        <w:autoSpaceDE w:val="0"/>
        <w:autoSpaceDN w:val="0"/>
        <w:adjustRightInd w:val="0"/>
        <w:jc w:val="center"/>
        <w:rPr>
          <w:rFonts w:ascii="Arial" w:hAnsi="Arial" w:cs="Arial"/>
          <w:b/>
          <w:color w:val="000000" w:themeColor="text1"/>
          <w:sz w:val="18"/>
          <w:szCs w:val="18"/>
        </w:rPr>
      </w:pPr>
      <w:r w:rsidRPr="00A763F5">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A763F5" w14:paraId="752C5C13" w14:textId="77777777" w:rsidTr="001C3606">
        <w:trPr>
          <w:trHeight w:val="877"/>
          <w:jc w:val="center"/>
        </w:trPr>
        <w:tc>
          <w:tcPr>
            <w:tcW w:w="646" w:type="dxa"/>
            <w:vAlign w:val="center"/>
          </w:tcPr>
          <w:p w14:paraId="3753FDA6"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CO No.</w:t>
            </w:r>
          </w:p>
        </w:tc>
        <w:tc>
          <w:tcPr>
            <w:tcW w:w="1827" w:type="dxa"/>
            <w:vAlign w:val="center"/>
          </w:tcPr>
          <w:p w14:paraId="2C3698E1"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CO Statement</w:t>
            </w:r>
          </w:p>
        </w:tc>
        <w:tc>
          <w:tcPr>
            <w:tcW w:w="2292" w:type="dxa"/>
            <w:vAlign w:val="center"/>
          </w:tcPr>
          <w:p w14:paraId="4593C5D5"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Corresponding PO</w:t>
            </w:r>
          </w:p>
        </w:tc>
        <w:tc>
          <w:tcPr>
            <w:tcW w:w="1051" w:type="dxa"/>
            <w:vAlign w:val="center"/>
          </w:tcPr>
          <w:p w14:paraId="51194AE7"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Domain / level of learning taxonomy</w:t>
            </w:r>
          </w:p>
        </w:tc>
        <w:tc>
          <w:tcPr>
            <w:tcW w:w="1747" w:type="dxa"/>
            <w:vAlign w:val="center"/>
          </w:tcPr>
          <w:p w14:paraId="525B678B"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Delivery methods and activities</w:t>
            </w:r>
          </w:p>
        </w:tc>
        <w:tc>
          <w:tcPr>
            <w:tcW w:w="1612" w:type="dxa"/>
            <w:vAlign w:val="center"/>
          </w:tcPr>
          <w:p w14:paraId="17A0215B"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Assessment tools</w:t>
            </w:r>
          </w:p>
        </w:tc>
      </w:tr>
      <w:tr w:rsidR="002E3C27" w:rsidRPr="00A763F5" w14:paraId="6CFF95A4" w14:textId="77777777" w:rsidTr="001C3606">
        <w:trPr>
          <w:trHeight w:val="1646"/>
          <w:jc w:val="center"/>
        </w:trPr>
        <w:tc>
          <w:tcPr>
            <w:tcW w:w="646" w:type="dxa"/>
            <w:vAlign w:val="center"/>
          </w:tcPr>
          <w:p w14:paraId="41D531B3"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CO1</w:t>
            </w:r>
          </w:p>
        </w:tc>
        <w:tc>
          <w:tcPr>
            <w:tcW w:w="1827" w:type="dxa"/>
            <w:vAlign w:val="center"/>
          </w:tcPr>
          <w:p w14:paraId="2AE06FFA" w14:textId="77777777" w:rsidR="002E3C27" w:rsidRPr="00A763F5" w:rsidRDefault="002E3C27" w:rsidP="001C3606">
            <w:pPr>
              <w:jc w:val="center"/>
              <w:rPr>
                <w:rFonts w:ascii="Arial" w:hAnsi="Arial" w:cs="Arial"/>
                <w:color w:val="000000"/>
                <w:sz w:val="18"/>
                <w:szCs w:val="18"/>
              </w:rPr>
            </w:pPr>
            <w:r w:rsidRPr="00A763F5">
              <w:rPr>
                <w:rFonts w:ascii="Arial" w:hAnsi="Arial" w:cs="Arial"/>
                <w:color w:val="000000"/>
                <w:sz w:val="18"/>
                <w:szCs w:val="18"/>
              </w:rPr>
              <w:t xml:space="preserve">To </w:t>
            </w:r>
            <w:r w:rsidRPr="00A763F5">
              <w:rPr>
                <w:rFonts w:ascii="Arial" w:hAnsi="Arial" w:cs="Arial"/>
                <w:b/>
                <w:bCs/>
                <w:color w:val="000000"/>
                <w:sz w:val="18"/>
                <w:szCs w:val="18"/>
              </w:rPr>
              <w:t>analyze</w:t>
            </w:r>
            <w:r w:rsidRPr="00A763F5">
              <w:rPr>
                <w:rFonts w:ascii="Arial" w:hAnsi="Arial" w:cs="Arial"/>
                <w:color w:val="000000"/>
                <w:sz w:val="18"/>
                <w:szCs w:val="18"/>
              </w:rPr>
              <w:t xml:space="preserve"> the different order differential equation and find the solution of the equation.</w:t>
            </w:r>
          </w:p>
        </w:tc>
        <w:tc>
          <w:tcPr>
            <w:tcW w:w="2292" w:type="dxa"/>
            <w:vAlign w:val="center"/>
          </w:tcPr>
          <w:p w14:paraId="7F349C63" w14:textId="77777777" w:rsidR="002E3C27" w:rsidRPr="00A763F5" w:rsidRDefault="002E3C27" w:rsidP="001C3606">
            <w:pPr>
              <w:pStyle w:val="ListParagraph"/>
              <w:spacing w:after="0" w:line="240" w:lineRule="auto"/>
              <w:ind w:left="0"/>
              <w:jc w:val="center"/>
              <w:rPr>
                <w:rFonts w:ascii="Arial" w:hAnsi="Arial" w:cs="Arial"/>
                <w:color w:val="000000" w:themeColor="text1"/>
                <w:sz w:val="18"/>
                <w:szCs w:val="18"/>
              </w:rPr>
            </w:pPr>
            <w:r w:rsidRPr="00A763F5">
              <w:rPr>
                <w:rFonts w:ascii="Arial" w:hAnsi="Arial" w:cs="Arial"/>
                <w:b/>
                <w:bCs/>
                <w:color w:val="000000" w:themeColor="text1"/>
                <w:sz w:val="18"/>
                <w:szCs w:val="18"/>
              </w:rPr>
              <w:t>Engineering knowledge</w:t>
            </w:r>
            <w:r>
              <w:rPr>
                <w:rFonts w:ascii="Arial" w:hAnsi="Arial" w:cs="Arial"/>
                <w:b/>
                <w:bCs/>
                <w:color w:val="000000" w:themeColor="text1"/>
                <w:sz w:val="18"/>
                <w:szCs w:val="18"/>
              </w:rPr>
              <w:t xml:space="preserve"> </w:t>
            </w:r>
            <w:r w:rsidRPr="00A763F5">
              <w:rPr>
                <w:rFonts w:ascii="Arial" w:hAnsi="Arial" w:cs="Arial"/>
                <w:color w:val="000000" w:themeColor="text1"/>
                <w:sz w:val="18"/>
                <w:szCs w:val="18"/>
              </w:rPr>
              <w:t>(PO1)</w:t>
            </w:r>
          </w:p>
        </w:tc>
        <w:tc>
          <w:tcPr>
            <w:tcW w:w="1051" w:type="dxa"/>
            <w:vAlign w:val="center"/>
          </w:tcPr>
          <w:p w14:paraId="2060889D"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Cognitive domain – level 5</w:t>
            </w:r>
          </w:p>
        </w:tc>
        <w:tc>
          <w:tcPr>
            <w:tcW w:w="1747" w:type="dxa"/>
            <w:vAlign w:val="center"/>
          </w:tcPr>
          <w:p w14:paraId="3265B23F"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3762221"/>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Lecture Note</w:t>
            </w:r>
          </w:p>
          <w:p w14:paraId="0273F21B"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315310"/>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Text Book</w:t>
            </w:r>
          </w:p>
          <w:p w14:paraId="351BB9C5"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3637961"/>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Audio/Video</w:t>
            </w:r>
          </w:p>
          <w:p w14:paraId="03B28ABF"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92871285"/>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Web Material</w:t>
            </w:r>
          </w:p>
          <w:p w14:paraId="73817323"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271335"/>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Journal paper</w:t>
            </w:r>
          </w:p>
        </w:tc>
        <w:tc>
          <w:tcPr>
            <w:tcW w:w="1612" w:type="dxa"/>
            <w:vAlign w:val="center"/>
          </w:tcPr>
          <w:p w14:paraId="482AF6EE"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7709547"/>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Class Test</w:t>
            </w:r>
          </w:p>
          <w:p w14:paraId="334FF3FC"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5530279"/>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Final Exam</w:t>
            </w:r>
          </w:p>
          <w:p w14:paraId="1D4FD720"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6706587"/>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Assignment </w:t>
            </w:r>
          </w:p>
          <w:p w14:paraId="1AFCB288"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394415"/>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Participation</w:t>
            </w:r>
          </w:p>
          <w:p w14:paraId="6B59BEF4" w14:textId="77777777" w:rsidR="002E3C27" w:rsidRPr="00A763F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49619666"/>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Presentation</w:t>
            </w:r>
          </w:p>
        </w:tc>
      </w:tr>
      <w:tr w:rsidR="002E3C27" w:rsidRPr="00A763F5" w14:paraId="7D3F7B03" w14:textId="77777777" w:rsidTr="001C3606">
        <w:trPr>
          <w:trHeight w:val="1583"/>
          <w:jc w:val="center"/>
        </w:trPr>
        <w:tc>
          <w:tcPr>
            <w:tcW w:w="646" w:type="dxa"/>
            <w:vAlign w:val="center"/>
          </w:tcPr>
          <w:p w14:paraId="241CB049"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CO2</w:t>
            </w:r>
          </w:p>
        </w:tc>
        <w:tc>
          <w:tcPr>
            <w:tcW w:w="1827" w:type="dxa"/>
            <w:vAlign w:val="center"/>
          </w:tcPr>
          <w:p w14:paraId="7BA3B629" w14:textId="77777777" w:rsidR="002E3C27" w:rsidRPr="00A763F5" w:rsidRDefault="002E3C27" w:rsidP="001C3606">
            <w:pPr>
              <w:jc w:val="center"/>
              <w:rPr>
                <w:rFonts w:ascii="Arial" w:hAnsi="Arial" w:cs="Arial"/>
                <w:color w:val="000000"/>
                <w:sz w:val="18"/>
                <w:szCs w:val="18"/>
              </w:rPr>
            </w:pPr>
            <w:r w:rsidRPr="00A763F5">
              <w:rPr>
                <w:rFonts w:ascii="Arial" w:hAnsi="Arial" w:cs="Arial"/>
                <w:color w:val="000000"/>
                <w:sz w:val="18"/>
                <w:szCs w:val="18"/>
              </w:rPr>
              <w:t xml:space="preserve">To </w:t>
            </w:r>
            <w:r w:rsidRPr="00A763F5">
              <w:rPr>
                <w:rFonts w:ascii="Arial" w:hAnsi="Arial" w:cs="Arial"/>
                <w:b/>
                <w:bCs/>
                <w:color w:val="000000"/>
                <w:sz w:val="18"/>
                <w:szCs w:val="18"/>
              </w:rPr>
              <w:t>understand</w:t>
            </w:r>
            <w:r w:rsidRPr="00A763F5">
              <w:rPr>
                <w:rFonts w:ascii="Arial" w:hAnsi="Arial" w:cs="Arial"/>
                <w:color w:val="000000"/>
                <w:sz w:val="18"/>
                <w:szCs w:val="18"/>
              </w:rPr>
              <w:t xml:space="preserve"> the </w:t>
            </w:r>
            <w:r w:rsidRPr="00311F38">
              <w:rPr>
                <w:rFonts w:ascii="Arial" w:hAnsi="Arial" w:cs="Arial"/>
                <w:color w:val="000000"/>
                <w:sz w:val="18"/>
                <w:szCs w:val="18"/>
              </w:rPr>
              <w:t>Basic of Multivariable Calculus</w:t>
            </w:r>
          </w:p>
        </w:tc>
        <w:tc>
          <w:tcPr>
            <w:tcW w:w="2292" w:type="dxa"/>
            <w:vAlign w:val="center"/>
          </w:tcPr>
          <w:p w14:paraId="52903456" w14:textId="77777777" w:rsidR="002E3C27" w:rsidRPr="00A763F5" w:rsidRDefault="002E3C27" w:rsidP="001C3606">
            <w:pPr>
              <w:pStyle w:val="ListParagraph"/>
              <w:spacing w:after="0" w:line="240" w:lineRule="auto"/>
              <w:ind w:left="0"/>
              <w:jc w:val="center"/>
              <w:rPr>
                <w:rFonts w:ascii="Arial" w:hAnsi="Arial" w:cs="Arial"/>
                <w:color w:val="000000" w:themeColor="text1"/>
                <w:sz w:val="18"/>
                <w:szCs w:val="18"/>
              </w:rPr>
            </w:pPr>
            <w:r w:rsidRPr="00A763F5">
              <w:rPr>
                <w:rFonts w:ascii="Arial" w:hAnsi="Arial" w:cs="Arial"/>
                <w:b/>
                <w:bCs/>
                <w:color w:val="000000" w:themeColor="text1"/>
                <w:sz w:val="18"/>
                <w:szCs w:val="18"/>
              </w:rPr>
              <w:t>Engineering knowledge</w:t>
            </w:r>
            <w:r>
              <w:rPr>
                <w:rFonts w:ascii="Arial" w:hAnsi="Arial" w:cs="Arial"/>
                <w:b/>
                <w:bCs/>
                <w:color w:val="000000" w:themeColor="text1"/>
                <w:sz w:val="18"/>
                <w:szCs w:val="18"/>
              </w:rPr>
              <w:t xml:space="preserve"> </w:t>
            </w:r>
            <w:r w:rsidRPr="00A763F5">
              <w:rPr>
                <w:rFonts w:ascii="Arial" w:hAnsi="Arial" w:cs="Arial"/>
                <w:color w:val="000000" w:themeColor="text1"/>
                <w:sz w:val="18"/>
                <w:szCs w:val="18"/>
              </w:rPr>
              <w:t>(PO1)</w:t>
            </w:r>
          </w:p>
        </w:tc>
        <w:tc>
          <w:tcPr>
            <w:tcW w:w="1051" w:type="dxa"/>
            <w:vAlign w:val="center"/>
          </w:tcPr>
          <w:p w14:paraId="0134A163"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14:paraId="5B1FF3C8"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4004508"/>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Lecture Note</w:t>
            </w:r>
          </w:p>
          <w:p w14:paraId="73D82EEC"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6263215"/>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Text Book</w:t>
            </w:r>
          </w:p>
          <w:p w14:paraId="478D1549"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0584704"/>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Audio/Video</w:t>
            </w:r>
          </w:p>
          <w:p w14:paraId="0A766D9C"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4734919"/>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Web Material</w:t>
            </w:r>
          </w:p>
          <w:p w14:paraId="7C57B636" w14:textId="77777777" w:rsidR="002E3C27" w:rsidRPr="00A763F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61827405"/>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Journal paper</w:t>
            </w:r>
          </w:p>
        </w:tc>
        <w:tc>
          <w:tcPr>
            <w:tcW w:w="1612" w:type="dxa"/>
            <w:vAlign w:val="center"/>
          </w:tcPr>
          <w:p w14:paraId="4BF62CD4"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7640074"/>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Class Test</w:t>
            </w:r>
          </w:p>
          <w:p w14:paraId="3E229A8E"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3983973"/>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Final Exam</w:t>
            </w:r>
          </w:p>
          <w:p w14:paraId="509015BF"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0220333"/>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Assignment </w:t>
            </w:r>
          </w:p>
          <w:p w14:paraId="429F2A43"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2623"/>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Participation</w:t>
            </w:r>
          </w:p>
          <w:p w14:paraId="6F251910"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1296575"/>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Presentation</w:t>
            </w:r>
          </w:p>
        </w:tc>
      </w:tr>
      <w:tr w:rsidR="002E3C27" w:rsidRPr="00A763F5" w14:paraId="6936BACB" w14:textId="77777777" w:rsidTr="001C3606">
        <w:trPr>
          <w:trHeight w:val="1700"/>
          <w:jc w:val="center"/>
        </w:trPr>
        <w:tc>
          <w:tcPr>
            <w:tcW w:w="646" w:type="dxa"/>
            <w:vAlign w:val="center"/>
          </w:tcPr>
          <w:p w14:paraId="075F1A34"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CO3</w:t>
            </w:r>
          </w:p>
        </w:tc>
        <w:tc>
          <w:tcPr>
            <w:tcW w:w="1827" w:type="dxa"/>
            <w:vAlign w:val="center"/>
          </w:tcPr>
          <w:p w14:paraId="667CF6F5" w14:textId="77777777" w:rsidR="002E3C27" w:rsidRPr="00A763F5" w:rsidRDefault="002E3C27" w:rsidP="001C3606">
            <w:pPr>
              <w:jc w:val="center"/>
              <w:rPr>
                <w:rFonts w:ascii="Arial" w:hAnsi="Arial" w:cs="Arial"/>
                <w:color w:val="000000"/>
                <w:sz w:val="18"/>
                <w:szCs w:val="18"/>
              </w:rPr>
            </w:pPr>
            <w:r w:rsidRPr="00A763F5">
              <w:rPr>
                <w:rFonts w:ascii="Arial" w:hAnsi="Arial" w:cs="Arial"/>
                <w:color w:val="000000"/>
                <w:sz w:val="18"/>
                <w:szCs w:val="18"/>
              </w:rPr>
              <w:t xml:space="preserve">To </w:t>
            </w:r>
            <w:r w:rsidRPr="00A763F5">
              <w:rPr>
                <w:rFonts w:ascii="Arial" w:hAnsi="Arial" w:cs="Arial"/>
                <w:b/>
                <w:bCs/>
                <w:color w:val="000000"/>
                <w:sz w:val="18"/>
                <w:szCs w:val="18"/>
              </w:rPr>
              <w:t>understand</w:t>
            </w:r>
            <w:r w:rsidRPr="00A763F5">
              <w:rPr>
                <w:rFonts w:ascii="Arial" w:hAnsi="Arial" w:cs="Arial"/>
                <w:color w:val="000000"/>
                <w:sz w:val="18"/>
                <w:szCs w:val="18"/>
              </w:rPr>
              <w:t xml:space="preserve"> the </w:t>
            </w:r>
            <w:r w:rsidRPr="00B90936">
              <w:rPr>
                <w:rFonts w:ascii="Arial" w:hAnsi="Arial" w:cs="Arial"/>
                <w:color w:val="000000"/>
                <w:sz w:val="18"/>
                <w:szCs w:val="18"/>
              </w:rPr>
              <w:t>Optimization Problem Formulation</w:t>
            </w:r>
            <w:r w:rsidRPr="00A763F5">
              <w:rPr>
                <w:rFonts w:ascii="Arial" w:hAnsi="Arial" w:cs="Arial"/>
                <w:color w:val="000000"/>
                <w:sz w:val="18"/>
                <w:szCs w:val="18"/>
              </w:rPr>
              <w:t>.</w:t>
            </w:r>
          </w:p>
        </w:tc>
        <w:tc>
          <w:tcPr>
            <w:tcW w:w="2292" w:type="dxa"/>
            <w:vAlign w:val="center"/>
          </w:tcPr>
          <w:p w14:paraId="631B0C70" w14:textId="77777777" w:rsidR="002E3C27" w:rsidRPr="00A763F5" w:rsidRDefault="002E3C27" w:rsidP="001C3606">
            <w:pPr>
              <w:pStyle w:val="ListParagraph"/>
              <w:spacing w:after="0" w:line="240" w:lineRule="auto"/>
              <w:ind w:left="0"/>
              <w:jc w:val="center"/>
              <w:rPr>
                <w:rFonts w:ascii="Arial" w:hAnsi="Arial" w:cs="Arial"/>
                <w:color w:val="000000" w:themeColor="text1"/>
                <w:sz w:val="18"/>
                <w:szCs w:val="18"/>
              </w:rPr>
            </w:pPr>
            <w:r w:rsidRPr="00A763F5">
              <w:rPr>
                <w:rFonts w:ascii="Arial" w:hAnsi="Arial" w:cs="Arial"/>
                <w:b/>
                <w:bCs/>
                <w:color w:val="000000" w:themeColor="text1"/>
                <w:sz w:val="18"/>
                <w:szCs w:val="18"/>
              </w:rPr>
              <w:t>Engineering knowledge</w:t>
            </w:r>
            <w:r>
              <w:rPr>
                <w:rFonts w:ascii="Arial" w:hAnsi="Arial" w:cs="Arial"/>
                <w:b/>
                <w:bCs/>
                <w:color w:val="000000" w:themeColor="text1"/>
                <w:sz w:val="18"/>
                <w:szCs w:val="18"/>
              </w:rPr>
              <w:t xml:space="preserve"> </w:t>
            </w:r>
            <w:r w:rsidRPr="00A763F5">
              <w:rPr>
                <w:rFonts w:ascii="Arial" w:hAnsi="Arial" w:cs="Arial"/>
                <w:color w:val="000000" w:themeColor="text1"/>
                <w:sz w:val="18"/>
                <w:szCs w:val="18"/>
              </w:rPr>
              <w:t>(PO1)</w:t>
            </w:r>
          </w:p>
        </w:tc>
        <w:tc>
          <w:tcPr>
            <w:tcW w:w="1051" w:type="dxa"/>
            <w:vAlign w:val="center"/>
          </w:tcPr>
          <w:p w14:paraId="1FB9130F" w14:textId="77777777" w:rsidR="002E3C27" w:rsidRPr="00A763F5" w:rsidRDefault="002E3C27" w:rsidP="001C3606">
            <w:pPr>
              <w:jc w:val="center"/>
              <w:rPr>
                <w:rFonts w:ascii="Arial" w:hAnsi="Arial" w:cs="Arial"/>
                <w:color w:val="000000" w:themeColor="text1"/>
                <w:sz w:val="18"/>
                <w:szCs w:val="18"/>
              </w:rPr>
            </w:pPr>
            <w:r w:rsidRPr="00A763F5">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14:paraId="1A1CEF48"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6563743"/>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Lecture Note</w:t>
            </w:r>
          </w:p>
          <w:p w14:paraId="631465E9"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6977247"/>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Text Book</w:t>
            </w:r>
          </w:p>
          <w:p w14:paraId="209683CC"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417203"/>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Audio/Video</w:t>
            </w:r>
          </w:p>
          <w:p w14:paraId="494AEF04"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0322195"/>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Web Material</w:t>
            </w:r>
          </w:p>
          <w:p w14:paraId="5AC05859" w14:textId="77777777" w:rsidR="002E3C27" w:rsidRPr="00A763F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496952364"/>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Journal paper</w:t>
            </w:r>
          </w:p>
        </w:tc>
        <w:tc>
          <w:tcPr>
            <w:tcW w:w="1612" w:type="dxa"/>
            <w:vAlign w:val="center"/>
          </w:tcPr>
          <w:p w14:paraId="200A3DC1"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5373192"/>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Class Test</w:t>
            </w:r>
          </w:p>
          <w:p w14:paraId="43EFCC69"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2889188"/>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Final Exam</w:t>
            </w:r>
          </w:p>
          <w:p w14:paraId="6181B3EE"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5009799"/>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Assignment </w:t>
            </w:r>
          </w:p>
          <w:p w14:paraId="47E09EDB" w14:textId="77777777" w:rsidR="002E3C27" w:rsidRPr="00A763F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475928"/>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Participation</w:t>
            </w:r>
          </w:p>
          <w:p w14:paraId="0F3B18E5" w14:textId="77777777" w:rsidR="002E3C27" w:rsidRPr="00A763F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54237104"/>
              </w:sdtPr>
              <w:sdtContent>
                <w:r w:rsidR="002E3C27" w:rsidRPr="00A763F5">
                  <w:rPr>
                    <w:rFonts w:ascii="MS Gothic" w:eastAsia="MS Gothic" w:hAnsi="MS Gothic" w:cs="MS Gothic" w:hint="eastAsia"/>
                    <w:color w:val="000000" w:themeColor="text1"/>
                    <w:sz w:val="18"/>
                    <w:szCs w:val="18"/>
                  </w:rPr>
                  <w:t>☐</w:t>
                </w:r>
              </w:sdtContent>
            </w:sdt>
            <w:r w:rsidR="002E3C27" w:rsidRPr="00A763F5">
              <w:rPr>
                <w:rFonts w:ascii="Arial" w:hAnsi="Arial" w:cs="Arial"/>
                <w:color w:val="000000" w:themeColor="text1"/>
                <w:sz w:val="18"/>
                <w:szCs w:val="18"/>
              </w:rPr>
              <w:t xml:space="preserve">  Presentation</w:t>
            </w:r>
          </w:p>
        </w:tc>
      </w:tr>
    </w:tbl>
    <w:p w14:paraId="73A8E106" w14:textId="77777777" w:rsidR="002E3C27" w:rsidRPr="00A763F5"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A763F5" w14:paraId="439E895B" w14:textId="77777777" w:rsidTr="001C3606">
        <w:trPr>
          <w:jc w:val="center"/>
        </w:trPr>
        <w:tc>
          <w:tcPr>
            <w:tcW w:w="9127" w:type="dxa"/>
          </w:tcPr>
          <w:p w14:paraId="30CD96DF" w14:textId="77777777" w:rsidR="002E3C27" w:rsidRPr="00A763F5" w:rsidRDefault="002E3C27" w:rsidP="001C3606">
            <w:pPr>
              <w:rPr>
                <w:rFonts w:ascii="Arial" w:hAnsi="Arial" w:cs="Arial"/>
                <w:b/>
                <w:color w:val="000000" w:themeColor="text1"/>
                <w:sz w:val="18"/>
                <w:szCs w:val="18"/>
              </w:rPr>
            </w:pPr>
            <w:r w:rsidRPr="00A763F5">
              <w:rPr>
                <w:rFonts w:ascii="Arial" w:hAnsi="Arial" w:cs="Arial"/>
                <w:b/>
                <w:color w:val="000000" w:themeColor="text1"/>
                <w:sz w:val="18"/>
                <w:szCs w:val="18"/>
              </w:rPr>
              <w:t>Assessment and Marks Distribution:</w:t>
            </w:r>
          </w:p>
          <w:p w14:paraId="5A21ADDF" w14:textId="77777777" w:rsidR="002E3C27" w:rsidRPr="00A763F5" w:rsidRDefault="002E3C27" w:rsidP="001C3606">
            <w:pPr>
              <w:rPr>
                <w:rFonts w:ascii="Arial" w:hAnsi="Arial" w:cs="Arial"/>
                <w:bCs/>
                <w:color w:val="000000" w:themeColor="text1"/>
                <w:sz w:val="18"/>
                <w:szCs w:val="18"/>
              </w:rPr>
            </w:pPr>
            <w:r w:rsidRPr="00A763F5">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59181B14" w14:textId="77777777" w:rsidR="002E3C27" w:rsidRPr="00A763F5" w:rsidRDefault="002E3C27" w:rsidP="001C3606">
            <w:pPr>
              <w:rPr>
                <w:rFonts w:ascii="Arial" w:hAnsi="Arial" w:cs="Arial"/>
                <w:bCs/>
                <w:color w:val="000000" w:themeColor="text1"/>
                <w:sz w:val="18"/>
                <w:szCs w:val="18"/>
              </w:rPr>
            </w:pPr>
            <w:r w:rsidRPr="00A763F5">
              <w:rPr>
                <w:rFonts w:ascii="Arial" w:hAnsi="Arial" w:cs="Arial"/>
                <w:bCs/>
                <w:color w:val="000000" w:themeColor="text1"/>
                <w:sz w:val="18"/>
                <w:szCs w:val="18"/>
              </w:rPr>
              <w:t xml:space="preserve"> </w:t>
            </w:r>
            <w:r w:rsidRPr="00A763F5">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A763F5">
              <w:rPr>
                <w:rFonts w:ascii="Arial" w:hAnsi="Arial" w:cs="Arial"/>
                <w:bCs/>
                <w:color w:val="000000" w:themeColor="text1"/>
                <w:sz w:val="18"/>
                <w:szCs w:val="18"/>
              </w:rPr>
              <w:t>%)</w:t>
            </w:r>
          </w:p>
          <w:p w14:paraId="0CD3AAA8" w14:textId="77777777" w:rsidR="002E3C27" w:rsidRPr="00A763F5"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A763F5">
              <w:rPr>
                <w:rFonts w:ascii="Arial" w:hAnsi="Arial" w:cs="Arial"/>
                <w:bCs/>
                <w:color w:val="000000" w:themeColor="text1"/>
                <w:sz w:val="18"/>
                <w:szCs w:val="18"/>
              </w:rPr>
              <w:t xml:space="preserve">0%), Total Time: 3 hours. </w:t>
            </w:r>
          </w:p>
          <w:p w14:paraId="2F46A116" w14:textId="77777777" w:rsidR="002E3C27" w:rsidRPr="00A763F5"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A763F5">
              <w:rPr>
                <w:rFonts w:ascii="Arial" w:hAnsi="Arial" w:cs="Arial"/>
                <w:bCs/>
                <w:color w:val="000000" w:themeColor="text1"/>
                <w:sz w:val="18"/>
                <w:szCs w:val="18"/>
              </w:rPr>
              <w:t>%).</w:t>
            </w:r>
          </w:p>
        </w:tc>
      </w:tr>
      <w:tr w:rsidR="002E3C27" w:rsidRPr="00A763F5" w14:paraId="7ADD4CC1" w14:textId="77777777" w:rsidTr="001C3606">
        <w:trPr>
          <w:jc w:val="center"/>
        </w:trPr>
        <w:tc>
          <w:tcPr>
            <w:tcW w:w="9127" w:type="dxa"/>
          </w:tcPr>
          <w:p w14:paraId="34084306" w14:textId="77777777" w:rsidR="002E3C27" w:rsidRPr="00A763F5" w:rsidRDefault="002E3C27" w:rsidP="001C3606">
            <w:pPr>
              <w:spacing w:after="120"/>
              <w:rPr>
                <w:rFonts w:ascii="Arial" w:hAnsi="Arial" w:cs="Arial"/>
                <w:b/>
                <w:bCs/>
                <w:iCs/>
                <w:sz w:val="18"/>
                <w:szCs w:val="18"/>
              </w:rPr>
            </w:pPr>
          </w:p>
          <w:p w14:paraId="3C00044A" w14:textId="77777777" w:rsidR="002E3C27" w:rsidRPr="00A763F5" w:rsidRDefault="002E3C27" w:rsidP="001C3606">
            <w:pPr>
              <w:spacing w:after="120"/>
              <w:jc w:val="both"/>
              <w:rPr>
                <w:rFonts w:ascii="Arial" w:hAnsi="Arial" w:cs="Arial"/>
                <w:b/>
                <w:bCs/>
                <w:iCs/>
                <w:sz w:val="18"/>
                <w:szCs w:val="18"/>
              </w:rPr>
            </w:pPr>
            <w:r w:rsidRPr="00A763F5">
              <w:rPr>
                <w:rFonts w:ascii="Arial" w:hAnsi="Arial" w:cs="Arial"/>
                <w:b/>
                <w:bCs/>
                <w:iCs/>
                <w:sz w:val="18"/>
                <w:szCs w:val="18"/>
              </w:rPr>
              <w:t>Course Contents:</w:t>
            </w:r>
          </w:p>
          <w:p w14:paraId="67B14CD1" w14:textId="77777777" w:rsidR="002E3C27" w:rsidRPr="00555C4A" w:rsidRDefault="002E3C27" w:rsidP="001C3606">
            <w:pPr>
              <w:jc w:val="both"/>
              <w:rPr>
                <w:rFonts w:ascii="Arial" w:hAnsi="Arial" w:cs="Arial"/>
                <w:sz w:val="18"/>
                <w:szCs w:val="18"/>
              </w:rPr>
            </w:pPr>
            <w:r w:rsidRPr="00555C4A">
              <w:rPr>
                <w:rFonts w:ascii="Arial" w:hAnsi="Arial" w:cs="Arial"/>
                <w:sz w:val="18"/>
                <w:szCs w:val="18"/>
              </w:rPr>
              <w:t>Differential Equations: Solutions of first order and first degree and first-order and higher degree equations with variable coefficients, Solution of Higher-Order linear differential equations, Series solution of linear differential equation, Series solution of second order equation with variable coefficients, Solutions of partial differential equation, Laplace’s equation and transformation, Poisson's equation, Helmholtz's equation, Diffusion equation, Green's function solution, Integral equation.</w:t>
            </w:r>
          </w:p>
          <w:p w14:paraId="17DCE823" w14:textId="77777777" w:rsidR="002E3C27" w:rsidRPr="00555C4A" w:rsidRDefault="002E3C27" w:rsidP="001C3606">
            <w:pPr>
              <w:jc w:val="both"/>
              <w:rPr>
                <w:rFonts w:ascii="Arial" w:hAnsi="Arial" w:cs="Arial"/>
                <w:sz w:val="18"/>
                <w:szCs w:val="18"/>
              </w:rPr>
            </w:pPr>
          </w:p>
          <w:p w14:paraId="10C24402" w14:textId="77777777" w:rsidR="002E3C27" w:rsidRPr="00555C4A" w:rsidRDefault="002E3C27" w:rsidP="001C3606">
            <w:pPr>
              <w:jc w:val="both"/>
              <w:rPr>
                <w:rFonts w:ascii="Arial" w:hAnsi="Arial" w:cs="Arial"/>
                <w:sz w:val="18"/>
                <w:szCs w:val="18"/>
              </w:rPr>
            </w:pPr>
            <w:r w:rsidRPr="00555C4A">
              <w:rPr>
                <w:rFonts w:ascii="Arial" w:hAnsi="Arial" w:cs="Arial"/>
                <w:sz w:val="18"/>
                <w:szCs w:val="18"/>
              </w:rPr>
              <w:t>Basic of Multivariable Calculus</w:t>
            </w:r>
          </w:p>
          <w:p w14:paraId="07B7CA89" w14:textId="77777777" w:rsidR="002E3C27" w:rsidRPr="00555C4A" w:rsidRDefault="002E3C27" w:rsidP="001C3606">
            <w:pPr>
              <w:jc w:val="both"/>
              <w:rPr>
                <w:rFonts w:ascii="Arial" w:hAnsi="Arial" w:cs="Arial"/>
                <w:sz w:val="18"/>
                <w:szCs w:val="18"/>
              </w:rPr>
            </w:pPr>
            <w:r w:rsidRPr="00555C4A">
              <w:rPr>
                <w:rFonts w:ascii="Arial" w:hAnsi="Arial" w:cs="Arial"/>
                <w:sz w:val="18"/>
                <w:szCs w:val="18"/>
              </w:rPr>
              <w:t>Multivariable functions, Limit and continuity, Partial Derivatives, Total Derivative, Vector Functions, Gradient, Physical interpretation of Gradient, Existence of Minimum and a Maximum, Continuity of Functions, Taylor’s Theorem, Convex Functions</w:t>
            </w:r>
          </w:p>
          <w:p w14:paraId="30E19A06" w14:textId="77777777" w:rsidR="002E3C27" w:rsidRPr="00555C4A" w:rsidRDefault="002E3C27" w:rsidP="001C3606">
            <w:pPr>
              <w:jc w:val="both"/>
              <w:rPr>
                <w:rFonts w:ascii="Arial" w:hAnsi="Arial" w:cs="Arial"/>
                <w:sz w:val="18"/>
                <w:szCs w:val="18"/>
              </w:rPr>
            </w:pPr>
          </w:p>
          <w:p w14:paraId="59DEB11E" w14:textId="77777777" w:rsidR="002E3C27" w:rsidRPr="00555C4A" w:rsidRDefault="002E3C27" w:rsidP="001C3606">
            <w:pPr>
              <w:jc w:val="both"/>
              <w:rPr>
                <w:rFonts w:ascii="Arial" w:hAnsi="Arial" w:cs="Arial"/>
                <w:sz w:val="18"/>
                <w:szCs w:val="18"/>
              </w:rPr>
            </w:pPr>
            <w:r w:rsidRPr="00555C4A">
              <w:rPr>
                <w:rFonts w:ascii="Arial" w:hAnsi="Arial" w:cs="Arial"/>
                <w:sz w:val="18"/>
                <w:szCs w:val="18"/>
              </w:rPr>
              <w:t>Optimization Problem Formulation</w:t>
            </w:r>
          </w:p>
          <w:p w14:paraId="4F3DBD0A" w14:textId="77777777" w:rsidR="002E3C27" w:rsidRPr="00555C4A" w:rsidRDefault="002E3C27" w:rsidP="001C3606">
            <w:pPr>
              <w:jc w:val="both"/>
              <w:rPr>
                <w:rFonts w:ascii="Arial" w:hAnsi="Arial" w:cs="Arial"/>
                <w:sz w:val="18"/>
                <w:szCs w:val="18"/>
              </w:rPr>
            </w:pPr>
            <w:r w:rsidRPr="00555C4A">
              <w:rPr>
                <w:rFonts w:ascii="Arial" w:hAnsi="Arial" w:cs="Arial"/>
                <w:sz w:val="18"/>
                <w:szCs w:val="18"/>
              </w:rPr>
              <w:t>Statement of an Optimization problem, Historical development, Classification of Optimization problems and techniques, Single variable optimization problem, Iterative algorithmic approach.</w:t>
            </w:r>
          </w:p>
          <w:p w14:paraId="0E8A0D1D" w14:textId="77777777" w:rsidR="002E3C27" w:rsidRPr="00555C4A" w:rsidRDefault="002E3C27" w:rsidP="001C3606">
            <w:pPr>
              <w:jc w:val="both"/>
              <w:rPr>
                <w:rFonts w:ascii="Arial" w:hAnsi="Arial" w:cs="Arial"/>
                <w:sz w:val="18"/>
                <w:szCs w:val="18"/>
              </w:rPr>
            </w:pPr>
          </w:p>
          <w:p w14:paraId="6125DB43" w14:textId="77777777" w:rsidR="002E3C27" w:rsidRPr="00555C4A" w:rsidRDefault="002E3C27" w:rsidP="001C3606">
            <w:pPr>
              <w:jc w:val="both"/>
              <w:rPr>
                <w:rFonts w:ascii="Arial" w:hAnsi="Arial" w:cs="Arial"/>
                <w:sz w:val="18"/>
                <w:szCs w:val="18"/>
              </w:rPr>
            </w:pPr>
            <w:r w:rsidRPr="00555C4A">
              <w:rPr>
                <w:rFonts w:ascii="Arial" w:hAnsi="Arial" w:cs="Arial"/>
                <w:sz w:val="18"/>
                <w:szCs w:val="18"/>
              </w:rPr>
              <w:t>Unconstrained Optimization</w:t>
            </w:r>
            <w:r>
              <w:rPr>
                <w:rFonts w:ascii="Arial" w:hAnsi="Arial" w:cs="Arial"/>
                <w:sz w:val="18"/>
                <w:szCs w:val="18"/>
              </w:rPr>
              <w:t xml:space="preserve">. </w:t>
            </w:r>
            <w:r w:rsidRPr="00555C4A">
              <w:rPr>
                <w:rFonts w:ascii="Arial" w:hAnsi="Arial" w:cs="Arial"/>
                <w:sz w:val="18"/>
                <w:szCs w:val="18"/>
              </w:rPr>
              <w:t>Necessary and Sufficient conditions for optimality, Convexity, Steepest Descent Method</w:t>
            </w:r>
            <w:r>
              <w:rPr>
                <w:rFonts w:ascii="Arial" w:hAnsi="Arial" w:cs="Arial"/>
                <w:sz w:val="18"/>
                <w:szCs w:val="18"/>
              </w:rPr>
              <w:t xml:space="preserve">. </w:t>
            </w:r>
            <w:r w:rsidRPr="00555C4A">
              <w:rPr>
                <w:rFonts w:ascii="Arial" w:hAnsi="Arial" w:cs="Arial"/>
                <w:sz w:val="18"/>
                <w:szCs w:val="18"/>
              </w:rPr>
              <w:t>Constrained Optimization</w:t>
            </w:r>
            <w:r>
              <w:rPr>
                <w:rFonts w:ascii="Arial" w:hAnsi="Arial" w:cs="Arial"/>
                <w:sz w:val="18"/>
                <w:szCs w:val="18"/>
              </w:rPr>
              <w:t xml:space="preserve">. </w:t>
            </w:r>
            <w:r w:rsidRPr="00555C4A">
              <w:rPr>
                <w:rFonts w:ascii="Arial" w:hAnsi="Arial" w:cs="Arial"/>
                <w:sz w:val="18"/>
                <w:szCs w:val="18"/>
              </w:rPr>
              <w:t>Necessary conditions for optimality, sufficient conditions for optimality, sensitivity of solution, Sequential Quadratic Programming</w:t>
            </w:r>
          </w:p>
          <w:p w14:paraId="04598F5B" w14:textId="77777777" w:rsidR="002E3C27" w:rsidRPr="00A763F5" w:rsidRDefault="002E3C27" w:rsidP="001C3606">
            <w:pPr>
              <w:rPr>
                <w:rFonts w:ascii="Arial" w:hAnsi="Arial" w:cs="Arial"/>
                <w:b/>
                <w:color w:val="FF0000"/>
                <w:sz w:val="18"/>
                <w:szCs w:val="18"/>
              </w:rPr>
            </w:pPr>
          </w:p>
        </w:tc>
      </w:tr>
    </w:tbl>
    <w:p w14:paraId="16D678E2" w14:textId="77777777" w:rsidR="002E3C27" w:rsidRDefault="002E3C27" w:rsidP="002E3C27">
      <w:pPr>
        <w:rPr>
          <w:rFonts w:ascii="Arial" w:hAnsi="Arial" w:cs="Arial"/>
          <w:b/>
          <w:color w:val="FF0000"/>
          <w:sz w:val="18"/>
          <w:szCs w:val="18"/>
        </w:rPr>
      </w:pPr>
    </w:p>
    <w:p w14:paraId="3CE837D0" w14:textId="77777777" w:rsidR="002E3C27" w:rsidRPr="00B665B2" w:rsidRDefault="002E3C27" w:rsidP="002E3C27">
      <w:pPr>
        <w:rPr>
          <w:rFonts w:ascii="Arial" w:hAnsi="Arial" w:cs="Arial"/>
          <w:b/>
          <w:bCs/>
          <w:sz w:val="18"/>
          <w:szCs w:val="18"/>
        </w:rPr>
      </w:pPr>
      <w:r w:rsidRPr="00B665B2">
        <w:rPr>
          <w:rFonts w:ascii="Arial" w:hAnsi="Arial" w:cs="Arial"/>
          <w:b/>
          <w:bCs/>
          <w:sz w:val="18"/>
          <w:szCs w:val="18"/>
        </w:rPr>
        <w:t>Text Books:</w:t>
      </w:r>
    </w:p>
    <w:tbl>
      <w:tblPr>
        <w:tblW w:w="4961" w:type="pct"/>
        <w:jc w:val="center"/>
        <w:tblLook w:val="0000" w:firstRow="0" w:lastRow="0" w:firstColumn="0" w:lastColumn="0" w:noHBand="0" w:noVBand="0"/>
      </w:tblPr>
      <w:tblGrid>
        <w:gridCol w:w="374"/>
        <w:gridCol w:w="3243"/>
        <w:gridCol w:w="282"/>
        <w:gridCol w:w="5271"/>
      </w:tblGrid>
      <w:tr w:rsidR="002E3C27" w:rsidRPr="00B665B2" w14:paraId="5150CB3E" w14:textId="77777777" w:rsidTr="001C3606">
        <w:trPr>
          <w:trHeight w:val="109"/>
          <w:jc w:val="center"/>
        </w:trPr>
        <w:tc>
          <w:tcPr>
            <w:tcW w:w="204" w:type="pct"/>
          </w:tcPr>
          <w:p w14:paraId="33B20BDE"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1.</w:t>
            </w:r>
          </w:p>
        </w:tc>
        <w:tc>
          <w:tcPr>
            <w:tcW w:w="1768" w:type="pct"/>
          </w:tcPr>
          <w:p w14:paraId="507E0D4D" w14:textId="77777777" w:rsidR="002E3C27" w:rsidRPr="00B665B2" w:rsidRDefault="002E3C27" w:rsidP="001C3606">
            <w:pPr>
              <w:suppressAutoHyphens/>
              <w:rPr>
                <w:rFonts w:ascii="Arial" w:hAnsi="Arial" w:cs="Arial"/>
                <w:spacing w:val="-3"/>
                <w:sz w:val="18"/>
                <w:szCs w:val="18"/>
              </w:rPr>
            </w:pPr>
            <w:r w:rsidRPr="00B665B2">
              <w:rPr>
                <w:rFonts w:ascii="Arial" w:hAnsi="Arial" w:cs="Arial"/>
                <w:spacing w:val="-3"/>
                <w:sz w:val="18"/>
                <w:szCs w:val="18"/>
              </w:rPr>
              <w:t>W. G. Kelley, A. C. Peterson</w:t>
            </w:r>
          </w:p>
        </w:tc>
        <w:tc>
          <w:tcPr>
            <w:tcW w:w="154" w:type="pct"/>
          </w:tcPr>
          <w:p w14:paraId="0ED13205"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14:paraId="0A78A4A4" w14:textId="77777777" w:rsidR="002E3C27" w:rsidRPr="00B665B2" w:rsidRDefault="002E3C27" w:rsidP="001C3606">
            <w:pPr>
              <w:suppressAutoHyphens/>
              <w:jc w:val="both"/>
              <w:rPr>
                <w:rFonts w:ascii="Arial" w:hAnsi="Arial" w:cs="Arial"/>
                <w:bCs/>
                <w:i/>
                <w:spacing w:val="-3"/>
                <w:sz w:val="18"/>
                <w:szCs w:val="18"/>
              </w:rPr>
            </w:pPr>
            <w:r w:rsidRPr="00B665B2">
              <w:rPr>
                <w:rFonts w:ascii="Arial" w:hAnsi="Arial" w:cs="Arial"/>
                <w:b/>
                <w:bCs/>
                <w:spacing w:val="-3"/>
                <w:sz w:val="18"/>
                <w:szCs w:val="18"/>
              </w:rPr>
              <w:t>Differential Equations</w:t>
            </w:r>
            <w:r w:rsidRPr="00B665B2">
              <w:rPr>
                <w:rFonts w:ascii="Arial" w:hAnsi="Arial" w:cs="Arial"/>
                <w:bCs/>
                <w:i/>
                <w:spacing w:val="-3"/>
                <w:sz w:val="18"/>
                <w:szCs w:val="18"/>
              </w:rPr>
              <w:t xml:space="preserve">, </w:t>
            </w:r>
            <w:r w:rsidRPr="00B665B2">
              <w:rPr>
                <w:rFonts w:ascii="Arial" w:hAnsi="Arial" w:cs="Arial"/>
                <w:b/>
                <w:iCs/>
                <w:spacing w:val="-3"/>
                <w:sz w:val="18"/>
                <w:szCs w:val="18"/>
              </w:rPr>
              <w:t>An Introduction with Applications</w:t>
            </w:r>
            <w:r w:rsidRPr="00B665B2">
              <w:rPr>
                <w:rFonts w:ascii="Arial" w:hAnsi="Arial" w:cs="Arial"/>
                <w:bCs/>
                <w:i/>
                <w:spacing w:val="-3"/>
                <w:sz w:val="18"/>
                <w:szCs w:val="18"/>
              </w:rPr>
              <w:t>, Harcourt Academic Press.</w:t>
            </w:r>
          </w:p>
        </w:tc>
      </w:tr>
      <w:tr w:rsidR="002E3C27" w:rsidRPr="00B665B2" w14:paraId="4B4FE3B5" w14:textId="77777777" w:rsidTr="001C3606">
        <w:trPr>
          <w:trHeight w:val="109"/>
          <w:jc w:val="center"/>
        </w:trPr>
        <w:tc>
          <w:tcPr>
            <w:tcW w:w="204" w:type="pct"/>
          </w:tcPr>
          <w:p w14:paraId="2391F50C"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2.</w:t>
            </w:r>
          </w:p>
        </w:tc>
        <w:tc>
          <w:tcPr>
            <w:tcW w:w="1768" w:type="pct"/>
          </w:tcPr>
          <w:p w14:paraId="317299F0" w14:textId="77777777" w:rsidR="002E3C27" w:rsidRPr="00B665B2" w:rsidRDefault="002E3C27" w:rsidP="001C3606">
            <w:pPr>
              <w:suppressAutoHyphens/>
              <w:rPr>
                <w:rFonts w:ascii="Arial" w:hAnsi="Arial" w:cs="Arial"/>
                <w:spacing w:val="-3"/>
                <w:sz w:val="18"/>
                <w:szCs w:val="18"/>
              </w:rPr>
            </w:pPr>
            <w:r w:rsidRPr="00B665B2">
              <w:rPr>
                <w:rFonts w:ascii="Arial" w:hAnsi="Arial" w:cs="Arial"/>
                <w:spacing w:val="-3"/>
                <w:sz w:val="18"/>
                <w:szCs w:val="18"/>
              </w:rPr>
              <w:t xml:space="preserve">A. D. </w:t>
            </w:r>
            <w:proofErr w:type="spellStart"/>
            <w:r w:rsidRPr="00B665B2">
              <w:rPr>
                <w:rFonts w:ascii="Arial" w:hAnsi="Arial" w:cs="Arial"/>
                <w:spacing w:val="-3"/>
                <w:sz w:val="18"/>
                <w:szCs w:val="18"/>
              </w:rPr>
              <w:t>Belegundu</w:t>
            </w:r>
            <w:proofErr w:type="spellEnd"/>
            <w:r w:rsidRPr="00B665B2">
              <w:rPr>
                <w:rFonts w:ascii="Arial" w:hAnsi="Arial" w:cs="Arial"/>
                <w:spacing w:val="-3"/>
                <w:sz w:val="18"/>
                <w:szCs w:val="18"/>
              </w:rPr>
              <w:t xml:space="preserve">, T. R. </w:t>
            </w:r>
            <w:proofErr w:type="spellStart"/>
            <w:r w:rsidRPr="00B665B2">
              <w:rPr>
                <w:rFonts w:ascii="Arial" w:hAnsi="Arial" w:cs="Arial"/>
                <w:spacing w:val="-3"/>
                <w:sz w:val="18"/>
                <w:szCs w:val="18"/>
              </w:rPr>
              <w:t>Chandrupatla</w:t>
            </w:r>
            <w:proofErr w:type="spellEnd"/>
            <w:r w:rsidRPr="00B665B2">
              <w:rPr>
                <w:rFonts w:ascii="Arial" w:hAnsi="Arial" w:cs="Arial"/>
                <w:spacing w:val="-3"/>
                <w:sz w:val="18"/>
                <w:szCs w:val="18"/>
              </w:rPr>
              <w:t xml:space="preserve"> </w:t>
            </w:r>
          </w:p>
        </w:tc>
        <w:tc>
          <w:tcPr>
            <w:tcW w:w="154" w:type="pct"/>
          </w:tcPr>
          <w:p w14:paraId="14885818"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14:paraId="4DA84445" w14:textId="77777777" w:rsidR="002E3C27" w:rsidRPr="00B665B2" w:rsidRDefault="002E3C27" w:rsidP="001C3606">
            <w:pPr>
              <w:suppressAutoHyphens/>
              <w:jc w:val="both"/>
              <w:rPr>
                <w:rFonts w:ascii="Arial" w:hAnsi="Arial" w:cs="Arial"/>
                <w:bCs/>
                <w:i/>
                <w:spacing w:val="-3"/>
                <w:sz w:val="18"/>
                <w:szCs w:val="18"/>
              </w:rPr>
            </w:pPr>
            <w:r w:rsidRPr="00B665B2">
              <w:rPr>
                <w:rFonts w:ascii="Arial" w:hAnsi="Arial" w:cs="Arial"/>
                <w:b/>
                <w:bCs/>
                <w:spacing w:val="-3"/>
                <w:sz w:val="18"/>
                <w:szCs w:val="18"/>
              </w:rPr>
              <w:t>Optimization Concepts and Applications in Engineering</w:t>
            </w:r>
            <w:r w:rsidRPr="00B665B2">
              <w:rPr>
                <w:rFonts w:ascii="Arial" w:hAnsi="Arial" w:cs="Arial"/>
                <w:bCs/>
                <w:i/>
                <w:spacing w:val="-3"/>
                <w:sz w:val="18"/>
                <w:szCs w:val="18"/>
              </w:rPr>
              <w:t xml:space="preserve">, Cambridge University Press. </w:t>
            </w:r>
          </w:p>
        </w:tc>
      </w:tr>
    </w:tbl>
    <w:p w14:paraId="52DF6C05" w14:textId="77777777" w:rsidR="002E3C27" w:rsidRPr="00B665B2" w:rsidRDefault="002E3C27" w:rsidP="002E3C27">
      <w:pPr>
        <w:rPr>
          <w:rFonts w:ascii="Arial" w:hAnsi="Arial" w:cs="Arial"/>
          <w:b/>
          <w:bCs/>
          <w:sz w:val="18"/>
          <w:szCs w:val="18"/>
        </w:rPr>
      </w:pPr>
    </w:p>
    <w:p w14:paraId="603FF0C7" w14:textId="77777777" w:rsidR="002E3C27" w:rsidRPr="00B665B2" w:rsidRDefault="002E3C27" w:rsidP="002E3C27">
      <w:pPr>
        <w:rPr>
          <w:rFonts w:ascii="Arial" w:hAnsi="Arial" w:cs="Arial"/>
          <w:b/>
          <w:bCs/>
          <w:sz w:val="18"/>
          <w:szCs w:val="18"/>
        </w:rPr>
      </w:pPr>
      <w:r w:rsidRPr="00B665B2">
        <w:rPr>
          <w:rFonts w:ascii="Arial" w:hAnsi="Arial" w:cs="Arial"/>
          <w:b/>
          <w:bCs/>
          <w:sz w:val="18"/>
          <w:szCs w:val="18"/>
        </w:rPr>
        <w:t xml:space="preserve">Books Recommended: </w:t>
      </w:r>
    </w:p>
    <w:tbl>
      <w:tblPr>
        <w:tblW w:w="4961" w:type="pct"/>
        <w:jc w:val="center"/>
        <w:tblLook w:val="0000" w:firstRow="0" w:lastRow="0" w:firstColumn="0" w:lastColumn="0" w:noHBand="0" w:noVBand="0"/>
      </w:tblPr>
      <w:tblGrid>
        <w:gridCol w:w="374"/>
        <w:gridCol w:w="3243"/>
        <w:gridCol w:w="282"/>
        <w:gridCol w:w="5271"/>
      </w:tblGrid>
      <w:tr w:rsidR="002E3C27" w:rsidRPr="00B665B2" w14:paraId="1A26BDAC" w14:textId="77777777" w:rsidTr="001C3606">
        <w:trPr>
          <w:trHeight w:val="109"/>
          <w:jc w:val="center"/>
        </w:trPr>
        <w:tc>
          <w:tcPr>
            <w:tcW w:w="204" w:type="pct"/>
          </w:tcPr>
          <w:p w14:paraId="1004F0E4"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1.</w:t>
            </w:r>
          </w:p>
        </w:tc>
        <w:tc>
          <w:tcPr>
            <w:tcW w:w="1768" w:type="pct"/>
          </w:tcPr>
          <w:p w14:paraId="289A1234" w14:textId="77777777" w:rsidR="002E3C27" w:rsidRPr="00B665B2" w:rsidRDefault="002E3C27" w:rsidP="001C3606">
            <w:pPr>
              <w:suppressAutoHyphens/>
              <w:rPr>
                <w:rFonts w:ascii="Arial" w:hAnsi="Arial" w:cs="Arial"/>
                <w:spacing w:val="-3"/>
                <w:sz w:val="18"/>
                <w:szCs w:val="18"/>
              </w:rPr>
            </w:pPr>
            <w:r w:rsidRPr="00B665B2">
              <w:rPr>
                <w:rFonts w:ascii="Arial" w:hAnsi="Arial" w:cs="Arial"/>
                <w:spacing w:val="-3"/>
                <w:sz w:val="18"/>
                <w:szCs w:val="18"/>
              </w:rPr>
              <w:t>Philip E. Gill, Walter Murray, and Margaret H. Wright</w:t>
            </w:r>
          </w:p>
        </w:tc>
        <w:tc>
          <w:tcPr>
            <w:tcW w:w="154" w:type="pct"/>
          </w:tcPr>
          <w:p w14:paraId="39B91149"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14:paraId="0BD8E06F" w14:textId="77777777" w:rsidR="002E3C27" w:rsidRPr="00B665B2" w:rsidRDefault="002E3C27" w:rsidP="001C3606">
            <w:pPr>
              <w:suppressAutoHyphens/>
              <w:jc w:val="both"/>
              <w:rPr>
                <w:rFonts w:ascii="Arial" w:hAnsi="Arial" w:cs="Arial"/>
                <w:bCs/>
                <w:i/>
                <w:spacing w:val="-3"/>
                <w:sz w:val="18"/>
                <w:szCs w:val="18"/>
              </w:rPr>
            </w:pPr>
            <w:r w:rsidRPr="00B665B2">
              <w:rPr>
                <w:rFonts w:ascii="Arial" w:hAnsi="Arial" w:cs="Arial"/>
                <w:b/>
                <w:bCs/>
                <w:spacing w:val="-3"/>
                <w:sz w:val="18"/>
                <w:szCs w:val="18"/>
              </w:rPr>
              <w:t xml:space="preserve">Practical Optimization. </w:t>
            </w:r>
            <w:r w:rsidRPr="00B665B2">
              <w:rPr>
                <w:rFonts w:ascii="Arial" w:hAnsi="Arial" w:cs="Arial"/>
                <w:i/>
                <w:iCs/>
                <w:spacing w:val="-3"/>
                <w:sz w:val="18"/>
                <w:szCs w:val="18"/>
              </w:rPr>
              <w:t xml:space="preserve">Academic </w:t>
            </w:r>
            <w:r>
              <w:rPr>
                <w:rFonts w:ascii="Arial" w:hAnsi="Arial" w:cs="Arial"/>
                <w:i/>
                <w:iCs/>
                <w:spacing w:val="-3"/>
                <w:sz w:val="18"/>
                <w:szCs w:val="18"/>
              </w:rPr>
              <w:t>Press,</w:t>
            </w:r>
          </w:p>
        </w:tc>
      </w:tr>
      <w:tr w:rsidR="002E3C27" w:rsidRPr="00B665B2" w14:paraId="50FC40F7" w14:textId="77777777" w:rsidTr="001C3606">
        <w:trPr>
          <w:trHeight w:val="109"/>
          <w:jc w:val="center"/>
        </w:trPr>
        <w:tc>
          <w:tcPr>
            <w:tcW w:w="204" w:type="pct"/>
          </w:tcPr>
          <w:p w14:paraId="5B471D90"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2.</w:t>
            </w:r>
          </w:p>
        </w:tc>
        <w:tc>
          <w:tcPr>
            <w:tcW w:w="1768" w:type="pct"/>
          </w:tcPr>
          <w:p w14:paraId="5246125A" w14:textId="77777777" w:rsidR="002E3C27" w:rsidRPr="00B665B2" w:rsidRDefault="002E3C27" w:rsidP="001C3606">
            <w:pPr>
              <w:suppressAutoHyphens/>
              <w:rPr>
                <w:rFonts w:ascii="Arial" w:hAnsi="Arial" w:cs="Arial"/>
                <w:spacing w:val="-3"/>
                <w:sz w:val="18"/>
                <w:szCs w:val="18"/>
              </w:rPr>
            </w:pPr>
            <w:r w:rsidRPr="00B665B2">
              <w:rPr>
                <w:rFonts w:ascii="Arial" w:hAnsi="Arial" w:cs="Arial"/>
                <w:spacing w:val="-3"/>
                <w:sz w:val="18"/>
                <w:szCs w:val="18"/>
              </w:rPr>
              <w:t>Tanenbaum and Pollard</w:t>
            </w:r>
          </w:p>
        </w:tc>
        <w:tc>
          <w:tcPr>
            <w:tcW w:w="154" w:type="pct"/>
          </w:tcPr>
          <w:p w14:paraId="653AD5E4"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14:paraId="1D2C8BCF" w14:textId="77777777" w:rsidR="002E3C27" w:rsidRPr="00B665B2" w:rsidRDefault="002E3C27" w:rsidP="001C3606">
            <w:pPr>
              <w:suppressAutoHyphens/>
              <w:jc w:val="both"/>
              <w:rPr>
                <w:rFonts w:ascii="Arial" w:hAnsi="Arial" w:cs="Arial"/>
                <w:bCs/>
                <w:i/>
                <w:spacing w:val="-3"/>
                <w:sz w:val="18"/>
                <w:szCs w:val="18"/>
              </w:rPr>
            </w:pPr>
            <w:r w:rsidRPr="00B665B2">
              <w:rPr>
                <w:rFonts w:ascii="Arial" w:hAnsi="Arial" w:cs="Arial"/>
                <w:b/>
                <w:bCs/>
                <w:spacing w:val="-3"/>
                <w:sz w:val="18"/>
                <w:szCs w:val="18"/>
              </w:rPr>
              <w:t>Ordinary Differential Equations</w:t>
            </w:r>
            <w:r w:rsidRPr="00B665B2">
              <w:rPr>
                <w:rFonts w:ascii="Arial" w:hAnsi="Arial" w:cs="Arial"/>
                <w:bCs/>
                <w:i/>
                <w:spacing w:val="-3"/>
                <w:sz w:val="18"/>
                <w:szCs w:val="18"/>
              </w:rPr>
              <w:t>, Dover Publications.</w:t>
            </w:r>
          </w:p>
        </w:tc>
      </w:tr>
      <w:tr w:rsidR="002E3C27" w:rsidRPr="00B665B2" w14:paraId="54263E53" w14:textId="77777777" w:rsidTr="001C3606">
        <w:trPr>
          <w:trHeight w:val="109"/>
          <w:jc w:val="center"/>
        </w:trPr>
        <w:tc>
          <w:tcPr>
            <w:tcW w:w="204" w:type="pct"/>
          </w:tcPr>
          <w:p w14:paraId="7855297B" w14:textId="77777777" w:rsidR="002E3C27" w:rsidRPr="00B665B2" w:rsidRDefault="002E3C27" w:rsidP="001C3606">
            <w:pPr>
              <w:suppressAutoHyphens/>
              <w:jc w:val="both"/>
              <w:rPr>
                <w:rFonts w:ascii="Arial" w:hAnsi="Arial" w:cs="Arial"/>
                <w:spacing w:val="-3"/>
                <w:sz w:val="18"/>
                <w:szCs w:val="18"/>
              </w:rPr>
            </w:pPr>
          </w:p>
        </w:tc>
        <w:tc>
          <w:tcPr>
            <w:tcW w:w="1768" w:type="pct"/>
          </w:tcPr>
          <w:p w14:paraId="76254725" w14:textId="77777777" w:rsidR="002E3C27" w:rsidRPr="00B665B2" w:rsidRDefault="002E3C27" w:rsidP="001C3606">
            <w:pPr>
              <w:suppressAutoHyphens/>
              <w:rPr>
                <w:rFonts w:ascii="Arial" w:hAnsi="Arial" w:cs="Arial"/>
                <w:spacing w:val="-3"/>
                <w:sz w:val="18"/>
                <w:szCs w:val="18"/>
              </w:rPr>
            </w:pPr>
            <w:r w:rsidRPr="00B665B2">
              <w:rPr>
                <w:rFonts w:ascii="Arial" w:hAnsi="Arial" w:cs="Arial"/>
                <w:spacing w:val="-3"/>
                <w:sz w:val="18"/>
                <w:szCs w:val="18"/>
              </w:rPr>
              <w:t>Shepley L. Ross</w:t>
            </w:r>
          </w:p>
        </w:tc>
        <w:tc>
          <w:tcPr>
            <w:tcW w:w="154" w:type="pct"/>
          </w:tcPr>
          <w:p w14:paraId="0F275333"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spacing w:val="-3"/>
                <w:sz w:val="18"/>
                <w:szCs w:val="18"/>
              </w:rPr>
              <w:t>:</w:t>
            </w:r>
          </w:p>
        </w:tc>
        <w:tc>
          <w:tcPr>
            <w:tcW w:w="2874" w:type="pct"/>
          </w:tcPr>
          <w:p w14:paraId="72AF8FA2" w14:textId="77777777" w:rsidR="002E3C27" w:rsidRPr="00B665B2" w:rsidRDefault="002E3C27" w:rsidP="001C3606">
            <w:pPr>
              <w:suppressAutoHyphens/>
              <w:jc w:val="both"/>
              <w:rPr>
                <w:rFonts w:ascii="Arial" w:hAnsi="Arial" w:cs="Arial"/>
                <w:spacing w:val="-3"/>
                <w:sz w:val="18"/>
                <w:szCs w:val="18"/>
              </w:rPr>
            </w:pPr>
            <w:r w:rsidRPr="00B665B2">
              <w:rPr>
                <w:rFonts w:ascii="Arial" w:hAnsi="Arial" w:cs="Arial"/>
                <w:b/>
                <w:bCs/>
                <w:spacing w:val="-3"/>
                <w:sz w:val="18"/>
                <w:szCs w:val="18"/>
              </w:rPr>
              <w:t>Introduction to Ordinary Differential Equations</w:t>
            </w:r>
            <w:r w:rsidRPr="00B665B2">
              <w:rPr>
                <w:rFonts w:ascii="Arial" w:hAnsi="Arial" w:cs="Arial"/>
                <w:spacing w:val="-3"/>
                <w:sz w:val="18"/>
                <w:szCs w:val="18"/>
              </w:rPr>
              <w:t xml:space="preserve">, </w:t>
            </w:r>
            <w:r w:rsidRPr="00B665B2">
              <w:rPr>
                <w:rFonts w:ascii="Arial" w:hAnsi="Arial" w:cs="Arial"/>
                <w:bCs/>
                <w:i/>
                <w:spacing w:val="-3"/>
                <w:sz w:val="18"/>
                <w:szCs w:val="18"/>
              </w:rPr>
              <w:t>Wiley.</w:t>
            </w:r>
          </w:p>
        </w:tc>
      </w:tr>
    </w:tbl>
    <w:p w14:paraId="5A31D563" w14:textId="77777777" w:rsidR="002E3C27" w:rsidRPr="00B665B2" w:rsidRDefault="002E3C27" w:rsidP="002E3C27">
      <w:pPr>
        <w:rPr>
          <w:rFonts w:ascii="Arial" w:hAnsi="Arial" w:cs="Arial"/>
          <w:b/>
          <w:color w:val="FF0000"/>
          <w:sz w:val="18"/>
          <w:szCs w:val="18"/>
        </w:rPr>
      </w:pPr>
    </w:p>
    <w:p w14:paraId="44D40BA2" w14:textId="77777777" w:rsidR="002E3C27" w:rsidRPr="00B665B2" w:rsidRDefault="002E3C27" w:rsidP="002E3C27">
      <w:pPr>
        <w:rPr>
          <w:rFonts w:ascii="Arial" w:hAnsi="Arial" w:cs="Arial"/>
          <w:sz w:val="18"/>
          <w:szCs w:val="18"/>
        </w:rPr>
      </w:pPr>
    </w:p>
    <w:p w14:paraId="15CF296F" w14:textId="77777777" w:rsidR="002E3C27" w:rsidRDefault="002E3C27" w:rsidP="002E3C27">
      <w:pPr>
        <w:rPr>
          <w:rFonts w:ascii="Arial" w:hAnsi="Arial" w:cs="Arial"/>
          <w:sz w:val="18"/>
          <w:szCs w:val="18"/>
        </w:rPr>
      </w:pPr>
    </w:p>
    <w:p w14:paraId="47754A29" w14:textId="77777777" w:rsidR="002E3C27" w:rsidRPr="00A855A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855AE">
        <w:rPr>
          <w:rFonts w:ascii="Arial" w:hAnsi="Arial" w:cs="Arial"/>
          <w:b/>
          <w:bCs/>
          <w:iCs/>
          <w:sz w:val="18"/>
          <w:szCs w:val="18"/>
        </w:rPr>
        <w:t>CSE 2111: Digital System Design</w:t>
      </w:r>
    </w:p>
    <w:p w14:paraId="79AAE1A1" w14:textId="77777777" w:rsidR="002E3C27" w:rsidRPr="005A752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Credits: </w:t>
      </w:r>
      <w:r w:rsidRPr="00A35953">
        <w:rPr>
          <w:rFonts w:ascii="Arial" w:hAnsi="Arial" w:cs="Arial"/>
          <w:iCs/>
          <w:sz w:val="18"/>
          <w:szCs w:val="18"/>
        </w:rPr>
        <w:t>3</w:t>
      </w:r>
      <w:r w:rsidRPr="005A752B">
        <w:rPr>
          <w:rFonts w:ascii="Arial" w:hAnsi="Arial" w:cs="Arial"/>
          <w:b/>
          <w:bCs/>
          <w:iCs/>
          <w:sz w:val="18"/>
          <w:szCs w:val="18"/>
        </w:rPr>
        <w:t xml:space="preserve"> </w:t>
      </w:r>
      <w:r>
        <w:rPr>
          <w:rFonts w:ascii="Arial" w:hAnsi="Arial" w:cs="Arial"/>
          <w:b/>
          <w:bCs/>
          <w:iCs/>
          <w:sz w:val="18"/>
          <w:szCs w:val="18"/>
        </w:rPr>
        <w:t xml:space="preserve">     </w:t>
      </w:r>
      <w:r w:rsidRPr="005A752B">
        <w:rPr>
          <w:rFonts w:ascii="Arial" w:hAnsi="Arial" w:cs="Arial"/>
          <w:b/>
          <w:bCs/>
          <w:iCs/>
          <w:sz w:val="18"/>
          <w:szCs w:val="18"/>
        </w:rPr>
        <w:t>Contact Hours:</w:t>
      </w:r>
      <w:r w:rsidRPr="00A35953">
        <w:rPr>
          <w:rFonts w:ascii="Arial" w:hAnsi="Arial" w:cs="Arial"/>
          <w:iCs/>
          <w:sz w:val="18"/>
          <w:szCs w:val="18"/>
        </w:rPr>
        <w:t xml:space="preserve"> 39</w:t>
      </w:r>
    </w:p>
    <w:p w14:paraId="2B9EDC6B" w14:textId="77777777" w:rsidR="002E3C27" w:rsidRPr="005A752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Year: </w:t>
      </w:r>
      <w:r w:rsidRPr="00A35953">
        <w:rPr>
          <w:rFonts w:ascii="Arial" w:hAnsi="Arial" w:cs="Arial"/>
          <w:iCs/>
          <w:sz w:val="18"/>
          <w:szCs w:val="18"/>
        </w:rPr>
        <w:t>Second</w:t>
      </w:r>
      <w:r>
        <w:rPr>
          <w:rFonts w:ascii="Arial" w:hAnsi="Arial" w:cs="Arial"/>
          <w:b/>
          <w:bCs/>
          <w:iCs/>
          <w:sz w:val="18"/>
          <w:szCs w:val="18"/>
        </w:rPr>
        <w:t xml:space="preserve"> </w:t>
      </w:r>
      <w:r w:rsidRPr="005A752B">
        <w:rPr>
          <w:rFonts w:ascii="Arial" w:hAnsi="Arial" w:cs="Arial"/>
          <w:b/>
          <w:bCs/>
          <w:iCs/>
          <w:sz w:val="18"/>
          <w:szCs w:val="18"/>
        </w:rPr>
        <w:t xml:space="preserve"> </w:t>
      </w:r>
      <w:r>
        <w:rPr>
          <w:rFonts w:ascii="Arial" w:hAnsi="Arial" w:cs="Arial"/>
          <w:b/>
          <w:bCs/>
          <w:iCs/>
          <w:sz w:val="18"/>
          <w:szCs w:val="18"/>
        </w:rPr>
        <w:t xml:space="preserve">   </w:t>
      </w:r>
      <w:r w:rsidRPr="005A752B">
        <w:rPr>
          <w:rFonts w:ascii="Arial" w:hAnsi="Arial" w:cs="Arial"/>
          <w:b/>
          <w:bCs/>
          <w:iCs/>
          <w:sz w:val="18"/>
          <w:szCs w:val="18"/>
        </w:rPr>
        <w:t>Semester:</w:t>
      </w:r>
      <w:r w:rsidRPr="00A35953">
        <w:rPr>
          <w:rFonts w:ascii="Arial" w:hAnsi="Arial" w:cs="Arial"/>
          <w:iCs/>
          <w:sz w:val="18"/>
          <w:szCs w:val="18"/>
        </w:rPr>
        <w:t xml:space="preserve"> Odd</w:t>
      </w:r>
    </w:p>
    <w:p w14:paraId="087AC353" w14:textId="77777777" w:rsidR="002E3C27" w:rsidRPr="00070AB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64C3D655" w14:textId="77777777" w:rsidTr="001C3606">
        <w:trPr>
          <w:jc w:val="center"/>
        </w:trPr>
        <w:tc>
          <w:tcPr>
            <w:tcW w:w="1439" w:type="dxa"/>
          </w:tcPr>
          <w:p w14:paraId="68A40172"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76D85863" w14:textId="77777777" w:rsidR="002E3C27" w:rsidRPr="00070ABD" w:rsidRDefault="002E3C27" w:rsidP="001C3606">
            <w:pPr>
              <w:rPr>
                <w:rFonts w:ascii="Arial" w:hAnsi="Arial" w:cs="Arial"/>
                <w:iCs/>
                <w:sz w:val="18"/>
                <w:szCs w:val="18"/>
              </w:rPr>
            </w:pPr>
            <w:r w:rsidRPr="004446B5">
              <w:rPr>
                <w:rFonts w:ascii="Arial" w:hAnsi="Arial" w:cs="Arial"/>
                <w:iCs/>
                <w:sz w:val="18"/>
                <w:szCs w:val="18"/>
              </w:rPr>
              <w:t>CSE1211: Introduction to Digital Electronics</w:t>
            </w:r>
          </w:p>
        </w:tc>
      </w:tr>
      <w:tr w:rsidR="002E3C27" w:rsidRPr="00070ABD" w14:paraId="2001008B" w14:textId="77777777" w:rsidTr="001C3606">
        <w:trPr>
          <w:jc w:val="center"/>
        </w:trPr>
        <w:tc>
          <w:tcPr>
            <w:tcW w:w="1439" w:type="dxa"/>
          </w:tcPr>
          <w:p w14:paraId="48026B32"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1FD741B8" w14:textId="77777777" w:rsidR="002E3C27" w:rsidRPr="00070ABD" w:rsidRDefault="00000000" w:rsidP="001C3606">
            <w:pPr>
              <w:rPr>
                <w:rFonts w:ascii="Arial" w:hAnsi="Arial" w:cs="Arial"/>
                <w:iCs/>
                <w:sz w:val="18"/>
                <w:szCs w:val="18"/>
              </w:rPr>
            </w:pPr>
            <w:sdt>
              <w:sdtPr>
                <w:rPr>
                  <w:rFonts w:ascii="Arial" w:hAnsi="Arial" w:cs="Arial"/>
                  <w:iCs/>
                  <w:sz w:val="18"/>
                  <w:szCs w:val="18"/>
                </w:rPr>
                <w:id w:val="895633800"/>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Theory         </w:t>
            </w:r>
            <w:sdt>
              <w:sdtPr>
                <w:rPr>
                  <w:rFonts w:ascii="Arial" w:hAnsi="Arial" w:cs="Arial"/>
                  <w:iCs/>
                  <w:sz w:val="18"/>
                  <w:szCs w:val="18"/>
                </w:rPr>
                <w:id w:val="1262033083"/>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Laboratory work         </w:t>
            </w:r>
            <w:sdt>
              <w:sdtPr>
                <w:rPr>
                  <w:rFonts w:ascii="Arial" w:hAnsi="Arial" w:cs="Arial"/>
                  <w:iCs/>
                  <w:sz w:val="18"/>
                  <w:szCs w:val="18"/>
                </w:rPr>
                <w:id w:val="234666657"/>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Project work      </w:t>
            </w:r>
            <w:sdt>
              <w:sdtPr>
                <w:rPr>
                  <w:rFonts w:ascii="Arial" w:hAnsi="Arial" w:cs="Arial"/>
                  <w:iCs/>
                  <w:sz w:val="18"/>
                  <w:szCs w:val="18"/>
                </w:rPr>
                <w:id w:val="463076150"/>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Viva Voce                    </w:t>
            </w:r>
          </w:p>
        </w:tc>
      </w:tr>
      <w:tr w:rsidR="002E3C27" w:rsidRPr="00070ABD" w14:paraId="62A1EB47" w14:textId="77777777" w:rsidTr="001C3606">
        <w:trPr>
          <w:trHeight w:val="238"/>
          <w:jc w:val="center"/>
        </w:trPr>
        <w:tc>
          <w:tcPr>
            <w:tcW w:w="1439" w:type="dxa"/>
          </w:tcPr>
          <w:p w14:paraId="617EA006"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51CDE39D" w14:textId="77777777" w:rsidR="002E3C27" w:rsidRPr="00070ABD" w:rsidRDefault="002E3C27" w:rsidP="001C3606">
            <w:pPr>
              <w:rPr>
                <w:rFonts w:ascii="Arial" w:hAnsi="Arial" w:cs="Arial"/>
                <w:b/>
                <w:iCs/>
                <w:sz w:val="18"/>
                <w:szCs w:val="18"/>
              </w:rPr>
            </w:pPr>
            <w:r w:rsidRPr="0087646F">
              <w:rPr>
                <w:rFonts w:ascii="Arial" w:hAnsi="Arial" w:cs="Arial"/>
                <w:iCs/>
                <w:sz w:val="18"/>
                <w:szCs w:val="18"/>
              </w:rPr>
              <w:t>To develop basics and design knowledge on Digital Systems</w:t>
            </w:r>
          </w:p>
        </w:tc>
      </w:tr>
      <w:tr w:rsidR="002E3C27" w:rsidRPr="00070ABD" w14:paraId="77D2977D" w14:textId="77777777" w:rsidTr="001C3606">
        <w:trPr>
          <w:trHeight w:val="238"/>
          <w:jc w:val="center"/>
        </w:trPr>
        <w:tc>
          <w:tcPr>
            <w:tcW w:w="9180" w:type="dxa"/>
            <w:gridSpan w:val="2"/>
          </w:tcPr>
          <w:p w14:paraId="78CBFC8C" w14:textId="77777777" w:rsidR="002E3C27" w:rsidRPr="00070ABD" w:rsidRDefault="002E3C27" w:rsidP="001C3606">
            <w:pPr>
              <w:rPr>
                <w:rFonts w:ascii="Arial" w:hAnsi="Arial" w:cs="Arial"/>
                <w:b/>
                <w:bCs/>
                <w:sz w:val="18"/>
                <w:szCs w:val="18"/>
              </w:rPr>
            </w:pPr>
            <w:r w:rsidRPr="00070ABD">
              <w:rPr>
                <w:rFonts w:ascii="Arial" w:hAnsi="Arial" w:cs="Arial"/>
                <w:b/>
                <w:bCs/>
                <w:sz w:val="18"/>
                <w:szCs w:val="18"/>
              </w:rPr>
              <w:t>Course Objective:</w:t>
            </w:r>
          </w:p>
          <w:p w14:paraId="44A48D6E" w14:textId="77777777" w:rsidR="002E3C27" w:rsidRPr="00070ABD" w:rsidRDefault="002E3C27" w:rsidP="001C3606">
            <w:pPr>
              <w:jc w:val="both"/>
              <w:rPr>
                <w:rFonts w:ascii="Arial" w:hAnsi="Arial" w:cs="Arial"/>
                <w:iCs/>
                <w:sz w:val="18"/>
                <w:szCs w:val="18"/>
              </w:rPr>
            </w:pPr>
            <w:r w:rsidRPr="00B8002A">
              <w:rPr>
                <w:rFonts w:ascii="Arial" w:hAnsi="Arial" w:cs="Arial"/>
                <w:sz w:val="19"/>
                <w:szCs w:val="19"/>
              </w:rPr>
              <w:t xml:space="preserve">The Objective of this course is to familiarize the student with fundamental principles of digital design. It provides coverage of classical hardware design for both combinational and sequential logic </w:t>
            </w:r>
            <w:proofErr w:type="gramStart"/>
            <w:r w:rsidRPr="00B8002A">
              <w:rPr>
                <w:rFonts w:ascii="Arial" w:hAnsi="Arial" w:cs="Arial"/>
                <w:sz w:val="19"/>
                <w:szCs w:val="19"/>
              </w:rPr>
              <w:t>circuits .This</w:t>
            </w:r>
            <w:proofErr w:type="gramEnd"/>
            <w:r w:rsidRPr="00B8002A">
              <w:rPr>
                <w:rFonts w:ascii="Arial" w:hAnsi="Arial" w:cs="Arial"/>
                <w:sz w:val="19"/>
                <w:szCs w:val="19"/>
              </w:rPr>
              <w:t xml:space="preserve"> course will guide on how to develop and apply Verilog coding styles for synthesis and  data-path structures.</w:t>
            </w:r>
          </w:p>
        </w:tc>
      </w:tr>
    </w:tbl>
    <w:p w14:paraId="650A9124" w14:textId="77777777" w:rsidR="002E3C27" w:rsidRPr="00070ABD" w:rsidRDefault="002E3C27" w:rsidP="002E3C27">
      <w:pPr>
        <w:jc w:val="center"/>
        <w:rPr>
          <w:rFonts w:ascii="Arial" w:hAnsi="Arial" w:cs="Arial"/>
          <w:sz w:val="18"/>
          <w:szCs w:val="18"/>
        </w:rPr>
      </w:pPr>
    </w:p>
    <w:p w14:paraId="616F004C"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18"/>
        <w:gridCol w:w="2138"/>
        <w:gridCol w:w="2217"/>
        <w:gridCol w:w="997"/>
        <w:gridCol w:w="1646"/>
        <w:gridCol w:w="1559"/>
      </w:tblGrid>
      <w:tr w:rsidR="002E3C27" w:rsidRPr="00070ABD" w14:paraId="276F0A25" w14:textId="77777777" w:rsidTr="001C3606">
        <w:trPr>
          <w:trHeight w:val="877"/>
          <w:jc w:val="center"/>
        </w:trPr>
        <w:tc>
          <w:tcPr>
            <w:tcW w:w="618" w:type="dxa"/>
            <w:vAlign w:val="center"/>
          </w:tcPr>
          <w:p w14:paraId="7A6B44DD"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138" w:type="dxa"/>
            <w:vAlign w:val="center"/>
          </w:tcPr>
          <w:p w14:paraId="003DC9A6"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217" w:type="dxa"/>
            <w:vAlign w:val="center"/>
          </w:tcPr>
          <w:p w14:paraId="5D6DA66A"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997" w:type="dxa"/>
            <w:vAlign w:val="center"/>
          </w:tcPr>
          <w:p w14:paraId="52962AC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646" w:type="dxa"/>
            <w:vAlign w:val="center"/>
          </w:tcPr>
          <w:p w14:paraId="65F48064"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559" w:type="dxa"/>
            <w:vAlign w:val="center"/>
          </w:tcPr>
          <w:p w14:paraId="6FEE6394"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E3C27" w:rsidRPr="00070ABD" w14:paraId="023AAC7E" w14:textId="77777777" w:rsidTr="001C3606">
        <w:trPr>
          <w:trHeight w:val="1646"/>
          <w:jc w:val="center"/>
        </w:trPr>
        <w:tc>
          <w:tcPr>
            <w:tcW w:w="618" w:type="dxa"/>
            <w:vAlign w:val="center"/>
          </w:tcPr>
          <w:p w14:paraId="69E4FE23"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138" w:type="dxa"/>
            <w:vAlign w:val="center"/>
          </w:tcPr>
          <w:p w14:paraId="10F6769C" w14:textId="77777777" w:rsidR="002E3C27" w:rsidRPr="00DA35A1" w:rsidRDefault="002E3C27" w:rsidP="001C3606">
            <w:pPr>
              <w:pStyle w:val="ListParagraph"/>
              <w:spacing w:after="0" w:line="240" w:lineRule="auto"/>
              <w:ind w:left="-18"/>
              <w:jc w:val="center"/>
              <w:rPr>
                <w:rFonts w:ascii="Arial" w:hAnsi="Arial" w:cs="Arial"/>
                <w:color w:val="000000" w:themeColor="text1"/>
                <w:sz w:val="18"/>
                <w:szCs w:val="18"/>
              </w:rPr>
            </w:pPr>
            <w:r w:rsidRPr="00DD1585">
              <w:rPr>
                <w:rFonts w:ascii="Arial" w:hAnsi="Arial" w:cs="Arial"/>
                <w:sz w:val="18"/>
                <w:szCs w:val="18"/>
              </w:rPr>
              <w:t>To</w:t>
            </w:r>
            <w:r>
              <w:rPr>
                <w:rFonts w:ascii="Arial" w:hAnsi="Arial" w:cs="Arial"/>
                <w:b/>
                <w:bCs/>
                <w:sz w:val="18"/>
                <w:szCs w:val="18"/>
              </w:rPr>
              <w:t xml:space="preserve"> i</w:t>
            </w:r>
            <w:r w:rsidRPr="00DA35A1">
              <w:rPr>
                <w:rFonts w:ascii="Arial" w:hAnsi="Arial" w:cs="Arial"/>
                <w:b/>
                <w:bCs/>
                <w:sz w:val="18"/>
                <w:szCs w:val="18"/>
              </w:rPr>
              <w:t>dentif</w:t>
            </w:r>
            <w:r w:rsidRPr="00DA35A1">
              <w:rPr>
                <w:rFonts w:ascii="Arial" w:hAnsi="Arial" w:cs="Arial"/>
                <w:sz w:val="18"/>
                <w:szCs w:val="18"/>
              </w:rPr>
              <w:t xml:space="preserve">y the basics of </w:t>
            </w:r>
            <w:r w:rsidRPr="00DA35A1">
              <w:rPr>
                <w:rFonts w:ascii="Arial" w:hAnsi="Arial" w:cs="Arial"/>
                <w:iCs/>
                <w:sz w:val="18"/>
                <w:szCs w:val="18"/>
              </w:rPr>
              <w:t>Combinational and Sequential circuits, Boolean Algebra</w:t>
            </w:r>
          </w:p>
        </w:tc>
        <w:tc>
          <w:tcPr>
            <w:tcW w:w="2217" w:type="dxa"/>
            <w:vAlign w:val="center"/>
          </w:tcPr>
          <w:p w14:paraId="5A30F5BE" w14:textId="77777777" w:rsidR="002E3C27" w:rsidRDefault="002E3C27" w:rsidP="001C3606">
            <w:pPr>
              <w:pStyle w:val="ListParagraph"/>
              <w:spacing w:after="0" w:line="240" w:lineRule="auto"/>
              <w:ind w:left="0"/>
              <w:jc w:val="center"/>
              <w:rPr>
                <w:rFonts w:ascii="Arial" w:hAnsi="Arial" w:cs="Arial"/>
                <w:sz w:val="18"/>
                <w:szCs w:val="18"/>
              </w:rPr>
            </w:pPr>
            <w:r w:rsidRPr="003F325B">
              <w:rPr>
                <w:rFonts w:ascii="Arial" w:hAnsi="Arial" w:cs="Arial"/>
                <w:b/>
                <w:bCs/>
                <w:sz w:val="18"/>
                <w:szCs w:val="18"/>
              </w:rPr>
              <w:t>Problem analysis</w:t>
            </w:r>
            <w:r w:rsidRPr="003F325B">
              <w:rPr>
                <w:rFonts w:ascii="Arial" w:hAnsi="Arial" w:cs="Arial"/>
                <w:sz w:val="18"/>
                <w:szCs w:val="18"/>
              </w:rPr>
              <w:t xml:space="preserve">: </w:t>
            </w:r>
          </w:p>
          <w:p w14:paraId="23506745"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(PO2</w:t>
            </w:r>
            <w:r w:rsidRPr="00070ABD">
              <w:rPr>
                <w:rFonts w:ascii="Arial" w:hAnsi="Arial" w:cs="Arial"/>
                <w:color w:val="000000" w:themeColor="text1"/>
                <w:sz w:val="18"/>
                <w:szCs w:val="18"/>
              </w:rPr>
              <w:t>)</w:t>
            </w:r>
          </w:p>
        </w:tc>
        <w:tc>
          <w:tcPr>
            <w:tcW w:w="997" w:type="dxa"/>
            <w:vAlign w:val="center"/>
          </w:tcPr>
          <w:p w14:paraId="5E969576" w14:textId="77777777" w:rsidR="002E3C27" w:rsidRPr="00070ABD"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Cognitive domain – level 2</w:t>
            </w:r>
          </w:p>
        </w:tc>
        <w:tc>
          <w:tcPr>
            <w:tcW w:w="1646" w:type="dxa"/>
            <w:vAlign w:val="center"/>
          </w:tcPr>
          <w:p w14:paraId="51F0B01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817502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199FAB70"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872845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1D8095B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972517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68FB955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849131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169E30D6"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32918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559" w:type="dxa"/>
            <w:vAlign w:val="center"/>
          </w:tcPr>
          <w:p w14:paraId="4DC4349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0106998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7B23780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813916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1AC15EB8"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310585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075B842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527911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5CE96E55"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5985584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2CAF0A16" w14:textId="77777777" w:rsidTr="001C3606">
        <w:trPr>
          <w:trHeight w:val="1583"/>
          <w:jc w:val="center"/>
        </w:trPr>
        <w:tc>
          <w:tcPr>
            <w:tcW w:w="618" w:type="dxa"/>
            <w:vAlign w:val="center"/>
          </w:tcPr>
          <w:p w14:paraId="1FF809AF"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2138" w:type="dxa"/>
            <w:vAlign w:val="center"/>
          </w:tcPr>
          <w:p w14:paraId="099842FD" w14:textId="77777777" w:rsidR="002E3C27" w:rsidRPr="00524ADB"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b/>
                <w:bCs/>
                <w:iCs/>
                <w:sz w:val="18"/>
                <w:szCs w:val="18"/>
              </w:rPr>
              <w:t>T</w:t>
            </w:r>
            <w:r w:rsidRPr="00DD1585">
              <w:rPr>
                <w:rFonts w:ascii="Arial" w:hAnsi="Arial" w:cs="Arial"/>
                <w:iCs/>
                <w:sz w:val="18"/>
                <w:szCs w:val="18"/>
              </w:rPr>
              <w:t>o</w:t>
            </w:r>
            <w:r>
              <w:rPr>
                <w:rFonts w:ascii="Arial" w:hAnsi="Arial" w:cs="Arial"/>
                <w:b/>
                <w:bCs/>
                <w:iCs/>
                <w:sz w:val="18"/>
                <w:szCs w:val="18"/>
              </w:rPr>
              <w:t xml:space="preserve"> d</w:t>
            </w:r>
            <w:r w:rsidRPr="00524ADB">
              <w:rPr>
                <w:rFonts w:ascii="Arial" w:hAnsi="Arial" w:cs="Arial"/>
                <w:b/>
                <w:bCs/>
                <w:iCs/>
                <w:sz w:val="18"/>
                <w:szCs w:val="18"/>
              </w:rPr>
              <w:t xml:space="preserve">esign </w:t>
            </w:r>
            <w:r w:rsidRPr="00524ADB">
              <w:rPr>
                <w:rFonts w:ascii="Arial" w:hAnsi="Arial" w:cs="Arial"/>
                <w:iCs/>
                <w:sz w:val="18"/>
                <w:szCs w:val="18"/>
              </w:rPr>
              <w:t xml:space="preserve">a Sequential/Conditional circuits, Counter, Register, Decoder, MUX, PLA  </w:t>
            </w:r>
          </w:p>
        </w:tc>
        <w:tc>
          <w:tcPr>
            <w:tcW w:w="2217" w:type="dxa"/>
            <w:vAlign w:val="center"/>
          </w:tcPr>
          <w:p w14:paraId="314EA82C" w14:textId="77777777" w:rsidR="002E3C27" w:rsidRDefault="002E3C27" w:rsidP="001C3606">
            <w:pPr>
              <w:pStyle w:val="ListParagraph"/>
              <w:spacing w:after="0" w:line="240" w:lineRule="auto"/>
              <w:ind w:left="0"/>
              <w:jc w:val="center"/>
              <w:rPr>
                <w:rFonts w:ascii="Arial" w:hAnsi="Arial" w:cs="Arial"/>
                <w:sz w:val="18"/>
                <w:szCs w:val="18"/>
              </w:rPr>
            </w:pPr>
            <w:r>
              <w:rPr>
                <w:rFonts w:ascii="Arial" w:hAnsi="Arial" w:cs="Arial"/>
                <w:b/>
                <w:bCs/>
                <w:sz w:val="18"/>
                <w:szCs w:val="18"/>
              </w:rPr>
              <w:t>D</w:t>
            </w:r>
            <w:r w:rsidRPr="00C70DF0">
              <w:rPr>
                <w:rFonts w:ascii="Arial" w:hAnsi="Arial" w:cs="Arial"/>
                <w:b/>
                <w:bCs/>
                <w:sz w:val="18"/>
                <w:szCs w:val="18"/>
              </w:rPr>
              <w:t>esign/development of solutions</w:t>
            </w:r>
            <w:r w:rsidRPr="00C70DF0">
              <w:rPr>
                <w:rFonts w:ascii="Arial" w:hAnsi="Arial" w:cs="Arial"/>
                <w:sz w:val="18"/>
                <w:szCs w:val="18"/>
              </w:rPr>
              <w:t>:</w:t>
            </w:r>
          </w:p>
          <w:p w14:paraId="319665AB"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(PO3</w:t>
            </w:r>
            <w:r w:rsidRPr="00070ABD">
              <w:rPr>
                <w:rFonts w:ascii="Arial" w:hAnsi="Arial" w:cs="Arial"/>
                <w:color w:val="000000" w:themeColor="text1"/>
                <w:sz w:val="18"/>
                <w:szCs w:val="18"/>
              </w:rPr>
              <w:t>)</w:t>
            </w:r>
          </w:p>
        </w:tc>
        <w:tc>
          <w:tcPr>
            <w:tcW w:w="997" w:type="dxa"/>
            <w:vAlign w:val="center"/>
          </w:tcPr>
          <w:p w14:paraId="71C7281C"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Cognitive domain – level 5</w:t>
            </w:r>
          </w:p>
        </w:tc>
        <w:tc>
          <w:tcPr>
            <w:tcW w:w="1646" w:type="dxa"/>
            <w:vAlign w:val="center"/>
          </w:tcPr>
          <w:p w14:paraId="005AB5F5"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579304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33032E2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20266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1C0F5AB4"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708809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141771E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942060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62795B78"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4249587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559" w:type="dxa"/>
            <w:vAlign w:val="center"/>
          </w:tcPr>
          <w:p w14:paraId="64B6FF68"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599118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5B711970"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654978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1CE9C3AB"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6716730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4F0432C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487197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6F1C5328"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391948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1D61DED3" w14:textId="77777777" w:rsidTr="001C3606">
        <w:trPr>
          <w:trHeight w:val="1700"/>
          <w:jc w:val="center"/>
        </w:trPr>
        <w:tc>
          <w:tcPr>
            <w:tcW w:w="618" w:type="dxa"/>
            <w:vAlign w:val="center"/>
          </w:tcPr>
          <w:p w14:paraId="5222BED7"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lastRenderedPageBreak/>
              <w:t>CO3</w:t>
            </w:r>
          </w:p>
        </w:tc>
        <w:tc>
          <w:tcPr>
            <w:tcW w:w="2138" w:type="dxa"/>
            <w:vAlign w:val="center"/>
          </w:tcPr>
          <w:p w14:paraId="1A001793" w14:textId="77777777" w:rsidR="002E3C27" w:rsidRPr="00C84CBB" w:rsidRDefault="002E3C27" w:rsidP="001C3606">
            <w:pPr>
              <w:jc w:val="center"/>
              <w:rPr>
                <w:rFonts w:ascii="Arial" w:hAnsi="Arial" w:cs="Arial"/>
                <w:color w:val="000000" w:themeColor="text1"/>
                <w:sz w:val="18"/>
                <w:szCs w:val="18"/>
              </w:rPr>
            </w:pPr>
            <w:r w:rsidRPr="001B0512">
              <w:rPr>
                <w:rFonts w:ascii="Arial" w:hAnsi="Arial" w:cs="Arial"/>
                <w:iCs/>
                <w:sz w:val="18"/>
                <w:szCs w:val="18"/>
              </w:rPr>
              <w:t>To</w:t>
            </w:r>
            <w:r>
              <w:rPr>
                <w:rFonts w:ascii="Arial" w:hAnsi="Arial" w:cs="Arial"/>
                <w:b/>
                <w:bCs/>
                <w:iCs/>
                <w:sz w:val="18"/>
                <w:szCs w:val="18"/>
              </w:rPr>
              <w:t xml:space="preserve"> d</w:t>
            </w:r>
            <w:r w:rsidRPr="003F325B">
              <w:rPr>
                <w:rFonts w:ascii="Arial" w:hAnsi="Arial" w:cs="Arial"/>
                <w:b/>
                <w:bCs/>
                <w:iCs/>
                <w:sz w:val="18"/>
                <w:szCs w:val="18"/>
              </w:rPr>
              <w:t>esign</w:t>
            </w:r>
            <w:r>
              <w:rPr>
                <w:rFonts w:ascii="Arial" w:hAnsi="Arial" w:cs="Arial"/>
                <w:iCs/>
                <w:sz w:val="18"/>
                <w:szCs w:val="18"/>
              </w:rPr>
              <w:t xml:space="preserve"> digital control circuits for daily applications </w:t>
            </w:r>
          </w:p>
        </w:tc>
        <w:tc>
          <w:tcPr>
            <w:tcW w:w="2217" w:type="dxa"/>
            <w:vAlign w:val="center"/>
          </w:tcPr>
          <w:p w14:paraId="1095113C" w14:textId="77777777" w:rsidR="002E3C27" w:rsidRDefault="002E3C27" w:rsidP="001C3606">
            <w:pPr>
              <w:pStyle w:val="ListParagraph"/>
              <w:spacing w:after="0" w:line="240" w:lineRule="auto"/>
              <w:ind w:left="0"/>
              <w:jc w:val="center"/>
              <w:rPr>
                <w:rFonts w:ascii="Arial" w:hAnsi="Arial" w:cs="Arial"/>
                <w:b/>
                <w:bCs/>
                <w:sz w:val="18"/>
                <w:szCs w:val="18"/>
              </w:rPr>
            </w:pPr>
            <w:r>
              <w:rPr>
                <w:rFonts w:ascii="Arial" w:hAnsi="Arial" w:cs="Arial"/>
                <w:b/>
                <w:bCs/>
                <w:sz w:val="18"/>
                <w:szCs w:val="18"/>
              </w:rPr>
              <w:t>D</w:t>
            </w:r>
            <w:r w:rsidRPr="00C70DF0">
              <w:rPr>
                <w:rFonts w:ascii="Arial" w:hAnsi="Arial" w:cs="Arial"/>
                <w:b/>
                <w:bCs/>
                <w:sz w:val="18"/>
                <w:szCs w:val="18"/>
              </w:rPr>
              <w:t>esign/development of solutions</w:t>
            </w:r>
          </w:p>
          <w:p w14:paraId="41C2F26E"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 (PO</w:t>
            </w:r>
            <w:r>
              <w:rPr>
                <w:rFonts w:ascii="Arial" w:hAnsi="Arial" w:cs="Arial"/>
                <w:color w:val="000000" w:themeColor="text1"/>
                <w:sz w:val="18"/>
                <w:szCs w:val="18"/>
              </w:rPr>
              <w:t>3</w:t>
            </w:r>
            <w:r w:rsidRPr="00070ABD">
              <w:rPr>
                <w:rFonts w:ascii="Arial" w:hAnsi="Arial" w:cs="Arial"/>
                <w:color w:val="000000" w:themeColor="text1"/>
                <w:sz w:val="18"/>
                <w:szCs w:val="18"/>
              </w:rPr>
              <w:t>)</w:t>
            </w:r>
          </w:p>
        </w:tc>
        <w:tc>
          <w:tcPr>
            <w:tcW w:w="997" w:type="dxa"/>
            <w:vAlign w:val="center"/>
          </w:tcPr>
          <w:p w14:paraId="6EDB324F"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Cognitive domain – level 5</w:t>
            </w:r>
          </w:p>
        </w:tc>
        <w:tc>
          <w:tcPr>
            <w:tcW w:w="1646" w:type="dxa"/>
            <w:vAlign w:val="center"/>
          </w:tcPr>
          <w:p w14:paraId="6A26046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556362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4F8489A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52976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2AA1FDD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605881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2394456D"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264633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0A38270A"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4422175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559" w:type="dxa"/>
            <w:vAlign w:val="center"/>
          </w:tcPr>
          <w:p w14:paraId="273E6634"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366448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1FE39BE1"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431015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79DFC90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918745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1930C80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064417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7F774368"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7769253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bl>
    <w:p w14:paraId="4EAE09D0"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70ABD" w14:paraId="60B137EB" w14:textId="77777777" w:rsidTr="001C3606">
        <w:trPr>
          <w:jc w:val="center"/>
        </w:trPr>
        <w:tc>
          <w:tcPr>
            <w:tcW w:w="9127" w:type="dxa"/>
          </w:tcPr>
          <w:p w14:paraId="05BB3D25" w14:textId="77777777" w:rsidR="002E3C27" w:rsidRPr="00070ABD" w:rsidRDefault="002E3C27" w:rsidP="001C3606">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14:paraId="7B2559FA"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62F9CC19"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070ABD">
              <w:rPr>
                <w:rFonts w:ascii="Arial" w:hAnsi="Arial" w:cs="Arial"/>
                <w:bCs/>
                <w:color w:val="000000" w:themeColor="text1"/>
                <w:sz w:val="18"/>
                <w:szCs w:val="18"/>
              </w:rPr>
              <w:t>%)</w:t>
            </w:r>
          </w:p>
          <w:p w14:paraId="2417B3B9" w14:textId="77777777" w:rsidR="002E3C27" w:rsidRPr="00070ABD"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070ABD">
              <w:rPr>
                <w:rFonts w:ascii="Arial" w:hAnsi="Arial" w:cs="Arial"/>
                <w:bCs/>
                <w:color w:val="000000" w:themeColor="text1"/>
                <w:sz w:val="18"/>
                <w:szCs w:val="18"/>
              </w:rPr>
              <w:t xml:space="preserve">0%), Total Time: 3 hours. </w:t>
            </w:r>
          </w:p>
          <w:p w14:paraId="3C56957A" w14:textId="77777777" w:rsidR="002E3C27" w:rsidRPr="00070ABD"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070ABD">
              <w:rPr>
                <w:rFonts w:ascii="Arial" w:hAnsi="Arial" w:cs="Arial"/>
                <w:bCs/>
                <w:color w:val="000000" w:themeColor="text1"/>
                <w:sz w:val="18"/>
                <w:szCs w:val="18"/>
              </w:rPr>
              <w:t>%).</w:t>
            </w:r>
          </w:p>
        </w:tc>
      </w:tr>
      <w:tr w:rsidR="002E3C27" w:rsidRPr="00070ABD" w14:paraId="15122E33" w14:textId="77777777" w:rsidTr="001C3606">
        <w:trPr>
          <w:jc w:val="center"/>
        </w:trPr>
        <w:tc>
          <w:tcPr>
            <w:tcW w:w="9127" w:type="dxa"/>
          </w:tcPr>
          <w:p w14:paraId="09BB20F8" w14:textId="77777777" w:rsidR="002E3C27" w:rsidRPr="00070ABD" w:rsidRDefault="002E3C27" w:rsidP="001C3606">
            <w:pPr>
              <w:spacing w:after="120"/>
              <w:rPr>
                <w:rFonts w:ascii="Arial" w:hAnsi="Arial" w:cs="Arial"/>
                <w:b/>
                <w:bCs/>
                <w:iCs/>
                <w:sz w:val="18"/>
                <w:szCs w:val="18"/>
              </w:rPr>
            </w:pPr>
          </w:p>
          <w:p w14:paraId="6AEC8177" w14:textId="77777777" w:rsidR="002E3C27" w:rsidRPr="00070ABD" w:rsidRDefault="002E3C27" w:rsidP="001C3606">
            <w:pPr>
              <w:spacing w:after="120"/>
              <w:rPr>
                <w:rFonts w:ascii="Arial" w:hAnsi="Arial" w:cs="Arial"/>
                <w:b/>
                <w:bCs/>
                <w:iCs/>
                <w:sz w:val="18"/>
                <w:szCs w:val="18"/>
              </w:rPr>
            </w:pPr>
            <w:r w:rsidRPr="00070ABD">
              <w:rPr>
                <w:rFonts w:ascii="Arial" w:hAnsi="Arial" w:cs="Arial"/>
                <w:b/>
                <w:bCs/>
                <w:iCs/>
                <w:sz w:val="18"/>
                <w:szCs w:val="18"/>
              </w:rPr>
              <w:t>Course Contents:</w:t>
            </w:r>
          </w:p>
          <w:p w14:paraId="0E2F94FD" w14:textId="77777777" w:rsidR="002E3C27" w:rsidRPr="00DF103E" w:rsidRDefault="002E3C27" w:rsidP="001C3606">
            <w:pPr>
              <w:pStyle w:val="BodyTextIndent2"/>
              <w:spacing w:before="120" w:line="233" w:lineRule="auto"/>
              <w:ind w:left="0"/>
              <w:jc w:val="both"/>
              <w:rPr>
                <w:rFonts w:ascii="Arial" w:hAnsi="Arial" w:cs="Arial"/>
                <w:sz w:val="18"/>
                <w:szCs w:val="18"/>
              </w:rPr>
            </w:pPr>
            <w:r w:rsidRPr="00DF103E">
              <w:rPr>
                <w:rFonts w:ascii="Arial" w:hAnsi="Arial" w:cs="Arial"/>
                <w:sz w:val="18"/>
                <w:szCs w:val="18"/>
              </w:rPr>
              <w:t>Combinational Logic:  Code converters, advanced arithmetic circuits, carry-look-ahead adder, binary parallel adder, BCD adder. Magnitude comparator.</w:t>
            </w:r>
          </w:p>
          <w:p w14:paraId="527370F8" w14:textId="77777777" w:rsidR="002E3C27" w:rsidRPr="00DF103E" w:rsidRDefault="002E3C27" w:rsidP="001C3606">
            <w:pPr>
              <w:pStyle w:val="BodyTextIndent2"/>
              <w:spacing w:before="120" w:line="233" w:lineRule="auto"/>
              <w:ind w:left="0"/>
              <w:jc w:val="both"/>
              <w:rPr>
                <w:rFonts w:ascii="Arial" w:hAnsi="Arial" w:cs="Arial"/>
                <w:sz w:val="18"/>
                <w:szCs w:val="18"/>
              </w:rPr>
            </w:pPr>
            <w:r w:rsidRPr="00DF103E">
              <w:rPr>
                <w:rFonts w:ascii="Arial" w:hAnsi="Arial" w:cs="Arial"/>
                <w:sz w:val="18"/>
                <w:szCs w:val="18"/>
              </w:rPr>
              <w:t xml:space="preserve">MSI logic circuits: Encoders, decoders, multiplexers, demultiplexers, application od decoder and multiplexer: realizing for min-terms and max-terms, Binary Multiplier Parity generator and checker. Sequential Circuits: Latches, flip flops (FF), analysis of clocked sequential </w:t>
            </w:r>
            <w:proofErr w:type="gramStart"/>
            <w:r w:rsidRPr="00DF103E">
              <w:rPr>
                <w:rFonts w:ascii="Arial" w:hAnsi="Arial" w:cs="Arial"/>
                <w:sz w:val="18"/>
                <w:szCs w:val="18"/>
              </w:rPr>
              <w:t>circuits,  state</w:t>
            </w:r>
            <w:proofErr w:type="gramEnd"/>
            <w:r w:rsidRPr="00DF103E">
              <w:rPr>
                <w:rFonts w:ascii="Arial" w:hAnsi="Arial" w:cs="Arial"/>
                <w:sz w:val="18"/>
                <w:szCs w:val="18"/>
              </w:rPr>
              <w:t xml:space="preserve"> reduction and assignments.</w:t>
            </w:r>
          </w:p>
          <w:p w14:paraId="31C1C9BD" w14:textId="77777777" w:rsidR="002E3C27" w:rsidRPr="00DF103E" w:rsidRDefault="002E3C27" w:rsidP="001C3606">
            <w:pPr>
              <w:pStyle w:val="BodyTextIndent2"/>
              <w:spacing w:before="120" w:line="233" w:lineRule="auto"/>
              <w:ind w:left="0"/>
              <w:jc w:val="both"/>
              <w:rPr>
                <w:rFonts w:ascii="Arial" w:hAnsi="Arial" w:cs="Arial"/>
                <w:sz w:val="18"/>
                <w:szCs w:val="18"/>
              </w:rPr>
            </w:pPr>
            <w:r w:rsidRPr="00DF103E">
              <w:rPr>
                <w:rFonts w:ascii="Arial" w:hAnsi="Arial" w:cs="Arial"/>
                <w:sz w:val="18"/>
                <w:szCs w:val="18"/>
              </w:rPr>
              <w:t>Registers and Counters: Registers, shift registers, parallel loading of shift register, counters, synchronous and asynchronous counter, up and down counter, ripple counter, counters using SR and JK FF, design of sequential counter, application of counter: parallel to serial communication, other types of counters.</w:t>
            </w:r>
          </w:p>
          <w:p w14:paraId="726523DC" w14:textId="77777777" w:rsidR="002E3C27" w:rsidRPr="00DF103E" w:rsidRDefault="002E3C27" w:rsidP="001C3606">
            <w:pPr>
              <w:pStyle w:val="BodyTextIndent2"/>
              <w:spacing w:before="120" w:line="233" w:lineRule="auto"/>
              <w:ind w:left="0"/>
              <w:jc w:val="both"/>
              <w:rPr>
                <w:rFonts w:ascii="Arial" w:hAnsi="Arial" w:cs="Arial"/>
                <w:sz w:val="18"/>
                <w:szCs w:val="18"/>
              </w:rPr>
            </w:pPr>
            <w:r w:rsidRPr="00DF103E">
              <w:rPr>
                <w:rFonts w:ascii="Arial" w:hAnsi="Arial" w:cs="Arial"/>
                <w:sz w:val="18"/>
                <w:szCs w:val="18"/>
              </w:rPr>
              <w:t xml:space="preserve">Memory and Programmable Logic: Random access memory (RAM), memory addressing, Programmable Array Logic (PAL), Programmable Logic Array (PLA), Introduction to CPLDs, FPGAs, </w:t>
            </w:r>
          </w:p>
          <w:p w14:paraId="2D1DA4B6" w14:textId="77777777" w:rsidR="002E3C27" w:rsidRPr="00DF103E" w:rsidRDefault="002E3C27" w:rsidP="001C3606">
            <w:pPr>
              <w:pStyle w:val="BodyTextIndent2"/>
              <w:spacing w:before="120" w:line="233" w:lineRule="auto"/>
              <w:ind w:left="0"/>
              <w:jc w:val="both"/>
              <w:rPr>
                <w:rFonts w:ascii="Arial" w:hAnsi="Arial" w:cs="Arial"/>
                <w:sz w:val="18"/>
                <w:szCs w:val="18"/>
              </w:rPr>
            </w:pPr>
            <w:r w:rsidRPr="00DF103E">
              <w:rPr>
                <w:rFonts w:ascii="Arial" w:hAnsi="Arial" w:cs="Arial"/>
                <w:sz w:val="18"/>
                <w:szCs w:val="18"/>
              </w:rPr>
              <w:t>Introduction to hardware description language (HDL), Verilog HDL/VHDL, Syntax and program structure of HDL (Verilog HDL/VHDL). Application of HDL: Description and simulation of common combinational circuits using HDL: Adder, decoder, multiplexer etc. Description and simulation of sequential circuits, registers, counters.</w:t>
            </w:r>
          </w:p>
          <w:p w14:paraId="6544A245" w14:textId="77777777" w:rsidR="002E3C27" w:rsidRPr="00070ABD" w:rsidRDefault="002E3C27" w:rsidP="001C3606">
            <w:pPr>
              <w:rPr>
                <w:rFonts w:ascii="Arial" w:hAnsi="Arial" w:cs="Arial"/>
                <w:b/>
                <w:color w:val="FF0000"/>
                <w:sz w:val="18"/>
                <w:szCs w:val="18"/>
              </w:rPr>
            </w:pPr>
          </w:p>
        </w:tc>
      </w:tr>
    </w:tbl>
    <w:p w14:paraId="75831B0A" w14:textId="77777777" w:rsidR="002E3C27" w:rsidRPr="00070ABD" w:rsidRDefault="002E3C27" w:rsidP="002E3C27">
      <w:pPr>
        <w:rPr>
          <w:rFonts w:ascii="Arial" w:hAnsi="Arial" w:cs="Arial"/>
          <w:b/>
          <w:color w:val="FF0000"/>
          <w:sz w:val="18"/>
          <w:szCs w:val="18"/>
        </w:rPr>
      </w:pPr>
    </w:p>
    <w:p w14:paraId="41B13788"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Text Book:</w:t>
      </w:r>
    </w:p>
    <w:tbl>
      <w:tblPr>
        <w:tblW w:w="4889" w:type="pct"/>
        <w:jc w:val="center"/>
        <w:tblLook w:val="0000" w:firstRow="0" w:lastRow="0" w:firstColumn="0" w:lastColumn="0" w:noHBand="0" w:noVBand="0"/>
      </w:tblPr>
      <w:tblGrid>
        <w:gridCol w:w="361"/>
        <w:gridCol w:w="2431"/>
        <w:gridCol w:w="264"/>
        <w:gridCol w:w="5981"/>
      </w:tblGrid>
      <w:tr w:rsidR="002E3C27" w:rsidRPr="00070ABD" w14:paraId="5B9FD138" w14:textId="77777777" w:rsidTr="001C3606">
        <w:trPr>
          <w:jc w:val="center"/>
        </w:trPr>
        <w:tc>
          <w:tcPr>
            <w:tcW w:w="200" w:type="pct"/>
          </w:tcPr>
          <w:p w14:paraId="46AC41A2" w14:textId="77777777" w:rsidR="002E3C27" w:rsidRPr="00CE1BAF" w:rsidRDefault="002E3C27" w:rsidP="001C3606">
            <w:pPr>
              <w:suppressAutoHyphens/>
              <w:jc w:val="center"/>
              <w:rPr>
                <w:rFonts w:ascii="Arial" w:hAnsi="Arial" w:cs="Arial"/>
                <w:spacing w:val="-3"/>
                <w:sz w:val="18"/>
                <w:szCs w:val="18"/>
              </w:rPr>
            </w:pPr>
            <w:r w:rsidRPr="00CE1BAF">
              <w:rPr>
                <w:rFonts w:ascii="Arial" w:hAnsi="Arial" w:cs="Arial"/>
                <w:spacing w:val="-3"/>
                <w:sz w:val="18"/>
                <w:szCs w:val="18"/>
              </w:rPr>
              <w:t>1.</w:t>
            </w:r>
          </w:p>
        </w:tc>
        <w:tc>
          <w:tcPr>
            <w:tcW w:w="1345" w:type="pct"/>
          </w:tcPr>
          <w:p w14:paraId="595ECCE6" w14:textId="77777777" w:rsidR="002E3C27" w:rsidRPr="00CE1BAF" w:rsidRDefault="002E3C27" w:rsidP="001C3606">
            <w:pPr>
              <w:rPr>
                <w:rFonts w:ascii="Arial" w:hAnsi="Arial" w:cs="Arial"/>
                <w:sz w:val="18"/>
                <w:szCs w:val="18"/>
              </w:rPr>
            </w:pPr>
            <w:r w:rsidRPr="00CE1BAF">
              <w:rPr>
                <w:rFonts w:ascii="Arial" w:hAnsi="Arial" w:cs="Arial"/>
                <w:sz w:val="18"/>
                <w:szCs w:val="18"/>
              </w:rPr>
              <w:t xml:space="preserve">Ronald J. </w:t>
            </w:r>
            <w:proofErr w:type="spellStart"/>
            <w:r w:rsidRPr="00CE1BAF">
              <w:rPr>
                <w:rFonts w:ascii="Arial" w:hAnsi="Arial" w:cs="Arial"/>
                <w:sz w:val="18"/>
                <w:szCs w:val="18"/>
              </w:rPr>
              <w:t>Tocci</w:t>
            </w:r>
            <w:proofErr w:type="spellEnd"/>
          </w:p>
        </w:tc>
        <w:tc>
          <w:tcPr>
            <w:tcW w:w="146" w:type="pct"/>
          </w:tcPr>
          <w:p w14:paraId="24E786B9"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09" w:type="pct"/>
          </w:tcPr>
          <w:p w14:paraId="612821A6" w14:textId="77777777" w:rsidR="002E3C27" w:rsidRPr="00070ABD" w:rsidRDefault="002E3C27" w:rsidP="001C3606">
            <w:pPr>
              <w:suppressAutoHyphens/>
              <w:rPr>
                <w:rFonts w:ascii="Arial" w:hAnsi="Arial" w:cs="Arial"/>
                <w:b/>
                <w:bCs/>
                <w:spacing w:val="-3"/>
                <w:sz w:val="18"/>
                <w:szCs w:val="18"/>
              </w:rPr>
            </w:pPr>
            <w:r w:rsidRPr="00B8002A">
              <w:rPr>
                <w:rFonts w:ascii="Arial" w:hAnsi="Arial" w:cs="Arial"/>
                <w:b/>
                <w:bCs/>
                <w:spacing w:val="-3"/>
                <w:sz w:val="18"/>
                <w:szCs w:val="18"/>
              </w:rPr>
              <w:t xml:space="preserve">Digital Systems: Principles and Applications, </w:t>
            </w:r>
            <w:r w:rsidRPr="00B8002A">
              <w:rPr>
                <w:rFonts w:ascii="Arial" w:hAnsi="Arial" w:cs="Arial"/>
                <w:i/>
                <w:iCs/>
                <w:spacing w:val="-3"/>
                <w:sz w:val="18"/>
                <w:szCs w:val="18"/>
              </w:rPr>
              <w:t>Prentice Hall</w:t>
            </w:r>
          </w:p>
        </w:tc>
      </w:tr>
      <w:tr w:rsidR="002E3C27" w:rsidRPr="00070ABD" w14:paraId="45E0A1B3" w14:textId="77777777" w:rsidTr="001C3606">
        <w:trPr>
          <w:jc w:val="center"/>
        </w:trPr>
        <w:tc>
          <w:tcPr>
            <w:tcW w:w="200" w:type="pct"/>
          </w:tcPr>
          <w:p w14:paraId="1D2A2B1C" w14:textId="77777777" w:rsidR="002E3C27" w:rsidRPr="00CE1BAF" w:rsidRDefault="002E3C27" w:rsidP="001C3606">
            <w:pPr>
              <w:suppressAutoHyphens/>
              <w:jc w:val="center"/>
              <w:rPr>
                <w:rFonts w:ascii="Arial" w:hAnsi="Arial" w:cs="Arial"/>
                <w:spacing w:val="-3"/>
                <w:sz w:val="18"/>
                <w:szCs w:val="18"/>
              </w:rPr>
            </w:pPr>
            <w:r w:rsidRPr="00CE1BAF">
              <w:rPr>
                <w:rFonts w:ascii="Arial" w:hAnsi="Arial" w:cs="Arial"/>
                <w:spacing w:val="-3"/>
                <w:sz w:val="18"/>
                <w:szCs w:val="18"/>
              </w:rPr>
              <w:t>2.</w:t>
            </w:r>
          </w:p>
        </w:tc>
        <w:tc>
          <w:tcPr>
            <w:tcW w:w="1345" w:type="pct"/>
          </w:tcPr>
          <w:p w14:paraId="75C49BDF" w14:textId="77777777" w:rsidR="002E3C27" w:rsidRPr="00CE1BAF" w:rsidRDefault="002E3C27" w:rsidP="001C3606">
            <w:pPr>
              <w:rPr>
                <w:rFonts w:ascii="Arial" w:hAnsi="Arial" w:cs="Arial"/>
                <w:sz w:val="18"/>
                <w:szCs w:val="18"/>
              </w:rPr>
            </w:pPr>
            <w:r w:rsidRPr="00CE1BAF">
              <w:rPr>
                <w:rFonts w:ascii="Arial" w:hAnsi="Arial" w:cs="Arial"/>
                <w:sz w:val="18"/>
                <w:szCs w:val="18"/>
              </w:rPr>
              <w:t>M. Morris Mano</w:t>
            </w:r>
          </w:p>
        </w:tc>
        <w:tc>
          <w:tcPr>
            <w:tcW w:w="146" w:type="pct"/>
          </w:tcPr>
          <w:p w14:paraId="129CBDE3" w14:textId="77777777" w:rsidR="002E3C27" w:rsidRPr="00070ABD" w:rsidRDefault="002E3C27" w:rsidP="001C3606">
            <w:pPr>
              <w:suppressAutoHyphens/>
              <w:jc w:val="center"/>
              <w:rPr>
                <w:rFonts w:ascii="Arial" w:hAnsi="Arial" w:cs="Arial"/>
                <w:spacing w:val="-3"/>
                <w:sz w:val="18"/>
                <w:szCs w:val="18"/>
              </w:rPr>
            </w:pPr>
            <w:r>
              <w:rPr>
                <w:rFonts w:ascii="Arial" w:hAnsi="Arial" w:cs="Arial"/>
                <w:spacing w:val="-3"/>
                <w:sz w:val="18"/>
                <w:szCs w:val="18"/>
              </w:rPr>
              <w:t>:</w:t>
            </w:r>
          </w:p>
        </w:tc>
        <w:tc>
          <w:tcPr>
            <w:tcW w:w="3309" w:type="pct"/>
          </w:tcPr>
          <w:p w14:paraId="222D7B51" w14:textId="77777777" w:rsidR="002E3C27" w:rsidRPr="00070ABD" w:rsidRDefault="002E3C27" w:rsidP="001C3606">
            <w:pPr>
              <w:suppressAutoHyphens/>
              <w:rPr>
                <w:rFonts w:ascii="Arial" w:hAnsi="Arial" w:cs="Arial"/>
                <w:b/>
                <w:bCs/>
                <w:spacing w:val="-3"/>
                <w:sz w:val="18"/>
                <w:szCs w:val="18"/>
              </w:rPr>
            </w:pPr>
            <w:r w:rsidRPr="00B8002A">
              <w:rPr>
                <w:rFonts w:ascii="Arial" w:hAnsi="Arial" w:cs="Arial"/>
                <w:b/>
                <w:bCs/>
                <w:spacing w:val="-3"/>
                <w:sz w:val="18"/>
                <w:szCs w:val="18"/>
              </w:rPr>
              <w:t>Digital Logic and Computer Design</w:t>
            </w:r>
            <w:r w:rsidRPr="00B8002A">
              <w:rPr>
                <w:rFonts w:ascii="Arial" w:hAnsi="Arial" w:cs="Arial"/>
                <w:i/>
                <w:iCs/>
                <w:spacing w:val="-3"/>
                <w:sz w:val="18"/>
                <w:szCs w:val="18"/>
              </w:rPr>
              <w:t>, Prentice Hall</w:t>
            </w:r>
          </w:p>
        </w:tc>
      </w:tr>
    </w:tbl>
    <w:p w14:paraId="55A8309C" w14:textId="77777777" w:rsidR="002E3C27" w:rsidRPr="00070ABD" w:rsidRDefault="002E3C27" w:rsidP="002E3C27">
      <w:pPr>
        <w:jc w:val="center"/>
        <w:rPr>
          <w:rFonts w:ascii="Arial" w:hAnsi="Arial" w:cs="Arial"/>
          <w:b/>
          <w:spacing w:val="-3"/>
          <w:sz w:val="18"/>
          <w:szCs w:val="18"/>
        </w:rPr>
      </w:pPr>
    </w:p>
    <w:p w14:paraId="305DAFAF"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Books Recommended:</w:t>
      </w:r>
    </w:p>
    <w:tbl>
      <w:tblPr>
        <w:tblW w:w="4813" w:type="pct"/>
        <w:jc w:val="center"/>
        <w:tblLook w:val="0000" w:firstRow="0" w:lastRow="0" w:firstColumn="0" w:lastColumn="0" w:noHBand="0" w:noVBand="0"/>
      </w:tblPr>
      <w:tblGrid>
        <w:gridCol w:w="361"/>
        <w:gridCol w:w="2432"/>
        <w:gridCol w:w="264"/>
        <w:gridCol w:w="5839"/>
      </w:tblGrid>
      <w:tr w:rsidR="002E3C27" w:rsidRPr="00070ABD" w14:paraId="18E7ECB3" w14:textId="77777777" w:rsidTr="001C3606">
        <w:trPr>
          <w:trHeight w:val="196"/>
          <w:jc w:val="center"/>
        </w:trPr>
        <w:tc>
          <w:tcPr>
            <w:tcW w:w="203" w:type="pct"/>
          </w:tcPr>
          <w:p w14:paraId="15298C57"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1.</w:t>
            </w:r>
          </w:p>
        </w:tc>
        <w:tc>
          <w:tcPr>
            <w:tcW w:w="1367" w:type="pct"/>
          </w:tcPr>
          <w:p w14:paraId="75F9AF2F" w14:textId="77777777" w:rsidR="002E3C27" w:rsidRPr="00070ABD" w:rsidRDefault="002E3C27" w:rsidP="001C3606">
            <w:pPr>
              <w:suppressAutoHyphens/>
              <w:rPr>
                <w:rFonts w:ascii="Arial" w:hAnsi="Arial" w:cs="Arial"/>
                <w:spacing w:val="-3"/>
                <w:sz w:val="18"/>
                <w:szCs w:val="18"/>
              </w:rPr>
            </w:pPr>
            <w:r w:rsidRPr="00B8002A">
              <w:rPr>
                <w:rFonts w:ascii="Arial" w:hAnsi="Arial" w:cs="Arial"/>
                <w:spacing w:val="-3"/>
                <w:sz w:val="18"/>
                <w:szCs w:val="18"/>
              </w:rPr>
              <w:t>V. K. Jain</w:t>
            </w:r>
          </w:p>
        </w:tc>
        <w:tc>
          <w:tcPr>
            <w:tcW w:w="148" w:type="pct"/>
          </w:tcPr>
          <w:p w14:paraId="06C28627"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282" w:type="pct"/>
          </w:tcPr>
          <w:p w14:paraId="6FA1452E" w14:textId="77777777" w:rsidR="002E3C27" w:rsidRPr="00070ABD" w:rsidRDefault="002E3C27" w:rsidP="001C3606">
            <w:pPr>
              <w:suppressAutoHyphens/>
              <w:rPr>
                <w:rFonts w:ascii="Arial" w:hAnsi="Arial" w:cs="Arial"/>
                <w:spacing w:val="-3"/>
                <w:sz w:val="18"/>
                <w:szCs w:val="18"/>
              </w:rPr>
            </w:pPr>
            <w:r w:rsidRPr="00B8002A">
              <w:rPr>
                <w:rFonts w:ascii="Arial" w:hAnsi="Arial" w:cs="Arial"/>
                <w:b/>
                <w:bCs/>
                <w:spacing w:val="-3"/>
                <w:sz w:val="18"/>
                <w:szCs w:val="18"/>
              </w:rPr>
              <w:t>An Introduction to Switching Theory and Digital Electronics</w:t>
            </w:r>
            <w:r w:rsidRPr="00B8002A">
              <w:rPr>
                <w:rFonts w:ascii="Arial" w:hAnsi="Arial" w:cs="Arial"/>
                <w:spacing w:val="-3"/>
                <w:sz w:val="18"/>
                <w:szCs w:val="18"/>
              </w:rPr>
              <w:t xml:space="preserve">, </w:t>
            </w:r>
            <w:r w:rsidRPr="00B8002A">
              <w:rPr>
                <w:rFonts w:ascii="Arial" w:hAnsi="Arial" w:cs="Arial"/>
                <w:i/>
                <w:iCs/>
                <w:spacing w:val="-3"/>
                <w:sz w:val="18"/>
                <w:szCs w:val="18"/>
              </w:rPr>
              <w:t>Khanna Publishers, New Delhi</w:t>
            </w:r>
          </w:p>
        </w:tc>
      </w:tr>
      <w:tr w:rsidR="002E3C27" w:rsidRPr="00070ABD" w14:paraId="0A9C5126" w14:textId="77777777" w:rsidTr="001C3606">
        <w:trPr>
          <w:trHeight w:val="109"/>
          <w:jc w:val="center"/>
        </w:trPr>
        <w:tc>
          <w:tcPr>
            <w:tcW w:w="203" w:type="pct"/>
          </w:tcPr>
          <w:p w14:paraId="14705397"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2.</w:t>
            </w:r>
          </w:p>
        </w:tc>
        <w:tc>
          <w:tcPr>
            <w:tcW w:w="1367" w:type="pct"/>
          </w:tcPr>
          <w:p w14:paraId="3443830D" w14:textId="77777777" w:rsidR="002E3C27" w:rsidRPr="00070ABD" w:rsidRDefault="002E3C27" w:rsidP="001C3606">
            <w:pPr>
              <w:suppressAutoHyphens/>
              <w:rPr>
                <w:rFonts w:ascii="Arial" w:hAnsi="Arial" w:cs="Arial"/>
                <w:spacing w:val="-3"/>
                <w:sz w:val="18"/>
                <w:szCs w:val="18"/>
              </w:rPr>
            </w:pPr>
            <w:r w:rsidRPr="00B8002A">
              <w:rPr>
                <w:rFonts w:ascii="Arial" w:hAnsi="Arial" w:cs="Arial"/>
                <w:spacing w:val="-3"/>
                <w:sz w:val="18"/>
                <w:szCs w:val="18"/>
              </w:rPr>
              <w:t xml:space="preserve">William H. </w:t>
            </w:r>
            <w:proofErr w:type="spellStart"/>
            <w:r w:rsidRPr="00B8002A">
              <w:rPr>
                <w:rFonts w:ascii="Arial" w:hAnsi="Arial" w:cs="Arial"/>
                <w:spacing w:val="-3"/>
                <w:sz w:val="18"/>
                <w:szCs w:val="18"/>
              </w:rPr>
              <w:t>Gothmann</w:t>
            </w:r>
            <w:proofErr w:type="spellEnd"/>
          </w:p>
        </w:tc>
        <w:tc>
          <w:tcPr>
            <w:tcW w:w="148" w:type="pct"/>
          </w:tcPr>
          <w:p w14:paraId="1D07503C"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282" w:type="pct"/>
          </w:tcPr>
          <w:p w14:paraId="3C9DBE5A" w14:textId="77777777" w:rsidR="002E3C27" w:rsidRPr="00070ABD" w:rsidRDefault="002E3C27" w:rsidP="001C3606">
            <w:pPr>
              <w:suppressAutoHyphens/>
              <w:rPr>
                <w:rFonts w:ascii="Arial" w:hAnsi="Arial" w:cs="Arial"/>
                <w:spacing w:val="-3"/>
                <w:sz w:val="18"/>
                <w:szCs w:val="18"/>
              </w:rPr>
            </w:pPr>
            <w:r w:rsidRPr="00B8002A">
              <w:rPr>
                <w:rFonts w:ascii="Arial" w:hAnsi="Arial" w:cs="Arial"/>
                <w:b/>
                <w:bCs/>
                <w:spacing w:val="-3"/>
                <w:sz w:val="18"/>
                <w:szCs w:val="18"/>
              </w:rPr>
              <w:t xml:space="preserve">Digital </w:t>
            </w:r>
            <w:proofErr w:type="spellStart"/>
            <w:r w:rsidRPr="00B8002A">
              <w:rPr>
                <w:rFonts w:ascii="Arial" w:hAnsi="Arial" w:cs="Arial"/>
                <w:b/>
                <w:bCs/>
                <w:spacing w:val="-3"/>
                <w:sz w:val="18"/>
                <w:szCs w:val="18"/>
              </w:rPr>
              <w:t>Electronics,</w:t>
            </w:r>
            <w:r w:rsidRPr="00B8002A">
              <w:rPr>
                <w:rFonts w:ascii="Arial" w:hAnsi="Arial" w:cs="Arial"/>
                <w:i/>
                <w:iCs/>
                <w:spacing w:val="-3"/>
                <w:sz w:val="18"/>
                <w:szCs w:val="18"/>
              </w:rPr>
              <w:t>Prentice</w:t>
            </w:r>
            <w:proofErr w:type="spellEnd"/>
            <w:r w:rsidRPr="00B8002A">
              <w:rPr>
                <w:rFonts w:ascii="Arial" w:hAnsi="Arial" w:cs="Arial"/>
                <w:i/>
                <w:iCs/>
                <w:spacing w:val="-3"/>
                <w:sz w:val="18"/>
                <w:szCs w:val="18"/>
              </w:rPr>
              <w:t xml:space="preserve"> Hall</w:t>
            </w:r>
          </w:p>
        </w:tc>
      </w:tr>
    </w:tbl>
    <w:p w14:paraId="29E1D91A" w14:textId="77777777" w:rsidR="002E3C27" w:rsidRPr="00070ABD" w:rsidRDefault="002E3C27" w:rsidP="002E3C27">
      <w:pPr>
        <w:jc w:val="center"/>
        <w:rPr>
          <w:rFonts w:ascii="Arial" w:hAnsi="Arial" w:cs="Arial"/>
          <w:sz w:val="18"/>
          <w:szCs w:val="18"/>
        </w:rPr>
      </w:pPr>
    </w:p>
    <w:p w14:paraId="58527A0F" w14:textId="77777777" w:rsidR="002E3C27" w:rsidRDefault="002E3C27" w:rsidP="002E3C27">
      <w:pPr>
        <w:jc w:val="center"/>
        <w:rPr>
          <w:rFonts w:ascii="Arial" w:hAnsi="Arial" w:cs="Arial"/>
          <w:b/>
          <w:bCs/>
          <w:iCs/>
          <w:sz w:val="18"/>
          <w:szCs w:val="18"/>
        </w:rPr>
      </w:pPr>
    </w:p>
    <w:p w14:paraId="6F217374" w14:textId="77777777" w:rsidR="002E3C27" w:rsidRPr="00A855A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855AE">
        <w:rPr>
          <w:rFonts w:ascii="Arial" w:hAnsi="Arial" w:cs="Arial"/>
          <w:b/>
          <w:bCs/>
          <w:iCs/>
          <w:sz w:val="18"/>
          <w:szCs w:val="18"/>
        </w:rPr>
        <w:t>CSE 211</w:t>
      </w:r>
      <w:r>
        <w:rPr>
          <w:rFonts w:ascii="Arial" w:hAnsi="Arial" w:cs="Arial"/>
          <w:b/>
          <w:bCs/>
          <w:iCs/>
          <w:sz w:val="18"/>
          <w:szCs w:val="18"/>
        </w:rPr>
        <w:t>2</w:t>
      </w:r>
      <w:r w:rsidRPr="00A855AE">
        <w:rPr>
          <w:rFonts w:ascii="Arial" w:hAnsi="Arial" w:cs="Arial"/>
          <w:b/>
          <w:bCs/>
          <w:iCs/>
          <w:sz w:val="18"/>
          <w:szCs w:val="18"/>
        </w:rPr>
        <w:t>: Digital System Design</w:t>
      </w:r>
      <w:r>
        <w:rPr>
          <w:rFonts w:ascii="Arial" w:hAnsi="Arial" w:cs="Arial"/>
          <w:b/>
          <w:bCs/>
          <w:iCs/>
          <w:sz w:val="18"/>
          <w:szCs w:val="18"/>
        </w:rPr>
        <w:t xml:space="preserve"> Lab</w:t>
      </w:r>
    </w:p>
    <w:p w14:paraId="71571975" w14:textId="77777777" w:rsidR="002E3C27" w:rsidRPr="005A752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Credits: </w:t>
      </w:r>
      <w:r>
        <w:rPr>
          <w:rFonts w:ascii="Arial" w:hAnsi="Arial" w:cs="Arial"/>
          <w:b/>
          <w:bCs/>
          <w:iCs/>
          <w:sz w:val="18"/>
          <w:szCs w:val="18"/>
        </w:rPr>
        <w:t>1</w:t>
      </w:r>
      <w:r w:rsidRPr="005A752B">
        <w:rPr>
          <w:rFonts w:ascii="Arial" w:hAnsi="Arial" w:cs="Arial"/>
          <w:b/>
          <w:bCs/>
          <w:iCs/>
          <w:sz w:val="18"/>
          <w:szCs w:val="18"/>
        </w:rPr>
        <w:t xml:space="preserve"> </w:t>
      </w:r>
      <w:r>
        <w:rPr>
          <w:rFonts w:ascii="Arial" w:hAnsi="Arial" w:cs="Arial"/>
          <w:b/>
          <w:bCs/>
          <w:iCs/>
          <w:sz w:val="18"/>
          <w:szCs w:val="18"/>
        </w:rPr>
        <w:t xml:space="preserve">     </w:t>
      </w:r>
      <w:r w:rsidRPr="005A752B">
        <w:rPr>
          <w:rFonts w:ascii="Arial" w:hAnsi="Arial" w:cs="Arial"/>
          <w:b/>
          <w:bCs/>
          <w:iCs/>
          <w:sz w:val="18"/>
          <w:szCs w:val="18"/>
        </w:rPr>
        <w:t>Contact Hours:</w:t>
      </w:r>
      <w:r w:rsidRPr="00A35953">
        <w:rPr>
          <w:rFonts w:ascii="Arial" w:hAnsi="Arial" w:cs="Arial"/>
          <w:iCs/>
          <w:sz w:val="18"/>
          <w:szCs w:val="18"/>
        </w:rPr>
        <w:t xml:space="preserve"> </w:t>
      </w:r>
      <w:r>
        <w:rPr>
          <w:rFonts w:ascii="Arial" w:hAnsi="Arial" w:cs="Arial"/>
          <w:iCs/>
          <w:sz w:val="18"/>
          <w:szCs w:val="18"/>
        </w:rPr>
        <w:t>26</w:t>
      </w:r>
    </w:p>
    <w:p w14:paraId="35788222" w14:textId="77777777" w:rsidR="002E3C27" w:rsidRPr="005A752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A752B">
        <w:rPr>
          <w:rFonts w:ascii="Arial" w:hAnsi="Arial" w:cs="Arial"/>
          <w:b/>
          <w:bCs/>
          <w:iCs/>
          <w:sz w:val="18"/>
          <w:szCs w:val="18"/>
        </w:rPr>
        <w:t xml:space="preserve">Year: </w:t>
      </w:r>
      <w:r w:rsidRPr="00A35953">
        <w:rPr>
          <w:rFonts w:ascii="Arial" w:hAnsi="Arial" w:cs="Arial"/>
          <w:iCs/>
          <w:sz w:val="18"/>
          <w:szCs w:val="18"/>
        </w:rPr>
        <w:t>Second</w:t>
      </w:r>
      <w:r>
        <w:rPr>
          <w:rFonts w:ascii="Arial" w:hAnsi="Arial" w:cs="Arial"/>
          <w:b/>
          <w:bCs/>
          <w:iCs/>
          <w:sz w:val="18"/>
          <w:szCs w:val="18"/>
        </w:rPr>
        <w:t xml:space="preserve"> </w:t>
      </w:r>
      <w:r w:rsidRPr="005A752B">
        <w:rPr>
          <w:rFonts w:ascii="Arial" w:hAnsi="Arial" w:cs="Arial"/>
          <w:b/>
          <w:bCs/>
          <w:iCs/>
          <w:sz w:val="18"/>
          <w:szCs w:val="18"/>
        </w:rPr>
        <w:t xml:space="preserve"> </w:t>
      </w:r>
      <w:r>
        <w:rPr>
          <w:rFonts w:ascii="Arial" w:hAnsi="Arial" w:cs="Arial"/>
          <w:b/>
          <w:bCs/>
          <w:iCs/>
          <w:sz w:val="18"/>
          <w:szCs w:val="18"/>
        </w:rPr>
        <w:t xml:space="preserve">   </w:t>
      </w:r>
      <w:r w:rsidRPr="005A752B">
        <w:rPr>
          <w:rFonts w:ascii="Arial" w:hAnsi="Arial" w:cs="Arial"/>
          <w:b/>
          <w:bCs/>
          <w:iCs/>
          <w:sz w:val="18"/>
          <w:szCs w:val="18"/>
        </w:rPr>
        <w:t>Semester:</w:t>
      </w:r>
      <w:r w:rsidRPr="00A35953">
        <w:rPr>
          <w:rFonts w:ascii="Arial" w:hAnsi="Arial" w:cs="Arial"/>
          <w:iCs/>
          <w:sz w:val="18"/>
          <w:szCs w:val="18"/>
        </w:rPr>
        <w:t xml:space="preserve"> Odd</w:t>
      </w:r>
    </w:p>
    <w:p w14:paraId="6B252A17" w14:textId="77777777" w:rsidR="002E3C27" w:rsidRPr="00070AB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547D5A9F" w14:textId="77777777" w:rsidTr="001C3606">
        <w:trPr>
          <w:jc w:val="center"/>
        </w:trPr>
        <w:tc>
          <w:tcPr>
            <w:tcW w:w="1439" w:type="dxa"/>
          </w:tcPr>
          <w:p w14:paraId="0BCCA919"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457FD78F" w14:textId="77777777" w:rsidR="002E3C27" w:rsidRPr="00070ABD" w:rsidRDefault="002E3C27" w:rsidP="001C3606">
            <w:pPr>
              <w:rPr>
                <w:rFonts w:ascii="Arial" w:hAnsi="Arial" w:cs="Arial"/>
                <w:iCs/>
                <w:sz w:val="18"/>
                <w:szCs w:val="18"/>
              </w:rPr>
            </w:pPr>
            <w:r w:rsidRPr="004446B5">
              <w:rPr>
                <w:rFonts w:ascii="Arial" w:hAnsi="Arial" w:cs="Arial"/>
                <w:iCs/>
                <w:sz w:val="18"/>
                <w:szCs w:val="18"/>
              </w:rPr>
              <w:t>CSE121</w:t>
            </w:r>
            <w:r>
              <w:rPr>
                <w:rFonts w:ascii="Arial" w:hAnsi="Arial" w:cs="Arial"/>
                <w:iCs/>
                <w:sz w:val="18"/>
                <w:szCs w:val="18"/>
              </w:rPr>
              <w:t>2</w:t>
            </w:r>
            <w:r w:rsidRPr="004446B5">
              <w:rPr>
                <w:rFonts w:ascii="Arial" w:hAnsi="Arial" w:cs="Arial"/>
                <w:iCs/>
                <w:sz w:val="18"/>
                <w:szCs w:val="18"/>
              </w:rPr>
              <w:t xml:space="preserve"> Introduction to Digital Electronics</w:t>
            </w:r>
            <w:r>
              <w:rPr>
                <w:rFonts w:ascii="Arial" w:hAnsi="Arial" w:cs="Arial"/>
                <w:iCs/>
                <w:sz w:val="18"/>
                <w:szCs w:val="18"/>
              </w:rPr>
              <w:t xml:space="preserve"> Lab</w:t>
            </w:r>
          </w:p>
        </w:tc>
      </w:tr>
      <w:tr w:rsidR="002E3C27" w:rsidRPr="00070ABD" w14:paraId="6ECDD371" w14:textId="77777777" w:rsidTr="001C3606">
        <w:trPr>
          <w:jc w:val="center"/>
        </w:trPr>
        <w:tc>
          <w:tcPr>
            <w:tcW w:w="1439" w:type="dxa"/>
          </w:tcPr>
          <w:p w14:paraId="680A5F26"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70F12964" w14:textId="77777777" w:rsidR="002E3C27" w:rsidRPr="00070ABD" w:rsidRDefault="00000000" w:rsidP="001C3606">
            <w:pPr>
              <w:rPr>
                <w:rFonts w:ascii="Arial" w:hAnsi="Arial" w:cs="Arial"/>
                <w:iCs/>
                <w:sz w:val="18"/>
                <w:szCs w:val="18"/>
              </w:rPr>
            </w:pPr>
            <w:sdt>
              <w:sdtPr>
                <w:rPr>
                  <w:rFonts w:ascii="Arial" w:hAnsi="Arial" w:cs="Arial"/>
                  <w:iCs/>
                  <w:sz w:val="18"/>
                  <w:szCs w:val="18"/>
                </w:rPr>
                <w:id w:val="592520552"/>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Theory         </w:t>
            </w:r>
            <w:sdt>
              <w:sdtPr>
                <w:rPr>
                  <w:rFonts w:ascii="Arial" w:hAnsi="Arial" w:cs="Arial"/>
                  <w:iCs/>
                  <w:sz w:val="18"/>
                  <w:szCs w:val="18"/>
                </w:rPr>
                <w:id w:val="1628502924"/>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Laboratory work         </w:t>
            </w:r>
            <w:sdt>
              <w:sdtPr>
                <w:rPr>
                  <w:rFonts w:ascii="Arial" w:hAnsi="Arial" w:cs="Arial"/>
                  <w:iCs/>
                  <w:sz w:val="18"/>
                  <w:szCs w:val="18"/>
                </w:rPr>
                <w:id w:val="-1720427563"/>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Project work      </w:t>
            </w:r>
            <w:sdt>
              <w:sdtPr>
                <w:rPr>
                  <w:rFonts w:ascii="Arial" w:hAnsi="Arial" w:cs="Arial"/>
                  <w:iCs/>
                  <w:sz w:val="18"/>
                  <w:szCs w:val="18"/>
                </w:rPr>
                <w:id w:val="1090819143"/>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Viva Voce                    </w:t>
            </w:r>
          </w:p>
        </w:tc>
      </w:tr>
      <w:tr w:rsidR="002E3C27" w:rsidRPr="00070ABD" w14:paraId="1DBB46E6" w14:textId="77777777" w:rsidTr="001C3606">
        <w:trPr>
          <w:trHeight w:val="238"/>
          <w:jc w:val="center"/>
        </w:trPr>
        <w:tc>
          <w:tcPr>
            <w:tcW w:w="1439" w:type="dxa"/>
          </w:tcPr>
          <w:p w14:paraId="69358877"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45C12528" w14:textId="77777777" w:rsidR="002E3C27" w:rsidRPr="00070ABD" w:rsidRDefault="002E3C27" w:rsidP="001C3606">
            <w:pPr>
              <w:rPr>
                <w:rFonts w:ascii="Arial" w:hAnsi="Arial" w:cs="Arial"/>
                <w:b/>
                <w:iCs/>
                <w:sz w:val="18"/>
                <w:szCs w:val="18"/>
              </w:rPr>
            </w:pPr>
            <w:r w:rsidRPr="0087646F">
              <w:rPr>
                <w:rFonts w:ascii="Arial" w:hAnsi="Arial" w:cs="Arial"/>
                <w:iCs/>
                <w:sz w:val="18"/>
                <w:szCs w:val="18"/>
              </w:rPr>
              <w:t>To develop basics and design knowledge on Digital Systems</w:t>
            </w:r>
          </w:p>
        </w:tc>
      </w:tr>
      <w:tr w:rsidR="002E3C27" w:rsidRPr="00070ABD" w14:paraId="3C9E8BC4" w14:textId="77777777" w:rsidTr="001C3606">
        <w:trPr>
          <w:trHeight w:val="238"/>
          <w:jc w:val="center"/>
        </w:trPr>
        <w:tc>
          <w:tcPr>
            <w:tcW w:w="9180" w:type="dxa"/>
            <w:gridSpan w:val="2"/>
          </w:tcPr>
          <w:p w14:paraId="349BB774" w14:textId="77777777" w:rsidR="002E3C27" w:rsidRPr="00070ABD" w:rsidRDefault="002E3C27" w:rsidP="001C3606">
            <w:pPr>
              <w:rPr>
                <w:rFonts w:ascii="Arial" w:hAnsi="Arial" w:cs="Arial"/>
                <w:b/>
                <w:bCs/>
                <w:sz w:val="18"/>
                <w:szCs w:val="18"/>
              </w:rPr>
            </w:pPr>
            <w:r w:rsidRPr="00070ABD">
              <w:rPr>
                <w:rFonts w:ascii="Arial" w:hAnsi="Arial" w:cs="Arial"/>
                <w:b/>
                <w:bCs/>
                <w:sz w:val="18"/>
                <w:szCs w:val="18"/>
              </w:rPr>
              <w:t>Course Objective:</w:t>
            </w:r>
          </w:p>
          <w:p w14:paraId="54D9A512" w14:textId="77777777" w:rsidR="002E3C27" w:rsidRPr="00070ABD" w:rsidRDefault="002E3C27" w:rsidP="001C3606">
            <w:pPr>
              <w:jc w:val="both"/>
              <w:rPr>
                <w:rFonts w:ascii="Arial" w:hAnsi="Arial" w:cs="Arial"/>
                <w:iCs/>
                <w:sz w:val="18"/>
                <w:szCs w:val="18"/>
              </w:rPr>
            </w:pPr>
            <w:r w:rsidRPr="00B8002A">
              <w:rPr>
                <w:rFonts w:ascii="Arial" w:hAnsi="Arial" w:cs="Arial"/>
                <w:sz w:val="19"/>
                <w:szCs w:val="19"/>
              </w:rPr>
              <w:t xml:space="preserve">The Objective of this course is to familiarize the student with fundamental principles of digital design. It provides coverage of classical hardware design for both combinational and sequential logic </w:t>
            </w:r>
            <w:proofErr w:type="gramStart"/>
            <w:r w:rsidRPr="00B8002A">
              <w:rPr>
                <w:rFonts w:ascii="Arial" w:hAnsi="Arial" w:cs="Arial"/>
                <w:sz w:val="19"/>
                <w:szCs w:val="19"/>
              </w:rPr>
              <w:t>circuits .This</w:t>
            </w:r>
            <w:proofErr w:type="gramEnd"/>
            <w:r w:rsidRPr="00B8002A">
              <w:rPr>
                <w:rFonts w:ascii="Arial" w:hAnsi="Arial" w:cs="Arial"/>
                <w:sz w:val="19"/>
                <w:szCs w:val="19"/>
              </w:rPr>
              <w:t xml:space="preserve"> course will guide on how to develop and apply Verilog coding styles for synthesis and  data-path structures.</w:t>
            </w:r>
          </w:p>
        </w:tc>
      </w:tr>
    </w:tbl>
    <w:p w14:paraId="2964AB15" w14:textId="77777777" w:rsidR="002E3C27" w:rsidRDefault="002E3C27" w:rsidP="002E3C27">
      <w:pPr>
        <w:jc w:val="center"/>
        <w:rPr>
          <w:rFonts w:ascii="Arial" w:hAnsi="Arial" w:cs="Arial"/>
          <w:sz w:val="18"/>
          <w:szCs w:val="18"/>
        </w:rPr>
      </w:pPr>
    </w:p>
    <w:p w14:paraId="1604060B" w14:textId="77777777" w:rsidR="002E3C27" w:rsidRDefault="002E3C27" w:rsidP="002E3C27">
      <w:r>
        <w:br w:type="page"/>
      </w:r>
    </w:p>
    <w:p w14:paraId="33689D6D"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19"/>
        <w:gridCol w:w="2137"/>
        <w:gridCol w:w="2184"/>
        <w:gridCol w:w="997"/>
        <w:gridCol w:w="1665"/>
        <w:gridCol w:w="1573"/>
      </w:tblGrid>
      <w:tr w:rsidR="002E3C27" w:rsidRPr="00070ABD" w14:paraId="59C28BCD" w14:textId="77777777" w:rsidTr="001C3606">
        <w:trPr>
          <w:trHeight w:val="877"/>
          <w:jc w:val="center"/>
        </w:trPr>
        <w:tc>
          <w:tcPr>
            <w:tcW w:w="619" w:type="dxa"/>
            <w:vAlign w:val="center"/>
          </w:tcPr>
          <w:p w14:paraId="4F6C38BC"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137" w:type="dxa"/>
            <w:vAlign w:val="center"/>
          </w:tcPr>
          <w:p w14:paraId="05C971D9"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184" w:type="dxa"/>
            <w:vAlign w:val="center"/>
          </w:tcPr>
          <w:p w14:paraId="1C213460"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997" w:type="dxa"/>
            <w:vAlign w:val="center"/>
          </w:tcPr>
          <w:p w14:paraId="40E31699"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665" w:type="dxa"/>
            <w:vAlign w:val="center"/>
          </w:tcPr>
          <w:p w14:paraId="62E6CF9C"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573" w:type="dxa"/>
            <w:vAlign w:val="center"/>
          </w:tcPr>
          <w:p w14:paraId="4BB78051"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E3C27" w:rsidRPr="00070ABD" w14:paraId="0045AED2" w14:textId="77777777" w:rsidTr="001C3606">
        <w:trPr>
          <w:trHeight w:val="1646"/>
          <w:jc w:val="center"/>
        </w:trPr>
        <w:tc>
          <w:tcPr>
            <w:tcW w:w="619" w:type="dxa"/>
            <w:vAlign w:val="center"/>
          </w:tcPr>
          <w:p w14:paraId="177A124A"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137" w:type="dxa"/>
            <w:vAlign w:val="center"/>
          </w:tcPr>
          <w:p w14:paraId="411C5A0E" w14:textId="77777777" w:rsidR="002E3C27" w:rsidRPr="00DA35A1"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sz w:val="18"/>
                <w:szCs w:val="18"/>
              </w:rPr>
              <w:t>To u</w:t>
            </w:r>
            <w:r w:rsidRPr="008C4E79">
              <w:rPr>
                <w:rFonts w:ascii="Arial" w:hAnsi="Arial" w:cs="Arial"/>
                <w:b/>
                <w:bCs/>
                <w:sz w:val="18"/>
                <w:szCs w:val="18"/>
              </w:rPr>
              <w:t>se</w:t>
            </w:r>
            <w:r>
              <w:rPr>
                <w:rFonts w:ascii="Arial" w:hAnsi="Arial" w:cs="Arial"/>
                <w:sz w:val="18"/>
                <w:szCs w:val="18"/>
              </w:rPr>
              <w:t xml:space="preserve"> Digital Logic Experimental Board to implement </w:t>
            </w:r>
            <w:r w:rsidRPr="00A41F6D">
              <w:rPr>
                <w:rFonts w:ascii="Arial" w:hAnsi="Arial" w:cs="Arial"/>
                <w:sz w:val="18"/>
                <w:szCs w:val="18"/>
              </w:rPr>
              <w:t>Decoder, Encoder, Multiplexer, Demultiplexer</w:t>
            </w:r>
          </w:p>
        </w:tc>
        <w:tc>
          <w:tcPr>
            <w:tcW w:w="2184" w:type="dxa"/>
            <w:vAlign w:val="center"/>
          </w:tcPr>
          <w:p w14:paraId="77B79543" w14:textId="77777777" w:rsidR="002E3C27" w:rsidRPr="00A41F6D" w:rsidRDefault="002E3C27" w:rsidP="001C3606">
            <w:pPr>
              <w:pStyle w:val="ListParagraph"/>
              <w:spacing w:after="0" w:line="240" w:lineRule="auto"/>
              <w:ind w:left="0"/>
              <w:jc w:val="center"/>
              <w:rPr>
                <w:rFonts w:ascii="Arial" w:hAnsi="Arial" w:cs="Arial"/>
                <w:color w:val="000000" w:themeColor="text1"/>
                <w:sz w:val="18"/>
                <w:szCs w:val="18"/>
              </w:rPr>
            </w:pPr>
            <w:r w:rsidRPr="00A41F6D">
              <w:rPr>
                <w:rFonts w:ascii="Arial" w:hAnsi="Arial" w:cs="Arial"/>
                <w:b/>
                <w:bCs/>
                <w:sz w:val="18"/>
                <w:szCs w:val="18"/>
              </w:rPr>
              <w:t>Modern tool usage:</w:t>
            </w:r>
            <w:r w:rsidRPr="00A41F6D">
              <w:rPr>
                <w:rFonts w:ascii="Arial" w:hAnsi="Arial" w:cs="Arial"/>
                <w:sz w:val="18"/>
                <w:szCs w:val="18"/>
              </w:rPr>
              <w:t xml:space="preserve"> </w:t>
            </w:r>
            <w:r>
              <w:rPr>
                <w:rFonts w:ascii="Arial" w:hAnsi="Arial" w:cs="Arial"/>
                <w:color w:val="000000" w:themeColor="text1"/>
                <w:sz w:val="18"/>
                <w:szCs w:val="18"/>
              </w:rPr>
              <w:t>(PO5</w:t>
            </w:r>
            <w:r w:rsidRPr="00A41F6D">
              <w:rPr>
                <w:rFonts w:ascii="Arial" w:hAnsi="Arial" w:cs="Arial"/>
                <w:color w:val="000000" w:themeColor="text1"/>
                <w:sz w:val="18"/>
                <w:szCs w:val="18"/>
              </w:rPr>
              <w:t>)</w:t>
            </w:r>
            <w:r w:rsidRPr="00A41F6D">
              <w:rPr>
                <w:rFonts w:ascii="Arial" w:hAnsi="Arial" w:cs="Arial"/>
                <w:sz w:val="18"/>
                <w:szCs w:val="18"/>
              </w:rPr>
              <w:t>.</w:t>
            </w:r>
          </w:p>
        </w:tc>
        <w:tc>
          <w:tcPr>
            <w:tcW w:w="997" w:type="dxa"/>
            <w:vAlign w:val="center"/>
          </w:tcPr>
          <w:p w14:paraId="58E624CC" w14:textId="77777777" w:rsidR="002E3C27" w:rsidRPr="00070ABD"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Cognitive domain – level 3</w:t>
            </w:r>
          </w:p>
        </w:tc>
        <w:tc>
          <w:tcPr>
            <w:tcW w:w="1665" w:type="dxa"/>
            <w:vAlign w:val="center"/>
          </w:tcPr>
          <w:p w14:paraId="101E90E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00442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FA901B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741484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1B3E4F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315746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D63613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088083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8968A5A"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204512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73" w:type="dxa"/>
            <w:vAlign w:val="center"/>
          </w:tcPr>
          <w:p w14:paraId="324657B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050156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4F9FEA1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091731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44E4295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756064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012657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679941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5CCB59ED"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6174811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70ABD" w14:paraId="1AB61F06" w14:textId="77777777" w:rsidTr="001C3606">
        <w:trPr>
          <w:trHeight w:val="1583"/>
          <w:jc w:val="center"/>
        </w:trPr>
        <w:tc>
          <w:tcPr>
            <w:tcW w:w="619" w:type="dxa"/>
            <w:vAlign w:val="center"/>
          </w:tcPr>
          <w:p w14:paraId="0C50679D"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2137" w:type="dxa"/>
            <w:vAlign w:val="center"/>
          </w:tcPr>
          <w:p w14:paraId="03A3A3CB" w14:textId="77777777" w:rsidR="002E3C27" w:rsidRPr="00524ADB"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sz w:val="18"/>
                <w:szCs w:val="18"/>
              </w:rPr>
              <w:t xml:space="preserve">To </w:t>
            </w:r>
            <w:r w:rsidRPr="008C4E79">
              <w:rPr>
                <w:rFonts w:ascii="Arial" w:hAnsi="Arial" w:cs="Arial"/>
                <w:b/>
                <w:bCs/>
                <w:sz w:val="18"/>
                <w:szCs w:val="18"/>
              </w:rPr>
              <w:t>use</w:t>
            </w:r>
            <w:r>
              <w:rPr>
                <w:rFonts w:ascii="Arial" w:hAnsi="Arial" w:cs="Arial"/>
                <w:sz w:val="18"/>
                <w:szCs w:val="18"/>
              </w:rPr>
              <w:t xml:space="preserve"> Digital Logic Experimental Board to implement Counter, Register, </w:t>
            </w:r>
          </w:p>
        </w:tc>
        <w:tc>
          <w:tcPr>
            <w:tcW w:w="2184" w:type="dxa"/>
            <w:vAlign w:val="center"/>
          </w:tcPr>
          <w:p w14:paraId="37CF559D" w14:textId="77777777" w:rsidR="002E3C27" w:rsidRPr="00A41F6D" w:rsidRDefault="002E3C27" w:rsidP="001C3606">
            <w:pPr>
              <w:pStyle w:val="ListParagraph"/>
              <w:spacing w:after="0" w:line="240" w:lineRule="auto"/>
              <w:ind w:left="0"/>
              <w:jc w:val="center"/>
              <w:rPr>
                <w:rFonts w:ascii="Arial" w:hAnsi="Arial" w:cs="Arial"/>
                <w:color w:val="000000" w:themeColor="text1"/>
                <w:sz w:val="18"/>
                <w:szCs w:val="18"/>
              </w:rPr>
            </w:pPr>
            <w:r w:rsidRPr="00A41F6D">
              <w:rPr>
                <w:rFonts w:ascii="Arial" w:hAnsi="Arial" w:cs="Arial"/>
                <w:b/>
                <w:bCs/>
                <w:sz w:val="18"/>
                <w:szCs w:val="18"/>
              </w:rPr>
              <w:t>Modern tool usage:</w:t>
            </w:r>
            <w:r w:rsidRPr="00A41F6D">
              <w:rPr>
                <w:rFonts w:ascii="Arial" w:hAnsi="Arial" w:cs="Arial"/>
                <w:color w:val="000000" w:themeColor="text1"/>
                <w:sz w:val="18"/>
                <w:szCs w:val="18"/>
              </w:rPr>
              <w:t xml:space="preserve"> </w:t>
            </w:r>
            <w:r>
              <w:rPr>
                <w:rFonts w:ascii="Arial" w:hAnsi="Arial" w:cs="Arial"/>
                <w:color w:val="000000" w:themeColor="text1"/>
                <w:sz w:val="18"/>
                <w:szCs w:val="18"/>
              </w:rPr>
              <w:t>(PO5</w:t>
            </w:r>
            <w:r w:rsidRPr="00A41F6D">
              <w:rPr>
                <w:rFonts w:ascii="Arial" w:hAnsi="Arial" w:cs="Arial"/>
                <w:color w:val="000000" w:themeColor="text1"/>
                <w:sz w:val="18"/>
                <w:szCs w:val="18"/>
              </w:rPr>
              <w:t>)</w:t>
            </w:r>
            <w:r>
              <w:rPr>
                <w:rFonts w:ascii="Arial" w:hAnsi="Arial" w:cs="Arial"/>
                <w:color w:val="000000" w:themeColor="text1"/>
                <w:sz w:val="18"/>
                <w:szCs w:val="18"/>
              </w:rPr>
              <w:t>.</w:t>
            </w:r>
          </w:p>
        </w:tc>
        <w:tc>
          <w:tcPr>
            <w:tcW w:w="997" w:type="dxa"/>
            <w:vAlign w:val="center"/>
          </w:tcPr>
          <w:p w14:paraId="28143F6E" w14:textId="77777777" w:rsidR="002E3C27" w:rsidRPr="00070ABD"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Cognitive domain – level 3</w:t>
            </w:r>
          </w:p>
        </w:tc>
        <w:tc>
          <w:tcPr>
            <w:tcW w:w="1665" w:type="dxa"/>
            <w:vAlign w:val="center"/>
          </w:tcPr>
          <w:p w14:paraId="2BD2384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035304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3AC5C30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4473840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4FD8999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323774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43894E2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082931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589457B"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412441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73" w:type="dxa"/>
            <w:vAlign w:val="center"/>
          </w:tcPr>
          <w:p w14:paraId="7E3B427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71701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4270E32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112424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FC85EE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9349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44EDEC8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619258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6970560"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977873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57D0F96D" w14:textId="77777777" w:rsidR="002E3C27" w:rsidRPr="00070ABD" w:rsidRDefault="002E3C27" w:rsidP="002E3C27">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70ABD" w14:paraId="4757F89C" w14:textId="77777777" w:rsidTr="001C3606">
        <w:trPr>
          <w:jc w:val="center"/>
        </w:trPr>
        <w:tc>
          <w:tcPr>
            <w:tcW w:w="9127" w:type="dxa"/>
          </w:tcPr>
          <w:p w14:paraId="06FDB90C" w14:textId="77777777" w:rsidR="002E3C27" w:rsidRPr="00070ABD" w:rsidRDefault="002E3C27" w:rsidP="001C3606">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14:paraId="4EB0AACB"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6A9518BE"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74E3198C" w14:textId="77777777" w:rsidR="002E3C27" w:rsidRPr="00070ABD" w:rsidRDefault="002E3C27" w:rsidP="001C3606">
            <w:pPr>
              <w:rPr>
                <w:rFonts w:ascii="Arial" w:hAnsi="Arial" w:cs="Arial"/>
                <w:b/>
                <w:color w:val="000000" w:themeColor="text1"/>
                <w:sz w:val="18"/>
                <w:szCs w:val="18"/>
              </w:rPr>
            </w:pPr>
            <w:r w:rsidRPr="00D07B06">
              <w:rPr>
                <w:rFonts w:ascii="Arial" w:hAnsi="Arial" w:cs="Arial"/>
                <w:bCs/>
                <w:sz w:val="18"/>
                <w:szCs w:val="18"/>
              </w:rPr>
              <w:t xml:space="preserve"> </w:t>
            </w:r>
            <w:r w:rsidRPr="00D07B06">
              <w:rPr>
                <w:rFonts w:ascii="Arial" w:hAnsi="Arial" w:cs="Arial"/>
                <w:bCs/>
                <w:sz w:val="18"/>
                <w:szCs w:val="18"/>
              </w:rPr>
              <w:tab/>
              <w:t xml:space="preserve">A class participation </w:t>
            </w:r>
            <w:r>
              <w:rPr>
                <w:rFonts w:ascii="Arial" w:hAnsi="Arial" w:cs="Arial"/>
                <w:bCs/>
                <w:sz w:val="18"/>
                <w:szCs w:val="18"/>
              </w:rPr>
              <w:t>mark (10</w:t>
            </w:r>
            <w:r w:rsidRPr="00D07B06">
              <w:rPr>
                <w:rFonts w:ascii="Arial" w:hAnsi="Arial" w:cs="Arial"/>
                <w:bCs/>
                <w:sz w:val="18"/>
                <w:szCs w:val="18"/>
              </w:rPr>
              <w:t>%).</w:t>
            </w:r>
          </w:p>
        </w:tc>
      </w:tr>
      <w:tr w:rsidR="002E3C27" w:rsidRPr="00070ABD" w14:paraId="24D868E5" w14:textId="77777777" w:rsidTr="001C3606">
        <w:trPr>
          <w:jc w:val="center"/>
        </w:trPr>
        <w:tc>
          <w:tcPr>
            <w:tcW w:w="9127" w:type="dxa"/>
          </w:tcPr>
          <w:p w14:paraId="14E9501E" w14:textId="77777777" w:rsidR="002E3C27" w:rsidRPr="00070ABD" w:rsidRDefault="002E3C27" w:rsidP="001C3606">
            <w:pPr>
              <w:spacing w:after="120"/>
              <w:rPr>
                <w:rFonts w:ascii="Arial" w:hAnsi="Arial" w:cs="Arial"/>
                <w:b/>
                <w:bCs/>
                <w:iCs/>
                <w:sz w:val="18"/>
                <w:szCs w:val="18"/>
              </w:rPr>
            </w:pPr>
          </w:p>
          <w:p w14:paraId="55B34166" w14:textId="77777777" w:rsidR="002E3C27" w:rsidRPr="00070ABD" w:rsidRDefault="002E3C27" w:rsidP="001C3606">
            <w:pPr>
              <w:spacing w:after="120"/>
              <w:rPr>
                <w:rFonts w:ascii="Arial" w:hAnsi="Arial" w:cs="Arial"/>
                <w:b/>
                <w:bCs/>
                <w:iCs/>
                <w:sz w:val="18"/>
                <w:szCs w:val="18"/>
              </w:rPr>
            </w:pPr>
            <w:r>
              <w:rPr>
                <w:rFonts w:ascii="Arial" w:hAnsi="Arial" w:cs="Arial"/>
                <w:b/>
                <w:bCs/>
                <w:iCs/>
                <w:sz w:val="18"/>
                <w:szCs w:val="18"/>
              </w:rPr>
              <w:t xml:space="preserve">Lab </w:t>
            </w:r>
            <w:r w:rsidRPr="00070ABD">
              <w:rPr>
                <w:rFonts w:ascii="Arial" w:hAnsi="Arial" w:cs="Arial"/>
                <w:b/>
                <w:bCs/>
                <w:iCs/>
                <w:sz w:val="18"/>
                <w:szCs w:val="18"/>
              </w:rPr>
              <w:t>Course Contents</w:t>
            </w:r>
            <w:r>
              <w:rPr>
                <w:rFonts w:ascii="Arial" w:hAnsi="Arial" w:cs="Arial"/>
                <w:b/>
                <w:bCs/>
                <w:iCs/>
                <w:sz w:val="18"/>
                <w:szCs w:val="18"/>
              </w:rPr>
              <w:t>/List of Experiments</w:t>
            </w:r>
            <w:r w:rsidRPr="00070ABD">
              <w:rPr>
                <w:rFonts w:ascii="Arial" w:hAnsi="Arial" w:cs="Arial"/>
                <w:b/>
                <w:bCs/>
                <w:iCs/>
                <w:sz w:val="18"/>
                <w:szCs w:val="18"/>
              </w:rPr>
              <w:t>:</w:t>
            </w:r>
          </w:p>
          <w:p w14:paraId="58E0D03A" w14:textId="77777777" w:rsidR="002E3C27" w:rsidRPr="004A4401"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Design of Adder And Subtractor</w:t>
            </w:r>
          </w:p>
          <w:p w14:paraId="43A129AC" w14:textId="77777777" w:rsidR="002E3C27" w:rsidRPr="004A4401"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Design of 4-Bit Adder and Subtractor</w:t>
            </w:r>
          </w:p>
          <w:p w14:paraId="18C874D8" w14:textId="77777777" w:rsidR="002E3C27" w:rsidRPr="004A4401"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Design and Implementation of Code Convertor</w:t>
            </w:r>
          </w:p>
          <w:p w14:paraId="5D372F46" w14:textId="77777777" w:rsidR="002E3C27" w:rsidRPr="004A4401"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Design and Implementation of Magnitude Comparator</w:t>
            </w:r>
          </w:p>
          <w:p w14:paraId="291D8219" w14:textId="77777777" w:rsidR="002E3C27" w:rsidRPr="004A4401"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Design and Implementation of 4:1 Multiplexer and 1:4 Demultiplexer</w:t>
            </w:r>
          </w:p>
          <w:p w14:paraId="6C14C19C" w14:textId="77777777" w:rsidR="002E3C27" w:rsidRPr="004A4401"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Construction and Verification of 4 Bit Ripple Counter and Mod 10 Counter (Asynchronous)</w:t>
            </w:r>
          </w:p>
          <w:p w14:paraId="73547747" w14:textId="77777777" w:rsidR="002E3C27"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Design and Implementation of 3 Bit Synchronous Up/Down Counter</w:t>
            </w:r>
            <w:r>
              <w:rPr>
                <w:rFonts w:ascii="Arial" w:hAnsi="Arial" w:cs="Arial"/>
                <w:sz w:val="18"/>
                <w:szCs w:val="18"/>
              </w:rPr>
              <w:t xml:space="preserve"> </w:t>
            </w:r>
          </w:p>
          <w:p w14:paraId="0A70D782" w14:textId="77777777" w:rsidR="002E3C27" w:rsidRPr="00DF103E" w:rsidRDefault="002E3C27" w:rsidP="001C3606">
            <w:pPr>
              <w:pStyle w:val="BodyTextIndent2"/>
              <w:numPr>
                <w:ilvl w:val="0"/>
                <w:numId w:val="10"/>
              </w:numPr>
              <w:spacing w:after="0" w:line="233" w:lineRule="auto"/>
              <w:jc w:val="both"/>
              <w:rPr>
                <w:rFonts w:ascii="Arial" w:hAnsi="Arial" w:cs="Arial"/>
                <w:sz w:val="18"/>
                <w:szCs w:val="18"/>
              </w:rPr>
            </w:pPr>
            <w:r w:rsidRPr="004A4401">
              <w:rPr>
                <w:rFonts w:ascii="Arial" w:hAnsi="Arial" w:cs="Arial"/>
                <w:sz w:val="18"/>
                <w:szCs w:val="18"/>
              </w:rPr>
              <w:t>Design and Implementation of Shift Register</w:t>
            </w:r>
          </w:p>
          <w:p w14:paraId="26083B51" w14:textId="77777777" w:rsidR="002E3C27" w:rsidRPr="00070ABD" w:rsidRDefault="002E3C27" w:rsidP="001C3606">
            <w:pPr>
              <w:rPr>
                <w:rFonts w:ascii="Arial" w:hAnsi="Arial" w:cs="Arial"/>
                <w:b/>
                <w:color w:val="FF0000"/>
                <w:sz w:val="18"/>
                <w:szCs w:val="18"/>
              </w:rPr>
            </w:pPr>
          </w:p>
        </w:tc>
      </w:tr>
      <w:tr w:rsidR="002E3C27" w:rsidRPr="00070ABD" w14:paraId="440B252F" w14:textId="77777777" w:rsidTr="001C3606">
        <w:trPr>
          <w:jc w:val="center"/>
        </w:trPr>
        <w:tc>
          <w:tcPr>
            <w:tcW w:w="9127" w:type="dxa"/>
          </w:tcPr>
          <w:p w14:paraId="1D3CE432" w14:textId="77777777" w:rsidR="002E3C27" w:rsidRPr="00070ABD" w:rsidRDefault="002E3C27" w:rsidP="001C3606">
            <w:pPr>
              <w:spacing w:after="120"/>
              <w:rPr>
                <w:rFonts w:ascii="Arial" w:hAnsi="Arial" w:cs="Arial"/>
                <w:b/>
                <w:bCs/>
                <w:iCs/>
                <w:sz w:val="18"/>
                <w:szCs w:val="18"/>
              </w:rPr>
            </w:pPr>
          </w:p>
        </w:tc>
      </w:tr>
    </w:tbl>
    <w:p w14:paraId="7A9E5FCD" w14:textId="77777777" w:rsidR="002E3C27" w:rsidRPr="00070ABD" w:rsidRDefault="002E3C27" w:rsidP="002E3C27">
      <w:pPr>
        <w:rPr>
          <w:rFonts w:ascii="Arial" w:hAnsi="Arial" w:cs="Arial"/>
          <w:b/>
          <w:color w:val="FF0000"/>
          <w:sz w:val="18"/>
          <w:szCs w:val="18"/>
        </w:rPr>
      </w:pPr>
    </w:p>
    <w:p w14:paraId="28CE329C"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Text Book:</w:t>
      </w:r>
    </w:p>
    <w:tbl>
      <w:tblPr>
        <w:tblW w:w="4988" w:type="pct"/>
        <w:jc w:val="center"/>
        <w:tblLook w:val="0000" w:firstRow="0" w:lastRow="0" w:firstColumn="0" w:lastColumn="0" w:noHBand="0" w:noVBand="0"/>
      </w:tblPr>
      <w:tblGrid>
        <w:gridCol w:w="361"/>
        <w:gridCol w:w="2432"/>
        <w:gridCol w:w="264"/>
        <w:gridCol w:w="6163"/>
      </w:tblGrid>
      <w:tr w:rsidR="002E3C27" w:rsidRPr="00070ABD" w14:paraId="699E4F39" w14:textId="77777777" w:rsidTr="001C3606">
        <w:trPr>
          <w:jc w:val="center"/>
        </w:trPr>
        <w:tc>
          <w:tcPr>
            <w:tcW w:w="196" w:type="pct"/>
          </w:tcPr>
          <w:p w14:paraId="09785D52" w14:textId="77777777" w:rsidR="002E3C27" w:rsidRPr="00CE1BAF" w:rsidRDefault="002E3C27" w:rsidP="001C3606">
            <w:pPr>
              <w:suppressAutoHyphens/>
              <w:jc w:val="center"/>
              <w:rPr>
                <w:rFonts w:ascii="Arial" w:hAnsi="Arial" w:cs="Arial"/>
                <w:spacing w:val="-3"/>
                <w:sz w:val="18"/>
                <w:szCs w:val="18"/>
              </w:rPr>
            </w:pPr>
            <w:r w:rsidRPr="00CE1BAF">
              <w:rPr>
                <w:rFonts w:ascii="Arial" w:hAnsi="Arial" w:cs="Arial"/>
                <w:spacing w:val="-3"/>
                <w:sz w:val="18"/>
                <w:szCs w:val="18"/>
              </w:rPr>
              <w:t>1.</w:t>
            </w:r>
          </w:p>
        </w:tc>
        <w:tc>
          <w:tcPr>
            <w:tcW w:w="1319" w:type="pct"/>
          </w:tcPr>
          <w:p w14:paraId="69A0D3AD" w14:textId="77777777" w:rsidR="002E3C27" w:rsidRPr="00CE1BAF" w:rsidRDefault="002E3C27" w:rsidP="001C3606">
            <w:pPr>
              <w:rPr>
                <w:rFonts w:ascii="Arial" w:hAnsi="Arial" w:cs="Arial"/>
                <w:sz w:val="18"/>
                <w:szCs w:val="18"/>
              </w:rPr>
            </w:pPr>
            <w:r w:rsidRPr="00CE1BAF">
              <w:rPr>
                <w:rFonts w:ascii="Arial" w:hAnsi="Arial" w:cs="Arial"/>
                <w:sz w:val="18"/>
                <w:szCs w:val="18"/>
              </w:rPr>
              <w:t xml:space="preserve">Ronald J. </w:t>
            </w:r>
            <w:proofErr w:type="spellStart"/>
            <w:r w:rsidRPr="00CE1BAF">
              <w:rPr>
                <w:rFonts w:ascii="Arial" w:hAnsi="Arial" w:cs="Arial"/>
                <w:sz w:val="18"/>
                <w:szCs w:val="18"/>
              </w:rPr>
              <w:t>Tocci</w:t>
            </w:r>
            <w:proofErr w:type="spellEnd"/>
          </w:p>
        </w:tc>
        <w:tc>
          <w:tcPr>
            <w:tcW w:w="143" w:type="pct"/>
          </w:tcPr>
          <w:p w14:paraId="59E57939"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42" w:type="pct"/>
          </w:tcPr>
          <w:p w14:paraId="536876B1" w14:textId="77777777" w:rsidR="002E3C27" w:rsidRPr="00070ABD" w:rsidRDefault="002E3C27" w:rsidP="001C3606">
            <w:pPr>
              <w:suppressAutoHyphens/>
              <w:rPr>
                <w:rFonts w:ascii="Arial" w:hAnsi="Arial" w:cs="Arial"/>
                <w:b/>
                <w:bCs/>
                <w:spacing w:val="-3"/>
                <w:sz w:val="18"/>
                <w:szCs w:val="18"/>
              </w:rPr>
            </w:pPr>
            <w:r w:rsidRPr="00B8002A">
              <w:rPr>
                <w:rFonts w:ascii="Arial" w:hAnsi="Arial" w:cs="Arial"/>
                <w:b/>
                <w:bCs/>
                <w:spacing w:val="-3"/>
                <w:sz w:val="18"/>
                <w:szCs w:val="18"/>
              </w:rPr>
              <w:t xml:space="preserve">Digital Systems: Principles and Applications, </w:t>
            </w:r>
            <w:r w:rsidRPr="00B8002A">
              <w:rPr>
                <w:rFonts w:ascii="Arial" w:hAnsi="Arial" w:cs="Arial"/>
                <w:i/>
                <w:iCs/>
                <w:spacing w:val="-3"/>
                <w:sz w:val="18"/>
                <w:szCs w:val="18"/>
              </w:rPr>
              <w:t>Prentice Hall</w:t>
            </w:r>
          </w:p>
        </w:tc>
      </w:tr>
      <w:tr w:rsidR="002E3C27" w:rsidRPr="00070ABD" w14:paraId="244FECE5" w14:textId="77777777" w:rsidTr="001C3606">
        <w:trPr>
          <w:jc w:val="center"/>
        </w:trPr>
        <w:tc>
          <w:tcPr>
            <w:tcW w:w="196" w:type="pct"/>
          </w:tcPr>
          <w:p w14:paraId="79521F43" w14:textId="77777777" w:rsidR="002E3C27" w:rsidRPr="00CE1BAF" w:rsidRDefault="002E3C27" w:rsidP="001C3606">
            <w:pPr>
              <w:suppressAutoHyphens/>
              <w:jc w:val="center"/>
              <w:rPr>
                <w:rFonts w:ascii="Arial" w:hAnsi="Arial" w:cs="Arial"/>
                <w:spacing w:val="-3"/>
                <w:sz w:val="18"/>
                <w:szCs w:val="18"/>
              </w:rPr>
            </w:pPr>
            <w:r w:rsidRPr="00CE1BAF">
              <w:rPr>
                <w:rFonts w:ascii="Arial" w:hAnsi="Arial" w:cs="Arial"/>
                <w:spacing w:val="-3"/>
                <w:sz w:val="18"/>
                <w:szCs w:val="18"/>
              </w:rPr>
              <w:t>2.</w:t>
            </w:r>
          </w:p>
        </w:tc>
        <w:tc>
          <w:tcPr>
            <w:tcW w:w="1319" w:type="pct"/>
          </w:tcPr>
          <w:p w14:paraId="5E863A36" w14:textId="77777777" w:rsidR="002E3C27" w:rsidRPr="00CE1BAF" w:rsidRDefault="002E3C27" w:rsidP="001C3606">
            <w:pPr>
              <w:rPr>
                <w:rFonts w:ascii="Arial" w:hAnsi="Arial" w:cs="Arial"/>
                <w:sz w:val="18"/>
                <w:szCs w:val="18"/>
              </w:rPr>
            </w:pPr>
            <w:r w:rsidRPr="00CE1BAF">
              <w:rPr>
                <w:rFonts w:ascii="Arial" w:hAnsi="Arial" w:cs="Arial"/>
                <w:sz w:val="18"/>
                <w:szCs w:val="18"/>
              </w:rPr>
              <w:t>M. Morris Mano</w:t>
            </w:r>
          </w:p>
        </w:tc>
        <w:tc>
          <w:tcPr>
            <w:tcW w:w="143" w:type="pct"/>
          </w:tcPr>
          <w:p w14:paraId="5E74009B" w14:textId="77777777" w:rsidR="002E3C27" w:rsidRPr="00070ABD" w:rsidRDefault="002E3C27" w:rsidP="001C3606">
            <w:pPr>
              <w:suppressAutoHyphens/>
              <w:jc w:val="center"/>
              <w:rPr>
                <w:rFonts w:ascii="Arial" w:hAnsi="Arial" w:cs="Arial"/>
                <w:spacing w:val="-3"/>
                <w:sz w:val="18"/>
                <w:szCs w:val="18"/>
              </w:rPr>
            </w:pPr>
            <w:r>
              <w:rPr>
                <w:rFonts w:ascii="Arial" w:hAnsi="Arial" w:cs="Arial"/>
                <w:spacing w:val="-3"/>
                <w:sz w:val="18"/>
                <w:szCs w:val="18"/>
              </w:rPr>
              <w:t>:</w:t>
            </w:r>
          </w:p>
        </w:tc>
        <w:tc>
          <w:tcPr>
            <w:tcW w:w="3342" w:type="pct"/>
          </w:tcPr>
          <w:p w14:paraId="23483618" w14:textId="77777777" w:rsidR="002E3C27" w:rsidRPr="00070ABD" w:rsidRDefault="002E3C27" w:rsidP="001C3606">
            <w:pPr>
              <w:suppressAutoHyphens/>
              <w:rPr>
                <w:rFonts w:ascii="Arial" w:hAnsi="Arial" w:cs="Arial"/>
                <w:b/>
                <w:bCs/>
                <w:spacing w:val="-3"/>
                <w:sz w:val="18"/>
                <w:szCs w:val="18"/>
              </w:rPr>
            </w:pPr>
            <w:r w:rsidRPr="00B8002A">
              <w:rPr>
                <w:rFonts w:ascii="Arial" w:hAnsi="Arial" w:cs="Arial"/>
                <w:b/>
                <w:bCs/>
                <w:spacing w:val="-3"/>
                <w:sz w:val="18"/>
                <w:szCs w:val="18"/>
              </w:rPr>
              <w:t>Digital Logic and Computer Design</w:t>
            </w:r>
            <w:r w:rsidRPr="00B8002A">
              <w:rPr>
                <w:rFonts w:ascii="Arial" w:hAnsi="Arial" w:cs="Arial"/>
                <w:i/>
                <w:iCs/>
                <w:spacing w:val="-3"/>
                <w:sz w:val="18"/>
                <w:szCs w:val="18"/>
              </w:rPr>
              <w:t>, Prentice Hall</w:t>
            </w:r>
          </w:p>
        </w:tc>
      </w:tr>
    </w:tbl>
    <w:p w14:paraId="293FCD2F" w14:textId="77777777" w:rsidR="002E3C27" w:rsidRPr="00070ABD" w:rsidRDefault="002E3C27" w:rsidP="002E3C27">
      <w:pPr>
        <w:jc w:val="center"/>
        <w:rPr>
          <w:rFonts w:ascii="Arial" w:hAnsi="Arial" w:cs="Arial"/>
          <w:b/>
          <w:spacing w:val="-3"/>
          <w:sz w:val="18"/>
          <w:szCs w:val="18"/>
        </w:rPr>
      </w:pPr>
    </w:p>
    <w:p w14:paraId="0FAF3C33"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Books Recommended:</w:t>
      </w:r>
    </w:p>
    <w:tbl>
      <w:tblPr>
        <w:tblW w:w="4998" w:type="pct"/>
        <w:jc w:val="center"/>
        <w:tblLook w:val="0000" w:firstRow="0" w:lastRow="0" w:firstColumn="0" w:lastColumn="0" w:noHBand="0" w:noVBand="0"/>
      </w:tblPr>
      <w:tblGrid>
        <w:gridCol w:w="361"/>
        <w:gridCol w:w="2431"/>
        <w:gridCol w:w="264"/>
        <w:gridCol w:w="6182"/>
      </w:tblGrid>
      <w:tr w:rsidR="002E3C27" w:rsidRPr="00070ABD" w14:paraId="26F822BE" w14:textId="77777777" w:rsidTr="001C3606">
        <w:trPr>
          <w:trHeight w:val="196"/>
          <w:jc w:val="center"/>
        </w:trPr>
        <w:tc>
          <w:tcPr>
            <w:tcW w:w="195" w:type="pct"/>
          </w:tcPr>
          <w:p w14:paraId="50A525E0"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1.</w:t>
            </w:r>
          </w:p>
        </w:tc>
        <w:tc>
          <w:tcPr>
            <w:tcW w:w="1316" w:type="pct"/>
          </w:tcPr>
          <w:p w14:paraId="6AAAE8CD" w14:textId="77777777" w:rsidR="002E3C27" w:rsidRPr="00070ABD" w:rsidRDefault="002E3C27" w:rsidP="001C3606">
            <w:pPr>
              <w:suppressAutoHyphens/>
              <w:rPr>
                <w:rFonts w:ascii="Arial" w:hAnsi="Arial" w:cs="Arial"/>
                <w:spacing w:val="-3"/>
                <w:sz w:val="18"/>
                <w:szCs w:val="18"/>
              </w:rPr>
            </w:pPr>
            <w:r w:rsidRPr="00B8002A">
              <w:rPr>
                <w:rFonts w:ascii="Arial" w:hAnsi="Arial" w:cs="Arial"/>
                <w:spacing w:val="-3"/>
                <w:sz w:val="18"/>
                <w:szCs w:val="18"/>
              </w:rPr>
              <w:t>V. K. Jain</w:t>
            </w:r>
          </w:p>
        </w:tc>
        <w:tc>
          <w:tcPr>
            <w:tcW w:w="143" w:type="pct"/>
          </w:tcPr>
          <w:p w14:paraId="39B1E5ED"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46" w:type="pct"/>
          </w:tcPr>
          <w:p w14:paraId="78CE8CB0" w14:textId="77777777" w:rsidR="002E3C27" w:rsidRPr="00070ABD" w:rsidRDefault="002E3C27" w:rsidP="001C3606">
            <w:pPr>
              <w:suppressAutoHyphens/>
              <w:rPr>
                <w:rFonts w:ascii="Arial" w:hAnsi="Arial" w:cs="Arial"/>
                <w:spacing w:val="-3"/>
                <w:sz w:val="18"/>
                <w:szCs w:val="18"/>
              </w:rPr>
            </w:pPr>
            <w:r w:rsidRPr="00B8002A">
              <w:rPr>
                <w:rFonts w:ascii="Arial" w:hAnsi="Arial" w:cs="Arial"/>
                <w:b/>
                <w:bCs/>
                <w:spacing w:val="-3"/>
                <w:sz w:val="18"/>
                <w:szCs w:val="18"/>
              </w:rPr>
              <w:t>An Introduction to Switching Theory and Digital Electronics</w:t>
            </w:r>
            <w:r w:rsidRPr="00B8002A">
              <w:rPr>
                <w:rFonts w:ascii="Arial" w:hAnsi="Arial" w:cs="Arial"/>
                <w:spacing w:val="-3"/>
                <w:sz w:val="18"/>
                <w:szCs w:val="18"/>
              </w:rPr>
              <w:t xml:space="preserve">, </w:t>
            </w:r>
            <w:r w:rsidRPr="00B8002A">
              <w:rPr>
                <w:rFonts w:ascii="Arial" w:hAnsi="Arial" w:cs="Arial"/>
                <w:i/>
                <w:iCs/>
                <w:spacing w:val="-3"/>
                <w:sz w:val="18"/>
                <w:szCs w:val="18"/>
              </w:rPr>
              <w:t>Khanna Publishers, New Delhi</w:t>
            </w:r>
          </w:p>
        </w:tc>
      </w:tr>
      <w:tr w:rsidR="002E3C27" w:rsidRPr="00070ABD" w14:paraId="6263790C" w14:textId="77777777" w:rsidTr="001C3606">
        <w:trPr>
          <w:trHeight w:val="109"/>
          <w:jc w:val="center"/>
        </w:trPr>
        <w:tc>
          <w:tcPr>
            <w:tcW w:w="195" w:type="pct"/>
          </w:tcPr>
          <w:p w14:paraId="18598E98"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2.</w:t>
            </w:r>
          </w:p>
        </w:tc>
        <w:tc>
          <w:tcPr>
            <w:tcW w:w="1316" w:type="pct"/>
          </w:tcPr>
          <w:p w14:paraId="3EC02034" w14:textId="77777777" w:rsidR="002E3C27" w:rsidRPr="00070ABD" w:rsidRDefault="002E3C27" w:rsidP="001C3606">
            <w:pPr>
              <w:suppressAutoHyphens/>
              <w:rPr>
                <w:rFonts w:ascii="Arial" w:hAnsi="Arial" w:cs="Arial"/>
                <w:spacing w:val="-3"/>
                <w:sz w:val="18"/>
                <w:szCs w:val="18"/>
              </w:rPr>
            </w:pPr>
            <w:r w:rsidRPr="00B8002A">
              <w:rPr>
                <w:rFonts w:ascii="Arial" w:hAnsi="Arial" w:cs="Arial"/>
                <w:spacing w:val="-3"/>
                <w:sz w:val="18"/>
                <w:szCs w:val="18"/>
              </w:rPr>
              <w:t xml:space="preserve">William H. </w:t>
            </w:r>
            <w:proofErr w:type="spellStart"/>
            <w:r w:rsidRPr="00B8002A">
              <w:rPr>
                <w:rFonts w:ascii="Arial" w:hAnsi="Arial" w:cs="Arial"/>
                <w:spacing w:val="-3"/>
                <w:sz w:val="18"/>
                <w:szCs w:val="18"/>
              </w:rPr>
              <w:t>Gothmann</w:t>
            </w:r>
            <w:proofErr w:type="spellEnd"/>
          </w:p>
        </w:tc>
        <w:tc>
          <w:tcPr>
            <w:tcW w:w="143" w:type="pct"/>
          </w:tcPr>
          <w:p w14:paraId="6BA05390"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46" w:type="pct"/>
          </w:tcPr>
          <w:p w14:paraId="00B2B201" w14:textId="77777777" w:rsidR="002E3C27" w:rsidRPr="00070ABD" w:rsidRDefault="002E3C27" w:rsidP="001C3606">
            <w:pPr>
              <w:suppressAutoHyphens/>
              <w:rPr>
                <w:rFonts w:ascii="Arial" w:hAnsi="Arial" w:cs="Arial"/>
                <w:spacing w:val="-3"/>
                <w:sz w:val="18"/>
                <w:szCs w:val="18"/>
              </w:rPr>
            </w:pPr>
            <w:r w:rsidRPr="00B8002A">
              <w:rPr>
                <w:rFonts w:ascii="Arial" w:hAnsi="Arial" w:cs="Arial"/>
                <w:b/>
                <w:bCs/>
                <w:spacing w:val="-3"/>
                <w:sz w:val="18"/>
                <w:szCs w:val="18"/>
              </w:rPr>
              <w:t xml:space="preserve">Digital </w:t>
            </w:r>
            <w:proofErr w:type="spellStart"/>
            <w:r w:rsidRPr="00B8002A">
              <w:rPr>
                <w:rFonts w:ascii="Arial" w:hAnsi="Arial" w:cs="Arial"/>
                <w:b/>
                <w:bCs/>
                <w:spacing w:val="-3"/>
                <w:sz w:val="18"/>
                <w:szCs w:val="18"/>
              </w:rPr>
              <w:t>Electronics,</w:t>
            </w:r>
            <w:r w:rsidRPr="00B8002A">
              <w:rPr>
                <w:rFonts w:ascii="Arial" w:hAnsi="Arial" w:cs="Arial"/>
                <w:i/>
                <w:iCs/>
                <w:spacing w:val="-3"/>
                <w:sz w:val="18"/>
                <w:szCs w:val="18"/>
              </w:rPr>
              <w:t>Prentice</w:t>
            </w:r>
            <w:proofErr w:type="spellEnd"/>
            <w:r w:rsidRPr="00B8002A">
              <w:rPr>
                <w:rFonts w:ascii="Arial" w:hAnsi="Arial" w:cs="Arial"/>
                <w:i/>
                <w:iCs/>
                <w:spacing w:val="-3"/>
                <w:sz w:val="18"/>
                <w:szCs w:val="18"/>
              </w:rPr>
              <w:t xml:space="preserve"> Hall</w:t>
            </w:r>
          </w:p>
        </w:tc>
      </w:tr>
    </w:tbl>
    <w:p w14:paraId="1D27B367" w14:textId="77777777" w:rsidR="002E3C27" w:rsidRPr="00070ABD" w:rsidRDefault="002E3C27" w:rsidP="002E3C27">
      <w:pPr>
        <w:jc w:val="center"/>
        <w:rPr>
          <w:rFonts w:ascii="Arial" w:hAnsi="Arial" w:cs="Arial"/>
          <w:sz w:val="18"/>
          <w:szCs w:val="18"/>
        </w:rPr>
      </w:pPr>
    </w:p>
    <w:p w14:paraId="171A46E5" w14:textId="77777777" w:rsidR="002E3C27" w:rsidRPr="00DD1CE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D1CEF">
        <w:rPr>
          <w:rFonts w:ascii="Arial" w:hAnsi="Arial" w:cs="Arial"/>
          <w:b/>
          <w:bCs/>
          <w:iCs/>
          <w:sz w:val="18"/>
          <w:szCs w:val="18"/>
        </w:rPr>
        <w:t>CSE 2121: Data Structure</w:t>
      </w:r>
    </w:p>
    <w:p w14:paraId="661E75D0" w14:textId="77777777" w:rsidR="002E3C27" w:rsidRPr="00DD1CE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D1CEF">
        <w:rPr>
          <w:rFonts w:ascii="Arial" w:hAnsi="Arial" w:cs="Arial"/>
          <w:b/>
          <w:bCs/>
          <w:iCs/>
          <w:sz w:val="18"/>
          <w:szCs w:val="18"/>
        </w:rPr>
        <w:t xml:space="preserve">Credits: </w:t>
      </w:r>
      <w:r w:rsidRPr="00DD1CEF">
        <w:rPr>
          <w:rFonts w:ascii="Arial" w:hAnsi="Arial" w:cs="Arial"/>
          <w:iCs/>
          <w:sz w:val="18"/>
          <w:szCs w:val="18"/>
        </w:rPr>
        <w:t xml:space="preserve">3 </w:t>
      </w:r>
      <w:r w:rsidRPr="00DD1CEF">
        <w:rPr>
          <w:rFonts w:ascii="Arial" w:hAnsi="Arial" w:cs="Arial"/>
          <w:b/>
          <w:bCs/>
          <w:iCs/>
          <w:sz w:val="18"/>
          <w:szCs w:val="18"/>
        </w:rPr>
        <w:t xml:space="preserve">Contact Hours: </w:t>
      </w:r>
      <w:r w:rsidRPr="00DD1CEF">
        <w:rPr>
          <w:rFonts w:ascii="Arial" w:hAnsi="Arial" w:cs="Arial"/>
          <w:iCs/>
          <w:sz w:val="18"/>
          <w:szCs w:val="18"/>
        </w:rPr>
        <w:t>39</w:t>
      </w:r>
    </w:p>
    <w:p w14:paraId="399A965D" w14:textId="77777777" w:rsidR="002E3C27" w:rsidRPr="00DD1CE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D1CEF">
        <w:rPr>
          <w:rFonts w:ascii="Arial" w:hAnsi="Arial" w:cs="Arial"/>
          <w:b/>
          <w:bCs/>
          <w:iCs/>
          <w:sz w:val="18"/>
          <w:szCs w:val="18"/>
        </w:rPr>
        <w:t xml:space="preserve">Year: </w:t>
      </w:r>
      <w:r w:rsidRPr="00DD1CEF">
        <w:rPr>
          <w:rFonts w:ascii="Arial" w:hAnsi="Arial" w:cs="Arial"/>
          <w:iCs/>
          <w:sz w:val="18"/>
          <w:szCs w:val="18"/>
        </w:rPr>
        <w:t>Second</w:t>
      </w:r>
      <w:r w:rsidRPr="00DD1CEF">
        <w:rPr>
          <w:rFonts w:ascii="Arial" w:hAnsi="Arial" w:cs="Arial"/>
          <w:b/>
          <w:bCs/>
          <w:iCs/>
          <w:sz w:val="18"/>
          <w:szCs w:val="18"/>
        </w:rPr>
        <w:t xml:space="preserve"> Semester: </w:t>
      </w:r>
      <w:r w:rsidRPr="00DD1CEF">
        <w:rPr>
          <w:rFonts w:ascii="Arial" w:hAnsi="Arial" w:cs="Arial"/>
          <w:iCs/>
          <w:sz w:val="18"/>
          <w:szCs w:val="18"/>
        </w:rPr>
        <w:t>Odd</w:t>
      </w:r>
    </w:p>
    <w:p w14:paraId="7A87338A" w14:textId="77777777" w:rsidR="002E3C27" w:rsidRPr="00DD1CEF"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DD1CEF" w14:paraId="7FC86B1F" w14:textId="77777777" w:rsidTr="001C3606">
        <w:trPr>
          <w:jc w:val="center"/>
        </w:trPr>
        <w:tc>
          <w:tcPr>
            <w:tcW w:w="1439" w:type="dxa"/>
          </w:tcPr>
          <w:p w14:paraId="2FD13975" w14:textId="77777777" w:rsidR="002E3C27" w:rsidRPr="00DD1CEF" w:rsidRDefault="002E3C27" w:rsidP="001C3606">
            <w:pPr>
              <w:rPr>
                <w:rFonts w:ascii="Arial" w:hAnsi="Arial" w:cs="Arial"/>
                <w:b/>
                <w:bCs/>
                <w:sz w:val="18"/>
                <w:szCs w:val="18"/>
              </w:rPr>
            </w:pPr>
            <w:r w:rsidRPr="00DD1CEF">
              <w:rPr>
                <w:rFonts w:ascii="Arial" w:hAnsi="Arial" w:cs="Arial"/>
                <w:b/>
                <w:sz w:val="18"/>
                <w:szCs w:val="18"/>
              </w:rPr>
              <w:t>Prerequisite:</w:t>
            </w:r>
          </w:p>
        </w:tc>
        <w:tc>
          <w:tcPr>
            <w:tcW w:w="7741" w:type="dxa"/>
          </w:tcPr>
          <w:p w14:paraId="08960EF4" w14:textId="77777777" w:rsidR="002E3C27" w:rsidRPr="00DD1CEF" w:rsidRDefault="002E3C27" w:rsidP="001C3606">
            <w:pPr>
              <w:rPr>
                <w:rFonts w:ascii="Arial" w:hAnsi="Arial" w:cs="Arial"/>
                <w:iCs/>
                <w:sz w:val="18"/>
                <w:szCs w:val="18"/>
              </w:rPr>
            </w:pPr>
            <w:r w:rsidRPr="00DD1CEF">
              <w:rPr>
                <w:rFonts w:ascii="Arial" w:hAnsi="Arial" w:cs="Arial"/>
                <w:iCs/>
                <w:sz w:val="18"/>
                <w:szCs w:val="18"/>
              </w:rPr>
              <w:t>CSE1121: Structural Programming Language</w:t>
            </w:r>
          </w:p>
        </w:tc>
      </w:tr>
      <w:tr w:rsidR="002E3C27" w:rsidRPr="00DD1CEF" w14:paraId="76E66C15" w14:textId="77777777" w:rsidTr="001C3606">
        <w:trPr>
          <w:jc w:val="center"/>
        </w:trPr>
        <w:tc>
          <w:tcPr>
            <w:tcW w:w="1439" w:type="dxa"/>
          </w:tcPr>
          <w:p w14:paraId="46C28537" w14:textId="77777777" w:rsidR="002E3C27" w:rsidRPr="00DD1CEF" w:rsidRDefault="002E3C27" w:rsidP="001C3606">
            <w:pPr>
              <w:rPr>
                <w:rFonts w:ascii="Arial" w:hAnsi="Arial" w:cs="Arial"/>
                <w:b/>
                <w:sz w:val="18"/>
                <w:szCs w:val="18"/>
              </w:rPr>
            </w:pPr>
            <w:r w:rsidRPr="00DD1CEF">
              <w:rPr>
                <w:rFonts w:ascii="Arial" w:hAnsi="Arial" w:cs="Arial"/>
                <w:b/>
                <w:sz w:val="18"/>
                <w:szCs w:val="18"/>
              </w:rPr>
              <w:t>Course Type</w:t>
            </w:r>
          </w:p>
        </w:tc>
        <w:tc>
          <w:tcPr>
            <w:tcW w:w="7741" w:type="dxa"/>
          </w:tcPr>
          <w:p w14:paraId="2F7D59AF" w14:textId="77777777" w:rsidR="002E3C27" w:rsidRPr="00DD1CEF" w:rsidRDefault="00000000" w:rsidP="001C3606">
            <w:pPr>
              <w:rPr>
                <w:rFonts w:ascii="Arial" w:hAnsi="Arial" w:cs="Arial"/>
                <w:iCs/>
                <w:sz w:val="18"/>
                <w:szCs w:val="18"/>
              </w:rPr>
            </w:pPr>
            <w:sdt>
              <w:sdtPr>
                <w:rPr>
                  <w:rFonts w:ascii="Arial" w:hAnsi="Arial" w:cs="Arial"/>
                  <w:iCs/>
                  <w:sz w:val="18"/>
                  <w:szCs w:val="18"/>
                </w:rPr>
                <w:id w:val="-1594387519"/>
              </w:sdtPr>
              <w:sdtContent>
                <w:r w:rsidR="002E3C27" w:rsidRPr="00DD1CEF">
                  <w:rPr>
                    <w:rFonts w:ascii="MS Gothic" w:eastAsia="MS Gothic" w:hAnsi="MS Gothic" w:cs="MS Gothic" w:hint="eastAsia"/>
                    <w:iCs/>
                    <w:sz w:val="18"/>
                    <w:szCs w:val="18"/>
                  </w:rPr>
                  <w:t>☒</w:t>
                </w:r>
              </w:sdtContent>
            </w:sdt>
            <w:r w:rsidR="002E3C27" w:rsidRPr="00DD1CEF">
              <w:rPr>
                <w:rFonts w:ascii="Arial" w:hAnsi="Arial" w:cs="Arial"/>
                <w:iCs/>
                <w:sz w:val="18"/>
                <w:szCs w:val="18"/>
              </w:rPr>
              <w:t xml:space="preserve"> Theory         </w:t>
            </w:r>
            <w:sdt>
              <w:sdtPr>
                <w:rPr>
                  <w:rFonts w:ascii="Arial" w:hAnsi="Arial" w:cs="Arial"/>
                  <w:iCs/>
                  <w:sz w:val="18"/>
                  <w:szCs w:val="18"/>
                </w:rPr>
                <w:id w:val="-1504037678"/>
              </w:sdtPr>
              <w:sdtContent>
                <w:r w:rsidR="002E3C27" w:rsidRPr="00DD1CEF">
                  <w:rPr>
                    <w:rFonts w:ascii="MS Gothic" w:eastAsia="MS Gothic" w:hAnsi="MS Gothic" w:cs="MS Gothic" w:hint="eastAsia"/>
                    <w:iCs/>
                    <w:sz w:val="18"/>
                    <w:szCs w:val="18"/>
                  </w:rPr>
                  <w:t>☐</w:t>
                </w:r>
              </w:sdtContent>
            </w:sdt>
            <w:r w:rsidR="002E3C27" w:rsidRPr="00DD1CEF">
              <w:rPr>
                <w:rFonts w:ascii="Arial" w:hAnsi="Arial" w:cs="Arial"/>
                <w:iCs/>
                <w:sz w:val="18"/>
                <w:szCs w:val="18"/>
              </w:rPr>
              <w:t xml:space="preserve">  Laboratory work         </w:t>
            </w:r>
            <w:sdt>
              <w:sdtPr>
                <w:rPr>
                  <w:rFonts w:ascii="Arial" w:hAnsi="Arial" w:cs="Arial"/>
                  <w:iCs/>
                  <w:sz w:val="18"/>
                  <w:szCs w:val="18"/>
                </w:rPr>
                <w:id w:val="-1558313573"/>
              </w:sdtPr>
              <w:sdtContent>
                <w:r w:rsidR="002E3C27" w:rsidRPr="00DD1CEF">
                  <w:rPr>
                    <w:rFonts w:ascii="MS Gothic" w:eastAsia="MS Gothic" w:hAnsi="MS Gothic" w:cs="MS Gothic" w:hint="eastAsia"/>
                    <w:iCs/>
                    <w:sz w:val="18"/>
                    <w:szCs w:val="18"/>
                  </w:rPr>
                  <w:t>☐</w:t>
                </w:r>
              </w:sdtContent>
            </w:sdt>
            <w:r w:rsidR="002E3C27" w:rsidRPr="00DD1CEF">
              <w:rPr>
                <w:rFonts w:ascii="Arial" w:hAnsi="Arial" w:cs="Arial"/>
                <w:iCs/>
                <w:sz w:val="18"/>
                <w:szCs w:val="18"/>
              </w:rPr>
              <w:t xml:space="preserve">  Project work      </w:t>
            </w:r>
            <w:sdt>
              <w:sdtPr>
                <w:rPr>
                  <w:rFonts w:ascii="Arial" w:hAnsi="Arial" w:cs="Arial"/>
                  <w:iCs/>
                  <w:sz w:val="18"/>
                  <w:szCs w:val="18"/>
                </w:rPr>
                <w:id w:val="1491131657"/>
              </w:sdtPr>
              <w:sdtContent>
                <w:r w:rsidR="002E3C27" w:rsidRPr="00DD1CEF">
                  <w:rPr>
                    <w:rFonts w:ascii="MS Gothic" w:eastAsia="MS Gothic" w:hAnsi="MS Gothic" w:cs="MS Gothic" w:hint="eastAsia"/>
                    <w:iCs/>
                    <w:sz w:val="18"/>
                    <w:szCs w:val="18"/>
                  </w:rPr>
                  <w:t>☐</w:t>
                </w:r>
              </w:sdtContent>
            </w:sdt>
            <w:r w:rsidR="002E3C27" w:rsidRPr="00DD1CEF">
              <w:rPr>
                <w:rFonts w:ascii="Arial" w:hAnsi="Arial" w:cs="Arial"/>
                <w:iCs/>
                <w:sz w:val="18"/>
                <w:szCs w:val="18"/>
              </w:rPr>
              <w:t xml:space="preserve">  Viva Voce                    </w:t>
            </w:r>
          </w:p>
        </w:tc>
      </w:tr>
      <w:tr w:rsidR="002E3C27" w:rsidRPr="00DD1CEF" w14:paraId="533C4F7A" w14:textId="77777777" w:rsidTr="001C3606">
        <w:trPr>
          <w:trHeight w:val="238"/>
          <w:jc w:val="center"/>
        </w:trPr>
        <w:tc>
          <w:tcPr>
            <w:tcW w:w="1439" w:type="dxa"/>
          </w:tcPr>
          <w:p w14:paraId="00CD55D9" w14:textId="77777777" w:rsidR="002E3C27" w:rsidRPr="00DD1CEF" w:rsidRDefault="002E3C27" w:rsidP="001C3606">
            <w:pPr>
              <w:ind w:left="2160" w:hanging="2160"/>
              <w:rPr>
                <w:rFonts w:ascii="Arial" w:hAnsi="Arial" w:cs="Arial"/>
                <w:b/>
                <w:bCs/>
                <w:sz w:val="18"/>
                <w:szCs w:val="18"/>
              </w:rPr>
            </w:pPr>
            <w:r w:rsidRPr="00DD1CEF">
              <w:rPr>
                <w:rFonts w:ascii="Arial" w:hAnsi="Arial" w:cs="Arial"/>
                <w:b/>
                <w:bCs/>
                <w:sz w:val="18"/>
                <w:szCs w:val="18"/>
              </w:rPr>
              <w:t>Motivation</w:t>
            </w:r>
          </w:p>
        </w:tc>
        <w:tc>
          <w:tcPr>
            <w:tcW w:w="7741" w:type="dxa"/>
          </w:tcPr>
          <w:p w14:paraId="60630ED1" w14:textId="77777777" w:rsidR="002E3C27" w:rsidRPr="00DD1CEF" w:rsidRDefault="002E3C27" w:rsidP="001C3606">
            <w:pPr>
              <w:rPr>
                <w:rFonts w:ascii="Arial" w:hAnsi="Arial" w:cs="Arial"/>
                <w:b/>
                <w:iCs/>
                <w:sz w:val="18"/>
                <w:szCs w:val="18"/>
              </w:rPr>
            </w:pPr>
            <w:r w:rsidRPr="00DD1CEF">
              <w:rPr>
                <w:rFonts w:ascii="Arial" w:hAnsi="Arial" w:cs="Arial"/>
                <w:iCs/>
                <w:sz w:val="18"/>
                <w:szCs w:val="18"/>
              </w:rPr>
              <w:t>To learn all accumulated expertise in computing and use them in data storage and access so as to write cleaner code that run much faster.</w:t>
            </w:r>
          </w:p>
        </w:tc>
      </w:tr>
      <w:tr w:rsidR="002E3C27" w:rsidRPr="00DD1CEF" w14:paraId="31EA42CF" w14:textId="77777777" w:rsidTr="001C3606">
        <w:trPr>
          <w:trHeight w:val="238"/>
          <w:jc w:val="center"/>
        </w:trPr>
        <w:tc>
          <w:tcPr>
            <w:tcW w:w="9180" w:type="dxa"/>
            <w:gridSpan w:val="2"/>
          </w:tcPr>
          <w:p w14:paraId="4BC1E1AC" w14:textId="77777777" w:rsidR="002E3C27" w:rsidRPr="00DD1CEF" w:rsidRDefault="002E3C27" w:rsidP="001C3606">
            <w:pPr>
              <w:rPr>
                <w:rFonts w:ascii="Arial" w:hAnsi="Arial" w:cs="Arial"/>
                <w:b/>
                <w:bCs/>
                <w:sz w:val="18"/>
                <w:szCs w:val="18"/>
              </w:rPr>
            </w:pPr>
            <w:r w:rsidRPr="00DD1CEF">
              <w:rPr>
                <w:rFonts w:ascii="Arial" w:hAnsi="Arial" w:cs="Arial"/>
                <w:b/>
                <w:bCs/>
                <w:sz w:val="18"/>
                <w:szCs w:val="18"/>
              </w:rPr>
              <w:t>Course Objective:</w:t>
            </w:r>
          </w:p>
          <w:p w14:paraId="67FB61F8" w14:textId="77777777" w:rsidR="002E3C27" w:rsidRPr="00DD1CEF" w:rsidRDefault="002E3C27" w:rsidP="001C3606">
            <w:pPr>
              <w:jc w:val="both"/>
              <w:rPr>
                <w:rFonts w:ascii="Arial" w:hAnsi="Arial" w:cs="Arial"/>
                <w:iCs/>
                <w:sz w:val="18"/>
                <w:szCs w:val="18"/>
              </w:rPr>
            </w:pPr>
            <w:r w:rsidRPr="00DD1CEF">
              <w:rPr>
                <w:rFonts w:ascii="Arial" w:hAnsi="Arial" w:cs="Arial"/>
                <w:iCs/>
                <w:sz w:val="18"/>
                <w:szCs w:val="18"/>
              </w:rPr>
              <w:t>The main objective of this course is to provide necessary knowledge on different data structures and efficient storage mechanisms of data for an easy access. Data structures make the program easier to understand and debug. It also introduces various techniques for representation of the data in the real world.</w:t>
            </w:r>
          </w:p>
        </w:tc>
      </w:tr>
    </w:tbl>
    <w:p w14:paraId="0311BF44" w14:textId="77777777" w:rsidR="002E3C27" w:rsidRPr="00DD1CEF" w:rsidRDefault="002E3C27" w:rsidP="002E3C27">
      <w:pPr>
        <w:jc w:val="center"/>
        <w:rPr>
          <w:rFonts w:ascii="Arial" w:hAnsi="Arial" w:cs="Arial"/>
          <w:sz w:val="18"/>
          <w:szCs w:val="18"/>
        </w:rPr>
      </w:pPr>
    </w:p>
    <w:p w14:paraId="5AE352CB" w14:textId="77777777" w:rsidR="002E3C27" w:rsidRDefault="002E3C27" w:rsidP="002E3C27">
      <w:pPr>
        <w:rPr>
          <w:rFonts w:ascii="Arial" w:hAnsi="Arial" w:cs="Arial"/>
          <w:b/>
          <w:color w:val="000000" w:themeColor="text1"/>
          <w:sz w:val="18"/>
          <w:szCs w:val="18"/>
        </w:rPr>
      </w:pPr>
      <w:r>
        <w:rPr>
          <w:rFonts w:ascii="Arial" w:hAnsi="Arial" w:cs="Arial"/>
          <w:b/>
          <w:color w:val="000000" w:themeColor="text1"/>
          <w:sz w:val="18"/>
          <w:szCs w:val="18"/>
        </w:rPr>
        <w:br w:type="page"/>
      </w:r>
    </w:p>
    <w:p w14:paraId="5DEC0D57" w14:textId="77777777" w:rsidR="002E3C27" w:rsidRPr="00DD1CEF" w:rsidRDefault="002E3C27" w:rsidP="002E3C27">
      <w:pPr>
        <w:autoSpaceDE w:val="0"/>
        <w:autoSpaceDN w:val="0"/>
        <w:adjustRightInd w:val="0"/>
        <w:jc w:val="center"/>
        <w:rPr>
          <w:rFonts w:ascii="Arial" w:hAnsi="Arial" w:cs="Arial"/>
          <w:b/>
          <w:color w:val="000000" w:themeColor="text1"/>
          <w:sz w:val="18"/>
          <w:szCs w:val="18"/>
        </w:rPr>
      </w:pPr>
      <w:r w:rsidRPr="00DD1CEF">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2E3C27" w:rsidRPr="00DD1CEF" w14:paraId="4499E6DF" w14:textId="77777777" w:rsidTr="001C3606">
        <w:trPr>
          <w:trHeight w:val="877"/>
          <w:jc w:val="center"/>
        </w:trPr>
        <w:tc>
          <w:tcPr>
            <w:tcW w:w="646" w:type="dxa"/>
            <w:vAlign w:val="center"/>
          </w:tcPr>
          <w:p w14:paraId="43C89A0C"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 No.</w:t>
            </w:r>
          </w:p>
        </w:tc>
        <w:tc>
          <w:tcPr>
            <w:tcW w:w="1534" w:type="dxa"/>
            <w:vAlign w:val="center"/>
          </w:tcPr>
          <w:p w14:paraId="01CA973A"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 Statement</w:t>
            </w:r>
          </w:p>
        </w:tc>
        <w:tc>
          <w:tcPr>
            <w:tcW w:w="2585" w:type="dxa"/>
            <w:vAlign w:val="center"/>
          </w:tcPr>
          <w:p w14:paraId="54184FE1"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Corresponding PO</w:t>
            </w:r>
          </w:p>
        </w:tc>
        <w:tc>
          <w:tcPr>
            <w:tcW w:w="1051" w:type="dxa"/>
            <w:vAlign w:val="center"/>
          </w:tcPr>
          <w:p w14:paraId="43BD5357"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Domain / level of learning taxonomy</w:t>
            </w:r>
          </w:p>
        </w:tc>
        <w:tc>
          <w:tcPr>
            <w:tcW w:w="1747" w:type="dxa"/>
            <w:vAlign w:val="center"/>
          </w:tcPr>
          <w:p w14:paraId="513310F6"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Delivery methods and activities</w:t>
            </w:r>
          </w:p>
        </w:tc>
        <w:tc>
          <w:tcPr>
            <w:tcW w:w="1612" w:type="dxa"/>
            <w:vAlign w:val="center"/>
          </w:tcPr>
          <w:p w14:paraId="2F1E9DD6"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Assessment tools</w:t>
            </w:r>
          </w:p>
        </w:tc>
      </w:tr>
      <w:tr w:rsidR="002E3C27" w:rsidRPr="00DD1CEF" w14:paraId="4C4C837A" w14:textId="77777777" w:rsidTr="001C3606">
        <w:trPr>
          <w:trHeight w:val="1646"/>
          <w:jc w:val="center"/>
        </w:trPr>
        <w:tc>
          <w:tcPr>
            <w:tcW w:w="646" w:type="dxa"/>
            <w:vAlign w:val="center"/>
          </w:tcPr>
          <w:p w14:paraId="5F3AC177"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CO1</w:t>
            </w:r>
          </w:p>
        </w:tc>
        <w:tc>
          <w:tcPr>
            <w:tcW w:w="1534" w:type="dxa"/>
            <w:vAlign w:val="center"/>
          </w:tcPr>
          <w:p w14:paraId="6C1CE4DE" w14:textId="77777777" w:rsidR="002E3C27" w:rsidRPr="00DD1CEF" w:rsidRDefault="002E3C27" w:rsidP="001C3606">
            <w:pPr>
              <w:pStyle w:val="ListParagraph"/>
              <w:spacing w:after="0" w:line="240" w:lineRule="auto"/>
              <w:ind w:left="-18"/>
              <w:jc w:val="center"/>
              <w:rPr>
                <w:rFonts w:ascii="Arial" w:hAnsi="Arial" w:cs="Arial"/>
                <w:color w:val="000000" w:themeColor="text1"/>
                <w:sz w:val="18"/>
                <w:szCs w:val="18"/>
              </w:rPr>
            </w:pPr>
            <w:r w:rsidRPr="00DD1CEF">
              <w:rPr>
                <w:rFonts w:ascii="Arial" w:hAnsi="Arial" w:cs="Arial"/>
                <w:b/>
                <w:color w:val="000000" w:themeColor="text1"/>
                <w:sz w:val="18"/>
                <w:szCs w:val="18"/>
              </w:rPr>
              <w:t>Understand</w:t>
            </w:r>
            <w:r w:rsidRPr="00DD1CEF">
              <w:rPr>
                <w:rFonts w:ascii="Arial" w:hAnsi="Arial" w:cs="Arial"/>
                <w:color w:val="000000" w:themeColor="text1"/>
                <w:sz w:val="18"/>
                <w:szCs w:val="18"/>
              </w:rPr>
              <w:t xml:space="preserve"> data structures, its types, and applications of different data structures.</w:t>
            </w:r>
          </w:p>
        </w:tc>
        <w:tc>
          <w:tcPr>
            <w:tcW w:w="2585" w:type="dxa"/>
            <w:vAlign w:val="center"/>
          </w:tcPr>
          <w:p w14:paraId="2B851568" w14:textId="77777777" w:rsidR="002E3C27" w:rsidRPr="00DD1CEF" w:rsidRDefault="002E3C27" w:rsidP="001C3606">
            <w:pPr>
              <w:pStyle w:val="ListParagraph"/>
              <w:spacing w:after="0" w:line="240" w:lineRule="auto"/>
              <w:ind w:left="0"/>
              <w:jc w:val="center"/>
              <w:rPr>
                <w:rFonts w:ascii="Arial" w:hAnsi="Arial" w:cs="Arial"/>
                <w:b/>
                <w:bCs/>
                <w:color w:val="000000" w:themeColor="text1"/>
                <w:sz w:val="18"/>
                <w:szCs w:val="18"/>
              </w:rPr>
            </w:pPr>
            <w:r w:rsidRPr="00DD1CEF">
              <w:rPr>
                <w:rFonts w:ascii="Arial" w:hAnsi="Arial" w:cs="Arial"/>
                <w:b/>
                <w:bCs/>
                <w:color w:val="000000" w:themeColor="text1"/>
                <w:sz w:val="18"/>
                <w:szCs w:val="18"/>
              </w:rPr>
              <w:t>Engineering knowledge</w:t>
            </w:r>
          </w:p>
          <w:p w14:paraId="2B92FAE5" w14:textId="77777777" w:rsidR="002E3C27" w:rsidRPr="00DD1CEF" w:rsidRDefault="002E3C27" w:rsidP="001C3606">
            <w:pPr>
              <w:pStyle w:val="ListParagraph"/>
              <w:spacing w:after="0" w:line="240" w:lineRule="auto"/>
              <w:ind w:left="0"/>
              <w:jc w:val="center"/>
              <w:rPr>
                <w:rFonts w:ascii="Arial" w:hAnsi="Arial" w:cs="Arial"/>
                <w:color w:val="000000" w:themeColor="text1"/>
                <w:sz w:val="18"/>
                <w:szCs w:val="18"/>
              </w:rPr>
            </w:pPr>
            <w:r w:rsidRPr="00DD1CEF">
              <w:rPr>
                <w:rFonts w:ascii="Arial" w:hAnsi="Arial" w:cs="Arial"/>
                <w:color w:val="000000" w:themeColor="text1"/>
                <w:sz w:val="18"/>
                <w:szCs w:val="18"/>
              </w:rPr>
              <w:t>(PO1)</w:t>
            </w:r>
          </w:p>
        </w:tc>
        <w:tc>
          <w:tcPr>
            <w:tcW w:w="1051" w:type="dxa"/>
            <w:vAlign w:val="center"/>
          </w:tcPr>
          <w:p w14:paraId="40AFDAF0"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Cognitive domain – level 5</w:t>
            </w:r>
          </w:p>
        </w:tc>
        <w:tc>
          <w:tcPr>
            <w:tcW w:w="1747" w:type="dxa"/>
            <w:vAlign w:val="center"/>
          </w:tcPr>
          <w:p w14:paraId="356F086C"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9637443"/>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Lecture Note</w:t>
            </w:r>
          </w:p>
          <w:p w14:paraId="7FA2EBE6"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5346090"/>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Text Book</w:t>
            </w:r>
          </w:p>
          <w:p w14:paraId="2840E080"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2537925"/>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Audio/Video</w:t>
            </w:r>
          </w:p>
          <w:p w14:paraId="5BF15169"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8105856"/>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Web Material</w:t>
            </w:r>
          </w:p>
          <w:p w14:paraId="53CD0ADA"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003377"/>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Journal paper</w:t>
            </w:r>
          </w:p>
        </w:tc>
        <w:tc>
          <w:tcPr>
            <w:tcW w:w="1612" w:type="dxa"/>
            <w:vAlign w:val="center"/>
          </w:tcPr>
          <w:p w14:paraId="7C2621A3"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5937008"/>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Class Test</w:t>
            </w:r>
          </w:p>
          <w:p w14:paraId="5DE55F40"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7398129"/>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Final Exam</w:t>
            </w:r>
          </w:p>
          <w:p w14:paraId="43840FF6"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8233309"/>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Assignment </w:t>
            </w:r>
          </w:p>
          <w:p w14:paraId="3C6537EB"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3858446"/>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Participation</w:t>
            </w:r>
          </w:p>
          <w:p w14:paraId="121F0D43" w14:textId="77777777" w:rsidR="002E3C27" w:rsidRPr="00DD1CE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062607212"/>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Presentation</w:t>
            </w:r>
          </w:p>
        </w:tc>
      </w:tr>
      <w:tr w:rsidR="002E3C27" w:rsidRPr="00DD1CEF" w14:paraId="6CAACB89" w14:textId="77777777" w:rsidTr="001C3606">
        <w:trPr>
          <w:trHeight w:val="1583"/>
          <w:jc w:val="center"/>
        </w:trPr>
        <w:tc>
          <w:tcPr>
            <w:tcW w:w="646" w:type="dxa"/>
            <w:vAlign w:val="center"/>
          </w:tcPr>
          <w:p w14:paraId="2E5CCBBE"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CO2</w:t>
            </w:r>
          </w:p>
        </w:tc>
        <w:tc>
          <w:tcPr>
            <w:tcW w:w="1534" w:type="dxa"/>
            <w:vAlign w:val="center"/>
          </w:tcPr>
          <w:p w14:paraId="39010B7F" w14:textId="77777777" w:rsidR="002E3C27" w:rsidRPr="00DD1CEF" w:rsidRDefault="002E3C27" w:rsidP="001C3606">
            <w:pPr>
              <w:pStyle w:val="ListParagraph"/>
              <w:spacing w:after="0" w:line="240" w:lineRule="auto"/>
              <w:ind w:left="-18"/>
              <w:jc w:val="center"/>
              <w:rPr>
                <w:rFonts w:ascii="Arial" w:hAnsi="Arial" w:cs="Arial"/>
                <w:color w:val="000000" w:themeColor="text1"/>
                <w:sz w:val="18"/>
                <w:szCs w:val="18"/>
              </w:rPr>
            </w:pPr>
            <w:r w:rsidRPr="00DD1CEF">
              <w:rPr>
                <w:rFonts w:ascii="Arial" w:hAnsi="Arial" w:cs="Arial"/>
                <w:b/>
                <w:color w:val="000000" w:themeColor="text1"/>
                <w:sz w:val="18"/>
                <w:szCs w:val="18"/>
              </w:rPr>
              <w:t>Evaluate</w:t>
            </w:r>
            <w:r w:rsidRPr="00DD1CEF">
              <w:rPr>
                <w:rFonts w:ascii="Arial" w:hAnsi="Arial" w:cs="Arial"/>
                <w:color w:val="000000" w:themeColor="text1"/>
                <w:sz w:val="18"/>
                <w:szCs w:val="18"/>
              </w:rPr>
              <w:t xml:space="preserve"> algorithms and data structures in terms of time and memory complexity.</w:t>
            </w:r>
          </w:p>
        </w:tc>
        <w:tc>
          <w:tcPr>
            <w:tcW w:w="2585" w:type="dxa"/>
            <w:vAlign w:val="center"/>
          </w:tcPr>
          <w:p w14:paraId="7822C7F2" w14:textId="77777777" w:rsidR="002E3C27" w:rsidRPr="00DD1CEF" w:rsidRDefault="002E3C27" w:rsidP="001C3606">
            <w:pPr>
              <w:pStyle w:val="ListParagraph"/>
              <w:spacing w:after="0" w:line="240" w:lineRule="auto"/>
              <w:ind w:left="0"/>
              <w:jc w:val="center"/>
              <w:rPr>
                <w:rFonts w:ascii="Arial" w:hAnsi="Arial" w:cs="Arial"/>
                <w:b/>
                <w:bCs/>
                <w:color w:val="000000" w:themeColor="text1"/>
                <w:sz w:val="18"/>
                <w:szCs w:val="18"/>
              </w:rPr>
            </w:pPr>
            <w:r w:rsidRPr="00DD1CEF">
              <w:rPr>
                <w:rFonts w:ascii="Arial" w:hAnsi="Arial" w:cs="Arial"/>
                <w:b/>
                <w:bCs/>
                <w:color w:val="000000" w:themeColor="text1"/>
                <w:sz w:val="18"/>
                <w:szCs w:val="18"/>
              </w:rPr>
              <w:t>Problem analysis</w:t>
            </w:r>
          </w:p>
          <w:p w14:paraId="695D93AF" w14:textId="77777777" w:rsidR="002E3C27" w:rsidRPr="00DD1CEF" w:rsidRDefault="002E3C27" w:rsidP="001C3606">
            <w:pPr>
              <w:pStyle w:val="ListParagraph"/>
              <w:spacing w:after="0" w:line="240" w:lineRule="auto"/>
              <w:ind w:left="0"/>
              <w:jc w:val="center"/>
              <w:rPr>
                <w:rFonts w:ascii="Arial" w:hAnsi="Arial" w:cs="Arial"/>
                <w:color w:val="000000" w:themeColor="text1"/>
                <w:sz w:val="18"/>
                <w:szCs w:val="18"/>
              </w:rPr>
            </w:pPr>
            <w:r w:rsidRPr="00DD1CEF">
              <w:rPr>
                <w:rFonts w:ascii="Arial" w:hAnsi="Arial" w:cs="Arial"/>
                <w:color w:val="000000" w:themeColor="text1"/>
                <w:sz w:val="18"/>
                <w:szCs w:val="18"/>
              </w:rPr>
              <w:t>(PO2)</w:t>
            </w:r>
          </w:p>
        </w:tc>
        <w:tc>
          <w:tcPr>
            <w:tcW w:w="1051" w:type="dxa"/>
            <w:vAlign w:val="center"/>
          </w:tcPr>
          <w:p w14:paraId="45F79BAE"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Cognitive domain – level 5</w:t>
            </w:r>
          </w:p>
        </w:tc>
        <w:tc>
          <w:tcPr>
            <w:tcW w:w="1747" w:type="dxa"/>
            <w:vAlign w:val="center"/>
          </w:tcPr>
          <w:p w14:paraId="471C4CC2"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332278"/>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Lecture Note</w:t>
            </w:r>
          </w:p>
          <w:p w14:paraId="23B9938F"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9424563"/>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Text Book</w:t>
            </w:r>
          </w:p>
          <w:p w14:paraId="215E89B3"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6068233"/>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Audio/Video</w:t>
            </w:r>
          </w:p>
          <w:p w14:paraId="42D56D12"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729608"/>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Web Material</w:t>
            </w:r>
          </w:p>
          <w:p w14:paraId="10C62B9A" w14:textId="77777777" w:rsidR="002E3C27" w:rsidRPr="00DD1CE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74094939"/>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Journal paper</w:t>
            </w:r>
          </w:p>
        </w:tc>
        <w:tc>
          <w:tcPr>
            <w:tcW w:w="1612" w:type="dxa"/>
            <w:vAlign w:val="center"/>
          </w:tcPr>
          <w:p w14:paraId="1D83612E"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8596578"/>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Class Test</w:t>
            </w:r>
          </w:p>
          <w:p w14:paraId="5433D7F5"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7551719"/>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Final Exam</w:t>
            </w:r>
          </w:p>
          <w:p w14:paraId="63F0BF53"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548781"/>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Assignment </w:t>
            </w:r>
          </w:p>
          <w:p w14:paraId="25E8AD85"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0844816"/>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Participation</w:t>
            </w:r>
          </w:p>
          <w:p w14:paraId="6A557D0A"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1766163"/>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Presentation</w:t>
            </w:r>
          </w:p>
        </w:tc>
      </w:tr>
      <w:tr w:rsidR="002E3C27" w:rsidRPr="00DD1CEF" w14:paraId="2A7FFE33" w14:textId="77777777" w:rsidTr="001C3606">
        <w:trPr>
          <w:trHeight w:val="1700"/>
          <w:jc w:val="center"/>
        </w:trPr>
        <w:tc>
          <w:tcPr>
            <w:tcW w:w="646" w:type="dxa"/>
            <w:vAlign w:val="center"/>
          </w:tcPr>
          <w:p w14:paraId="6F4F3DFA"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CO3</w:t>
            </w:r>
          </w:p>
        </w:tc>
        <w:tc>
          <w:tcPr>
            <w:tcW w:w="1534" w:type="dxa"/>
            <w:vAlign w:val="center"/>
          </w:tcPr>
          <w:p w14:paraId="4E099FB9"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b/>
                <w:color w:val="000000" w:themeColor="text1"/>
                <w:sz w:val="18"/>
                <w:szCs w:val="18"/>
              </w:rPr>
              <w:t>Formulate</w:t>
            </w:r>
            <w:r w:rsidRPr="00DD1CEF">
              <w:rPr>
                <w:rFonts w:ascii="Arial" w:hAnsi="Arial" w:cs="Arial"/>
                <w:color w:val="000000" w:themeColor="text1"/>
                <w:sz w:val="18"/>
                <w:szCs w:val="18"/>
              </w:rPr>
              <w:t xml:space="preserve"> new solutions for programing problems using learned algorithms and data structures</w:t>
            </w:r>
          </w:p>
        </w:tc>
        <w:tc>
          <w:tcPr>
            <w:tcW w:w="2585" w:type="dxa"/>
            <w:vAlign w:val="center"/>
          </w:tcPr>
          <w:p w14:paraId="62415871" w14:textId="77777777" w:rsidR="002E3C27" w:rsidRPr="00DD1CEF" w:rsidRDefault="002E3C27" w:rsidP="001C3606">
            <w:pPr>
              <w:pStyle w:val="ListParagraph"/>
              <w:spacing w:after="0" w:line="240" w:lineRule="auto"/>
              <w:ind w:left="0"/>
              <w:jc w:val="center"/>
              <w:rPr>
                <w:rFonts w:ascii="Arial" w:hAnsi="Arial" w:cs="Arial"/>
                <w:b/>
                <w:bCs/>
                <w:color w:val="000000" w:themeColor="text1"/>
                <w:sz w:val="18"/>
                <w:szCs w:val="18"/>
              </w:rPr>
            </w:pPr>
            <w:r w:rsidRPr="00DD1CEF">
              <w:rPr>
                <w:rFonts w:ascii="Arial" w:hAnsi="Arial" w:cs="Arial"/>
                <w:b/>
                <w:bCs/>
                <w:color w:val="000000" w:themeColor="text1"/>
                <w:sz w:val="18"/>
                <w:szCs w:val="18"/>
              </w:rPr>
              <w:t>Design/development of solutions</w:t>
            </w:r>
          </w:p>
          <w:p w14:paraId="7FEAD7E4" w14:textId="77777777" w:rsidR="002E3C27" w:rsidRPr="00DD1CEF" w:rsidRDefault="002E3C27" w:rsidP="001C3606">
            <w:pPr>
              <w:pStyle w:val="ListParagraph"/>
              <w:spacing w:after="0" w:line="240" w:lineRule="auto"/>
              <w:ind w:left="0"/>
              <w:jc w:val="center"/>
              <w:rPr>
                <w:rFonts w:ascii="Arial" w:hAnsi="Arial" w:cs="Arial"/>
                <w:color w:val="000000" w:themeColor="text1"/>
                <w:sz w:val="18"/>
                <w:szCs w:val="18"/>
              </w:rPr>
            </w:pPr>
            <w:r w:rsidRPr="00DD1CEF">
              <w:rPr>
                <w:rFonts w:ascii="Arial" w:hAnsi="Arial" w:cs="Arial"/>
                <w:color w:val="000000" w:themeColor="text1"/>
                <w:sz w:val="18"/>
                <w:szCs w:val="18"/>
              </w:rPr>
              <w:t>(PO3)</w:t>
            </w:r>
          </w:p>
        </w:tc>
        <w:tc>
          <w:tcPr>
            <w:tcW w:w="1051" w:type="dxa"/>
            <w:vAlign w:val="center"/>
          </w:tcPr>
          <w:p w14:paraId="6F6934CB" w14:textId="77777777" w:rsidR="002E3C27" w:rsidRPr="00DD1CEF" w:rsidRDefault="002E3C27" w:rsidP="001C3606">
            <w:pPr>
              <w:jc w:val="center"/>
              <w:rPr>
                <w:rFonts w:ascii="Arial" w:hAnsi="Arial" w:cs="Arial"/>
                <w:color w:val="000000" w:themeColor="text1"/>
                <w:sz w:val="18"/>
                <w:szCs w:val="18"/>
              </w:rPr>
            </w:pPr>
            <w:r w:rsidRPr="00DD1CEF">
              <w:rPr>
                <w:rFonts w:ascii="Arial" w:hAnsi="Arial" w:cs="Arial"/>
                <w:color w:val="000000" w:themeColor="text1"/>
                <w:sz w:val="18"/>
                <w:szCs w:val="18"/>
              </w:rPr>
              <w:t>Cognitive domain – level 1</w:t>
            </w:r>
          </w:p>
        </w:tc>
        <w:tc>
          <w:tcPr>
            <w:tcW w:w="1747" w:type="dxa"/>
            <w:vAlign w:val="center"/>
          </w:tcPr>
          <w:p w14:paraId="321B5066"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095597"/>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Lecture Note</w:t>
            </w:r>
          </w:p>
          <w:p w14:paraId="5CE82E3F"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878215"/>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Text Book</w:t>
            </w:r>
          </w:p>
          <w:p w14:paraId="524314E1"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6575101"/>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Audio/Video</w:t>
            </w:r>
          </w:p>
          <w:p w14:paraId="7284EE73"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981937"/>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Web Material</w:t>
            </w:r>
          </w:p>
          <w:p w14:paraId="70BCB580" w14:textId="77777777" w:rsidR="002E3C27" w:rsidRPr="00DD1CE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962840252"/>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Journal paper</w:t>
            </w:r>
          </w:p>
        </w:tc>
        <w:tc>
          <w:tcPr>
            <w:tcW w:w="1612" w:type="dxa"/>
            <w:vAlign w:val="center"/>
          </w:tcPr>
          <w:p w14:paraId="128BD5EE"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9538536"/>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Class Test</w:t>
            </w:r>
          </w:p>
          <w:p w14:paraId="199ACAA1"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1922754"/>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Final Exam</w:t>
            </w:r>
          </w:p>
          <w:p w14:paraId="625C3AAF"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081492"/>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Assignment </w:t>
            </w:r>
          </w:p>
          <w:p w14:paraId="07442E42" w14:textId="77777777" w:rsidR="002E3C27" w:rsidRPr="00DD1CE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8264998"/>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Participation</w:t>
            </w:r>
          </w:p>
          <w:p w14:paraId="5DAF55EB" w14:textId="77777777" w:rsidR="002E3C27" w:rsidRPr="00DD1CE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26604148"/>
              </w:sdtPr>
              <w:sdtContent>
                <w:r w:rsidR="002E3C27" w:rsidRPr="00DD1CEF">
                  <w:rPr>
                    <w:rFonts w:ascii="MS Gothic" w:eastAsia="MS Gothic" w:hAnsi="MS Gothic" w:cs="MS Gothic" w:hint="eastAsia"/>
                    <w:color w:val="000000" w:themeColor="text1"/>
                    <w:sz w:val="18"/>
                    <w:szCs w:val="18"/>
                  </w:rPr>
                  <w:t>☒</w:t>
                </w:r>
              </w:sdtContent>
            </w:sdt>
            <w:r w:rsidR="002E3C27" w:rsidRPr="00DD1CEF">
              <w:rPr>
                <w:rFonts w:ascii="Arial" w:hAnsi="Arial" w:cs="Arial"/>
                <w:color w:val="000000" w:themeColor="text1"/>
                <w:sz w:val="18"/>
                <w:szCs w:val="18"/>
              </w:rPr>
              <w:t xml:space="preserve">  Presentation</w:t>
            </w:r>
          </w:p>
        </w:tc>
      </w:tr>
    </w:tbl>
    <w:p w14:paraId="0B47BE9A" w14:textId="77777777" w:rsidR="002E3C27" w:rsidRPr="00DD1CEF"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2E3C27" w:rsidRPr="00DD1CEF" w14:paraId="7CF9C987" w14:textId="77777777" w:rsidTr="001C3606">
        <w:trPr>
          <w:jc w:val="center"/>
        </w:trPr>
        <w:tc>
          <w:tcPr>
            <w:tcW w:w="9264" w:type="dxa"/>
          </w:tcPr>
          <w:p w14:paraId="5A67C5C7" w14:textId="77777777" w:rsidR="002E3C27" w:rsidRPr="00DD1CEF" w:rsidRDefault="002E3C27" w:rsidP="001C3606">
            <w:pPr>
              <w:rPr>
                <w:rFonts w:ascii="Arial" w:hAnsi="Arial" w:cs="Arial"/>
                <w:b/>
                <w:color w:val="000000" w:themeColor="text1"/>
                <w:sz w:val="18"/>
                <w:szCs w:val="18"/>
              </w:rPr>
            </w:pPr>
            <w:r w:rsidRPr="00DD1CEF">
              <w:rPr>
                <w:rFonts w:ascii="Arial" w:hAnsi="Arial" w:cs="Arial"/>
                <w:b/>
                <w:color w:val="000000" w:themeColor="text1"/>
                <w:sz w:val="18"/>
                <w:szCs w:val="18"/>
              </w:rPr>
              <w:t>Assessment and Marks Distribution:</w:t>
            </w:r>
          </w:p>
          <w:p w14:paraId="5A1B4719" w14:textId="77777777" w:rsidR="002E3C27" w:rsidRPr="00DD1CEF" w:rsidRDefault="002E3C27" w:rsidP="001C3606">
            <w:pPr>
              <w:rPr>
                <w:rFonts w:ascii="Arial" w:hAnsi="Arial" w:cs="Arial"/>
                <w:bCs/>
                <w:color w:val="000000" w:themeColor="text1"/>
                <w:sz w:val="18"/>
                <w:szCs w:val="18"/>
              </w:rPr>
            </w:pPr>
            <w:r w:rsidRPr="00DD1CE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638361D2" w14:textId="77777777" w:rsidR="002E3C27" w:rsidRPr="00DD1CEF" w:rsidRDefault="002E3C27" w:rsidP="001C3606">
            <w:pPr>
              <w:rPr>
                <w:rFonts w:ascii="Arial" w:hAnsi="Arial" w:cs="Arial"/>
                <w:bCs/>
                <w:color w:val="000000" w:themeColor="text1"/>
                <w:sz w:val="18"/>
                <w:szCs w:val="18"/>
              </w:rPr>
            </w:pPr>
            <w:r w:rsidRPr="00DD1CEF">
              <w:rPr>
                <w:rFonts w:ascii="Arial" w:hAnsi="Arial" w:cs="Arial"/>
                <w:bCs/>
                <w:color w:val="000000" w:themeColor="text1"/>
                <w:sz w:val="18"/>
                <w:szCs w:val="18"/>
              </w:rPr>
              <w:t xml:space="preserve"> </w:t>
            </w:r>
            <w:r w:rsidRPr="00DD1CEF">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DD1CEF">
              <w:rPr>
                <w:rFonts w:ascii="Arial" w:hAnsi="Arial" w:cs="Arial"/>
                <w:bCs/>
                <w:color w:val="000000" w:themeColor="text1"/>
                <w:sz w:val="18"/>
                <w:szCs w:val="18"/>
              </w:rPr>
              <w:t>%)</w:t>
            </w:r>
          </w:p>
          <w:p w14:paraId="424CAA07" w14:textId="77777777" w:rsidR="002E3C27" w:rsidRPr="00DD1CEF" w:rsidRDefault="002E3C27" w:rsidP="001C3606">
            <w:pPr>
              <w:rPr>
                <w:rFonts w:ascii="Arial" w:hAnsi="Arial" w:cs="Arial"/>
                <w:bCs/>
                <w:color w:val="000000" w:themeColor="text1"/>
                <w:sz w:val="18"/>
                <w:szCs w:val="18"/>
              </w:rPr>
            </w:pPr>
            <w:r w:rsidRPr="00DD1CEF">
              <w:rPr>
                <w:rFonts w:ascii="Arial" w:hAnsi="Arial" w:cs="Arial"/>
                <w:bCs/>
                <w:color w:val="000000" w:themeColor="text1"/>
                <w:sz w:val="18"/>
                <w:szCs w:val="18"/>
              </w:rPr>
              <w:t xml:space="preserve"> </w:t>
            </w:r>
            <w:r w:rsidRPr="00DD1CEF">
              <w:rPr>
                <w:rFonts w:ascii="Arial" w:hAnsi="Arial" w:cs="Arial"/>
                <w:bCs/>
                <w:color w:val="000000" w:themeColor="text1"/>
                <w:sz w:val="18"/>
                <w:szCs w:val="18"/>
              </w:rPr>
              <w:tab/>
              <w:t>A comprehensive final exam (</w:t>
            </w:r>
            <w:r>
              <w:rPr>
                <w:rFonts w:ascii="Arial" w:hAnsi="Arial" w:cs="Arial"/>
                <w:bCs/>
                <w:color w:val="000000" w:themeColor="text1"/>
                <w:sz w:val="18"/>
                <w:szCs w:val="18"/>
              </w:rPr>
              <w:t>8</w:t>
            </w:r>
            <w:r w:rsidRPr="00DD1CEF">
              <w:rPr>
                <w:rFonts w:ascii="Arial" w:hAnsi="Arial" w:cs="Arial"/>
                <w:bCs/>
                <w:color w:val="000000" w:themeColor="text1"/>
                <w:sz w:val="18"/>
                <w:szCs w:val="18"/>
              </w:rPr>
              <w:t xml:space="preserve">0%), Total Time: 3 hours. </w:t>
            </w:r>
          </w:p>
          <w:p w14:paraId="1223A83C" w14:textId="77777777" w:rsidR="002E3C27" w:rsidRPr="00DD1CEF"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DD1CEF">
              <w:rPr>
                <w:rFonts w:ascii="Arial" w:hAnsi="Arial" w:cs="Arial"/>
                <w:bCs/>
                <w:color w:val="000000" w:themeColor="text1"/>
                <w:sz w:val="18"/>
                <w:szCs w:val="18"/>
              </w:rPr>
              <w:t>%).</w:t>
            </w:r>
          </w:p>
        </w:tc>
      </w:tr>
      <w:tr w:rsidR="002E3C27" w:rsidRPr="00DD1CEF" w14:paraId="7D5CD0AE" w14:textId="77777777" w:rsidTr="001C3606">
        <w:trPr>
          <w:jc w:val="center"/>
        </w:trPr>
        <w:tc>
          <w:tcPr>
            <w:tcW w:w="9264" w:type="dxa"/>
          </w:tcPr>
          <w:p w14:paraId="15B5480A" w14:textId="77777777" w:rsidR="002E3C27" w:rsidRPr="00DD1CEF" w:rsidRDefault="002E3C27" w:rsidP="001C3606">
            <w:pPr>
              <w:spacing w:after="120"/>
              <w:jc w:val="both"/>
              <w:rPr>
                <w:rFonts w:ascii="Arial" w:hAnsi="Arial" w:cs="Arial"/>
                <w:b/>
                <w:bCs/>
                <w:sz w:val="18"/>
                <w:szCs w:val="18"/>
              </w:rPr>
            </w:pPr>
          </w:p>
          <w:p w14:paraId="6699752E" w14:textId="77777777" w:rsidR="002E3C27" w:rsidRPr="00DD1CEF" w:rsidRDefault="002E3C27" w:rsidP="001C3606">
            <w:pPr>
              <w:spacing w:after="120"/>
              <w:jc w:val="both"/>
              <w:rPr>
                <w:rFonts w:ascii="Arial" w:hAnsi="Arial" w:cs="Arial"/>
                <w:b/>
                <w:bCs/>
                <w:sz w:val="18"/>
                <w:szCs w:val="18"/>
              </w:rPr>
            </w:pPr>
            <w:r w:rsidRPr="00DD1CEF">
              <w:rPr>
                <w:rFonts w:ascii="Arial" w:hAnsi="Arial" w:cs="Arial"/>
                <w:b/>
                <w:bCs/>
                <w:sz w:val="18"/>
                <w:szCs w:val="18"/>
              </w:rPr>
              <w:t>Course Contents:</w:t>
            </w:r>
          </w:p>
          <w:p w14:paraId="283165D7"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Arrays: Maximization, ordered lists, sparse matrices, representation of arrays.</w:t>
            </w:r>
          </w:p>
          <w:p w14:paraId="0A1CB3D0"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 xml:space="preserve">Stacks, Queues and Recursion: Different types of stacks and queues: Circular, dequeues, </w:t>
            </w:r>
            <w:proofErr w:type="spellStart"/>
            <w:r w:rsidRPr="00DD1CEF">
              <w:rPr>
                <w:rFonts w:ascii="Arial" w:hAnsi="Arial" w:cs="Arial"/>
                <w:sz w:val="18"/>
                <w:szCs w:val="18"/>
              </w:rPr>
              <w:t>etc</w:t>
            </w:r>
            <w:proofErr w:type="spellEnd"/>
            <w:r w:rsidRPr="00DD1CEF">
              <w:rPr>
                <w:rFonts w:ascii="Arial" w:hAnsi="Arial" w:cs="Arial"/>
                <w:sz w:val="18"/>
                <w:szCs w:val="18"/>
              </w:rPr>
              <w:t xml:space="preserve">; evaluation of expressions, multiple stacks and queues; </w:t>
            </w:r>
          </w:p>
          <w:p w14:paraId="0A2AE9B7"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Recursion: Direct and indirect recursion, depth of recursion; Simulation of Recursion, Removal of recursion; Towers of Hanoi.</w:t>
            </w:r>
          </w:p>
          <w:p w14:paraId="2B54B8F8"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Links Lists: singly linked lists, linked stacks and queues, the storage pool, polynomial addition, equivalence relations, sparse matrices, doubly linked lists and dynamic storage management, generalized lists, garbage collection and compaction.</w:t>
            </w:r>
          </w:p>
          <w:p w14:paraId="6C48D15E"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Trees: Basic terminology, binary trees, binary tree representations, binary tree traversal; Extended binary trees: 2-trees, internal and external path lengths, Huffman codes/algorithms; threaded binary trees, binary tree representation of trees; Application of Trees: Set representation, decision trees, games trees: Counting binary trees, Binary Indexed tree, Segment tree, Trip tree, Suffix tree, Merge Sort tree, Red-black tree, Splay tree, K-d tree, UFDS.</w:t>
            </w:r>
          </w:p>
          <w:p w14:paraId="4094E3BB"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Graphs: Introduction, definitions and terminology, graph representations, traversals, connected components and spanning trees, shortest path and transitive closure, activity networks, topological sort and critical paths, enumerating all paths.</w:t>
            </w:r>
          </w:p>
          <w:p w14:paraId="2AF15C05"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Symbol Tables: static tree tables, dynamic tree tables; Hash Tables: Hashing functions overflow handling, theoretical evaluation of overflow techniques.</w:t>
            </w:r>
          </w:p>
          <w:p w14:paraId="0863F28D" w14:textId="77777777" w:rsidR="002E3C27" w:rsidRPr="00DD1CEF" w:rsidRDefault="002E3C27" w:rsidP="001C3606">
            <w:pPr>
              <w:spacing w:after="120"/>
              <w:jc w:val="both"/>
              <w:rPr>
                <w:rFonts w:ascii="Arial" w:hAnsi="Arial" w:cs="Arial"/>
                <w:sz w:val="18"/>
                <w:szCs w:val="18"/>
              </w:rPr>
            </w:pPr>
            <w:r w:rsidRPr="00DD1CEF">
              <w:rPr>
                <w:rFonts w:ascii="Arial" w:hAnsi="Arial" w:cs="Arial"/>
                <w:sz w:val="18"/>
                <w:szCs w:val="18"/>
              </w:rPr>
              <w:t>Files: file, queries and sequential organizations: Indexing Techniques: Cylinder-surface indexing hashed indexes, tree indexing-B-trees; Tree indexing.</w:t>
            </w:r>
          </w:p>
        </w:tc>
      </w:tr>
    </w:tbl>
    <w:p w14:paraId="6CBE8BA9" w14:textId="77777777" w:rsidR="002E3C27" w:rsidRDefault="002E3C27" w:rsidP="002E3C27">
      <w:pPr>
        <w:jc w:val="center"/>
        <w:rPr>
          <w:rFonts w:ascii="Arial" w:hAnsi="Arial" w:cs="Arial"/>
          <w:b/>
          <w:color w:val="FFFFFF"/>
          <w:sz w:val="18"/>
          <w:szCs w:val="18"/>
          <w:highlight w:val="black"/>
        </w:rPr>
      </w:pPr>
    </w:p>
    <w:p w14:paraId="6500B453" w14:textId="77777777" w:rsidR="002E3C27" w:rsidRDefault="002E3C27" w:rsidP="002E3C27">
      <w:pPr>
        <w:rPr>
          <w:highlight w:val="black"/>
        </w:rPr>
      </w:pPr>
      <w:r>
        <w:rPr>
          <w:highlight w:val="black"/>
        </w:rPr>
        <w:br w:type="page"/>
      </w:r>
    </w:p>
    <w:p w14:paraId="6712BD93" w14:textId="77777777" w:rsidR="002E3C27" w:rsidRPr="00DD1CEF" w:rsidRDefault="002E3C27" w:rsidP="002E3C27">
      <w:pPr>
        <w:rPr>
          <w:rFonts w:ascii="Arial" w:hAnsi="Arial" w:cs="Arial"/>
          <w:b/>
          <w:spacing w:val="-3"/>
          <w:sz w:val="18"/>
          <w:szCs w:val="18"/>
        </w:rPr>
      </w:pPr>
      <w:r w:rsidRPr="00DD1CEF">
        <w:rPr>
          <w:rFonts w:ascii="Arial" w:hAnsi="Arial" w:cs="Arial"/>
          <w:b/>
          <w:spacing w:val="-3"/>
          <w:sz w:val="18"/>
          <w:szCs w:val="18"/>
        </w:rPr>
        <w:lastRenderedPageBreak/>
        <w:t>Text Book:</w:t>
      </w:r>
    </w:p>
    <w:tbl>
      <w:tblPr>
        <w:tblW w:w="5000" w:type="pct"/>
        <w:jc w:val="center"/>
        <w:tblLook w:val="0000" w:firstRow="0" w:lastRow="0" w:firstColumn="0" w:lastColumn="0" w:noHBand="0" w:noVBand="0"/>
      </w:tblPr>
      <w:tblGrid>
        <w:gridCol w:w="361"/>
        <w:gridCol w:w="2864"/>
        <w:gridCol w:w="283"/>
        <w:gridCol w:w="5734"/>
      </w:tblGrid>
      <w:tr w:rsidR="002E3C27" w:rsidRPr="00DD1CEF" w14:paraId="1527EDC5" w14:textId="77777777" w:rsidTr="001C3606">
        <w:trPr>
          <w:jc w:val="center"/>
        </w:trPr>
        <w:tc>
          <w:tcPr>
            <w:tcW w:w="195" w:type="pct"/>
          </w:tcPr>
          <w:p w14:paraId="54FFA00B"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1.</w:t>
            </w:r>
          </w:p>
        </w:tc>
        <w:tc>
          <w:tcPr>
            <w:tcW w:w="1550" w:type="pct"/>
          </w:tcPr>
          <w:p w14:paraId="6DABB88F" w14:textId="77777777" w:rsidR="002E3C27" w:rsidRPr="00DD1CEF" w:rsidRDefault="002E3C27" w:rsidP="001C3606">
            <w:pPr>
              <w:suppressAutoHyphens/>
              <w:rPr>
                <w:rFonts w:ascii="Arial" w:hAnsi="Arial" w:cs="Arial"/>
                <w:spacing w:val="-3"/>
                <w:sz w:val="18"/>
                <w:szCs w:val="18"/>
              </w:rPr>
            </w:pPr>
            <w:r w:rsidRPr="00DD1CEF">
              <w:rPr>
                <w:rFonts w:ascii="Arial" w:hAnsi="Arial" w:cs="Arial"/>
                <w:spacing w:val="-3"/>
                <w:sz w:val="18"/>
                <w:szCs w:val="18"/>
              </w:rPr>
              <w:t xml:space="preserve">Seymour </w:t>
            </w:r>
            <w:proofErr w:type="spellStart"/>
            <w:r w:rsidRPr="00DD1CEF">
              <w:rPr>
                <w:rFonts w:ascii="Arial" w:hAnsi="Arial" w:cs="Arial"/>
                <w:spacing w:val="-3"/>
                <w:sz w:val="18"/>
                <w:szCs w:val="18"/>
              </w:rPr>
              <w:t>Lipshultz</w:t>
            </w:r>
            <w:proofErr w:type="spellEnd"/>
          </w:p>
        </w:tc>
        <w:tc>
          <w:tcPr>
            <w:tcW w:w="153" w:type="pct"/>
          </w:tcPr>
          <w:p w14:paraId="6FD43BBC"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1" w:type="pct"/>
          </w:tcPr>
          <w:p w14:paraId="3C0489D1" w14:textId="77777777" w:rsidR="002E3C27" w:rsidRPr="00DD1CEF" w:rsidRDefault="002E3C27" w:rsidP="001C3606">
            <w:pPr>
              <w:suppressAutoHyphens/>
              <w:rPr>
                <w:rFonts w:ascii="Arial" w:hAnsi="Arial" w:cs="Arial"/>
                <w:b/>
                <w:bCs/>
                <w:spacing w:val="-3"/>
                <w:sz w:val="18"/>
                <w:szCs w:val="18"/>
              </w:rPr>
            </w:pPr>
            <w:r w:rsidRPr="00DD1CEF">
              <w:rPr>
                <w:rFonts w:ascii="Arial" w:hAnsi="Arial" w:cs="Arial"/>
                <w:b/>
                <w:bCs/>
                <w:sz w:val="18"/>
                <w:szCs w:val="18"/>
              </w:rPr>
              <w:t>Data Structures (</w:t>
            </w:r>
            <w:proofErr w:type="spellStart"/>
            <w:r w:rsidRPr="00DD1CEF">
              <w:rPr>
                <w:rFonts w:ascii="Arial" w:hAnsi="Arial" w:cs="Arial"/>
                <w:b/>
                <w:bCs/>
                <w:sz w:val="18"/>
                <w:szCs w:val="18"/>
              </w:rPr>
              <w:t>Schaum's</w:t>
            </w:r>
            <w:proofErr w:type="spellEnd"/>
            <w:r w:rsidRPr="00DD1CEF">
              <w:rPr>
                <w:rFonts w:ascii="Arial" w:hAnsi="Arial" w:cs="Arial"/>
                <w:b/>
                <w:bCs/>
                <w:sz w:val="18"/>
                <w:szCs w:val="18"/>
              </w:rPr>
              <w:t xml:space="preserve"> Outline Series)</w:t>
            </w:r>
            <w:r w:rsidRPr="00DD1CEF">
              <w:rPr>
                <w:rFonts w:ascii="Arial" w:hAnsi="Arial" w:cs="Arial"/>
                <w:bCs/>
                <w:sz w:val="18"/>
                <w:szCs w:val="18"/>
              </w:rPr>
              <w:t>,</w:t>
            </w:r>
            <w:r w:rsidRPr="00DD1CEF">
              <w:rPr>
                <w:rFonts w:ascii="Arial" w:hAnsi="Arial" w:cs="Arial"/>
                <w:i/>
                <w:iCs/>
                <w:sz w:val="18"/>
                <w:szCs w:val="18"/>
              </w:rPr>
              <w:t>Tata McGraw-Hill</w:t>
            </w:r>
          </w:p>
        </w:tc>
      </w:tr>
      <w:tr w:rsidR="002E3C27" w:rsidRPr="00DD1CEF" w14:paraId="61635633" w14:textId="77777777" w:rsidTr="001C3606">
        <w:trPr>
          <w:jc w:val="center"/>
        </w:trPr>
        <w:tc>
          <w:tcPr>
            <w:tcW w:w="195" w:type="pct"/>
          </w:tcPr>
          <w:p w14:paraId="37D9660C"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2.</w:t>
            </w:r>
          </w:p>
        </w:tc>
        <w:tc>
          <w:tcPr>
            <w:tcW w:w="1550" w:type="pct"/>
          </w:tcPr>
          <w:p w14:paraId="2A2CBF24" w14:textId="77777777" w:rsidR="002E3C27" w:rsidRPr="00DD1CEF" w:rsidRDefault="002E3C27" w:rsidP="001C3606">
            <w:pPr>
              <w:suppressAutoHyphens/>
              <w:rPr>
                <w:rFonts w:ascii="Arial" w:hAnsi="Arial" w:cs="Arial"/>
                <w:spacing w:val="-3"/>
                <w:sz w:val="18"/>
                <w:szCs w:val="18"/>
              </w:rPr>
            </w:pPr>
            <w:r w:rsidRPr="00DD1CEF">
              <w:rPr>
                <w:rFonts w:ascii="Arial" w:hAnsi="Arial" w:cs="Arial"/>
                <w:sz w:val="18"/>
                <w:szCs w:val="18"/>
              </w:rPr>
              <w:t xml:space="preserve">E. Horowitz and S. </w:t>
            </w:r>
            <w:proofErr w:type="spellStart"/>
            <w:r w:rsidRPr="00DD1CEF">
              <w:rPr>
                <w:rFonts w:ascii="Arial" w:hAnsi="Arial" w:cs="Arial"/>
                <w:sz w:val="18"/>
                <w:szCs w:val="18"/>
              </w:rPr>
              <w:t>Sahni</w:t>
            </w:r>
            <w:proofErr w:type="spellEnd"/>
          </w:p>
        </w:tc>
        <w:tc>
          <w:tcPr>
            <w:tcW w:w="153" w:type="pct"/>
          </w:tcPr>
          <w:p w14:paraId="11AD8752"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1" w:type="pct"/>
          </w:tcPr>
          <w:p w14:paraId="492D13F4" w14:textId="77777777" w:rsidR="002E3C27" w:rsidRPr="00DD1CEF" w:rsidRDefault="002E3C27" w:rsidP="001C3606">
            <w:pPr>
              <w:suppressAutoHyphens/>
              <w:rPr>
                <w:rFonts w:ascii="Arial" w:hAnsi="Arial" w:cs="Arial"/>
                <w:b/>
                <w:bCs/>
                <w:sz w:val="18"/>
                <w:szCs w:val="18"/>
              </w:rPr>
            </w:pPr>
            <w:r w:rsidRPr="00DD1CEF">
              <w:rPr>
                <w:rFonts w:ascii="Arial" w:hAnsi="Arial" w:cs="Arial"/>
                <w:b/>
                <w:bCs/>
                <w:sz w:val="18"/>
                <w:szCs w:val="18"/>
              </w:rPr>
              <w:t xml:space="preserve">Fundamentals of Data </w:t>
            </w:r>
            <w:proofErr w:type="spellStart"/>
            <w:proofErr w:type="gramStart"/>
            <w:r w:rsidRPr="00DD1CEF">
              <w:rPr>
                <w:rFonts w:ascii="Arial" w:hAnsi="Arial" w:cs="Arial"/>
                <w:b/>
                <w:bCs/>
                <w:sz w:val="18"/>
                <w:szCs w:val="18"/>
              </w:rPr>
              <w:t>Structures</w:t>
            </w:r>
            <w:r w:rsidRPr="00DD1CEF">
              <w:rPr>
                <w:rFonts w:ascii="Arial" w:hAnsi="Arial" w:cs="Arial"/>
                <w:bCs/>
                <w:sz w:val="18"/>
                <w:szCs w:val="18"/>
              </w:rPr>
              <w:t>,</w:t>
            </w:r>
            <w:r w:rsidRPr="00DD1CEF">
              <w:rPr>
                <w:rFonts w:ascii="Arial" w:hAnsi="Arial" w:cs="Arial"/>
                <w:i/>
                <w:iCs/>
                <w:sz w:val="18"/>
                <w:szCs w:val="18"/>
              </w:rPr>
              <w:t>Galgotia</w:t>
            </w:r>
            <w:proofErr w:type="spellEnd"/>
            <w:proofErr w:type="gramEnd"/>
            <w:r w:rsidRPr="00DD1CEF">
              <w:rPr>
                <w:rFonts w:ascii="Arial" w:hAnsi="Arial" w:cs="Arial"/>
                <w:sz w:val="18"/>
                <w:szCs w:val="18"/>
              </w:rPr>
              <w:t>.</w:t>
            </w:r>
          </w:p>
        </w:tc>
      </w:tr>
    </w:tbl>
    <w:p w14:paraId="3AEEC535" w14:textId="77777777" w:rsidR="002E3C27" w:rsidRPr="00DD1CEF" w:rsidRDefault="002E3C27" w:rsidP="002E3C27">
      <w:pPr>
        <w:jc w:val="center"/>
        <w:rPr>
          <w:rFonts w:ascii="Arial" w:hAnsi="Arial" w:cs="Arial"/>
          <w:b/>
          <w:spacing w:val="-3"/>
          <w:sz w:val="18"/>
          <w:szCs w:val="18"/>
        </w:rPr>
      </w:pPr>
    </w:p>
    <w:p w14:paraId="7510648F" w14:textId="77777777" w:rsidR="002E3C27" w:rsidRPr="00DD1CEF" w:rsidRDefault="002E3C27" w:rsidP="002E3C27">
      <w:pPr>
        <w:rPr>
          <w:rFonts w:ascii="Arial" w:hAnsi="Arial" w:cs="Arial"/>
          <w:b/>
          <w:spacing w:val="-3"/>
          <w:sz w:val="18"/>
          <w:szCs w:val="18"/>
        </w:rPr>
      </w:pPr>
      <w:r w:rsidRPr="00DD1CEF">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844"/>
        <w:gridCol w:w="283"/>
        <w:gridCol w:w="5711"/>
      </w:tblGrid>
      <w:tr w:rsidR="002E3C27" w:rsidRPr="00DD1CEF" w14:paraId="69E2AFDA" w14:textId="77777777" w:rsidTr="001C3606">
        <w:trPr>
          <w:trHeight w:val="196"/>
          <w:jc w:val="center"/>
        </w:trPr>
        <w:tc>
          <w:tcPr>
            <w:tcW w:w="196" w:type="pct"/>
          </w:tcPr>
          <w:p w14:paraId="10EEA7C8"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1.</w:t>
            </w:r>
          </w:p>
        </w:tc>
        <w:tc>
          <w:tcPr>
            <w:tcW w:w="1546" w:type="pct"/>
          </w:tcPr>
          <w:p w14:paraId="2EA75170" w14:textId="77777777" w:rsidR="002E3C27" w:rsidRPr="00DD1CEF" w:rsidRDefault="002E3C27" w:rsidP="001C3606">
            <w:pPr>
              <w:suppressAutoHyphens/>
              <w:rPr>
                <w:rFonts w:ascii="Arial" w:hAnsi="Arial" w:cs="Arial"/>
                <w:spacing w:val="-3"/>
                <w:sz w:val="18"/>
                <w:szCs w:val="18"/>
              </w:rPr>
            </w:pPr>
            <w:r w:rsidRPr="00DD1CEF">
              <w:rPr>
                <w:rFonts w:ascii="Arial" w:hAnsi="Arial" w:cs="Arial"/>
                <w:sz w:val="18"/>
                <w:szCs w:val="18"/>
              </w:rPr>
              <w:t xml:space="preserve">Edward M. </w:t>
            </w:r>
            <w:proofErr w:type="spellStart"/>
            <w:r w:rsidRPr="00DD1CEF">
              <w:rPr>
                <w:rFonts w:ascii="Arial" w:hAnsi="Arial" w:cs="Arial"/>
                <w:sz w:val="18"/>
                <w:szCs w:val="18"/>
              </w:rPr>
              <w:t>Reingold</w:t>
            </w:r>
            <w:proofErr w:type="spellEnd"/>
            <w:r w:rsidRPr="00DD1CEF">
              <w:rPr>
                <w:rFonts w:ascii="Arial" w:hAnsi="Arial" w:cs="Arial"/>
                <w:sz w:val="18"/>
                <w:szCs w:val="18"/>
              </w:rPr>
              <w:t xml:space="preserve"> &amp; Wilfred J. Hansen</w:t>
            </w:r>
          </w:p>
        </w:tc>
        <w:tc>
          <w:tcPr>
            <w:tcW w:w="154" w:type="pct"/>
          </w:tcPr>
          <w:p w14:paraId="63EC0EDA"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4" w:type="pct"/>
          </w:tcPr>
          <w:p w14:paraId="7202A0E0" w14:textId="77777777" w:rsidR="002E3C27" w:rsidRPr="00DD1CEF" w:rsidRDefault="002E3C27" w:rsidP="001C3606">
            <w:pPr>
              <w:suppressAutoHyphens/>
              <w:rPr>
                <w:rFonts w:ascii="Arial" w:hAnsi="Arial" w:cs="Arial"/>
                <w:spacing w:val="-3"/>
                <w:sz w:val="18"/>
                <w:szCs w:val="18"/>
              </w:rPr>
            </w:pPr>
            <w:r w:rsidRPr="00DD1CEF">
              <w:rPr>
                <w:rFonts w:ascii="Arial" w:hAnsi="Arial" w:cs="Arial"/>
                <w:b/>
                <w:bCs/>
                <w:sz w:val="18"/>
                <w:szCs w:val="18"/>
              </w:rPr>
              <w:t xml:space="preserve">Data </w:t>
            </w:r>
            <w:proofErr w:type="spellStart"/>
            <w:r w:rsidRPr="00DD1CEF">
              <w:rPr>
                <w:rFonts w:ascii="Arial" w:hAnsi="Arial" w:cs="Arial"/>
                <w:b/>
                <w:bCs/>
                <w:sz w:val="18"/>
                <w:szCs w:val="18"/>
              </w:rPr>
              <w:t>Structures</w:t>
            </w:r>
            <w:r w:rsidRPr="00DD1CEF">
              <w:rPr>
                <w:rFonts w:ascii="Arial" w:hAnsi="Arial" w:cs="Arial"/>
                <w:bCs/>
                <w:sz w:val="18"/>
                <w:szCs w:val="18"/>
              </w:rPr>
              <w:t>,</w:t>
            </w:r>
            <w:r w:rsidRPr="00DD1CEF">
              <w:rPr>
                <w:rFonts w:ascii="Arial" w:hAnsi="Arial" w:cs="Arial"/>
                <w:i/>
                <w:iCs/>
                <w:sz w:val="18"/>
                <w:szCs w:val="18"/>
              </w:rPr>
              <w:t>Addison</w:t>
            </w:r>
            <w:proofErr w:type="spellEnd"/>
            <w:r w:rsidRPr="00DD1CEF">
              <w:rPr>
                <w:rFonts w:ascii="Arial" w:hAnsi="Arial" w:cs="Arial"/>
                <w:i/>
                <w:iCs/>
                <w:sz w:val="18"/>
                <w:szCs w:val="18"/>
              </w:rPr>
              <w:t xml:space="preserve"> Wesley Publishers</w:t>
            </w:r>
          </w:p>
        </w:tc>
      </w:tr>
      <w:tr w:rsidR="002E3C27" w:rsidRPr="00DD1CEF" w14:paraId="240B082D" w14:textId="77777777" w:rsidTr="001C3606">
        <w:trPr>
          <w:trHeight w:val="109"/>
          <w:jc w:val="center"/>
        </w:trPr>
        <w:tc>
          <w:tcPr>
            <w:tcW w:w="196" w:type="pct"/>
          </w:tcPr>
          <w:p w14:paraId="38812F6A"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2.</w:t>
            </w:r>
          </w:p>
        </w:tc>
        <w:tc>
          <w:tcPr>
            <w:tcW w:w="1546" w:type="pct"/>
          </w:tcPr>
          <w:p w14:paraId="4F04BA97" w14:textId="77777777" w:rsidR="002E3C27" w:rsidRPr="00DD1CEF" w:rsidRDefault="002E3C27" w:rsidP="001C3606">
            <w:pPr>
              <w:suppressAutoHyphens/>
              <w:rPr>
                <w:rFonts w:ascii="Arial" w:hAnsi="Arial" w:cs="Arial"/>
                <w:spacing w:val="-3"/>
                <w:sz w:val="18"/>
                <w:szCs w:val="18"/>
              </w:rPr>
            </w:pPr>
            <w:r w:rsidRPr="00DD1CEF">
              <w:rPr>
                <w:rFonts w:ascii="Arial" w:hAnsi="Arial" w:cs="Arial"/>
                <w:sz w:val="18"/>
                <w:szCs w:val="18"/>
              </w:rPr>
              <w:t>Robert L. Kruse</w:t>
            </w:r>
          </w:p>
        </w:tc>
        <w:tc>
          <w:tcPr>
            <w:tcW w:w="154" w:type="pct"/>
          </w:tcPr>
          <w:p w14:paraId="03771ED5" w14:textId="77777777" w:rsidR="002E3C27" w:rsidRPr="00DD1CEF" w:rsidRDefault="002E3C27" w:rsidP="001C3606">
            <w:pPr>
              <w:suppressAutoHyphens/>
              <w:jc w:val="center"/>
              <w:rPr>
                <w:rFonts w:ascii="Arial" w:hAnsi="Arial" w:cs="Arial"/>
                <w:spacing w:val="-3"/>
                <w:sz w:val="18"/>
                <w:szCs w:val="18"/>
              </w:rPr>
            </w:pPr>
            <w:r w:rsidRPr="00DD1CEF">
              <w:rPr>
                <w:rFonts w:ascii="Arial" w:hAnsi="Arial" w:cs="Arial"/>
                <w:spacing w:val="-3"/>
                <w:sz w:val="18"/>
                <w:szCs w:val="18"/>
              </w:rPr>
              <w:t>:</w:t>
            </w:r>
          </w:p>
        </w:tc>
        <w:tc>
          <w:tcPr>
            <w:tcW w:w="3104" w:type="pct"/>
          </w:tcPr>
          <w:p w14:paraId="0BE67B0B" w14:textId="77777777" w:rsidR="002E3C27" w:rsidRPr="00DD1CEF" w:rsidRDefault="002E3C27" w:rsidP="001C3606">
            <w:pPr>
              <w:suppressAutoHyphens/>
              <w:rPr>
                <w:rFonts w:ascii="Arial" w:hAnsi="Arial" w:cs="Arial"/>
                <w:spacing w:val="-3"/>
                <w:sz w:val="18"/>
                <w:szCs w:val="18"/>
              </w:rPr>
            </w:pPr>
            <w:r w:rsidRPr="00DD1CEF">
              <w:rPr>
                <w:rFonts w:ascii="Arial" w:hAnsi="Arial" w:cs="Arial"/>
                <w:b/>
                <w:bCs/>
                <w:sz w:val="18"/>
                <w:szCs w:val="18"/>
              </w:rPr>
              <w:t>Data Structures and Program Design</w:t>
            </w:r>
            <w:r w:rsidRPr="00DD1CEF">
              <w:rPr>
                <w:rFonts w:ascii="Arial" w:hAnsi="Arial" w:cs="Arial"/>
                <w:sz w:val="18"/>
                <w:szCs w:val="18"/>
              </w:rPr>
              <w:t xml:space="preserve">, </w:t>
            </w:r>
            <w:r w:rsidRPr="00DD1CEF">
              <w:rPr>
                <w:rFonts w:ascii="Arial" w:hAnsi="Arial" w:cs="Arial"/>
                <w:i/>
                <w:iCs/>
                <w:sz w:val="18"/>
                <w:szCs w:val="18"/>
              </w:rPr>
              <w:t>Prentice Hall</w:t>
            </w:r>
          </w:p>
        </w:tc>
      </w:tr>
    </w:tbl>
    <w:p w14:paraId="56455C25" w14:textId="77777777" w:rsidR="002E3C27" w:rsidRDefault="002E3C27" w:rsidP="002E3C27">
      <w:pPr>
        <w:jc w:val="center"/>
        <w:rPr>
          <w:rFonts w:ascii="Arial" w:hAnsi="Arial" w:cs="Arial"/>
          <w:sz w:val="18"/>
          <w:szCs w:val="18"/>
        </w:rPr>
      </w:pPr>
    </w:p>
    <w:p w14:paraId="3DECE151" w14:textId="77777777" w:rsidR="002E3C27" w:rsidRPr="00DD1CEF" w:rsidRDefault="002E3C27" w:rsidP="002E3C27">
      <w:pPr>
        <w:jc w:val="center"/>
        <w:rPr>
          <w:rFonts w:ascii="Arial" w:hAnsi="Arial" w:cs="Arial"/>
          <w:sz w:val="18"/>
          <w:szCs w:val="18"/>
        </w:rPr>
      </w:pPr>
    </w:p>
    <w:p w14:paraId="438CAD27" w14:textId="77777777" w:rsidR="002E3C27" w:rsidRPr="00A1132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132A">
        <w:rPr>
          <w:rFonts w:ascii="Arial" w:hAnsi="Arial" w:cs="Arial"/>
          <w:b/>
          <w:bCs/>
          <w:iCs/>
          <w:sz w:val="18"/>
          <w:szCs w:val="18"/>
        </w:rPr>
        <w:t>CSE 2122: Data Structure Lab</w:t>
      </w:r>
    </w:p>
    <w:p w14:paraId="06DB8B03" w14:textId="77777777" w:rsidR="002E3C27" w:rsidRPr="00A1132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132A">
        <w:rPr>
          <w:rFonts w:ascii="Arial" w:hAnsi="Arial" w:cs="Arial"/>
          <w:b/>
          <w:bCs/>
          <w:iCs/>
          <w:sz w:val="18"/>
          <w:szCs w:val="18"/>
        </w:rPr>
        <w:t>Credits: 1</w:t>
      </w:r>
      <w:r w:rsidRPr="00A1132A">
        <w:rPr>
          <w:rFonts w:ascii="Arial" w:hAnsi="Arial" w:cs="Arial"/>
          <w:iCs/>
          <w:sz w:val="18"/>
          <w:szCs w:val="18"/>
        </w:rPr>
        <w:t xml:space="preserve"> </w:t>
      </w:r>
      <w:r w:rsidRPr="00A1132A">
        <w:rPr>
          <w:rFonts w:ascii="Arial" w:hAnsi="Arial" w:cs="Arial"/>
          <w:b/>
          <w:bCs/>
          <w:iCs/>
          <w:sz w:val="18"/>
          <w:szCs w:val="18"/>
        </w:rPr>
        <w:t>Contact Hours: 26</w:t>
      </w:r>
    </w:p>
    <w:p w14:paraId="2F709D66" w14:textId="77777777" w:rsidR="002E3C27" w:rsidRPr="00A1132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132A">
        <w:rPr>
          <w:rFonts w:ascii="Arial" w:hAnsi="Arial" w:cs="Arial"/>
          <w:b/>
          <w:bCs/>
          <w:iCs/>
          <w:sz w:val="18"/>
          <w:szCs w:val="18"/>
        </w:rPr>
        <w:t xml:space="preserve">Year: </w:t>
      </w:r>
      <w:r w:rsidRPr="00A1132A">
        <w:rPr>
          <w:rFonts w:ascii="Arial" w:hAnsi="Arial" w:cs="Arial"/>
          <w:iCs/>
          <w:sz w:val="18"/>
          <w:szCs w:val="18"/>
        </w:rPr>
        <w:t>Second</w:t>
      </w:r>
      <w:r w:rsidRPr="00A1132A">
        <w:rPr>
          <w:rFonts w:ascii="Arial" w:hAnsi="Arial" w:cs="Arial"/>
          <w:b/>
          <w:bCs/>
          <w:iCs/>
          <w:sz w:val="18"/>
          <w:szCs w:val="18"/>
        </w:rPr>
        <w:t xml:space="preserve"> Semester: </w:t>
      </w:r>
      <w:r w:rsidRPr="00A1132A">
        <w:rPr>
          <w:rFonts w:ascii="Arial" w:hAnsi="Arial" w:cs="Arial"/>
          <w:iCs/>
          <w:sz w:val="18"/>
          <w:szCs w:val="18"/>
        </w:rPr>
        <w:t>Odd</w:t>
      </w:r>
    </w:p>
    <w:p w14:paraId="0E532B73" w14:textId="77777777" w:rsidR="002E3C27" w:rsidRPr="00A1132A"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A1132A" w14:paraId="6E0D1DDB" w14:textId="77777777" w:rsidTr="001C3606">
        <w:trPr>
          <w:jc w:val="center"/>
        </w:trPr>
        <w:tc>
          <w:tcPr>
            <w:tcW w:w="1439" w:type="dxa"/>
          </w:tcPr>
          <w:p w14:paraId="27B682A4" w14:textId="77777777" w:rsidR="002E3C27" w:rsidRPr="00A1132A" w:rsidRDefault="002E3C27" w:rsidP="001C3606">
            <w:pPr>
              <w:rPr>
                <w:rFonts w:ascii="Arial" w:hAnsi="Arial" w:cs="Arial"/>
                <w:b/>
                <w:bCs/>
                <w:sz w:val="18"/>
                <w:szCs w:val="18"/>
              </w:rPr>
            </w:pPr>
            <w:r w:rsidRPr="00A1132A">
              <w:rPr>
                <w:rFonts w:ascii="Arial" w:hAnsi="Arial" w:cs="Arial"/>
                <w:b/>
                <w:sz w:val="18"/>
                <w:szCs w:val="18"/>
              </w:rPr>
              <w:t>Prerequisite:</w:t>
            </w:r>
          </w:p>
        </w:tc>
        <w:tc>
          <w:tcPr>
            <w:tcW w:w="7741" w:type="dxa"/>
          </w:tcPr>
          <w:p w14:paraId="1FBE9955" w14:textId="77777777" w:rsidR="002E3C27" w:rsidRPr="00A1132A" w:rsidRDefault="002E3C27" w:rsidP="001C3606">
            <w:pPr>
              <w:rPr>
                <w:rFonts w:ascii="Arial" w:hAnsi="Arial" w:cs="Arial"/>
                <w:iCs/>
                <w:sz w:val="18"/>
                <w:szCs w:val="18"/>
              </w:rPr>
            </w:pPr>
            <w:r w:rsidRPr="00A1132A">
              <w:rPr>
                <w:rFonts w:ascii="Arial" w:hAnsi="Arial" w:cs="Arial"/>
                <w:iCs/>
                <w:sz w:val="18"/>
                <w:szCs w:val="18"/>
              </w:rPr>
              <w:t>CSE1121: Structural Programming Language</w:t>
            </w:r>
          </w:p>
        </w:tc>
      </w:tr>
      <w:tr w:rsidR="002E3C27" w:rsidRPr="00A1132A" w14:paraId="0D1BC08E" w14:textId="77777777" w:rsidTr="001C3606">
        <w:trPr>
          <w:jc w:val="center"/>
        </w:trPr>
        <w:tc>
          <w:tcPr>
            <w:tcW w:w="1439" w:type="dxa"/>
          </w:tcPr>
          <w:p w14:paraId="083F3B72" w14:textId="77777777" w:rsidR="002E3C27" w:rsidRPr="00A1132A" w:rsidRDefault="002E3C27" w:rsidP="001C3606">
            <w:pPr>
              <w:rPr>
                <w:rFonts w:ascii="Arial" w:hAnsi="Arial" w:cs="Arial"/>
                <w:b/>
                <w:sz w:val="18"/>
                <w:szCs w:val="18"/>
              </w:rPr>
            </w:pPr>
            <w:r w:rsidRPr="00A1132A">
              <w:rPr>
                <w:rFonts w:ascii="Arial" w:hAnsi="Arial" w:cs="Arial"/>
                <w:b/>
                <w:sz w:val="18"/>
                <w:szCs w:val="18"/>
              </w:rPr>
              <w:t>Course Type</w:t>
            </w:r>
          </w:p>
        </w:tc>
        <w:tc>
          <w:tcPr>
            <w:tcW w:w="7741" w:type="dxa"/>
          </w:tcPr>
          <w:p w14:paraId="7CD832A4" w14:textId="77777777" w:rsidR="002E3C27" w:rsidRPr="00A1132A" w:rsidRDefault="00000000" w:rsidP="001C3606">
            <w:pPr>
              <w:rPr>
                <w:rFonts w:ascii="Arial" w:hAnsi="Arial" w:cs="Arial"/>
                <w:iCs/>
                <w:sz w:val="18"/>
                <w:szCs w:val="18"/>
              </w:rPr>
            </w:pPr>
            <w:sdt>
              <w:sdtPr>
                <w:rPr>
                  <w:rFonts w:ascii="Arial" w:hAnsi="Arial" w:cs="Arial"/>
                  <w:iCs/>
                  <w:sz w:val="18"/>
                  <w:szCs w:val="18"/>
                </w:rPr>
                <w:id w:val="-898429344"/>
              </w:sdtPr>
              <w:sdtContent>
                <w:r w:rsidR="002E3C27" w:rsidRPr="00A1132A">
                  <w:rPr>
                    <w:rFonts w:ascii="MS Gothic" w:eastAsia="MS Gothic" w:hAnsi="MS Gothic" w:cs="MS Gothic" w:hint="eastAsia"/>
                    <w:iCs/>
                    <w:sz w:val="18"/>
                    <w:szCs w:val="18"/>
                  </w:rPr>
                  <w:t>☐</w:t>
                </w:r>
              </w:sdtContent>
            </w:sdt>
            <w:r w:rsidR="002E3C27" w:rsidRPr="00A1132A">
              <w:rPr>
                <w:rFonts w:ascii="Arial" w:hAnsi="Arial" w:cs="Arial"/>
                <w:iCs/>
                <w:sz w:val="18"/>
                <w:szCs w:val="18"/>
              </w:rPr>
              <w:t xml:space="preserve"> Theory         </w:t>
            </w:r>
            <w:sdt>
              <w:sdtPr>
                <w:rPr>
                  <w:rFonts w:ascii="Arial" w:hAnsi="Arial" w:cs="Arial"/>
                  <w:iCs/>
                  <w:sz w:val="18"/>
                  <w:szCs w:val="18"/>
                </w:rPr>
                <w:id w:val="-1121837038"/>
              </w:sdtPr>
              <w:sdtContent>
                <w:r w:rsidR="002E3C27" w:rsidRPr="00A1132A">
                  <w:rPr>
                    <w:rFonts w:ascii="MS Gothic" w:eastAsia="MS Gothic" w:hAnsi="MS Gothic" w:cs="MS Gothic" w:hint="eastAsia"/>
                    <w:iCs/>
                    <w:sz w:val="18"/>
                    <w:szCs w:val="18"/>
                  </w:rPr>
                  <w:t>☒</w:t>
                </w:r>
              </w:sdtContent>
            </w:sdt>
            <w:r w:rsidR="002E3C27" w:rsidRPr="00A1132A">
              <w:rPr>
                <w:rFonts w:ascii="Arial" w:hAnsi="Arial" w:cs="Arial"/>
                <w:iCs/>
                <w:sz w:val="18"/>
                <w:szCs w:val="18"/>
              </w:rPr>
              <w:t xml:space="preserve">  Laboratory work         </w:t>
            </w:r>
            <w:sdt>
              <w:sdtPr>
                <w:rPr>
                  <w:rFonts w:ascii="Arial" w:hAnsi="Arial" w:cs="Arial"/>
                  <w:iCs/>
                  <w:sz w:val="18"/>
                  <w:szCs w:val="18"/>
                </w:rPr>
                <w:id w:val="-1428958781"/>
              </w:sdtPr>
              <w:sdtContent>
                <w:r w:rsidR="002E3C27" w:rsidRPr="00A1132A">
                  <w:rPr>
                    <w:rFonts w:ascii="MS Gothic" w:eastAsia="MS Gothic" w:hAnsi="MS Gothic" w:cs="MS Gothic" w:hint="eastAsia"/>
                    <w:iCs/>
                    <w:sz w:val="18"/>
                    <w:szCs w:val="18"/>
                  </w:rPr>
                  <w:t>☐</w:t>
                </w:r>
              </w:sdtContent>
            </w:sdt>
            <w:r w:rsidR="002E3C27" w:rsidRPr="00A1132A">
              <w:rPr>
                <w:rFonts w:ascii="Arial" w:hAnsi="Arial" w:cs="Arial"/>
                <w:iCs/>
                <w:sz w:val="18"/>
                <w:szCs w:val="18"/>
              </w:rPr>
              <w:t xml:space="preserve">  Project work      </w:t>
            </w:r>
            <w:sdt>
              <w:sdtPr>
                <w:rPr>
                  <w:rFonts w:ascii="Arial" w:hAnsi="Arial" w:cs="Arial"/>
                  <w:iCs/>
                  <w:sz w:val="18"/>
                  <w:szCs w:val="18"/>
                </w:rPr>
                <w:id w:val="-1860579285"/>
              </w:sdtPr>
              <w:sdtContent>
                <w:r w:rsidR="002E3C27" w:rsidRPr="00A1132A">
                  <w:rPr>
                    <w:rFonts w:ascii="MS Gothic" w:eastAsia="MS Gothic" w:hAnsi="MS Gothic" w:cs="MS Gothic" w:hint="eastAsia"/>
                    <w:iCs/>
                    <w:sz w:val="18"/>
                    <w:szCs w:val="18"/>
                  </w:rPr>
                  <w:t>☐</w:t>
                </w:r>
              </w:sdtContent>
            </w:sdt>
            <w:r w:rsidR="002E3C27" w:rsidRPr="00A1132A">
              <w:rPr>
                <w:rFonts w:ascii="Arial" w:hAnsi="Arial" w:cs="Arial"/>
                <w:iCs/>
                <w:sz w:val="18"/>
                <w:szCs w:val="18"/>
              </w:rPr>
              <w:t xml:space="preserve">  Viva Voce                    </w:t>
            </w:r>
          </w:p>
        </w:tc>
      </w:tr>
      <w:tr w:rsidR="002E3C27" w:rsidRPr="00A1132A" w14:paraId="09DBC82A" w14:textId="77777777" w:rsidTr="001C3606">
        <w:trPr>
          <w:trHeight w:val="238"/>
          <w:jc w:val="center"/>
        </w:trPr>
        <w:tc>
          <w:tcPr>
            <w:tcW w:w="1439" w:type="dxa"/>
          </w:tcPr>
          <w:p w14:paraId="7CB6CE8A" w14:textId="77777777" w:rsidR="002E3C27" w:rsidRPr="00A1132A" w:rsidRDefault="002E3C27" w:rsidP="001C3606">
            <w:pPr>
              <w:ind w:left="2160" w:hanging="2160"/>
              <w:rPr>
                <w:rFonts w:ascii="Arial" w:hAnsi="Arial" w:cs="Arial"/>
                <w:b/>
                <w:bCs/>
                <w:sz w:val="18"/>
                <w:szCs w:val="18"/>
              </w:rPr>
            </w:pPr>
            <w:r w:rsidRPr="00A1132A">
              <w:rPr>
                <w:rFonts w:ascii="Arial" w:hAnsi="Arial" w:cs="Arial"/>
                <w:b/>
                <w:bCs/>
                <w:sz w:val="18"/>
                <w:szCs w:val="18"/>
              </w:rPr>
              <w:t>Motivation</w:t>
            </w:r>
          </w:p>
        </w:tc>
        <w:tc>
          <w:tcPr>
            <w:tcW w:w="7741" w:type="dxa"/>
          </w:tcPr>
          <w:p w14:paraId="0C1E84DD" w14:textId="77777777" w:rsidR="002E3C27" w:rsidRPr="00A1132A" w:rsidRDefault="002E3C27" w:rsidP="001C3606">
            <w:pPr>
              <w:rPr>
                <w:rFonts w:ascii="Arial" w:hAnsi="Arial" w:cs="Arial"/>
                <w:b/>
                <w:iCs/>
                <w:sz w:val="18"/>
                <w:szCs w:val="18"/>
              </w:rPr>
            </w:pPr>
            <w:r w:rsidRPr="00A1132A">
              <w:rPr>
                <w:rFonts w:ascii="Arial" w:hAnsi="Arial" w:cs="Arial"/>
                <w:iCs/>
                <w:sz w:val="18"/>
                <w:szCs w:val="18"/>
              </w:rPr>
              <w:t>To learn all accumulated expertise in computing and use them in data storage and access so as to write cleaner code that run much faster.</w:t>
            </w:r>
          </w:p>
        </w:tc>
      </w:tr>
      <w:tr w:rsidR="002E3C27" w:rsidRPr="00A1132A" w14:paraId="473B76E6" w14:textId="77777777" w:rsidTr="001C3606">
        <w:trPr>
          <w:trHeight w:val="238"/>
          <w:jc w:val="center"/>
        </w:trPr>
        <w:tc>
          <w:tcPr>
            <w:tcW w:w="9180" w:type="dxa"/>
            <w:gridSpan w:val="2"/>
          </w:tcPr>
          <w:p w14:paraId="4F9A975F" w14:textId="77777777" w:rsidR="002E3C27" w:rsidRPr="00A1132A" w:rsidRDefault="002E3C27" w:rsidP="001C3606">
            <w:pPr>
              <w:rPr>
                <w:rFonts w:ascii="Arial" w:hAnsi="Arial" w:cs="Arial"/>
                <w:b/>
                <w:bCs/>
                <w:sz w:val="18"/>
                <w:szCs w:val="18"/>
              </w:rPr>
            </w:pPr>
            <w:r w:rsidRPr="00A1132A">
              <w:rPr>
                <w:rFonts w:ascii="Arial" w:hAnsi="Arial" w:cs="Arial"/>
                <w:b/>
                <w:bCs/>
                <w:sz w:val="18"/>
                <w:szCs w:val="18"/>
              </w:rPr>
              <w:t>Course Objective:</w:t>
            </w:r>
          </w:p>
          <w:p w14:paraId="78AE067A" w14:textId="77777777" w:rsidR="002E3C27" w:rsidRPr="00A1132A" w:rsidRDefault="002E3C27" w:rsidP="001C3606">
            <w:pPr>
              <w:jc w:val="both"/>
              <w:rPr>
                <w:rFonts w:ascii="Arial" w:hAnsi="Arial" w:cs="Arial"/>
                <w:iCs/>
                <w:sz w:val="18"/>
                <w:szCs w:val="18"/>
              </w:rPr>
            </w:pPr>
            <w:r w:rsidRPr="00A1132A">
              <w:rPr>
                <w:rFonts w:ascii="Arial" w:hAnsi="Arial" w:cs="Arial"/>
                <w:iCs/>
                <w:sz w:val="18"/>
                <w:szCs w:val="18"/>
              </w:rPr>
              <w:t>The main objective of this Lab course is to develop computer program based on theory course CSE2121 (Data Structure) in C or C++ or Java language.</w:t>
            </w:r>
          </w:p>
        </w:tc>
      </w:tr>
    </w:tbl>
    <w:p w14:paraId="4F4D23B4" w14:textId="77777777" w:rsidR="002E3C27" w:rsidRPr="00A1132A" w:rsidRDefault="002E3C27" w:rsidP="002E3C27">
      <w:pPr>
        <w:jc w:val="center"/>
        <w:rPr>
          <w:rFonts w:ascii="Arial" w:hAnsi="Arial" w:cs="Arial"/>
          <w:sz w:val="18"/>
          <w:szCs w:val="18"/>
        </w:rPr>
      </w:pPr>
    </w:p>
    <w:p w14:paraId="5D5F9B89" w14:textId="77777777" w:rsidR="002E3C27" w:rsidRPr="00A1132A" w:rsidRDefault="002E3C27" w:rsidP="002E3C27">
      <w:pPr>
        <w:autoSpaceDE w:val="0"/>
        <w:autoSpaceDN w:val="0"/>
        <w:adjustRightInd w:val="0"/>
        <w:jc w:val="center"/>
        <w:rPr>
          <w:rFonts w:ascii="Arial" w:hAnsi="Arial" w:cs="Arial"/>
          <w:b/>
          <w:color w:val="000000" w:themeColor="text1"/>
          <w:sz w:val="18"/>
          <w:szCs w:val="18"/>
        </w:rPr>
      </w:pPr>
      <w:r w:rsidRPr="00A1132A">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2E3C27" w:rsidRPr="00A1132A" w14:paraId="3BA67C94" w14:textId="77777777" w:rsidTr="001C3606">
        <w:trPr>
          <w:trHeight w:val="877"/>
          <w:jc w:val="center"/>
        </w:trPr>
        <w:tc>
          <w:tcPr>
            <w:tcW w:w="646" w:type="dxa"/>
            <w:vAlign w:val="center"/>
          </w:tcPr>
          <w:p w14:paraId="37DECD3B"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CO No.</w:t>
            </w:r>
          </w:p>
        </w:tc>
        <w:tc>
          <w:tcPr>
            <w:tcW w:w="1534" w:type="dxa"/>
            <w:vAlign w:val="center"/>
          </w:tcPr>
          <w:p w14:paraId="797430F0"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CO Statement</w:t>
            </w:r>
          </w:p>
        </w:tc>
        <w:tc>
          <w:tcPr>
            <w:tcW w:w="2585" w:type="dxa"/>
            <w:vAlign w:val="center"/>
          </w:tcPr>
          <w:p w14:paraId="79866597"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Corresponding PO</w:t>
            </w:r>
          </w:p>
        </w:tc>
        <w:tc>
          <w:tcPr>
            <w:tcW w:w="1051" w:type="dxa"/>
            <w:vAlign w:val="center"/>
          </w:tcPr>
          <w:p w14:paraId="33F43C2E"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Domain / level of learning taxonomy</w:t>
            </w:r>
          </w:p>
        </w:tc>
        <w:tc>
          <w:tcPr>
            <w:tcW w:w="1747" w:type="dxa"/>
            <w:vAlign w:val="center"/>
          </w:tcPr>
          <w:p w14:paraId="3BB580F6"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Delivery methods and activities</w:t>
            </w:r>
          </w:p>
        </w:tc>
        <w:tc>
          <w:tcPr>
            <w:tcW w:w="1612" w:type="dxa"/>
            <w:vAlign w:val="center"/>
          </w:tcPr>
          <w:p w14:paraId="3D212573"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Assessment tools</w:t>
            </w:r>
          </w:p>
        </w:tc>
      </w:tr>
      <w:tr w:rsidR="002E3C27" w:rsidRPr="00A1132A" w14:paraId="53CD3500" w14:textId="77777777" w:rsidTr="001C3606">
        <w:trPr>
          <w:trHeight w:val="1646"/>
          <w:jc w:val="center"/>
        </w:trPr>
        <w:tc>
          <w:tcPr>
            <w:tcW w:w="646" w:type="dxa"/>
            <w:vAlign w:val="center"/>
          </w:tcPr>
          <w:p w14:paraId="7D05FE66"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CO1</w:t>
            </w:r>
          </w:p>
        </w:tc>
        <w:tc>
          <w:tcPr>
            <w:tcW w:w="1534" w:type="dxa"/>
            <w:vAlign w:val="center"/>
          </w:tcPr>
          <w:p w14:paraId="69FD7794" w14:textId="77777777" w:rsidR="002E3C27" w:rsidRPr="00A1132A" w:rsidRDefault="002E3C27" w:rsidP="001C3606">
            <w:pPr>
              <w:pStyle w:val="ListParagraph"/>
              <w:spacing w:after="0" w:line="240" w:lineRule="auto"/>
              <w:ind w:left="-18"/>
              <w:jc w:val="center"/>
              <w:rPr>
                <w:rFonts w:ascii="Arial" w:hAnsi="Arial" w:cs="Arial"/>
                <w:color w:val="000000" w:themeColor="text1"/>
                <w:sz w:val="18"/>
                <w:szCs w:val="18"/>
              </w:rPr>
            </w:pPr>
            <w:r w:rsidRPr="003B16AE">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A1132A">
              <w:rPr>
                <w:rFonts w:ascii="Arial" w:hAnsi="Arial" w:cs="Arial"/>
                <w:b/>
                <w:color w:val="000000" w:themeColor="text1"/>
                <w:sz w:val="18"/>
                <w:szCs w:val="18"/>
              </w:rPr>
              <w:t>mplement</w:t>
            </w:r>
            <w:r w:rsidRPr="00A1132A">
              <w:rPr>
                <w:rFonts w:ascii="Arial" w:hAnsi="Arial" w:cs="Arial"/>
                <w:color w:val="000000" w:themeColor="text1"/>
                <w:sz w:val="18"/>
                <w:szCs w:val="18"/>
              </w:rPr>
              <w:t xml:space="preserve"> elementary data structures such as array, stack, queue, linked list, tree, graph</w:t>
            </w:r>
          </w:p>
        </w:tc>
        <w:tc>
          <w:tcPr>
            <w:tcW w:w="2585" w:type="dxa"/>
            <w:vAlign w:val="center"/>
          </w:tcPr>
          <w:p w14:paraId="3BE15197" w14:textId="77777777" w:rsidR="002E3C27" w:rsidRPr="00A1132A" w:rsidRDefault="002E3C27" w:rsidP="001C3606">
            <w:pPr>
              <w:pStyle w:val="ListParagraph"/>
              <w:spacing w:after="0" w:line="240" w:lineRule="auto"/>
              <w:ind w:left="0"/>
              <w:jc w:val="center"/>
              <w:rPr>
                <w:rFonts w:ascii="Arial" w:hAnsi="Arial" w:cs="Arial"/>
                <w:b/>
                <w:bCs/>
                <w:color w:val="000000" w:themeColor="text1"/>
                <w:sz w:val="18"/>
                <w:szCs w:val="18"/>
              </w:rPr>
            </w:pPr>
            <w:r w:rsidRPr="00A1132A">
              <w:rPr>
                <w:rFonts w:ascii="Arial" w:hAnsi="Arial" w:cs="Arial"/>
                <w:b/>
                <w:bCs/>
                <w:color w:val="000000" w:themeColor="text1"/>
                <w:sz w:val="18"/>
                <w:szCs w:val="18"/>
              </w:rPr>
              <w:t xml:space="preserve">Design/development of solutions: </w:t>
            </w:r>
          </w:p>
          <w:p w14:paraId="4E03EC1D" w14:textId="77777777" w:rsidR="002E3C27" w:rsidRPr="00A1132A" w:rsidRDefault="002E3C27" w:rsidP="001C3606">
            <w:pPr>
              <w:pStyle w:val="ListParagraph"/>
              <w:spacing w:after="0" w:line="240" w:lineRule="auto"/>
              <w:ind w:left="0"/>
              <w:jc w:val="center"/>
              <w:rPr>
                <w:rFonts w:ascii="Arial" w:hAnsi="Arial" w:cs="Arial"/>
                <w:color w:val="000000" w:themeColor="text1"/>
                <w:sz w:val="18"/>
                <w:szCs w:val="18"/>
              </w:rPr>
            </w:pPr>
            <w:r w:rsidRPr="00A1132A">
              <w:rPr>
                <w:rFonts w:ascii="Arial" w:hAnsi="Arial" w:cs="Arial"/>
                <w:color w:val="000000" w:themeColor="text1"/>
                <w:sz w:val="18"/>
                <w:szCs w:val="18"/>
              </w:rPr>
              <w:t>(PO3)</w:t>
            </w:r>
          </w:p>
        </w:tc>
        <w:tc>
          <w:tcPr>
            <w:tcW w:w="1051" w:type="dxa"/>
            <w:vAlign w:val="center"/>
          </w:tcPr>
          <w:p w14:paraId="078601B6"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Cognitive domain – level 4</w:t>
            </w:r>
          </w:p>
        </w:tc>
        <w:tc>
          <w:tcPr>
            <w:tcW w:w="1747" w:type="dxa"/>
            <w:vAlign w:val="center"/>
          </w:tcPr>
          <w:p w14:paraId="3AFC492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952919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B904E0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992674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A0EB7C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028217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1AD986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74095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BBD517C" w14:textId="77777777" w:rsidR="002E3C27" w:rsidRPr="00A1132A"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951678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78EBCB4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57537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08E141D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21780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44A7F56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316935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A7D520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751997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4C0641B" w14:textId="77777777" w:rsidR="002E3C27" w:rsidRPr="00A1132A"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1427310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A1132A" w14:paraId="62408597" w14:textId="77777777" w:rsidTr="001C3606">
        <w:trPr>
          <w:trHeight w:val="1583"/>
          <w:jc w:val="center"/>
        </w:trPr>
        <w:tc>
          <w:tcPr>
            <w:tcW w:w="646" w:type="dxa"/>
            <w:vAlign w:val="center"/>
          </w:tcPr>
          <w:p w14:paraId="02772F00"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CO2</w:t>
            </w:r>
          </w:p>
        </w:tc>
        <w:tc>
          <w:tcPr>
            <w:tcW w:w="1534" w:type="dxa"/>
            <w:vAlign w:val="center"/>
          </w:tcPr>
          <w:p w14:paraId="3152B8FD" w14:textId="77777777" w:rsidR="002E3C27" w:rsidRPr="00A1132A" w:rsidRDefault="002E3C27" w:rsidP="001C3606">
            <w:pPr>
              <w:pStyle w:val="ListParagraph"/>
              <w:spacing w:after="0" w:line="240" w:lineRule="auto"/>
              <w:ind w:left="-18"/>
              <w:jc w:val="center"/>
              <w:rPr>
                <w:rFonts w:ascii="Arial" w:hAnsi="Arial" w:cs="Arial"/>
                <w:color w:val="000000" w:themeColor="text1"/>
                <w:sz w:val="18"/>
                <w:szCs w:val="18"/>
              </w:rPr>
            </w:pPr>
            <w:r w:rsidRPr="003B16AE">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A1132A">
              <w:rPr>
                <w:rFonts w:ascii="Arial" w:hAnsi="Arial" w:cs="Arial"/>
                <w:b/>
                <w:color w:val="000000" w:themeColor="text1"/>
                <w:sz w:val="18"/>
                <w:szCs w:val="18"/>
              </w:rPr>
              <w:t>pply</w:t>
            </w:r>
            <w:r w:rsidRPr="00A1132A">
              <w:rPr>
                <w:rFonts w:ascii="Arial" w:hAnsi="Arial" w:cs="Arial"/>
                <w:color w:val="000000" w:themeColor="text1"/>
                <w:sz w:val="18"/>
                <w:szCs w:val="18"/>
              </w:rPr>
              <w:t xml:space="preserve"> data structures to solve real world problems.</w:t>
            </w:r>
          </w:p>
        </w:tc>
        <w:tc>
          <w:tcPr>
            <w:tcW w:w="2585" w:type="dxa"/>
            <w:vAlign w:val="center"/>
          </w:tcPr>
          <w:p w14:paraId="4D8F9F46" w14:textId="77777777" w:rsidR="002E3C27" w:rsidRPr="00A1132A" w:rsidRDefault="002E3C27" w:rsidP="001C3606">
            <w:pPr>
              <w:pStyle w:val="ListParagraph"/>
              <w:spacing w:after="0" w:line="240" w:lineRule="auto"/>
              <w:ind w:left="0"/>
              <w:jc w:val="center"/>
              <w:rPr>
                <w:rFonts w:ascii="Arial" w:hAnsi="Arial" w:cs="Arial"/>
                <w:b/>
                <w:bCs/>
                <w:color w:val="000000" w:themeColor="text1"/>
                <w:sz w:val="18"/>
                <w:szCs w:val="18"/>
              </w:rPr>
            </w:pPr>
            <w:r w:rsidRPr="00A1132A">
              <w:rPr>
                <w:rFonts w:ascii="Arial" w:hAnsi="Arial" w:cs="Arial"/>
                <w:b/>
                <w:bCs/>
                <w:color w:val="000000" w:themeColor="text1"/>
                <w:sz w:val="18"/>
                <w:szCs w:val="18"/>
              </w:rPr>
              <w:t xml:space="preserve">Modern tool usage: </w:t>
            </w:r>
          </w:p>
          <w:p w14:paraId="19DE1759" w14:textId="77777777" w:rsidR="002E3C27" w:rsidRPr="00A1132A" w:rsidRDefault="002E3C27" w:rsidP="001C3606">
            <w:pPr>
              <w:pStyle w:val="ListParagraph"/>
              <w:spacing w:after="0" w:line="240" w:lineRule="auto"/>
              <w:ind w:left="0"/>
              <w:jc w:val="center"/>
              <w:rPr>
                <w:rFonts w:ascii="Arial" w:hAnsi="Arial" w:cs="Arial"/>
                <w:color w:val="000000" w:themeColor="text1"/>
                <w:sz w:val="18"/>
                <w:szCs w:val="18"/>
              </w:rPr>
            </w:pPr>
            <w:r w:rsidRPr="00A1132A">
              <w:rPr>
                <w:rFonts w:ascii="Arial" w:hAnsi="Arial" w:cs="Arial"/>
                <w:color w:val="000000" w:themeColor="text1"/>
                <w:sz w:val="18"/>
                <w:szCs w:val="18"/>
              </w:rPr>
              <w:t>(PO5)</w:t>
            </w:r>
          </w:p>
        </w:tc>
        <w:tc>
          <w:tcPr>
            <w:tcW w:w="1051" w:type="dxa"/>
            <w:vAlign w:val="center"/>
          </w:tcPr>
          <w:p w14:paraId="78327FC7" w14:textId="77777777" w:rsidR="002E3C27" w:rsidRPr="00A1132A" w:rsidRDefault="002E3C27" w:rsidP="001C3606">
            <w:pPr>
              <w:jc w:val="center"/>
              <w:rPr>
                <w:rFonts w:ascii="Arial" w:hAnsi="Arial" w:cs="Arial"/>
                <w:color w:val="000000" w:themeColor="text1"/>
                <w:sz w:val="18"/>
                <w:szCs w:val="18"/>
              </w:rPr>
            </w:pPr>
            <w:r w:rsidRPr="00A1132A">
              <w:rPr>
                <w:rFonts w:ascii="Arial" w:hAnsi="Arial" w:cs="Arial"/>
                <w:color w:val="000000" w:themeColor="text1"/>
                <w:sz w:val="18"/>
                <w:szCs w:val="18"/>
              </w:rPr>
              <w:t>Cognitive domain – level 4</w:t>
            </w:r>
          </w:p>
        </w:tc>
        <w:tc>
          <w:tcPr>
            <w:tcW w:w="1747" w:type="dxa"/>
            <w:vAlign w:val="center"/>
          </w:tcPr>
          <w:p w14:paraId="445CFC5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737388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3E486F3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818210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7BDE746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114581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023955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189750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0240372" w14:textId="77777777" w:rsidR="002E3C27" w:rsidRPr="00A1132A"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30834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50A4D6A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952227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5ECC6F6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69799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3DACA5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228015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B91321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579114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6C3C5973" w14:textId="77777777" w:rsidR="002E3C27" w:rsidRPr="00A1132A"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700613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051D296" w14:textId="77777777" w:rsidR="002E3C27" w:rsidRPr="00A1132A"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A1132A" w14:paraId="44684C30" w14:textId="77777777" w:rsidTr="001C3606">
        <w:trPr>
          <w:jc w:val="center"/>
        </w:trPr>
        <w:tc>
          <w:tcPr>
            <w:tcW w:w="9127" w:type="dxa"/>
          </w:tcPr>
          <w:p w14:paraId="3E08B170" w14:textId="77777777" w:rsidR="002E3C27" w:rsidRPr="00A1132A" w:rsidRDefault="002E3C27" w:rsidP="001C3606">
            <w:pPr>
              <w:rPr>
                <w:rFonts w:ascii="Arial" w:hAnsi="Arial" w:cs="Arial"/>
                <w:b/>
                <w:color w:val="000000" w:themeColor="text1"/>
                <w:sz w:val="18"/>
                <w:szCs w:val="18"/>
              </w:rPr>
            </w:pPr>
            <w:r w:rsidRPr="00A1132A">
              <w:rPr>
                <w:rFonts w:ascii="Arial" w:hAnsi="Arial" w:cs="Arial"/>
                <w:b/>
                <w:color w:val="000000" w:themeColor="text1"/>
                <w:sz w:val="18"/>
                <w:szCs w:val="18"/>
              </w:rPr>
              <w:t>Assessment and Marks Distribution:</w:t>
            </w:r>
          </w:p>
          <w:p w14:paraId="6E8BF392"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0A0C18BC"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0D1D9EF8" w14:textId="77777777" w:rsidR="002E3C27" w:rsidRPr="00A1132A" w:rsidRDefault="002E3C27" w:rsidP="001C3606">
            <w:pPr>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A1132A" w14:paraId="13293BF0" w14:textId="77777777" w:rsidTr="001C3606">
        <w:trPr>
          <w:trHeight w:val="557"/>
          <w:jc w:val="center"/>
        </w:trPr>
        <w:tc>
          <w:tcPr>
            <w:tcW w:w="9127" w:type="dxa"/>
          </w:tcPr>
          <w:p w14:paraId="703F9AD6" w14:textId="77777777" w:rsidR="002E3C27" w:rsidRDefault="002E3C27" w:rsidP="001C3606">
            <w:pPr>
              <w:tabs>
                <w:tab w:val="left" w:pos="1635"/>
              </w:tabs>
              <w:jc w:val="both"/>
              <w:rPr>
                <w:rFonts w:ascii="Arial" w:hAnsi="Arial" w:cs="Arial"/>
                <w:b/>
                <w:bCs/>
                <w:sz w:val="18"/>
                <w:szCs w:val="18"/>
              </w:rPr>
            </w:pPr>
          </w:p>
          <w:p w14:paraId="5323F5EF" w14:textId="77777777" w:rsidR="002E3C27" w:rsidRPr="00A1132A" w:rsidRDefault="002E3C27" w:rsidP="001C3606">
            <w:pPr>
              <w:tabs>
                <w:tab w:val="left" w:pos="1635"/>
              </w:tabs>
              <w:jc w:val="both"/>
              <w:rPr>
                <w:rFonts w:ascii="Arial" w:hAnsi="Arial" w:cs="Arial"/>
                <w:b/>
                <w:bCs/>
                <w:sz w:val="18"/>
                <w:szCs w:val="18"/>
              </w:rPr>
            </w:pPr>
            <w:r w:rsidRPr="00A1132A">
              <w:rPr>
                <w:rFonts w:ascii="Arial" w:hAnsi="Arial" w:cs="Arial"/>
                <w:b/>
                <w:bCs/>
                <w:sz w:val="18"/>
                <w:szCs w:val="18"/>
              </w:rPr>
              <w:t>Lab Course Contents/List of Experiments:</w:t>
            </w:r>
          </w:p>
          <w:p w14:paraId="259EA4C6"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Design, develop and implement a program for the following Array operations</w:t>
            </w:r>
          </w:p>
          <w:p w14:paraId="5223F654"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Creating an Array of N Integer Elements</w:t>
            </w:r>
          </w:p>
          <w:p w14:paraId="48ADC969"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Display of Array Elements with Suitable Headings</w:t>
            </w:r>
          </w:p>
          <w:p w14:paraId="4E149344"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Inserting an Element (ELEM) at a given valid Position (POS)</w:t>
            </w:r>
          </w:p>
          <w:p w14:paraId="0662748B"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Deleting an Element at a given valid Position (POS)</w:t>
            </w:r>
          </w:p>
          <w:p w14:paraId="0A1DAE00"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Array operations </w:t>
            </w:r>
          </w:p>
          <w:p w14:paraId="2FA8DDA3"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Creating an Array of N Integer Elements </w:t>
            </w:r>
          </w:p>
          <w:p w14:paraId="7C4B936C"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Sort the elements using Bubble Sort Algorithm </w:t>
            </w:r>
          </w:p>
          <w:p w14:paraId="7A6394EF"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Search an item using Linear Search Algorithm </w:t>
            </w:r>
          </w:p>
          <w:p w14:paraId="59559B05"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Search an item using Binary Search Algorithm </w:t>
            </w:r>
          </w:p>
          <w:p w14:paraId="4428F4F2"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menu driven Program in C for the following operations on STACK of Integers (Array Implementation of Stack with maximum size MAX) </w:t>
            </w:r>
          </w:p>
          <w:p w14:paraId="7249B17E"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Push an Element on to Stack </w:t>
            </w:r>
          </w:p>
          <w:p w14:paraId="102B16DA"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Pop an Element from Stack </w:t>
            </w:r>
          </w:p>
          <w:p w14:paraId="60186835"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Display the status of Stack </w:t>
            </w:r>
          </w:p>
          <w:p w14:paraId="2362B03E"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lastRenderedPageBreak/>
              <w:t>Design, Develop and Implement a Program for converting an Infix Expression to Postfix Expression. Program should support for both parenthesized and free parenthesized expressions with the operators: +, -, *, /, % (Remainder), ^ (Power) and alphanumeric operands.</w:t>
            </w:r>
          </w:p>
          <w:p w14:paraId="1C0FFF16"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Stack Applications </w:t>
            </w:r>
          </w:p>
          <w:p w14:paraId="2CB9AA30"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Evaluation of Postfix expression with single digit operands and operators: +, -, *, /, %, ^ </w:t>
            </w:r>
          </w:p>
          <w:p w14:paraId="69C2B9F1"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Solving Tower of Hanoi problem with n disks </w:t>
            </w:r>
          </w:p>
          <w:p w14:paraId="6E644FD4"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Recursion Applications </w:t>
            </w:r>
          </w:p>
          <w:p w14:paraId="19576CD5"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Calculate the factorial of n </w:t>
            </w:r>
          </w:p>
          <w:p w14:paraId="49F6E1BF"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b. Display the Fibonacci sequence of n numbers</w:t>
            </w:r>
          </w:p>
          <w:p w14:paraId="1F3F4956"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menu driven Program for the following operations on Circular QUEUE of Characters (Array Implementation of Queue with maximum size MAX) </w:t>
            </w:r>
          </w:p>
          <w:p w14:paraId="59ED1FC3"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Insert an Element on to Circular QUEUE </w:t>
            </w:r>
          </w:p>
          <w:p w14:paraId="78E86C87"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Delete an Element from Circular QUEUE </w:t>
            </w:r>
          </w:p>
          <w:p w14:paraId="07987E71"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Display the status of Circular QUEUE </w:t>
            </w:r>
          </w:p>
          <w:p w14:paraId="00377139"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Singly Linked List (SLL) of Student Data with the fields: ID, Name, Dept, Sem, Mobile </w:t>
            </w:r>
          </w:p>
          <w:p w14:paraId="69FF45B6"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Create a SLL of N Students Data by using front insertion. </w:t>
            </w:r>
          </w:p>
          <w:p w14:paraId="01224531"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Display the status of SLL and count the number of nodes in it </w:t>
            </w:r>
          </w:p>
          <w:p w14:paraId="1AC52426"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Perform Insertion / Deletion at End of SLL </w:t>
            </w:r>
          </w:p>
          <w:p w14:paraId="180873E4"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Perform Insertion / Deletion at Front of SLL</w:t>
            </w:r>
          </w:p>
          <w:p w14:paraId="1752A5A5"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Perform Insertion / Deletion after a given node</w:t>
            </w:r>
          </w:p>
          <w:p w14:paraId="58A9626D"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Binary Search Tree (BST) of Integers </w:t>
            </w:r>
          </w:p>
          <w:p w14:paraId="7531C99F"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Create a BST of N Integers: 6, 9, 5, 2, 8, 15, 24, 14, 7, 8, 5, 2 </w:t>
            </w:r>
          </w:p>
          <w:p w14:paraId="1210CF00"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Traverse the BST in </w:t>
            </w:r>
            <w:proofErr w:type="spellStart"/>
            <w:r w:rsidRPr="00A1132A">
              <w:rPr>
                <w:rFonts w:ascii="Arial" w:hAnsi="Arial" w:cs="Arial"/>
                <w:sz w:val="18"/>
                <w:szCs w:val="18"/>
              </w:rPr>
              <w:t>Inorder</w:t>
            </w:r>
            <w:proofErr w:type="spellEnd"/>
            <w:r w:rsidRPr="00A1132A">
              <w:rPr>
                <w:rFonts w:ascii="Arial" w:hAnsi="Arial" w:cs="Arial"/>
                <w:sz w:val="18"/>
                <w:szCs w:val="18"/>
              </w:rPr>
              <w:t xml:space="preserve">, Preorder and Post Order </w:t>
            </w:r>
          </w:p>
          <w:p w14:paraId="29E1FEC1"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Search the BST for a given element (KEY) and report the appropriate message </w:t>
            </w:r>
          </w:p>
          <w:p w14:paraId="5DF6FE17"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Complete Binary Search Tree of Integers </w:t>
            </w:r>
          </w:p>
          <w:p w14:paraId="677E993C"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Create a Heap of N Integers: 6, 9, 5, 2, 8, 15, 24, 14, 7, 8, 5, 2 </w:t>
            </w:r>
          </w:p>
          <w:p w14:paraId="7EC98DAD"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Sort the list using Heap Sort Algorithm. </w:t>
            </w:r>
          </w:p>
          <w:p w14:paraId="154D21DB"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Graph(G) of Cities </w:t>
            </w:r>
          </w:p>
          <w:p w14:paraId="4B1899B6"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Create a Graph of N cities using Adjacency Matrix. </w:t>
            </w:r>
          </w:p>
          <w:p w14:paraId="09CDBC14"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Print all the nodes reachable from a given starting node in a digraph using DFS/BFS method </w:t>
            </w:r>
          </w:p>
          <w:p w14:paraId="34B50064" w14:textId="77777777" w:rsidR="002E3C27" w:rsidRPr="00A1132A" w:rsidRDefault="002E3C27" w:rsidP="001C3606">
            <w:pPr>
              <w:pStyle w:val="ListParagraph"/>
              <w:numPr>
                <w:ilvl w:val="0"/>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Design, Develop and Implement a Program for the following operations on Graph(G) of Cities </w:t>
            </w:r>
          </w:p>
          <w:p w14:paraId="1EDCCDDA"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Create a Weighted Graph of N cities using Adjacency Matrix. </w:t>
            </w:r>
          </w:p>
          <w:p w14:paraId="17D1EFA7" w14:textId="77777777" w:rsidR="002E3C27" w:rsidRPr="00A1132A" w:rsidRDefault="002E3C27" w:rsidP="001C3606">
            <w:pPr>
              <w:pStyle w:val="ListParagraph"/>
              <w:numPr>
                <w:ilvl w:val="1"/>
                <w:numId w:val="11"/>
              </w:numPr>
              <w:tabs>
                <w:tab w:val="left" w:pos="1635"/>
              </w:tabs>
              <w:spacing w:after="120"/>
              <w:jc w:val="both"/>
              <w:rPr>
                <w:rFonts w:ascii="Arial" w:hAnsi="Arial" w:cs="Arial"/>
                <w:sz w:val="18"/>
                <w:szCs w:val="18"/>
              </w:rPr>
            </w:pPr>
            <w:r w:rsidRPr="00A1132A">
              <w:rPr>
                <w:rFonts w:ascii="Arial" w:hAnsi="Arial" w:cs="Arial"/>
                <w:sz w:val="18"/>
                <w:szCs w:val="18"/>
              </w:rPr>
              <w:t xml:space="preserve">Print the shortest path from a weighted graph using </w:t>
            </w:r>
            <w:proofErr w:type="spellStart"/>
            <w:r w:rsidRPr="00A1132A">
              <w:rPr>
                <w:rFonts w:ascii="Arial" w:hAnsi="Arial" w:cs="Arial"/>
                <w:sz w:val="18"/>
                <w:szCs w:val="18"/>
              </w:rPr>
              <w:t>Warshall’s</w:t>
            </w:r>
            <w:proofErr w:type="spellEnd"/>
            <w:r w:rsidRPr="00A1132A">
              <w:rPr>
                <w:rFonts w:ascii="Arial" w:hAnsi="Arial" w:cs="Arial"/>
                <w:sz w:val="18"/>
                <w:szCs w:val="18"/>
              </w:rPr>
              <w:t xml:space="preserve"> Algorithm. </w:t>
            </w:r>
          </w:p>
          <w:p w14:paraId="6BE389C5" w14:textId="77777777" w:rsidR="002E3C27" w:rsidRPr="00A1132A" w:rsidRDefault="002E3C27" w:rsidP="001C3606">
            <w:pPr>
              <w:pStyle w:val="ListParagraph"/>
              <w:numPr>
                <w:ilvl w:val="0"/>
                <w:numId w:val="11"/>
              </w:numPr>
              <w:tabs>
                <w:tab w:val="left" w:pos="1635"/>
              </w:tabs>
              <w:spacing w:after="120"/>
              <w:jc w:val="both"/>
              <w:rPr>
                <w:rFonts w:ascii="Arial" w:hAnsi="Arial" w:cs="Arial"/>
                <w:b/>
                <w:bCs/>
                <w:sz w:val="18"/>
                <w:szCs w:val="18"/>
              </w:rPr>
            </w:pPr>
            <w:r w:rsidRPr="00BC1F46">
              <w:rPr>
                <w:rFonts w:ascii="Arial" w:hAnsi="Arial" w:cs="Arial"/>
                <w:sz w:val="18"/>
                <w:szCs w:val="18"/>
              </w:rPr>
              <w:t xml:space="preserve">Given a File of N employee records with a set K of Keys(4-digit) which uniquely determine the records in file F. Assume that file F is maintained in memory by a Hash Table (HT) of </w:t>
            </w:r>
            <w:proofErr w:type="spellStart"/>
            <w:r w:rsidRPr="00BC1F46">
              <w:rPr>
                <w:rFonts w:ascii="Arial" w:hAnsi="Arial" w:cs="Arial"/>
                <w:sz w:val="18"/>
                <w:szCs w:val="18"/>
              </w:rPr>
              <w:t>m</w:t>
            </w:r>
            <w:proofErr w:type="spellEnd"/>
            <w:r w:rsidRPr="00BC1F46">
              <w:rPr>
                <w:rFonts w:ascii="Arial" w:hAnsi="Arial" w:cs="Arial"/>
                <w:sz w:val="18"/>
                <w:szCs w:val="18"/>
              </w:rPr>
              <w:t xml:space="preserve"> memory locations with L as the set of memory addresses (2- digit) of locations in HT. Let the keys in K and addresses in L are Integers. Design and develop a Program in C that uses Hash function H: K → L as H(K)=K mod m (remainder method), and implement hashing technique to map a given key K to the address space L. Resolve the collision (if any) using linear probing.</w:t>
            </w:r>
          </w:p>
        </w:tc>
      </w:tr>
    </w:tbl>
    <w:p w14:paraId="2FED12EC" w14:textId="77777777" w:rsidR="002E3C27" w:rsidRPr="00A1132A" w:rsidRDefault="002E3C27" w:rsidP="002E3C27">
      <w:pPr>
        <w:jc w:val="center"/>
        <w:rPr>
          <w:rFonts w:ascii="Arial" w:hAnsi="Arial" w:cs="Arial"/>
          <w:color w:val="FFFFFF"/>
          <w:sz w:val="18"/>
          <w:szCs w:val="18"/>
          <w:highlight w:val="black"/>
        </w:rPr>
      </w:pPr>
    </w:p>
    <w:p w14:paraId="34FBAC12" w14:textId="77777777" w:rsidR="002E3C27" w:rsidRPr="00FB408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B408B">
        <w:rPr>
          <w:rFonts w:ascii="Arial" w:hAnsi="Arial" w:cs="Arial"/>
          <w:b/>
          <w:bCs/>
          <w:iCs/>
          <w:sz w:val="18"/>
          <w:szCs w:val="18"/>
        </w:rPr>
        <w:t>CSE 2131: Discrete Mathematics</w:t>
      </w:r>
    </w:p>
    <w:p w14:paraId="3604FB31" w14:textId="77777777" w:rsidR="002E3C27" w:rsidRPr="00FB408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iCs/>
          <w:sz w:val="18"/>
          <w:szCs w:val="18"/>
        </w:rPr>
      </w:pPr>
      <w:r w:rsidRPr="00FB408B">
        <w:rPr>
          <w:rFonts w:ascii="Arial" w:hAnsi="Arial" w:cs="Arial"/>
          <w:b/>
          <w:bCs/>
          <w:iCs/>
          <w:sz w:val="18"/>
          <w:szCs w:val="18"/>
        </w:rPr>
        <w:t xml:space="preserve">Credits: </w:t>
      </w:r>
      <w:r w:rsidRPr="00FB408B">
        <w:rPr>
          <w:rFonts w:ascii="Arial" w:hAnsi="Arial" w:cs="Arial"/>
          <w:iCs/>
          <w:sz w:val="18"/>
          <w:szCs w:val="18"/>
        </w:rPr>
        <w:t xml:space="preserve">3 </w:t>
      </w:r>
      <w:r w:rsidRPr="00FB408B">
        <w:rPr>
          <w:rFonts w:ascii="Arial" w:hAnsi="Arial" w:cs="Arial"/>
          <w:b/>
          <w:bCs/>
          <w:iCs/>
          <w:sz w:val="18"/>
          <w:szCs w:val="18"/>
        </w:rPr>
        <w:t xml:space="preserve">Contact Hours: </w:t>
      </w:r>
      <w:r w:rsidRPr="00FB408B">
        <w:rPr>
          <w:rFonts w:ascii="Arial" w:hAnsi="Arial" w:cs="Arial"/>
          <w:iCs/>
          <w:sz w:val="18"/>
          <w:szCs w:val="18"/>
        </w:rPr>
        <w:t>39</w:t>
      </w:r>
    </w:p>
    <w:p w14:paraId="782559AB" w14:textId="77777777" w:rsidR="002E3C27" w:rsidRPr="00FB408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B408B">
        <w:rPr>
          <w:rFonts w:ascii="Arial" w:hAnsi="Arial" w:cs="Arial"/>
          <w:b/>
          <w:bCs/>
          <w:iCs/>
          <w:sz w:val="18"/>
          <w:szCs w:val="18"/>
        </w:rPr>
        <w:t xml:space="preserve">Year: </w:t>
      </w:r>
      <w:proofErr w:type="gramStart"/>
      <w:r w:rsidRPr="00FB408B">
        <w:rPr>
          <w:rFonts w:ascii="Arial" w:hAnsi="Arial" w:cs="Arial"/>
          <w:b/>
          <w:bCs/>
          <w:iCs/>
          <w:sz w:val="18"/>
          <w:szCs w:val="18"/>
        </w:rPr>
        <w:t>Second  Semester</w:t>
      </w:r>
      <w:proofErr w:type="gramEnd"/>
      <w:r w:rsidRPr="00FB408B">
        <w:rPr>
          <w:rFonts w:ascii="Arial" w:hAnsi="Arial" w:cs="Arial"/>
          <w:b/>
          <w:bCs/>
          <w:iCs/>
          <w:sz w:val="18"/>
          <w:szCs w:val="18"/>
        </w:rPr>
        <w:t>: Odd</w:t>
      </w:r>
    </w:p>
    <w:p w14:paraId="4BEDF147" w14:textId="77777777" w:rsidR="002E3C27" w:rsidRPr="00FB408B" w:rsidRDefault="002E3C27" w:rsidP="002E3C27">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29"/>
        <w:gridCol w:w="7741"/>
      </w:tblGrid>
      <w:tr w:rsidR="002E3C27" w:rsidRPr="00FB408B" w14:paraId="0D125D2B" w14:textId="77777777" w:rsidTr="001C3606">
        <w:trPr>
          <w:jc w:val="center"/>
        </w:trPr>
        <w:tc>
          <w:tcPr>
            <w:tcW w:w="1429" w:type="dxa"/>
            <w:tcBorders>
              <w:top w:val="nil"/>
              <w:left w:val="nil"/>
              <w:bottom w:val="nil"/>
              <w:right w:val="nil"/>
            </w:tcBorders>
            <w:shd w:val="clear" w:color="auto" w:fill="FFFFFF"/>
          </w:tcPr>
          <w:p w14:paraId="024E09E3" w14:textId="77777777" w:rsidR="002E3C27" w:rsidRPr="00FB408B" w:rsidRDefault="002E3C27" w:rsidP="001C3606">
            <w:pPr>
              <w:rPr>
                <w:rFonts w:ascii="Arial" w:hAnsi="Arial" w:cs="Arial"/>
                <w:b/>
                <w:sz w:val="18"/>
                <w:szCs w:val="18"/>
              </w:rPr>
            </w:pPr>
            <w:r w:rsidRPr="00FB408B">
              <w:rPr>
                <w:rFonts w:ascii="Arial" w:hAnsi="Arial" w:cs="Arial"/>
                <w:b/>
                <w:sz w:val="18"/>
                <w:szCs w:val="18"/>
              </w:rPr>
              <w:t>Prerequisite:</w:t>
            </w:r>
          </w:p>
        </w:tc>
        <w:tc>
          <w:tcPr>
            <w:tcW w:w="7741" w:type="dxa"/>
            <w:tcBorders>
              <w:top w:val="nil"/>
              <w:left w:val="nil"/>
              <w:bottom w:val="nil"/>
              <w:right w:val="nil"/>
            </w:tcBorders>
            <w:shd w:val="clear" w:color="auto" w:fill="FFFFFF"/>
          </w:tcPr>
          <w:p w14:paraId="06DDFBD2" w14:textId="77777777" w:rsidR="002E3C27" w:rsidRPr="00FB408B" w:rsidRDefault="002E3C27" w:rsidP="001C3606">
            <w:pPr>
              <w:rPr>
                <w:rFonts w:ascii="Arial" w:hAnsi="Arial" w:cs="Arial"/>
                <w:iCs/>
                <w:sz w:val="18"/>
                <w:szCs w:val="18"/>
              </w:rPr>
            </w:pPr>
            <w:r w:rsidRPr="00FB408B">
              <w:rPr>
                <w:rFonts w:ascii="Arial" w:hAnsi="Arial" w:cs="Arial"/>
                <w:iCs/>
                <w:sz w:val="18"/>
                <w:szCs w:val="18"/>
              </w:rPr>
              <w:t>None</w:t>
            </w:r>
          </w:p>
        </w:tc>
      </w:tr>
      <w:tr w:rsidR="002E3C27" w:rsidRPr="00FB408B" w14:paraId="08305721" w14:textId="77777777" w:rsidTr="001C3606">
        <w:trPr>
          <w:jc w:val="center"/>
        </w:trPr>
        <w:tc>
          <w:tcPr>
            <w:tcW w:w="1429" w:type="dxa"/>
            <w:tcBorders>
              <w:top w:val="nil"/>
              <w:left w:val="nil"/>
              <w:bottom w:val="nil"/>
              <w:right w:val="nil"/>
            </w:tcBorders>
            <w:shd w:val="clear" w:color="auto" w:fill="FFFFFF"/>
          </w:tcPr>
          <w:p w14:paraId="148CF5BC" w14:textId="77777777" w:rsidR="002E3C27" w:rsidRPr="00FB408B" w:rsidRDefault="002E3C27" w:rsidP="001C3606">
            <w:pPr>
              <w:rPr>
                <w:rFonts w:ascii="Arial" w:hAnsi="Arial" w:cs="Arial"/>
                <w:b/>
                <w:sz w:val="18"/>
                <w:szCs w:val="18"/>
              </w:rPr>
            </w:pPr>
            <w:r w:rsidRPr="00FB408B">
              <w:rPr>
                <w:rFonts w:ascii="Arial" w:hAnsi="Arial" w:cs="Arial"/>
                <w:b/>
                <w:sz w:val="18"/>
                <w:szCs w:val="18"/>
              </w:rPr>
              <w:t>Course Type</w:t>
            </w:r>
          </w:p>
        </w:tc>
        <w:tc>
          <w:tcPr>
            <w:tcW w:w="7741" w:type="dxa"/>
            <w:tcBorders>
              <w:top w:val="nil"/>
              <w:left w:val="nil"/>
              <w:bottom w:val="nil"/>
              <w:right w:val="nil"/>
            </w:tcBorders>
            <w:shd w:val="clear" w:color="auto" w:fill="FFFFFF"/>
          </w:tcPr>
          <w:p w14:paraId="7EBBDD93" w14:textId="77777777" w:rsidR="002E3C27" w:rsidRPr="00FB408B" w:rsidRDefault="002E3C27" w:rsidP="001C3606">
            <w:pPr>
              <w:rPr>
                <w:rFonts w:ascii="Arial" w:hAnsi="Arial" w:cs="Arial"/>
                <w:iCs/>
                <w:sz w:val="18"/>
                <w:szCs w:val="18"/>
              </w:rPr>
            </w:pPr>
            <w:bookmarkStart w:id="2" w:name="__DdeLink__471_127524318"/>
            <w:r w:rsidRPr="00FB408B">
              <w:rPr>
                <w:rFonts w:ascii="MS Gothic" w:eastAsia="MS Gothic" w:hAnsi="MS Gothic" w:cs="MS Gothic" w:hint="eastAsia"/>
                <w:iCs/>
                <w:sz w:val="18"/>
                <w:szCs w:val="18"/>
              </w:rPr>
              <w:t>☒</w:t>
            </w:r>
            <w:bookmarkEnd w:id="2"/>
            <w:r w:rsidRPr="00FB408B">
              <w:rPr>
                <w:rFonts w:ascii="Arial" w:hAnsi="Arial" w:cs="Arial"/>
                <w:iCs/>
                <w:sz w:val="18"/>
                <w:szCs w:val="18"/>
              </w:rPr>
              <w:t xml:space="preserve"> Theory         </w:t>
            </w:r>
            <w:r w:rsidRPr="00FB408B">
              <w:rPr>
                <w:rFonts w:ascii="MS Gothic" w:eastAsia="MS Gothic" w:hAnsi="MS Gothic" w:cs="MS Gothic" w:hint="eastAsia"/>
                <w:iCs/>
                <w:sz w:val="18"/>
                <w:szCs w:val="18"/>
              </w:rPr>
              <w:t>☐</w:t>
            </w:r>
            <w:r w:rsidRPr="00FB408B">
              <w:rPr>
                <w:rFonts w:ascii="Arial" w:hAnsi="Arial" w:cs="Arial"/>
                <w:iCs/>
                <w:sz w:val="18"/>
                <w:szCs w:val="18"/>
              </w:rPr>
              <w:t xml:space="preserve">  Laboratory work         </w:t>
            </w:r>
            <w:r w:rsidRPr="00FB408B">
              <w:rPr>
                <w:rFonts w:ascii="MS Gothic" w:eastAsia="MS Gothic" w:hAnsi="MS Gothic" w:cs="MS Gothic" w:hint="eastAsia"/>
                <w:iCs/>
                <w:sz w:val="18"/>
                <w:szCs w:val="18"/>
              </w:rPr>
              <w:t>☐</w:t>
            </w:r>
            <w:r w:rsidRPr="00FB408B">
              <w:rPr>
                <w:rFonts w:ascii="Arial" w:hAnsi="Arial" w:cs="Arial"/>
                <w:iCs/>
                <w:sz w:val="18"/>
                <w:szCs w:val="18"/>
              </w:rPr>
              <w:t xml:space="preserve">  Project work      </w:t>
            </w:r>
            <w:r w:rsidRPr="00FB408B">
              <w:rPr>
                <w:rFonts w:ascii="MS Gothic" w:eastAsia="MS Gothic" w:hAnsi="MS Gothic" w:cs="MS Gothic" w:hint="eastAsia"/>
                <w:iCs/>
                <w:sz w:val="18"/>
                <w:szCs w:val="18"/>
              </w:rPr>
              <w:t>☐</w:t>
            </w:r>
            <w:r w:rsidRPr="00FB408B">
              <w:rPr>
                <w:rFonts w:ascii="Arial" w:hAnsi="Arial" w:cs="Arial"/>
                <w:iCs/>
                <w:sz w:val="18"/>
                <w:szCs w:val="18"/>
              </w:rPr>
              <w:t xml:space="preserve">  Viva Voce                    </w:t>
            </w:r>
          </w:p>
        </w:tc>
      </w:tr>
      <w:tr w:rsidR="002E3C27" w:rsidRPr="00FB408B" w14:paraId="6D54FC0C" w14:textId="77777777" w:rsidTr="001C3606">
        <w:trPr>
          <w:trHeight w:val="238"/>
          <w:jc w:val="center"/>
        </w:trPr>
        <w:tc>
          <w:tcPr>
            <w:tcW w:w="1429" w:type="dxa"/>
            <w:tcBorders>
              <w:top w:val="nil"/>
              <w:left w:val="nil"/>
              <w:bottom w:val="nil"/>
              <w:right w:val="nil"/>
            </w:tcBorders>
            <w:shd w:val="clear" w:color="auto" w:fill="FFFFFF"/>
          </w:tcPr>
          <w:p w14:paraId="418B30E1" w14:textId="77777777" w:rsidR="002E3C27" w:rsidRPr="00FB408B" w:rsidRDefault="002E3C27" w:rsidP="001C3606">
            <w:pPr>
              <w:ind w:left="2160" w:hanging="2160"/>
              <w:rPr>
                <w:rFonts w:ascii="Arial" w:hAnsi="Arial" w:cs="Arial"/>
                <w:b/>
                <w:bCs/>
                <w:sz w:val="18"/>
                <w:szCs w:val="18"/>
              </w:rPr>
            </w:pPr>
            <w:r w:rsidRPr="00FB408B">
              <w:rPr>
                <w:rFonts w:ascii="Arial" w:hAnsi="Arial" w:cs="Arial"/>
                <w:b/>
                <w:bCs/>
                <w:sz w:val="18"/>
                <w:szCs w:val="18"/>
              </w:rPr>
              <w:t>Motivation</w:t>
            </w:r>
          </w:p>
        </w:tc>
        <w:tc>
          <w:tcPr>
            <w:tcW w:w="7741" w:type="dxa"/>
            <w:tcBorders>
              <w:top w:val="nil"/>
              <w:left w:val="nil"/>
              <w:bottom w:val="nil"/>
              <w:right w:val="nil"/>
            </w:tcBorders>
            <w:shd w:val="clear" w:color="auto" w:fill="FFFFFF"/>
          </w:tcPr>
          <w:p w14:paraId="13DF01CE" w14:textId="77777777" w:rsidR="002E3C27" w:rsidRPr="00FB408B" w:rsidRDefault="002E3C27" w:rsidP="001C3606">
            <w:pPr>
              <w:rPr>
                <w:rFonts w:ascii="Arial" w:hAnsi="Arial" w:cs="Arial"/>
                <w:iCs/>
                <w:sz w:val="18"/>
                <w:szCs w:val="18"/>
              </w:rPr>
            </w:pPr>
            <w:r w:rsidRPr="00FB408B">
              <w:rPr>
                <w:rFonts w:ascii="Arial" w:hAnsi="Arial" w:cs="Arial"/>
                <w:iCs/>
                <w:sz w:val="18"/>
                <w:szCs w:val="18"/>
              </w:rPr>
              <w:t>To develop basics knowledge on Discrete Mathematics</w:t>
            </w:r>
          </w:p>
        </w:tc>
      </w:tr>
      <w:tr w:rsidR="002E3C27" w:rsidRPr="00FB408B" w14:paraId="0369AAB6" w14:textId="77777777" w:rsidTr="001C3606">
        <w:trPr>
          <w:trHeight w:val="238"/>
          <w:jc w:val="center"/>
        </w:trPr>
        <w:tc>
          <w:tcPr>
            <w:tcW w:w="9170" w:type="dxa"/>
            <w:gridSpan w:val="2"/>
            <w:tcBorders>
              <w:top w:val="nil"/>
              <w:left w:val="nil"/>
              <w:bottom w:val="nil"/>
              <w:right w:val="nil"/>
            </w:tcBorders>
            <w:shd w:val="clear" w:color="auto" w:fill="FFFFFF"/>
          </w:tcPr>
          <w:p w14:paraId="70564BBF" w14:textId="77777777" w:rsidR="002E3C27" w:rsidRPr="00FB408B" w:rsidRDefault="002E3C27" w:rsidP="001C3606">
            <w:pPr>
              <w:rPr>
                <w:rFonts w:ascii="Arial" w:hAnsi="Arial" w:cs="Arial"/>
                <w:b/>
                <w:bCs/>
                <w:sz w:val="18"/>
                <w:szCs w:val="18"/>
              </w:rPr>
            </w:pPr>
            <w:r w:rsidRPr="00FB408B">
              <w:rPr>
                <w:rFonts w:ascii="Arial" w:hAnsi="Arial" w:cs="Arial"/>
                <w:b/>
                <w:bCs/>
                <w:sz w:val="18"/>
                <w:szCs w:val="18"/>
              </w:rPr>
              <w:t>Course Objective:</w:t>
            </w:r>
          </w:p>
          <w:p w14:paraId="39A4D41A" w14:textId="77777777" w:rsidR="002E3C27" w:rsidRPr="00FB408B" w:rsidRDefault="002E3C27" w:rsidP="001C3606">
            <w:pPr>
              <w:jc w:val="both"/>
              <w:rPr>
                <w:rFonts w:ascii="Arial" w:hAnsi="Arial" w:cs="Arial"/>
                <w:iCs/>
                <w:color w:val="000000"/>
                <w:sz w:val="18"/>
                <w:szCs w:val="18"/>
              </w:rPr>
            </w:pPr>
            <w:r w:rsidRPr="00FB408B">
              <w:rPr>
                <w:rFonts w:ascii="Arial" w:hAnsi="Arial" w:cs="Arial"/>
                <w:iCs/>
                <w:color w:val="000000"/>
                <w:sz w:val="18"/>
                <w:szCs w:val="18"/>
              </w:rPr>
              <w:t xml:space="preserve">To develop logical </w:t>
            </w:r>
            <w:proofErr w:type="gramStart"/>
            <w:r w:rsidRPr="00FB408B">
              <w:rPr>
                <w:rFonts w:ascii="Arial" w:hAnsi="Arial" w:cs="Arial"/>
                <w:iCs/>
                <w:color w:val="000000"/>
                <w:sz w:val="18"/>
                <w:szCs w:val="18"/>
              </w:rPr>
              <w:t>thinking  and</w:t>
            </w:r>
            <w:proofErr w:type="gramEnd"/>
            <w:r w:rsidRPr="00FB408B">
              <w:rPr>
                <w:rFonts w:ascii="Arial" w:hAnsi="Arial" w:cs="Arial"/>
                <w:iCs/>
                <w:color w:val="000000"/>
                <w:sz w:val="18"/>
                <w:szCs w:val="18"/>
              </w:rPr>
              <w:t xml:space="preserve"> its  application to  engineering and computer science will provides a powerful tool for reasoning correctly about mathematics, algorithms, and computers. The  subject  enhances  student’s  ability to reason  and  ability to  present  a  coherent  and mathematically accurate argument. Throughout the course, students will be expected to demonstrate their understanding of Discrete Mathematics by being able to use mathematically correct terminology and notation, construct correct direct and indirect proofs, and apply logical reasoning to solve computational problems precisely. </w:t>
            </w:r>
          </w:p>
        </w:tc>
      </w:tr>
    </w:tbl>
    <w:p w14:paraId="07C6C39D" w14:textId="77777777" w:rsidR="002E3C27" w:rsidRPr="00FB408B" w:rsidRDefault="002E3C27" w:rsidP="002E3C27">
      <w:pPr>
        <w:jc w:val="center"/>
        <w:rPr>
          <w:rFonts w:ascii="Arial" w:hAnsi="Arial" w:cs="Arial"/>
          <w:sz w:val="18"/>
          <w:szCs w:val="18"/>
        </w:rPr>
      </w:pPr>
    </w:p>
    <w:p w14:paraId="6F4B1A0D" w14:textId="77777777" w:rsidR="002E3C27" w:rsidRDefault="002E3C27" w:rsidP="002E3C27">
      <w:pPr>
        <w:rPr>
          <w:rFonts w:ascii="Arial" w:hAnsi="Arial" w:cs="Arial"/>
          <w:b/>
          <w:color w:val="000000"/>
          <w:sz w:val="18"/>
          <w:szCs w:val="18"/>
        </w:rPr>
      </w:pPr>
      <w:r>
        <w:rPr>
          <w:rFonts w:ascii="Arial" w:hAnsi="Arial" w:cs="Arial"/>
          <w:b/>
          <w:color w:val="000000"/>
          <w:sz w:val="18"/>
          <w:szCs w:val="18"/>
        </w:rPr>
        <w:br w:type="page"/>
      </w:r>
    </w:p>
    <w:p w14:paraId="2F335185" w14:textId="77777777" w:rsidR="002E3C27" w:rsidRPr="00FB408B" w:rsidRDefault="002E3C27" w:rsidP="002E3C27">
      <w:pPr>
        <w:jc w:val="center"/>
        <w:rPr>
          <w:rFonts w:ascii="Arial" w:hAnsi="Arial" w:cs="Arial"/>
          <w:b/>
          <w:color w:val="000000"/>
          <w:sz w:val="18"/>
          <w:szCs w:val="18"/>
        </w:rPr>
      </w:pPr>
      <w:r w:rsidRPr="00FB408B">
        <w:rPr>
          <w:rFonts w:ascii="Arial" w:hAnsi="Arial" w:cs="Arial"/>
          <w:b/>
          <w:color w:val="000000"/>
          <w:sz w:val="18"/>
          <w:szCs w:val="18"/>
        </w:rPr>
        <w:lastRenderedPageBreak/>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612"/>
        <w:gridCol w:w="1806"/>
        <w:gridCol w:w="2289"/>
        <w:gridCol w:w="1276"/>
        <w:gridCol w:w="1559"/>
        <w:gridCol w:w="1543"/>
      </w:tblGrid>
      <w:tr w:rsidR="002E3C27" w:rsidRPr="00FB408B" w14:paraId="0FF384A3" w14:textId="77777777" w:rsidTr="001C3606">
        <w:trPr>
          <w:trHeight w:val="877"/>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ECB2B43"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 No.</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3347A246"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 Statement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E2937B6"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6E4B2A9D"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4AEBFA5"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EFB0B76"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Assessment tools</w:t>
            </w:r>
          </w:p>
        </w:tc>
      </w:tr>
      <w:tr w:rsidR="002E3C27" w:rsidRPr="00FB408B" w14:paraId="717B3186" w14:textId="77777777" w:rsidTr="001C3606">
        <w:trPr>
          <w:trHeight w:val="1646"/>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0C3421BB"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CO1</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6FEC578" w14:textId="77777777" w:rsidR="002E3C27" w:rsidRPr="00FB408B" w:rsidRDefault="002E3C27" w:rsidP="001C3606">
            <w:pPr>
              <w:jc w:val="center"/>
              <w:textAlignment w:val="top"/>
              <w:rPr>
                <w:rFonts w:ascii="Arial" w:hAnsi="Arial" w:cs="Arial"/>
                <w:color w:val="000000"/>
                <w:sz w:val="18"/>
                <w:szCs w:val="18"/>
              </w:rPr>
            </w:pPr>
            <w:r w:rsidRPr="00BD13EF">
              <w:rPr>
                <w:rFonts w:ascii="Arial" w:hAnsi="Arial" w:cs="Arial"/>
                <w:color w:val="000000"/>
                <w:sz w:val="18"/>
                <w:szCs w:val="18"/>
              </w:rPr>
              <w:t>To</w:t>
            </w:r>
            <w:r>
              <w:rPr>
                <w:rFonts w:ascii="Arial" w:hAnsi="Arial" w:cs="Arial"/>
                <w:b/>
                <w:bCs/>
                <w:color w:val="000000"/>
                <w:sz w:val="18"/>
                <w:szCs w:val="18"/>
              </w:rPr>
              <w:t xml:space="preserve"> e</w:t>
            </w:r>
            <w:r w:rsidRPr="00FB408B">
              <w:rPr>
                <w:rFonts w:ascii="Arial" w:hAnsi="Arial" w:cs="Arial"/>
                <w:b/>
                <w:bCs/>
                <w:color w:val="000000"/>
                <w:sz w:val="18"/>
                <w:szCs w:val="18"/>
              </w:rPr>
              <w:t>xpress</w:t>
            </w:r>
            <w:r w:rsidRPr="00FB408B">
              <w:rPr>
                <w:rFonts w:ascii="Arial" w:hAnsi="Arial" w:cs="Arial"/>
                <w:color w:val="000000"/>
                <w:sz w:val="18"/>
                <w:szCs w:val="18"/>
              </w:rPr>
              <w:t xml:space="preserve"> and </w:t>
            </w:r>
            <w:r w:rsidRPr="00FB408B">
              <w:rPr>
                <w:rFonts w:ascii="Arial" w:hAnsi="Arial" w:cs="Arial"/>
                <w:b/>
                <w:bCs/>
                <w:color w:val="000000"/>
                <w:sz w:val="18"/>
                <w:szCs w:val="18"/>
              </w:rPr>
              <w:t>evaluate</w:t>
            </w:r>
            <w:r w:rsidRPr="00FB408B">
              <w:rPr>
                <w:rFonts w:ascii="Arial" w:hAnsi="Arial" w:cs="Arial"/>
                <w:color w:val="000000"/>
                <w:sz w:val="18"/>
                <w:szCs w:val="18"/>
              </w:rPr>
              <w:t xml:space="preserve"> basic logic statements, </w:t>
            </w:r>
            <w:r w:rsidRPr="004456FC">
              <w:rPr>
                <w:rFonts w:ascii="Arial" w:hAnsi="Arial" w:cs="Arial"/>
                <w:bCs/>
                <w:color w:val="000000"/>
                <w:sz w:val="18"/>
                <w:szCs w:val="18"/>
              </w:rPr>
              <w:t>proposition</w:t>
            </w:r>
            <w:r>
              <w:rPr>
                <w:rFonts w:ascii="Arial" w:hAnsi="Arial" w:cs="Arial"/>
                <w:bCs/>
                <w:color w:val="000000"/>
                <w:sz w:val="18"/>
                <w:szCs w:val="18"/>
              </w:rPr>
              <w:t xml:space="preserve"> and predicate logic</w:t>
            </w:r>
            <w:r w:rsidRPr="00FB408B">
              <w:rPr>
                <w:rFonts w:ascii="Arial" w:hAnsi="Arial" w:cs="Arial"/>
                <w:bCs/>
                <w:color w:val="000000"/>
                <w:sz w:val="18"/>
                <w:szCs w:val="18"/>
              </w:rPr>
              <w:t xml:space="preserve">, rules of inference, methods of proof </w:t>
            </w:r>
            <w:r w:rsidRPr="00FB408B">
              <w:rPr>
                <w:rFonts w:ascii="Arial" w:hAnsi="Arial" w:cs="Arial"/>
                <w:color w:val="000000"/>
                <w:sz w:val="18"/>
                <w:szCs w:val="18"/>
              </w:rPr>
              <w:t xml:space="preserve">and mathematical induction </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36EA71D3" w14:textId="77777777" w:rsidR="002E3C27" w:rsidRPr="00FB408B" w:rsidRDefault="002E3C27" w:rsidP="001C3606">
            <w:pPr>
              <w:pStyle w:val="ListParagraph"/>
              <w:spacing w:after="0" w:line="240" w:lineRule="auto"/>
              <w:ind w:left="0"/>
              <w:jc w:val="center"/>
              <w:rPr>
                <w:rFonts w:ascii="Arial" w:hAnsi="Arial" w:cs="Arial"/>
                <w:color w:val="000000"/>
                <w:sz w:val="18"/>
                <w:szCs w:val="18"/>
              </w:rPr>
            </w:pPr>
            <w:r>
              <w:rPr>
                <w:rFonts w:ascii="Arial" w:hAnsi="Arial" w:cs="Arial"/>
                <w:b/>
                <w:bCs/>
                <w:color w:val="000000"/>
                <w:sz w:val="18"/>
                <w:szCs w:val="18"/>
              </w:rPr>
              <w:t>Engineering knowledge</w:t>
            </w:r>
            <w:r w:rsidRPr="00FB408B">
              <w:rPr>
                <w:rFonts w:ascii="Arial" w:hAnsi="Arial" w:cs="Arial"/>
                <w:color w:val="000000"/>
                <w:sz w:val="18"/>
                <w:szCs w:val="18"/>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B1D6E56"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Cognitive domain – level 3</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131ECC69"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Lecture Note</w:t>
            </w:r>
          </w:p>
          <w:p w14:paraId="1F949297"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Text Book</w:t>
            </w:r>
          </w:p>
          <w:p w14:paraId="21C87869"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Audio/Video</w:t>
            </w:r>
          </w:p>
          <w:p w14:paraId="22C0078C"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Web Material</w:t>
            </w:r>
          </w:p>
          <w:p w14:paraId="3BEE5090"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09581D3"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Class Test</w:t>
            </w:r>
          </w:p>
          <w:p w14:paraId="42A24981"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Final Exam</w:t>
            </w:r>
          </w:p>
          <w:p w14:paraId="66EAA923"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Assignment </w:t>
            </w:r>
          </w:p>
          <w:p w14:paraId="5367844C"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Participation</w:t>
            </w:r>
          </w:p>
          <w:p w14:paraId="454B369E" w14:textId="77777777" w:rsidR="002E3C27" w:rsidRPr="00FB408B" w:rsidRDefault="002E3C27" w:rsidP="001C3606">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Presentation</w:t>
            </w:r>
          </w:p>
        </w:tc>
      </w:tr>
      <w:tr w:rsidR="002E3C27" w:rsidRPr="00FB408B" w14:paraId="137D6AC5" w14:textId="77777777" w:rsidTr="001C3606">
        <w:trPr>
          <w:trHeight w:val="1700"/>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1E27D1A0"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CO2</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78A1A8FC" w14:textId="77777777" w:rsidR="002E3C27" w:rsidRPr="00FB408B" w:rsidRDefault="002E3C27" w:rsidP="001C3606">
            <w:pPr>
              <w:jc w:val="center"/>
              <w:rPr>
                <w:rFonts w:ascii="Arial" w:hAnsi="Arial" w:cs="Arial"/>
                <w:color w:val="000000"/>
                <w:sz w:val="18"/>
                <w:szCs w:val="18"/>
              </w:rPr>
            </w:pPr>
            <w:r w:rsidRPr="00BD13EF">
              <w:rPr>
                <w:rFonts w:ascii="Arial" w:hAnsi="Arial" w:cs="Arial"/>
                <w:color w:val="000000"/>
                <w:sz w:val="18"/>
                <w:szCs w:val="18"/>
              </w:rPr>
              <w:t>To</w:t>
            </w:r>
            <w:r>
              <w:rPr>
                <w:rFonts w:ascii="Arial" w:hAnsi="Arial" w:cs="Arial"/>
                <w:b/>
                <w:bCs/>
                <w:color w:val="000000"/>
                <w:sz w:val="18"/>
                <w:szCs w:val="18"/>
              </w:rPr>
              <w:t xml:space="preserve"> d</w:t>
            </w:r>
            <w:r w:rsidRPr="00FB408B">
              <w:rPr>
                <w:rFonts w:ascii="Arial" w:hAnsi="Arial" w:cs="Arial"/>
                <w:b/>
                <w:bCs/>
                <w:color w:val="000000"/>
                <w:sz w:val="18"/>
                <w:szCs w:val="18"/>
              </w:rPr>
              <w:t>emonstrate</w:t>
            </w:r>
            <w:r w:rsidRPr="00FB408B">
              <w:rPr>
                <w:rFonts w:ascii="Arial" w:hAnsi="Arial" w:cs="Arial"/>
                <w:color w:val="000000"/>
                <w:sz w:val="18"/>
                <w:szCs w:val="18"/>
              </w:rPr>
              <w:t xml:space="preserve"> an understanding of binary relations and functions, graph and trees, </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6CDCBEC9"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FB408B">
              <w:rPr>
                <w:rFonts w:ascii="Arial" w:hAnsi="Arial" w:cs="Arial"/>
                <w:b/>
                <w:bCs/>
                <w:color w:val="000000"/>
                <w:sz w:val="18"/>
                <w:szCs w:val="18"/>
              </w:rPr>
              <w:t>Engineering knowledge</w:t>
            </w:r>
          </w:p>
          <w:p w14:paraId="6B900CF1" w14:textId="77777777" w:rsidR="002E3C27" w:rsidRPr="00FB408B" w:rsidRDefault="002E3C27" w:rsidP="001C3606">
            <w:pPr>
              <w:pStyle w:val="ListParagraph"/>
              <w:spacing w:after="0" w:line="240" w:lineRule="auto"/>
              <w:ind w:left="0"/>
              <w:jc w:val="center"/>
              <w:rPr>
                <w:rFonts w:ascii="Arial" w:hAnsi="Arial" w:cs="Arial"/>
                <w:color w:val="000000"/>
                <w:sz w:val="18"/>
                <w:szCs w:val="18"/>
              </w:rPr>
            </w:pPr>
            <w:r w:rsidRPr="00FB408B">
              <w:rPr>
                <w:rFonts w:ascii="Arial" w:hAnsi="Arial" w:cs="Arial"/>
                <w:color w:val="000000"/>
                <w:sz w:val="18"/>
                <w:szCs w:val="18"/>
              </w:rPr>
              <w:t>(PO1)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104D775C"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06E8B701"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Lecture Note</w:t>
            </w:r>
          </w:p>
          <w:p w14:paraId="28C145C8"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Text Book</w:t>
            </w:r>
          </w:p>
          <w:p w14:paraId="199EC7C6"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Audio/Video</w:t>
            </w:r>
          </w:p>
          <w:p w14:paraId="7B62C0A8"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Web Material</w:t>
            </w:r>
          </w:p>
          <w:p w14:paraId="1685E30C" w14:textId="77777777" w:rsidR="002E3C27" w:rsidRPr="00FB408B" w:rsidRDefault="002E3C27" w:rsidP="001C3606">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963FA22"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Class Test</w:t>
            </w:r>
          </w:p>
          <w:p w14:paraId="7B7FBBB8"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Final Exam</w:t>
            </w:r>
          </w:p>
          <w:p w14:paraId="6E518C15"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Assignment </w:t>
            </w:r>
          </w:p>
          <w:p w14:paraId="497806C7"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Participation</w:t>
            </w:r>
          </w:p>
          <w:p w14:paraId="1CA8D198" w14:textId="77777777" w:rsidR="002E3C27" w:rsidRPr="00FB408B" w:rsidRDefault="002E3C27" w:rsidP="001C3606">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Presentation</w:t>
            </w:r>
          </w:p>
        </w:tc>
      </w:tr>
      <w:tr w:rsidR="002E3C27" w:rsidRPr="00FB408B" w14:paraId="3331BD70" w14:textId="77777777" w:rsidTr="001C3606">
        <w:trPr>
          <w:trHeight w:val="1700"/>
          <w:jc w:val="center"/>
        </w:trPr>
        <w:tc>
          <w:tcPr>
            <w:tcW w:w="612"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4D75C408"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CO3</w:t>
            </w:r>
          </w:p>
        </w:tc>
        <w:tc>
          <w:tcPr>
            <w:tcW w:w="1806"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39EE5726"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 xml:space="preserve"> </w:t>
            </w:r>
            <w:r>
              <w:rPr>
                <w:rFonts w:ascii="Arial" w:hAnsi="Arial" w:cs="Arial"/>
                <w:color w:val="000000"/>
                <w:sz w:val="18"/>
                <w:szCs w:val="18"/>
              </w:rPr>
              <w:t>To s</w:t>
            </w:r>
            <w:r w:rsidRPr="00FB408B">
              <w:rPr>
                <w:rFonts w:ascii="Arial" w:hAnsi="Arial" w:cs="Arial"/>
                <w:b/>
                <w:bCs/>
                <w:color w:val="000000"/>
                <w:sz w:val="18"/>
                <w:szCs w:val="18"/>
              </w:rPr>
              <w:t xml:space="preserve">olve </w:t>
            </w:r>
            <w:r w:rsidRPr="00FB408B">
              <w:rPr>
                <w:rFonts w:ascii="Arial" w:hAnsi="Arial" w:cs="Arial"/>
                <w:color w:val="000000"/>
                <w:sz w:val="18"/>
                <w:szCs w:val="18"/>
              </w:rPr>
              <w:t xml:space="preserve">sequence and  counting problems and problems of recurrence relations and recursion </w:t>
            </w:r>
          </w:p>
        </w:tc>
        <w:tc>
          <w:tcPr>
            <w:tcW w:w="2289"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07922A65"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FB408B">
              <w:rPr>
                <w:rFonts w:ascii="Arial" w:hAnsi="Arial" w:cs="Arial"/>
                <w:b/>
                <w:bCs/>
                <w:color w:val="000000"/>
                <w:sz w:val="18"/>
                <w:szCs w:val="18"/>
              </w:rPr>
              <w:t>Engineering knowledge</w:t>
            </w:r>
            <w:r w:rsidRPr="00FB408B">
              <w:rPr>
                <w:rFonts w:ascii="Arial" w:hAnsi="Arial" w:cs="Arial"/>
                <w:color w:val="000000"/>
                <w:sz w:val="18"/>
                <w:szCs w:val="18"/>
              </w:rPr>
              <w:t xml:space="preserve"> </w:t>
            </w:r>
          </w:p>
          <w:p w14:paraId="0D711326" w14:textId="77777777" w:rsidR="002E3C27" w:rsidRPr="00FB408B" w:rsidRDefault="002E3C27" w:rsidP="001C3606">
            <w:pPr>
              <w:pStyle w:val="ListParagraph"/>
              <w:spacing w:after="0" w:line="240" w:lineRule="auto"/>
              <w:ind w:left="0"/>
              <w:jc w:val="center"/>
              <w:rPr>
                <w:rFonts w:ascii="Arial" w:hAnsi="Arial" w:cs="Arial"/>
                <w:color w:val="000000"/>
                <w:sz w:val="18"/>
                <w:szCs w:val="18"/>
              </w:rPr>
            </w:pPr>
            <w:r w:rsidRPr="00FB408B">
              <w:rPr>
                <w:rFonts w:ascii="Arial" w:hAnsi="Arial" w:cs="Arial"/>
                <w:color w:val="000000"/>
                <w:sz w:val="18"/>
                <w:szCs w:val="18"/>
              </w:rPr>
              <w:t>(PO1)</w:t>
            </w:r>
          </w:p>
        </w:tc>
        <w:tc>
          <w:tcPr>
            <w:tcW w:w="1276"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45F863F5" w14:textId="77777777" w:rsidR="002E3C27" w:rsidRPr="00FB408B" w:rsidRDefault="002E3C27" w:rsidP="001C3606">
            <w:pPr>
              <w:jc w:val="center"/>
              <w:rPr>
                <w:rFonts w:ascii="Arial" w:hAnsi="Arial" w:cs="Arial"/>
                <w:color w:val="000000"/>
                <w:sz w:val="18"/>
                <w:szCs w:val="18"/>
              </w:rPr>
            </w:pPr>
            <w:r w:rsidRPr="00FB408B">
              <w:rPr>
                <w:rFonts w:ascii="Arial" w:hAnsi="Arial" w:cs="Arial"/>
                <w:color w:val="000000"/>
                <w:sz w:val="18"/>
                <w:szCs w:val="18"/>
              </w:rPr>
              <w:t>Cognitive domain – level 5</w:t>
            </w:r>
          </w:p>
        </w:tc>
        <w:tc>
          <w:tcPr>
            <w:tcW w:w="1559"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651F8EF6"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Lecture Note</w:t>
            </w:r>
          </w:p>
          <w:p w14:paraId="06BC4EDC"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Text Book</w:t>
            </w:r>
          </w:p>
          <w:p w14:paraId="0129F916"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Audio/Video</w:t>
            </w:r>
          </w:p>
          <w:p w14:paraId="42456615"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Web Material</w:t>
            </w:r>
          </w:p>
          <w:p w14:paraId="7B6A0A18" w14:textId="77777777" w:rsidR="002E3C27" w:rsidRPr="00FB408B" w:rsidRDefault="002E3C27" w:rsidP="001C3606">
            <w:pPr>
              <w:rPr>
                <w:rFonts w:ascii="Arial" w:hAnsi="Arial" w:cs="Arial"/>
                <w:color w:val="000000"/>
                <w:sz w:val="18"/>
                <w:szCs w:val="18"/>
              </w:rPr>
            </w:pPr>
            <w:r w:rsidRPr="00FB408B">
              <w:rPr>
                <w:rFonts w:ascii="MS Gothic" w:eastAsia="MS Gothic" w:hAnsi="MS Gothic" w:cs="MS Gothic" w:hint="eastAsia"/>
                <w:color w:val="000000"/>
                <w:sz w:val="18"/>
                <w:szCs w:val="18"/>
              </w:rPr>
              <w:t>☐</w:t>
            </w:r>
            <w:r w:rsidRPr="00FB408B">
              <w:rPr>
                <w:rFonts w:ascii="Arial" w:hAnsi="Arial" w:cs="Arial"/>
                <w:color w:val="000000"/>
                <w:sz w:val="18"/>
                <w:szCs w:val="18"/>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2E12378D"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Class Test</w:t>
            </w:r>
          </w:p>
          <w:p w14:paraId="0BE9E761"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Final Exam</w:t>
            </w:r>
          </w:p>
          <w:p w14:paraId="275E2ED6"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Assignment </w:t>
            </w:r>
          </w:p>
          <w:p w14:paraId="63377CDD" w14:textId="77777777" w:rsidR="002E3C27" w:rsidRPr="00FB408B" w:rsidRDefault="002E3C27" w:rsidP="001C3606">
            <w:pPr>
              <w:spacing w:line="276" w:lineRule="auto"/>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Participation</w:t>
            </w:r>
          </w:p>
          <w:p w14:paraId="62BE222B" w14:textId="77777777" w:rsidR="002E3C27" w:rsidRPr="00FB408B" w:rsidRDefault="002E3C27" w:rsidP="001C3606">
            <w:pPr>
              <w:rPr>
                <w:rFonts w:ascii="Arial" w:hAnsi="Arial" w:cs="Arial"/>
                <w:color w:val="000000"/>
                <w:sz w:val="18"/>
                <w:szCs w:val="18"/>
              </w:rPr>
            </w:pPr>
            <w:r w:rsidRPr="00FB408B">
              <w:rPr>
                <w:rFonts w:ascii="MS Gothic" w:eastAsia="MS Gothic" w:hAnsi="MS Gothic" w:cs="MS Gothic" w:hint="eastAsia"/>
                <w:iCs/>
                <w:color w:val="000000"/>
                <w:sz w:val="18"/>
                <w:szCs w:val="18"/>
              </w:rPr>
              <w:t>☒</w:t>
            </w:r>
            <w:r w:rsidRPr="00FB408B">
              <w:rPr>
                <w:rFonts w:ascii="Arial" w:hAnsi="Arial" w:cs="Arial"/>
                <w:color w:val="000000"/>
                <w:sz w:val="18"/>
                <w:szCs w:val="18"/>
              </w:rPr>
              <w:t xml:space="preserve">  Presentation</w:t>
            </w:r>
          </w:p>
        </w:tc>
      </w:tr>
    </w:tbl>
    <w:p w14:paraId="163D4828" w14:textId="77777777" w:rsidR="002E3C27" w:rsidRPr="00FB408B" w:rsidRDefault="002E3C27" w:rsidP="002E3C27">
      <w:pPr>
        <w:jc w:val="center"/>
        <w:rPr>
          <w:rFonts w:ascii="Arial" w:hAnsi="Arial" w:cs="Arial"/>
          <w:b/>
          <w:color w:val="000000"/>
          <w:sz w:val="18"/>
          <w:szCs w:val="18"/>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2E3C27" w:rsidRPr="00FB408B" w14:paraId="53AA517A" w14:textId="77777777" w:rsidTr="001C3606">
        <w:trPr>
          <w:jc w:val="center"/>
        </w:trPr>
        <w:tc>
          <w:tcPr>
            <w:tcW w:w="9127" w:type="dxa"/>
            <w:tcBorders>
              <w:top w:val="nil"/>
              <w:left w:val="nil"/>
              <w:bottom w:val="nil"/>
              <w:right w:val="nil"/>
            </w:tcBorders>
            <w:shd w:val="clear" w:color="auto" w:fill="FFFFFF"/>
          </w:tcPr>
          <w:p w14:paraId="4805F189" w14:textId="77777777" w:rsidR="002E3C27" w:rsidRPr="00FB408B" w:rsidRDefault="002E3C27" w:rsidP="001C3606">
            <w:pPr>
              <w:rPr>
                <w:rFonts w:ascii="Arial" w:hAnsi="Arial" w:cs="Arial"/>
                <w:b/>
                <w:color w:val="000000"/>
                <w:sz w:val="18"/>
                <w:szCs w:val="18"/>
              </w:rPr>
            </w:pPr>
            <w:r w:rsidRPr="00FB408B">
              <w:rPr>
                <w:rFonts w:ascii="Arial" w:hAnsi="Arial" w:cs="Arial"/>
                <w:b/>
                <w:color w:val="000000"/>
                <w:sz w:val="18"/>
                <w:szCs w:val="18"/>
              </w:rPr>
              <w:t>Assessment and Marks Distribution:</w:t>
            </w:r>
          </w:p>
          <w:p w14:paraId="270FE7CB" w14:textId="77777777" w:rsidR="002E3C27" w:rsidRPr="00FB408B" w:rsidRDefault="002E3C27" w:rsidP="001C3606">
            <w:pPr>
              <w:rPr>
                <w:rFonts w:ascii="Arial" w:hAnsi="Arial" w:cs="Arial"/>
                <w:bCs/>
                <w:color w:val="000000"/>
                <w:sz w:val="18"/>
                <w:szCs w:val="18"/>
              </w:rPr>
            </w:pPr>
            <w:r w:rsidRPr="00FB408B">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283C141D" w14:textId="77777777" w:rsidR="002E3C27" w:rsidRPr="00FB408B" w:rsidRDefault="002E3C27" w:rsidP="001C3606">
            <w:pPr>
              <w:rPr>
                <w:rFonts w:ascii="Arial" w:hAnsi="Arial" w:cs="Arial"/>
                <w:bCs/>
                <w:color w:val="000000"/>
                <w:sz w:val="18"/>
                <w:szCs w:val="18"/>
              </w:rPr>
            </w:pPr>
            <w:r w:rsidRPr="00FB408B">
              <w:rPr>
                <w:rFonts w:ascii="Arial" w:hAnsi="Arial" w:cs="Arial"/>
                <w:bCs/>
                <w:color w:val="000000"/>
                <w:sz w:val="18"/>
                <w:szCs w:val="18"/>
              </w:rPr>
              <w:t xml:space="preserve"> </w:t>
            </w:r>
            <w:r w:rsidRPr="00FB408B">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FB408B">
              <w:rPr>
                <w:rFonts w:ascii="Arial" w:hAnsi="Arial" w:cs="Arial"/>
                <w:bCs/>
                <w:color w:val="000000"/>
                <w:sz w:val="18"/>
                <w:szCs w:val="18"/>
              </w:rPr>
              <w:t>%)</w:t>
            </w:r>
          </w:p>
          <w:p w14:paraId="23DC6D4F" w14:textId="77777777" w:rsidR="002E3C27" w:rsidRPr="00FB408B" w:rsidRDefault="002E3C27" w:rsidP="001C3606">
            <w:pPr>
              <w:rPr>
                <w:rFonts w:ascii="Arial" w:hAnsi="Arial" w:cs="Arial"/>
                <w:bCs/>
                <w:color w:val="000000"/>
                <w:sz w:val="18"/>
                <w:szCs w:val="18"/>
              </w:rPr>
            </w:pPr>
            <w:r>
              <w:rPr>
                <w:rFonts w:ascii="Arial" w:hAnsi="Arial" w:cs="Arial"/>
                <w:bCs/>
                <w:color w:val="000000"/>
                <w:sz w:val="18"/>
                <w:szCs w:val="18"/>
              </w:rPr>
              <w:t xml:space="preserve"> </w:t>
            </w:r>
            <w:r>
              <w:rPr>
                <w:rFonts w:ascii="Arial" w:hAnsi="Arial" w:cs="Arial"/>
                <w:bCs/>
                <w:color w:val="000000"/>
                <w:sz w:val="18"/>
                <w:szCs w:val="18"/>
              </w:rPr>
              <w:tab/>
              <w:t>A comprehensive final exam (8</w:t>
            </w:r>
            <w:r w:rsidRPr="00FB408B">
              <w:rPr>
                <w:rFonts w:ascii="Arial" w:hAnsi="Arial" w:cs="Arial"/>
                <w:bCs/>
                <w:color w:val="000000"/>
                <w:sz w:val="18"/>
                <w:szCs w:val="18"/>
              </w:rPr>
              <w:t xml:space="preserve">0%), Total Time: 3 hours. </w:t>
            </w:r>
          </w:p>
          <w:p w14:paraId="5A5A4232" w14:textId="77777777" w:rsidR="002E3C27" w:rsidRPr="00FB408B" w:rsidRDefault="002E3C27" w:rsidP="001C3606">
            <w:pPr>
              <w:rPr>
                <w:rFonts w:ascii="Arial" w:hAnsi="Arial" w:cs="Arial"/>
                <w:bCs/>
                <w:color w:val="000000"/>
                <w:sz w:val="18"/>
                <w:szCs w:val="18"/>
              </w:rPr>
            </w:pPr>
            <w:r>
              <w:rPr>
                <w:rFonts w:ascii="Arial" w:hAnsi="Arial" w:cs="Arial"/>
                <w:bCs/>
                <w:color w:val="000000"/>
                <w:sz w:val="18"/>
                <w:szCs w:val="18"/>
              </w:rPr>
              <w:t xml:space="preserve"> </w:t>
            </w:r>
            <w:r>
              <w:rPr>
                <w:rFonts w:ascii="Arial" w:hAnsi="Arial" w:cs="Arial"/>
                <w:bCs/>
                <w:color w:val="000000"/>
                <w:sz w:val="18"/>
                <w:szCs w:val="18"/>
              </w:rPr>
              <w:tab/>
              <w:t>A class participation mark (5</w:t>
            </w:r>
            <w:r w:rsidRPr="00FB408B">
              <w:rPr>
                <w:rFonts w:ascii="Arial" w:hAnsi="Arial" w:cs="Arial"/>
                <w:bCs/>
                <w:color w:val="000000"/>
                <w:sz w:val="18"/>
                <w:szCs w:val="18"/>
              </w:rPr>
              <w:t>%).</w:t>
            </w:r>
          </w:p>
        </w:tc>
      </w:tr>
      <w:tr w:rsidR="002E3C27" w:rsidRPr="00FB408B" w14:paraId="3EC8BDD6" w14:textId="77777777" w:rsidTr="001C3606">
        <w:trPr>
          <w:jc w:val="center"/>
        </w:trPr>
        <w:tc>
          <w:tcPr>
            <w:tcW w:w="9127" w:type="dxa"/>
            <w:tcBorders>
              <w:top w:val="nil"/>
              <w:left w:val="nil"/>
              <w:bottom w:val="nil"/>
              <w:right w:val="nil"/>
            </w:tcBorders>
            <w:shd w:val="clear" w:color="auto" w:fill="FFFFFF"/>
          </w:tcPr>
          <w:p w14:paraId="4804A2F1" w14:textId="77777777" w:rsidR="002E3C27" w:rsidRPr="00FB408B" w:rsidRDefault="002E3C27" w:rsidP="001C3606">
            <w:pPr>
              <w:spacing w:after="120"/>
              <w:rPr>
                <w:rFonts w:ascii="Arial" w:hAnsi="Arial" w:cs="Arial"/>
                <w:b/>
                <w:bCs/>
                <w:iCs/>
                <w:sz w:val="18"/>
                <w:szCs w:val="18"/>
              </w:rPr>
            </w:pPr>
            <w:r w:rsidRPr="00FB408B">
              <w:rPr>
                <w:rFonts w:ascii="Arial" w:hAnsi="Arial" w:cs="Arial"/>
                <w:b/>
                <w:bCs/>
                <w:iCs/>
                <w:sz w:val="18"/>
                <w:szCs w:val="18"/>
              </w:rPr>
              <w:t>Course Contents:</w:t>
            </w:r>
          </w:p>
          <w:p w14:paraId="74EBC76C" w14:textId="77777777" w:rsidR="002E3C27" w:rsidRPr="00FB408B" w:rsidRDefault="002E3C27" w:rsidP="001C3606">
            <w:pPr>
              <w:spacing w:after="120"/>
              <w:jc w:val="both"/>
              <w:rPr>
                <w:rFonts w:ascii="Arial" w:hAnsi="Arial" w:cs="Arial"/>
                <w:iCs/>
                <w:sz w:val="18"/>
                <w:szCs w:val="18"/>
              </w:rPr>
            </w:pPr>
            <w:r w:rsidRPr="00FB408B">
              <w:rPr>
                <w:rFonts w:ascii="Arial" w:hAnsi="Arial" w:cs="Arial"/>
                <w:iCs/>
                <w:sz w:val="18"/>
                <w:szCs w:val="18"/>
              </w:rPr>
              <w:t>Mathematical Logic: Connectives, normal Forms, theory of inference for proposition calculus, predicate calculus, inference theory of predicate calculus, method of proof, mathematical induction.</w:t>
            </w:r>
          </w:p>
          <w:p w14:paraId="144E6C34" w14:textId="77777777" w:rsidR="002E3C27" w:rsidRPr="00FB408B" w:rsidRDefault="002E3C27" w:rsidP="001C3606">
            <w:pPr>
              <w:spacing w:after="120"/>
              <w:jc w:val="both"/>
              <w:rPr>
                <w:rFonts w:ascii="Arial" w:hAnsi="Arial" w:cs="Arial"/>
                <w:iCs/>
                <w:sz w:val="18"/>
                <w:szCs w:val="18"/>
              </w:rPr>
            </w:pPr>
            <w:r w:rsidRPr="00FB408B">
              <w:rPr>
                <w:rFonts w:ascii="Arial" w:hAnsi="Arial" w:cs="Arial"/>
                <w:iCs/>
                <w:sz w:val="18"/>
                <w:szCs w:val="18"/>
              </w:rPr>
              <w:t>Sets: Basic concept of set theory, operation of sets, ordered pairs and n-tuples.</w:t>
            </w:r>
          </w:p>
          <w:p w14:paraId="1F99C502" w14:textId="77777777" w:rsidR="002E3C27" w:rsidRPr="00FB408B" w:rsidRDefault="002E3C27" w:rsidP="001C3606">
            <w:pPr>
              <w:spacing w:after="120"/>
              <w:jc w:val="both"/>
              <w:rPr>
                <w:rFonts w:ascii="Arial" w:hAnsi="Arial" w:cs="Arial"/>
                <w:iCs/>
                <w:sz w:val="18"/>
                <w:szCs w:val="18"/>
              </w:rPr>
            </w:pPr>
            <w:r w:rsidRPr="00FB408B">
              <w:rPr>
                <w:rFonts w:ascii="Arial" w:hAnsi="Arial" w:cs="Arial"/>
                <w:iCs/>
                <w:sz w:val="18"/>
                <w:szCs w:val="18"/>
              </w:rPr>
              <w:t>Relation and ordering: Relations, properties of Binary relation in a set, composition of binary relation, relation matrix and graph of a relation, partial ordering, path in relation and di-graph.</w:t>
            </w:r>
          </w:p>
          <w:p w14:paraId="6927A774" w14:textId="77777777" w:rsidR="002E3C27" w:rsidRPr="00FB408B" w:rsidRDefault="002E3C27" w:rsidP="001C3606">
            <w:pPr>
              <w:spacing w:after="120"/>
              <w:jc w:val="both"/>
              <w:rPr>
                <w:rFonts w:ascii="Arial" w:hAnsi="Arial" w:cs="Arial"/>
                <w:iCs/>
                <w:sz w:val="18"/>
                <w:szCs w:val="18"/>
              </w:rPr>
            </w:pPr>
            <w:r w:rsidRPr="00FB408B">
              <w:rPr>
                <w:rFonts w:ascii="Arial" w:hAnsi="Arial" w:cs="Arial"/>
                <w:iCs/>
                <w:sz w:val="18"/>
                <w:szCs w:val="18"/>
              </w:rPr>
              <w:t>Functions: definition, composition of function, inverse function, binary and array operation.</w:t>
            </w:r>
          </w:p>
          <w:p w14:paraId="31500327" w14:textId="77777777" w:rsidR="002E3C27" w:rsidRPr="00FB408B" w:rsidRDefault="002E3C27" w:rsidP="001C3606">
            <w:pPr>
              <w:spacing w:after="120"/>
              <w:jc w:val="both"/>
              <w:rPr>
                <w:rFonts w:ascii="Arial" w:hAnsi="Arial" w:cs="Arial"/>
                <w:iCs/>
                <w:sz w:val="18"/>
                <w:szCs w:val="18"/>
              </w:rPr>
            </w:pPr>
            <w:r w:rsidRPr="00FB408B">
              <w:rPr>
                <w:rFonts w:ascii="Arial" w:hAnsi="Arial" w:cs="Arial"/>
                <w:iCs/>
                <w:sz w:val="18"/>
                <w:szCs w:val="18"/>
              </w:rPr>
              <w:t xml:space="preserve">Graph: Introduction to graph, graph terminology, representing graph and graph isomorphism, paths, reachability, connectivity, Euler and Hamilton path, shortest path problems, graph </w:t>
            </w:r>
            <w:proofErr w:type="spellStart"/>
            <w:r w:rsidRPr="00FB408B">
              <w:rPr>
                <w:rFonts w:ascii="Arial" w:hAnsi="Arial" w:cs="Arial"/>
                <w:iCs/>
                <w:sz w:val="18"/>
                <w:szCs w:val="18"/>
              </w:rPr>
              <w:t>colouring</w:t>
            </w:r>
            <w:proofErr w:type="spellEnd"/>
            <w:r w:rsidRPr="00FB408B">
              <w:rPr>
                <w:rFonts w:ascii="Arial" w:hAnsi="Arial" w:cs="Arial"/>
                <w:iCs/>
                <w:sz w:val="18"/>
                <w:szCs w:val="18"/>
              </w:rPr>
              <w:t>, matrix representation of graph.</w:t>
            </w:r>
          </w:p>
          <w:p w14:paraId="6595CC3A" w14:textId="77777777" w:rsidR="002E3C27" w:rsidRPr="00FB408B" w:rsidRDefault="002E3C27" w:rsidP="001C3606">
            <w:pPr>
              <w:spacing w:after="120"/>
              <w:jc w:val="both"/>
              <w:rPr>
                <w:rFonts w:ascii="Arial" w:hAnsi="Arial" w:cs="Arial"/>
                <w:iCs/>
                <w:sz w:val="18"/>
                <w:szCs w:val="18"/>
              </w:rPr>
            </w:pPr>
            <w:r w:rsidRPr="00FB408B">
              <w:rPr>
                <w:rFonts w:ascii="Arial" w:hAnsi="Arial" w:cs="Arial"/>
                <w:iCs/>
                <w:sz w:val="18"/>
                <w:szCs w:val="18"/>
              </w:rPr>
              <w:t xml:space="preserve">Trees: Introduction of trees, application of trees, tree traversal, labelling trees, trees and sorting, spanning trees, minimal spanning tree, undirected </w:t>
            </w:r>
            <w:proofErr w:type="gramStart"/>
            <w:r w:rsidRPr="00FB408B">
              <w:rPr>
                <w:rFonts w:ascii="Arial" w:hAnsi="Arial" w:cs="Arial"/>
                <w:iCs/>
                <w:sz w:val="18"/>
                <w:szCs w:val="18"/>
              </w:rPr>
              <w:t>trees.</w:t>
            </w:r>
            <w:r>
              <w:rPr>
                <w:rFonts w:ascii="Arial" w:hAnsi="Arial" w:cs="Arial"/>
                <w:iCs/>
                <w:sz w:val="18"/>
                <w:szCs w:val="18"/>
              </w:rPr>
              <w:t>.</w:t>
            </w:r>
            <w:proofErr w:type="gramEnd"/>
            <w:r>
              <w:rPr>
                <w:rFonts w:ascii="Arial" w:hAnsi="Arial" w:cs="Arial"/>
                <w:iCs/>
                <w:sz w:val="18"/>
                <w:szCs w:val="18"/>
              </w:rPr>
              <w:t xml:space="preserve"> </w:t>
            </w:r>
            <w:r w:rsidRPr="00FB408B">
              <w:rPr>
                <w:rFonts w:ascii="Arial" w:hAnsi="Arial" w:cs="Arial"/>
                <w:iCs/>
                <w:sz w:val="18"/>
                <w:szCs w:val="18"/>
              </w:rPr>
              <w:t>Algebraic structure: Algebraic system, general properties, some simple algebraic system.</w:t>
            </w:r>
          </w:p>
        </w:tc>
      </w:tr>
    </w:tbl>
    <w:p w14:paraId="3627A2BE" w14:textId="77777777" w:rsidR="002E3C27" w:rsidRPr="00FB408B" w:rsidRDefault="002E3C27" w:rsidP="002E3C27">
      <w:pPr>
        <w:jc w:val="center"/>
        <w:rPr>
          <w:rFonts w:ascii="Arial" w:hAnsi="Arial" w:cs="Arial"/>
          <w:b/>
          <w:color w:val="FFFFFF"/>
          <w:sz w:val="18"/>
          <w:szCs w:val="18"/>
          <w:shd w:val="clear" w:color="auto" w:fill="000000"/>
        </w:rPr>
      </w:pPr>
    </w:p>
    <w:p w14:paraId="299B315C" w14:textId="77777777" w:rsidR="002E3C27" w:rsidRPr="00FB408B" w:rsidRDefault="002E3C27" w:rsidP="002E3C27">
      <w:pPr>
        <w:jc w:val="both"/>
        <w:rPr>
          <w:rFonts w:ascii="Arial" w:hAnsi="Arial" w:cs="Arial"/>
          <w:b/>
          <w:spacing w:val="-3"/>
          <w:sz w:val="18"/>
          <w:szCs w:val="18"/>
        </w:rPr>
      </w:pPr>
      <w:r w:rsidRPr="00FB408B">
        <w:rPr>
          <w:rFonts w:ascii="Arial" w:hAnsi="Arial" w:cs="Arial"/>
          <w:b/>
          <w:spacing w:val="-3"/>
          <w:sz w:val="18"/>
          <w:szCs w:val="18"/>
        </w:rPr>
        <w:t>Text Book:</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5"/>
        <w:gridCol w:w="2683"/>
        <w:gridCol w:w="298"/>
        <w:gridCol w:w="5743"/>
      </w:tblGrid>
      <w:tr w:rsidR="002E3C27" w:rsidRPr="00FB408B" w14:paraId="6A247810" w14:textId="77777777" w:rsidTr="001C3606">
        <w:trPr>
          <w:jc w:val="center"/>
        </w:trPr>
        <w:tc>
          <w:tcPr>
            <w:tcW w:w="415" w:type="dxa"/>
            <w:tcBorders>
              <w:top w:val="nil"/>
              <w:left w:val="nil"/>
              <w:bottom w:val="nil"/>
              <w:right w:val="nil"/>
            </w:tcBorders>
            <w:shd w:val="clear" w:color="auto" w:fill="FFFFFF"/>
          </w:tcPr>
          <w:p w14:paraId="41C16433" w14:textId="77777777" w:rsidR="002E3C27" w:rsidRPr="00FB408B" w:rsidRDefault="002E3C27" w:rsidP="001C3606">
            <w:pPr>
              <w:jc w:val="both"/>
              <w:rPr>
                <w:rFonts w:ascii="Arial" w:hAnsi="Arial" w:cs="Arial"/>
                <w:spacing w:val="-3"/>
                <w:sz w:val="18"/>
                <w:szCs w:val="18"/>
              </w:rPr>
            </w:pPr>
            <w:r w:rsidRPr="00FB408B">
              <w:rPr>
                <w:rFonts w:ascii="Arial" w:hAnsi="Arial" w:cs="Arial"/>
                <w:spacing w:val="-3"/>
                <w:sz w:val="18"/>
                <w:szCs w:val="18"/>
              </w:rPr>
              <w:t>1.</w:t>
            </w:r>
          </w:p>
        </w:tc>
        <w:tc>
          <w:tcPr>
            <w:tcW w:w="2683" w:type="dxa"/>
            <w:tcBorders>
              <w:top w:val="nil"/>
              <w:left w:val="nil"/>
              <w:bottom w:val="nil"/>
              <w:right w:val="nil"/>
            </w:tcBorders>
            <w:shd w:val="clear" w:color="auto" w:fill="FFFFFF"/>
          </w:tcPr>
          <w:p w14:paraId="332DC0D6"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Kenneth H. Rosen</w:t>
            </w:r>
          </w:p>
        </w:tc>
        <w:tc>
          <w:tcPr>
            <w:tcW w:w="298" w:type="dxa"/>
            <w:tcBorders>
              <w:top w:val="nil"/>
              <w:left w:val="nil"/>
              <w:bottom w:val="nil"/>
              <w:right w:val="nil"/>
            </w:tcBorders>
            <w:shd w:val="clear" w:color="auto" w:fill="FFFFFF"/>
          </w:tcPr>
          <w:p w14:paraId="7D4B9014" w14:textId="77777777" w:rsidR="002E3C27" w:rsidRPr="00FB408B" w:rsidRDefault="002E3C27" w:rsidP="001C3606">
            <w:pPr>
              <w:jc w:val="both"/>
              <w:rPr>
                <w:rFonts w:ascii="Arial" w:hAnsi="Arial" w:cs="Arial"/>
                <w:spacing w:val="-3"/>
                <w:sz w:val="18"/>
                <w:szCs w:val="18"/>
              </w:rPr>
            </w:pPr>
            <w:r w:rsidRPr="00FB408B">
              <w:rPr>
                <w:rFonts w:ascii="Arial" w:hAnsi="Arial" w:cs="Arial"/>
                <w:spacing w:val="-3"/>
                <w:sz w:val="18"/>
                <w:szCs w:val="18"/>
              </w:rPr>
              <w:t>:</w:t>
            </w:r>
          </w:p>
        </w:tc>
        <w:tc>
          <w:tcPr>
            <w:tcW w:w="5743" w:type="dxa"/>
            <w:tcBorders>
              <w:top w:val="nil"/>
              <w:left w:val="nil"/>
              <w:bottom w:val="nil"/>
              <w:right w:val="nil"/>
            </w:tcBorders>
            <w:shd w:val="clear" w:color="auto" w:fill="FFFFFF"/>
          </w:tcPr>
          <w:p w14:paraId="56E35443" w14:textId="77777777" w:rsidR="002E3C27" w:rsidRPr="00FB408B" w:rsidRDefault="002E3C27" w:rsidP="001C3606">
            <w:pPr>
              <w:rPr>
                <w:rFonts w:ascii="Arial" w:hAnsi="Arial" w:cs="Arial"/>
                <w:i/>
                <w:iCs/>
                <w:sz w:val="18"/>
                <w:szCs w:val="18"/>
              </w:rPr>
            </w:pPr>
            <w:r w:rsidRPr="00FB408B">
              <w:rPr>
                <w:rFonts w:ascii="Arial" w:hAnsi="Arial" w:cs="Arial"/>
                <w:b/>
                <w:bCs/>
                <w:spacing w:val="-3"/>
                <w:sz w:val="18"/>
                <w:szCs w:val="18"/>
              </w:rPr>
              <w:t>Discrete Mathematics and Its Applications</w:t>
            </w:r>
            <w:r w:rsidRPr="00FB408B">
              <w:rPr>
                <w:rFonts w:ascii="Arial" w:hAnsi="Arial" w:cs="Arial"/>
                <w:bCs/>
                <w:spacing w:val="-3"/>
                <w:sz w:val="18"/>
                <w:szCs w:val="18"/>
              </w:rPr>
              <w:t xml:space="preserve">, </w:t>
            </w:r>
            <w:r w:rsidRPr="00FB408B">
              <w:rPr>
                <w:rFonts w:ascii="Arial" w:hAnsi="Arial" w:cs="Arial"/>
                <w:i/>
                <w:iCs/>
                <w:sz w:val="18"/>
                <w:szCs w:val="18"/>
              </w:rPr>
              <w:t>McGraw-Hill</w:t>
            </w:r>
          </w:p>
        </w:tc>
      </w:tr>
    </w:tbl>
    <w:p w14:paraId="141EE2F8" w14:textId="77777777" w:rsidR="002E3C27" w:rsidRPr="00FB408B" w:rsidRDefault="002E3C27" w:rsidP="002E3C27">
      <w:pPr>
        <w:rPr>
          <w:rFonts w:ascii="Arial" w:hAnsi="Arial" w:cs="Arial"/>
          <w:color w:val="FFFFFF"/>
          <w:sz w:val="18"/>
          <w:szCs w:val="18"/>
          <w:shd w:val="clear" w:color="auto" w:fill="000000"/>
        </w:rPr>
      </w:pPr>
    </w:p>
    <w:p w14:paraId="7FF5FFCF" w14:textId="77777777" w:rsidR="002E3C27" w:rsidRPr="00FB408B" w:rsidRDefault="002E3C27" w:rsidP="002E3C27">
      <w:pPr>
        <w:jc w:val="both"/>
        <w:rPr>
          <w:rFonts w:ascii="Arial" w:hAnsi="Arial" w:cs="Arial"/>
          <w:b/>
          <w:spacing w:val="-3"/>
          <w:sz w:val="18"/>
          <w:szCs w:val="18"/>
        </w:rPr>
      </w:pPr>
      <w:r w:rsidRPr="00FB408B">
        <w:rPr>
          <w:rFonts w:ascii="Arial" w:hAnsi="Arial" w:cs="Arial"/>
          <w:b/>
          <w:spacing w:val="-3"/>
          <w:sz w:val="18"/>
          <w:szCs w:val="18"/>
        </w:rPr>
        <w:t>Books Recommended:</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4"/>
        <w:gridCol w:w="2683"/>
        <w:gridCol w:w="298"/>
        <w:gridCol w:w="5673"/>
      </w:tblGrid>
      <w:tr w:rsidR="002E3C27" w:rsidRPr="00FB408B" w14:paraId="690E1EE0" w14:textId="77777777" w:rsidTr="001C3606">
        <w:trPr>
          <w:trHeight w:val="196"/>
          <w:jc w:val="center"/>
        </w:trPr>
        <w:tc>
          <w:tcPr>
            <w:tcW w:w="414" w:type="dxa"/>
            <w:tcBorders>
              <w:top w:val="nil"/>
              <w:left w:val="nil"/>
              <w:bottom w:val="nil"/>
              <w:right w:val="nil"/>
            </w:tcBorders>
            <w:shd w:val="clear" w:color="auto" w:fill="FFFFFF"/>
          </w:tcPr>
          <w:p w14:paraId="1B639F7D" w14:textId="77777777" w:rsidR="002E3C27" w:rsidRPr="00FB408B" w:rsidRDefault="002E3C27" w:rsidP="001C3606">
            <w:pPr>
              <w:jc w:val="both"/>
              <w:rPr>
                <w:rFonts w:ascii="Arial" w:hAnsi="Arial" w:cs="Arial"/>
                <w:spacing w:val="-3"/>
                <w:sz w:val="18"/>
                <w:szCs w:val="18"/>
              </w:rPr>
            </w:pPr>
            <w:r w:rsidRPr="00FB408B">
              <w:rPr>
                <w:rFonts w:ascii="Arial" w:hAnsi="Arial" w:cs="Arial"/>
                <w:spacing w:val="-3"/>
                <w:sz w:val="18"/>
                <w:szCs w:val="18"/>
              </w:rPr>
              <w:t>1.</w:t>
            </w:r>
          </w:p>
        </w:tc>
        <w:tc>
          <w:tcPr>
            <w:tcW w:w="2683" w:type="dxa"/>
            <w:tcBorders>
              <w:top w:val="nil"/>
              <w:left w:val="nil"/>
              <w:bottom w:val="nil"/>
              <w:right w:val="nil"/>
            </w:tcBorders>
            <w:shd w:val="clear" w:color="auto" w:fill="FFFFFF"/>
          </w:tcPr>
          <w:p w14:paraId="57EA387A"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J. P. Tremblay and R. Manohar</w:t>
            </w:r>
          </w:p>
        </w:tc>
        <w:tc>
          <w:tcPr>
            <w:tcW w:w="298" w:type="dxa"/>
            <w:tcBorders>
              <w:top w:val="nil"/>
              <w:left w:val="nil"/>
              <w:bottom w:val="nil"/>
              <w:right w:val="nil"/>
            </w:tcBorders>
            <w:shd w:val="clear" w:color="auto" w:fill="FFFFFF"/>
          </w:tcPr>
          <w:p w14:paraId="4F8597C1"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14:paraId="531BB57B" w14:textId="77777777" w:rsidR="002E3C27" w:rsidRPr="00FB408B" w:rsidRDefault="002E3C27" w:rsidP="001C3606">
            <w:pPr>
              <w:rPr>
                <w:rFonts w:ascii="Arial" w:hAnsi="Arial" w:cs="Arial"/>
                <w:i/>
                <w:iCs/>
                <w:sz w:val="18"/>
                <w:szCs w:val="18"/>
              </w:rPr>
            </w:pPr>
            <w:r w:rsidRPr="00FB408B">
              <w:rPr>
                <w:rFonts w:ascii="Arial" w:hAnsi="Arial" w:cs="Arial"/>
                <w:b/>
                <w:bCs/>
                <w:spacing w:val="-3"/>
                <w:sz w:val="18"/>
                <w:szCs w:val="18"/>
              </w:rPr>
              <w:t>Discrete Mathematics structures with applications to Computer Science</w:t>
            </w:r>
            <w:r w:rsidRPr="00FB408B">
              <w:rPr>
                <w:rFonts w:ascii="Arial" w:hAnsi="Arial" w:cs="Arial"/>
                <w:i/>
                <w:iCs/>
                <w:sz w:val="18"/>
                <w:szCs w:val="18"/>
              </w:rPr>
              <w:t>, McGraw-Hill</w:t>
            </w:r>
          </w:p>
        </w:tc>
      </w:tr>
      <w:tr w:rsidR="002E3C27" w:rsidRPr="00FB408B" w14:paraId="0745AA66" w14:textId="77777777" w:rsidTr="001C3606">
        <w:trPr>
          <w:trHeight w:val="109"/>
          <w:jc w:val="center"/>
        </w:trPr>
        <w:tc>
          <w:tcPr>
            <w:tcW w:w="414" w:type="dxa"/>
            <w:tcBorders>
              <w:top w:val="nil"/>
              <w:left w:val="nil"/>
              <w:bottom w:val="nil"/>
              <w:right w:val="nil"/>
            </w:tcBorders>
            <w:shd w:val="clear" w:color="auto" w:fill="FFFFFF"/>
          </w:tcPr>
          <w:p w14:paraId="5DC3667E" w14:textId="77777777" w:rsidR="002E3C27" w:rsidRPr="00FB408B" w:rsidRDefault="002E3C27" w:rsidP="001C3606">
            <w:pPr>
              <w:jc w:val="both"/>
              <w:rPr>
                <w:rFonts w:ascii="Arial" w:hAnsi="Arial" w:cs="Arial"/>
                <w:spacing w:val="-3"/>
                <w:sz w:val="18"/>
                <w:szCs w:val="18"/>
              </w:rPr>
            </w:pPr>
            <w:r w:rsidRPr="00FB408B">
              <w:rPr>
                <w:rFonts w:ascii="Arial" w:hAnsi="Arial" w:cs="Arial"/>
                <w:spacing w:val="-3"/>
                <w:sz w:val="18"/>
                <w:szCs w:val="18"/>
              </w:rPr>
              <w:t>2.</w:t>
            </w:r>
          </w:p>
        </w:tc>
        <w:tc>
          <w:tcPr>
            <w:tcW w:w="2683" w:type="dxa"/>
            <w:tcBorders>
              <w:top w:val="nil"/>
              <w:left w:val="nil"/>
              <w:bottom w:val="nil"/>
              <w:right w:val="nil"/>
            </w:tcBorders>
            <w:shd w:val="clear" w:color="auto" w:fill="FFFFFF"/>
          </w:tcPr>
          <w:p w14:paraId="2C3FD7ED"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 xml:space="preserve">Seymour </w:t>
            </w:r>
            <w:proofErr w:type="spellStart"/>
            <w:r w:rsidRPr="00FB408B">
              <w:rPr>
                <w:rFonts w:ascii="Arial" w:hAnsi="Arial" w:cs="Arial"/>
                <w:spacing w:val="-3"/>
                <w:sz w:val="18"/>
                <w:szCs w:val="18"/>
              </w:rPr>
              <w:t>Lipschutz</w:t>
            </w:r>
            <w:proofErr w:type="spellEnd"/>
          </w:p>
        </w:tc>
        <w:tc>
          <w:tcPr>
            <w:tcW w:w="298" w:type="dxa"/>
            <w:tcBorders>
              <w:top w:val="nil"/>
              <w:left w:val="nil"/>
              <w:bottom w:val="nil"/>
              <w:right w:val="nil"/>
            </w:tcBorders>
            <w:shd w:val="clear" w:color="auto" w:fill="FFFFFF"/>
          </w:tcPr>
          <w:p w14:paraId="284B6502"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14:paraId="6F6EC342" w14:textId="77777777" w:rsidR="002E3C27" w:rsidRPr="00FB408B" w:rsidRDefault="002E3C27" w:rsidP="001C3606">
            <w:pPr>
              <w:rPr>
                <w:rFonts w:ascii="Arial" w:hAnsi="Arial" w:cs="Arial"/>
                <w:i/>
                <w:iCs/>
                <w:sz w:val="18"/>
                <w:szCs w:val="18"/>
              </w:rPr>
            </w:pPr>
            <w:r w:rsidRPr="00FB408B">
              <w:rPr>
                <w:rFonts w:ascii="Arial" w:hAnsi="Arial" w:cs="Arial"/>
                <w:b/>
                <w:bCs/>
                <w:spacing w:val="-3"/>
                <w:sz w:val="18"/>
                <w:szCs w:val="18"/>
              </w:rPr>
              <w:t xml:space="preserve">Theory and Problems of Discrete </w:t>
            </w:r>
            <w:proofErr w:type="spellStart"/>
            <w:r w:rsidRPr="00FB408B">
              <w:rPr>
                <w:rFonts w:ascii="Arial" w:hAnsi="Arial" w:cs="Arial"/>
                <w:b/>
                <w:bCs/>
                <w:spacing w:val="-3"/>
                <w:sz w:val="18"/>
                <w:szCs w:val="18"/>
              </w:rPr>
              <w:t>Mathematics</w:t>
            </w:r>
            <w:r w:rsidRPr="00FB408B">
              <w:rPr>
                <w:rFonts w:ascii="Arial" w:hAnsi="Arial" w:cs="Arial"/>
                <w:bCs/>
                <w:spacing w:val="-3"/>
                <w:sz w:val="18"/>
                <w:szCs w:val="18"/>
              </w:rPr>
              <w:t>,Schaum's</w:t>
            </w:r>
            <w:proofErr w:type="spellEnd"/>
            <w:r w:rsidRPr="00FB408B">
              <w:rPr>
                <w:rFonts w:ascii="Arial" w:hAnsi="Arial" w:cs="Arial"/>
                <w:bCs/>
                <w:spacing w:val="-3"/>
                <w:sz w:val="18"/>
                <w:szCs w:val="18"/>
              </w:rPr>
              <w:t xml:space="preserve"> Outline </w:t>
            </w:r>
            <w:proofErr w:type="spellStart"/>
            <w:r w:rsidRPr="00FB408B">
              <w:rPr>
                <w:rFonts w:ascii="Arial" w:hAnsi="Arial" w:cs="Arial"/>
                <w:bCs/>
                <w:spacing w:val="-3"/>
                <w:sz w:val="18"/>
                <w:szCs w:val="18"/>
              </w:rPr>
              <w:t>Series,</w:t>
            </w:r>
            <w:r w:rsidRPr="00FB408B">
              <w:rPr>
                <w:rFonts w:ascii="Arial" w:hAnsi="Arial" w:cs="Arial"/>
                <w:i/>
                <w:iCs/>
                <w:sz w:val="18"/>
                <w:szCs w:val="18"/>
              </w:rPr>
              <w:t>McGraw</w:t>
            </w:r>
            <w:proofErr w:type="spellEnd"/>
            <w:r w:rsidRPr="00FB408B">
              <w:rPr>
                <w:rFonts w:ascii="Arial" w:hAnsi="Arial" w:cs="Arial"/>
                <w:i/>
                <w:iCs/>
                <w:sz w:val="18"/>
                <w:szCs w:val="18"/>
              </w:rPr>
              <w:t>-Hill</w:t>
            </w:r>
          </w:p>
        </w:tc>
      </w:tr>
      <w:tr w:rsidR="002E3C27" w:rsidRPr="00FB408B" w14:paraId="62CA52EA" w14:textId="77777777" w:rsidTr="001C3606">
        <w:trPr>
          <w:trHeight w:val="109"/>
          <w:jc w:val="center"/>
        </w:trPr>
        <w:tc>
          <w:tcPr>
            <w:tcW w:w="414" w:type="dxa"/>
            <w:tcBorders>
              <w:top w:val="nil"/>
              <w:left w:val="nil"/>
              <w:bottom w:val="nil"/>
              <w:right w:val="nil"/>
            </w:tcBorders>
            <w:shd w:val="clear" w:color="auto" w:fill="FFFFFF"/>
          </w:tcPr>
          <w:p w14:paraId="16A6C26E" w14:textId="77777777" w:rsidR="002E3C27" w:rsidRPr="00FB408B" w:rsidRDefault="002E3C27" w:rsidP="001C3606">
            <w:pPr>
              <w:jc w:val="both"/>
              <w:rPr>
                <w:rFonts w:ascii="Arial" w:hAnsi="Arial" w:cs="Arial"/>
                <w:spacing w:val="-3"/>
                <w:sz w:val="18"/>
                <w:szCs w:val="18"/>
              </w:rPr>
            </w:pPr>
            <w:r w:rsidRPr="00FB408B">
              <w:rPr>
                <w:rFonts w:ascii="Arial" w:hAnsi="Arial" w:cs="Arial"/>
                <w:spacing w:val="-3"/>
                <w:sz w:val="18"/>
                <w:szCs w:val="18"/>
              </w:rPr>
              <w:t>3.</w:t>
            </w:r>
          </w:p>
        </w:tc>
        <w:tc>
          <w:tcPr>
            <w:tcW w:w="2683" w:type="dxa"/>
            <w:tcBorders>
              <w:top w:val="nil"/>
              <w:left w:val="nil"/>
              <w:bottom w:val="nil"/>
              <w:right w:val="nil"/>
            </w:tcBorders>
            <w:shd w:val="clear" w:color="auto" w:fill="FFFFFF"/>
          </w:tcPr>
          <w:p w14:paraId="167DB25B"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 xml:space="preserve">Bernard </w:t>
            </w:r>
            <w:proofErr w:type="spellStart"/>
            <w:r w:rsidRPr="00FB408B">
              <w:rPr>
                <w:rFonts w:ascii="Arial" w:hAnsi="Arial" w:cs="Arial"/>
                <w:spacing w:val="-3"/>
                <w:sz w:val="18"/>
                <w:szCs w:val="18"/>
              </w:rPr>
              <w:t>Kolman</w:t>
            </w:r>
            <w:proofErr w:type="spellEnd"/>
            <w:r w:rsidRPr="00FB408B">
              <w:rPr>
                <w:rFonts w:ascii="Arial" w:hAnsi="Arial" w:cs="Arial"/>
                <w:spacing w:val="-3"/>
                <w:sz w:val="18"/>
                <w:szCs w:val="18"/>
              </w:rPr>
              <w:t xml:space="preserve">, Robert Busby, Sharon C. Ross </w:t>
            </w:r>
          </w:p>
        </w:tc>
        <w:tc>
          <w:tcPr>
            <w:tcW w:w="298" w:type="dxa"/>
            <w:tcBorders>
              <w:top w:val="nil"/>
              <w:left w:val="nil"/>
              <w:bottom w:val="nil"/>
              <w:right w:val="nil"/>
            </w:tcBorders>
            <w:shd w:val="clear" w:color="auto" w:fill="FFFFFF"/>
          </w:tcPr>
          <w:p w14:paraId="6F300FF8"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14:paraId="21E17ECD" w14:textId="77777777" w:rsidR="002E3C27" w:rsidRPr="00FB408B" w:rsidRDefault="002E3C27" w:rsidP="001C3606">
            <w:pPr>
              <w:rPr>
                <w:rFonts w:ascii="Arial" w:hAnsi="Arial" w:cs="Arial"/>
                <w:i/>
                <w:iCs/>
                <w:sz w:val="18"/>
                <w:szCs w:val="18"/>
              </w:rPr>
            </w:pPr>
            <w:r w:rsidRPr="00FB408B">
              <w:rPr>
                <w:rFonts w:ascii="Arial" w:hAnsi="Arial" w:cs="Arial"/>
                <w:b/>
                <w:bCs/>
                <w:spacing w:val="-3"/>
                <w:sz w:val="18"/>
                <w:szCs w:val="18"/>
              </w:rPr>
              <w:t>Discrete Mathematical Structures</w:t>
            </w:r>
            <w:r w:rsidRPr="00FB408B">
              <w:rPr>
                <w:rFonts w:ascii="Arial" w:hAnsi="Arial" w:cs="Arial"/>
                <w:sz w:val="18"/>
                <w:szCs w:val="18"/>
              </w:rPr>
              <w:t xml:space="preserve">, </w:t>
            </w:r>
            <w:r w:rsidRPr="00FB408B">
              <w:rPr>
                <w:rFonts w:ascii="Arial" w:hAnsi="Arial" w:cs="Arial"/>
                <w:i/>
                <w:iCs/>
                <w:sz w:val="18"/>
                <w:szCs w:val="18"/>
              </w:rPr>
              <w:t>Prentice Hall</w:t>
            </w:r>
          </w:p>
        </w:tc>
      </w:tr>
      <w:tr w:rsidR="002E3C27" w:rsidRPr="00FB408B" w14:paraId="6527A5E0" w14:textId="77777777" w:rsidTr="001C3606">
        <w:trPr>
          <w:trHeight w:val="109"/>
          <w:jc w:val="center"/>
        </w:trPr>
        <w:tc>
          <w:tcPr>
            <w:tcW w:w="414" w:type="dxa"/>
            <w:tcBorders>
              <w:top w:val="nil"/>
              <w:left w:val="nil"/>
              <w:bottom w:val="nil"/>
              <w:right w:val="nil"/>
            </w:tcBorders>
            <w:shd w:val="clear" w:color="auto" w:fill="FFFFFF"/>
          </w:tcPr>
          <w:p w14:paraId="06DBD00D" w14:textId="77777777" w:rsidR="002E3C27" w:rsidRPr="00FB408B" w:rsidRDefault="002E3C27" w:rsidP="001C3606">
            <w:pPr>
              <w:jc w:val="both"/>
              <w:rPr>
                <w:rFonts w:ascii="Arial" w:hAnsi="Arial" w:cs="Arial"/>
                <w:spacing w:val="-3"/>
                <w:sz w:val="18"/>
                <w:szCs w:val="18"/>
              </w:rPr>
            </w:pPr>
            <w:r w:rsidRPr="00FB408B">
              <w:rPr>
                <w:rFonts w:ascii="Arial" w:hAnsi="Arial" w:cs="Arial"/>
                <w:spacing w:val="-3"/>
                <w:sz w:val="18"/>
                <w:szCs w:val="18"/>
              </w:rPr>
              <w:t>4.</w:t>
            </w:r>
          </w:p>
        </w:tc>
        <w:tc>
          <w:tcPr>
            <w:tcW w:w="2683" w:type="dxa"/>
            <w:tcBorders>
              <w:top w:val="nil"/>
              <w:left w:val="nil"/>
              <w:bottom w:val="nil"/>
              <w:right w:val="nil"/>
            </w:tcBorders>
            <w:shd w:val="clear" w:color="auto" w:fill="FFFFFF"/>
          </w:tcPr>
          <w:p w14:paraId="39C92B8F"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C.L. Liu</w:t>
            </w:r>
          </w:p>
        </w:tc>
        <w:tc>
          <w:tcPr>
            <w:tcW w:w="298" w:type="dxa"/>
            <w:tcBorders>
              <w:top w:val="nil"/>
              <w:left w:val="nil"/>
              <w:bottom w:val="nil"/>
              <w:right w:val="nil"/>
            </w:tcBorders>
            <w:shd w:val="clear" w:color="auto" w:fill="FFFFFF"/>
          </w:tcPr>
          <w:p w14:paraId="7598E68F" w14:textId="77777777" w:rsidR="002E3C27" w:rsidRPr="00FB408B" w:rsidRDefault="002E3C27" w:rsidP="001C3606">
            <w:pPr>
              <w:rPr>
                <w:rFonts w:ascii="Arial" w:hAnsi="Arial" w:cs="Arial"/>
                <w:spacing w:val="-3"/>
                <w:sz w:val="18"/>
                <w:szCs w:val="18"/>
              </w:rPr>
            </w:pPr>
            <w:r w:rsidRPr="00FB408B">
              <w:rPr>
                <w:rFonts w:ascii="Arial" w:hAnsi="Arial" w:cs="Arial"/>
                <w:spacing w:val="-3"/>
                <w:sz w:val="18"/>
                <w:szCs w:val="18"/>
              </w:rPr>
              <w:t>:</w:t>
            </w:r>
          </w:p>
        </w:tc>
        <w:tc>
          <w:tcPr>
            <w:tcW w:w="5673" w:type="dxa"/>
            <w:tcBorders>
              <w:top w:val="nil"/>
              <w:left w:val="nil"/>
              <w:bottom w:val="nil"/>
              <w:right w:val="nil"/>
            </w:tcBorders>
            <w:shd w:val="clear" w:color="auto" w:fill="FFFFFF"/>
          </w:tcPr>
          <w:p w14:paraId="05D20572" w14:textId="77777777" w:rsidR="002E3C27" w:rsidRPr="00FB408B" w:rsidRDefault="002E3C27" w:rsidP="001C3606">
            <w:pPr>
              <w:rPr>
                <w:rFonts w:ascii="Arial" w:hAnsi="Arial" w:cs="Arial"/>
                <w:i/>
                <w:iCs/>
                <w:sz w:val="18"/>
                <w:szCs w:val="18"/>
              </w:rPr>
            </w:pPr>
            <w:r w:rsidRPr="00FB408B">
              <w:rPr>
                <w:rFonts w:ascii="Arial" w:hAnsi="Arial" w:cs="Arial"/>
                <w:b/>
                <w:bCs/>
                <w:spacing w:val="-3"/>
                <w:sz w:val="18"/>
                <w:szCs w:val="18"/>
              </w:rPr>
              <w:t>Elements of Discrete Mathematics</w:t>
            </w:r>
            <w:r w:rsidRPr="00FB408B">
              <w:rPr>
                <w:rFonts w:ascii="Arial" w:hAnsi="Arial" w:cs="Arial"/>
                <w:sz w:val="18"/>
                <w:szCs w:val="18"/>
              </w:rPr>
              <w:t xml:space="preserve">, </w:t>
            </w:r>
            <w:r w:rsidRPr="00FB408B">
              <w:rPr>
                <w:rFonts w:ascii="Arial" w:hAnsi="Arial" w:cs="Arial"/>
                <w:i/>
                <w:iCs/>
                <w:sz w:val="18"/>
                <w:szCs w:val="18"/>
              </w:rPr>
              <w:t>McGraw-Hill.</w:t>
            </w:r>
          </w:p>
        </w:tc>
      </w:tr>
    </w:tbl>
    <w:p w14:paraId="3D137CCF" w14:textId="77777777" w:rsidR="002E3C27" w:rsidRPr="00FB408B" w:rsidRDefault="002E3C27" w:rsidP="002E3C27">
      <w:pPr>
        <w:rPr>
          <w:rFonts w:ascii="Arial" w:hAnsi="Arial" w:cs="Arial"/>
          <w:sz w:val="18"/>
          <w:szCs w:val="18"/>
        </w:rPr>
      </w:pPr>
    </w:p>
    <w:p w14:paraId="2FA7E366" w14:textId="77777777" w:rsidR="002E3C27" w:rsidRPr="00414E2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14E2C">
        <w:rPr>
          <w:rFonts w:ascii="Arial" w:hAnsi="Arial" w:cs="Arial"/>
          <w:b/>
          <w:bCs/>
          <w:iCs/>
          <w:sz w:val="18"/>
          <w:szCs w:val="18"/>
        </w:rPr>
        <w:t xml:space="preserve">CSE2142: </w:t>
      </w:r>
      <w:r w:rsidRPr="003A50CC">
        <w:rPr>
          <w:rFonts w:ascii="Arial" w:hAnsi="Arial" w:cs="Arial"/>
          <w:b/>
          <w:bCs/>
          <w:iCs/>
          <w:sz w:val="18"/>
          <w:szCs w:val="18"/>
        </w:rPr>
        <w:t xml:space="preserve">Writing Professional Code Lab </w:t>
      </w:r>
    </w:p>
    <w:p w14:paraId="56CB7D7F" w14:textId="77777777" w:rsidR="002E3C27" w:rsidRPr="00414E2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14E2C">
        <w:rPr>
          <w:rFonts w:ascii="Arial" w:hAnsi="Arial" w:cs="Arial"/>
          <w:b/>
          <w:bCs/>
          <w:iCs/>
          <w:sz w:val="18"/>
          <w:szCs w:val="18"/>
        </w:rPr>
        <w:t xml:space="preserve">Credits: </w:t>
      </w:r>
      <w:r w:rsidRPr="00414E2C">
        <w:rPr>
          <w:rFonts w:ascii="Arial" w:hAnsi="Arial" w:cs="Arial"/>
          <w:iCs/>
          <w:sz w:val="18"/>
          <w:szCs w:val="18"/>
        </w:rPr>
        <w:t xml:space="preserve">1 </w:t>
      </w:r>
      <w:r w:rsidRPr="00414E2C">
        <w:rPr>
          <w:rFonts w:ascii="Arial" w:hAnsi="Arial" w:cs="Arial"/>
          <w:b/>
          <w:bCs/>
          <w:iCs/>
          <w:sz w:val="18"/>
          <w:szCs w:val="18"/>
        </w:rPr>
        <w:t xml:space="preserve">Contact Hours: </w:t>
      </w:r>
      <w:r w:rsidRPr="00414E2C">
        <w:rPr>
          <w:rFonts w:ascii="Arial" w:hAnsi="Arial" w:cs="Arial"/>
          <w:iCs/>
          <w:sz w:val="18"/>
          <w:szCs w:val="18"/>
        </w:rPr>
        <w:t>26</w:t>
      </w:r>
    </w:p>
    <w:p w14:paraId="579A48E0" w14:textId="77777777" w:rsidR="002E3C27" w:rsidRPr="00414E2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14E2C">
        <w:rPr>
          <w:rFonts w:ascii="Arial" w:hAnsi="Arial" w:cs="Arial"/>
          <w:b/>
          <w:bCs/>
          <w:iCs/>
          <w:sz w:val="18"/>
          <w:szCs w:val="18"/>
        </w:rPr>
        <w:t xml:space="preserve">Year: </w:t>
      </w:r>
      <w:r w:rsidRPr="00414E2C">
        <w:rPr>
          <w:rFonts w:ascii="Arial" w:hAnsi="Arial" w:cs="Arial"/>
          <w:iCs/>
          <w:sz w:val="18"/>
          <w:szCs w:val="18"/>
        </w:rPr>
        <w:t>Second</w:t>
      </w:r>
      <w:r w:rsidRPr="00414E2C">
        <w:rPr>
          <w:rFonts w:ascii="Arial" w:hAnsi="Arial" w:cs="Arial"/>
          <w:b/>
          <w:bCs/>
          <w:iCs/>
          <w:sz w:val="18"/>
          <w:szCs w:val="18"/>
        </w:rPr>
        <w:t xml:space="preserve"> Semester: </w:t>
      </w:r>
      <w:r w:rsidRPr="00414E2C">
        <w:rPr>
          <w:rFonts w:ascii="Arial" w:hAnsi="Arial" w:cs="Arial"/>
          <w:iCs/>
          <w:sz w:val="18"/>
          <w:szCs w:val="18"/>
        </w:rPr>
        <w:t>Odd</w:t>
      </w:r>
    </w:p>
    <w:p w14:paraId="54EAAE1D" w14:textId="77777777" w:rsidR="002E3C27" w:rsidRPr="00414E2C"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414E2C" w14:paraId="4C1E8C78" w14:textId="77777777" w:rsidTr="001C3606">
        <w:trPr>
          <w:jc w:val="center"/>
        </w:trPr>
        <w:tc>
          <w:tcPr>
            <w:tcW w:w="1439" w:type="dxa"/>
          </w:tcPr>
          <w:p w14:paraId="4A266839" w14:textId="77777777" w:rsidR="002E3C27" w:rsidRPr="00414E2C" w:rsidRDefault="002E3C27" w:rsidP="001C3606">
            <w:pPr>
              <w:rPr>
                <w:rFonts w:ascii="Arial" w:hAnsi="Arial" w:cs="Arial"/>
                <w:b/>
                <w:bCs/>
                <w:sz w:val="18"/>
                <w:szCs w:val="18"/>
              </w:rPr>
            </w:pPr>
            <w:r w:rsidRPr="00414E2C">
              <w:rPr>
                <w:rFonts w:ascii="Arial" w:hAnsi="Arial" w:cs="Arial"/>
                <w:b/>
                <w:sz w:val="18"/>
                <w:szCs w:val="18"/>
              </w:rPr>
              <w:t>Prerequisite:</w:t>
            </w:r>
          </w:p>
        </w:tc>
        <w:tc>
          <w:tcPr>
            <w:tcW w:w="7741" w:type="dxa"/>
          </w:tcPr>
          <w:p w14:paraId="3E793CCE" w14:textId="77777777" w:rsidR="002E3C27" w:rsidRPr="00414E2C" w:rsidRDefault="002E3C27" w:rsidP="001C3606">
            <w:pPr>
              <w:rPr>
                <w:rFonts w:ascii="Arial" w:hAnsi="Arial" w:cs="Arial"/>
                <w:iCs/>
                <w:sz w:val="18"/>
                <w:szCs w:val="18"/>
              </w:rPr>
            </w:pPr>
            <w:r w:rsidRPr="00414E2C">
              <w:rPr>
                <w:rFonts w:ascii="Arial" w:hAnsi="Arial" w:cs="Arial"/>
                <w:sz w:val="18"/>
                <w:szCs w:val="18"/>
              </w:rPr>
              <w:t>CSE1222: Object Oriented Programming Lab</w:t>
            </w:r>
          </w:p>
        </w:tc>
      </w:tr>
      <w:tr w:rsidR="002E3C27" w:rsidRPr="00414E2C" w14:paraId="78049010" w14:textId="77777777" w:rsidTr="001C3606">
        <w:trPr>
          <w:jc w:val="center"/>
        </w:trPr>
        <w:tc>
          <w:tcPr>
            <w:tcW w:w="1439" w:type="dxa"/>
          </w:tcPr>
          <w:p w14:paraId="4AFFA512" w14:textId="77777777" w:rsidR="002E3C27" w:rsidRPr="00414E2C" w:rsidRDefault="002E3C27" w:rsidP="001C3606">
            <w:pPr>
              <w:rPr>
                <w:rFonts w:ascii="Arial" w:hAnsi="Arial" w:cs="Arial"/>
                <w:b/>
                <w:sz w:val="18"/>
                <w:szCs w:val="18"/>
              </w:rPr>
            </w:pPr>
            <w:r w:rsidRPr="00414E2C">
              <w:rPr>
                <w:rFonts w:ascii="Arial" w:hAnsi="Arial" w:cs="Arial"/>
                <w:b/>
                <w:sz w:val="18"/>
                <w:szCs w:val="18"/>
              </w:rPr>
              <w:t>Course Type</w:t>
            </w:r>
          </w:p>
        </w:tc>
        <w:tc>
          <w:tcPr>
            <w:tcW w:w="7741" w:type="dxa"/>
          </w:tcPr>
          <w:p w14:paraId="4C6C7656" w14:textId="77777777" w:rsidR="002E3C27" w:rsidRPr="00414E2C" w:rsidRDefault="00000000" w:rsidP="001C3606">
            <w:pPr>
              <w:rPr>
                <w:rFonts w:ascii="Arial" w:hAnsi="Arial" w:cs="Arial"/>
                <w:iCs/>
                <w:sz w:val="18"/>
                <w:szCs w:val="18"/>
              </w:rPr>
            </w:pPr>
            <w:sdt>
              <w:sdtPr>
                <w:rPr>
                  <w:rFonts w:ascii="Arial" w:hAnsi="Arial" w:cs="Arial"/>
                  <w:iCs/>
                  <w:sz w:val="18"/>
                  <w:szCs w:val="18"/>
                </w:rPr>
                <w:id w:val="128138402"/>
              </w:sdtPr>
              <w:sdtContent>
                <w:r w:rsidR="002E3C27" w:rsidRPr="00414E2C">
                  <w:rPr>
                    <w:rFonts w:ascii="MS Gothic" w:eastAsia="MS Gothic" w:hAnsi="MS Gothic" w:cs="MS Gothic" w:hint="eastAsia"/>
                    <w:iCs/>
                    <w:sz w:val="18"/>
                    <w:szCs w:val="18"/>
                  </w:rPr>
                  <w:t>☐</w:t>
                </w:r>
              </w:sdtContent>
            </w:sdt>
            <w:r w:rsidR="002E3C27" w:rsidRPr="00414E2C">
              <w:rPr>
                <w:rFonts w:ascii="Arial" w:hAnsi="Arial" w:cs="Arial"/>
                <w:iCs/>
                <w:sz w:val="18"/>
                <w:szCs w:val="18"/>
              </w:rPr>
              <w:t xml:space="preserve"> Theory         </w:t>
            </w:r>
            <w:sdt>
              <w:sdtPr>
                <w:rPr>
                  <w:rFonts w:ascii="Arial" w:hAnsi="Arial" w:cs="Arial"/>
                  <w:iCs/>
                  <w:sz w:val="18"/>
                  <w:szCs w:val="18"/>
                </w:rPr>
                <w:id w:val="1947500597"/>
              </w:sdtPr>
              <w:sdtContent>
                <w:r w:rsidR="002E3C27" w:rsidRPr="00414E2C">
                  <w:rPr>
                    <w:rFonts w:ascii="MS Gothic" w:eastAsia="MS Gothic" w:hAnsi="MS Gothic" w:cs="MS Gothic" w:hint="eastAsia"/>
                    <w:iCs/>
                    <w:sz w:val="18"/>
                    <w:szCs w:val="18"/>
                  </w:rPr>
                  <w:t>☒</w:t>
                </w:r>
              </w:sdtContent>
            </w:sdt>
            <w:r w:rsidR="002E3C27" w:rsidRPr="00414E2C">
              <w:rPr>
                <w:rFonts w:ascii="Arial" w:hAnsi="Arial" w:cs="Arial"/>
                <w:iCs/>
                <w:sz w:val="18"/>
                <w:szCs w:val="18"/>
              </w:rPr>
              <w:t xml:space="preserve">  Laboratory work         </w:t>
            </w:r>
            <w:sdt>
              <w:sdtPr>
                <w:rPr>
                  <w:rFonts w:ascii="Arial" w:hAnsi="Arial" w:cs="Arial"/>
                  <w:iCs/>
                  <w:sz w:val="18"/>
                  <w:szCs w:val="18"/>
                </w:rPr>
                <w:id w:val="-689291468"/>
              </w:sdtPr>
              <w:sdtContent>
                <w:r w:rsidR="002E3C27" w:rsidRPr="00414E2C">
                  <w:rPr>
                    <w:rFonts w:ascii="MS Gothic" w:eastAsia="MS Gothic" w:hAnsi="MS Gothic" w:cs="MS Gothic" w:hint="eastAsia"/>
                    <w:iCs/>
                    <w:sz w:val="18"/>
                    <w:szCs w:val="18"/>
                  </w:rPr>
                  <w:t>☐</w:t>
                </w:r>
              </w:sdtContent>
            </w:sdt>
            <w:r w:rsidR="002E3C27" w:rsidRPr="00414E2C">
              <w:rPr>
                <w:rFonts w:ascii="Arial" w:hAnsi="Arial" w:cs="Arial"/>
                <w:iCs/>
                <w:sz w:val="18"/>
                <w:szCs w:val="18"/>
              </w:rPr>
              <w:t xml:space="preserve">  Project work      </w:t>
            </w:r>
            <w:sdt>
              <w:sdtPr>
                <w:rPr>
                  <w:rFonts w:ascii="Arial" w:hAnsi="Arial" w:cs="Arial"/>
                  <w:iCs/>
                  <w:sz w:val="18"/>
                  <w:szCs w:val="18"/>
                </w:rPr>
                <w:id w:val="89433655"/>
              </w:sdtPr>
              <w:sdtContent>
                <w:r w:rsidR="002E3C27" w:rsidRPr="00414E2C">
                  <w:rPr>
                    <w:rFonts w:ascii="MS Gothic" w:eastAsia="MS Gothic" w:hAnsi="MS Gothic" w:cs="MS Gothic" w:hint="eastAsia"/>
                    <w:iCs/>
                    <w:sz w:val="18"/>
                    <w:szCs w:val="18"/>
                  </w:rPr>
                  <w:t>☐</w:t>
                </w:r>
              </w:sdtContent>
            </w:sdt>
            <w:r w:rsidR="002E3C27" w:rsidRPr="00414E2C">
              <w:rPr>
                <w:rFonts w:ascii="Arial" w:hAnsi="Arial" w:cs="Arial"/>
                <w:iCs/>
                <w:sz w:val="18"/>
                <w:szCs w:val="18"/>
              </w:rPr>
              <w:t xml:space="preserve">  Viva Voce                    </w:t>
            </w:r>
          </w:p>
        </w:tc>
      </w:tr>
      <w:tr w:rsidR="002E3C27" w:rsidRPr="00414E2C" w14:paraId="30EC7D13" w14:textId="77777777" w:rsidTr="001C3606">
        <w:trPr>
          <w:trHeight w:val="238"/>
          <w:jc w:val="center"/>
        </w:trPr>
        <w:tc>
          <w:tcPr>
            <w:tcW w:w="1439" w:type="dxa"/>
          </w:tcPr>
          <w:p w14:paraId="6217B94F" w14:textId="77777777" w:rsidR="002E3C27" w:rsidRPr="00414E2C" w:rsidRDefault="002E3C27" w:rsidP="001C3606">
            <w:pPr>
              <w:ind w:left="2160" w:hanging="2160"/>
              <w:rPr>
                <w:rFonts w:ascii="Arial" w:hAnsi="Arial" w:cs="Arial"/>
                <w:b/>
                <w:bCs/>
                <w:sz w:val="18"/>
                <w:szCs w:val="18"/>
              </w:rPr>
            </w:pPr>
            <w:r w:rsidRPr="00414E2C">
              <w:rPr>
                <w:rFonts w:ascii="Arial" w:hAnsi="Arial" w:cs="Arial"/>
                <w:b/>
                <w:bCs/>
                <w:sz w:val="18"/>
                <w:szCs w:val="18"/>
              </w:rPr>
              <w:t>Motivation</w:t>
            </w:r>
          </w:p>
        </w:tc>
        <w:tc>
          <w:tcPr>
            <w:tcW w:w="7741" w:type="dxa"/>
          </w:tcPr>
          <w:p w14:paraId="432D0382" w14:textId="77777777" w:rsidR="002E3C27" w:rsidRPr="00414E2C" w:rsidRDefault="002E3C27" w:rsidP="001C3606">
            <w:pPr>
              <w:rPr>
                <w:rFonts w:ascii="Arial" w:hAnsi="Arial" w:cs="Arial"/>
                <w:iCs/>
                <w:sz w:val="18"/>
                <w:szCs w:val="18"/>
              </w:rPr>
            </w:pPr>
            <w:r w:rsidRPr="00414E2C">
              <w:rPr>
                <w:rFonts w:ascii="Arial" w:hAnsi="Arial" w:cs="Arial"/>
                <w:iCs/>
                <w:sz w:val="18"/>
                <w:szCs w:val="18"/>
              </w:rPr>
              <w:t>To know how to work with</w:t>
            </w:r>
            <w:r w:rsidRPr="00414E2C">
              <w:rPr>
                <w:rFonts w:ascii="Arial" w:hAnsi="Arial" w:cs="Arial"/>
                <w:sz w:val="18"/>
                <w:szCs w:val="18"/>
              </w:rPr>
              <w:t xml:space="preserve"> real code in a real coding environment.</w:t>
            </w:r>
          </w:p>
        </w:tc>
      </w:tr>
      <w:tr w:rsidR="002E3C27" w:rsidRPr="00414E2C" w14:paraId="49E6BDF6" w14:textId="77777777" w:rsidTr="001C3606">
        <w:trPr>
          <w:trHeight w:val="238"/>
          <w:jc w:val="center"/>
        </w:trPr>
        <w:tc>
          <w:tcPr>
            <w:tcW w:w="9180" w:type="dxa"/>
            <w:gridSpan w:val="2"/>
          </w:tcPr>
          <w:p w14:paraId="7B871C7D" w14:textId="77777777" w:rsidR="002E3C27" w:rsidRPr="00414E2C" w:rsidRDefault="002E3C27" w:rsidP="001C3606">
            <w:pPr>
              <w:jc w:val="both"/>
              <w:rPr>
                <w:rFonts w:ascii="Arial" w:hAnsi="Arial" w:cs="Arial"/>
                <w:sz w:val="18"/>
                <w:szCs w:val="18"/>
              </w:rPr>
            </w:pPr>
            <w:r w:rsidRPr="00414E2C">
              <w:rPr>
                <w:rFonts w:ascii="Arial" w:hAnsi="Arial" w:cs="Arial"/>
                <w:b/>
                <w:bCs/>
                <w:sz w:val="18"/>
                <w:szCs w:val="18"/>
              </w:rPr>
              <w:t xml:space="preserve">Course Objective: </w:t>
            </w:r>
            <w:r w:rsidRPr="00414E2C">
              <w:rPr>
                <w:rFonts w:ascii="Arial" w:hAnsi="Arial" w:cs="Arial"/>
                <w:sz w:val="18"/>
                <w:szCs w:val="18"/>
              </w:rPr>
              <w:t>Being a professional developer is about managing change, evolving a codebase, maintaining quality, and keeping your users and your business safe. As a new coder, step up your game as you learn and practice key skills that developers use every day. Work with a collection of code in a version control system like Git, use open source (OSS) libraries, make updates to existing code, improve its readability, and even take a look at security. This will be practical experience with real code in a real coding environment.</w:t>
            </w:r>
          </w:p>
          <w:p w14:paraId="095CD868" w14:textId="77777777" w:rsidR="002E3C27" w:rsidRPr="00414E2C" w:rsidRDefault="002E3C27" w:rsidP="001C3606">
            <w:pPr>
              <w:rPr>
                <w:rFonts w:ascii="Arial" w:hAnsi="Arial" w:cs="Arial"/>
                <w:iCs/>
                <w:sz w:val="18"/>
                <w:szCs w:val="18"/>
              </w:rPr>
            </w:pPr>
          </w:p>
        </w:tc>
      </w:tr>
    </w:tbl>
    <w:p w14:paraId="34125857" w14:textId="77777777" w:rsidR="002E3C27" w:rsidRDefault="002E3C27" w:rsidP="002E3C27"/>
    <w:p w14:paraId="3ED3D081" w14:textId="77777777" w:rsidR="002E3C27" w:rsidRPr="00414E2C" w:rsidRDefault="002E3C27" w:rsidP="002E3C27">
      <w:pPr>
        <w:autoSpaceDE w:val="0"/>
        <w:autoSpaceDN w:val="0"/>
        <w:adjustRightInd w:val="0"/>
        <w:jc w:val="center"/>
        <w:rPr>
          <w:rFonts w:ascii="Arial" w:hAnsi="Arial" w:cs="Arial"/>
          <w:b/>
          <w:color w:val="000000" w:themeColor="text1"/>
          <w:sz w:val="18"/>
          <w:szCs w:val="18"/>
        </w:rPr>
      </w:pPr>
      <w:r w:rsidRPr="00414E2C">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2E3C27" w:rsidRPr="00414E2C" w14:paraId="0E18BD10" w14:textId="77777777" w:rsidTr="001C3606">
        <w:trPr>
          <w:trHeight w:val="877"/>
          <w:jc w:val="center"/>
        </w:trPr>
        <w:tc>
          <w:tcPr>
            <w:tcW w:w="646" w:type="dxa"/>
            <w:vAlign w:val="center"/>
          </w:tcPr>
          <w:p w14:paraId="5EF2C8F7"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CO No.</w:t>
            </w:r>
          </w:p>
        </w:tc>
        <w:tc>
          <w:tcPr>
            <w:tcW w:w="1534" w:type="dxa"/>
            <w:vAlign w:val="center"/>
          </w:tcPr>
          <w:p w14:paraId="23149F59"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CO Statement</w:t>
            </w:r>
          </w:p>
        </w:tc>
        <w:tc>
          <w:tcPr>
            <w:tcW w:w="2585" w:type="dxa"/>
            <w:vAlign w:val="center"/>
          </w:tcPr>
          <w:p w14:paraId="6931D738"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Corresponding PO</w:t>
            </w:r>
          </w:p>
        </w:tc>
        <w:tc>
          <w:tcPr>
            <w:tcW w:w="1051" w:type="dxa"/>
            <w:vAlign w:val="center"/>
          </w:tcPr>
          <w:p w14:paraId="381A80E5"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Domain / level of learning taxonomy</w:t>
            </w:r>
          </w:p>
        </w:tc>
        <w:tc>
          <w:tcPr>
            <w:tcW w:w="1747" w:type="dxa"/>
            <w:vAlign w:val="center"/>
          </w:tcPr>
          <w:p w14:paraId="6BCFAD33"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Delivery methods and activities</w:t>
            </w:r>
          </w:p>
        </w:tc>
        <w:tc>
          <w:tcPr>
            <w:tcW w:w="1612" w:type="dxa"/>
            <w:vAlign w:val="center"/>
          </w:tcPr>
          <w:p w14:paraId="19347FD5"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Assessment tools</w:t>
            </w:r>
          </w:p>
        </w:tc>
      </w:tr>
      <w:tr w:rsidR="002E3C27" w:rsidRPr="00414E2C" w14:paraId="3765D18B" w14:textId="77777777" w:rsidTr="001C3606">
        <w:trPr>
          <w:trHeight w:val="1646"/>
          <w:jc w:val="center"/>
        </w:trPr>
        <w:tc>
          <w:tcPr>
            <w:tcW w:w="646" w:type="dxa"/>
            <w:vAlign w:val="center"/>
          </w:tcPr>
          <w:p w14:paraId="6619C881"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CO1</w:t>
            </w:r>
          </w:p>
        </w:tc>
        <w:tc>
          <w:tcPr>
            <w:tcW w:w="1534" w:type="dxa"/>
            <w:vAlign w:val="center"/>
          </w:tcPr>
          <w:p w14:paraId="062DF7D3" w14:textId="77777777" w:rsidR="002E3C27" w:rsidRPr="00414E2C" w:rsidRDefault="002E3C27" w:rsidP="001C3606">
            <w:pPr>
              <w:autoSpaceDE w:val="0"/>
              <w:autoSpaceDN w:val="0"/>
              <w:adjustRightInd w:val="0"/>
              <w:jc w:val="center"/>
              <w:rPr>
                <w:rFonts w:ascii="Arial" w:hAnsi="Arial" w:cs="Arial"/>
                <w:b/>
                <w:bCs/>
                <w:color w:val="000000" w:themeColor="text1"/>
                <w:sz w:val="18"/>
                <w:szCs w:val="18"/>
              </w:rPr>
            </w:pPr>
            <w:r w:rsidRPr="00414E2C">
              <w:rPr>
                <w:rFonts w:ascii="Arial" w:hAnsi="Arial" w:cs="Arial"/>
                <w:color w:val="000000" w:themeColor="text1"/>
                <w:sz w:val="18"/>
                <w:szCs w:val="18"/>
              </w:rPr>
              <w:t>To</w:t>
            </w:r>
            <w:r>
              <w:rPr>
                <w:rFonts w:ascii="Arial" w:hAnsi="Arial" w:cs="Arial"/>
                <w:b/>
                <w:bCs/>
                <w:color w:val="000000" w:themeColor="text1"/>
                <w:sz w:val="18"/>
                <w:szCs w:val="18"/>
              </w:rPr>
              <w:t xml:space="preserve"> p</w:t>
            </w:r>
            <w:r w:rsidRPr="00414E2C">
              <w:rPr>
                <w:rFonts w:ascii="Arial" w:hAnsi="Arial" w:cs="Arial"/>
                <w:b/>
                <w:bCs/>
                <w:color w:val="000000" w:themeColor="text1"/>
                <w:sz w:val="18"/>
                <w:szCs w:val="18"/>
              </w:rPr>
              <w:t>ractice</w:t>
            </w:r>
          </w:p>
          <w:p w14:paraId="2C890FE7" w14:textId="77777777" w:rsidR="002E3C27" w:rsidRPr="00414E2C" w:rsidRDefault="002E3C27" w:rsidP="001C3606">
            <w:pPr>
              <w:autoSpaceDE w:val="0"/>
              <w:autoSpaceDN w:val="0"/>
              <w:adjustRightInd w:val="0"/>
              <w:jc w:val="center"/>
              <w:rPr>
                <w:rFonts w:ascii="Arial" w:eastAsiaTheme="minorHAnsi" w:hAnsi="Arial" w:cs="Arial"/>
                <w:bCs/>
                <w:color w:val="000000" w:themeColor="text1"/>
                <w:sz w:val="18"/>
                <w:szCs w:val="18"/>
              </w:rPr>
            </w:pPr>
            <w:r w:rsidRPr="00414E2C">
              <w:rPr>
                <w:rFonts w:ascii="Arial" w:hAnsi="Arial" w:cs="Arial"/>
                <w:bCs/>
                <w:color w:val="000000" w:themeColor="text1"/>
                <w:sz w:val="18"/>
                <w:szCs w:val="18"/>
              </w:rPr>
              <w:t>Writing professional code</w:t>
            </w:r>
            <w:r>
              <w:rPr>
                <w:rFonts w:ascii="Arial" w:hAnsi="Arial" w:cs="Arial"/>
                <w:bCs/>
                <w:color w:val="000000" w:themeColor="text1"/>
                <w:sz w:val="18"/>
                <w:szCs w:val="18"/>
              </w:rPr>
              <w:t xml:space="preserve"> (clean code)</w:t>
            </w:r>
          </w:p>
        </w:tc>
        <w:tc>
          <w:tcPr>
            <w:tcW w:w="2585" w:type="dxa"/>
            <w:vAlign w:val="center"/>
          </w:tcPr>
          <w:p w14:paraId="2133D7E1" w14:textId="77777777" w:rsidR="002E3C27" w:rsidRPr="00414E2C" w:rsidRDefault="002E3C27" w:rsidP="001C3606">
            <w:pPr>
              <w:pStyle w:val="ListParagraph"/>
              <w:spacing w:after="0" w:line="240" w:lineRule="auto"/>
              <w:ind w:left="0"/>
              <w:jc w:val="center"/>
              <w:rPr>
                <w:rFonts w:ascii="Arial" w:hAnsi="Arial" w:cs="Arial"/>
                <w:color w:val="000000" w:themeColor="text1"/>
                <w:sz w:val="18"/>
                <w:szCs w:val="18"/>
              </w:rPr>
            </w:pPr>
            <w:r w:rsidRPr="00414E2C">
              <w:rPr>
                <w:rFonts w:ascii="Arial" w:hAnsi="Arial" w:cs="Arial"/>
                <w:b/>
                <w:bCs/>
                <w:sz w:val="18"/>
                <w:szCs w:val="18"/>
              </w:rPr>
              <w:t>Design/development of solutions:</w:t>
            </w:r>
          </w:p>
          <w:p w14:paraId="5CED86BD" w14:textId="77777777" w:rsidR="002E3C27" w:rsidRPr="00414E2C" w:rsidRDefault="002E3C27" w:rsidP="001C3606">
            <w:pPr>
              <w:pStyle w:val="ListParagraph"/>
              <w:spacing w:after="0" w:line="240" w:lineRule="auto"/>
              <w:ind w:left="0"/>
              <w:jc w:val="center"/>
              <w:rPr>
                <w:rFonts w:ascii="Arial" w:hAnsi="Arial" w:cs="Arial"/>
                <w:b/>
                <w:bCs/>
                <w:color w:val="000000" w:themeColor="text1"/>
                <w:sz w:val="18"/>
                <w:szCs w:val="18"/>
              </w:rPr>
            </w:pPr>
            <w:r w:rsidRPr="00414E2C">
              <w:rPr>
                <w:rFonts w:ascii="Arial" w:hAnsi="Arial" w:cs="Arial"/>
                <w:color w:val="000000" w:themeColor="text1"/>
                <w:sz w:val="18"/>
                <w:szCs w:val="18"/>
              </w:rPr>
              <w:t>(PO3)</w:t>
            </w:r>
          </w:p>
          <w:p w14:paraId="1F56DCC0" w14:textId="77777777" w:rsidR="002E3C27" w:rsidRPr="00414E2C" w:rsidRDefault="002E3C27" w:rsidP="001C3606">
            <w:pPr>
              <w:pStyle w:val="ListParagraph"/>
              <w:spacing w:after="0" w:line="240" w:lineRule="auto"/>
              <w:ind w:left="0"/>
              <w:jc w:val="center"/>
              <w:rPr>
                <w:rFonts w:ascii="Arial" w:hAnsi="Arial" w:cs="Arial"/>
                <w:b/>
                <w:bCs/>
                <w:color w:val="000000" w:themeColor="text1"/>
                <w:sz w:val="18"/>
                <w:szCs w:val="18"/>
              </w:rPr>
            </w:pPr>
          </w:p>
        </w:tc>
        <w:tc>
          <w:tcPr>
            <w:tcW w:w="1051" w:type="dxa"/>
            <w:vAlign w:val="center"/>
          </w:tcPr>
          <w:p w14:paraId="625F6E4A"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Cognitive domain – level 5</w:t>
            </w:r>
          </w:p>
        </w:tc>
        <w:tc>
          <w:tcPr>
            <w:tcW w:w="1747" w:type="dxa"/>
            <w:vAlign w:val="center"/>
          </w:tcPr>
          <w:p w14:paraId="021704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749742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4804E62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283745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7EFF6E4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131739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8362BB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975092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1375BC0" w14:textId="77777777" w:rsidR="002E3C27" w:rsidRPr="00414E2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86010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3C7B9E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727941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033B50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52249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AB391E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498678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5F1EB2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483012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CD7A1C5" w14:textId="77777777" w:rsidR="002E3C27" w:rsidRPr="00414E2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66344113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414E2C" w14:paraId="1F6BFA66" w14:textId="77777777" w:rsidTr="001C3606">
        <w:trPr>
          <w:trHeight w:val="1583"/>
          <w:jc w:val="center"/>
        </w:trPr>
        <w:tc>
          <w:tcPr>
            <w:tcW w:w="646" w:type="dxa"/>
            <w:vAlign w:val="center"/>
          </w:tcPr>
          <w:p w14:paraId="58248634"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CO2</w:t>
            </w:r>
          </w:p>
        </w:tc>
        <w:tc>
          <w:tcPr>
            <w:tcW w:w="1534" w:type="dxa"/>
            <w:vAlign w:val="center"/>
          </w:tcPr>
          <w:p w14:paraId="0C3D6863" w14:textId="77777777" w:rsidR="002E3C27" w:rsidRPr="00414E2C" w:rsidRDefault="002E3C27" w:rsidP="001C3606">
            <w:pPr>
              <w:autoSpaceDE w:val="0"/>
              <w:autoSpaceDN w:val="0"/>
              <w:adjustRightInd w:val="0"/>
              <w:jc w:val="center"/>
              <w:rPr>
                <w:rFonts w:ascii="Arial" w:hAnsi="Arial" w:cs="Arial"/>
                <w:bCs/>
                <w:color w:val="000000" w:themeColor="text1"/>
                <w:sz w:val="18"/>
                <w:szCs w:val="18"/>
              </w:rPr>
            </w:pPr>
            <w:r w:rsidRPr="00414E2C">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414E2C">
              <w:rPr>
                <w:rFonts w:ascii="Arial" w:hAnsi="Arial" w:cs="Arial"/>
                <w:b/>
                <w:color w:val="000000" w:themeColor="text1"/>
                <w:sz w:val="18"/>
                <w:szCs w:val="18"/>
              </w:rPr>
              <w:t>pply</w:t>
            </w:r>
            <w:r w:rsidRPr="00414E2C">
              <w:rPr>
                <w:rFonts w:ascii="Arial" w:hAnsi="Arial" w:cs="Arial"/>
                <w:bCs/>
                <w:color w:val="000000" w:themeColor="text1"/>
                <w:sz w:val="18"/>
                <w:szCs w:val="18"/>
              </w:rPr>
              <w:t xml:space="preserve"> Version controlling and Collaborating system using git and GitHub</w:t>
            </w:r>
          </w:p>
        </w:tc>
        <w:tc>
          <w:tcPr>
            <w:tcW w:w="2585" w:type="dxa"/>
            <w:vAlign w:val="center"/>
          </w:tcPr>
          <w:p w14:paraId="2ADA5C3B" w14:textId="77777777" w:rsidR="002E3C27" w:rsidRPr="00414E2C" w:rsidRDefault="002E3C27" w:rsidP="001C3606">
            <w:pPr>
              <w:pStyle w:val="ListParagraph"/>
              <w:spacing w:after="0" w:line="240" w:lineRule="auto"/>
              <w:ind w:left="0"/>
              <w:jc w:val="center"/>
              <w:rPr>
                <w:rFonts w:ascii="Arial" w:hAnsi="Arial" w:cs="Arial"/>
                <w:b/>
                <w:bCs/>
                <w:sz w:val="18"/>
                <w:szCs w:val="18"/>
              </w:rPr>
            </w:pPr>
            <w:r w:rsidRPr="00414E2C">
              <w:rPr>
                <w:rFonts w:ascii="Arial" w:hAnsi="Arial" w:cs="Arial"/>
                <w:b/>
                <w:bCs/>
                <w:sz w:val="18"/>
                <w:szCs w:val="18"/>
              </w:rPr>
              <w:t>Modern tool usage:</w:t>
            </w:r>
          </w:p>
          <w:p w14:paraId="16111B1A" w14:textId="77777777" w:rsidR="002E3C27" w:rsidRPr="00414E2C" w:rsidRDefault="002E3C27" w:rsidP="001C3606">
            <w:pPr>
              <w:pStyle w:val="ListParagraph"/>
              <w:spacing w:after="0" w:line="240" w:lineRule="auto"/>
              <w:ind w:left="0"/>
              <w:jc w:val="center"/>
              <w:rPr>
                <w:rFonts w:ascii="Arial" w:hAnsi="Arial" w:cs="Arial"/>
                <w:b/>
                <w:bCs/>
                <w:color w:val="000000" w:themeColor="text1"/>
                <w:sz w:val="18"/>
                <w:szCs w:val="18"/>
              </w:rPr>
            </w:pPr>
            <w:r w:rsidRPr="00414E2C">
              <w:rPr>
                <w:rFonts w:ascii="Arial" w:hAnsi="Arial" w:cs="Arial"/>
                <w:color w:val="000000" w:themeColor="text1"/>
                <w:sz w:val="18"/>
                <w:szCs w:val="18"/>
              </w:rPr>
              <w:t>(PO5)</w:t>
            </w:r>
          </w:p>
        </w:tc>
        <w:tc>
          <w:tcPr>
            <w:tcW w:w="1051" w:type="dxa"/>
            <w:vAlign w:val="center"/>
          </w:tcPr>
          <w:p w14:paraId="29497BDB" w14:textId="77777777" w:rsidR="002E3C27" w:rsidRPr="00414E2C" w:rsidRDefault="002E3C27" w:rsidP="001C3606">
            <w:pPr>
              <w:jc w:val="center"/>
              <w:rPr>
                <w:rFonts w:ascii="Arial" w:hAnsi="Arial" w:cs="Arial"/>
                <w:color w:val="000000" w:themeColor="text1"/>
                <w:sz w:val="18"/>
                <w:szCs w:val="18"/>
              </w:rPr>
            </w:pPr>
            <w:r w:rsidRPr="00414E2C">
              <w:rPr>
                <w:rFonts w:ascii="Arial" w:hAnsi="Arial" w:cs="Arial"/>
                <w:color w:val="000000" w:themeColor="text1"/>
                <w:sz w:val="18"/>
                <w:szCs w:val="18"/>
              </w:rPr>
              <w:t>Cognitive domain – level 4</w:t>
            </w:r>
          </w:p>
        </w:tc>
        <w:tc>
          <w:tcPr>
            <w:tcW w:w="1747" w:type="dxa"/>
            <w:vAlign w:val="center"/>
          </w:tcPr>
          <w:p w14:paraId="0321380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169602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C6E681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03861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229BF92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034552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4B1F98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380192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ABE77E6" w14:textId="77777777" w:rsidR="002E3C27" w:rsidRPr="00414E2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6735940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80A93D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360393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18D5639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952794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4D594C5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084894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5D2E5A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052537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6C0D9B0" w14:textId="77777777" w:rsidR="002E3C27" w:rsidRPr="00414E2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024136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0C71DD25" w14:textId="77777777" w:rsidR="002E3C27" w:rsidRPr="00414E2C" w:rsidRDefault="002E3C27" w:rsidP="002E3C27">
      <w:pPr>
        <w:autoSpaceDE w:val="0"/>
        <w:autoSpaceDN w:val="0"/>
        <w:adjustRightInd w:val="0"/>
        <w:jc w:val="center"/>
        <w:rPr>
          <w:rFonts w:ascii="Arial" w:hAnsi="Arial" w:cs="Arial"/>
          <w:b/>
          <w:color w:val="000000" w:themeColor="text1"/>
          <w:sz w:val="18"/>
          <w:szCs w:val="18"/>
        </w:rPr>
      </w:pPr>
    </w:p>
    <w:p w14:paraId="073D8FDD" w14:textId="77777777" w:rsidR="002E3C27" w:rsidRPr="00414E2C" w:rsidRDefault="002E3C27" w:rsidP="002E3C27">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414E2C" w14:paraId="483511B8" w14:textId="77777777" w:rsidTr="001C3606">
        <w:trPr>
          <w:jc w:val="center"/>
        </w:trPr>
        <w:tc>
          <w:tcPr>
            <w:tcW w:w="9127" w:type="dxa"/>
          </w:tcPr>
          <w:p w14:paraId="5FC4C655" w14:textId="77777777" w:rsidR="002E3C27" w:rsidRPr="00414E2C" w:rsidRDefault="002E3C27" w:rsidP="001C3606">
            <w:pPr>
              <w:rPr>
                <w:rFonts w:ascii="Arial" w:hAnsi="Arial" w:cs="Arial"/>
                <w:b/>
                <w:color w:val="000000" w:themeColor="text1"/>
                <w:sz w:val="18"/>
                <w:szCs w:val="18"/>
              </w:rPr>
            </w:pPr>
            <w:r w:rsidRPr="00414E2C">
              <w:rPr>
                <w:rFonts w:ascii="Arial" w:hAnsi="Arial" w:cs="Arial"/>
                <w:b/>
                <w:color w:val="000000" w:themeColor="text1"/>
                <w:sz w:val="18"/>
                <w:szCs w:val="18"/>
              </w:rPr>
              <w:t>Assessment and Marks Distribution:</w:t>
            </w:r>
          </w:p>
          <w:p w14:paraId="1AF99BCC" w14:textId="77777777" w:rsidR="002E3C27" w:rsidRPr="00D07B06" w:rsidRDefault="002E3C27" w:rsidP="001C3606">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74DAB0AE"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04B8FFAC" w14:textId="77777777" w:rsidR="002E3C27" w:rsidRPr="00414E2C" w:rsidRDefault="002E3C27" w:rsidP="001C3606">
            <w:pPr>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414E2C" w14:paraId="7C2FD703" w14:textId="77777777" w:rsidTr="001C3606">
        <w:trPr>
          <w:jc w:val="center"/>
        </w:trPr>
        <w:tc>
          <w:tcPr>
            <w:tcW w:w="9127" w:type="dxa"/>
          </w:tcPr>
          <w:p w14:paraId="36F5AE70" w14:textId="77777777" w:rsidR="002E3C27" w:rsidRPr="00414E2C" w:rsidRDefault="002E3C27" w:rsidP="001C3606">
            <w:pPr>
              <w:spacing w:after="120"/>
              <w:rPr>
                <w:rFonts w:ascii="Arial" w:hAnsi="Arial" w:cs="Arial"/>
                <w:b/>
                <w:bCs/>
                <w:iCs/>
                <w:sz w:val="18"/>
                <w:szCs w:val="18"/>
              </w:rPr>
            </w:pPr>
          </w:p>
          <w:p w14:paraId="0A31DC6D" w14:textId="77777777" w:rsidR="002E3C27" w:rsidRPr="00414E2C" w:rsidRDefault="002E3C27" w:rsidP="001C3606">
            <w:pPr>
              <w:spacing w:after="120"/>
              <w:rPr>
                <w:rFonts w:ascii="Arial" w:hAnsi="Arial" w:cs="Arial"/>
                <w:b/>
                <w:bCs/>
                <w:iCs/>
                <w:sz w:val="18"/>
                <w:szCs w:val="18"/>
              </w:rPr>
            </w:pPr>
            <w:r w:rsidRPr="00414E2C">
              <w:rPr>
                <w:rFonts w:ascii="Arial" w:hAnsi="Arial" w:cs="Arial"/>
                <w:b/>
                <w:bCs/>
                <w:iCs/>
                <w:sz w:val="18"/>
                <w:szCs w:val="18"/>
              </w:rPr>
              <w:t>Lab Course Contents</w:t>
            </w:r>
            <w:r>
              <w:rPr>
                <w:rFonts w:ascii="Arial" w:hAnsi="Arial" w:cs="Arial"/>
                <w:b/>
                <w:bCs/>
                <w:iCs/>
                <w:sz w:val="18"/>
                <w:szCs w:val="18"/>
              </w:rPr>
              <w:t>/List of Experiments</w:t>
            </w:r>
            <w:r w:rsidRPr="00414E2C">
              <w:rPr>
                <w:rFonts w:ascii="Arial" w:hAnsi="Arial" w:cs="Arial"/>
                <w:b/>
                <w:bCs/>
                <w:iCs/>
                <w:sz w:val="18"/>
                <w:szCs w:val="18"/>
              </w:rPr>
              <w:t>:</w:t>
            </w:r>
          </w:p>
          <w:p w14:paraId="35E1FDFE" w14:textId="77777777" w:rsidR="002E3C27" w:rsidRPr="00414E2C" w:rsidRDefault="002E3C27" w:rsidP="001C3606">
            <w:pPr>
              <w:pStyle w:val="ListParagraph"/>
              <w:numPr>
                <w:ilvl w:val="0"/>
                <w:numId w:val="12"/>
              </w:numPr>
              <w:spacing w:after="120"/>
              <w:rPr>
                <w:rFonts w:ascii="Arial" w:hAnsi="Arial" w:cs="Arial"/>
                <w:bCs/>
                <w:sz w:val="18"/>
                <w:szCs w:val="18"/>
              </w:rPr>
            </w:pPr>
            <w:r w:rsidRPr="00414E2C">
              <w:rPr>
                <w:rFonts w:ascii="Arial" w:hAnsi="Arial" w:cs="Arial"/>
                <w:bCs/>
                <w:sz w:val="18"/>
                <w:szCs w:val="18"/>
              </w:rPr>
              <w:t>Rewrite an unprofessionally written smelly code in a professional way</w:t>
            </w:r>
          </w:p>
          <w:p w14:paraId="39D9BC2F" w14:textId="77777777" w:rsidR="002E3C27" w:rsidRPr="00414E2C" w:rsidRDefault="002E3C27" w:rsidP="001C3606">
            <w:pPr>
              <w:pStyle w:val="ListParagraph"/>
              <w:numPr>
                <w:ilvl w:val="0"/>
                <w:numId w:val="12"/>
              </w:numPr>
              <w:spacing w:after="120"/>
              <w:rPr>
                <w:rFonts w:ascii="Arial" w:hAnsi="Arial" w:cs="Arial"/>
                <w:bCs/>
                <w:sz w:val="18"/>
                <w:szCs w:val="18"/>
              </w:rPr>
            </w:pPr>
            <w:r w:rsidRPr="00414E2C">
              <w:rPr>
                <w:rFonts w:ascii="Arial" w:hAnsi="Arial" w:cs="Arial"/>
                <w:bCs/>
                <w:sz w:val="18"/>
                <w:szCs w:val="18"/>
              </w:rPr>
              <w:t xml:space="preserve">Create </w:t>
            </w:r>
            <w:proofErr w:type="spellStart"/>
            <w:r w:rsidRPr="00414E2C">
              <w:rPr>
                <w:rFonts w:ascii="Arial" w:hAnsi="Arial" w:cs="Arial"/>
                <w:bCs/>
                <w:sz w:val="18"/>
                <w:szCs w:val="18"/>
              </w:rPr>
              <w:t>git</w:t>
            </w:r>
            <w:proofErr w:type="spellEnd"/>
            <w:r w:rsidRPr="00414E2C">
              <w:rPr>
                <w:rFonts w:ascii="Arial" w:hAnsi="Arial" w:cs="Arial"/>
                <w:bCs/>
                <w:sz w:val="18"/>
                <w:szCs w:val="18"/>
              </w:rPr>
              <w:t xml:space="preserve"> repo and perform basic git operation</w:t>
            </w:r>
          </w:p>
          <w:p w14:paraId="711538C7" w14:textId="77777777" w:rsidR="002E3C27" w:rsidRPr="00414E2C" w:rsidRDefault="002E3C27" w:rsidP="001C3606">
            <w:pPr>
              <w:pStyle w:val="ListParagraph"/>
              <w:numPr>
                <w:ilvl w:val="0"/>
                <w:numId w:val="12"/>
              </w:numPr>
              <w:spacing w:after="120"/>
              <w:rPr>
                <w:rFonts w:ascii="Arial" w:hAnsi="Arial" w:cs="Arial"/>
                <w:bCs/>
                <w:sz w:val="18"/>
                <w:szCs w:val="18"/>
              </w:rPr>
            </w:pPr>
            <w:r w:rsidRPr="00414E2C">
              <w:rPr>
                <w:rFonts w:ascii="Arial" w:hAnsi="Arial" w:cs="Arial"/>
                <w:bCs/>
                <w:sz w:val="18"/>
                <w:szCs w:val="18"/>
              </w:rPr>
              <w:t>Create GitHub account and push your local code to GitHub</w:t>
            </w:r>
          </w:p>
          <w:p w14:paraId="56302519" w14:textId="77777777" w:rsidR="002E3C27" w:rsidRPr="00414E2C" w:rsidRDefault="002E3C27" w:rsidP="001C3606">
            <w:pPr>
              <w:pStyle w:val="ListParagraph"/>
              <w:numPr>
                <w:ilvl w:val="0"/>
                <w:numId w:val="12"/>
              </w:numPr>
              <w:spacing w:after="120"/>
              <w:rPr>
                <w:rFonts w:ascii="Arial" w:hAnsi="Arial" w:cs="Arial"/>
                <w:bCs/>
                <w:sz w:val="18"/>
                <w:szCs w:val="18"/>
              </w:rPr>
            </w:pPr>
            <w:r w:rsidRPr="00414E2C">
              <w:rPr>
                <w:rFonts w:ascii="Arial" w:hAnsi="Arial" w:cs="Arial"/>
                <w:bCs/>
                <w:sz w:val="18"/>
                <w:szCs w:val="18"/>
              </w:rPr>
              <w:t>Create branches and merge them together</w:t>
            </w:r>
          </w:p>
          <w:p w14:paraId="100C2533" w14:textId="77777777" w:rsidR="002E3C27" w:rsidRPr="00414E2C" w:rsidRDefault="002E3C27" w:rsidP="001C3606">
            <w:pPr>
              <w:pStyle w:val="ListParagraph"/>
              <w:numPr>
                <w:ilvl w:val="0"/>
                <w:numId w:val="12"/>
              </w:numPr>
              <w:spacing w:after="120"/>
              <w:rPr>
                <w:rFonts w:ascii="Arial" w:hAnsi="Arial" w:cs="Arial"/>
                <w:bCs/>
                <w:sz w:val="18"/>
                <w:szCs w:val="18"/>
              </w:rPr>
            </w:pPr>
            <w:r w:rsidRPr="00414E2C">
              <w:rPr>
                <w:rFonts w:ascii="Arial" w:hAnsi="Arial" w:cs="Arial"/>
                <w:bCs/>
                <w:sz w:val="18"/>
                <w:szCs w:val="18"/>
              </w:rPr>
              <w:t>Add collaborator to your repo and work as a team</w:t>
            </w:r>
          </w:p>
          <w:p w14:paraId="3CFBC555" w14:textId="77777777" w:rsidR="002E3C27" w:rsidRPr="00414E2C" w:rsidRDefault="002E3C27" w:rsidP="001C3606">
            <w:pPr>
              <w:pStyle w:val="ListParagraph"/>
              <w:numPr>
                <w:ilvl w:val="0"/>
                <w:numId w:val="12"/>
              </w:numPr>
              <w:spacing w:after="120"/>
              <w:rPr>
                <w:rFonts w:ascii="Arial" w:hAnsi="Arial" w:cs="Arial"/>
                <w:bCs/>
                <w:sz w:val="18"/>
                <w:szCs w:val="18"/>
              </w:rPr>
            </w:pPr>
            <w:r w:rsidRPr="00414E2C">
              <w:rPr>
                <w:rFonts w:ascii="Arial" w:hAnsi="Arial" w:cs="Arial"/>
                <w:bCs/>
                <w:sz w:val="18"/>
                <w:szCs w:val="18"/>
              </w:rPr>
              <w:t>Writing Readme markdown file</w:t>
            </w:r>
          </w:p>
          <w:p w14:paraId="21CE2360" w14:textId="77777777" w:rsidR="002E3C27" w:rsidRPr="00414E2C" w:rsidRDefault="002E3C27" w:rsidP="001C3606">
            <w:pPr>
              <w:pStyle w:val="ListParagraph"/>
              <w:numPr>
                <w:ilvl w:val="0"/>
                <w:numId w:val="12"/>
              </w:numPr>
              <w:spacing w:after="120"/>
              <w:rPr>
                <w:rFonts w:ascii="Arial" w:hAnsi="Arial" w:cs="Arial"/>
                <w:bCs/>
                <w:color w:val="FF0000"/>
                <w:sz w:val="18"/>
                <w:szCs w:val="18"/>
              </w:rPr>
            </w:pPr>
            <w:r w:rsidRPr="00414E2C">
              <w:rPr>
                <w:rFonts w:ascii="Arial" w:hAnsi="Arial" w:cs="Arial"/>
                <w:bCs/>
                <w:sz w:val="18"/>
                <w:szCs w:val="18"/>
              </w:rPr>
              <w:t>Work on open source project</w:t>
            </w:r>
          </w:p>
        </w:tc>
      </w:tr>
    </w:tbl>
    <w:p w14:paraId="525896AF" w14:textId="77777777" w:rsidR="002E3C27" w:rsidRDefault="002E3C27" w:rsidP="002E3C27">
      <w:pPr>
        <w:autoSpaceDE w:val="0"/>
        <w:autoSpaceDN w:val="0"/>
        <w:adjustRightInd w:val="0"/>
        <w:rPr>
          <w:rFonts w:ascii="Arial" w:hAnsi="Arial" w:cs="Arial"/>
          <w:b/>
          <w:color w:val="000000" w:themeColor="text1"/>
          <w:sz w:val="18"/>
          <w:szCs w:val="18"/>
        </w:rPr>
      </w:pPr>
    </w:p>
    <w:p w14:paraId="2B999683" w14:textId="77777777" w:rsidR="002E3C27" w:rsidRPr="004E0745" w:rsidRDefault="002E3C27" w:rsidP="002E3C27">
      <w:pPr>
        <w:jc w:val="both"/>
        <w:rPr>
          <w:rFonts w:ascii="Arial" w:hAnsi="Arial" w:cs="Arial"/>
          <w:b/>
          <w:spacing w:val="-3"/>
          <w:sz w:val="18"/>
          <w:szCs w:val="18"/>
        </w:rPr>
      </w:pPr>
      <w:r w:rsidRPr="004E0745">
        <w:rPr>
          <w:rFonts w:ascii="Arial" w:hAnsi="Arial" w:cs="Arial"/>
          <w:b/>
          <w:spacing w:val="-3"/>
          <w:sz w:val="18"/>
          <w:szCs w:val="18"/>
        </w:rPr>
        <w:t>Text Book:</w:t>
      </w: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422"/>
        <w:gridCol w:w="1943"/>
        <w:gridCol w:w="294"/>
        <w:gridCol w:w="6468"/>
      </w:tblGrid>
      <w:tr w:rsidR="002E3C27" w:rsidRPr="004E0745" w14:paraId="7C8731C6" w14:textId="77777777" w:rsidTr="001C3606">
        <w:trPr>
          <w:jc w:val="center"/>
        </w:trPr>
        <w:tc>
          <w:tcPr>
            <w:tcW w:w="422" w:type="dxa"/>
            <w:tcBorders>
              <w:top w:val="nil"/>
              <w:left w:val="nil"/>
              <w:bottom w:val="nil"/>
              <w:right w:val="nil"/>
            </w:tcBorders>
            <w:shd w:val="clear" w:color="auto" w:fill="FFFFFF"/>
          </w:tcPr>
          <w:p w14:paraId="3E2FD863"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1.</w:t>
            </w:r>
          </w:p>
        </w:tc>
        <w:tc>
          <w:tcPr>
            <w:tcW w:w="1943" w:type="dxa"/>
            <w:tcBorders>
              <w:top w:val="nil"/>
              <w:left w:val="nil"/>
              <w:bottom w:val="nil"/>
              <w:right w:val="nil"/>
            </w:tcBorders>
            <w:shd w:val="clear" w:color="auto" w:fill="FFFFFF"/>
          </w:tcPr>
          <w:p w14:paraId="4C8D1BAA" w14:textId="77777777" w:rsidR="002E3C27" w:rsidRPr="004E0745" w:rsidRDefault="002E3C27" w:rsidP="001C3606">
            <w:pPr>
              <w:jc w:val="both"/>
              <w:rPr>
                <w:rFonts w:ascii="Arial" w:hAnsi="Arial" w:cs="Arial"/>
                <w:spacing w:val="-3"/>
                <w:sz w:val="18"/>
                <w:szCs w:val="18"/>
              </w:rPr>
            </w:pPr>
            <w:r>
              <w:rPr>
                <w:rFonts w:ascii="Arial" w:hAnsi="Arial" w:cs="Arial"/>
                <w:spacing w:val="-3"/>
                <w:sz w:val="18"/>
                <w:szCs w:val="18"/>
              </w:rPr>
              <w:t xml:space="preserve">Robert C. Martin </w:t>
            </w:r>
          </w:p>
        </w:tc>
        <w:tc>
          <w:tcPr>
            <w:tcW w:w="294" w:type="dxa"/>
            <w:tcBorders>
              <w:top w:val="nil"/>
              <w:left w:val="nil"/>
              <w:bottom w:val="nil"/>
              <w:right w:val="nil"/>
            </w:tcBorders>
            <w:shd w:val="clear" w:color="auto" w:fill="FFFFFF"/>
          </w:tcPr>
          <w:p w14:paraId="5C6B3075" w14:textId="77777777" w:rsidR="002E3C27" w:rsidRPr="004E0745" w:rsidRDefault="002E3C27" w:rsidP="001C3606">
            <w:pPr>
              <w:jc w:val="both"/>
              <w:rPr>
                <w:rFonts w:ascii="Arial" w:hAnsi="Arial" w:cs="Arial"/>
                <w:spacing w:val="-3"/>
                <w:sz w:val="18"/>
                <w:szCs w:val="18"/>
              </w:rPr>
            </w:pPr>
            <w:r w:rsidRPr="004E0745">
              <w:rPr>
                <w:rFonts w:ascii="Arial" w:hAnsi="Arial" w:cs="Arial"/>
                <w:spacing w:val="-3"/>
                <w:sz w:val="18"/>
                <w:szCs w:val="18"/>
              </w:rPr>
              <w:t>:</w:t>
            </w:r>
          </w:p>
        </w:tc>
        <w:tc>
          <w:tcPr>
            <w:tcW w:w="6468" w:type="dxa"/>
            <w:tcBorders>
              <w:top w:val="nil"/>
              <w:left w:val="nil"/>
              <w:bottom w:val="nil"/>
              <w:right w:val="nil"/>
            </w:tcBorders>
            <w:shd w:val="clear" w:color="auto" w:fill="FFFFFF"/>
          </w:tcPr>
          <w:p w14:paraId="172EE155" w14:textId="77777777" w:rsidR="002E3C27" w:rsidRPr="004E0745" w:rsidRDefault="002E3C27" w:rsidP="001C3606">
            <w:pPr>
              <w:rPr>
                <w:rFonts w:ascii="Arial" w:hAnsi="Arial" w:cs="Arial"/>
                <w:i/>
                <w:iCs/>
                <w:spacing w:val="-3"/>
                <w:sz w:val="18"/>
                <w:szCs w:val="18"/>
              </w:rPr>
            </w:pPr>
            <w:r w:rsidRPr="004E0745">
              <w:rPr>
                <w:rFonts w:ascii="Arial" w:hAnsi="Arial" w:cs="Arial"/>
                <w:b/>
                <w:bCs/>
                <w:spacing w:val="-3"/>
                <w:sz w:val="18"/>
                <w:szCs w:val="18"/>
              </w:rPr>
              <w:t>D</w:t>
            </w:r>
            <w:r>
              <w:t xml:space="preserve"> </w:t>
            </w:r>
            <w:r w:rsidRPr="009923D1">
              <w:rPr>
                <w:rFonts w:ascii="Arial" w:hAnsi="Arial" w:cs="Arial"/>
                <w:b/>
                <w:bCs/>
                <w:spacing w:val="-3"/>
                <w:sz w:val="18"/>
                <w:szCs w:val="18"/>
              </w:rPr>
              <w:t>Clean Code: A Handbook of Agile Software Craftsmanship</w:t>
            </w:r>
            <w:r w:rsidRPr="004E0745">
              <w:rPr>
                <w:rFonts w:ascii="Arial" w:hAnsi="Arial" w:cs="Arial"/>
                <w:b/>
                <w:bCs/>
                <w:spacing w:val="-3"/>
                <w:sz w:val="18"/>
                <w:szCs w:val="18"/>
              </w:rPr>
              <w:t xml:space="preserve">, </w:t>
            </w:r>
            <w:r w:rsidRPr="004E0745">
              <w:rPr>
                <w:rFonts w:ascii="Arial" w:hAnsi="Arial" w:cs="Arial"/>
                <w:i/>
                <w:iCs/>
                <w:spacing w:val="-3"/>
                <w:sz w:val="18"/>
                <w:szCs w:val="18"/>
              </w:rPr>
              <w:t>Prentice Hall</w:t>
            </w:r>
          </w:p>
        </w:tc>
      </w:tr>
    </w:tbl>
    <w:p w14:paraId="698D6619" w14:textId="77777777" w:rsidR="002E3C27" w:rsidRPr="00414E2C" w:rsidRDefault="002E3C27" w:rsidP="002E3C27">
      <w:pPr>
        <w:autoSpaceDE w:val="0"/>
        <w:autoSpaceDN w:val="0"/>
        <w:adjustRightInd w:val="0"/>
        <w:rPr>
          <w:rFonts w:ascii="Arial" w:hAnsi="Arial" w:cs="Arial"/>
          <w:b/>
          <w:color w:val="000000" w:themeColor="text1"/>
          <w:sz w:val="18"/>
          <w:szCs w:val="18"/>
        </w:rPr>
      </w:pPr>
    </w:p>
    <w:p w14:paraId="7092BFF2" w14:textId="77777777" w:rsidR="002E3C27" w:rsidRDefault="002E3C27" w:rsidP="002E3C27">
      <w:pPr>
        <w:rPr>
          <w:rFonts w:ascii="Arial" w:hAnsi="Arial" w:cs="Arial"/>
          <w:sz w:val="18"/>
          <w:szCs w:val="18"/>
        </w:rPr>
      </w:pPr>
    </w:p>
    <w:p w14:paraId="48DA9236" w14:textId="77777777" w:rsidR="002E3C27" w:rsidRDefault="002E3C27" w:rsidP="002E3C27">
      <w:pPr>
        <w:rPr>
          <w:rFonts w:ascii="Arial" w:hAnsi="Arial" w:cs="Arial"/>
          <w:sz w:val="18"/>
          <w:szCs w:val="18"/>
        </w:rPr>
      </w:pPr>
      <w:r>
        <w:rPr>
          <w:rFonts w:ascii="Arial" w:hAnsi="Arial" w:cs="Arial"/>
          <w:sz w:val="18"/>
          <w:szCs w:val="18"/>
        </w:rPr>
        <w:br w:type="page"/>
      </w:r>
    </w:p>
    <w:p w14:paraId="0427FFA8" w14:textId="77777777" w:rsidR="002E3C27" w:rsidRDefault="002E3C27" w:rsidP="002E3C27">
      <w:pPr>
        <w:jc w:val="center"/>
        <w:rPr>
          <w:rFonts w:ascii="Arial" w:hAnsi="Arial" w:cs="Arial"/>
          <w:b/>
          <w:sz w:val="52"/>
          <w:szCs w:val="52"/>
        </w:rPr>
      </w:pPr>
    </w:p>
    <w:p w14:paraId="0D8781F0" w14:textId="77777777" w:rsidR="002E3C27" w:rsidRDefault="002E3C27" w:rsidP="002E3C27">
      <w:pPr>
        <w:jc w:val="center"/>
        <w:rPr>
          <w:rFonts w:ascii="Arial" w:hAnsi="Arial" w:cs="Arial"/>
          <w:b/>
          <w:sz w:val="52"/>
          <w:szCs w:val="52"/>
        </w:rPr>
      </w:pPr>
    </w:p>
    <w:p w14:paraId="2290869E" w14:textId="77777777" w:rsidR="002E3C27" w:rsidRDefault="002E3C27" w:rsidP="002E3C27">
      <w:pPr>
        <w:jc w:val="center"/>
        <w:rPr>
          <w:rFonts w:ascii="Arial" w:hAnsi="Arial" w:cs="Arial"/>
          <w:b/>
          <w:sz w:val="52"/>
          <w:szCs w:val="52"/>
        </w:rPr>
      </w:pPr>
    </w:p>
    <w:p w14:paraId="1D89183E" w14:textId="77777777" w:rsidR="002E3C27" w:rsidRDefault="002E3C27" w:rsidP="002E3C27">
      <w:pPr>
        <w:jc w:val="center"/>
        <w:rPr>
          <w:rFonts w:ascii="Arial" w:hAnsi="Arial" w:cs="Arial"/>
          <w:b/>
          <w:sz w:val="52"/>
          <w:szCs w:val="52"/>
        </w:rPr>
      </w:pPr>
    </w:p>
    <w:p w14:paraId="2F73C8E2" w14:textId="77777777" w:rsidR="002E3C27" w:rsidRDefault="002E3C27" w:rsidP="002E3C27">
      <w:pPr>
        <w:jc w:val="center"/>
        <w:rPr>
          <w:rFonts w:ascii="Arial" w:hAnsi="Arial" w:cs="Arial"/>
          <w:b/>
          <w:sz w:val="52"/>
          <w:szCs w:val="52"/>
        </w:rPr>
      </w:pPr>
    </w:p>
    <w:p w14:paraId="07EE4F16" w14:textId="77777777" w:rsidR="002E3C27" w:rsidRPr="00B85B1B" w:rsidRDefault="002E3C27" w:rsidP="002E3C27">
      <w:pPr>
        <w:jc w:val="center"/>
        <w:rPr>
          <w:rFonts w:ascii="Arial" w:hAnsi="Arial" w:cs="Arial"/>
          <w:b/>
          <w:sz w:val="52"/>
          <w:szCs w:val="52"/>
        </w:rPr>
        <w:sectPr w:rsidR="002E3C27"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2</w:t>
      </w:r>
      <w:r w:rsidRPr="0002730F">
        <w:rPr>
          <w:rFonts w:ascii="Arial" w:hAnsi="Arial" w:cs="Arial"/>
          <w:b/>
          <w:sz w:val="52"/>
          <w:szCs w:val="52"/>
          <w:vertAlign w:val="superscript"/>
        </w:rPr>
        <w:t>nd</w:t>
      </w:r>
      <w:r>
        <w:rPr>
          <w:rFonts w:ascii="Arial" w:hAnsi="Arial" w:cs="Arial"/>
          <w:b/>
          <w:sz w:val="52"/>
          <w:szCs w:val="52"/>
        </w:rPr>
        <w:t xml:space="preserve"> </w:t>
      </w:r>
      <w:r w:rsidRPr="00B85B1B">
        <w:rPr>
          <w:rFonts w:ascii="Arial" w:hAnsi="Arial" w:cs="Arial"/>
          <w:b/>
          <w:sz w:val="52"/>
          <w:szCs w:val="52"/>
        </w:rPr>
        <w:t>Year (</w:t>
      </w:r>
      <w:r>
        <w:rPr>
          <w:rFonts w:ascii="Arial" w:hAnsi="Arial" w:cs="Arial"/>
          <w:b/>
          <w:sz w:val="52"/>
          <w:szCs w:val="52"/>
        </w:rPr>
        <w:t>Even</w:t>
      </w:r>
      <w:r w:rsidRPr="00B85B1B">
        <w:rPr>
          <w:rFonts w:ascii="Arial" w:hAnsi="Arial" w:cs="Arial"/>
          <w:b/>
          <w:sz w:val="52"/>
          <w:szCs w:val="52"/>
        </w:rPr>
        <w:t xml:space="preserve"> Semester)</w:t>
      </w:r>
    </w:p>
    <w:p w14:paraId="5C5CAF52" w14:textId="77777777" w:rsidR="002E3C27" w:rsidRPr="006A714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14F">
        <w:rPr>
          <w:rFonts w:ascii="Arial" w:hAnsi="Arial" w:cs="Arial"/>
          <w:b/>
          <w:bCs/>
          <w:iCs/>
          <w:sz w:val="18"/>
          <w:szCs w:val="18"/>
        </w:rPr>
        <w:lastRenderedPageBreak/>
        <w:t>LAW 2211: Cyber and Intellectual Property Law</w:t>
      </w:r>
    </w:p>
    <w:p w14:paraId="6ABEBCB2" w14:textId="77777777" w:rsidR="002E3C27" w:rsidRPr="006A714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14F">
        <w:rPr>
          <w:rFonts w:ascii="Arial" w:hAnsi="Arial" w:cs="Arial"/>
          <w:b/>
          <w:bCs/>
          <w:iCs/>
          <w:sz w:val="18"/>
          <w:szCs w:val="18"/>
        </w:rPr>
        <w:t xml:space="preserve">Credits: </w:t>
      </w:r>
      <w:r w:rsidRPr="006A714F">
        <w:rPr>
          <w:rFonts w:ascii="Arial" w:hAnsi="Arial" w:cs="Arial"/>
          <w:iCs/>
          <w:sz w:val="18"/>
          <w:szCs w:val="18"/>
        </w:rPr>
        <w:t xml:space="preserve">2 </w:t>
      </w:r>
      <w:r w:rsidRPr="006A714F">
        <w:rPr>
          <w:rFonts w:ascii="Arial" w:hAnsi="Arial" w:cs="Arial"/>
          <w:b/>
          <w:bCs/>
          <w:iCs/>
          <w:sz w:val="18"/>
          <w:szCs w:val="18"/>
        </w:rPr>
        <w:t xml:space="preserve">Contact Hours: </w:t>
      </w:r>
      <w:r w:rsidRPr="006A714F">
        <w:rPr>
          <w:rFonts w:ascii="Arial" w:hAnsi="Arial" w:cs="Arial"/>
          <w:iCs/>
          <w:sz w:val="18"/>
          <w:szCs w:val="18"/>
        </w:rPr>
        <w:t>26</w:t>
      </w:r>
    </w:p>
    <w:p w14:paraId="3259E5B0" w14:textId="77777777" w:rsidR="002E3C27" w:rsidRPr="006A714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6A714F">
        <w:rPr>
          <w:rFonts w:ascii="Arial" w:hAnsi="Arial" w:cs="Arial"/>
          <w:b/>
          <w:bCs/>
          <w:iCs/>
          <w:sz w:val="18"/>
          <w:szCs w:val="18"/>
        </w:rPr>
        <w:t xml:space="preserve">Year: </w:t>
      </w:r>
      <w:r w:rsidRPr="006A714F">
        <w:rPr>
          <w:rFonts w:ascii="Arial" w:hAnsi="Arial" w:cs="Arial"/>
          <w:iCs/>
          <w:sz w:val="18"/>
          <w:szCs w:val="18"/>
        </w:rPr>
        <w:t>Second</w:t>
      </w:r>
      <w:r w:rsidRPr="006A714F">
        <w:rPr>
          <w:rFonts w:ascii="Arial" w:hAnsi="Arial" w:cs="Arial"/>
          <w:b/>
          <w:bCs/>
          <w:iCs/>
          <w:sz w:val="18"/>
          <w:szCs w:val="18"/>
        </w:rPr>
        <w:t xml:space="preserve"> Semester: </w:t>
      </w:r>
      <w:r w:rsidRPr="006A714F">
        <w:rPr>
          <w:rFonts w:ascii="Arial" w:hAnsi="Arial" w:cs="Arial"/>
          <w:iCs/>
          <w:sz w:val="18"/>
          <w:szCs w:val="18"/>
        </w:rPr>
        <w:t>Even</w:t>
      </w:r>
    </w:p>
    <w:tbl>
      <w:tblPr>
        <w:tblW w:w="9180" w:type="dxa"/>
        <w:jc w:val="center"/>
        <w:tblLook w:val="04A0" w:firstRow="1" w:lastRow="0" w:firstColumn="1" w:lastColumn="0" w:noHBand="0" w:noVBand="1"/>
      </w:tblPr>
      <w:tblGrid>
        <w:gridCol w:w="1439"/>
        <w:gridCol w:w="7741"/>
      </w:tblGrid>
      <w:tr w:rsidR="002E3C27" w:rsidRPr="006A714F" w14:paraId="57065407" w14:textId="77777777" w:rsidTr="001C3606">
        <w:trPr>
          <w:jc w:val="center"/>
        </w:trPr>
        <w:tc>
          <w:tcPr>
            <w:tcW w:w="1439" w:type="dxa"/>
          </w:tcPr>
          <w:p w14:paraId="3DCD4F6E" w14:textId="77777777" w:rsidR="002E3C27" w:rsidRPr="006A714F" w:rsidRDefault="002E3C27" w:rsidP="001C3606">
            <w:pPr>
              <w:rPr>
                <w:rFonts w:ascii="Arial" w:hAnsi="Arial" w:cs="Arial"/>
                <w:b/>
                <w:bCs/>
                <w:sz w:val="18"/>
                <w:szCs w:val="18"/>
              </w:rPr>
            </w:pPr>
            <w:r w:rsidRPr="006A714F">
              <w:rPr>
                <w:rFonts w:ascii="Arial" w:hAnsi="Arial" w:cs="Arial"/>
                <w:b/>
                <w:sz w:val="18"/>
                <w:szCs w:val="18"/>
              </w:rPr>
              <w:t>Prerequisite:</w:t>
            </w:r>
          </w:p>
        </w:tc>
        <w:tc>
          <w:tcPr>
            <w:tcW w:w="7741" w:type="dxa"/>
          </w:tcPr>
          <w:p w14:paraId="086CF52C" w14:textId="77777777" w:rsidR="002E3C27" w:rsidRPr="006A714F" w:rsidRDefault="002E3C27" w:rsidP="001C3606">
            <w:pPr>
              <w:rPr>
                <w:rFonts w:ascii="Arial" w:hAnsi="Arial" w:cs="Arial"/>
                <w:iCs/>
                <w:sz w:val="18"/>
                <w:szCs w:val="18"/>
              </w:rPr>
            </w:pPr>
            <w:r w:rsidRPr="006A714F">
              <w:rPr>
                <w:rFonts w:ascii="Arial" w:hAnsi="Arial" w:cs="Arial"/>
                <w:iCs/>
                <w:sz w:val="18"/>
                <w:szCs w:val="18"/>
              </w:rPr>
              <w:t>None</w:t>
            </w:r>
          </w:p>
        </w:tc>
      </w:tr>
      <w:tr w:rsidR="002E3C27" w:rsidRPr="006A714F" w14:paraId="4F668E62" w14:textId="77777777" w:rsidTr="001C3606">
        <w:trPr>
          <w:jc w:val="center"/>
        </w:trPr>
        <w:tc>
          <w:tcPr>
            <w:tcW w:w="1439" w:type="dxa"/>
          </w:tcPr>
          <w:p w14:paraId="28D26F7B" w14:textId="77777777" w:rsidR="002E3C27" w:rsidRPr="006A714F" w:rsidRDefault="002E3C27" w:rsidP="001C3606">
            <w:pPr>
              <w:rPr>
                <w:rFonts w:ascii="Arial" w:hAnsi="Arial" w:cs="Arial"/>
                <w:b/>
                <w:sz w:val="18"/>
                <w:szCs w:val="18"/>
              </w:rPr>
            </w:pPr>
            <w:r w:rsidRPr="006A714F">
              <w:rPr>
                <w:rFonts w:ascii="Arial" w:hAnsi="Arial" w:cs="Arial"/>
                <w:b/>
                <w:sz w:val="18"/>
                <w:szCs w:val="18"/>
              </w:rPr>
              <w:t>Course Type</w:t>
            </w:r>
          </w:p>
        </w:tc>
        <w:tc>
          <w:tcPr>
            <w:tcW w:w="7741" w:type="dxa"/>
          </w:tcPr>
          <w:p w14:paraId="2C0B7A7B" w14:textId="77777777" w:rsidR="002E3C27" w:rsidRPr="006A714F" w:rsidRDefault="00000000" w:rsidP="001C3606">
            <w:pPr>
              <w:rPr>
                <w:rFonts w:ascii="Arial" w:hAnsi="Arial" w:cs="Arial"/>
                <w:iCs/>
                <w:sz w:val="18"/>
                <w:szCs w:val="18"/>
              </w:rPr>
            </w:pPr>
            <w:sdt>
              <w:sdtPr>
                <w:rPr>
                  <w:rFonts w:ascii="Arial" w:hAnsi="Arial" w:cs="Arial"/>
                  <w:iCs/>
                  <w:sz w:val="18"/>
                  <w:szCs w:val="18"/>
                </w:rPr>
                <w:id w:val="-444084989"/>
              </w:sdtPr>
              <w:sdtContent>
                <w:r w:rsidR="002E3C27" w:rsidRPr="006A714F">
                  <w:rPr>
                    <w:rFonts w:ascii="MS Gothic" w:eastAsia="MS Gothic" w:hAnsi="MS Gothic" w:cs="MS Gothic" w:hint="eastAsia"/>
                    <w:iCs/>
                    <w:sz w:val="18"/>
                    <w:szCs w:val="18"/>
                  </w:rPr>
                  <w:t>☒</w:t>
                </w:r>
              </w:sdtContent>
            </w:sdt>
            <w:r w:rsidR="002E3C27" w:rsidRPr="006A714F">
              <w:rPr>
                <w:rFonts w:ascii="Arial" w:hAnsi="Arial" w:cs="Arial"/>
                <w:iCs/>
                <w:sz w:val="18"/>
                <w:szCs w:val="18"/>
              </w:rPr>
              <w:t xml:space="preserve"> Theory         </w:t>
            </w:r>
            <w:sdt>
              <w:sdtPr>
                <w:rPr>
                  <w:rFonts w:ascii="Arial" w:hAnsi="Arial" w:cs="Arial"/>
                  <w:iCs/>
                  <w:sz w:val="18"/>
                  <w:szCs w:val="18"/>
                </w:rPr>
                <w:id w:val="-84146165"/>
              </w:sdtPr>
              <w:sdtContent>
                <w:r w:rsidR="002E3C27">
                  <w:rPr>
                    <w:rFonts w:ascii="MS Gothic" w:eastAsia="MS Gothic" w:hAnsi="MS Gothic" w:cs="Arial" w:hint="eastAsia"/>
                    <w:iCs/>
                    <w:sz w:val="18"/>
                    <w:szCs w:val="18"/>
                  </w:rPr>
                  <w:t>☐</w:t>
                </w:r>
              </w:sdtContent>
            </w:sdt>
            <w:r w:rsidR="002E3C27" w:rsidRPr="006A714F">
              <w:rPr>
                <w:rFonts w:ascii="Arial" w:hAnsi="Arial" w:cs="Arial"/>
                <w:iCs/>
                <w:sz w:val="18"/>
                <w:szCs w:val="18"/>
              </w:rPr>
              <w:t xml:space="preserve">  Laboratory work         </w:t>
            </w:r>
            <w:sdt>
              <w:sdtPr>
                <w:rPr>
                  <w:rFonts w:ascii="Arial" w:hAnsi="Arial" w:cs="Arial"/>
                  <w:iCs/>
                  <w:sz w:val="18"/>
                  <w:szCs w:val="18"/>
                </w:rPr>
                <w:id w:val="-849563657"/>
              </w:sdtPr>
              <w:sdtContent>
                <w:r w:rsidR="002E3C27" w:rsidRPr="006A714F">
                  <w:rPr>
                    <w:rFonts w:ascii="MS Gothic" w:eastAsia="MS Gothic" w:hAnsi="MS Gothic" w:cs="MS Gothic" w:hint="eastAsia"/>
                    <w:iCs/>
                    <w:sz w:val="18"/>
                    <w:szCs w:val="18"/>
                  </w:rPr>
                  <w:t>☐</w:t>
                </w:r>
              </w:sdtContent>
            </w:sdt>
            <w:r w:rsidR="002E3C27" w:rsidRPr="006A714F">
              <w:rPr>
                <w:rFonts w:ascii="Arial" w:hAnsi="Arial" w:cs="Arial"/>
                <w:iCs/>
                <w:sz w:val="18"/>
                <w:szCs w:val="18"/>
              </w:rPr>
              <w:t xml:space="preserve">  Project work      </w:t>
            </w:r>
            <w:sdt>
              <w:sdtPr>
                <w:rPr>
                  <w:rFonts w:ascii="Arial" w:hAnsi="Arial" w:cs="Arial"/>
                  <w:iCs/>
                  <w:sz w:val="18"/>
                  <w:szCs w:val="18"/>
                </w:rPr>
                <w:id w:val="-281576471"/>
              </w:sdtPr>
              <w:sdtContent>
                <w:r w:rsidR="002E3C27" w:rsidRPr="006A714F">
                  <w:rPr>
                    <w:rFonts w:ascii="MS Gothic" w:eastAsia="MS Gothic" w:hAnsi="MS Gothic" w:cs="MS Gothic" w:hint="eastAsia"/>
                    <w:iCs/>
                    <w:sz w:val="18"/>
                    <w:szCs w:val="18"/>
                  </w:rPr>
                  <w:t>☐</w:t>
                </w:r>
              </w:sdtContent>
            </w:sdt>
            <w:r w:rsidR="002E3C27" w:rsidRPr="006A714F">
              <w:rPr>
                <w:rFonts w:ascii="Arial" w:hAnsi="Arial" w:cs="Arial"/>
                <w:iCs/>
                <w:sz w:val="18"/>
                <w:szCs w:val="18"/>
              </w:rPr>
              <w:t xml:space="preserve">  Viva Voce                    </w:t>
            </w:r>
          </w:p>
        </w:tc>
      </w:tr>
      <w:tr w:rsidR="002E3C27" w:rsidRPr="006A714F" w14:paraId="1A0E2F5F" w14:textId="77777777" w:rsidTr="001C3606">
        <w:trPr>
          <w:trHeight w:val="238"/>
          <w:jc w:val="center"/>
        </w:trPr>
        <w:tc>
          <w:tcPr>
            <w:tcW w:w="1439" w:type="dxa"/>
          </w:tcPr>
          <w:p w14:paraId="2C712D4E" w14:textId="77777777" w:rsidR="002E3C27" w:rsidRPr="006A714F" w:rsidRDefault="002E3C27" w:rsidP="001C3606">
            <w:pPr>
              <w:ind w:left="2160" w:hanging="2160"/>
              <w:rPr>
                <w:rFonts w:ascii="Arial" w:hAnsi="Arial" w:cs="Arial"/>
                <w:b/>
                <w:bCs/>
                <w:sz w:val="18"/>
                <w:szCs w:val="18"/>
              </w:rPr>
            </w:pPr>
            <w:r w:rsidRPr="006A714F">
              <w:rPr>
                <w:rFonts w:ascii="Arial" w:hAnsi="Arial" w:cs="Arial"/>
                <w:b/>
                <w:bCs/>
                <w:sz w:val="18"/>
                <w:szCs w:val="18"/>
              </w:rPr>
              <w:t>Motivation</w:t>
            </w:r>
          </w:p>
        </w:tc>
        <w:tc>
          <w:tcPr>
            <w:tcW w:w="7741" w:type="dxa"/>
          </w:tcPr>
          <w:p w14:paraId="0CE3CBCD" w14:textId="77777777" w:rsidR="002E3C27" w:rsidRPr="006A714F" w:rsidRDefault="002E3C27" w:rsidP="001C3606">
            <w:pPr>
              <w:jc w:val="both"/>
              <w:rPr>
                <w:rFonts w:ascii="Arial" w:hAnsi="Arial" w:cs="Arial"/>
                <w:iCs/>
                <w:sz w:val="18"/>
                <w:szCs w:val="18"/>
              </w:rPr>
            </w:pPr>
            <w:r w:rsidRPr="006A714F">
              <w:rPr>
                <w:rFonts w:ascii="Arial" w:hAnsi="Arial" w:cs="Arial"/>
                <w:iCs/>
                <w:sz w:val="18"/>
                <w:szCs w:val="18"/>
              </w:rPr>
              <w:t>To provide a deep understanding of cyber law concepts and while explaining intellectual property concepts, making students aware of their rights for the protection of their invention done.</w:t>
            </w:r>
          </w:p>
        </w:tc>
      </w:tr>
      <w:tr w:rsidR="002E3C27" w:rsidRPr="006A714F" w14:paraId="401EC6EE" w14:textId="77777777" w:rsidTr="001C3606">
        <w:trPr>
          <w:trHeight w:val="238"/>
          <w:jc w:val="center"/>
        </w:trPr>
        <w:tc>
          <w:tcPr>
            <w:tcW w:w="9180" w:type="dxa"/>
            <w:gridSpan w:val="2"/>
          </w:tcPr>
          <w:p w14:paraId="2D3C1652" w14:textId="77777777" w:rsidR="002E3C27" w:rsidRPr="006A714F" w:rsidRDefault="002E3C27" w:rsidP="001C3606">
            <w:pPr>
              <w:rPr>
                <w:rFonts w:ascii="Arial" w:hAnsi="Arial" w:cs="Arial"/>
                <w:b/>
                <w:bCs/>
                <w:sz w:val="18"/>
                <w:szCs w:val="18"/>
              </w:rPr>
            </w:pPr>
          </w:p>
          <w:p w14:paraId="75311437" w14:textId="77777777" w:rsidR="002E3C27" w:rsidRPr="006A714F" w:rsidRDefault="002E3C27" w:rsidP="001C3606">
            <w:pPr>
              <w:rPr>
                <w:rFonts w:ascii="Arial" w:hAnsi="Arial" w:cs="Arial"/>
                <w:b/>
                <w:bCs/>
                <w:sz w:val="18"/>
                <w:szCs w:val="18"/>
              </w:rPr>
            </w:pPr>
            <w:r w:rsidRPr="006A714F">
              <w:rPr>
                <w:rFonts w:ascii="Arial" w:hAnsi="Arial" w:cs="Arial"/>
                <w:b/>
                <w:bCs/>
                <w:sz w:val="18"/>
                <w:szCs w:val="18"/>
              </w:rPr>
              <w:t>Course Objective:</w:t>
            </w:r>
          </w:p>
          <w:p w14:paraId="76E1664E" w14:textId="77777777" w:rsidR="002E3C27" w:rsidRPr="006A714F" w:rsidRDefault="002E3C27" w:rsidP="001C3606">
            <w:pPr>
              <w:jc w:val="both"/>
              <w:rPr>
                <w:rFonts w:ascii="Arial" w:hAnsi="Arial" w:cs="Arial"/>
                <w:iCs/>
                <w:sz w:val="18"/>
                <w:szCs w:val="18"/>
              </w:rPr>
            </w:pPr>
            <w:r w:rsidRPr="006A714F">
              <w:rPr>
                <w:rFonts w:ascii="Arial" w:hAnsi="Arial" w:cs="Arial"/>
                <w:iCs/>
                <w:sz w:val="18"/>
                <w:szCs w:val="18"/>
              </w:rPr>
              <w:t>This course aims to understand the different theoretical and cross-disciplinary approaches related to cyber-security and the regulations of the Internet. Also, to make the students knowledgeable about the current ICT policy and law of Bangladesh, as well as International cyber law. This course also intends to teach students Intellectual property concept and fundamental knowledge of patents, copyrights, trademarks, designs and Information Technology Act. Students also get awareness of importance of acquiring the patent and copyright for their innovative works and get the knowledge of plagiarism in their innovations which can be questioned legally.</w:t>
            </w:r>
          </w:p>
        </w:tc>
      </w:tr>
    </w:tbl>
    <w:p w14:paraId="77C27764" w14:textId="77777777" w:rsidR="002E3C27" w:rsidRPr="006A714F" w:rsidRDefault="002E3C27" w:rsidP="002E3C27">
      <w:pPr>
        <w:autoSpaceDE w:val="0"/>
        <w:autoSpaceDN w:val="0"/>
        <w:adjustRightInd w:val="0"/>
        <w:rPr>
          <w:rFonts w:ascii="Arial" w:hAnsi="Arial" w:cs="Arial"/>
          <w:b/>
          <w:color w:val="000000" w:themeColor="text1"/>
          <w:sz w:val="18"/>
          <w:szCs w:val="18"/>
        </w:rPr>
      </w:pPr>
    </w:p>
    <w:p w14:paraId="7A6B3CD9" w14:textId="77777777" w:rsidR="002E3C27" w:rsidRPr="006A714F" w:rsidRDefault="002E3C27" w:rsidP="002E3C27">
      <w:pPr>
        <w:autoSpaceDE w:val="0"/>
        <w:autoSpaceDN w:val="0"/>
        <w:adjustRightInd w:val="0"/>
        <w:jc w:val="center"/>
        <w:rPr>
          <w:rFonts w:ascii="Arial" w:hAnsi="Arial" w:cs="Arial"/>
          <w:b/>
          <w:color w:val="000000" w:themeColor="text1"/>
          <w:sz w:val="18"/>
          <w:szCs w:val="18"/>
        </w:rPr>
      </w:pPr>
      <w:r w:rsidRPr="006A714F">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1985"/>
        <w:gridCol w:w="1075"/>
        <w:gridCol w:w="1747"/>
        <w:gridCol w:w="1612"/>
      </w:tblGrid>
      <w:tr w:rsidR="002E3C27" w:rsidRPr="006A714F" w14:paraId="1D6B238F" w14:textId="77777777" w:rsidTr="001C3606">
        <w:trPr>
          <w:trHeight w:val="877"/>
          <w:jc w:val="center"/>
        </w:trPr>
        <w:tc>
          <w:tcPr>
            <w:tcW w:w="646" w:type="dxa"/>
            <w:vAlign w:val="center"/>
          </w:tcPr>
          <w:p w14:paraId="7F0A450B"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 No.</w:t>
            </w:r>
          </w:p>
        </w:tc>
        <w:tc>
          <w:tcPr>
            <w:tcW w:w="2110" w:type="dxa"/>
            <w:vAlign w:val="center"/>
          </w:tcPr>
          <w:p w14:paraId="4807ACB5"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 Statement</w:t>
            </w:r>
          </w:p>
        </w:tc>
        <w:tc>
          <w:tcPr>
            <w:tcW w:w="1985" w:type="dxa"/>
            <w:vAlign w:val="center"/>
          </w:tcPr>
          <w:p w14:paraId="69798361"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Corresponding PO</w:t>
            </w:r>
          </w:p>
        </w:tc>
        <w:tc>
          <w:tcPr>
            <w:tcW w:w="1075" w:type="dxa"/>
            <w:vAlign w:val="center"/>
          </w:tcPr>
          <w:p w14:paraId="75B20217"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Domain / level of learning taxonomy</w:t>
            </w:r>
          </w:p>
        </w:tc>
        <w:tc>
          <w:tcPr>
            <w:tcW w:w="1747" w:type="dxa"/>
            <w:vAlign w:val="center"/>
          </w:tcPr>
          <w:p w14:paraId="49073519"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Delivery methods and activities</w:t>
            </w:r>
          </w:p>
        </w:tc>
        <w:tc>
          <w:tcPr>
            <w:tcW w:w="1612" w:type="dxa"/>
            <w:vAlign w:val="center"/>
          </w:tcPr>
          <w:p w14:paraId="348CECF4"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Assessment tools</w:t>
            </w:r>
          </w:p>
        </w:tc>
      </w:tr>
      <w:tr w:rsidR="002E3C27" w:rsidRPr="006A714F" w14:paraId="730260C8" w14:textId="77777777" w:rsidTr="001C3606">
        <w:trPr>
          <w:trHeight w:val="1646"/>
          <w:jc w:val="center"/>
        </w:trPr>
        <w:tc>
          <w:tcPr>
            <w:tcW w:w="646" w:type="dxa"/>
            <w:vAlign w:val="center"/>
          </w:tcPr>
          <w:p w14:paraId="323FF366"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CO1</w:t>
            </w:r>
          </w:p>
        </w:tc>
        <w:tc>
          <w:tcPr>
            <w:tcW w:w="2110" w:type="dxa"/>
            <w:vAlign w:val="center"/>
          </w:tcPr>
          <w:p w14:paraId="5A6970B6" w14:textId="77777777" w:rsidR="002E3C27" w:rsidRPr="006A714F" w:rsidRDefault="002E3C27" w:rsidP="001C3606">
            <w:pPr>
              <w:pStyle w:val="Default"/>
              <w:jc w:val="center"/>
              <w:rPr>
                <w:b/>
                <w:bCs/>
                <w:sz w:val="18"/>
                <w:szCs w:val="18"/>
              </w:rPr>
            </w:pPr>
            <w:r w:rsidRPr="006A714F">
              <w:rPr>
                <w:b/>
                <w:bCs/>
                <w:sz w:val="18"/>
                <w:szCs w:val="18"/>
              </w:rPr>
              <w:t xml:space="preserve">Illustrate </w:t>
            </w:r>
            <w:r w:rsidRPr="006A714F">
              <w:rPr>
                <w:sz w:val="18"/>
                <w:szCs w:val="18"/>
              </w:rPr>
              <w:t>the</w:t>
            </w:r>
            <w:r w:rsidRPr="006A714F">
              <w:rPr>
                <w:b/>
                <w:bCs/>
                <w:sz w:val="18"/>
                <w:szCs w:val="18"/>
              </w:rPr>
              <w:t xml:space="preserve"> </w:t>
            </w:r>
          </w:p>
          <w:p w14:paraId="1A15DC19" w14:textId="77777777" w:rsidR="002E3C27" w:rsidRPr="006A714F" w:rsidRDefault="002E3C27" w:rsidP="001C3606">
            <w:pPr>
              <w:pStyle w:val="ListParagraph"/>
              <w:spacing w:after="0" w:line="240" w:lineRule="auto"/>
              <w:ind w:left="-18"/>
              <w:jc w:val="center"/>
              <w:rPr>
                <w:rFonts w:ascii="Arial" w:hAnsi="Arial" w:cs="Arial"/>
                <w:color w:val="000000" w:themeColor="text1"/>
                <w:sz w:val="18"/>
                <w:szCs w:val="18"/>
              </w:rPr>
            </w:pPr>
            <w:r w:rsidRPr="006A714F">
              <w:rPr>
                <w:rFonts w:ascii="Arial" w:hAnsi="Arial" w:cs="Arial"/>
                <w:iCs/>
                <w:sz w:val="18"/>
                <w:szCs w:val="18"/>
              </w:rPr>
              <w:t xml:space="preserve">Laws of governing cyberspace and intellectual property right issues in the cyberspace. </w:t>
            </w:r>
          </w:p>
        </w:tc>
        <w:tc>
          <w:tcPr>
            <w:tcW w:w="1985" w:type="dxa"/>
            <w:vAlign w:val="center"/>
          </w:tcPr>
          <w:p w14:paraId="53A966B9" w14:textId="77777777" w:rsidR="002E3C27" w:rsidRPr="006A714F" w:rsidRDefault="002E3C27" w:rsidP="001C3606">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b/>
                <w:bCs/>
                <w:sz w:val="18"/>
                <w:szCs w:val="18"/>
              </w:rPr>
              <w:t>Engineering knowledge</w:t>
            </w:r>
            <w:r w:rsidRPr="006A714F">
              <w:rPr>
                <w:rFonts w:ascii="Arial" w:hAnsi="Arial" w:cs="Arial"/>
                <w:color w:val="000000" w:themeColor="text1"/>
                <w:sz w:val="18"/>
                <w:szCs w:val="18"/>
              </w:rPr>
              <w:t xml:space="preserve"> (PO1)</w:t>
            </w:r>
          </w:p>
        </w:tc>
        <w:tc>
          <w:tcPr>
            <w:tcW w:w="1075" w:type="dxa"/>
            <w:vAlign w:val="center"/>
          </w:tcPr>
          <w:p w14:paraId="24D6B787"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Cognitive domain – level 5</w:t>
            </w:r>
          </w:p>
        </w:tc>
        <w:tc>
          <w:tcPr>
            <w:tcW w:w="1747" w:type="dxa"/>
            <w:vAlign w:val="center"/>
          </w:tcPr>
          <w:p w14:paraId="5C4B743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890542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5B6F27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079247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681BDA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291494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1A56003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428170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052450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748201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1F2FB0C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542894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039CBC6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278442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2EF4583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586958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6EE8200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287958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5A225ACD" w14:textId="77777777" w:rsidR="002E3C27" w:rsidRPr="006A714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267073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6A714F" w14:paraId="1EDFD5A8" w14:textId="77777777" w:rsidTr="001C3606">
        <w:trPr>
          <w:trHeight w:val="1583"/>
          <w:jc w:val="center"/>
        </w:trPr>
        <w:tc>
          <w:tcPr>
            <w:tcW w:w="646" w:type="dxa"/>
            <w:vAlign w:val="center"/>
          </w:tcPr>
          <w:p w14:paraId="3D47D197"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CO2</w:t>
            </w:r>
          </w:p>
        </w:tc>
        <w:tc>
          <w:tcPr>
            <w:tcW w:w="2110" w:type="dxa"/>
          </w:tcPr>
          <w:p w14:paraId="07406E4B" w14:textId="77777777" w:rsidR="002E3C27" w:rsidRPr="006A714F" w:rsidRDefault="002E3C27" w:rsidP="001C3606">
            <w:pPr>
              <w:pStyle w:val="ListParagraph"/>
              <w:spacing w:after="0" w:line="240" w:lineRule="auto"/>
              <w:ind w:left="-18"/>
              <w:jc w:val="center"/>
              <w:rPr>
                <w:rFonts w:ascii="Arial" w:hAnsi="Arial" w:cs="Arial"/>
                <w:color w:val="000000" w:themeColor="text1"/>
                <w:sz w:val="18"/>
                <w:szCs w:val="18"/>
              </w:rPr>
            </w:pPr>
            <w:r w:rsidRPr="006A714F">
              <w:rPr>
                <w:rFonts w:ascii="Arial" w:hAnsi="Arial" w:cs="Arial"/>
                <w:b/>
                <w:bCs/>
                <w:iCs/>
                <w:sz w:val="18"/>
                <w:szCs w:val="18"/>
              </w:rPr>
              <w:t>Analyze</w:t>
            </w:r>
            <w:r w:rsidRPr="006A714F">
              <w:rPr>
                <w:rFonts w:ascii="Arial" w:hAnsi="Arial" w:cs="Arial"/>
                <w:iCs/>
                <w:sz w:val="18"/>
                <w:szCs w:val="18"/>
              </w:rPr>
              <w:t xml:space="preserve"> different types of cybercrimes and legal frameworks to deal with various cybercrimes problems.</w:t>
            </w:r>
          </w:p>
        </w:tc>
        <w:tc>
          <w:tcPr>
            <w:tcW w:w="1985" w:type="dxa"/>
            <w:vAlign w:val="center"/>
          </w:tcPr>
          <w:p w14:paraId="4DD3DDF4" w14:textId="77777777" w:rsidR="002E3C27" w:rsidRPr="006A714F" w:rsidRDefault="002E3C27" w:rsidP="001C3606">
            <w:pPr>
              <w:pStyle w:val="ListParagraph"/>
              <w:spacing w:after="0" w:line="240" w:lineRule="auto"/>
              <w:ind w:left="0"/>
              <w:jc w:val="center"/>
              <w:rPr>
                <w:rFonts w:ascii="Arial" w:hAnsi="Arial" w:cs="Arial"/>
                <w:b/>
                <w:bCs/>
                <w:sz w:val="18"/>
                <w:szCs w:val="18"/>
              </w:rPr>
            </w:pPr>
            <w:r w:rsidRPr="006A714F">
              <w:rPr>
                <w:rFonts w:ascii="Arial" w:hAnsi="Arial" w:cs="Arial"/>
                <w:b/>
                <w:bCs/>
                <w:sz w:val="18"/>
                <w:szCs w:val="18"/>
              </w:rPr>
              <w:t>Problem analysis</w:t>
            </w:r>
          </w:p>
          <w:p w14:paraId="53F6C802" w14:textId="77777777" w:rsidR="002E3C27" w:rsidRPr="006A714F" w:rsidRDefault="002E3C27" w:rsidP="001C3606">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color w:val="000000" w:themeColor="text1"/>
                <w:sz w:val="18"/>
                <w:szCs w:val="18"/>
              </w:rPr>
              <w:t>(PO2)</w:t>
            </w:r>
          </w:p>
        </w:tc>
        <w:tc>
          <w:tcPr>
            <w:tcW w:w="1075" w:type="dxa"/>
            <w:vAlign w:val="center"/>
          </w:tcPr>
          <w:p w14:paraId="3D63E3EC"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Cognitive domain – level 3</w:t>
            </w:r>
          </w:p>
        </w:tc>
        <w:tc>
          <w:tcPr>
            <w:tcW w:w="1747" w:type="dxa"/>
            <w:vAlign w:val="center"/>
          </w:tcPr>
          <w:p w14:paraId="3C2B9D7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715520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045AC8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304537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3BF9D63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097616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7A9C0E5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5817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FDE0973" w14:textId="77777777" w:rsidR="002E3C27" w:rsidRPr="006A714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5670100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141D5A5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262010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451EB19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965780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458FB15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304972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4942FE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140124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33FD7E3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967838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6A714F" w14:paraId="0E0E6F3E" w14:textId="77777777" w:rsidTr="001C3606">
        <w:trPr>
          <w:trHeight w:val="1700"/>
          <w:jc w:val="center"/>
        </w:trPr>
        <w:tc>
          <w:tcPr>
            <w:tcW w:w="646" w:type="dxa"/>
            <w:vAlign w:val="center"/>
          </w:tcPr>
          <w:p w14:paraId="0C144110"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CO3</w:t>
            </w:r>
          </w:p>
        </w:tc>
        <w:tc>
          <w:tcPr>
            <w:tcW w:w="2110" w:type="dxa"/>
            <w:vAlign w:val="center"/>
          </w:tcPr>
          <w:p w14:paraId="0010AAAE"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b/>
                <w:bCs/>
                <w:iCs/>
                <w:sz w:val="18"/>
                <w:szCs w:val="18"/>
              </w:rPr>
              <w:t>Develop</w:t>
            </w:r>
            <w:r w:rsidRPr="006A714F">
              <w:rPr>
                <w:rFonts w:ascii="Arial" w:hAnsi="Arial" w:cs="Arial"/>
                <w:iCs/>
                <w:sz w:val="18"/>
                <w:szCs w:val="18"/>
              </w:rPr>
              <w:t xml:space="preserve"> the importance of the digital evidence in prosecution and compare laws of different countries for handling evidence.</w:t>
            </w:r>
          </w:p>
        </w:tc>
        <w:tc>
          <w:tcPr>
            <w:tcW w:w="1985" w:type="dxa"/>
            <w:vAlign w:val="center"/>
          </w:tcPr>
          <w:p w14:paraId="1A707A9A" w14:textId="77777777" w:rsidR="002E3C27" w:rsidRPr="006A714F" w:rsidRDefault="002E3C27" w:rsidP="001C3606">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b/>
                <w:bCs/>
                <w:sz w:val="18"/>
                <w:szCs w:val="18"/>
              </w:rPr>
              <w:t>Design/development of solutions</w:t>
            </w:r>
            <w:r w:rsidRPr="006A714F">
              <w:rPr>
                <w:rFonts w:ascii="Arial" w:hAnsi="Arial" w:cs="Arial"/>
                <w:color w:val="000000" w:themeColor="text1"/>
                <w:sz w:val="18"/>
                <w:szCs w:val="18"/>
              </w:rPr>
              <w:t xml:space="preserve"> </w:t>
            </w:r>
          </w:p>
          <w:p w14:paraId="681C31EC" w14:textId="77777777" w:rsidR="002E3C27" w:rsidRPr="006A714F" w:rsidRDefault="002E3C27" w:rsidP="001C3606">
            <w:pPr>
              <w:pStyle w:val="ListParagraph"/>
              <w:spacing w:after="0" w:line="240" w:lineRule="auto"/>
              <w:ind w:left="0"/>
              <w:jc w:val="center"/>
              <w:rPr>
                <w:rFonts w:ascii="Arial" w:hAnsi="Arial" w:cs="Arial"/>
                <w:color w:val="000000" w:themeColor="text1"/>
                <w:sz w:val="18"/>
                <w:szCs w:val="18"/>
              </w:rPr>
            </w:pPr>
            <w:r w:rsidRPr="006A714F">
              <w:rPr>
                <w:rFonts w:ascii="Arial" w:hAnsi="Arial" w:cs="Arial"/>
                <w:color w:val="000000" w:themeColor="text1"/>
                <w:sz w:val="18"/>
                <w:szCs w:val="18"/>
              </w:rPr>
              <w:t>(PO3)</w:t>
            </w:r>
          </w:p>
        </w:tc>
        <w:tc>
          <w:tcPr>
            <w:tcW w:w="1075" w:type="dxa"/>
            <w:vAlign w:val="center"/>
          </w:tcPr>
          <w:p w14:paraId="1CB41946" w14:textId="77777777" w:rsidR="002E3C27" w:rsidRPr="006A714F" w:rsidRDefault="002E3C27" w:rsidP="001C3606">
            <w:pPr>
              <w:jc w:val="center"/>
              <w:rPr>
                <w:rFonts w:ascii="Arial" w:hAnsi="Arial" w:cs="Arial"/>
                <w:color w:val="000000" w:themeColor="text1"/>
                <w:sz w:val="18"/>
                <w:szCs w:val="18"/>
              </w:rPr>
            </w:pPr>
            <w:r w:rsidRPr="006A714F">
              <w:rPr>
                <w:rFonts w:ascii="Arial" w:hAnsi="Arial" w:cs="Arial"/>
                <w:color w:val="000000" w:themeColor="text1"/>
                <w:sz w:val="18"/>
                <w:szCs w:val="18"/>
              </w:rPr>
              <w:t>Cognitive domain – level 2</w:t>
            </w:r>
          </w:p>
        </w:tc>
        <w:tc>
          <w:tcPr>
            <w:tcW w:w="1747" w:type="dxa"/>
            <w:vAlign w:val="center"/>
          </w:tcPr>
          <w:p w14:paraId="443A615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507674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0EB4B7A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206266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45F51C0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316860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740835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26033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30FBA228" w14:textId="77777777" w:rsidR="002E3C27" w:rsidRPr="006A714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5361869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4088B48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04968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5783146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906765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AB3BB4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757030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C25055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571241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734A8CF4" w14:textId="77777777" w:rsidR="002E3C27" w:rsidRPr="006A714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10499479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5ACE6813" w14:textId="77777777" w:rsidR="002E3C27" w:rsidRPr="006A714F"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5"/>
      </w:tblGrid>
      <w:tr w:rsidR="002E3C27" w:rsidRPr="006A714F" w14:paraId="55C020D1" w14:textId="77777777" w:rsidTr="001C3606">
        <w:trPr>
          <w:jc w:val="center"/>
        </w:trPr>
        <w:tc>
          <w:tcPr>
            <w:tcW w:w="9125" w:type="dxa"/>
          </w:tcPr>
          <w:p w14:paraId="3B7B96D7" w14:textId="77777777" w:rsidR="002E3C27" w:rsidRPr="006A714F" w:rsidRDefault="002E3C27" w:rsidP="001C3606">
            <w:pPr>
              <w:rPr>
                <w:rFonts w:ascii="Arial" w:hAnsi="Arial" w:cs="Arial"/>
                <w:b/>
                <w:color w:val="000000" w:themeColor="text1"/>
                <w:sz w:val="18"/>
                <w:szCs w:val="18"/>
              </w:rPr>
            </w:pPr>
            <w:r w:rsidRPr="006A714F">
              <w:rPr>
                <w:rFonts w:ascii="Arial" w:hAnsi="Arial" w:cs="Arial"/>
                <w:b/>
                <w:color w:val="000000" w:themeColor="text1"/>
                <w:sz w:val="18"/>
                <w:szCs w:val="18"/>
              </w:rPr>
              <w:t>Assessment and Marks Distribution:</w:t>
            </w:r>
          </w:p>
          <w:p w14:paraId="0F568C34" w14:textId="77777777" w:rsidR="002E3C27" w:rsidRPr="006A714F" w:rsidRDefault="002E3C27" w:rsidP="001C3606">
            <w:pPr>
              <w:jc w:val="both"/>
              <w:rPr>
                <w:rFonts w:ascii="Arial" w:hAnsi="Arial" w:cs="Arial"/>
                <w:bCs/>
                <w:color w:val="000000" w:themeColor="text1"/>
                <w:sz w:val="18"/>
                <w:szCs w:val="18"/>
              </w:rPr>
            </w:pPr>
            <w:r w:rsidRPr="006A714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064D4F0E" w14:textId="77777777" w:rsidR="002E3C27" w:rsidRPr="006A714F" w:rsidRDefault="002E3C27" w:rsidP="001C3606">
            <w:pPr>
              <w:rPr>
                <w:rFonts w:ascii="Arial" w:hAnsi="Arial" w:cs="Arial"/>
                <w:bCs/>
                <w:color w:val="000000" w:themeColor="text1"/>
                <w:sz w:val="18"/>
                <w:szCs w:val="18"/>
              </w:rPr>
            </w:pPr>
            <w:r w:rsidRPr="006A714F">
              <w:rPr>
                <w:rFonts w:ascii="Arial" w:hAnsi="Arial" w:cs="Arial"/>
                <w:bCs/>
                <w:color w:val="000000" w:themeColor="text1"/>
                <w:sz w:val="18"/>
                <w:szCs w:val="18"/>
              </w:rPr>
              <w:t xml:space="preserve"> </w:t>
            </w:r>
            <w:r w:rsidRPr="006A714F">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6A714F">
              <w:rPr>
                <w:rFonts w:ascii="Arial" w:hAnsi="Arial" w:cs="Arial"/>
                <w:bCs/>
                <w:color w:val="000000" w:themeColor="text1"/>
                <w:sz w:val="18"/>
                <w:szCs w:val="18"/>
              </w:rPr>
              <w:t>%)</w:t>
            </w:r>
          </w:p>
          <w:p w14:paraId="5EDE8D59" w14:textId="77777777" w:rsidR="002E3C27" w:rsidRPr="006A714F"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6A714F">
              <w:rPr>
                <w:rFonts w:ascii="Arial" w:hAnsi="Arial" w:cs="Arial"/>
                <w:bCs/>
                <w:color w:val="000000" w:themeColor="text1"/>
                <w:sz w:val="18"/>
                <w:szCs w:val="18"/>
              </w:rPr>
              <w:t xml:space="preserve">0%), Total Time: 2 hours. </w:t>
            </w:r>
          </w:p>
          <w:p w14:paraId="1AE17131" w14:textId="77777777" w:rsidR="002E3C27" w:rsidRPr="006A714F"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6A714F">
              <w:rPr>
                <w:rFonts w:ascii="Arial" w:hAnsi="Arial" w:cs="Arial"/>
                <w:bCs/>
                <w:color w:val="000000" w:themeColor="text1"/>
                <w:sz w:val="18"/>
                <w:szCs w:val="18"/>
              </w:rPr>
              <w:t>%).</w:t>
            </w:r>
          </w:p>
        </w:tc>
      </w:tr>
    </w:tbl>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2E3C27" w:rsidRPr="006A714F" w14:paraId="629EB93C" w14:textId="77777777" w:rsidTr="001C3606">
        <w:trPr>
          <w:trHeight w:val="238"/>
          <w:jc w:val="center"/>
        </w:trPr>
        <w:tc>
          <w:tcPr>
            <w:tcW w:w="9209" w:type="dxa"/>
            <w:tcBorders>
              <w:top w:val="nil"/>
              <w:left w:val="nil"/>
              <w:bottom w:val="nil"/>
              <w:right w:val="nil"/>
            </w:tcBorders>
          </w:tcPr>
          <w:p w14:paraId="46B7DEB9" w14:textId="77777777" w:rsidR="002E3C27" w:rsidRPr="006A714F" w:rsidRDefault="002E3C27" w:rsidP="001C3606">
            <w:pPr>
              <w:jc w:val="both"/>
              <w:rPr>
                <w:rFonts w:ascii="Arial" w:hAnsi="Arial" w:cs="Arial"/>
                <w:b/>
                <w:bCs/>
                <w:iCs/>
                <w:sz w:val="18"/>
                <w:szCs w:val="18"/>
              </w:rPr>
            </w:pPr>
          </w:p>
          <w:p w14:paraId="16E82F29" w14:textId="77777777" w:rsidR="002E3C27" w:rsidRPr="006A714F" w:rsidRDefault="002E3C27" w:rsidP="001C3606">
            <w:pPr>
              <w:jc w:val="both"/>
              <w:rPr>
                <w:rFonts w:ascii="Arial" w:hAnsi="Arial" w:cs="Arial"/>
                <w:b/>
                <w:bCs/>
                <w:iCs/>
                <w:sz w:val="18"/>
                <w:szCs w:val="18"/>
              </w:rPr>
            </w:pPr>
            <w:r w:rsidRPr="006A714F">
              <w:rPr>
                <w:rFonts w:ascii="Arial" w:hAnsi="Arial" w:cs="Arial"/>
                <w:b/>
                <w:bCs/>
                <w:iCs/>
                <w:sz w:val="18"/>
                <w:szCs w:val="18"/>
              </w:rPr>
              <w:t xml:space="preserve">Course Contents: </w:t>
            </w:r>
          </w:p>
          <w:p w14:paraId="6465E41A" w14:textId="77777777" w:rsidR="002E3C27" w:rsidRPr="006A714F" w:rsidRDefault="002E3C27" w:rsidP="001C3606">
            <w:pPr>
              <w:jc w:val="center"/>
              <w:rPr>
                <w:rFonts w:ascii="Arial" w:hAnsi="Arial" w:cs="Arial"/>
                <w:b/>
                <w:sz w:val="18"/>
                <w:szCs w:val="18"/>
              </w:rPr>
            </w:pPr>
            <w:r w:rsidRPr="006A714F">
              <w:rPr>
                <w:rFonts w:ascii="Arial" w:hAnsi="Arial" w:cs="Arial"/>
                <w:b/>
                <w:sz w:val="18"/>
                <w:szCs w:val="18"/>
              </w:rPr>
              <w:t>Cyber Law</w:t>
            </w:r>
          </w:p>
          <w:p w14:paraId="33EC99BB" w14:textId="77777777" w:rsidR="002E3C27" w:rsidRPr="005C5645" w:rsidRDefault="002E3C27" w:rsidP="001C3606">
            <w:pPr>
              <w:spacing w:before="120"/>
              <w:jc w:val="both"/>
              <w:rPr>
                <w:rFonts w:ascii="Arial" w:hAnsi="Arial" w:cs="Arial"/>
                <w:sz w:val="18"/>
                <w:szCs w:val="18"/>
              </w:rPr>
            </w:pPr>
            <w:r w:rsidRPr="005C5645">
              <w:rPr>
                <w:rFonts w:ascii="Arial" w:hAnsi="Arial" w:cs="Arial"/>
                <w:sz w:val="18"/>
                <w:szCs w:val="18"/>
              </w:rPr>
              <w:t>Cyber Law: Definition Nature, Scope, Utility of Cyber Law, Origin and Development of Cyber Law and Internet.</w:t>
            </w:r>
          </w:p>
          <w:p w14:paraId="16D25E12" w14:textId="77777777" w:rsidR="002E3C27" w:rsidRPr="005C5645" w:rsidRDefault="002E3C27" w:rsidP="001C3606">
            <w:pPr>
              <w:spacing w:before="120"/>
              <w:jc w:val="both"/>
              <w:rPr>
                <w:rFonts w:ascii="Arial" w:hAnsi="Arial" w:cs="Arial"/>
                <w:sz w:val="18"/>
                <w:szCs w:val="18"/>
              </w:rPr>
            </w:pPr>
            <w:r w:rsidRPr="005C5645">
              <w:rPr>
                <w:rFonts w:ascii="Arial" w:hAnsi="Arial" w:cs="Arial"/>
                <w:sz w:val="18"/>
                <w:szCs w:val="18"/>
              </w:rPr>
              <w:t xml:space="preserve">Cyber Crime: Jurisdiction and Cyber Crime, Types of Cyber Crime, Criminal Justice in Bangladesh and Implications on Cyber Crime; Protection of Copyrights and Intellectual Property right. Invasion of Privacy, Constitutional basis of Privacy, Unsolicited </w:t>
            </w:r>
            <w:proofErr w:type="spellStart"/>
            <w:r w:rsidRPr="005C5645">
              <w:rPr>
                <w:rFonts w:ascii="Arial" w:hAnsi="Arial" w:cs="Arial"/>
                <w:sz w:val="18"/>
                <w:szCs w:val="18"/>
              </w:rPr>
              <w:t>dE</w:t>
            </w:r>
            <w:proofErr w:type="spellEnd"/>
            <w:r w:rsidRPr="005C5645">
              <w:rPr>
                <w:rFonts w:ascii="Arial" w:hAnsi="Arial" w:cs="Arial"/>
                <w:sz w:val="18"/>
                <w:szCs w:val="18"/>
              </w:rPr>
              <w:t xml:space="preserve">-Mail, Defamation, Harassment and e-Mail Abuse, Present Legal Protection. </w:t>
            </w:r>
          </w:p>
          <w:p w14:paraId="1F6FA8CA" w14:textId="77777777" w:rsidR="002E3C27" w:rsidRPr="005C5645" w:rsidRDefault="002E3C27" w:rsidP="001C3606">
            <w:pPr>
              <w:spacing w:before="120"/>
              <w:jc w:val="both"/>
              <w:rPr>
                <w:rFonts w:ascii="Arial" w:hAnsi="Arial" w:cs="Arial"/>
                <w:sz w:val="18"/>
                <w:szCs w:val="18"/>
              </w:rPr>
            </w:pPr>
            <w:r w:rsidRPr="005C5645">
              <w:rPr>
                <w:rFonts w:ascii="Arial" w:hAnsi="Arial" w:cs="Arial"/>
                <w:sz w:val="18"/>
                <w:szCs w:val="18"/>
              </w:rPr>
              <w:t xml:space="preserve">ICT Policy in Bangladesh: e-Readiness in Bangladesh- e-Commerce in Bangladesh, e-Governance in Bangladesh, e-Learning/Education in Bangladesh, e-Journal in Bangladesh, e-Voting in Bangladesh. </w:t>
            </w:r>
          </w:p>
          <w:p w14:paraId="19AB1577" w14:textId="77777777" w:rsidR="002E3C27" w:rsidRPr="005C5645" w:rsidRDefault="002E3C27" w:rsidP="001C3606">
            <w:pPr>
              <w:spacing w:before="120"/>
              <w:jc w:val="both"/>
              <w:rPr>
                <w:rFonts w:ascii="Arial" w:hAnsi="Arial" w:cs="Arial"/>
                <w:sz w:val="18"/>
                <w:szCs w:val="18"/>
              </w:rPr>
            </w:pPr>
            <w:r w:rsidRPr="005C5645">
              <w:rPr>
                <w:rFonts w:ascii="Arial" w:hAnsi="Arial" w:cs="Arial"/>
                <w:sz w:val="18"/>
                <w:szCs w:val="18"/>
              </w:rPr>
              <w:lastRenderedPageBreak/>
              <w:t>Electronic Evidence: Digital Signature, Electronic Evidence in Bangladesh, Legal Effects of Electronic Evidence. The Information and Communication Technology Act-2006, Digital Security Act-2018.</w:t>
            </w:r>
          </w:p>
          <w:p w14:paraId="53634607" w14:textId="77777777" w:rsidR="002E3C27" w:rsidRPr="006A714F" w:rsidRDefault="002E3C27" w:rsidP="001C3606">
            <w:pPr>
              <w:spacing w:before="120"/>
              <w:jc w:val="both"/>
              <w:rPr>
                <w:rFonts w:ascii="Arial" w:hAnsi="Arial" w:cs="Arial"/>
                <w:sz w:val="18"/>
                <w:szCs w:val="18"/>
              </w:rPr>
            </w:pPr>
          </w:p>
          <w:p w14:paraId="2282658B" w14:textId="77777777" w:rsidR="002E3C27" w:rsidRPr="006A714F" w:rsidRDefault="002E3C27" w:rsidP="001C3606">
            <w:pPr>
              <w:jc w:val="center"/>
              <w:rPr>
                <w:rFonts w:ascii="Arial" w:hAnsi="Arial" w:cs="Arial"/>
                <w:b/>
                <w:sz w:val="18"/>
                <w:szCs w:val="18"/>
              </w:rPr>
            </w:pPr>
            <w:r w:rsidRPr="006A714F">
              <w:rPr>
                <w:rFonts w:ascii="Arial" w:hAnsi="Arial" w:cs="Arial"/>
                <w:b/>
                <w:sz w:val="18"/>
                <w:szCs w:val="18"/>
              </w:rPr>
              <w:t>Intellectual Property Law</w:t>
            </w:r>
          </w:p>
          <w:p w14:paraId="7F7E47A7" w14:textId="77777777" w:rsidR="002E3C27" w:rsidRPr="005C5645" w:rsidRDefault="002E3C27" w:rsidP="001C3606">
            <w:pPr>
              <w:spacing w:before="120"/>
              <w:jc w:val="both"/>
              <w:rPr>
                <w:rFonts w:ascii="Arial" w:hAnsi="Arial" w:cs="Arial"/>
                <w:sz w:val="18"/>
                <w:szCs w:val="18"/>
              </w:rPr>
            </w:pPr>
            <w:r w:rsidRPr="005C5645">
              <w:rPr>
                <w:rFonts w:ascii="Arial" w:hAnsi="Arial" w:cs="Arial"/>
                <w:sz w:val="18"/>
                <w:szCs w:val="18"/>
              </w:rPr>
              <w:t>Intellectual Property Law: Basic Concepts of IP Law, Nature of IPR, Computer-related intellectual property rights; Copyright- Original and development of copyright law, subject matter of copyright protection, Rights protected by copyright, Neighboring rights, Limitations of Copyright protecting, Piracy and infringement, Remedies.</w:t>
            </w:r>
          </w:p>
          <w:p w14:paraId="2A8FE0C8" w14:textId="77777777" w:rsidR="002E3C27" w:rsidRPr="005C5645" w:rsidRDefault="002E3C27" w:rsidP="001C3606">
            <w:pPr>
              <w:spacing w:before="120"/>
              <w:jc w:val="both"/>
              <w:rPr>
                <w:rFonts w:ascii="Arial" w:hAnsi="Arial" w:cs="Arial"/>
                <w:sz w:val="18"/>
                <w:szCs w:val="18"/>
              </w:rPr>
            </w:pPr>
            <w:r w:rsidRPr="005C5645">
              <w:rPr>
                <w:rFonts w:ascii="Arial" w:hAnsi="Arial" w:cs="Arial"/>
                <w:sz w:val="18"/>
                <w:szCs w:val="18"/>
              </w:rPr>
              <w:t>Patent: Patents and technological development, Requirements for patentability and ownership of patents, Scope of exclusive rights and duration of protection, Patents infringement, defenses and remedies.</w:t>
            </w:r>
          </w:p>
          <w:p w14:paraId="6CAF3018" w14:textId="77777777" w:rsidR="002E3C27" w:rsidRPr="005C5645" w:rsidRDefault="002E3C27" w:rsidP="001C3606">
            <w:pPr>
              <w:spacing w:before="120"/>
              <w:jc w:val="both"/>
              <w:rPr>
                <w:rFonts w:ascii="Arial" w:hAnsi="Arial" w:cs="Arial"/>
                <w:sz w:val="18"/>
                <w:szCs w:val="18"/>
              </w:rPr>
            </w:pPr>
            <w:r w:rsidRPr="005C5645">
              <w:rPr>
                <w:rFonts w:ascii="Arial" w:hAnsi="Arial" w:cs="Arial"/>
                <w:sz w:val="18"/>
                <w:szCs w:val="18"/>
              </w:rPr>
              <w:t>Trademarks: Reasons for the protection of trademarks, Acquisition of trademark right, Registration procedure, Duration of protection and renewal, Termination.</w:t>
            </w:r>
          </w:p>
          <w:p w14:paraId="17D507F3" w14:textId="77777777" w:rsidR="002E3C27" w:rsidRPr="006A714F" w:rsidRDefault="002E3C27" w:rsidP="001C3606">
            <w:pPr>
              <w:spacing w:before="120"/>
              <w:jc w:val="both"/>
              <w:rPr>
                <w:rFonts w:ascii="Arial" w:hAnsi="Arial" w:cs="Arial"/>
                <w:sz w:val="18"/>
                <w:szCs w:val="18"/>
              </w:rPr>
            </w:pPr>
          </w:p>
        </w:tc>
      </w:tr>
    </w:tbl>
    <w:p w14:paraId="7E352954" w14:textId="77777777" w:rsidR="002E3C27" w:rsidRPr="006A714F" w:rsidRDefault="002E3C27" w:rsidP="002E3C27">
      <w:pPr>
        <w:rPr>
          <w:rFonts w:ascii="Arial" w:hAnsi="Arial" w:cs="Arial"/>
          <w:color w:val="FFFFFF"/>
          <w:sz w:val="18"/>
          <w:szCs w:val="18"/>
          <w:highlight w:val="black"/>
        </w:rPr>
      </w:pPr>
    </w:p>
    <w:tbl>
      <w:tblPr>
        <w:tblW w:w="5000" w:type="pct"/>
        <w:jc w:val="center"/>
        <w:tblLook w:val="0000" w:firstRow="0" w:lastRow="0" w:firstColumn="0" w:lastColumn="0" w:noHBand="0" w:noVBand="0"/>
      </w:tblPr>
      <w:tblGrid>
        <w:gridCol w:w="361"/>
        <w:gridCol w:w="2197"/>
        <w:gridCol w:w="267"/>
        <w:gridCol w:w="6417"/>
      </w:tblGrid>
      <w:tr w:rsidR="002E3C27" w:rsidRPr="006A714F" w14:paraId="2FC53C0E" w14:textId="77777777" w:rsidTr="001C3606">
        <w:trPr>
          <w:trHeight w:val="196"/>
          <w:jc w:val="center"/>
        </w:trPr>
        <w:tc>
          <w:tcPr>
            <w:tcW w:w="5000" w:type="pct"/>
            <w:gridSpan w:val="4"/>
          </w:tcPr>
          <w:p w14:paraId="587F895B" w14:textId="77777777" w:rsidR="002E3C27" w:rsidRPr="006A714F" w:rsidRDefault="002E3C27" w:rsidP="001C3606">
            <w:pPr>
              <w:jc w:val="both"/>
              <w:rPr>
                <w:rFonts w:ascii="Arial" w:hAnsi="Arial" w:cs="Arial"/>
                <w:b/>
                <w:spacing w:val="-3"/>
                <w:sz w:val="18"/>
                <w:szCs w:val="18"/>
              </w:rPr>
            </w:pPr>
            <w:r w:rsidRPr="006A714F">
              <w:rPr>
                <w:rFonts w:ascii="Arial" w:hAnsi="Arial" w:cs="Arial"/>
                <w:b/>
                <w:spacing w:val="-3"/>
                <w:sz w:val="18"/>
                <w:szCs w:val="18"/>
              </w:rPr>
              <w:t>Text Book:</w:t>
            </w:r>
          </w:p>
        </w:tc>
      </w:tr>
      <w:tr w:rsidR="002E3C27" w:rsidRPr="006A714F" w14:paraId="148A7C4F" w14:textId="77777777" w:rsidTr="001C3606">
        <w:trPr>
          <w:trHeight w:val="196"/>
          <w:jc w:val="center"/>
        </w:trPr>
        <w:tc>
          <w:tcPr>
            <w:tcW w:w="195" w:type="pct"/>
          </w:tcPr>
          <w:p w14:paraId="3C9DB051" w14:textId="77777777" w:rsidR="002E3C27" w:rsidRPr="006A714F" w:rsidRDefault="002E3C27" w:rsidP="001C3606">
            <w:pPr>
              <w:suppressAutoHyphens/>
              <w:jc w:val="both"/>
              <w:rPr>
                <w:rFonts w:ascii="Arial" w:hAnsi="Arial" w:cs="Arial"/>
                <w:spacing w:val="-3"/>
                <w:sz w:val="18"/>
                <w:szCs w:val="18"/>
              </w:rPr>
            </w:pPr>
            <w:r w:rsidRPr="006A714F">
              <w:rPr>
                <w:rFonts w:ascii="Arial" w:hAnsi="Arial" w:cs="Arial"/>
                <w:spacing w:val="-3"/>
                <w:sz w:val="18"/>
                <w:szCs w:val="18"/>
              </w:rPr>
              <w:t>1.</w:t>
            </w:r>
          </w:p>
        </w:tc>
        <w:tc>
          <w:tcPr>
            <w:tcW w:w="1189" w:type="pct"/>
          </w:tcPr>
          <w:p w14:paraId="0881D4FE" w14:textId="77777777" w:rsidR="002E3C27" w:rsidRPr="006A714F" w:rsidRDefault="002E3C27" w:rsidP="001C3606">
            <w:pPr>
              <w:rPr>
                <w:rFonts w:ascii="Arial" w:hAnsi="Arial" w:cs="Arial"/>
                <w:sz w:val="18"/>
                <w:szCs w:val="18"/>
              </w:rPr>
            </w:pPr>
            <w:r w:rsidRPr="006A714F">
              <w:rPr>
                <w:rFonts w:ascii="Arial" w:hAnsi="Arial" w:cs="Arial"/>
                <w:sz w:val="18"/>
                <w:szCs w:val="18"/>
              </w:rPr>
              <w:t>Md. Borhan Uddin</w:t>
            </w:r>
          </w:p>
        </w:tc>
        <w:tc>
          <w:tcPr>
            <w:tcW w:w="144" w:type="pct"/>
          </w:tcPr>
          <w:p w14:paraId="77D4C546" w14:textId="77777777" w:rsidR="002E3C27" w:rsidRPr="006A714F" w:rsidRDefault="002E3C27" w:rsidP="001C3606">
            <w:pPr>
              <w:rPr>
                <w:rFonts w:ascii="Arial" w:hAnsi="Arial" w:cs="Arial"/>
                <w:sz w:val="18"/>
                <w:szCs w:val="18"/>
              </w:rPr>
            </w:pPr>
            <w:r w:rsidRPr="006A714F">
              <w:rPr>
                <w:rFonts w:ascii="Arial" w:hAnsi="Arial" w:cs="Arial"/>
                <w:sz w:val="18"/>
                <w:szCs w:val="18"/>
              </w:rPr>
              <w:t>:</w:t>
            </w:r>
          </w:p>
        </w:tc>
        <w:tc>
          <w:tcPr>
            <w:tcW w:w="3472" w:type="pct"/>
          </w:tcPr>
          <w:p w14:paraId="38A106B1" w14:textId="77777777" w:rsidR="002E3C27" w:rsidRPr="006A714F" w:rsidRDefault="002E3C27" w:rsidP="001C3606">
            <w:pPr>
              <w:jc w:val="both"/>
              <w:rPr>
                <w:rFonts w:ascii="Arial" w:hAnsi="Arial" w:cs="Arial"/>
                <w:sz w:val="18"/>
                <w:szCs w:val="18"/>
              </w:rPr>
            </w:pPr>
            <w:r w:rsidRPr="006A714F">
              <w:rPr>
                <w:rFonts w:ascii="Arial" w:hAnsi="Arial" w:cs="Arial"/>
                <w:b/>
                <w:sz w:val="18"/>
                <w:szCs w:val="18"/>
              </w:rPr>
              <w:t xml:space="preserve">Principles of Cyber Law (Bangladesh Perspective), </w:t>
            </w:r>
            <w:r w:rsidRPr="006A714F">
              <w:rPr>
                <w:rStyle w:val="apple-style-span"/>
                <w:rFonts w:ascii="Arial" w:hAnsi="Arial" w:cs="Arial"/>
                <w:i/>
                <w:iCs/>
                <w:color w:val="000000"/>
                <w:sz w:val="18"/>
                <w:szCs w:val="18"/>
              </w:rPr>
              <w:t>Shams Publications</w:t>
            </w:r>
          </w:p>
        </w:tc>
      </w:tr>
    </w:tbl>
    <w:p w14:paraId="1FCFAB88" w14:textId="77777777" w:rsidR="002E3C27" w:rsidRPr="006A714F" w:rsidRDefault="002E3C27" w:rsidP="002E3C27">
      <w:pPr>
        <w:jc w:val="both"/>
        <w:rPr>
          <w:rFonts w:ascii="Arial" w:hAnsi="Arial" w:cs="Arial"/>
          <w:b/>
          <w:spacing w:val="-3"/>
          <w:sz w:val="18"/>
          <w:szCs w:val="18"/>
        </w:rPr>
      </w:pPr>
    </w:p>
    <w:tbl>
      <w:tblPr>
        <w:tblW w:w="5000" w:type="pct"/>
        <w:jc w:val="center"/>
        <w:tblLook w:val="0000" w:firstRow="0" w:lastRow="0" w:firstColumn="0" w:lastColumn="0" w:noHBand="0" w:noVBand="0"/>
      </w:tblPr>
      <w:tblGrid>
        <w:gridCol w:w="361"/>
        <w:gridCol w:w="2197"/>
        <w:gridCol w:w="267"/>
        <w:gridCol w:w="6417"/>
      </w:tblGrid>
      <w:tr w:rsidR="002E3C27" w:rsidRPr="006A714F" w14:paraId="42A7920C" w14:textId="77777777" w:rsidTr="001C3606">
        <w:trPr>
          <w:trHeight w:val="196"/>
          <w:jc w:val="center"/>
        </w:trPr>
        <w:tc>
          <w:tcPr>
            <w:tcW w:w="5000" w:type="pct"/>
            <w:gridSpan w:val="4"/>
          </w:tcPr>
          <w:p w14:paraId="7CF44929" w14:textId="77777777" w:rsidR="002E3C27" w:rsidRPr="006A714F" w:rsidRDefault="002E3C27" w:rsidP="001C3606">
            <w:pPr>
              <w:jc w:val="both"/>
              <w:rPr>
                <w:rFonts w:ascii="Arial" w:hAnsi="Arial" w:cs="Arial"/>
                <w:b/>
                <w:bCs/>
                <w:sz w:val="18"/>
                <w:szCs w:val="18"/>
              </w:rPr>
            </w:pPr>
            <w:r w:rsidRPr="006A714F">
              <w:rPr>
                <w:rFonts w:ascii="Arial" w:hAnsi="Arial" w:cs="Arial"/>
                <w:b/>
                <w:spacing w:val="-3"/>
                <w:sz w:val="18"/>
                <w:szCs w:val="18"/>
              </w:rPr>
              <w:t>Books Recommended:</w:t>
            </w:r>
          </w:p>
        </w:tc>
      </w:tr>
      <w:tr w:rsidR="002E3C27" w:rsidRPr="006A714F" w14:paraId="6E8493EB" w14:textId="77777777" w:rsidTr="001C3606">
        <w:trPr>
          <w:trHeight w:val="196"/>
          <w:jc w:val="center"/>
        </w:trPr>
        <w:tc>
          <w:tcPr>
            <w:tcW w:w="195" w:type="pct"/>
          </w:tcPr>
          <w:p w14:paraId="319A9C6B" w14:textId="77777777" w:rsidR="002E3C27" w:rsidRPr="006A714F" w:rsidRDefault="002E3C27" w:rsidP="001C3606">
            <w:pPr>
              <w:suppressAutoHyphens/>
              <w:jc w:val="both"/>
              <w:rPr>
                <w:rFonts w:ascii="Arial" w:hAnsi="Arial" w:cs="Arial"/>
                <w:spacing w:val="-3"/>
                <w:sz w:val="18"/>
                <w:szCs w:val="18"/>
              </w:rPr>
            </w:pPr>
            <w:r w:rsidRPr="006A714F">
              <w:rPr>
                <w:rFonts w:ascii="Arial" w:hAnsi="Arial" w:cs="Arial"/>
                <w:spacing w:val="-3"/>
                <w:sz w:val="18"/>
                <w:szCs w:val="18"/>
              </w:rPr>
              <w:t>1.</w:t>
            </w:r>
          </w:p>
        </w:tc>
        <w:tc>
          <w:tcPr>
            <w:tcW w:w="1189" w:type="pct"/>
          </w:tcPr>
          <w:p w14:paraId="136F8858" w14:textId="77777777" w:rsidR="002E3C27" w:rsidRPr="006A714F" w:rsidRDefault="002E3C27" w:rsidP="001C3606">
            <w:pPr>
              <w:rPr>
                <w:rFonts w:ascii="Arial" w:hAnsi="Arial" w:cs="Arial"/>
                <w:sz w:val="18"/>
                <w:szCs w:val="18"/>
              </w:rPr>
            </w:pPr>
            <w:r w:rsidRPr="006A714F">
              <w:rPr>
                <w:rFonts w:ascii="Arial" w:hAnsi="Arial" w:cs="Arial"/>
                <w:sz w:val="18"/>
                <w:szCs w:val="18"/>
              </w:rPr>
              <w:t xml:space="preserve">V. D. </w:t>
            </w:r>
            <w:proofErr w:type="spellStart"/>
            <w:r w:rsidRPr="006A714F">
              <w:rPr>
                <w:rFonts w:ascii="Arial" w:hAnsi="Arial" w:cs="Arial"/>
                <w:sz w:val="18"/>
                <w:szCs w:val="18"/>
              </w:rPr>
              <w:t>Dudej</w:t>
            </w:r>
            <w:proofErr w:type="spellEnd"/>
          </w:p>
        </w:tc>
        <w:tc>
          <w:tcPr>
            <w:tcW w:w="144" w:type="pct"/>
          </w:tcPr>
          <w:p w14:paraId="38CE58C8" w14:textId="77777777" w:rsidR="002E3C27" w:rsidRPr="006A714F" w:rsidRDefault="002E3C27" w:rsidP="001C3606">
            <w:pPr>
              <w:rPr>
                <w:rFonts w:ascii="Arial" w:hAnsi="Arial" w:cs="Arial"/>
                <w:sz w:val="18"/>
                <w:szCs w:val="18"/>
              </w:rPr>
            </w:pPr>
            <w:r w:rsidRPr="006A714F">
              <w:rPr>
                <w:rFonts w:ascii="Arial" w:hAnsi="Arial" w:cs="Arial"/>
                <w:sz w:val="18"/>
                <w:szCs w:val="18"/>
              </w:rPr>
              <w:t>:</w:t>
            </w:r>
          </w:p>
        </w:tc>
        <w:tc>
          <w:tcPr>
            <w:tcW w:w="3472" w:type="pct"/>
          </w:tcPr>
          <w:p w14:paraId="5F30CF10" w14:textId="77777777" w:rsidR="002E3C27" w:rsidRPr="006A714F" w:rsidRDefault="002E3C27" w:rsidP="001C3606">
            <w:pPr>
              <w:jc w:val="both"/>
              <w:rPr>
                <w:rFonts w:ascii="Arial" w:hAnsi="Arial" w:cs="Arial"/>
                <w:sz w:val="18"/>
                <w:szCs w:val="18"/>
              </w:rPr>
            </w:pPr>
            <w:r w:rsidRPr="006A714F">
              <w:rPr>
                <w:rFonts w:ascii="Arial" w:hAnsi="Arial" w:cs="Arial"/>
                <w:b/>
                <w:bCs/>
                <w:sz w:val="18"/>
                <w:szCs w:val="18"/>
              </w:rPr>
              <w:t>Information Technology &amp; Cyber Laws</w:t>
            </w:r>
            <w:r w:rsidRPr="006A714F">
              <w:rPr>
                <w:rFonts w:ascii="Arial" w:hAnsi="Arial" w:cs="Arial"/>
                <w:sz w:val="18"/>
                <w:szCs w:val="18"/>
              </w:rPr>
              <w:t xml:space="preserve">, </w:t>
            </w:r>
            <w:r w:rsidRPr="006A714F">
              <w:rPr>
                <w:rStyle w:val="apple-style-span"/>
                <w:rFonts w:ascii="Arial" w:hAnsi="Arial" w:cs="Arial"/>
                <w:i/>
                <w:iCs/>
                <w:color w:val="282828"/>
                <w:sz w:val="18"/>
                <w:szCs w:val="18"/>
              </w:rPr>
              <w:t>Commonwealth Publishers.</w:t>
            </w:r>
          </w:p>
        </w:tc>
      </w:tr>
      <w:tr w:rsidR="002E3C27" w:rsidRPr="006A714F" w14:paraId="4CECB23C" w14:textId="77777777" w:rsidTr="001C3606">
        <w:trPr>
          <w:trHeight w:val="109"/>
          <w:jc w:val="center"/>
        </w:trPr>
        <w:tc>
          <w:tcPr>
            <w:tcW w:w="195" w:type="pct"/>
          </w:tcPr>
          <w:p w14:paraId="6F2B88EB" w14:textId="77777777" w:rsidR="002E3C27" w:rsidRPr="006A714F" w:rsidRDefault="002E3C27" w:rsidP="001C3606">
            <w:pPr>
              <w:suppressAutoHyphens/>
              <w:jc w:val="both"/>
              <w:rPr>
                <w:rFonts w:ascii="Arial" w:hAnsi="Arial" w:cs="Arial"/>
                <w:spacing w:val="-3"/>
                <w:sz w:val="18"/>
                <w:szCs w:val="18"/>
              </w:rPr>
            </w:pPr>
            <w:r w:rsidRPr="006A714F">
              <w:rPr>
                <w:rFonts w:ascii="Arial" w:hAnsi="Arial" w:cs="Arial"/>
                <w:spacing w:val="-3"/>
                <w:sz w:val="18"/>
                <w:szCs w:val="18"/>
              </w:rPr>
              <w:t>2.</w:t>
            </w:r>
          </w:p>
        </w:tc>
        <w:tc>
          <w:tcPr>
            <w:tcW w:w="1189" w:type="pct"/>
          </w:tcPr>
          <w:p w14:paraId="74308499" w14:textId="77777777" w:rsidR="002E3C27" w:rsidRPr="006A714F" w:rsidRDefault="002E3C27" w:rsidP="001C3606">
            <w:pPr>
              <w:suppressAutoHyphens/>
              <w:rPr>
                <w:rFonts w:ascii="Arial" w:hAnsi="Arial" w:cs="Arial"/>
                <w:color w:val="000000"/>
                <w:spacing w:val="-3"/>
                <w:sz w:val="18"/>
                <w:szCs w:val="18"/>
              </w:rPr>
            </w:pPr>
            <w:r w:rsidRPr="006A714F">
              <w:rPr>
                <w:rFonts w:ascii="Arial" w:hAnsi="Arial" w:cs="Arial"/>
                <w:color w:val="000000"/>
                <w:spacing w:val="-3"/>
                <w:sz w:val="18"/>
                <w:szCs w:val="18"/>
              </w:rPr>
              <w:t xml:space="preserve">Arpad </w:t>
            </w:r>
            <w:proofErr w:type="spellStart"/>
            <w:r w:rsidRPr="006A714F">
              <w:rPr>
                <w:rFonts w:ascii="Arial" w:hAnsi="Arial" w:cs="Arial"/>
                <w:color w:val="000000"/>
                <w:spacing w:val="-3"/>
                <w:sz w:val="18"/>
                <w:szCs w:val="18"/>
              </w:rPr>
              <w:t>Bogsch</w:t>
            </w:r>
            <w:proofErr w:type="spellEnd"/>
          </w:p>
        </w:tc>
        <w:tc>
          <w:tcPr>
            <w:tcW w:w="144" w:type="pct"/>
          </w:tcPr>
          <w:p w14:paraId="045BCAB6" w14:textId="77777777" w:rsidR="002E3C27" w:rsidRPr="006A714F" w:rsidRDefault="002E3C27" w:rsidP="001C3606">
            <w:pPr>
              <w:suppressAutoHyphens/>
              <w:jc w:val="both"/>
              <w:rPr>
                <w:rFonts w:ascii="Arial" w:hAnsi="Arial" w:cs="Arial"/>
                <w:color w:val="000000"/>
                <w:spacing w:val="-3"/>
                <w:sz w:val="18"/>
                <w:szCs w:val="18"/>
              </w:rPr>
            </w:pPr>
            <w:r w:rsidRPr="006A714F">
              <w:rPr>
                <w:rFonts w:ascii="Arial" w:hAnsi="Arial" w:cs="Arial"/>
                <w:color w:val="000000"/>
                <w:spacing w:val="-3"/>
                <w:sz w:val="18"/>
                <w:szCs w:val="18"/>
              </w:rPr>
              <w:t>:</w:t>
            </w:r>
          </w:p>
        </w:tc>
        <w:tc>
          <w:tcPr>
            <w:tcW w:w="3472" w:type="pct"/>
          </w:tcPr>
          <w:p w14:paraId="507C5599" w14:textId="77777777" w:rsidR="002E3C27" w:rsidRPr="006A714F" w:rsidRDefault="002E3C27" w:rsidP="001C3606">
            <w:pPr>
              <w:suppressAutoHyphens/>
              <w:jc w:val="both"/>
              <w:rPr>
                <w:rFonts w:ascii="Arial" w:hAnsi="Arial" w:cs="Arial"/>
                <w:bCs/>
                <w:color w:val="000000"/>
                <w:spacing w:val="-3"/>
                <w:sz w:val="18"/>
                <w:szCs w:val="18"/>
              </w:rPr>
            </w:pPr>
            <w:r w:rsidRPr="006A714F">
              <w:rPr>
                <w:rFonts w:ascii="Arial" w:hAnsi="Arial" w:cs="Arial"/>
                <w:b/>
                <w:bCs/>
                <w:color w:val="000000"/>
                <w:spacing w:val="-3"/>
                <w:sz w:val="18"/>
                <w:szCs w:val="18"/>
              </w:rPr>
              <w:t>Universal Copyright Convention: An Analysis and Commentary</w:t>
            </w:r>
            <w:r w:rsidRPr="006A714F">
              <w:rPr>
                <w:rFonts w:ascii="Arial" w:hAnsi="Arial" w:cs="Arial"/>
                <w:bCs/>
                <w:color w:val="000000"/>
                <w:spacing w:val="-3"/>
                <w:sz w:val="18"/>
                <w:szCs w:val="18"/>
              </w:rPr>
              <w:t xml:space="preserve">, </w:t>
            </w:r>
            <w:r w:rsidRPr="006A714F">
              <w:rPr>
                <w:rFonts w:ascii="Arial" w:hAnsi="Arial" w:cs="Arial"/>
                <w:i/>
                <w:iCs/>
                <w:color w:val="000000"/>
                <w:spacing w:val="-3"/>
                <w:sz w:val="18"/>
                <w:szCs w:val="18"/>
              </w:rPr>
              <w:t>Bowker</w:t>
            </w:r>
          </w:p>
        </w:tc>
      </w:tr>
      <w:tr w:rsidR="002E3C27" w:rsidRPr="006A714F" w14:paraId="51DF6DBB" w14:textId="77777777" w:rsidTr="001C3606">
        <w:trPr>
          <w:trHeight w:val="109"/>
          <w:jc w:val="center"/>
        </w:trPr>
        <w:tc>
          <w:tcPr>
            <w:tcW w:w="195" w:type="pct"/>
          </w:tcPr>
          <w:p w14:paraId="2F7E97F7" w14:textId="77777777" w:rsidR="002E3C27" w:rsidRPr="006A714F" w:rsidRDefault="002E3C27" w:rsidP="001C3606">
            <w:pPr>
              <w:suppressAutoHyphens/>
              <w:jc w:val="both"/>
              <w:rPr>
                <w:rFonts w:ascii="Arial" w:hAnsi="Arial" w:cs="Arial"/>
                <w:spacing w:val="-3"/>
                <w:sz w:val="18"/>
                <w:szCs w:val="18"/>
              </w:rPr>
            </w:pPr>
            <w:r w:rsidRPr="006A714F">
              <w:rPr>
                <w:rFonts w:ascii="Arial" w:hAnsi="Arial" w:cs="Arial"/>
                <w:spacing w:val="-3"/>
                <w:sz w:val="18"/>
                <w:szCs w:val="18"/>
              </w:rPr>
              <w:t>3.</w:t>
            </w:r>
          </w:p>
        </w:tc>
        <w:tc>
          <w:tcPr>
            <w:tcW w:w="1189" w:type="pct"/>
          </w:tcPr>
          <w:p w14:paraId="2698B559" w14:textId="77777777" w:rsidR="002E3C27" w:rsidRPr="006A714F" w:rsidRDefault="002E3C27" w:rsidP="001C3606">
            <w:pPr>
              <w:suppressAutoHyphens/>
              <w:rPr>
                <w:rFonts w:ascii="Arial" w:hAnsi="Arial" w:cs="Arial"/>
                <w:color w:val="000000"/>
                <w:sz w:val="18"/>
                <w:szCs w:val="18"/>
              </w:rPr>
            </w:pPr>
            <w:r w:rsidRPr="006A714F">
              <w:rPr>
                <w:rFonts w:ascii="Arial" w:hAnsi="Arial" w:cs="Arial"/>
                <w:color w:val="000000"/>
                <w:sz w:val="18"/>
                <w:szCs w:val="18"/>
              </w:rPr>
              <w:t xml:space="preserve">Alan </w:t>
            </w:r>
            <w:proofErr w:type="spellStart"/>
            <w:r w:rsidRPr="006A714F">
              <w:rPr>
                <w:rFonts w:ascii="Arial" w:hAnsi="Arial" w:cs="Arial"/>
                <w:color w:val="000000"/>
                <w:sz w:val="18"/>
                <w:szCs w:val="18"/>
              </w:rPr>
              <w:t>Daubeny</w:t>
            </w:r>
            <w:proofErr w:type="spellEnd"/>
            <w:r w:rsidRPr="006A714F">
              <w:rPr>
                <w:rFonts w:ascii="Arial" w:hAnsi="Arial" w:cs="Arial"/>
                <w:color w:val="000000"/>
                <w:sz w:val="18"/>
                <w:szCs w:val="18"/>
              </w:rPr>
              <w:t xml:space="preserve"> Russell Clarke</w:t>
            </w:r>
          </w:p>
        </w:tc>
        <w:tc>
          <w:tcPr>
            <w:tcW w:w="144" w:type="pct"/>
          </w:tcPr>
          <w:p w14:paraId="4B71F046" w14:textId="77777777" w:rsidR="002E3C27" w:rsidRPr="006A714F" w:rsidRDefault="002E3C27" w:rsidP="001C3606">
            <w:pPr>
              <w:suppressAutoHyphens/>
              <w:jc w:val="both"/>
              <w:rPr>
                <w:rFonts w:ascii="Arial" w:hAnsi="Arial" w:cs="Arial"/>
                <w:color w:val="000000"/>
                <w:spacing w:val="-3"/>
                <w:sz w:val="18"/>
                <w:szCs w:val="18"/>
              </w:rPr>
            </w:pPr>
            <w:r w:rsidRPr="006A714F">
              <w:rPr>
                <w:rFonts w:ascii="Arial" w:hAnsi="Arial" w:cs="Arial"/>
                <w:color w:val="000000"/>
                <w:spacing w:val="-3"/>
                <w:sz w:val="18"/>
                <w:szCs w:val="18"/>
              </w:rPr>
              <w:t>:</w:t>
            </w:r>
          </w:p>
        </w:tc>
        <w:tc>
          <w:tcPr>
            <w:tcW w:w="3472" w:type="pct"/>
          </w:tcPr>
          <w:p w14:paraId="6D1B7835" w14:textId="77777777" w:rsidR="002E3C27" w:rsidRPr="006A714F" w:rsidRDefault="002E3C27" w:rsidP="001C3606">
            <w:pPr>
              <w:suppressAutoHyphens/>
              <w:jc w:val="both"/>
              <w:rPr>
                <w:rFonts w:ascii="Arial" w:hAnsi="Arial" w:cs="Arial"/>
                <w:bCs/>
                <w:color w:val="000000"/>
                <w:spacing w:val="-3"/>
                <w:sz w:val="18"/>
                <w:szCs w:val="18"/>
              </w:rPr>
            </w:pPr>
            <w:r w:rsidRPr="006A714F">
              <w:rPr>
                <w:rFonts w:ascii="Arial" w:hAnsi="Arial" w:cs="Arial"/>
                <w:b/>
                <w:bCs/>
                <w:color w:val="000000"/>
                <w:spacing w:val="-3"/>
                <w:sz w:val="18"/>
                <w:szCs w:val="18"/>
              </w:rPr>
              <w:t>Copyright in Industrial Designs</w:t>
            </w:r>
            <w:r w:rsidRPr="006A714F">
              <w:rPr>
                <w:rFonts w:ascii="Arial" w:hAnsi="Arial" w:cs="Arial"/>
                <w:bCs/>
                <w:color w:val="000000"/>
                <w:spacing w:val="-3"/>
                <w:sz w:val="18"/>
                <w:szCs w:val="18"/>
              </w:rPr>
              <w:t xml:space="preserve">, </w:t>
            </w:r>
            <w:r w:rsidRPr="006A714F">
              <w:rPr>
                <w:rFonts w:ascii="Arial" w:hAnsi="Arial" w:cs="Arial"/>
                <w:bCs/>
                <w:i/>
                <w:color w:val="000000"/>
                <w:spacing w:val="-3"/>
                <w:sz w:val="18"/>
                <w:szCs w:val="18"/>
              </w:rPr>
              <w:t>Sweet and M.</w:t>
            </w:r>
          </w:p>
        </w:tc>
      </w:tr>
      <w:tr w:rsidR="002E3C27" w:rsidRPr="006A714F" w14:paraId="579A464E" w14:textId="77777777" w:rsidTr="001C3606">
        <w:trPr>
          <w:trHeight w:val="109"/>
          <w:jc w:val="center"/>
        </w:trPr>
        <w:tc>
          <w:tcPr>
            <w:tcW w:w="195" w:type="pct"/>
          </w:tcPr>
          <w:p w14:paraId="03818F1B" w14:textId="77777777" w:rsidR="002E3C27" w:rsidRPr="006A714F" w:rsidRDefault="002E3C27" w:rsidP="001C3606">
            <w:pPr>
              <w:suppressAutoHyphens/>
              <w:jc w:val="both"/>
              <w:rPr>
                <w:rFonts w:ascii="Arial" w:hAnsi="Arial" w:cs="Arial"/>
                <w:spacing w:val="-3"/>
                <w:sz w:val="18"/>
                <w:szCs w:val="18"/>
              </w:rPr>
            </w:pPr>
            <w:r w:rsidRPr="006A714F">
              <w:rPr>
                <w:rFonts w:ascii="Arial" w:hAnsi="Arial" w:cs="Arial"/>
                <w:spacing w:val="-3"/>
                <w:sz w:val="18"/>
                <w:szCs w:val="18"/>
              </w:rPr>
              <w:t>4.</w:t>
            </w:r>
          </w:p>
        </w:tc>
        <w:tc>
          <w:tcPr>
            <w:tcW w:w="1189" w:type="pct"/>
          </w:tcPr>
          <w:p w14:paraId="1C5BAF11" w14:textId="77777777" w:rsidR="002E3C27" w:rsidRPr="006A714F" w:rsidRDefault="002E3C27" w:rsidP="001C3606">
            <w:pPr>
              <w:suppressAutoHyphens/>
              <w:rPr>
                <w:rFonts w:ascii="Arial" w:hAnsi="Arial" w:cs="Arial"/>
                <w:color w:val="000000"/>
                <w:sz w:val="18"/>
                <w:szCs w:val="18"/>
              </w:rPr>
            </w:pPr>
            <w:proofErr w:type="spellStart"/>
            <w:r w:rsidRPr="006A714F">
              <w:rPr>
                <w:rFonts w:ascii="Arial" w:hAnsi="Arial" w:cs="Arial"/>
                <w:sz w:val="18"/>
                <w:szCs w:val="18"/>
              </w:rPr>
              <w:t>VivckSood</w:t>
            </w:r>
            <w:proofErr w:type="spellEnd"/>
          </w:p>
        </w:tc>
        <w:tc>
          <w:tcPr>
            <w:tcW w:w="144" w:type="pct"/>
          </w:tcPr>
          <w:p w14:paraId="0457D1C2" w14:textId="77777777" w:rsidR="002E3C27" w:rsidRPr="006A714F" w:rsidRDefault="002E3C27" w:rsidP="001C3606">
            <w:pPr>
              <w:suppressAutoHyphens/>
              <w:jc w:val="both"/>
              <w:rPr>
                <w:rFonts w:ascii="Arial" w:hAnsi="Arial" w:cs="Arial"/>
                <w:color w:val="000000"/>
                <w:spacing w:val="-3"/>
                <w:sz w:val="18"/>
                <w:szCs w:val="18"/>
              </w:rPr>
            </w:pPr>
            <w:r w:rsidRPr="006A714F">
              <w:rPr>
                <w:rFonts w:ascii="Arial" w:hAnsi="Arial" w:cs="Arial"/>
                <w:color w:val="000000"/>
                <w:spacing w:val="-3"/>
                <w:sz w:val="18"/>
                <w:szCs w:val="18"/>
              </w:rPr>
              <w:t>:</w:t>
            </w:r>
          </w:p>
        </w:tc>
        <w:tc>
          <w:tcPr>
            <w:tcW w:w="3472" w:type="pct"/>
          </w:tcPr>
          <w:p w14:paraId="3816A3E4" w14:textId="77777777" w:rsidR="002E3C27" w:rsidRPr="006A714F" w:rsidRDefault="002E3C27" w:rsidP="001C3606">
            <w:pPr>
              <w:suppressAutoHyphens/>
              <w:jc w:val="both"/>
              <w:rPr>
                <w:rFonts w:ascii="Arial" w:hAnsi="Arial" w:cs="Arial"/>
                <w:b/>
                <w:bCs/>
                <w:color w:val="000000"/>
                <w:spacing w:val="-3"/>
                <w:sz w:val="18"/>
                <w:szCs w:val="18"/>
              </w:rPr>
            </w:pPr>
            <w:r w:rsidRPr="006A714F">
              <w:rPr>
                <w:rFonts w:ascii="Arial" w:hAnsi="Arial" w:cs="Arial"/>
                <w:b/>
                <w:bCs/>
                <w:sz w:val="18"/>
                <w:szCs w:val="18"/>
              </w:rPr>
              <w:t xml:space="preserve">Cyber Law </w:t>
            </w:r>
            <w:proofErr w:type="spellStart"/>
            <w:proofErr w:type="gramStart"/>
            <w:r w:rsidRPr="006A714F">
              <w:rPr>
                <w:rFonts w:ascii="Arial" w:hAnsi="Arial" w:cs="Arial"/>
                <w:b/>
                <w:bCs/>
                <w:sz w:val="18"/>
                <w:szCs w:val="18"/>
              </w:rPr>
              <w:t>Simplified</w:t>
            </w:r>
            <w:r w:rsidRPr="006A714F">
              <w:rPr>
                <w:rFonts w:ascii="Arial" w:hAnsi="Arial" w:cs="Arial"/>
                <w:bCs/>
                <w:sz w:val="18"/>
                <w:szCs w:val="18"/>
              </w:rPr>
              <w:t>,</w:t>
            </w:r>
            <w:r w:rsidRPr="006A714F">
              <w:rPr>
                <w:rStyle w:val="apple-style-span"/>
                <w:rFonts w:ascii="Arial" w:hAnsi="Arial" w:cs="Arial"/>
                <w:i/>
                <w:iCs/>
                <w:color w:val="000000"/>
                <w:sz w:val="18"/>
                <w:szCs w:val="18"/>
              </w:rPr>
              <w:t>Tata</w:t>
            </w:r>
            <w:proofErr w:type="spellEnd"/>
            <w:proofErr w:type="gramEnd"/>
            <w:r w:rsidRPr="006A714F">
              <w:rPr>
                <w:rStyle w:val="apple-style-span"/>
                <w:rFonts w:ascii="Arial" w:hAnsi="Arial" w:cs="Arial"/>
                <w:i/>
                <w:iCs/>
                <w:color w:val="000000"/>
                <w:sz w:val="18"/>
                <w:szCs w:val="18"/>
              </w:rPr>
              <w:t xml:space="preserve"> McGraw Hill Publications.</w:t>
            </w:r>
          </w:p>
        </w:tc>
      </w:tr>
    </w:tbl>
    <w:p w14:paraId="54880E6D" w14:textId="77777777" w:rsidR="002E3C27" w:rsidRPr="006A714F" w:rsidRDefault="002E3C27" w:rsidP="002E3C27">
      <w:pPr>
        <w:jc w:val="center"/>
        <w:rPr>
          <w:rFonts w:ascii="Arial" w:hAnsi="Arial" w:cs="Arial"/>
          <w:sz w:val="18"/>
          <w:szCs w:val="18"/>
        </w:rPr>
      </w:pPr>
    </w:p>
    <w:p w14:paraId="029E619D" w14:textId="77777777" w:rsidR="002E3C27" w:rsidRDefault="002E3C27" w:rsidP="002E3C27">
      <w:pPr>
        <w:rPr>
          <w:rFonts w:ascii="Arial" w:hAnsi="Arial" w:cs="Arial"/>
          <w:sz w:val="18"/>
          <w:szCs w:val="18"/>
        </w:rPr>
      </w:pPr>
    </w:p>
    <w:p w14:paraId="11137ABC" w14:textId="77777777" w:rsidR="002E3C27" w:rsidRPr="000E4BD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E4BD7">
        <w:rPr>
          <w:rFonts w:ascii="Arial" w:hAnsi="Arial" w:cs="Arial"/>
          <w:b/>
          <w:bCs/>
          <w:iCs/>
          <w:sz w:val="18"/>
          <w:szCs w:val="18"/>
        </w:rPr>
        <w:t>MATH 2231: Numerical Methods</w:t>
      </w:r>
    </w:p>
    <w:p w14:paraId="335848B4" w14:textId="77777777" w:rsidR="002E3C27" w:rsidRPr="000E4BD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E4BD7">
        <w:rPr>
          <w:rFonts w:ascii="Arial" w:hAnsi="Arial" w:cs="Arial"/>
          <w:b/>
          <w:bCs/>
          <w:iCs/>
          <w:sz w:val="18"/>
          <w:szCs w:val="18"/>
        </w:rPr>
        <w:t xml:space="preserve">Credits: </w:t>
      </w:r>
      <w:r w:rsidRPr="000E4BD7">
        <w:rPr>
          <w:rFonts w:ascii="Arial" w:hAnsi="Arial" w:cs="Arial"/>
          <w:iCs/>
          <w:sz w:val="18"/>
          <w:szCs w:val="18"/>
        </w:rPr>
        <w:t xml:space="preserve">2 </w:t>
      </w:r>
      <w:r w:rsidRPr="000E4BD7">
        <w:rPr>
          <w:rFonts w:ascii="Arial" w:hAnsi="Arial" w:cs="Arial"/>
          <w:b/>
          <w:bCs/>
          <w:iCs/>
          <w:sz w:val="18"/>
          <w:szCs w:val="18"/>
        </w:rPr>
        <w:t xml:space="preserve">Contact Hours: </w:t>
      </w:r>
      <w:r w:rsidRPr="000E4BD7">
        <w:rPr>
          <w:rFonts w:ascii="Arial" w:hAnsi="Arial" w:cs="Arial"/>
          <w:iCs/>
          <w:sz w:val="18"/>
          <w:szCs w:val="18"/>
        </w:rPr>
        <w:t>26</w:t>
      </w:r>
    </w:p>
    <w:p w14:paraId="5CE9FA08" w14:textId="77777777" w:rsidR="002E3C27" w:rsidRPr="000E4BD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E4BD7">
        <w:rPr>
          <w:rFonts w:ascii="Arial" w:hAnsi="Arial" w:cs="Arial"/>
          <w:b/>
          <w:bCs/>
          <w:iCs/>
          <w:sz w:val="18"/>
          <w:szCs w:val="18"/>
        </w:rPr>
        <w:t xml:space="preserve">Year: </w:t>
      </w:r>
      <w:r w:rsidRPr="000E4BD7">
        <w:rPr>
          <w:rFonts w:ascii="Arial" w:hAnsi="Arial" w:cs="Arial"/>
          <w:iCs/>
          <w:sz w:val="18"/>
          <w:szCs w:val="18"/>
        </w:rPr>
        <w:t>Second</w:t>
      </w:r>
      <w:r w:rsidRPr="000E4BD7">
        <w:rPr>
          <w:rFonts w:ascii="Arial" w:hAnsi="Arial" w:cs="Arial"/>
          <w:b/>
          <w:bCs/>
          <w:iCs/>
          <w:sz w:val="18"/>
          <w:szCs w:val="18"/>
        </w:rPr>
        <w:t xml:space="preserve"> Semester: </w:t>
      </w:r>
      <w:r w:rsidRPr="000E4BD7">
        <w:rPr>
          <w:rFonts w:ascii="Arial" w:hAnsi="Arial" w:cs="Arial"/>
          <w:iCs/>
          <w:sz w:val="18"/>
          <w:szCs w:val="18"/>
        </w:rPr>
        <w:t>Even</w:t>
      </w:r>
    </w:p>
    <w:p w14:paraId="1729DA2D" w14:textId="77777777" w:rsidR="002E3C27" w:rsidRPr="000E4BD7" w:rsidRDefault="002E3C27" w:rsidP="002E3C27">
      <w:pPr>
        <w:jc w:val="center"/>
        <w:rPr>
          <w:rFonts w:ascii="Arial" w:hAnsi="Arial" w:cs="Arial"/>
          <w:bCs/>
          <w:sz w:val="18"/>
          <w:szCs w:val="18"/>
        </w:rPr>
      </w:pPr>
    </w:p>
    <w:tbl>
      <w:tblPr>
        <w:tblW w:w="9180" w:type="dxa"/>
        <w:tblInd w:w="18" w:type="dxa"/>
        <w:tblLayout w:type="fixed"/>
        <w:tblLook w:val="04A0" w:firstRow="1" w:lastRow="0" w:firstColumn="1" w:lastColumn="0" w:noHBand="0" w:noVBand="1"/>
      </w:tblPr>
      <w:tblGrid>
        <w:gridCol w:w="1439"/>
        <w:gridCol w:w="7741"/>
      </w:tblGrid>
      <w:tr w:rsidR="002E3C27" w:rsidRPr="000E4BD7" w14:paraId="4241B0F6" w14:textId="77777777" w:rsidTr="001C3606">
        <w:tc>
          <w:tcPr>
            <w:tcW w:w="1439" w:type="dxa"/>
          </w:tcPr>
          <w:p w14:paraId="3BA3BEF3" w14:textId="77777777" w:rsidR="002E3C27" w:rsidRPr="000E4BD7" w:rsidRDefault="002E3C27" w:rsidP="001C3606">
            <w:pPr>
              <w:jc w:val="both"/>
              <w:rPr>
                <w:rFonts w:ascii="Arial" w:hAnsi="Arial" w:cs="Arial"/>
                <w:b/>
                <w:bCs/>
                <w:sz w:val="18"/>
                <w:szCs w:val="18"/>
              </w:rPr>
            </w:pPr>
            <w:r w:rsidRPr="000E4BD7">
              <w:rPr>
                <w:rFonts w:ascii="Arial" w:hAnsi="Arial" w:cs="Arial"/>
                <w:b/>
                <w:sz w:val="18"/>
                <w:szCs w:val="18"/>
              </w:rPr>
              <w:t>Prerequisite:</w:t>
            </w:r>
          </w:p>
        </w:tc>
        <w:tc>
          <w:tcPr>
            <w:tcW w:w="7741" w:type="dxa"/>
          </w:tcPr>
          <w:p w14:paraId="13E13883" w14:textId="77777777" w:rsidR="002E3C27" w:rsidRPr="000E4BD7" w:rsidRDefault="002E3C27" w:rsidP="001C3606">
            <w:pPr>
              <w:jc w:val="both"/>
              <w:rPr>
                <w:rFonts w:ascii="Arial" w:hAnsi="Arial" w:cs="Arial"/>
                <w:iCs/>
                <w:sz w:val="18"/>
                <w:szCs w:val="18"/>
              </w:rPr>
            </w:pPr>
            <w:r>
              <w:rPr>
                <w:rFonts w:ascii="Arial" w:hAnsi="Arial" w:cs="Arial"/>
                <w:iCs/>
                <w:sz w:val="18"/>
                <w:szCs w:val="18"/>
              </w:rPr>
              <w:t xml:space="preserve">CSE1121 </w:t>
            </w:r>
            <w:r w:rsidRPr="00BA66D7">
              <w:rPr>
                <w:rFonts w:ascii="Arial" w:hAnsi="Arial" w:cs="Arial"/>
                <w:iCs/>
                <w:sz w:val="18"/>
                <w:szCs w:val="18"/>
              </w:rPr>
              <w:t>Structural Programming Language</w:t>
            </w:r>
          </w:p>
        </w:tc>
      </w:tr>
      <w:tr w:rsidR="002E3C27" w:rsidRPr="000E4BD7" w14:paraId="0D2E2F8E" w14:textId="77777777" w:rsidTr="001C3606">
        <w:tc>
          <w:tcPr>
            <w:tcW w:w="1439" w:type="dxa"/>
          </w:tcPr>
          <w:p w14:paraId="6D2EB01F" w14:textId="77777777" w:rsidR="002E3C27" w:rsidRPr="000E4BD7" w:rsidRDefault="002E3C27" w:rsidP="001C3606">
            <w:pPr>
              <w:rPr>
                <w:rFonts w:ascii="Arial" w:hAnsi="Arial" w:cs="Arial"/>
                <w:b/>
                <w:sz w:val="18"/>
                <w:szCs w:val="18"/>
              </w:rPr>
            </w:pPr>
            <w:r w:rsidRPr="000E4BD7">
              <w:rPr>
                <w:rFonts w:ascii="Arial" w:hAnsi="Arial" w:cs="Arial"/>
                <w:b/>
                <w:sz w:val="18"/>
                <w:szCs w:val="18"/>
              </w:rPr>
              <w:t>Course Type</w:t>
            </w:r>
          </w:p>
        </w:tc>
        <w:tc>
          <w:tcPr>
            <w:tcW w:w="7741" w:type="dxa"/>
          </w:tcPr>
          <w:p w14:paraId="33277E89" w14:textId="77777777" w:rsidR="002E3C27" w:rsidRPr="000E4BD7" w:rsidRDefault="00000000" w:rsidP="001C3606">
            <w:pPr>
              <w:rPr>
                <w:rFonts w:ascii="Arial" w:hAnsi="Arial" w:cs="Arial"/>
                <w:iCs/>
                <w:sz w:val="18"/>
                <w:szCs w:val="18"/>
              </w:rPr>
            </w:pPr>
            <w:sdt>
              <w:sdtPr>
                <w:rPr>
                  <w:rFonts w:ascii="Arial" w:hAnsi="Arial" w:cs="Arial"/>
                  <w:iCs/>
                  <w:sz w:val="18"/>
                  <w:szCs w:val="18"/>
                </w:rPr>
                <w:id w:val="-380021628"/>
              </w:sdtPr>
              <w:sdtContent>
                <w:r w:rsidR="002E3C27" w:rsidRPr="000E4BD7">
                  <w:rPr>
                    <w:rFonts w:ascii="MS Gothic" w:eastAsia="MS Gothic" w:hAnsi="MS Gothic" w:cs="MS Gothic" w:hint="eastAsia"/>
                    <w:iCs/>
                    <w:sz w:val="18"/>
                    <w:szCs w:val="18"/>
                  </w:rPr>
                  <w:t>☒</w:t>
                </w:r>
              </w:sdtContent>
            </w:sdt>
            <w:r w:rsidR="002E3C27" w:rsidRPr="000E4BD7">
              <w:rPr>
                <w:rFonts w:ascii="Arial" w:hAnsi="Arial" w:cs="Arial"/>
                <w:iCs/>
                <w:sz w:val="18"/>
                <w:szCs w:val="18"/>
              </w:rPr>
              <w:t xml:space="preserve"> Theory         </w:t>
            </w:r>
            <w:sdt>
              <w:sdtPr>
                <w:rPr>
                  <w:rFonts w:ascii="Arial" w:hAnsi="Arial" w:cs="Arial"/>
                  <w:iCs/>
                  <w:sz w:val="18"/>
                  <w:szCs w:val="18"/>
                </w:rPr>
                <w:id w:val="-1482772490"/>
              </w:sdtPr>
              <w:sdtContent>
                <w:r w:rsidR="002E3C27" w:rsidRPr="000E4BD7">
                  <w:rPr>
                    <w:rFonts w:ascii="MS Gothic" w:eastAsia="MS Gothic" w:hAnsi="MS Gothic" w:cs="MS Gothic" w:hint="eastAsia"/>
                    <w:iCs/>
                    <w:sz w:val="18"/>
                    <w:szCs w:val="18"/>
                  </w:rPr>
                  <w:t>☐</w:t>
                </w:r>
              </w:sdtContent>
            </w:sdt>
            <w:r w:rsidR="002E3C27" w:rsidRPr="000E4BD7">
              <w:rPr>
                <w:rFonts w:ascii="Arial" w:hAnsi="Arial" w:cs="Arial"/>
                <w:iCs/>
                <w:sz w:val="18"/>
                <w:szCs w:val="18"/>
              </w:rPr>
              <w:t xml:space="preserve">  Laboratory work         </w:t>
            </w:r>
            <w:sdt>
              <w:sdtPr>
                <w:rPr>
                  <w:rFonts w:ascii="Arial" w:hAnsi="Arial" w:cs="Arial"/>
                  <w:iCs/>
                  <w:sz w:val="18"/>
                  <w:szCs w:val="18"/>
                </w:rPr>
                <w:id w:val="-826824185"/>
              </w:sdtPr>
              <w:sdtContent>
                <w:r w:rsidR="002E3C27" w:rsidRPr="000E4BD7">
                  <w:rPr>
                    <w:rFonts w:ascii="MS Gothic" w:eastAsia="MS Gothic" w:hAnsi="MS Gothic" w:cs="MS Gothic" w:hint="eastAsia"/>
                    <w:iCs/>
                    <w:sz w:val="18"/>
                    <w:szCs w:val="18"/>
                  </w:rPr>
                  <w:t>☐</w:t>
                </w:r>
              </w:sdtContent>
            </w:sdt>
            <w:r w:rsidR="002E3C27" w:rsidRPr="000E4BD7">
              <w:rPr>
                <w:rFonts w:ascii="Arial" w:hAnsi="Arial" w:cs="Arial"/>
                <w:iCs/>
                <w:sz w:val="18"/>
                <w:szCs w:val="18"/>
              </w:rPr>
              <w:t xml:space="preserve">  Project work      </w:t>
            </w:r>
            <w:sdt>
              <w:sdtPr>
                <w:rPr>
                  <w:rFonts w:ascii="Arial" w:hAnsi="Arial" w:cs="Arial"/>
                  <w:iCs/>
                  <w:sz w:val="18"/>
                  <w:szCs w:val="18"/>
                </w:rPr>
                <w:id w:val="767362888"/>
              </w:sdtPr>
              <w:sdtContent>
                <w:r w:rsidR="002E3C27" w:rsidRPr="000E4BD7">
                  <w:rPr>
                    <w:rFonts w:ascii="MS Gothic" w:eastAsia="MS Gothic" w:hAnsi="MS Gothic" w:cs="MS Gothic" w:hint="eastAsia"/>
                    <w:iCs/>
                    <w:sz w:val="18"/>
                    <w:szCs w:val="18"/>
                  </w:rPr>
                  <w:t>☐</w:t>
                </w:r>
              </w:sdtContent>
            </w:sdt>
            <w:r w:rsidR="002E3C27" w:rsidRPr="000E4BD7">
              <w:rPr>
                <w:rFonts w:ascii="Arial" w:hAnsi="Arial" w:cs="Arial"/>
                <w:iCs/>
                <w:sz w:val="18"/>
                <w:szCs w:val="18"/>
              </w:rPr>
              <w:t xml:space="preserve">  Viva Voce                    </w:t>
            </w:r>
          </w:p>
        </w:tc>
      </w:tr>
      <w:tr w:rsidR="002E3C27" w:rsidRPr="000E4BD7" w14:paraId="7A331723" w14:textId="77777777" w:rsidTr="001C3606">
        <w:trPr>
          <w:trHeight w:val="238"/>
        </w:trPr>
        <w:tc>
          <w:tcPr>
            <w:tcW w:w="1439" w:type="dxa"/>
          </w:tcPr>
          <w:p w14:paraId="3FE30FA3" w14:textId="77777777" w:rsidR="002E3C27" w:rsidRPr="000E4BD7" w:rsidRDefault="002E3C27" w:rsidP="001C3606">
            <w:pPr>
              <w:ind w:left="2160" w:hanging="2160"/>
              <w:rPr>
                <w:rFonts w:ascii="Arial" w:hAnsi="Arial" w:cs="Arial"/>
                <w:b/>
                <w:bCs/>
                <w:sz w:val="18"/>
                <w:szCs w:val="18"/>
              </w:rPr>
            </w:pPr>
            <w:r w:rsidRPr="000E4BD7">
              <w:rPr>
                <w:rFonts w:ascii="Arial" w:hAnsi="Arial" w:cs="Arial"/>
                <w:b/>
                <w:bCs/>
                <w:sz w:val="18"/>
                <w:szCs w:val="18"/>
              </w:rPr>
              <w:t>Motivation</w:t>
            </w:r>
          </w:p>
        </w:tc>
        <w:tc>
          <w:tcPr>
            <w:tcW w:w="7741" w:type="dxa"/>
          </w:tcPr>
          <w:p w14:paraId="04DBAAC6" w14:textId="77777777" w:rsidR="002E3C27" w:rsidRPr="000E4BD7" w:rsidRDefault="002E3C27" w:rsidP="001C3606">
            <w:pPr>
              <w:jc w:val="both"/>
              <w:rPr>
                <w:rFonts w:ascii="Arial" w:hAnsi="Arial" w:cs="Arial"/>
                <w:iCs/>
                <w:sz w:val="18"/>
                <w:szCs w:val="18"/>
              </w:rPr>
            </w:pPr>
            <w:r w:rsidRPr="000E4BD7">
              <w:rPr>
                <w:rFonts w:ascii="Arial" w:hAnsi="Arial" w:cs="Arial"/>
                <w:iCs/>
                <w:sz w:val="18"/>
                <w:szCs w:val="18"/>
              </w:rPr>
              <w:t>To know the story of how functions, derivatives, integrals, and differential equations are handled as strings of numbers in the computer.</w:t>
            </w:r>
          </w:p>
        </w:tc>
      </w:tr>
      <w:tr w:rsidR="002E3C27" w:rsidRPr="000E4BD7" w14:paraId="502A16B9" w14:textId="77777777" w:rsidTr="001C3606">
        <w:trPr>
          <w:trHeight w:val="238"/>
        </w:trPr>
        <w:tc>
          <w:tcPr>
            <w:tcW w:w="9180" w:type="dxa"/>
            <w:gridSpan w:val="2"/>
          </w:tcPr>
          <w:p w14:paraId="150B962C" w14:textId="77777777" w:rsidR="002E3C27" w:rsidRPr="000E4BD7" w:rsidRDefault="002E3C27" w:rsidP="001C3606">
            <w:pPr>
              <w:rPr>
                <w:rFonts w:ascii="Arial" w:hAnsi="Arial" w:cs="Arial"/>
                <w:b/>
                <w:bCs/>
                <w:sz w:val="18"/>
                <w:szCs w:val="18"/>
              </w:rPr>
            </w:pPr>
            <w:r w:rsidRPr="000E4BD7">
              <w:rPr>
                <w:rFonts w:ascii="Arial" w:hAnsi="Arial" w:cs="Arial"/>
                <w:b/>
                <w:bCs/>
                <w:sz w:val="18"/>
                <w:szCs w:val="18"/>
              </w:rPr>
              <w:t>Course Objective:</w:t>
            </w:r>
          </w:p>
          <w:p w14:paraId="788CE495" w14:textId="77777777" w:rsidR="002E3C27" w:rsidRPr="000E4BD7" w:rsidRDefault="002E3C27" w:rsidP="001C3606">
            <w:pPr>
              <w:jc w:val="both"/>
              <w:rPr>
                <w:rFonts w:ascii="Arial" w:hAnsi="Arial" w:cs="Arial"/>
                <w:iCs/>
                <w:sz w:val="18"/>
                <w:szCs w:val="18"/>
              </w:rPr>
            </w:pPr>
            <w:r w:rsidRPr="000E4BD7">
              <w:rPr>
                <w:rFonts w:ascii="Arial" w:hAnsi="Arial" w:cs="Arial"/>
                <w:iCs/>
                <w:sz w:val="18"/>
                <w:szCs w:val="18"/>
              </w:rPr>
              <w:t>This course provides a foundation in some fundamental numerical methods for problem solving</w:t>
            </w:r>
            <w:r w:rsidRPr="000E4BD7">
              <w:rPr>
                <w:rFonts w:ascii="Arial" w:hAnsi="Arial" w:cs="Arial"/>
                <w:iCs/>
                <w:sz w:val="18"/>
                <w:szCs w:val="18"/>
              </w:rPr>
              <w:br/>
              <w:t xml:space="preserve">in a scientific computing environment. The primary objective of the course is to develop the basic understanding of numerical algorithms and skills to implement algorithms to solve mathematical problems such as findings roots of the linear and non-linear equations, approximation and interpolation data, solving the problem involving integration and differentiations etc. on the computer. </w:t>
            </w:r>
          </w:p>
        </w:tc>
      </w:tr>
    </w:tbl>
    <w:p w14:paraId="79B694F0" w14:textId="77777777" w:rsidR="002E3C27" w:rsidRPr="000E4BD7" w:rsidRDefault="002E3C27" w:rsidP="002E3C27">
      <w:pPr>
        <w:rPr>
          <w:rFonts w:ascii="Arial" w:hAnsi="Arial" w:cs="Arial"/>
          <w:b/>
          <w:color w:val="000000" w:themeColor="text1"/>
          <w:sz w:val="18"/>
          <w:szCs w:val="18"/>
        </w:rPr>
      </w:pPr>
    </w:p>
    <w:p w14:paraId="6C7CC44E" w14:textId="77777777" w:rsidR="002E3C27" w:rsidRPr="000E4BD7" w:rsidRDefault="002E3C27" w:rsidP="002E3C27">
      <w:pPr>
        <w:rPr>
          <w:rFonts w:ascii="Arial" w:hAnsi="Arial" w:cs="Arial"/>
          <w:sz w:val="18"/>
          <w:szCs w:val="18"/>
        </w:rPr>
      </w:pPr>
      <w:r w:rsidRPr="000E4BD7">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239"/>
        <w:gridCol w:w="1880"/>
        <w:gridCol w:w="1051"/>
        <w:gridCol w:w="1747"/>
        <w:gridCol w:w="1612"/>
      </w:tblGrid>
      <w:tr w:rsidR="002E3C27" w:rsidRPr="000E4BD7" w14:paraId="051EF791" w14:textId="77777777" w:rsidTr="001C3606">
        <w:trPr>
          <w:trHeight w:val="877"/>
          <w:jc w:val="center"/>
        </w:trPr>
        <w:tc>
          <w:tcPr>
            <w:tcW w:w="646" w:type="dxa"/>
            <w:vAlign w:val="center"/>
          </w:tcPr>
          <w:p w14:paraId="0983CDC4"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CO No.</w:t>
            </w:r>
          </w:p>
        </w:tc>
        <w:tc>
          <w:tcPr>
            <w:tcW w:w="2239" w:type="dxa"/>
            <w:vAlign w:val="center"/>
          </w:tcPr>
          <w:p w14:paraId="20797B32"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CO Statement</w:t>
            </w:r>
          </w:p>
        </w:tc>
        <w:tc>
          <w:tcPr>
            <w:tcW w:w="1880" w:type="dxa"/>
            <w:vAlign w:val="center"/>
          </w:tcPr>
          <w:p w14:paraId="6F780055"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Corresponding PO</w:t>
            </w:r>
          </w:p>
        </w:tc>
        <w:tc>
          <w:tcPr>
            <w:tcW w:w="1051" w:type="dxa"/>
            <w:vAlign w:val="center"/>
          </w:tcPr>
          <w:p w14:paraId="69B1AE8B"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Domain / level of learning taxonomy</w:t>
            </w:r>
          </w:p>
        </w:tc>
        <w:tc>
          <w:tcPr>
            <w:tcW w:w="1747" w:type="dxa"/>
            <w:vAlign w:val="center"/>
          </w:tcPr>
          <w:p w14:paraId="6081F977"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Delivery methods and activities</w:t>
            </w:r>
          </w:p>
        </w:tc>
        <w:tc>
          <w:tcPr>
            <w:tcW w:w="1612" w:type="dxa"/>
            <w:vAlign w:val="center"/>
          </w:tcPr>
          <w:p w14:paraId="754C2471"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Assessment tools</w:t>
            </w:r>
          </w:p>
        </w:tc>
      </w:tr>
      <w:tr w:rsidR="002E3C27" w:rsidRPr="000E4BD7" w14:paraId="5BB9907F" w14:textId="77777777" w:rsidTr="001C3606">
        <w:trPr>
          <w:trHeight w:val="1646"/>
          <w:jc w:val="center"/>
        </w:trPr>
        <w:tc>
          <w:tcPr>
            <w:tcW w:w="646" w:type="dxa"/>
            <w:vAlign w:val="center"/>
          </w:tcPr>
          <w:p w14:paraId="100C3A8A"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CO1</w:t>
            </w:r>
          </w:p>
        </w:tc>
        <w:tc>
          <w:tcPr>
            <w:tcW w:w="2239" w:type="dxa"/>
            <w:vAlign w:val="center"/>
          </w:tcPr>
          <w:p w14:paraId="402E70D6" w14:textId="77777777" w:rsidR="002E3C27" w:rsidRPr="000E4BD7" w:rsidRDefault="002E3C27" w:rsidP="001C3606">
            <w:pPr>
              <w:pStyle w:val="Default"/>
              <w:jc w:val="center"/>
              <w:rPr>
                <w:color w:val="000000" w:themeColor="text1"/>
                <w:sz w:val="18"/>
                <w:szCs w:val="18"/>
              </w:rPr>
            </w:pPr>
            <w:r w:rsidRPr="00AA2509">
              <w:rPr>
                <w:bCs/>
                <w:color w:val="000000" w:themeColor="text1"/>
                <w:sz w:val="18"/>
                <w:szCs w:val="18"/>
              </w:rPr>
              <w:t>To</w:t>
            </w:r>
            <w:r>
              <w:rPr>
                <w:b/>
                <w:color w:val="000000" w:themeColor="text1"/>
                <w:sz w:val="18"/>
                <w:szCs w:val="18"/>
              </w:rPr>
              <w:t xml:space="preserve"> a</w:t>
            </w:r>
            <w:r w:rsidRPr="000E4BD7">
              <w:rPr>
                <w:b/>
                <w:color w:val="000000" w:themeColor="text1"/>
                <w:sz w:val="18"/>
                <w:szCs w:val="18"/>
              </w:rPr>
              <w:t>naly</w:t>
            </w:r>
            <w:r>
              <w:rPr>
                <w:b/>
                <w:color w:val="000000" w:themeColor="text1"/>
                <w:sz w:val="18"/>
                <w:szCs w:val="18"/>
              </w:rPr>
              <w:t>ze</w:t>
            </w:r>
            <w:r w:rsidRPr="000E4BD7">
              <w:rPr>
                <w:b/>
                <w:color w:val="000000" w:themeColor="text1"/>
                <w:sz w:val="18"/>
                <w:szCs w:val="18"/>
              </w:rPr>
              <w:t xml:space="preserve"> </w:t>
            </w:r>
            <w:r w:rsidRPr="000E4BD7">
              <w:rPr>
                <w:color w:val="000000" w:themeColor="text1"/>
                <w:sz w:val="18"/>
                <w:szCs w:val="18"/>
              </w:rPr>
              <w:t>the mathematical errors.</w:t>
            </w:r>
          </w:p>
        </w:tc>
        <w:tc>
          <w:tcPr>
            <w:tcW w:w="1880" w:type="dxa"/>
            <w:vAlign w:val="center"/>
          </w:tcPr>
          <w:p w14:paraId="50AB9E21"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sidRPr="004C5EF1">
              <w:rPr>
                <w:b/>
                <w:bCs/>
              </w:rPr>
              <w:t>Problem analysis</w:t>
            </w:r>
          </w:p>
          <w:p w14:paraId="62DE3067" w14:textId="77777777" w:rsidR="002E3C27" w:rsidRPr="000E4BD7"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 xml:space="preserve"> (PO2</w:t>
            </w:r>
            <w:r w:rsidRPr="000E4BD7">
              <w:rPr>
                <w:rFonts w:ascii="Arial" w:hAnsi="Arial" w:cs="Arial"/>
                <w:color w:val="000000" w:themeColor="text1"/>
                <w:sz w:val="18"/>
                <w:szCs w:val="18"/>
              </w:rPr>
              <w:t>)</w:t>
            </w:r>
          </w:p>
        </w:tc>
        <w:tc>
          <w:tcPr>
            <w:tcW w:w="1051" w:type="dxa"/>
            <w:vAlign w:val="center"/>
          </w:tcPr>
          <w:p w14:paraId="00F3C626"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Cognitive domain – level</w:t>
            </w:r>
            <w:r>
              <w:rPr>
                <w:rFonts w:ascii="Arial" w:hAnsi="Arial" w:cs="Arial"/>
                <w:color w:val="000000" w:themeColor="text1"/>
                <w:sz w:val="18"/>
                <w:szCs w:val="18"/>
              </w:rPr>
              <w:t xml:space="preserve"> 3</w:t>
            </w:r>
          </w:p>
          <w:p w14:paraId="23055468" w14:textId="77777777" w:rsidR="002E3C27" w:rsidRPr="000E4BD7" w:rsidRDefault="002E3C27" w:rsidP="001C3606">
            <w:pPr>
              <w:jc w:val="center"/>
              <w:rPr>
                <w:rFonts w:ascii="Arial" w:hAnsi="Arial" w:cs="Arial"/>
                <w:color w:val="000000" w:themeColor="text1"/>
                <w:sz w:val="18"/>
                <w:szCs w:val="18"/>
              </w:rPr>
            </w:pPr>
          </w:p>
          <w:p w14:paraId="1E83E0E4" w14:textId="77777777" w:rsidR="002E3C27" w:rsidRPr="000E4BD7" w:rsidRDefault="002E3C27" w:rsidP="001C3606">
            <w:pPr>
              <w:jc w:val="center"/>
              <w:rPr>
                <w:rFonts w:ascii="Arial" w:hAnsi="Arial" w:cs="Arial"/>
                <w:color w:val="000000" w:themeColor="text1"/>
                <w:sz w:val="18"/>
                <w:szCs w:val="18"/>
              </w:rPr>
            </w:pPr>
          </w:p>
          <w:p w14:paraId="44575844" w14:textId="77777777" w:rsidR="002E3C27" w:rsidRPr="000E4BD7" w:rsidRDefault="002E3C27" w:rsidP="001C3606">
            <w:pPr>
              <w:jc w:val="center"/>
              <w:rPr>
                <w:rFonts w:ascii="Arial" w:hAnsi="Arial" w:cs="Arial"/>
                <w:color w:val="000000" w:themeColor="text1"/>
                <w:sz w:val="18"/>
                <w:szCs w:val="18"/>
              </w:rPr>
            </w:pPr>
          </w:p>
        </w:tc>
        <w:tc>
          <w:tcPr>
            <w:tcW w:w="1747" w:type="dxa"/>
            <w:vAlign w:val="center"/>
          </w:tcPr>
          <w:p w14:paraId="65E20B32"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3706337"/>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Lecture Note</w:t>
            </w:r>
          </w:p>
          <w:p w14:paraId="2BD46145"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5522515"/>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Text Book</w:t>
            </w:r>
          </w:p>
          <w:p w14:paraId="0DA46152"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1466030"/>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Audio/Video</w:t>
            </w:r>
          </w:p>
          <w:p w14:paraId="763644AD"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8968097"/>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Web Material</w:t>
            </w:r>
          </w:p>
          <w:p w14:paraId="1AF5A267"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1163465"/>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Journal paper</w:t>
            </w:r>
          </w:p>
        </w:tc>
        <w:tc>
          <w:tcPr>
            <w:tcW w:w="1612" w:type="dxa"/>
            <w:vAlign w:val="center"/>
          </w:tcPr>
          <w:p w14:paraId="5C63FF24"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240166"/>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Class Test</w:t>
            </w:r>
          </w:p>
          <w:p w14:paraId="033FEAFD"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7797085"/>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Final Exam</w:t>
            </w:r>
          </w:p>
          <w:p w14:paraId="46269665"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1414558"/>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Assignment </w:t>
            </w:r>
          </w:p>
          <w:p w14:paraId="51647A28"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4549802"/>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Participation</w:t>
            </w:r>
          </w:p>
          <w:p w14:paraId="16AF3CBB" w14:textId="77777777" w:rsidR="002E3C27" w:rsidRPr="000E4BD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67832907"/>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Presentation</w:t>
            </w:r>
          </w:p>
        </w:tc>
      </w:tr>
      <w:tr w:rsidR="002E3C27" w:rsidRPr="000E4BD7" w14:paraId="48FECC08" w14:textId="77777777" w:rsidTr="001C3606">
        <w:trPr>
          <w:trHeight w:val="1583"/>
          <w:jc w:val="center"/>
        </w:trPr>
        <w:tc>
          <w:tcPr>
            <w:tcW w:w="646" w:type="dxa"/>
            <w:vAlign w:val="center"/>
          </w:tcPr>
          <w:p w14:paraId="78E94BAC"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CO2</w:t>
            </w:r>
          </w:p>
        </w:tc>
        <w:tc>
          <w:tcPr>
            <w:tcW w:w="2239" w:type="dxa"/>
            <w:vAlign w:val="center"/>
          </w:tcPr>
          <w:p w14:paraId="29090923" w14:textId="77777777" w:rsidR="002E3C27" w:rsidRPr="000E4BD7" w:rsidRDefault="002E3C27" w:rsidP="001C3606">
            <w:pPr>
              <w:pStyle w:val="Default"/>
              <w:jc w:val="center"/>
              <w:rPr>
                <w:sz w:val="18"/>
                <w:szCs w:val="18"/>
              </w:rPr>
            </w:pPr>
            <w:r w:rsidRPr="00A4401D">
              <w:rPr>
                <w:bCs/>
                <w:color w:val="000000" w:themeColor="text1"/>
                <w:sz w:val="18"/>
                <w:szCs w:val="18"/>
              </w:rPr>
              <w:t>To</w:t>
            </w:r>
            <w:r>
              <w:rPr>
                <w:b/>
                <w:color w:val="000000" w:themeColor="text1"/>
                <w:sz w:val="18"/>
                <w:szCs w:val="18"/>
              </w:rPr>
              <w:t xml:space="preserve"> </w:t>
            </w:r>
            <w:r w:rsidRPr="000E4BD7">
              <w:rPr>
                <w:b/>
                <w:color w:val="000000" w:themeColor="text1"/>
                <w:sz w:val="18"/>
                <w:szCs w:val="18"/>
              </w:rPr>
              <w:t xml:space="preserve">Solve </w:t>
            </w:r>
            <w:r w:rsidRPr="000E4BD7">
              <w:rPr>
                <w:color w:val="000000" w:themeColor="text1"/>
                <w:sz w:val="18"/>
                <w:szCs w:val="18"/>
              </w:rPr>
              <w:t>the</w:t>
            </w:r>
          </w:p>
          <w:p w14:paraId="5AB03CBC" w14:textId="77777777" w:rsidR="002E3C27" w:rsidRPr="000E4BD7" w:rsidRDefault="002E3C27" w:rsidP="001C3606">
            <w:pPr>
              <w:pStyle w:val="Default"/>
              <w:jc w:val="center"/>
              <w:rPr>
                <w:sz w:val="18"/>
                <w:szCs w:val="18"/>
              </w:rPr>
            </w:pPr>
            <w:r w:rsidRPr="000E4BD7">
              <w:rPr>
                <w:sz w:val="18"/>
                <w:szCs w:val="18"/>
              </w:rPr>
              <w:t>complex mathematical problems using only simple arithmetic operations.</w:t>
            </w:r>
          </w:p>
          <w:p w14:paraId="3616DAE7" w14:textId="77777777" w:rsidR="002E3C27" w:rsidRPr="000E4BD7" w:rsidRDefault="002E3C27" w:rsidP="001C3606">
            <w:pPr>
              <w:pStyle w:val="ListParagraph"/>
              <w:spacing w:after="0" w:line="240" w:lineRule="auto"/>
              <w:ind w:left="-18"/>
              <w:jc w:val="center"/>
              <w:rPr>
                <w:rFonts w:ascii="Arial" w:hAnsi="Arial" w:cs="Arial"/>
                <w:color w:val="000000" w:themeColor="text1"/>
                <w:sz w:val="18"/>
                <w:szCs w:val="18"/>
              </w:rPr>
            </w:pPr>
          </w:p>
        </w:tc>
        <w:tc>
          <w:tcPr>
            <w:tcW w:w="1880" w:type="dxa"/>
            <w:vAlign w:val="center"/>
          </w:tcPr>
          <w:p w14:paraId="25D8AB42"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sidRPr="004C5EF1">
              <w:rPr>
                <w:b/>
                <w:bCs/>
              </w:rPr>
              <w:t>Problem analysis</w:t>
            </w:r>
          </w:p>
          <w:p w14:paraId="042EC691" w14:textId="77777777" w:rsidR="002E3C27" w:rsidRPr="000E4BD7"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 xml:space="preserve"> (PO2</w:t>
            </w:r>
            <w:r w:rsidRPr="000E4BD7">
              <w:rPr>
                <w:rFonts w:ascii="Arial" w:hAnsi="Arial" w:cs="Arial"/>
                <w:color w:val="000000" w:themeColor="text1"/>
                <w:sz w:val="18"/>
                <w:szCs w:val="18"/>
              </w:rPr>
              <w:t>)</w:t>
            </w:r>
          </w:p>
        </w:tc>
        <w:tc>
          <w:tcPr>
            <w:tcW w:w="1051" w:type="dxa"/>
            <w:vAlign w:val="center"/>
          </w:tcPr>
          <w:p w14:paraId="11845603" w14:textId="77777777" w:rsidR="002E3C27" w:rsidRPr="000E4BD7" w:rsidRDefault="002E3C27" w:rsidP="001C3606">
            <w:pPr>
              <w:jc w:val="center"/>
              <w:rPr>
                <w:rFonts w:ascii="Arial" w:hAnsi="Arial" w:cs="Arial"/>
                <w:color w:val="000000" w:themeColor="text1"/>
                <w:sz w:val="18"/>
                <w:szCs w:val="18"/>
              </w:rPr>
            </w:pPr>
            <w:r w:rsidRPr="000E4BD7">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14:paraId="1CE46072"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3562393"/>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Lecture Note</w:t>
            </w:r>
          </w:p>
          <w:p w14:paraId="0054C777"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7411159"/>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Text Book</w:t>
            </w:r>
          </w:p>
          <w:p w14:paraId="4F74CFBC"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4314874"/>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Audio/Video</w:t>
            </w:r>
          </w:p>
          <w:p w14:paraId="4F523F48"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3521871"/>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Web Material</w:t>
            </w:r>
          </w:p>
          <w:p w14:paraId="2152892C" w14:textId="77777777" w:rsidR="002E3C27" w:rsidRPr="000E4BD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48323110"/>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Journal paper</w:t>
            </w:r>
          </w:p>
        </w:tc>
        <w:tc>
          <w:tcPr>
            <w:tcW w:w="1612" w:type="dxa"/>
            <w:vAlign w:val="center"/>
          </w:tcPr>
          <w:p w14:paraId="7665128E"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6174248"/>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Class Test</w:t>
            </w:r>
          </w:p>
          <w:p w14:paraId="1E85CCEC"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6441470"/>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Final Exam</w:t>
            </w:r>
          </w:p>
          <w:p w14:paraId="0E132C9D"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5294921"/>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Assignment </w:t>
            </w:r>
          </w:p>
          <w:p w14:paraId="10A34354"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6435532"/>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Participation</w:t>
            </w:r>
          </w:p>
          <w:p w14:paraId="625A9B25" w14:textId="77777777" w:rsidR="002E3C27" w:rsidRPr="000E4BD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6393305"/>
              </w:sdtPr>
              <w:sdtContent>
                <w:r w:rsidR="002E3C27" w:rsidRPr="000E4BD7">
                  <w:rPr>
                    <w:rFonts w:ascii="MS Gothic" w:eastAsia="MS Gothic" w:hAnsi="MS Gothic" w:cs="MS Gothic" w:hint="eastAsia"/>
                    <w:color w:val="000000" w:themeColor="text1"/>
                    <w:sz w:val="18"/>
                    <w:szCs w:val="18"/>
                  </w:rPr>
                  <w:t>☒</w:t>
                </w:r>
              </w:sdtContent>
            </w:sdt>
            <w:r w:rsidR="002E3C27" w:rsidRPr="000E4BD7">
              <w:rPr>
                <w:rFonts w:ascii="Arial" w:hAnsi="Arial" w:cs="Arial"/>
                <w:color w:val="000000" w:themeColor="text1"/>
                <w:sz w:val="18"/>
                <w:szCs w:val="18"/>
              </w:rPr>
              <w:t xml:space="preserve">  Presentation</w:t>
            </w:r>
          </w:p>
        </w:tc>
      </w:tr>
    </w:tbl>
    <w:p w14:paraId="71E636D4" w14:textId="77777777" w:rsidR="002E3C27" w:rsidRDefault="002E3C27" w:rsidP="002E3C27">
      <w:pPr>
        <w:rPr>
          <w:rFonts w:ascii="Arial" w:hAnsi="Arial" w:cs="Arial"/>
          <w:sz w:val="18"/>
          <w:szCs w:val="18"/>
        </w:rPr>
      </w:pPr>
    </w:p>
    <w:p w14:paraId="27D260BF" w14:textId="77777777" w:rsidR="002E3C27" w:rsidRDefault="002E3C27" w:rsidP="002E3C27">
      <w:r>
        <w:br w:type="page"/>
      </w:r>
    </w:p>
    <w:tbl>
      <w:tblPr>
        <w:tblW w:w="9180" w:type="dxa"/>
        <w:tblInd w:w="18" w:type="dxa"/>
        <w:tblLayout w:type="fixed"/>
        <w:tblLook w:val="04A0" w:firstRow="1" w:lastRow="0" w:firstColumn="1" w:lastColumn="0" w:noHBand="0" w:noVBand="1"/>
      </w:tblPr>
      <w:tblGrid>
        <w:gridCol w:w="9180"/>
      </w:tblGrid>
      <w:tr w:rsidR="002E3C27" w:rsidRPr="000E4BD7" w14:paraId="5F33F96E" w14:textId="77777777" w:rsidTr="001C3606">
        <w:trPr>
          <w:trHeight w:val="238"/>
        </w:trPr>
        <w:tc>
          <w:tcPr>
            <w:tcW w:w="9180" w:type="dxa"/>
          </w:tcPr>
          <w:p w14:paraId="4CD6516F" w14:textId="77777777" w:rsidR="002E3C27" w:rsidRPr="000E4BD7" w:rsidRDefault="002E3C27" w:rsidP="001C3606">
            <w:pPr>
              <w:rPr>
                <w:rFonts w:ascii="Arial" w:hAnsi="Arial" w:cs="Arial"/>
                <w:b/>
                <w:color w:val="000000" w:themeColor="text1"/>
                <w:sz w:val="18"/>
                <w:szCs w:val="18"/>
              </w:rPr>
            </w:pPr>
            <w:r w:rsidRPr="000E4BD7">
              <w:rPr>
                <w:rFonts w:ascii="Arial" w:hAnsi="Arial" w:cs="Arial"/>
                <w:b/>
                <w:color w:val="000000" w:themeColor="text1"/>
                <w:sz w:val="18"/>
                <w:szCs w:val="18"/>
              </w:rPr>
              <w:lastRenderedPageBreak/>
              <w:t>Assessment and Marks Distribution:</w:t>
            </w:r>
          </w:p>
          <w:p w14:paraId="54FEE531" w14:textId="77777777" w:rsidR="002E3C27" w:rsidRPr="000E4BD7" w:rsidRDefault="002E3C27" w:rsidP="001C3606">
            <w:pPr>
              <w:rPr>
                <w:rFonts w:ascii="Arial" w:hAnsi="Arial" w:cs="Arial"/>
                <w:bCs/>
                <w:color w:val="000000" w:themeColor="text1"/>
                <w:sz w:val="18"/>
                <w:szCs w:val="18"/>
              </w:rPr>
            </w:pPr>
            <w:r w:rsidRPr="000E4BD7">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51AB68C8" w14:textId="77777777" w:rsidR="002E3C27" w:rsidRPr="000E4BD7" w:rsidRDefault="002E3C27" w:rsidP="001C3606">
            <w:pPr>
              <w:rPr>
                <w:rFonts w:ascii="Arial" w:hAnsi="Arial" w:cs="Arial"/>
                <w:bCs/>
                <w:color w:val="000000" w:themeColor="text1"/>
                <w:sz w:val="18"/>
                <w:szCs w:val="18"/>
              </w:rPr>
            </w:pPr>
            <w:r w:rsidRPr="000E4BD7">
              <w:rPr>
                <w:rFonts w:ascii="Arial" w:hAnsi="Arial" w:cs="Arial"/>
                <w:bCs/>
                <w:color w:val="000000" w:themeColor="text1"/>
                <w:sz w:val="18"/>
                <w:szCs w:val="18"/>
              </w:rPr>
              <w:t xml:space="preserve"> </w:t>
            </w:r>
            <w:r w:rsidRPr="000E4BD7">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0E4BD7">
              <w:rPr>
                <w:rFonts w:ascii="Arial" w:hAnsi="Arial" w:cs="Arial"/>
                <w:bCs/>
                <w:color w:val="000000" w:themeColor="text1"/>
                <w:sz w:val="18"/>
                <w:szCs w:val="18"/>
              </w:rPr>
              <w:t>%)</w:t>
            </w:r>
          </w:p>
          <w:p w14:paraId="37DFB4A5" w14:textId="77777777" w:rsidR="002E3C27" w:rsidRPr="000E4BD7"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0E4BD7">
              <w:rPr>
                <w:rFonts w:ascii="Arial" w:hAnsi="Arial" w:cs="Arial"/>
                <w:bCs/>
                <w:color w:val="000000" w:themeColor="text1"/>
                <w:sz w:val="18"/>
                <w:szCs w:val="18"/>
              </w:rPr>
              <w:t xml:space="preserve">0%), Total Time: 3 hours. </w:t>
            </w:r>
          </w:p>
          <w:p w14:paraId="1C21FEAD" w14:textId="77777777" w:rsidR="002E3C27" w:rsidRPr="000E4BD7" w:rsidRDefault="002E3C27" w:rsidP="001C3606">
            <w:pPr>
              <w:jc w:val="both"/>
              <w:rPr>
                <w:rFonts w:ascii="Arial" w:hAnsi="Arial" w:cs="Arial"/>
                <w:iCs/>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0E4BD7">
              <w:rPr>
                <w:rFonts w:ascii="Arial" w:hAnsi="Arial" w:cs="Arial"/>
                <w:bCs/>
                <w:color w:val="000000" w:themeColor="text1"/>
                <w:sz w:val="18"/>
                <w:szCs w:val="18"/>
              </w:rPr>
              <w:t>%).</w:t>
            </w:r>
          </w:p>
        </w:tc>
      </w:tr>
      <w:tr w:rsidR="002E3C27" w:rsidRPr="000E4BD7" w14:paraId="35B02529" w14:textId="77777777" w:rsidTr="001C3606">
        <w:trPr>
          <w:trHeight w:val="238"/>
        </w:trPr>
        <w:tc>
          <w:tcPr>
            <w:tcW w:w="9180" w:type="dxa"/>
          </w:tcPr>
          <w:p w14:paraId="67F4CED8" w14:textId="77777777" w:rsidR="002E3C27" w:rsidRPr="000E4BD7" w:rsidRDefault="002E3C27" w:rsidP="001C3606">
            <w:pPr>
              <w:jc w:val="center"/>
              <w:rPr>
                <w:rFonts w:ascii="Arial" w:hAnsi="Arial" w:cs="Arial"/>
                <w:iCs/>
                <w:sz w:val="18"/>
                <w:szCs w:val="18"/>
              </w:rPr>
            </w:pPr>
          </w:p>
        </w:tc>
      </w:tr>
      <w:tr w:rsidR="002E3C27" w:rsidRPr="000E4BD7" w14:paraId="161AB620" w14:textId="77777777" w:rsidTr="001C3606">
        <w:trPr>
          <w:trHeight w:val="238"/>
        </w:trPr>
        <w:tc>
          <w:tcPr>
            <w:tcW w:w="9180" w:type="dxa"/>
          </w:tcPr>
          <w:p w14:paraId="418E76ED" w14:textId="77777777" w:rsidR="002E3C27" w:rsidRPr="000E4BD7" w:rsidRDefault="002E3C27" w:rsidP="001C3606">
            <w:pPr>
              <w:spacing w:after="120"/>
              <w:jc w:val="both"/>
              <w:rPr>
                <w:rFonts w:ascii="Arial" w:hAnsi="Arial" w:cs="Arial"/>
                <w:b/>
                <w:bCs/>
                <w:iCs/>
                <w:sz w:val="18"/>
                <w:szCs w:val="18"/>
              </w:rPr>
            </w:pPr>
            <w:r w:rsidRPr="000E4BD7">
              <w:rPr>
                <w:rFonts w:ascii="Arial" w:hAnsi="Arial" w:cs="Arial"/>
                <w:b/>
                <w:bCs/>
                <w:iCs/>
                <w:sz w:val="18"/>
                <w:szCs w:val="18"/>
              </w:rPr>
              <w:t xml:space="preserve">Course Contents: </w:t>
            </w:r>
          </w:p>
          <w:p w14:paraId="1175448E" w14:textId="77777777" w:rsidR="002E3C27" w:rsidRPr="000E4BD7" w:rsidRDefault="002E3C27" w:rsidP="001C3606">
            <w:pPr>
              <w:spacing w:after="120"/>
              <w:jc w:val="both"/>
              <w:rPr>
                <w:rFonts w:ascii="Arial" w:hAnsi="Arial" w:cs="Arial"/>
                <w:iCs/>
                <w:sz w:val="18"/>
                <w:szCs w:val="18"/>
              </w:rPr>
            </w:pPr>
            <w:r w:rsidRPr="000E4BD7">
              <w:rPr>
                <w:rFonts w:ascii="Arial" w:hAnsi="Arial" w:cs="Arial"/>
                <w:iCs/>
                <w:sz w:val="18"/>
                <w:szCs w:val="18"/>
              </w:rPr>
              <w:t>Approximations and Errors: Accuracy and Precision, Error Definitions, Round-Off Errors, Truncation Errors.</w:t>
            </w:r>
          </w:p>
          <w:p w14:paraId="5AD3C8FC" w14:textId="77777777" w:rsidR="002E3C27" w:rsidRPr="000E4BD7" w:rsidRDefault="002E3C27" w:rsidP="001C3606">
            <w:pPr>
              <w:spacing w:after="120"/>
              <w:jc w:val="both"/>
              <w:rPr>
                <w:rFonts w:ascii="Arial" w:hAnsi="Arial" w:cs="Arial"/>
                <w:iCs/>
                <w:sz w:val="18"/>
                <w:szCs w:val="18"/>
              </w:rPr>
            </w:pPr>
            <w:r w:rsidRPr="000E4BD7">
              <w:rPr>
                <w:rFonts w:ascii="Arial" w:hAnsi="Arial" w:cs="Arial"/>
                <w:iCs/>
                <w:sz w:val="18"/>
                <w:szCs w:val="18"/>
              </w:rPr>
              <w:t>Roots of Equations: Graphical Methods, The Bisection Method, The False-Position Method, Simple One-Point Iteration, The Newton-Raphson Method, The Secant Method.</w:t>
            </w:r>
          </w:p>
          <w:p w14:paraId="09D25DBE" w14:textId="77777777" w:rsidR="002E3C27" w:rsidRPr="000E4BD7" w:rsidRDefault="002E3C27" w:rsidP="001C3606">
            <w:pPr>
              <w:spacing w:after="120"/>
              <w:jc w:val="both"/>
              <w:rPr>
                <w:rFonts w:ascii="Arial" w:hAnsi="Arial" w:cs="Arial"/>
                <w:iCs/>
                <w:sz w:val="18"/>
                <w:szCs w:val="18"/>
              </w:rPr>
            </w:pPr>
            <w:r w:rsidRPr="000E4BD7">
              <w:rPr>
                <w:rFonts w:ascii="Arial" w:hAnsi="Arial" w:cs="Arial"/>
                <w:iCs/>
                <w:sz w:val="18"/>
                <w:szCs w:val="18"/>
              </w:rPr>
              <w:t>Systems of linear algebraic equations: Gauss Elimination, Solving Small Numbers of Equations, Naive Gauss Elimination, Pitfalls of Elimination Methods, Matrix Inversion and Gauss –Seidel,  The Matrix Inverse, Error Analysis and System Condition.</w:t>
            </w:r>
          </w:p>
          <w:p w14:paraId="6662EE9B" w14:textId="77777777" w:rsidR="002E3C27" w:rsidRPr="000E4BD7" w:rsidRDefault="002E3C27" w:rsidP="001C3606">
            <w:pPr>
              <w:spacing w:after="120"/>
              <w:jc w:val="both"/>
              <w:rPr>
                <w:rFonts w:ascii="Arial" w:hAnsi="Arial" w:cs="Arial"/>
                <w:iCs/>
                <w:sz w:val="18"/>
                <w:szCs w:val="18"/>
              </w:rPr>
            </w:pPr>
            <w:r w:rsidRPr="000E4BD7">
              <w:rPr>
                <w:rFonts w:ascii="Arial" w:hAnsi="Arial" w:cs="Arial"/>
                <w:iCs/>
                <w:sz w:val="18"/>
                <w:szCs w:val="18"/>
              </w:rPr>
              <w:t>Curve Fitting: Linear Regression, Polynomial Regression, Multiple Linear Regression, Newton’s Divided-Difference Interpolating Polynomials, Lagrange Interpolating Polynomials, Coefficients of an Interpolating Polynomials, Curve Fitting with sinusoidal Functions.</w:t>
            </w:r>
          </w:p>
          <w:p w14:paraId="7C688D11" w14:textId="77777777" w:rsidR="002E3C27" w:rsidRPr="000E4BD7" w:rsidRDefault="002E3C27" w:rsidP="001C3606">
            <w:pPr>
              <w:spacing w:after="120"/>
              <w:jc w:val="both"/>
              <w:rPr>
                <w:rFonts w:ascii="Arial" w:hAnsi="Arial" w:cs="Arial"/>
                <w:iCs/>
                <w:sz w:val="18"/>
                <w:szCs w:val="18"/>
              </w:rPr>
            </w:pPr>
            <w:r w:rsidRPr="000E4BD7">
              <w:rPr>
                <w:rFonts w:ascii="Arial" w:hAnsi="Arial" w:cs="Arial"/>
                <w:iCs/>
                <w:sz w:val="18"/>
                <w:szCs w:val="18"/>
              </w:rPr>
              <w:t>Numerical Differentiation and Integration : The Trapezoidal Rule, Simpson’s Rules, Integration with Unequal Segments, Romberg Integration, Gauss Quadrature, High-Accuracy Differentiation Formulas, Richardson Extrapolation, Derivatives of Unequally Spaced Data.</w:t>
            </w:r>
          </w:p>
          <w:p w14:paraId="51F8C06F" w14:textId="77777777" w:rsidR="002E3C27" w:rsidRPr="000E4BD7" w:rsidRDefault="002E3C27" w:rsidP="001C3606">
            <w:pPr>
              <w:spacing w:after="120"/>
              <w:jc w:val="both"/>
              <w:rPr>
                <w:rFonts w:ascii="Arial" w:hAnsi="Arial" w:cs="Arial"/>
                <w:iCs/>
                <w:sz w:val="18"/>
                <w:szCs w:val="18"/>
              </w:rPr>
            </w:pPr>
            <w:r w:rsidRPr="000E4BD7">
              <w:rPr>
                <w:rFonts w:ascii="Arial" w:hAnsi="Arial" w:cs="Arial"/>
                <w:iCs/>
                <w:sz w:val="18"/>
                <w:szCs w:val="18"/>
              </w:rPr>
              <w:t>Pseudorandom-number generators, the FFT.</w:t>
            </w:r>
          </w:p>
          <w:p w14:paraId="4EFB3485" w14:textId="77777777" w:rsidR="002E3C27" w:rsidRPr="000E4BD7" w:rsidRDefault="002E3C27" w:rsidP="001C3606">
            <w:pPr>
              <w:jc w:val="both"/>
              <w:rPr>
                <w:rFonts w:ascii="Arial" w:hAnsi="Arial" w:cs="Arial"/>
                <w:iCs/>
                <w:sz w:val="18"/>
                <w:szCs w:val="18"/>
              </w:rPr>
            </w:pPr>
          </w:p>
        </w:tc>
      </w:tr>
    </w:tbl>
    <w:p w14:paraId="19C99B01" w14:textId="77777777" w:rsidR="002E3C27" w:rsidRPr="000E4BD7" w:rsidRDefault="002E3C27" w:rsidP="002E3C27">
      <w:pPr>
        <w:tabs>
          <w:tab w:val="left" w:pos="1992"/>
        </w:tabs>
        <w:jc w:val="both"/>
        <w:rPr>
          <w:rFonts w:ascii="Arial" w:hAnsi="Arial" w:cs="Arial"/>
          <w:spacing w:val="-3"/>
          <w:sz w:val="18"/>
          <w:szCs w:val="18"/>
        </w:rPr>
      </w:pPr>
      <w:r w:rsidRPr="000E4BD7">
        <w:rPr>
          <w:rFonts w:ascii="Arial" w:hAnsi="Arial" w:cs="Arial"/>
          <w:spacing w:val="-3"/>
          <w:sz w:val="18"/>
          <w:szCs w:val="18"/>
        </w:rPr>
        <w:tab/>
      </w:r>
    </w:p>
    <w:p w14:paraId="664C43BC" w14:textId="77777777" w:rsidR="002E3C27" w:rsidRPr="000E4BD7" w:rsidRDefault="002E3C27" w:rsidP="002E3C27">
      <w:pPr>
        <w:jc w:val="both"/>
        <w:rPr>
          <w:rFonts w:ascii="Arial" w:hAnsi="Arial" w:cs="Arial"/>
          <w:b/>
          <w:spacing w:val="-3"/>
          <w:sz w:val="18"/>
          <w:szCs w:val="18"/>
        </w:rPr>
      </w:pPr>
      <w:r w:rsidRPr="000E4BD7">
        <w:rPr>
          <w:rFonts w:ascii="Arial" w:hAnsi="Arial" w:cs="Arial"/>
          <w:b/>
          <w:spacing w:val="-3"/>
          <w:sz w:val="18"/>
          <w:szCs w:val="18"/>
        </w:rPr>
        <w:t>Text Book:</w:t>
      </w:r>
    </w:p>
    <w:tbl>
      <w:tblPr>
        <w:tblW w:w="4966" w:type="pct"/>
        <w:tblLook w:val="0000" w:firstRow="0" w:lastRow="0" w:firstColumn="0" w:lastColumn="0" w:noHBand="0" w:noVBand="0"/>
      </w:tblPr>
      <w:tblGrid>
        <w:gridCol w:w="361"/>
        <w:gridCol w:w="3288"/>
        <w:gridCol w:w="274"/>
        <w:gridCol w:w="5256"/>
      </w:tblGrid>
      <w:tr w:rsidR="002E3C27" w:rsidRPr="000E4BD7" w14:paraId="60657B75" w14:textId="77777777" w:rsidTr="001C3606">
        <w:tc>
          <w:tcPr>
            <w:tcW w:w="197" w:type="pct"/>
          </w:tcPr>
          <w:p w14:paraId="16CF835A" w14:textId="77777777" w:rsidR="002E3C27" w:rsidRPr="000E4BD7" w:rsidRDefault="002E3C27" w:rsidP="001C3606">
            <w:pPr>
              <w:suppressAutoHyphens/>
              <w:jc w:val="both"/>
              <w:rPr>
                <w:rFonts w:ascii="Arial" w:hAnsi="Arial" w:cs="Arial"/>
                <w:spacing w:val="-3"/>
                <w:sz w:val="18"/>
                <w:szCs w:val="18"/>
              </w:rPr>
            </w:pPr>
            <w:r w:rsidRPr="000E4BD7">
              <w:rPr>
                <w:rFonts w:ascii="Arial" w:hAnsi="Arial" w:cs="Arial"/>
                <w:spacing w:val="-3"/>
                <w:sz w:val="18"/>
                <w:szCs w:val="18"/>
              </w:rPr>
              <w:t>1.</w:t>
            </w:r>
          </w:p>
        </w:tc>
        <w:tc>
          <w:tcPr>
            <w:tcW w:w="1791" w:type="pct"/>
          </w:tcPr>
          <w:p w14:paraId="31EED76F" w14:textId="77777777" w:rsidR="002E3C27" w:rsidRPr="000E4BD7" w:rsidRDefault="002E3C27" w:rsidP="001C3606">
            <w:pPr>
              <w:suppressAutoHyphens/>
              <w:rPr>
                <w:rFonts w:ascii="Arial" w:hAnsi="Arial" w:cs="Arial"/>
                <w:sz w:val="18"/>
                <w:szCs w:val="18"/>
              </w:rPr>
            </w:pPr>
            <w:r w:rsidRPr="000E4BD7">
              <w:rPr>
                <w:rFonts w:ascii="Arial" w:hAnsi="Arial" w:cs="Arial"/>
                <w:spacing w:val="-3"/>
                <w:sz w:val="18"/>
                <w:szCs w:val="18"/>
              </w:rPr>
              <w:t xml:space="preserve">Steven C. </w:t>
            </w:r>
            <w:proofErr w:type="spellStart"/>
            <w:r w:rsidRPr="000E4BD7">
              <w:rPr>
                <w:rFonts w:ascii="Arial" w:hAnsi="Arial" w:cs="Arial"/>
                <w:spacing w:val="-3"/>
                <w:sz w:val="18"/>
                <w:szCs w:val="18"/>
              </w:rPr>
              <w:t>Chapra</w:t>
            </w:r>
            <w:proofErr w:type="spellEnd"/>
            <w:r w:rsidRPr="000E4BD7">
              <w:rPr>
                <w:rFonts w:ascii="Arial" w:hAnsi="Arial" w:cs="Arial"/>
                <w:spacing w:val="-3"/>
                <w:sz w:val="18"/>
                <w:szCs w:val="18"/>
              </w:rPr>
              <w:t xml:space="preserve">, Raymond P. </w:t>
            </w:r>
            <w:proofErr w:type="spellStart"/>
            <w:r w:rsidRPr="000E4BD7">
              <w:rPr>
                <w:rFonts w:ascii="Arial" w:hAnsi="Arial" w:cs="Arial"/>
                <w:spacing w:val="-3"/>
                <w:sz w:val="18"/>
                <w:szCs w:val="18"/>
              </w:rPr>
              <w:t>Canale</w:t>
            </w:r>
            <w:proofErr w:type="spellEnd"/>
          </w:p>
        </w:tc>
        <w:tc>
          <w:tcPr>
            <w:tcW w:w="149" w:type="pct"/>
          </w:tcPr>
          <w:p w14:paraId="32CB7898" w14:textId="77777777" w:rsidR="002E3C27" w:rsidRPr="000E4BD7" w:rsidRDefault="002E3C27" w:rsidP="001C3606">
            <w:pPr>
              <w:suppressAutoHyphens/>
              <w:jc w:val="both"/>
              <w:rPr>
                <w:rFonts w:ascii="Arial" w:hAnsi="Arial" w:cs="Arial"/>
                <w:spacing w:val="-3"/>
                <w:sz w:val="18"/>
                <w:szCs w:val="18"/>
              </w:rPr>
            </w:pPr>
            <w:r w:rsidRPr="000E4BD7">
              <w:rPr>
                <w:rFonts w:ascii="Arial" w:hAnsi="Arial" w:cs="Arial"/>
                <w:spacing w:val="-3"/>
                <w:sz w:val="18"/>
                <w:szCs w:val="18"/>
              </w:rPr>
              <w:t>:</w:t>
            </w:r>
          </w:p>
        </w:tc>
        <w:tc>
          <w:tcPr>
            <w:tcW w:w="2863" w:type="pct"/>
          </w:tcPr>
          <w:p w14:paraId="42DE2CB2" w14:textId="77777777" w:rsidR="002E3C27" w:rsidRPr="000E4BD7" w:rsidRDefault="002E3C27" w:rsidP="001C3606">
            <w:pPr>
              <w:suppressAutoHyphens/>
              <w:rPr>
                <w:rFonts w:ascii="Arial" w:hAnsi="Arial" w:cs="Arial"/>
                <w:sz w:val="18"/>
                <w:szCs w:val="18"/>
              </w:rPr>
            </w:pPr>
            <w:r w:rsidRPr="000E4BD7">
              <w:rPr>
                <w:rFonts w:ascii="Arial" w:hAnsi="Arial" w:cs="Arial"/>
                <w:b/>
                <w:bCs/>
                <w:spacing w:val="-3"/>
                <w:sz w:val="18"/>
                <w:szCs w:val="18"/>
              </w:rPr>
              <w:t>Numerical Methods for Engineers</w:t>
            </w:r>
            <w:r w:rsidRPr="000E4BD7">
              <w:rPr>
                <w:rFonts w:ascii="Arial" w:hAnsi="Arial" w:cs="Arial"/>
                <w:bCs/>
                <w:spacing w:val="-3"/>
                <w:sz w:val="18"/>
                <w:szCs w:val="18"/>
              </w:rPr>
              <w:t xml:space="preserve">, </w:t>
            </w:r>
            <w:r w:rsidRPr="000E4BD7">
              <w:rPr>
                <w:rFonts w:ascii="Arial" w:hAnsi="Arial" w:cs="Arial"/>
                <w:i/>
                <w:iCs/>
                <w:sz w:val="18"/>
                <w:szCs w:val="18"/>
              </w:rPr>
              <w:t>McGraw-Hill</w:t>
            </w:r>
          </w:p>
        </w:tc>
      </w:tr>
    </w:tbl>
    <w:p w14:paraId="303E2CB1" w14:textId="77777777" w:rsidR="002E3C27" w:rsidRPr="000E4BD7" w:rsidRDefault="002E3C27" w:rsidP="002E3C27">
      <w:pPr>
        <w:rPr>
          <w:rFonts w:ascii="Arial" w:hAnsi="Arial" w:cs="Arial"/>
          <w:color w:val="FFFFFF"/>
          <w:sz w:val="18"/>
          <w:szCs w:val="18"/>
          <w:highlight w:val="black"/>
        </w:rPr>
      </w:pPr>
    </w:p>
    <w:p w14:paraId="5C455F6F" w14:textId="77777777" w:rsidR="002E3C27" w:rsidRPr="000E4BD7" w:rsidRDefault="002E3C27" w:rsidP="002E3C27">
      <w:pPr>
        <w:jc w:val="both"/>
        <w:rPr>
          <w:rFonts w:ascii="Arial" w:hAnsi="Arial" w:cs="Arial"/>
          <w:b/>
          <w:spacing w:val="-3"/>
          <w:sz w:val="18"/>
          <w:szCs w:val="18"/>
        </w:rPr>
      </w:pPr>
      <w:r w:rsidRPr="000E4BD7">
        <w:rPr>
          <w:rFonts w:ascii="Arial" w:hAnsi="Arial" w:cs="Arial"/>
          <w:b/>
          <w:spacing w:val="-3"/>
          <w:sz w:val="18"/>
          <w:szCs w:val="18"/>
        </w:rPr>
        <w:t>Books Recommended:</w:t>
      </w:r>
    </w:p>
    <w:tbl>
      <w:tblPr>
        <w:tblW w:w="5000" w:type="pct"/>
        <w:tblLook w:val="0000" w:firstRow="0" w:lastRow="0" w:firstColumn="0" w:lastColumn="0" w:noHBand="0" w:noVBand="0"/>
      </w:tblPr>
      <w:tblGrid>
        <w:gridCol w:w="361"/>
        <w:gridCol w:w="3287"/>
        <w:gridCol w:w="264"/>
        <w:gridCol w:w="5330"/>
      </w:tblGrid>
      <w:tr w:rsidR="002E3C27" w:rsidRPr="000E4BD7" w14:paraId="5D8E9C1B" w14:textId="77777777" w:rsidTr="001C3606">
        <w:trPr>
          <w:trHeight w:val="196"/>
        </w:trPr>
        <w:tc>
          <w:tcPr>
            <w:tcW w:w="195" w:type="pct"/>
          </w:tcPr>
          <w:p w14:paraId="6C6B1D0F" w14:textId="77777777" w:rsidR="002E3C27" w:rsidRPr="000E4BD7" w:rsidRDefault="002E3C27" w:rsidP="001C3606">
            <w:pPr>
              <w:suppressAutoHyphens/>
              <w:jc w:val="both"/>
              <w:rPr>
                <w:rFonts w:ascii="Arial" w:hAnsi="Arial" w:cs="Arial"/>
                <w:spacing w:val="-3"/>
                <w:sz w:val="18"/>
                <w:szCs w:val="18"/>
              </w:rPr>
            </w:pPr>
            <w:r w:rsidRPr="000E4BD7">
              <w:rPr>
                <w:rFonts w:ascii="Arial" w:hAnsi="Arial" w:cs="Arial"/>
                <w:spacing w:val="-3"/>
                <w:sz w:val="18"/>
                <w:szCs w:val="18"/>
              </w:rPr>
              <w:t>1.</w:t>
            </w:r>
          </w:p>
        </w:tc>
        <w:tc>
          <w:tcPr>
            <w:tcW w:w="1780" w:type="pct"/>
          </w:tcPr>
          <w:p w14:paraId="6446AC54" w14:textId="77777777" w:rsidR="002E3C27" w:rsidRPr="000E4BD7" w:rsidRDefault="002E3C27" w:rsidP="001C3606">
            <w:pPr>
              <w:suppressAutoHyphens/>
              <w:rPr>
                <w:rFonts w:ascii="Arial" w:hAnsi="Arial" w:cs="Arial"/>
                <w:spacing w:val="-3"/>
                <w:sz w:val="18"/>
                <w:szCs w:val="18"/>
              </w:rPr>
            </w:pPr>
            <w:r w:rsidRPr="000E4BD7">
              <w:rPr>
                <w:rFonts w:ascii="Arial" w:hAnsi="Arial" w:cs="Arial"/>
                <w:spacing w:val="-3"/>
                <w:sz w:val="18"/>
                <w:szCs w:val="18"/>
              </w:rPr>
              <w:t xml:space="preserve">S. S. </w:t>
            </w:r>
            <w:proofErr w:type="spellStart"/>
            <w:r w:rsidRPr="000E4BD7">
              <w:rPr>
                <w:rFonts w:ascii="Arial" w:hAnsi="Arial" w:cs="Arial"/>
                <w:spacing w:val="-3"/>
                <w:sz w:val="18"/>
                <w:szCs w:val="18"/>
              </w:rPr>
              <w:t>Kuo</w:t>
            </w:r>
            <w:proofErr w:type="spellEnd"/>
          </w:p>
        </w:tc>
        <w:tc>
          <w:tcPr>
            <w:tcW w:w="140" w:type="pct"/>
          </w:tcPr>
          <w:p w14:paraId="064DF14E" w14:textId="77777777" w:rsidR="002E3C27" w:rsidRPr="000E4BD7" w:rsidRDefault="002E3C27" w:rsidP="001C3606">
            <w:pPr>
              <w:suppressAutoHyphens/>
              <w:rPr>
                <w:rFonts w:ascii="Arial" w:hAnsi="Arial" w:cs="Arial"/>
                <w:spacing w:val="-3"/>
                <w:sz w:val="18"/>
                <w:szCs w:val="18"/>
              </w:rPr>
            </w:pPr>
            <w:r w:rsidRPr="000E4BD7">
              <w:rPr>
                <w:rFonts w:ascii="Arial" w:hAnsi="Arial" w:cs="Arial"/>
                <w:spacing w:val="-3"/>
                <w:sz w:val="18"/>
                <w:szCs w:val="18"/>
              </w:rPr>
              <w:t>:</w:t>
            </w:r>
          </w:p>
        </w:tc>
        <w:tc>
          <w:tcPr>
            <w:tcW w:w="2885" w:type="pct"/>
          </w:tcPr>
          <w:p w14:paraId="772EE831" w14:textId="77777777" w:rsidR="002E3C27" w:rsidRPr="000E4BD7" w:rsidRDefault="002E3C27" w:rsidP="001C3606">
            <w:pPr>
              <w:suppressAutoHyphens/>
              <w:rPr>
                <w:rFonts w:ascii="Arial" w:hAnsi="Arial" w:cs="Arial"/>
                <w:spacing w:val="-3"/>
                <w:sz w:val="18"/>
                <w:szCs w:val="18"/>
              </w:rPr>
            </w:pPr>
            <w:r w:rsidRPr="000E4BD7">
              <w:rPr>
                <w:rFonts w:ascii="Arial" w:hAnsi="Arial" w:cs="Arial"/>
                <w:b/>
                <w:bCs/>
                <w:spacing w:val="-3"/>
                <w:sz w:val="18"/>
                <w:szCs w:val="18"/>
              </w:rPr>
              <w:t>Computer Applications of Numerical Methods</w:t>
            </w:r>
            <w:r w:rsidRPr="000E4BD7">
              <w:rPr>
                <w:rFonts w:ascii="Arial" w:hAnsi="Arial" w:cs="Arial"/>
                <w:i/>
                <w:iCs/>
                <w:sz w:val="18"/>
                <w:szCs w:val="18"/>
              </w:rPr>
              <w:t>, Addison-Wesley</w:t>
            </w:r>
          </w:p>
        </w:tc>
      </w:tr>
      <w:tr w:rsidR="002E3C27" w:rsidRPr="000E4BD7" w14:paraId="6575B337" w14:textId="77777777" w:rsidTr="001C3606">
        <w:trPr>
          <w:trHeight w:val="109"/>
        </w:trPr>
        <w:tc>
          <w:tcPr>
            <w:tcW w:w="195" w:type="pct"/>
          </w:tcPr>
          <w:p w14:paraId="43079ED6" w14:textId="77777777" w:rsidR="002E3C27" w:rsidRPr="000E4BD7" w:rsidRDefault="002E3C27" w:rsidP="001C3606">
            <w:pPr>
              <w:suppressAutoHyphens/>
              <w:jc w:val="both"/>
              <w:rPr>
                <w:rFonts w:ascii="Arial" w:hAnsi="Arial" w:cs="Arial"/>
                <w:spacing w:val="-3"/>
                <w:sz w:val="18"/>
                <w:szCs w:val="18"/>
              </w:rPr>
            </w:pPr>
            <w:r w:rsidRPr="000E4BD7">
              <w:rPr>
                <w:rFonts w:ascii="Arial" w:hAnsi="Arial" w:cs="Arial"/>
                <w:spacing w:val="-3"/>
                <w:sz w:val="18"/>
                <w:szCs w:val="18"/>
              </w:rPr>
              <w:t>2.</w:t>
            </w:r>
          </w:p>
        </w:tc>
        <w:tc>
          <w:tcPr>
            <w:tcW w:w="1780" w:type="pct"/>
          </w:tcPr>
          <w:p w14:paraId="16654838" w14:textId="77777777" w:rsidR="002E3C27" w:rsidRPr="000E4BD7" w:rsidRDefault="002E3C27" w:rsidP="001C3606">
            <w:pPr>
              <w:suppressAutoHyphens/>
              <w:rPr>
                <w:rFonts w:ascii="Arial" w:hAnsi="Arial" w:cs="Arial"/>
                <w:spacing w:val="-3"/>
                <w:sz w:val="18"/>
                <w:szCs w:val="18"/>
              </w:rPr>
            </w:pPr>
            <w:r w:rsidRPr="000E4BD7">
              <w:rPr>
                <w:rFonts w:ascii="Arial" w:hAnsi="Arial" w:cs="Arial"/>
                <w:spacing w:val="-3"/>
                <w:sz w:val="18"/>
                <w:szCs w:val="18"/>
              </w:rPr>
              <w:t>S. S. Sastry</w:t>
            </w:r>
          </w:p>
        </w:tc>
        <w:tc>
          <w:tcPr>
            <w:tcW w:w="140" w:type="pct"/>
          </w:tcPr>
          <w:p w14:paraId="469042F7" w14:textId="77777777" w:rsidR="002E3C27" w:rsidRPr="000E4BD7" w:rsidRDefault="002E3C27" w:rsidP="001C3606">
            <w:pPr>
              <w:suppressAutoHyphens/>
              <w:rPr>
                <w:rFonts w:ascii="Arial" w:hAnsi="Arial" w:cs="Arial"/>
                <w:spacing w:val="-3"/>
                <w:sz w:val="18"/>
                <w:szCs w:val="18"/>
              </w:rPr>
            </w:pPr>
            <w:r w:rsidRPr="000E4BD7">
              <w:rPr>
                <w:rFonts w:ascii="Arial" w:hAnsi="Arial" w:cs="Arial"/>
                <w:spacing w:val="-3"/>
                <w:sz w:val="18"/>
                <w:szCs w:val="18"/>
              </w:rPr>
              <w:t>:</w:t>
            </w:r>
          </w:p>
        </w:tc>
        <w:tc>
          <w:tcPr>
            <w:tcW w:w="2885" w:type="pct"/>
          </w:tcPr>
          <w:p w14:paraId="2765E788" w14:textId="77777777" w:rsidR="002E3C27" w:rsidRPr="000E4BD7" w:rsidRDefault="002E3C27" w:rsidP="001C3606">
            <w:pPr>
              <w:suppressAutoHyphens/>
              <w:rPr>
                <w:rFonts w:ascii="Arial" w:hAnsi="Arial" w:cs="Arial"/>
                <w:bCs/>
                <w:spacing w:val="-3"/>
                <w:sz w:val="18"/>
                <w:szCs w:val="18"/>
              </w:rPr>
            </w:pPr>
            <w:r w:rsidRPr="000E4BD7">
              <w:rPr>
                <w:rFonts w:ascii="Arial" w:hAnsi="Arial" w:cs="Arial"/>
                <w:b/>
                <w:bCs/>
                <w:spacing w:val="-3"/>
                <w:sz w:val="18"/>
                <w:szCs w:val="18"/>
              </w:rPr>
              <w:t>Introductory Methods of Numerical Analysis</w:t>
            </w:r>
          </w:p>
          <w:p w14:paraId="0B70122B" w14:textId="77777777" w:rsidR="002E3C27" w:rsidRPr="000E4BD7" w:rsidRDefault="002E3C27" w:rsidP="001C3606">
            <w:pPr>
              <w:suppressAutoHyphens/>
              <w:rPr>
                <w:rFonts w:ascii="Arial" w:hAnsi="Arial" w:cs="Arial"/>
                <w:spacing w:val="-3"/>
                <w:sz w:val="18"/>
                <w:szCs w:val="18"/>
              </w:rPr>
            </w:pPr>
            <w:r w:rsidRPr="000E4BD7">
              <w:rPr>
                <w:rFonts w:ascii="Arial" w:hAnsi="Arial" w:cs="Arial"/>
                <w:i/>
                <w:iCs/>
                <w:sz w:val="18"/>
                <w:szCs w:val="18"/>
              </w:rPr>
              <w:t>Prentice-Hall of India Pvt. Ltd.</w:t>
            </w:r>
          </w:p>
        </w:tc>
      </w:tr>
      <w:tr w:rsidR="002E3C27" w:rsidRPr="000E4BD7" w14:paraId="21DBCB28" w14:textId="77777777" w:rsidTr="001C3606">
        <w:trPr>
          <w:trHeight w:val="109"/>
        </w:trPr>
        <w:tc>
          <w:tcPr>
            <w:tcW w:w="195" w:type="pct"/>
          </w:tcPr>
          <w:p w14:paraId="6F693CA3" w14:textId="77777777" w:rsidR="002E3C27" w:rsidRPr="000E4BD7" w:rsidRDefault="002E3C27" w:rsidP="001C3606">
            <w:pPr>
              <w:suppressAutoHyphens/>
              <w:jc w:val="both"/>
              <w:rPr>
                <w:rFonts w:ascii="Arial" w:hAnsi="Arial" w:cs="Arial"/>
                <w:spacing w:val="-3"/>
                <w:sz w:val="18"/>
                <w:szCs w:val="18"/>
              </w:rPr>
            </w:pPr>
            <w:r w:rsidRPr="000E4BD7">
              <w:rPr>
                <w:rFonts w:ascii="Arial" w:hAnsi="Arial" w:cs="Arial"/>
                <w:spacing w:val="-3"/>
                <w:sz w:val="18"/>
                <w:szCs w:val="18"/>
              </w:rPr>
              <w:t>3.</w:t>
            </w:r>
          </w:p>
        </w:tc>
        <w:tc>
          <w:tcPr>
            <w:tcW w:w="1780" w:type="pct"/>
          </w:tcPr>
          <w:p w14:paraId="33483C7E" w14:textId="77777777" w:rsidR="002E3C27" w:rsidRPr="000E4BD7" w:rsidRDefault="002E3C27" w:rsidP="001C3606">
            <w:pPr>
              <w:suppressAutoHyphens/>
              <w:rPr>
                <w:rFonts w:ascii="Arial" w:hAnsi="Arial" w:cs="Arial"/>
                <w:spacing w:val="-3"/>
                <w:sz w:val="18"/>
                <w:szCs w:val="18"/>
              </w:rPr>
            </w:pPr>
            <w:r w:rsidRPr="000E4BD7">
              <w:rPr>
                <w:rFonts w:ascii="Arial" w:hAnsi="Arial" w:cs="Arial"/>
                <w:spacing w:val="-3"/>
                <w:sz w:val="18"/>
                <w:szCs w:val="18"/>
              </w:rPr>
              <w:t xml:space="preserve">Press, </w:t>
            </w:r>
            <w:proofErr w:type="spellStart"/>
            <w:r w:rsidRPr="000E4BD7">
              <w:rPr>
                <w:rFonts w:ascii="Arial" w:hAnsi="Arial" w:cs="Arial"/>
                <w:spacing w:val="-3"/>
                <w:sz w:val="18"/>
                <w:szCs w:val="18"/>
              </w:rPr>
              <w:t>Teukolsky</w:t>
            </w:r>
            <w:proofErr w:type="spellEnd"/>
            <w:r w:rsidRPr="000E4BD7">
              <w:rPr>
                <w:rFonts w:ascii="Arial" w:hAnsi="Arial" w:cs="Arial"/>
                <w:spacing w:val="-3"/>
                <w:sz w:val="18"/>
                <w:szCs w:val="18"/>
              </w:rPr>
              <w:t xml:space="preserve">, </w:t>
            </w:r>
            <w:proofErr w:type="spellStart"/>
            <w:r w:rsidRPr="000E4BD7">
              <w:rPr>
                <w:rFonts w:ascii="Arial" w:hAnsi="Arial" w:cs="Arial"/>
                <w:spacing w:val="-3"/>
                <w:sz w:val="18"/>
                <w:szCs w:val="18"/>
              </w:rPr>
              <w:t>Vetterling</w:t>
            </w:r>
            <w:proofErr w:type="spellEnd"/>
            <w:r w:rsidRPr="000E4BD7">
              <w:rPr>
                <w:rFonts w:ascii="Arial" w:hAnsi="Arial" w:cs="Arial"/>
                <w:spacing w:val="-3"/>
                <w:sz w:val="18"/>
                <w:szCs w:val="18"/>
              </w:rPr>
              <w:t xml:space="preserve"> and Flannery</w:t>
            </w:r>
          </w:p>
        </w:tc>
        <w:tc>
          <w:tcPr>
            <w:tcW w:w="140" w:type="pct"/>
          </w:tcPr>
          <w:p w14:paraId="75456A3D" w14:textId="77777777" w:rsidR="002E3C27" w:rsidRPr="000E4BD7" w:rsidRDefault="002E3C27" w:rsidP="001C3606">
            <w:pPr>
              <w:suppressAutoHyphens/>
              <w:rPr>
                <w:rFonts w:ascii="Arial" w:hAnsi="Arial" w:cs="Arial"/>
                <w:spacing w:val="-3"/>
                <w:sz w:val="18"/>
                <w:szCs w:val="18"/>
              </w:rPr>
            </w:pPr>
            <w:r w:rsidRPr="000E4BD7">
              <w:rPr>
                <w:rFonts w:ascii="Arial" w:hAnsi="Arial" w:cs="Arial"/>
                <w:spacing w:val="-3"/>
                <w:sz w:val="18"/>
                <w:szCs w:val="18"/>
              </w:rPr>
              <w:t>:</w:t>
            </w:r>
          </w:p>
        </w:tc>
        <w:tc>
          <w:tcPr>
            <w:tcW w:w="2885" w:type="pct"/>
          </w:tcPr>
          <w:p w14:paraId="03099668" w14:textId="77777777" w:rsidR="002E3C27" w:rsidRPr="000E4BD7" w:rsidRDefault="002E3C27" w:rsidP="001C3606">
            <w:pPr>
              <w:suppressAutoHyphens/>
              <w:rPr>
                <w:rFonts w:ascii="Arial" w:hAnsi="Arial" w:cs="Arial"/>
                <w:bCs/>
                <w:spacing w:val="-3"/>
                <w:sz w:val="18"/>
                <w:szCs w:val="18"/>
              </w:rPr>
            </w:pPr>
            <w:r w:rsidRPr="000E4BD7">
              <w:rPr>
                <w:rFonts w:ascii="Arial" w:hAnsi="Arial" w:cs="Arial"/>
                <w:b/>
                <w:bCs/>
                <w:spacing w:val="-3"/>
                <w:sz w:val="18"/>
                <w:szCs w:val="18"/>
              </w:rPr>
              <w:t>Numerical Recipes in C</w:t>
            </w:r>
            <w:r w:rsidRPr="000E4BD7">
              <w:rPr>
                <w:rFonts w:ascii="Arial" w:hAnsi="Arial" w:cs="Arial"/>
                <w:bCs/>
                <w:spacing w:val="-3"/>
                <w:sz w:val="18"/>
                <w:szCs w:val="18"/>
              </w:rPr>
              <w:t xml:space="preserve">: The Art of Scientific </w:t>
            </w:r>
            <w:proofErr w:type="spellStart"/>
            <w:proofErr w:type="gramStart"/>
            <w:r w:rsidRPr="000E4BD7">
              <w:rPr>
                <w:rFonts w:ascii="Arial" w:hAnsi="Arial" w:cs="Arial"/>
                <w:bCs/>
                <w:spacing w:val="-3"/>
                <w:sz w:val="18"/>
                <w:szCs w:val="18"/>
              </w:rPr>
              <w:t>Computing,</w:t>
            </w:r>
            <w:r w:rsidRPr="000E4BD7">
              <w:rPr>
                <w:rFonts w:ascii="Arial" w:hAnsi="Arial" w:cs="Arial"/>
                <w:iCs/>
                <w:sz w:val="18"/>
                <w:szCs w:val="18"/>
              </w:rPr>
              <w:t>CambridgeUniversity</w:t>
            </w:r>
            <w:proofErr w:type="spellEnd"/>
            <w:proofErr w:type="gramEnd"/>
            <w:r w:rsidRPr="000E4BD7">
              <w:rPr>
                <w:rFonts w:ascii="Arial" w:hAnsi="Arial" w:cs="Arial"/>
                <w:iCs/>
                <w:sz w:val="18"/>
                <w:szCs w:val="18"/>
              </w:rPr>
              <w:t xml:space="preserve"> Press.</w:t>
            </w:r>
          </w:p>
        </w:tc>
      </w:tr>
    </w:tbl>
    <w:p w14:paraId="080D79EE" w14:textId="77777777" w:rsidR="002E3C27" w:rsidRPr="000E4BD7" w:rsidRDefault="002E3C27" w:rsidP="002E3C27">
      <w:pPr>
        <w:rPr>
          <w:rFonts w:ascii="Arial" w:hAnsi="Arial" w:cs="Arial"/>
          <w:sz w:val="18"/>
          <w:szCs w:val="18"/>
        </w:rPr>
      </w:pPr>
    </w:p>
    <w:p w14:paraId="080B5304" w14:textId="77777777" w:rsidR="002E3C27" w:rsidRPr="00F7036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70367">
        <w:rPr>
          <w:rFonts w:ascii="Arial" w:hAnsi="Arial" w:cs="Arial"/>
          <w:b/>
          <w:bCs/>
          <w:iCs/>
          <w:sz w:val="18"/>
          <w:szCs w:val="18"/>
        </w:rPr>
        <w:t>MATH</w:t>
      </w:r>
      <w:r>
        <w:rPr>
          <w:rFonts w:ascii="Arial" w:hAnsi="Arial" w:cs="Arial"/>
          <w:b/>
          <w:bCs/>
          <w:iCs/>
          <w:sz w:val="18"/>
          <w:szCs w:val="18"/>
        </w:rPr>
        <w:t xml:space="preserve"> </w:t>
      </w:r>
      <w:r w:rsidRPr="00F70367">
        <w:rPr>
          <w:rFonts w:ascii="Arial" w:hAnsi="Arial" w:cs="Arial"/>
          <w:b/>
          <w:bCs/>
          <w:iCs/>
          <w:sz w:val="18"/>
          <w:szCs w:val="18"/>
        </w:rPr>
        <w:t>2232: Numerical Methods LAB</w:t>
      </w:r>
    </w:p>
    <w:p w14:paraId="357C72BB" w14:textId="77777777" w:rsidR="002E3C27" w:rsidRPr="00F7036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70367">
        <w:rPr>
          <w:rFonts w:ascii="Arial" w:hAnsi="Arial" w:cs="Arial"/>
          <w:b/>
          <w:bCs/>
          <w:iCs/>
          <w:sz w:val="18"/>
          <w:szCs w:val="18"/>
        </w:rPr>
        <w:t>Credits: 1</w:t>
      </w:r>
      <w:r w:rsidRPr="00F70367">
        <w:rPr>
          <w:rFonts w:ascii="Arial" w:hAnsi="Arial" w:cs="Arial"/>
          <w:iCs/>
          <w:sz w:val="18"/>
          <w:szCs w:val="18"/>
        </w:rPr>
        <w:t xml:space="preserve"> </w:t>
      </w:r>
      <w:r w:rsidRPr="00F70367">
        <w:rPr>
          <w:rFonts w:ascii="Arial" w:hAnsi="Arial" w:cs="Arial"/>
          <w:b/>
          <w:bCs/>
          <w:iCs/>
          <w:sz w:val="18"/>
          <w:szCs w:val="18"/>
        </w:rPr>
        <w:t>Contact Hours: 26</w:t>
      </w:r>
    </w:p>
    <w:p w14:paraId="024A4535" w14:textId="77777777" w:rsidR="002E3C27" w:rsidRPr="00F7036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70367">
        <w:rPr>
          <w:rFonts w:ascii="Arial" w:hAnsi="Arial" w:cs="Arial"/>
          <w:b/>
          <w:bCs/>
          <w:iCs/>
          <w:sz w:val="18"/>
          <w:szCs w:val="18"/>
        </w:rPr>
        <w:t>Year: First Semester: Even</w:t>
      </w:r>
    </w:p>
    <w:p w14:paraId="764DAA7D" w14:textId="77777777" w:rsidR="002E3C27" w:rsidRPr="00F70367" w:rsidRDefault="002E3C27" w:rsidP="002E3C27">
      <w:pPr>
        <w:jc w:val="center"/>
        <w:rPr>
          <w:rFonts w:ascii="Arial" w:hAnsi="Arial" w:cs="Arial"/>
          <w:b/>
          <w:bCs/>
          <w:sz w:val="18"/>
          <w:szCs w:val="18"/>
        </w:rPr>
      </w:pPr>
    </w:p>
    <w:tbl>
      <w:tblPr>
        <w:tblW w:w="9336" w:type="dxa"/>
        <w:jc w:val="center"/>
        <w:tblLayout w:type="fixed"/>
        <w:tblLook w:val="04A0" w:firstRow="1" w:lastRow="0" w:firstColumn="1" w:lastColumn="0" w:noHBand="0" w:noVBand="1"/>
      </w:tblPr>
      <w:tblGrid>
        <w:gridCol w:w="1671"/>
        <w:gridCol w:w="7665"/>
      </w:tblGrid>
      <w:tr w:rsidR="002E3C27" w:rsidRPr="00F70367" w14:paraId="7D8B3A00" w14:textId="77777777" w:rsidTr="001C3606">
        <w:trPr>
          <w:jc w:val="center"/>
        </w:trPr>
        <w:tc>
          <w:tcPr>
            <w:tcW w:w="1671" w:type="dxa"/>
            <w:shd w:val="clear" w:color="auto" w:fill="FFFFFF"/>
          </w:tcPr>
          <w:p w14:paraId="1C926C02" w14:textId="77777777" w:rsidR="002E3C27" w:rsidRPr="00F70367" w:rsidRDefault="002E3C27" w:rsidP="001C3606">
            <w:pPr>
              <w:rPr>
                <w:rFonts w:ascii="Arial" w:hAnsi="Arial" w:cs="Arial"/>
                <w:b/>
                <w:sz w:val="18"/>
                <w:szCs w:val="18"/>
              </w:rPr>
            </w:pPr>
            <w:r w:rsidRPr="00F70367">
              <w:rPr>
                <w:rFonts w:ascii="Arial" w:hAnsi="Arial" w:cs="Arial"/>
                <w:b/>
                <w:sz w:val="18"/>
                <w:szCs w:val="18"/>
              </w:rPr>
              <w:t>Prerequisite:</w:t>
            </w:r>
          </w:p>
        </w:tc>
        <w:tc>
          <w:tcPr>
            <w:tcW w:w="7665" w:type="dxa"/>
            <w:shd w:val="clear" w:color="auto" w:fill="FFFFFF"/>
          </w:tcPr>
          <w:p w14:paraId="3846572D" w14:textId="77777777" w:rsidR="002E3C27" w:rsidRPr="00F70367" w:rsidRDefault="002E3C27" w:rsidP="001C3606">
            <w:pPr>
              <w:rPr>
                <w:rFonts w:ascii="Arial" w:hAnsi="Arial" w:cs="Arial"/>
                <w:iCs/>
                <w:sz w:val="18"/>
                <w:szCs w:val="18"/>
              </w:rPr>
            </w:pPr>
            <w:r>
              <w:rPr>
                <w:rFonts w:ascii="Arial" w:hAnsi="Arial" w:cs="Arial"/>
                <w:iCs/>
                <w:sz w:val="18"/>
                <w:szCs w:val="18"/>
              </w:rPr>
              <w:t xml:space="preserve">CSE1121 </w:t>
            </w:r>
            <w:r w:rsidRPr="00081D59">
              <w:rPr>
                <w:rFonts w:ascii="Arial" w:hAnsi="Arial" w:cs="Arial"/>
                <w:iCs/>
                <w:sz w:val="18"/>
                <w:szCs w:val="18"/>
              </w:rPr>
              <w:t>Structural Programming Language</w:t>
            </w:r>
          </w:p>
        </w:tc>
      </w:tr>
      <w:tr w:rsidR="002E3C27" w:rsidRPr="00F70367" w14:paraId="26961DDD" w14:textId="77777777" w:rsidTr="001C3606">
        <w:trPr>
          <w:jc w:val="center"/>
        </w:trPr>
        <w:tc>
          <w:tcPr>
            <w:tcW w:w="1671" w:type="dxa"/>
            <w:shd w:val="clear" w:color="auto" w:fill="FFFFFF"/>
          </w:tcPr>
          <w:p w14:paraId="613D1E57" w14:textId="77777777" w:rsidR="002E3C27" w:rsidRPr="00F70367" w:rsidRDefault="002E3C27" w:rsidP="001C3606">
            <w:pPr>
              <w:rPr>
                <w:rFonts w:ascii="Arial" w:hAnsi="Arial" w:cs="Arial"/>
                <w:b/>
                <w:sz w:val="18"/>
                <w:szCs w:val="18"/>
              </w:rPr>
            </w:pPr>
            <w:r w:rsidRPr="00F70367">
              <w:rPr>
                <w:rFonts w:ascii="Arial" w:hAnsi="Arial" w:cs="Arial"/>
                <w:b/>
                <w:sz w:val="18"/>
                <w:szCs w:val="18"/>
              </w:rPr>
              <w:t>Course Type:</w:t>
            </w:r>
          </w:p>
        </w:tc>
        <w:tc>
          <w:tcPr>
            <w:tcW w:w="7665" w:type="dxa"/>
            <w:shd w:val="clear" w:color="auto" w:fill="FFFFFF"/>
          </w:tcPr>
          <w:p w14:paraId="00C1D1B1" w14:textId="77777777" w:rsidR="002E3C27" w:rsidRPr="00F70367" w:rsidRDefault="002E3C27" w:rsidP="001C3606">
            <w:pPr>
              <w:rPr>
                <w:rFonts w:ascii="Arial" w:hAnsi="Arial" w:cs="Arial"/>
                <w:iCs/>
                <w:sz w:val="18"/>
                <w:szCs w:val="18"/>
              </w:rPr>
            </w:pPr>
            <w:r w:rsidRPr="00F70367">
              <w:rPr>
                <w:rFonts w:ascii="MS Gothic" w:eastAsia="MS Gothic" w:hAnsi="MS Gothic" w:cs="MS Gothic" w:hint="eastAsia"/>
                <w:iCs/>
                <w:sz w:val="18"/>
                <w:szCs w:val="18"/>
              </w:rPr>
              <w:t>☐</w:t>
            </w:r>
            <w:r w:rsidRPr="00F70367">
              <w:rPr>
                <w:rFonts w:ascii="Arial" w:hAnsi="Arial" w:cs="Arial"/>
                <w:iCs/>
                <w:sz w:val="18"/>
                <w:szCs w:val="18"/>
              </w:rPr>
              <w:t xml:space="preserve"> Theory         </w:t>
            </w:r>
            <w:r w:rsidRPr="00F70367">
              <w:rPr>
                <w:rFonts w:ascii="MS Gothic" w:eastAsia="MS Gothic" w:hAnsi="MS Gothic" w:cs="MS Gothic" w:hint="eastAsia"/>
                <w:iCs/>
                <w:sz w:val="18"/>
                <w:szCs w:val="18"/>
              </w:rPr>
              <w:t>☒</w:t>
            </w:r>
            <w:r w:rsidRPr="00F70367">
              <w:rPr>
                <w:rFonts w:ascii="Arial" w:hAnsi="Arial" w:cs="Arial"/>
                <w:iCs/>
                <w:sz w:val="18"/>
                <w:szCs w:val="18"/>
              </w:rPr>
              <w:t xml:space="preserve">  Laboratory work         </w:t>
            </w:r>
            <w:r w:rsidRPr="00F70367">
              <w:rPr>
                <w:rFonts w:ascii="MS Gothic" w:eastAsia="MS Gothic" w:hAnsi="MS Gothic" w:cs="MS Gothic" w:hint="eastAsia"/>
                <w:iCs/>
                <w:sz w:val="18"/>
                <w:szCs w:val="18"/>
              </w:rPr>
              <w:t>☐</w:t>
            </w:r>
            <w:r w:rsidRPr="00F70367">
              <w:rPr>
                <w:rFonts w:ascii="Arial" w:hAnsi="Arial" w:cs="Arial"/>
                <w:iCs/>
                <w:sz w:val="18"/>
                <w:szCs w:val="18"/>
              </w:rPr>
              <w:t xml:space="preserve">  Project work      </w:t>
            </w:r>
            <w:r w:rsidRPr="00F70367">
              <w:rPr>
                <w:rFonts w:ascii="MS Gothic" w:eastAsia="MS Gothic" w:hAnsi="MS Gothic" w:cs="MS Gothic" w:hint="eastAsia"/>
                <w:iCs/>
                <w:sz w:val="18"/>
                <w:szCs w:val="18"/>
              </w:rPr>
              <w:t>☐</w:t>
            </w:r>
            <w:r w:rsidRPr="00F70367">
              <w:rPr>
                <w:rFonts w:ascii="Arial" w:hAnsi="Arial" w:cs="Arial"/>
                <w:iCs/>
                <w:sz w:val="18"/>
                <w:szCs w:val="18"/>
              </w:rPr>
              <w:t xml:space="preserve">  Viva Voce                 </w:t>
            </w:r>
          </w:p>
        </w:tc>
      </w:tr>
      <w:tr w:rsidR="002E3C27" w:rsidRPr="00F70367" w14:paraId="18AFC78D" w14:textId="77777777" w:rsidTr="001C3606">
        <w:trPr>
          <w:trHeight w:val="238"/>
          <w:jc w:val="center"/>
        </w:trPr>
        <w:tc>
          <w:tcPr>
            <w:tcW w:w="1671" w:type="dxa"/>
            <w:shd w:val="clear" w:color="auto" w:fill="FFFFFF"/>
          </w:tcPr>
          <w:p w14:paraId="6804615B" w14:textId="77777777" w:rsidR="002E3C27" w:rsidRPr="00F70367" w:rsidRDefault="002E3C27" w:rsidP="001C3606">
            <w:pPr>
              <w:ind w:left="2160" w:hanging="2160"/>
              <w:rPr>
                <w:rFonts w:ascii="Arial" w:hAnsi="Arial" w:cs="Arial"/>
                <w:b/>
                <w:bCs/>
                <w:sz w:val="18"/>
                <w:szCs w:val="18"/>
              </w:rPr>
            </w:pPr>
            <w:r w:rsidRPr="00F70367">
              <w:rPr>
                <w:rFonts w:ascii="Arial" w:hAnsi="Arial" w:cs="Arial"/>
                <w:b/>
                <w:bCs/>
                <w:sz w:val="18"/>
                <w:szCs w:val="18"/>
              </w:rPr>
              <w:t>Motivation    :</w:t>
            </w:r>
          </w:p>
        </w:tc>
        <w:tc>
          <w:tcPr>
            <w:tcW w:w="7665" w:type="dxa"/>
            <w:shd w:val="clear" w:color="auto" w:fill="FFFFFF"/>
          </w:tcPr>
          <w:tbl>
            <w:tblPr>
              <w:tblW w:w="0" w:type="auto"/>
              <w:tblBorders>
                <w:top w:val="nil"/>
                <w:left w:val="nil"/>
                <w:bottom w:val="nil"/>
                <w:right w:val="nil"/>
              </w:tblBorders>
              <w:tblLayout w:type="fixed"/>
              <w:tblLook w:val="0000" w:firstRow="0" w:lastRow="0" w:firstColumn="0" w:lastColumn="0" w:noHBand="0" w:noVBand="0"/>
            </w:tblPr>
            <w:tblGrid>
              <w:gridCol w:w="7804"/>
            </w:tblGrid>
            <w:tr w:rsidR="002E3C27" w:rsidRPr="00F70367" w14:paraId="28AC6978" w14:textId="77777777" w:rsidTr="001C3606">
              <w:trPr>
                <w:trHeight w:val="205"/>
              </w:trPr>
              <w:tc>
                <w:tcPr>
                  <w:tcW w:w="7804" w:type="dxa"/>
                </w:tcPr>
                <w:p w14:paraId="0B17BCA3" w14:textId="77777777" w:rsidR="002E3C27" w:rsidRPr="00F70367" w:rsidRDefault="002E3C27" w:rsidP="001C3606">
                  <w:pPr>
                    <w:pStyle w:val="Default"/>
                    <w:rPr>
                      <w:sz w:val="18"/>
                      <w:szCs w:val="18"/>
                    </w:rPr>
                  </w:pPr>
                  <w:r w:rsidRPr="00F70367">
                    <w:rPr>
                      <w:sz w:val="18"/>
                      <w:szCs w:val="18"/>
                    </w:rPr>
                    <w:t>To introduce the fundamentals of numerical methods used for the solution of engineering problems.</w:t>
                  </w:r>
                </w:p>
              </w:tc>
            </w:tr>
          </w:tbl>
          <w:p w14:paraId="7956F988" w14:textId="77777777" w:rsidR="002E3C27" w:rsidRPr="00F70367" w:rsidRDefault="002E3C27" w:rsidP="001C3606">
            <w:pPr>
              <w:rPr>
                <w:rFonts w:ascii="Arial" w:hAnsi="Arial" w:cs="Arial"/>
                <w:iCs/>
                <w:sz w:val="18"/>
                <w:szCs w:val="18"/>
              </w:rPr>
            </w:pPr>
          </w:p>
        </w:tc>
      </w:tr>
      <w:tr w:rsidR="002E3C27" w:rsidRPr="00F70367" w14:paraId="1B0ACF4C" w14:textId="77777777" w:rsidTr="001C3606">
        <w:trPr>
          <w:trHeight w:val="1016"/>
          <w:jc w:val="center"/>
        </w:trPr>
        <w:tc>
          <w:tcPr>
            <w:tcW w:w="9336" w:type="dxa"/>
            <w:gridSpan w:val="2"/>
            <w:shd w:val="clear" w:color="auto" w:fill="FFFFFF"/>
          </w:tcPr>
          <w:p w14:paraId="2A872A7D" w14:textId="77777777" w:rsidR="002E3C27" w:rsidRPr="00F70367" w:rsidRDefault="002E3C27" w:rsidP="001C3606">
            <w:pPr>
              <w:rPr>
                <w:rFonts w:ascii="Arial" w:hAnsi="Arial" w:cs="Arial"/>
                <w:b/>
                <w:bCs/>
                <w:sz w:val="18"/>
                <w:szCs w:val="18"/>
              </w:rPr>
            </w:pPr>
            <w:r w:rsidRPr="00F70367">
              <w:rPr>
                <w:rFonts w:ascii="Arial" w:hAnsi="Arial" w:cs="Arial"/>
                <w:b/>
                <w:bCs/>
                <w:sz w:val="18"/>
                <w:szCs w:val="18"/>
              </w:rPr>
              <w:t>Course Objective:</w:t>
            </w:r>
          </w:p>
          <w:p w14:paraId="1E75D514" w14:textId="77777777" w:rsidR="002E3C27" w:rsidRPr="00F70367" w:rsidRDefault="002E3C27" w:rsidP="001C3606">
            <w:pPr>
              <w:pStyle w:val="Default"/>
              <w:rPr>
                <w:sz w:val="18"/>
                <w:szCs w:val="18"/>
              </w:rPr>
            </w:pPr>
            <w:r w:rsidRPr="00F70367">
              <w:rPr>
                <w:sz w:val="18"/>
                <w:szCs w:val="18"/>
              </w:rPr>
              <w:t xml:space="preserve">To provide the solution of polynomial equations to find roots using numerical methods, to find interpolation formula from given sets of data values, to find curve fitting procedure, to find solution of numerical integration and differentiation. The laboratory exercises are designed to give students ability to implement algorithms programmatically to solve those methods. </w:t>
            </w:r>
          </w:p>
          <w:p w14:paraId="297C27AD" w14:textId="77777777" w:rsidR="002E3C27" w:rsidRPr="00F70367" w:rsidRDefault="002E3C27" w:rsidP="001C3606">
            <w:pPr>
              <w:pStyle w:val="Default"/>
              <w:rPr>
                <w:sz w:val="18"/>
                <w:szCs w:val="18"/>
              </w:rPr>
            </w:pPr>
          </w:p>
        </w:tc>
      </w:tr>
    </w:tbl>
    <w:p w14:paraId="08BF59F9" w14:textId="77777777" w:rsidR="002E3C27" w:rsidRPr="00F70367" w:rsidRDefault="002E3C27" w:rsidP="002E3C27">
      <w:pPr>
        <w:jc w:val="center"/>
        <w:rPr>
          <w:rFonts w:ascii="Arial" w:hAnsi="Arial" w:cs="Arial"/>
          <w:sz w:val="18"/>
          <w:szCs w:val="18"/>
        </w:rPr>
      </w:pPr>
    </w:p>
    <w:p w14:paraId="2FEB6440" w14:textId="77777777" w:rsidR="002E3C27" w:rsidRDefault="002E3C27" w:rsidP="002E3C27">
      <w:pPr>
        <w:rPr>
          <w:rFonts w:ascii="Arial" w:hAnsi="Arial" w:cs="Arial"/>
          <w:b/>
          <w:color w:val="000000"/>
          <w:sz w:val="18"/>
          <w:szCs w:val="18"/>
        </w:rPr>
      </w:pPr>
      <w:r>
        <w:rPr>
          <w:rFonts w:ascii="Arial" w:hAnsi="Arial" w:cs="Arial"/>
          <w:b/>
          <w:color w:val="000000"/>
          <w:sz w:val="18"/>
          <w:szCs w:val="18"/>
        </w:rPr>
        <w:br w:type="page"/>
      </w:r>
    </w:p>
    <w:p w14:paraId="7471A6F7" w14:textId="77777777" w:rsidR="002E3C27" w:rsidRPr="00F70367" w:rsidRDefault="002E3C27" w:rsidP="002E3C27">
      <w:pPr>
        <w:jc w:val="center"/>
        <w:rPr>
          <w:rFonts w:ascii="Arial" w:hAnsi="Arial" w:cs="Arial"/>
          <w:b/>
          <w:color w:val="000000"/>
          <w:sz w:val="18"/>
          <w:szCs w:val="18"/>
        </w:rPr>
      </w:pPr>
      <w:r w:rsidRPr="00F70367">
        <w:rPr>
          <w:rFonts w:ascii="Arial" w:hAnsi="Arial" w:cs="Arial"/>
          <w:b/>
          <w:color w:val="000000"/>
          <w:sz w:val="18"/>
          <w:szCs w:val="18"/>
        </w:rPr>
        <w:lastRenderedPageBreak/>
        <w:t>Course Outcomes (COs), Program Outcomes (POs) and Assessment:</w:t>
      </w:r>
    </w:p>
    <w:tbl>
      <w:tblPr>
        <w:tblW w:w="922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610"/>
        <w:gridCol w:w="1743"/>
        <w:gridCol w:w="2283"/>
        <w:gridCol w:w="1418"/>
        <w:gridCol w:w="1559"/>
        <w:gridCol w:w="1614"/>
      </w:tblGrid>
      <w:tr w:rsidR="002E3C27" w:rsidRPr="00F70367" w14:paraId="5EF9E634" w14:textId="77777777" w:rsidTr="001C3606">
        <w:trPr>
          <w:trHeight w:val="877"/>
          <w:jc w:val="center"/>
        </w:trPr>
        <w:tc>
          <w:tcPr>
            <w:tcW w:w="610"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471F4904"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 No.</w:t>
            </w:r>
          </w:p>
        </w:tc>
        <w:tc>
          <w:tcPr>
            <w:tcW w:w="17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1640FEE4"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 Statement</w:t>
            </w:r>
          </w:p>
        </w:tc>
        <w:tc>
          <w:tcPr>
            <w:tcW w:w="228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67F1B89"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Corresponding PO</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5504523"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3793EE8"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Delivery methods and activities</w:t>
            </w:r>
          </w:p>
        </w:tc>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D6F3966"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Assessment tools</w:t>
            </w:r>
          </w:p>
        </w:tc>
      </w:tr>
      <w:tr w:rsidR="002E3C27" w:rsidRPr="00F70367" w14:paraId="321B0490" w14:textId="77777777" w:rsidTr="001C3606">
        <w:trPr>
          <w:trHeight w:val="1646"/>
          <w:jc w:val="center"/>
        </w:trPr>
        <w:tc>
          <w:tcPr>
            <w:tcW w:w="610"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4014550"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CO1</w:t>
            </w:r>
          </w:p>
        </w:tc>
        <w:tc>
          <w:tcPr>
            <w:tcW w:w="17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2FCCE189" w14:textId="77777777" w:rsidR="002E3C27" w:rsidRPr="00F70367" w:rsidRDefault="002E3C27" w:rsidP="001C3606">
            <w:pPr>
              <w:jc w:val="center"/>
              <w:textAlignment w:val="top"/>
              <w:rPr>
                <w:rFonts w:ascii="Arial" w:hAnsi="Arial" w:cs="Arial"/>
                <w:sz w:val="18"/>
                <w:szCs w:val="18"/>
              </w:rPr>
            </w:pPr>
            <w:r w:rsidRPr="00F70367">
              <w:rPr>
                <w:rFonts w:ascii="Arial" w:hAnsi="Arial" w:cs="Arial"/>
                <w:sz w:val="18"/>
                <w:szCs w:val="18"/>
              </w:rPr>
              <w:t>To</w:t>
            </w:r>
            <w:r w:rsidRPr="00F70367">
              <w:rPr>
                <w:rFonts w:ascii="Arial" w:hAnsi="Arial" w:cs="Arial"/>
                <w:b/>
                <w:bCs/>
                <w:sz w:val="18"/>
                <w:szCs w:val="18"/>
              </w:rPr>
              <w:t xml:space="preserve"> understand</w:t>
            </w:r>
            <w:r w:rsidRPr="00F70367">
              <w:rPr>
                <w:rFonts w:ascii="Arial" w:hAnsi="Arial" w:cs="Arial"/>
                <w:sz w:val="18"/>
                <w:szCs w:val="18"/>
              </w:rPr>
              <w:t xml:space="preserve"> basics of numerical methods.</w:t>
            </w:r>
          </w:p>
        </w:tc>
        <w:tc>
          <w:tcPr>
            <w:tcW w:w="228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1F50595" w14:textId="77777777" w:rsidR="002E3C27" w:rsidRPr="00F70367" w:rsidRDefault="002E3C27" w:rsidP="001C3606">
            <w:pPr>
              <w:pStyle w:val="ListParagraph"/>
              <w:spacing w:after="0" w:line="240" w:lineRule="auto"/>
              <w:ind w:left="0"/>
              <w:jc w:val="center"/>
              <w:rPr>
                <w:rFonts w:ascii="Arial" w:hAnsi="Arial" w:cs="Arial"/>
                <w:b/>
                <w:bCs/>
                <w:color w:val="000000" w:themeColor="text1"/>
                <w:sz w:val="18"/>
                <w:szCs w:val="18"/>
              </w:rPr>
            </w:pPr>
            <w:r w:rsidRPr="00F70367">
              <w:rPr>
                <w:rFonts w:ascii="Arial" w:hAnsi="Arial" w:cs="Arial"/>
                <w:b/>
                <w:bCs/>
                <w:color w:val="000000" w:themeColor="text1"/>
                <w:sz w:val="18"/>
                <w:szCs w:val="18"/>
              </w:rPr>
              <w:t xml:space="preserve">Engineering knowledge usage: </w:t>
            </w:r>
          </w:p>
          <w:p w14:paraId="0FE4038B" w14:textId="77777777" w:rsidR="002E3C27" w:rsidRPr="00F70367" w:rsidRDefault="002E3C27" w:rsidP="001C3606">
            <w:pPr>
              <w:pStyle w:val="ListParagraph"/>
              <w:spacing w:after="0" w:line="240" w:lineRule="auto"/>
              <w:ind w:left="0"/>
              <w:jc w:val="center"/>
              <w:rPr>
                <w:rFonts w:ascii="Arial" w:hAnsi="Arial" w:cs="Arial"/>
                <w:color w:val="000000"/>
                <w:sz w:val="18"/>
                <w:szCs w:val="18"/>
              </w:rPr>
            </w:pPr>
            <w:r w:rsidRPr="00F70367">
              <w:rPr>
                <w:rFonts w:ascii="Arial" w:hAnsi="Arial" w:cs="Arial"/>
                <w:color w:val="000000" w:themeColor="text1"/>
                <w:sz w:val="18"/>
                <w:szCs w:val="18"/>
              </w:rPr>
              <w:t>(PO1)</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96899E1"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7CE410EB"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4675257"/>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Lecture Note</w:t>
            </w:r>
          </w:p>
          <w:p w14:paraId="546A12D0"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2237813"/>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Text Book</w:t>
            </w:r>
          </w:p>
          <w:p w14:paraId="046090C1"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6368947"/>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Audio/Video</w:t>
            </w:r>
          </w:p>
          <w:p w14:paraId="079DF1C4"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1450279"/>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Web Material</w:t>
            </w:r>
          </w:p>
          <w:p w14:paraId="5150A1C7" w14:textId="77777777" w:rsidR="002E3C27" w:rsidRPr="00F70367"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1823770422"/>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Lab Manual</w:t>
            </w:r>
          </w:p>
        </w:tc>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1D5B2444"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6151921"/>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CA</w:t>
            </w:r>
          </w:p>
          <w:p w14:paraId="4C8AF76E"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1867830"/>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Final Exam</w:t>
            </w:r>
          </w:p>
          <w:p w14:paraId="0A430FAE"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3627023"/>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Assignment </w:t>
            </w:r>
          </w:p>
          <w:p w14:paraId="49BD3C16"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5683355"/>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Note book</w:t>
            </w:r>
          </w:p>
          <w:p w14:paraId="7BB6E278" w14:textId="77777777" w:rsidR="002E3C27" w:rsidRPr="00F70367" w:rsidRDefault="00000000" w:rsidP="001C3606">
            <w:pPr>
              <w:rPr>
                <w:rFonts w:ascii="Arial" w:hAnsi="Arial" w:cs="Arial"/>
                <w:color w:val="000000"/>
                <w:sz w:val="18"/>
                <w:szCs w:val="18"/>
              </w:rPr>
            </w:pPr>
            <w:sdt>
              <w:sdtPr>
                <w:rPr>
                  <w:rFonts w:ascii="Arial" w:hAnsi="Arial" w:cs="Arial"/>
                  <w:color w:val="000000" w:themeColor="text1"/>
                  <w:sz w:val="18"/>
                  <w:szCs w:val="18"/>
                </w:rPr>
                <w:id w:val="-2046513382"/>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Presentation</w:t>
            </w:r>
          </w:p>
        </w:tc>
      </w:tr>
      <w:tr w:rsidR="002E3C27" w:rsidRPr="00F70367" w14:paraId="12CDFAD7" w14:textId="77777777" w:rsidTr="001C3606">
        <w:trPr>
          <w:trHeight w:val="1700"/>
          <w:jc w:val="center"/>
        </w:trPr>
        <w:tc>
          <w:tcPr>
            <w:tcW w:w="610"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18AE29A"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CO2</w:t>
            </w:r>
          </w:p>
        </w:tc>
        <w:tc>
          <w:tcPr>
            <w:tcW w:w="17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tbl>
            <w:tblPr>
              <w:tblW w:w="0" w:type="auto"/>
              <w:tblBorders>
                <w:top w:val="nil"/>
                <w:left w:val="nil"/>
                <w:bottom w:val="nil"/>
                <w:right w:val="nil"/>
              </w:tblBorders>
              <w:tblLook w:val="0000" w:firstRow="0" w:lastRow="0" w:firstColumn="0" w:lastColumn="0" w:noHBand="0" w:noVBand="0"/>
            </w:tblPr>
            <w:tblGrid>
              <w:gridCol w:w="1562"/>
            </w:tblGrid>
            <w:tr w:rsidR="002E3C27" w:rsidRPr="00F70367" w14:paraId="789663D6" w14:textId="77777777" w:rsidTr="001C3606">
              <w:trPr>
                <w:trHeight w:val="90"/>
              </w:trPr>
              <w:tc>
                <w:tcPr>
                  <w:tcW w:w="0" w:type="auto"/>
                </w:tcPr>
                <w:p w14:paraId="58240310" w14:textId="77777777" w:rsidR="002E3C27" w:rsidRPr="00F70367" w:rsidRDefault="002E3C27" w:rsidP="001C3606">
                  <w:pPr>
                    <w:pStyle w:val="Default"/>
                    <w:jc w:val="center"/>
                    <w:rPr>
                      <w:sz w:val="18"/>
                      <w:szCs w:val="18"/>
                    </w:rPr>
                  </w:pPr>
                  <w:r w:rsidRPr="00F70367">
                    <w:rPr>
                      <w:sz w:val="18"/>
                      <w:szCs w:val="18"/>
                    </w:rPr>
                    <w:t xml:space="preserve">To </w:t>
                  </w:r>
                  <w:r w:rsidRPr="00F70367">
                    <w:rPr>
                      <w:b/>
                      <w:sz w:val="18"/>
                      <w:szCs w:val="18"/>
                    </w:rPr>
                    <w:t>estimate</w:t>
                  </w:r>
                  <w:r w:rsidRPr="00F70367">
                    <w:rPr>
                      <w:sz w:val="18"/>
                      <w:szCs w:val="18"/>
                    </w:rPr>
                    <w:t xml:space="preserve"> roots of polynomial equations using numerical methods.</w:t>
                  </w:r>
                </w:p>
              </w:tc>
            </w:tr>
          </w:tbl>
          <w:p w14:paraId="3C80FF94" w14:textId="77777777" w:rsidR="002E3C27" w:rsidRPr="00F70367" w:rsidRDefault="002E3C27" w:rsidP="001C3606">
            <w:pPr>
              <w:jc w:val="center"/>
              <w:rPr>
                <w:rFonts w:ascii="Arial" w:hAnsi="Arial" w:cs="Arial"/>
                <w:sz w:val="18"/>
                <w:szCs w:val="18"/>
              </w:rPr>
            </w:pPr>
          </w:p>
        </w:tc>
        <w:tc>
          <w:tcPr>
            <w:tcW w:w="228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BD9ADE7" w14:textId="77777777" w:rsidR="002E3C27" w:rsidRPr="00F70367" w:rsidRDefault="002E3C27" w:rsidP="001C3606">
            <w:pPr>
              <w:pStyle w:val="ListParagraph"/>
              <w:spacing w:after="0" w:line="240" w:lineRule="auto"/>
              <w:ind w:left="0"/>
              <w:jc w:val="center"/>
              <w:rPr>
                <w:rFonts w:ascii="Arial" w:hAnsi="Arial" w:cs="Arial"/>
                <w:b/>
                <w:bCs/>
                <w:color w:val="000000" w:themeColor="text1"/>
                <w:sz w:val="18"/>
                <w:szCs w:val="18"/>
              </w:rPr>
            </w:pPr>
            <w:r w:rsidRPr="00F70367">
              <w:rPr>
                <w:rFonts w:ascii="Arial" w:hAnsi="Arial" w:cs="Arial"/>
                <w:b/>
                <w:bCs/>
                <w:color w:val="000000" w:themeColor="text1"/>
                <w:sz w:val="18"/>
                <w:szCs w:val="18"/>
              </w:rPr>
              <w:t>Engineering knowledge</w:t>
            </w:r>
            <w:r>
              <w:rPr>
                <w:rFonts w:ascii="Arial" w:hAnsi="Arial" w:cs="Arial"/>
                <w:b/>
                <w:bCs/>
                <w:color w:val="000000" w:themeColor="text1"/>
                <w:sz w:val="18"/>
                <w:szCs w:val="18"/>
              </w:rPr>
              <w:t xml:space="preserve"> </w:t>
            </w:r>
            <w:r w:rsidRPr="00F70367">
              <w:rPr>
                <w:rFonts w:ascii="Arial" w:hAnsi="Arial" w:cs="Arial"/>
                <w:b/>
                <w:bCs/>
                <w:color w:val="000000" w:themeColor="text1"/>
                <w:sz w:val="18"/>
                <w:szCs w:val="18"/>
              </w:rPr>
              <w:t xml:space="preserve"> </w:t>
            </w:r>
          </w:p>
          <w:p w14:paraId="28F1484B" w14:textId="77777777" w:rsidR="002E3C27" w:rsidRPr="00F70367" w:rsidRDefault="002E3C27" w:rsidP="001C3606">
            <w:pPr>
              <w:pStyle w:val="ListParagraph"/>
              <w:spacing w:after="0" w:line="240" w:lineRule="auto"/>
              <w:ind w:left="0"/>
              <w:jc w:val="center"/>
              <w:rPr>
                <w:rFonts w:ascii="Arial" w:hAnsi="Arial" w:cs="Arial"/>
                <w:color w:val="000000"/>
                <w:sz w:val="18"/>
                <w:szCs w:val="18"/>
              </w:rPr>
            </w:pPr>
            <w:r w:rsidRPr="00F70367">
              <w:rPr>
                <w:rFonts w:ascii="Arial" w:hAnsi="Arial" w:cs="Arial"/>
                <w:color w:val="000000" w:themeColor="text1"/>
                <w:sz w:val="18"/>
                <w:szCs w:val="18"/>
              </w:rPr>
              <w:t>(PO1)</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4B6F22C3"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0195718E"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8665688"/>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Lecture Note</w:t>
            </w:r>
          </w:p>
          <w:p w14:paraId="5D31F87A"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9490984"/>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Text Book</w:t>
            </w:r>
          </w:p>
          <w:p w14:paraId="61163A62"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6393134"/>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Audio/Video</w:t>
            </w:r>
          </w:p>
          <w:p w14:paraId="2CCAB3A5"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6846344"/>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Web Material</w:t>
            </w:r>
          </w:p>
          <w:p w14:paraId="775A85F3" w14:textId="77777777" w:rsidR="002E3C27" w:rsidRPr="00F70367" w:rsidRDefault="00000000" w:rsidP="001C3606">
            <w:pPr>
              <w:rPr>
                <w:rFonts w:ascii="Arial" w:hAnsi="Arial" w:cs="Arial"/>
                <w:color w:val="000000"/>
                <w:sz w:val="18"/>
                <w:szCs w:val="18"/>
              </w:rPr>
            </w:pPr>
            <w:sdt>
              <w:sdtPr>
                <w:rPr>
                  <w:rFonts w:ascii="Arial" w:hAnsi="Arial" w:cs="Arial"/>
                  <w:color w:val="000000" w:themeColor="text1"/>
                  <w:sz w:val="18"/>
                  <w:szCs w:val="18"/>
                </w:rPr>
                <w:id w:val="601076608"/>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Lab Manual</w:t>
            </w:r>
          </w:p>
        </w:tc>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66D1A047"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1465083"/>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CA</w:t>
            </w:r>
          </w:p>
          <w:p w14:paraId="12FEBE4E"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998795"/>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Final Exam</w:t>
            </w:r>
          </w:p>
          <w:p w14:paraId="51D76923"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6964488"/>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Assignment </w:t>
            </w:r>
          </w:p>
          <w:p w14:paraId="4FE94366"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7996095"/>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Note book</w:t>
            </w:r>
          </w:p>
          <w:p w14:paraId="42CB782C" w14:textId="77777777" w:rsidR="002E3C27" w:rsidRPr="00F70367" w:rsidRDefault="00000000" w:rsidP="001C3606">
            <w:pPr>
              <w:rPr>
                <w:rFonts w:ascii="Arial" w:hAnsi="Arial" w:cs="Arial"/>
                <w:color w:val="000000"/>
                <w:sz w:val="18"/>
                <w:szCs w:val="18"/>
              </w:rPr>
            </w:pPr>
            <w:sdt>
              <w:sdtPr>
                <w:rPr>
                  <w:rFonts w:ascii="Arial" w:hAnsi="Arial" w:cs="Arial"/>
                  <w:color w:val="000000" w:themeColor="text1"/>
                  <w:sz w:val="18"/>
                  <w:szCs w:val="18"/>
                </w:rPr>
                <w:id w:val="-912311832"/>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Presentation</w:t>
            </w:r>
          </w:p>
        </w:tc>
      </w:tr>
      <w:tr w:rsidR="002E3C27" w:rsidRPr="00F70367" w14:paraId="602B9026" w14:textId="77777777" w:rsidTr="001C3606">
        <w:trPr>
          <w:trHeight w:val="1700"/>
          <w:jc w:val="center"/>
        </w:trPr>
        <w:tc>
          <w:tcPr>
            <w:tcW w:w="610"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031CCF32"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CO3</w:t>
            </w:r>
          </w:p>
        </w:tc>
        <w:tc>
          <w:tcPr>
            <w:tcW w:w="1743"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0345506A" w14:textId="77777777" w:rsidR="002E3C27" w:rsidRPr="00F70367" w:rsidRDefault="002E3C27" w:rsidP="001C3606">
            <w:pPr>
              <w:jc w:val="center"/>
              <w:rPr>
                <w:rFonts w:ascii="Arial" w:hAnsi="Arial" w:cs="Arial"/>
                <w:sz w:val="18"/>
                <w:szCs w:val="18"/>
              </w:rPr>
            </w:pPr>
            <w:r w:rsidRPr="00F70367">
              <w:rPr>
                <w:rFonts w:ascii="Arial" w:hAnsi="Arial" w:cs="Arial"/>
                <w:b/>
                <w:bCs/>
                <w:sz w:val="18"/>
                <w:szCs w:val="18"/>
              </w:rPr>
              <w:t>To solve</w:t>
            </w:r>
            <w:r w:rsidRPr="00F70367">
              <w:rPr>
                <w:rFonts w:ascii="Arial" w:hAnsi="Arial" w:cs="Arial"/>
                <w:sz w:val="18"/>
                <w:szCs w:val="18"/>
              </w:rPr>
              <w:t xml:space="preserve"> integration and differentiation numerically.</w:t>
            </w:r>
          </w:p>
        </w:tc>
        <w:tc>
          <w:tcPr>
            <w:tcW w:w="2283"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152A9C2C" w14:textId="77777777" w:rsidR="002E3C27" w:rsidRPr="00F70367" w:rsidRDefault="002E3C27" w:rsidP="001C3606">
            <w:pPr>
              <w:pStyle w:val="ListParagraph"/>
              <w:spacing w:after="0" w:line="240" w:lineRule="auto"/>
              <w:ind w:left="0"/>
              <w:jc w:val="center"/>
              <w:rPr>
                <w:rFonts w:ascii="Arial" w:hAnsi="Arial" w:cs="Arial"/>
                <w:color w:val="000000"/>
                <w:sz w:val="18"/>
                <w:szCs w:val="18"/>
              </w:rPr>
            </w:pPr>
            <w:r w:rsidRPr="00A95922">
              <w:rPr>
                <w:rFonts w:ascii="Arial" w:hAnsi="Arial" w:cs="Arial"/>
                <w:b/>
                <w:bCs/>
                <w:color w:val="000000" w:themeColor="text1"/>
                <w:sz w:val="18"/>
                <w:szCs w:val="18"/>
              </w:rPr>
              <w:t xml:space="preserve">design/development of solutions </w:t>
            </w:r>
            <w:r w:rsidRPr="00F70367">
              <w:rPr>
                <w:rFonts w:ascii="Arial" w:hAnsi="Arial" w:cs="Arial"/>
                <w:color w:val="000000" w:themeColor="text1"/>
                <w:sz w:val="18"/>
                <w:szCs w:val="18"/>
              </w:rPr>
              <w:t>(PO</w:t>
            </w:r>
            <w:r>
              <w:rPr>
                <w:rFonts w:ascii="Arial" w:hAnsi="Arial" w:cs="Arial"/>
                <w:color w:val="000000" w:themeColor="text1"/>
                <w:sz w:val="18"/>
                <w:szCs w:val="18"/>
              </w:rPr>
              <w:t>3</w:t>
            </w:r>
            <w:r w:rsidRPr="00F70367">
              <w:rPr>
                <w:rFonts w:ascii="Arial" w:hAnsi="Arial" w:cs="Arial"/>
                <w:color w:val="000000" w:themeColor="text1"/>
                <w:sz w:val="18"/>
                <w:szCs w:val="18"/>
              </w:rPr>
              <w:t>)</w:t>
            </w:r>
          </w:p>
        </w:tc>
        <w:tc>
          <w:tcPr>
            <w:tcW w:w="1418"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1EB60E29" w14:textId="77777777" w:rsidR="002E3C27" w:rsidRPr="00F70367" w:rsidRDefault="002E3C27" w:rsidP="001C3606">
            <w:pPr>
              <w:jc w:val="center"/>
              <w:rPr>
                <w:rFonts w:ascii="Arial" w:hAnsi="Arial" w:cs="Arial"/>
                <w:color w:val="000000"/>
                <w:sz w:val="18"/>
                <w:szCs w:val="18"/>
              </w:rPr>
            </w:pPr>
            <w:r w:rsidRPr="00F70367">
              <w:rPr>
                <w:rFonts w:ascii="Arial" w:hAnsi="Arial" w:cs="Arial"/>
                <w:color w:val="000000"/>
                <w:sz w:val="18"/>
                <w:szCs w:val="18"/>
              </w:rPr>
              <w:t>Cognitive domain – level 4</w:t>
            </w:r>
          </w:p>
        </w:tc>
        <w:tc>
          <w:tcPr>
            <w:tcW w:w="1559"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494A065E"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3766907"/>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Lecture Note</w:t>
            </w:r>
          </w:p>
          <w:p w14:paraId="37E312C0"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5373511"/>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Text Book</w:t>
            </w:r>
          </w:p>
          <w:p w14:paraId="1D5317FC"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23094962"/>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Audio/Video</w:t>
            </w:r>
          </w:p>
          <w:p w14:paraId="17CBD5EC"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67240956"/>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Web Material</w:t>
            </w:r>
          </w:p>
          <w:p w14:paraId="01DA7B21" w14:textId="77777777" w:rsidR="002E3C27" w:rsidRPr="00F70367" w:rsidRDefault="00000000" w:rsidP="001C3606">
            <w:pPr>
              <w:rPr>
                <w:rFonts w:ascii="Arial" w:hAnsi="Arial" w:cs="Arial"/>
                <w:color w:val="000000"/>
                <w:sz w:val="18"/>
                <w:szCs w:val="18"/>
              </w:rPr>
            </w:pPr>
            <w:sdt>
              <w:sdtPr>
                <w:rPr>
                  <w:rFonts w:ascii="Arial" w:hAnsi="Arial" w:cs="Arial"/>
                  <w:color w:val="000000" w:themeColor="text1"/>
                  <w:sz w:val="18"/>
                  <w:szCs w:val="18"/>
                </w:rPr>
                <w:id w:val="-373234932"/>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Lab Manual</w:t>
            </w:r>
          </w:p>
        </w:tc>
        <w:tc>
          <w:tcPr>
            <w:tcW w:w="1614"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35B263E6"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1267388"/>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CA</w:t>
            </w:r>
          </w:p>
          <w:p w14:paraId="17AF5044"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9215285"/>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Final Exam</w:t>
            </w:r>
          </w:p>
          <w:p w14:paraId="3BA705CA"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5646308"/>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Assignment </w:t>
            </w:r>
          </w:p>
          <w:p w14:paraId="1195DBFF" w14:textId="77777777" w:rsidR="002E3C27" w:rsidRPr="00F7036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9976891"/>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Note book</w:t>
            </w:r>
          </w:p>
          <w:p w14:paraId="3D256F4C" w14:textId="77777777" w:rsidR="002E3C27" w:rsidRPr="00F70367" w:rsidRDefault="00000000" w:rsidP="001C3606">
            <w:pPr>
              <w:rPr>
                <w:rFonts w:ascii="Arial" w:hAnsi="Arial" w:cs="Arial"/>
                <w:color w:val="000000"/>
                <w:sz w:val="18"/>
                <w:szCs w:val="18"/>
              </w:rPr>
            </w:pPr>
            <w:sdt>
              <w:sdtPr>
                <w:rPr>
                  <w:rFonts w:ascii="Arial" w:hAnsi="Arial" w:cs="Arial"/>
                  <w:color w:val="000000" w:themeColor="text1"/>
                  <w:sz w:val="18"/>
                  <w:szCs w:val="18"/>
                </w:rPr>
                <w:id w:val="890618918"/>
              </w:sdtPr>
              <w:sdtContent>
                <w:r w:rsidR="002E3C27" w:rsidRPr="00F70367">
                  <w:rPr>
                    <w:rFonts w:ascii="MS Gothic" w:eastAsia="MS Gothic" w:hAnsi="MS Gothic" w:cs="MS Gothic" w:hint="eastAsia"/>
                    <w:color w:val="000000" w:themeColor="text1"/>
                    <w:sz w:val="18"/>
                    <w:szCs w:val="18"/>
                  </w:rPr>
                  <w:t>☒</w:t>
                </w:r>
              </w:sdtContent>
            </w:sdt>
            <w:r w:rsidR="002E3C27" w:rsidRPr="00F70367">
              <w:rPr>
                <w:rFonts w:ascii="Arial" w:hAnsi="Arial" w:cs="Arial"/>
                <w:color w:val="000000" w:themeColor="text1"/>
                <w:sz w:val="18"/>
                <w:szCs w:val="18"/>
              </w:rPr>
              <w:t xml:space="preserve">  Presentation</w:t>
            </w:r>
          </w:p>
        </w:tc>
      </w:tr>
    </w:tbl>
    <w:p w14:paraId="0245DDF8" w14:textId="77777777" w:rsidR="002E3C27" w:rsidRPr="00F70367" w:rsidRDefault="002E3C27" w:rsidP="002E3C27">
      <w:pPr>
        <w:jc w:val="center"/>
        <w:rPr>
          <w:rFonts w:ascii="Arial" w:hAnsi="Arial" w:cs="Arial"/>
          <w:b/>
          <w:color w:val="000000"/>
          <w:sz w:val="18"/>
          <w:szCs w:val="18"/>
        </w:rPr>
      </w:pPr>
    </w:p>
    <w:tbl>
      <w:tblPr>
        <w:tblW w:w="9268" w:type="dxa"/>
        <w:jc w:val="center"/>
        <w:tblLook w:val="04A0" w:firstRow="1" w:lastRow="0" w:firstColumn="1" w:lastColumn="0" w:noHBand="0" w:noVBand="1"/>
      </w:tblPr>
      <w:tblGrid>
        <w:gridCol w:w="9268"/>
      </w:tblGrid>
      <w:tr w:rsidR="002E3C27" w:rsidRPr="00F70367" w14:paraId="774E8F4A" w14:textId="77777777" w:rsidTr="001C3606">
        <w:trPr>
          <w:jc w:val="center"/>
        </w:trPr>
        <w:tc>
          <w:tcPr>
            <w:tcW w:w="9268" w:type="dxa"/>
            <w:shd w:val="clear" w:color="auto" w:fill="FFFFFF"/>
          </w:tcPr>
          <w:p w14:paraId="4D61369B" w14:textId="77777777" w:rsidR="002E3C27" w:rsidRPr="00F70367" w:rsidRDefault="002E3C27" w:rsidP="001C3606">
            <w:pPr>
              <w:rPr>
                <w:rFonts w:ascii="Arial" w:hAnsi="Arial" w:cs="Arial"/>
                <w:b/>
                <w:color w:val="000000"/>
                <w:sz w:val="18"/>
                <w:szCs w:val="18"/>
              </w:rPr>
            </w:pPr>
            <w:r w:rsidRPr="00F70367">
              <w:rPr>
                <w:rFonts w:ascii="Arial" w:hAnsi="Arial" w:cs="Arial"/>
                <w:b/>
                <w:color w:val="000000"/>
                <w:sz w:val="18"/>
                <w:szCs w:val="18"/>
              </w:rPr>
              <w:t xml:space="preserve">Assessment and Marks Distribution </w:t>
            </w:r>
          </w:p>
          <w:p w14:paraId="2578A50A" w14:textId="77777777" w:rsidR="002E3C27" w:rsidRPr="00F70367" w:rsidRDefault="002E3C27" w:rsidP="001C3606">
            <w:pPr>
              <w:rPr>
                <w:rFonts w:ascii="Arial" w:hAnsi="Arial" w:cs="Arial"/>
                <w:bCs/>
                <w:sz w:val="18"/>
                <w:szCs w:val="18"/>
              </w:rPr>
            </w:pPr>
            <w:r w:rsidRPr="00F70367">
              <w:rPr>
                <w:rFonts w:ascii="Arial" w:hAnsi="Arial" w:cs="Arial"/>
                <w:bCs/>
                <w:color w:val="800000"/>
                <w:sz w:val="18"/>
                <w:szCs w:val="18"/>
              </w:rPr>
              <w:tab/>
            </w:r>
            <w:r>
              <w:rPr>
                <w:rFonts w:ascii="Arial" w:hAnsi="Arial" w:cs="Arial"/>
                <w:bCs/>
                <w:sz w:val="18"/>
                <w:szCs w:val="18"/>
              </w:rPr>
              <w:t>Continuous Assessments (</w:t>
            </w:r>
            <w:proofErr w:type="gramStart"/>
            <w:r>
              <w:rPr>
                <w:rFonts w:ascii="Arial" w:hAnsi="Arial" w:cs="Arial"/>
                <w:bCs/>
                <w:sz w:val="18"/>
                <w:szCs w:val="18"/>
              </w:rPr>
              <w:t>CA)  (</w:t>
            </w:r>
            <w:proofErr w:type="gramEnd"/>
            <w:r>
              <w:rPr>
                <w:rFonts w:ascii="Arial" w:hAnsi="Arial" w:cs="Arial"/>
                <w:bCs/>
                <w:sz w:val="18"/>
                <w:szCs w:val="18"/>
              </w:rPr>
              <w:t>20</w:t>
            </w:r>
            <w:r w:rsidRPr="00F70367">
              <w:rPr>
                <w:rFonts w:ascii="Arial" w:hAnsi="Arial" w:cs="Arial"/>
                <w:bCs/>
                <w:sz w:val="18"/>
                <w:szCs w:val="18"/>
              </w:rPr>
              <w:t>%)</w:t>
            </w:r>
          </w:p>
          <w:p w14:paraId="20603B1D" w14:textId="77777777" w:rsidR="002E3C27" w:rsidRPr="00F70367" w:rsidRDefault="002E3C27" w:rsidP="001C3606">
            <w:pPr>
              <w:rPr>
                <w:rFonts w:ascii="Arial" w:hAnsi="Arial" w:cs="Arial"/>
                <w:bCs/>
                <w:sz w:val="18"/>
                <w:szCs w:val="18"/>
              </w:rPr>
            </w:pPr>
            <w:r w:rsidRPr="00F70367">
              <w:rPr>
                <w:rFonts w:ascii="Arial" w:hAnsi="Arial" w:cs="Arial"/>
                <w:bCs/>
                <w:sz w:val="18"/>
                <w:szCs w:val="18"/>
              </w:rPr>
              <w:t xml:space="preserve"> </w:t>
            </w:r>
            <w:r w:rsidRPr="00F70367">
              <w:rPr>
                <w:rFonts w:ascii="Arial" w:hAnsi="Arial" w:cs="Arial"/>
                <w:bCs/>
                <w:sz w:val="18"/>
                <w:szCs w:val="18"/>
              </w:rPr>
              <w:tab/>
              <w:t xml:space="preserve">A comprehensive final exam + Lab note book </w:t>
            </w:r>
            <w:r>
              <w:rPr>
                <w:rFonts w:ascii="Arial" w:hAnsi="Arial" w:cs="Arial"/>
                <w:bCs/>
                <w:sz w:val="18"/>
                <w:szCs w:val="18"/>
              </w:rPr>
              <w:t>(7</w:t>
            </w:r>
            <w:r w:rsidRPr="00F70367">
              <w:rPr>
                <w:rFonts w:ascii="Arial" w:hAnsi="Arial" w:cs="Arial"/>
                <w:bCs/>
                <w:sz w:val="18"/>
                <w:szCs w:val="18"/>
              </w:rPr>
              <w:t>0%)</w:t>
            </w:r>
          </w:p>
          <w:p w14:paraId="26C89024" w14:textId="77777777" w:rsidR="002E3C27" w:rsidRPr="00F70367" w:rsidRDefault="002E3C27" w:rsidP="001C3606">
            <w:pPr>
              <w:rPr>
                <w:rFonts w:ascii="Arial" w:hAnsi="Arial" w:cs="Arial"/>
                <w:bCs/>
                <w:color w:val="800000"/>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F70367">
              <w:rPr>
                <w:rFonts w:ascii="Arial" w:hAnsi="Arial" w:cs="Arial"/>
                <w:bCs/>
                <w:sz w:val="18"/>
                <w:szCs w:val="18"/>
              </w:rPr>
              <w:t>%).</w:t>
            </w:r>
          </w:p>
        </w:tc>
      </w:tr>
      <w:tr w:rsidR="002E3C27" w:rsidRPr="00F70367" w14:paraId="0623AF2B" w14:textId="77777777" w:rsidTr="001C3606">
        <w:trPr>
          <w:trHeight w:val="464"/>
          <w:jc w:val="center"/>
        </w:trPr>
        <w:tc>
          <w:tcPr>
            <w:tcW w:w="9268" w:type="dxa"/>
            <w:shd w:val="clear" w:color="auto" w:fill="FFFFFF"/>
          </w:tcPr>
          <w:p w14:paraId="1BDBFE66" w14:textId="77777777" w:rsidR="002E3C27" w:rsidRPr="00F70367" w:rsidRDefault="002E3C27" w:rsidP="001C3606">
            <w:pPr>
              <w:spacing w:after="120"/>
              <w:rPr>
                <w:rFonts w:ascii="Arial" w:hAnsi="Arial" w:cs="Arial"/>
                <w:i/>
                <w:iCs/>
                <w:sz w:val="18"/>
                <w:szCs w:val="18"/>
              </w:rPr>
            </w:pPr>
          </w:p>
          <w:p w14:paraId="61BB53E9" w14:textId="77777777" w:rsidR="002E3C27" w:rsidRPr="00F70367" w:rsidRDefault="002E3C27" w:rsidP="001C3606">
            <w:pPr>
              <w:spacing w:after="120"/>
              <w:rPr>
                <w:rFonts w:ascii="Arial" w:hAnsi="Arial" w:cs="Arial"/>
                <w:b/>
                <w:bCs/>
                <w:sz w:val="18"/>
                <w:szCs w:val="18"/>
              </w:rPr>
            </w:pPr>
            <w:r w:rsidRPr="00F70367">
              <w:rPr>
                <w:rFonts w:ascii="Arial" w:hAnsi="Arial" w:cs="Arial"/>
                <w:b/>
                <w:bCs/>
                <w:sz w:val="18"/>
                <w:szCs w:val="18"/>
              </w:rPr>
              <w:t>Lab works/Experiments:</w:t>
            </w:r>
          </w:p>
          <w:p w14:paraId="6A8F0F12"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To find the roots of non-linear equation using Bisection method.</w:t>
            </w:r>
          </w:p>
          <w:p w14:paraId="0D42284B"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To find the roots of non-linear equation using False-Position method.</w:t>
            </w:r>
          </w:p>
          <w:p w14:paraId="3E10774C"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To find the roots of non-linear equation using Newton’s method.</w:t>
            </w:r>
          </w:p>
          <w:p w14:paraId="18BD8557"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Determination of roots of a polynomial.</w:t>
            </w:r>
          </w:p>
          <w:p w14:paraId="39B10F35"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To solve problems using Newton's forward difference  method of interpolation</w:t>
            </w:r>
          </w:p>
          <w:p w14:paraId="58A12B5C"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To solve problems using Lagrange method of interpolation</w:t>
            </w:r>
          </w:p>
          <w:p w14:paraId="3A0950B9"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Determination of polynomial using method of least square curve fitting</w:t>
            </w:r>
          </w:p>
          <w:p w14:paraId="126A9D0E"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To solve the system of linear equations using Gauss - elimination method.</w:t>
            </w:r>
          </w:p>
          <w:p w14:paraId="1F17DF61"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 xml:space="preserve">To solve the system of linear equations using Gauss - </w:t>
            </w:r>
            <w:proofErr w:type="spellStart"/>
            <w:r w:rsidRPr="00F70367">
              <w:rPr>
                <w:rFonts w:ascii="Arial" w:hAnsi="Arial" w:cs="Arial"/>
                <w:bCs/>
                <w:sz w:val="18"/>
                <w:szCs w:val="18"/>
              </w:rPr>
              <w:t>seidal</w:t>
            </w:r>
            <w:proofErr w:type="spellEnd"/>
            <w:r w:rsidRPr="00F70367">
              <w:rPr>
                <w:rFonts w:ascii="Arial" w:hAnsi="Arial" w:cs="Arial"/>
                <w:bCs/>
                <w:sz w:val="18"/>
                <w:szCs w:val="18"/>
              </w:rPr>
              <w:t xml:space="preserve"> iteration method</w:t>
            </w:r>
          </w:p>
          <w:p w14:paraId="71E1560A"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 xml:space="preserve">To solve the system of linear equations using Gauss - </w:t>
            </w:r>
            <w:proofErr w:type="spellStart"/>
            <w:r w:rsidRPr="00F70367">
              <w:rPr>
                <w:rFonts w:ascii="Arial" w:hAnsi="Arial" w:cs="Arial"/>
                <w:bCs/>
                <w:sz w:val="18"/>
                <w:szCs w:val="18"/>
              </w:rPr>
              <w:t>jordan</w:t>
            </w:r>
            <w:proofErr w:type="spellEnd"/>
            <w:r w:rsidRPr="00F70367">
              <w:rPr>
                <w:rFonts w:ascii="Arial" w:hAnsi="Arial" w:cs="Arial"/>
                <w:bCs/>
                <w:sz w:val="18"/>
                <w:szCs w:val="18"/>
              </w:rPr>
              <w:t xml:space="preserve"> method.</w:t>
            </w:r>
          </w:p>
          <w:p w14:paraId="6CAEBA9C"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To integrate numerically using trapezoidal rule.</w:t>
            </w:r>
          </w:p>
          <w:p w14:paraId="0639F1FB"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 xml:space="preserve">To integrate numerically using </w:t>
            </w:r>
            <w:proofErr w:type="spellStart"/>
            <w:r w:rsidRPr="00F70367">
              <w:rPr>
                <w:rFonts w:ascii="Arial" w:hAnsi="Arial" w:cs="Arial"/>
                <w:bCs/>
                <w:sz w:val="18"/>
                <w:szCs w:val="18"/>
              </w:rPr>
              <w:t>simpson’s</w:t>
            </w:r>
            <w:proofErr w:type="spellEnd"/>
            <w:r w:rsidRPr="00F70367">
              <w:rPr>
                <w:rFonts w:ascii="Arial" w:hAnsi="Arial" w:cs="Arial"/>
                <w:bCs/>
                <w:sz w:val="18"/>
                <w:szCs w:val="18"/>
              </w:rPr>
              <w:t xml:space="preserve"> rules.</w:t>
            </w:r>
          </w:p>
          <w:p w14:paraId="7804CEAC"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 xml:space="preserve">To find numerical solution of ordinary differential equations by </w:t>
            </w:r>
            <w:proofErr w:type="spellStart"/>
            <w:r w:rsidRPr="00F70367">
              <w:rPr>
                <w:rFonts w:ascii="Arial" w:hAnsi="Arial" w:cs="Arial"/>
                <w:bCs/>
                <w:sz w:val="18"/>
                <w:szCs w:val="18"/>
              </w:rPr>
              <w:t>euler’s</w:t>
            </w:r>
            <w:proofErr w:type="spellEnd"/>
            <w:r w:rsidRPr="00F70367">
              <w:rPr>
                <w:rFonts w:ascii="Arial" w:hAnsi="Arial" w:cs="Arial"/>
                <w:bCs/>
                <w:sz w:val="18"/>
                <w:szCs w:val="18"/>
              </w:rPr>
              <w:t xml:space="preserve"> method.</w:t>
            </w:r>
          </w:p>
          <w:p w14:paraId="6B7987EE" w14:textId="77777777" w:rsidR="002E3C27" w:rsidRPr="00F70367" w:rsidRDefault="002E3C27" w:rsidP="001C3606">
            <w:pPr>
              <w:pStyle w:val="ListParagraph"/>
              <w:numPr>
                <w:ilvl w:val="0"/>
                <w:numId w:val="13"/>
              </w:numPr>
              <w:suppressAutoHyphens/>
              <w:spacing w:after="120" w:line="252" w:lineRule="auto"/>
              <w:rPr>
                <w:rFonts w:ascii="Arial" w:hAnsi="Arial" w:cs="Arial"/>
                <w:bCs/>
                <w:sz w:val="18"/>
                <w:szCs w:val="18"/>
              </w:rPr>
            </w:pPr>
            <w:r w:rsidRPr="00F70367">
              <w:rPr>
                <w:rFonts w:ascii="Arial" w:hAnsi="Arial" w:cs="Arial"/>
                <w:bCs/>
                <w:sz w:val="18"/>
                <w:szCs w:val="18"/>
              </w:rPr>
              <w:t xml:space="preserve">To find numerical solution of ordinary differential equations by 4th Order Runge- </w:t>
            </w:r>
            <w:proofErr w:type="spellStart"/>
            <w:r w:rsidRPr="00F70367">
              <w:rPr>
                <w:rFonts w:ascii="Arial" w:hAnsi="Arial" w:cs="Arial"/>
                <w:bCs/>
                <w:sz w:val="18"/>
                <w:szCs w:val="18"/>
              </w:rPr>
              <w:t>kutta</w:t>
            </w:r>
            <w:proofErr w:type="spellEnd"/>
            <w:r w:rsidRPr="00F70367">
              <w:rPr>
                <w:rFonts w:ascii="Arial" w:hAnsi="Arial" w:cs="Arial"/>
                <w:bCs/>
                <w:sz w:val="18"/>
                <w:szCs w:val="18"/>
              </w:rPr>
              <w:t xml:space="preserve"> method.</w:t>
            </w:r>
          </w:p>
          <w:p w14:paraId="3060A195" w14:textId="77777777" w:rsidR="002E3C27" w:rsidRPr="00F70367" w:rsidRDefault="002E3C27" w:rsidP="001C3606">
            <w:pPr>
              <w:pStyle w:val="ListParagraph"/>
              <w:rPr>
                <w:rFonts w:ascii="Arial" w:hAnsi="Arial" w:cs="Arial"/>
                <w:bCs/>
                <w:iCs/>
                <w:sz w:val="18"/>
                <w:szCs w:val="18"/>
              </w:rPr>
            </w:pPr>
          </w:p>
        </w:tc>
      </w:tr>
    </w:tbl>
    <w:p w14:paraId="2203B687" w14:textId="77777777" w:rsidR="002E3C27" w:rsidRPr="00F70367" w:rsidRDefault="002E3C27" w:rsidP="002E3C27">
      <w:pPr>
        <w:jc w:val="center"/>
        <w:rPr>
          <w:rFonts w:ascii="Arial" w:hAnsi="Arial" w:cs="Arial"/>
          <w:b/>
          <w:color w:val="FFFFFF"/>
          <w:sz w:val="18"/>
          <w:szCs w:val="18"/>
          <w:shd w:val="clear" w:color="auto" w:fill="000000"/>
        </w:rPr>
      </w:pPr>
    </w:p>
    <w:p w14:paraId="037E0B79" w14:textId="77777777" w:rsidR="002E3C27" w:rsidRPr="00F70367" w:rsidRDefault="002E3C27" w:rsidP="002E3C27">
      <w:pPr>
        <w:jc w:val="both"/>
        <w:rPr>
          <w:rFonts w:ascii="Arial" w:hAnsi="Arial" w:cs="Arial"/>
          <w:b/>
          <w:spacing w:val="-3"/>
          <w:sz w:val="18"/>
          <w:szCs w:val="18"/>
        </w:rPr>
      </w:pPr>
      <w:r w:rsidRPr="00F70367">
        <w:rPr>
          <w:rFonts w:ascii="Arial" w:hAnsi="Arial" w:cs="Arial"/>
          <w:b/>
          <w:spacing w:val="-3"/>
          <w:sz w:val="18"/>
          <w:szCs w:val="18"/>
        </w:rPr>
        <w:t>Text Book:</w:t>
      </w:r>
    </w:p>
    <w:tbl>
      <w:tblPr>
        <w:tblW w:w="9186" w:type="dxa"/>
        <w:jc w:val="center"/>
        <w:tblBorders>
          <w:top w:val="nil"/>
          <w:left w:val="nil"/>
          <w:bottom w:val="nil"/>
          <w:right w:val="nil"/>
          <w:insideH w:val="nil"/>
          <w:insideV w:val="nil"/>
        </w:tblBorders>
        <w:tblLook w:val="04A0" w:firstRow="1" w:lastRow="0" w:firstColumn="1" w:lastColumn="0" w:noHBand="0" w:noVBand="1"/>
      </w:tblPr>
      <w:tblGrid>
        <w:gridCol w:w="508"/>
        <w:gridCol w:w="2037"/>
        <w:gridCol w:w="282"/>
        <w:gridCol w:w="6359"/>
      </w:tblGrid>
      <w:tr w:rsidR="002E3C27" w:rsidRPr="00F70367" w14:paraId="2F44CF13" w14:textId="77777777" w:rsidTr="001C3606">
        <w:trPr>
          <w:jc w:val="center"/>
        </w:trPr>
        <w:tc>
          <w:tcPr>
            <w:tcW w:w="508" w:type="dxa"/>
            <w:tcBorders>
              <w:top w:val="nil"/>
              <w:left w:val="nil"/>
              <w:bottom w:val="nil"/>
              <w:right w:val="nil"/>
            </w:tcBorders>
            <w:shd w:val="clear" w:color="auto" w:fill="FFFFFF"/>
          </w:tcPr>
          <w:p w14:paraId="158ADDCD" w14:textId="77777777" w:rsidR="002E3C27" w:rsidRPr="00F70367" w:rsidRDefault="002E3C27" w:rsidP="001C3606">
            <w:pPr>
              <w:jc w:val="both"/>
              <w:rPr>
                <w:rFonts w:ascii="Arial" w:hAnsi="Arial" w:cs="Arial"/>
                <w:spacing w:val="-3"/>
                <w:sz w:val="18"/>
                <w:szCs w:val="18"/>
              </w:rPr>
            </w:pPr>
            <w:r w:rsidRPr="00F70367">
              <w:rPr>
                <w:rFonts w:ascii="Arial" w:hAnsi="Arial" w:cs="Arial"/>
                <w:spacing w:val="-3"/>
                <w:sz w:val="18"/>
                <w:szCs w:val="18"/>
              </w:rPr>
              <w:t>1.</w:t>
            </w:r>
          </w:p>
        </w:tc>
        <w:tc>
          <w:tcPr>
            <w:tcW w:w="2037" w:type="dxa"/>
            <w:tcBorders>
              <w:top w:val="nil"/>
              <w:left w:val="nil"/>
              <w:bottom w:val="nil"/>
              <w:right w:val="nil"/>
            </w:tcBorders>
            <w:shd w:val="clear" w:color="auto" w:fill="FFFFFF"/>
          </w:tcPr>
          <w:p w14:paraId="0B6BC7D5" w14:textId="77777777" w:rsidR="002E3C27" w:rsidRPr="00F70367" w:rsidRDefault="002E3C27" w:rsidP="001C3606">
            <w:pPr>
              <w:rPr>
                <w:rFonts w:ascii="Arial" w:hAnsi="Arial" w:cs="Arial"/>
                <w:spacing w:val="-3"/>
                <w:sz w:val="18"/>
                <w:szCs w:val="18"/>
              </w:rPr>
            </w:pPr>
            <w:r w:rsidRPr="00F70367">
              <w:rPr>
                <w:rFonts w:ascii="Arial" w:hAnsi="Arial" w:cs="Arial"/>
                <w:spacing w:val="-3"/>
                <w:sz w:val="18"/>
                <w:szCs w:val="18"/>
              </w:rPr>
              <w:t>S. S. Sastry</w:t>
            </w:r>
          </w:p>
        </w:tc>
        <w:tc>
          <w:tcPr>
            <w:tcW w:w="282" w:type="dxa"/>
            <w:tcBorders>
              <w:top w:val="nil"/>
              <w:left w:val="nil"/>
              <w:bottom w:val="nil"/>
              <w:right w:val="nil"/>
            </w:tcBorders>
            <w:shd w:val="clear" w:color="auto" w:fill="FFFFFF"/>
          </w:tcPr>
          <w:p w14:paraId="40DDFF5C" w14:textId="77777777" w:rsidR="002E3C27" w:rsidRPr="00F70367" w:rsidRDefault="002E3C27" w:rsidP="001C3606">
            <w:pPr>
              <w:rPr>
                <w:rFonts w:ascii="Arial" w:hAnsi="Arial" w:cs="Arial"/>
                <w:spacing w:val="-3"/>
                <w:sz w:val="18"/>
                <w:szCs w:val="18"/>
              </w:rPr>
            </w:pPr>
            <w:r w:rsidRPr="00F70367">
              <w:rPr>
                <w:rFonts w:ascii="Arial" w:hAnsi="Arial" w:cs="Arial"/>
                <w:spacing w:val="-3"/>
                <w:sz w:val="18"/>
                <w:szCs w:val="18"/>
              </w:rPr>
              <w:t>:</w:t>
            </w:r>
          </w:p>
        </w:tc>
        <w:tc>
          <w:tcPr>
            <w:tcW w:w="6359" w:type="dxa"/>
            <w:tcBorders>
              <w:top w:val="nil"/>
              <w:left w:val="nil"/>
              <w:bottom w:val="nil"/>
              <w:right w:val="nil"/>
            </w:tcBorders>
            <w:shd w:val="clear" w:color="auto" w:fill="FFFFFF"/>
          </w:tcPr>
          <w:p w14:paraId="1F9A431E" w14:textId="77777777" w:rsidR="002E3C27" w:rsidRPr="00F70367" w:rsidRDefault="002E3C27" w:rsidP="001C3606">
            <w:pPr>
              <w:rPr>
                <w:rFonts w:ascii="Arial" w:hAnsi="Arial" w:cs="Arial"/>
                <w:bCs/>
                <w:spacing w:val="-3"/>
                <w:sz w:val="18"/>
                <w:szCs w:val="18"/>
              </w:rPr>
            </w:pPr>
            <w:r w:rsidRPr="00F70367">
              <w:rPr>
                <w:rFonts w:ascii="Arial" w:hAnsi="Arial" w:cs="Arial"/>
                <w:b/>
                <w:bCs/>
                <w:spacing w:val="-3"/>
                <w:sz w:val="18"/>
                <w:szCs w:val="18"/>
              </w:rPr>
              <w:t>Introductory Methods of Numerical Analysis</w:t>
            </w:r>
          </w:p>
          <w:p w14:paraId="7C0D8F71" w14:textId="77777777" w:rsidR="002E3C27" w:rsidRPr="00F70367" w:rsidRDefault="002E3C27" w:rsidP="001C3606">
            <w:pPr>
              <w:rPr>
                <w:rFonts w:ascii="Arial" w:hAnsi="Arial" w:cs="Arial"/>
                <w:spacing w:val="-3"/>
                <w:sz w:val="18"/>
                <w:szCs w:val="18"/>
              </w:rPr>
            </w:pPr>
            <w:r w:rsidRPr="00F70367">
              <w:rPr>
                <w:rFonts w:ascii="Arial" w:hAnsi="Arial" w:cs="Arial"/>
                <w:i/>
                <w:iCs/>
                <w:sz w:val="18"/>
                <w:szCs w:val="18"/>
              </w:rPr>
              <w:t>Prentice-Hall of India Pvt. Ltd.</w:t>
            </w:r>
          </w:p>
        </w:tc>
      </w:tr>
    </w:tbl>
    <w:p w14:paraId="7DC8CA77" w14:textId="77777777" w:rsidR="002E3C27" w:rsidRPr="00F70367" w:rsidRDefault="002E3C27" w:rsidP="002E3C27">
      <w:pPr>
        <w:jc w:val="both"/>
        <w:rPr>
          <w:rFonts w:ascii="Arial" w:hAnsi="Arial" w:cs="Arial"/>
          <w:b/>
          <w:spacing w:val="-3"/>
          <w:sz w:val="18"/>
          <w:szCs w:val="18"/>
        </w:rPr>
      </w:pPr>
      <w:r w:rsidRPr="00F70367">
        <w:rPr>
          <w:rFonts w:ascii="Arial" w:hAnsi="Arial" w:cs="Arial"/>
          <w:b/>
          <w:spacing w:val="-3"/>
          <w:sz w:val="18"/>
          <w:szCs w:val="18"/>
        </w:rPr>
        <w:t>Books Recommended:</w:t>
      </w:r>
    </w:p>
    <w:tbl>
      <w:tblPr>
        <w:tblW w:w="9176" w:type="dxa"/>
        <w:jc w:val="center"/>
        <w:tblBorders>
          <w:top w:val="nil"/>
          <w:left w:val="nil"/>
          <w:bottom w:val="nil"/>
          <w:right w:val="nil"/>
          <w:insideH w:val="nil"/>
          <w:insideV w:val="nil"/>
        </w:tblBorders>
        <w:tblLook w:val="04A0" w:firstRow="1" w:lastRow="0" w:firstColumn="1" w:lastColumn="0" w:noHBand="0" w:noVBand="1"/>
      </w:tblPr>
      <w:tblGrid>
        <w:gridCol w:w="469"/>
        <w:gridCol w:w="2040"/>
        <w:gridCol w:w="282"/>
        <w:gridCol w:w="6385"/>
      </w:tblGrid>
      <w:tr w:rsidR="002E3C27" w:rsidRPr="00F70367" w14:paraId="5365AC5D" w14:textId="77777777" w:rsidTr="001C3606">
        <w:trPr>
          <w:trHeight w:val="196"/>
          <w:jc w:val="center"/>
        </w:trPr>
        <w:tc>
          <w:tcPr>
            <w:tcW w:w="469" w:type="dxa"/>
            <w:tcBorders>
              <w:top w:val="nil"/>
              <w:left w:val="nil"/>
              <w:bottom w:val="nil"/>
              <w:right w:val="nil"/>
            </w:tcBorders>
            <w:shd w:val="clear" w:color="auto" w:fill="FFFFFF"/>
          </w:tcPr>
          <w:p w14:paraId="1B0C2AC6" w14:textId="77777777" w:rsidR="002E3C27" w:rsidRPr="00F70367" w:rsidRDefault="002E3C27" w:rsidP="001C3606">
            <w:pPr>
              <w:jc w:val="both"/>
              <w:rPr>
                <w:rFonts w:ascii="Arial" w:hAnsi="Arial" w:cs="Arial"/>
                <w:spacing w:val="-3"/>
                <w:sz w:val="18"/>
                <w:szCs w:val="18"/>
              </w:rPr>
            </w:pPr>
            <w:r w:rsidRPr="00F70367">
              <w:rPr>
                <w:rFonts w:ascii="Arial" w:hAnsi="Arial" w:cs="Arial"/>
                <w:spacing w:val="-3"/>
                <w:sz w:val="18"/>
                <w:szCs w:val="18"/>
              </w:rPr>
              <w:t>1.</w:t>
            </w:r>
          </w:p>
        </w:tc>
        <w:tc>
          <w:tcPr>
            <w:tcW w:w="2040" w:type="dxa"/>
            <w:tcBorders>
              <w:top w:val="nil"/>
              <w:left w:val="nil"/>
              <w:bottom w:val="nil"/>
              <w:right w:val="nil"/>
            </w:tcBorders>
            <w:shd w:val="clear" w:color="auto" w:fill="FFFFFF"/>
          </w:tcPr>
          <w:p w14:paraId="3CD1A501" w14:textId="77777777" w:rsidR="002E3C27" w:rsidRPr="00F70367" w:rsidRDefault="002E3C27" w:rsidP="001C3606">
            <w:pPr>
              <w:rPr>
                <w:rFonts w:ascii="Arial" w:hAnsi="Arial" w:cs="Arial"/>
                <w:spacing w:val="-3"/>
                <w:sz w:val="18"/>
                <w:szCs w:val="18"/>
              </w:rPr>
            </w:pPr>
            <w:r w:rsidRPr="00F70367">
              <w:rPr>
                <w:rFonts w:ascii="Arial" w:hAnsi="Arial" w:cs="Arial"/>
                <w:spacing w:val="-3"/>
                <w:sz w:val="18"/>
                <w:szCs w:val="18"/>
              </w:rPr>
              <w:t xml:space="preserve">Press, </w:t>
            </w:r>
            <w:proofErr w:type="spellStart"/>
            <w:r w:rsidRPr="00F70367">
              <w:rPr>
                <w:rFonts w:ascii="Arial" w:hAnsi="Arial" w:cs="Arial"/>
                <w:spacing w:val="-3"/>
                <w:sz w:val="18"/>
                <w:szCs w:val="18"/>
              </w:rPr>
              <w:t>Teukolsky</w:t>
            </w:r>
            <w:proofErr w:type="spellEnd"/>
            <w:r w:rsidRPr="00F70367">
              <w:rPr>
                <w:rFonts w:ascii="Arial" w:hAnsi="Arial" w:cs="Arial"/>
                <w:spacing w:val="-3"/>
                <w:sz w:val="18"/>
                <w:szCs w:val="18"/>
              </w:rPr>
              <w:t xml:space="preserve">, </w:t>
            </w:r>
            <w:proofErr w:type="spellStart"/>
            <w:r w:rsidRPr="00F70367">
              <w:rPr>
                <w:rFonts w:ascii="Arial" w:hAnsi="Arial" w:cs="Arial"/>
                <w:spacing w:val="-3"/>
                <w:sz w:val="18"/>
                <w:szCs w:val="18"/>
              </w:rPr>
              <w:t>Vetterling</w:t>
            </w:r>
            <w:proofErr w:type="spellEnd"/>
            <w:r w:rsidRPr="00F70367">
              <w:rPr>
                <w:rFonts w:ascii="Arial" w:hAnsi="Arial" w:cs="Arial"/>
                <w:spacing w:val="-3"/>
                <w:sz w:val="18"/>
                <w:szCs w:val="18"/>
              </w:rPr>
              <w:t xml:space="preserve"> and Flannery</w:t>
            </w:r>
          </w:p>
        </w:tc>
        <w:tc>
          <w:tcPr>
            <w:tcW w:w="282" w:type="dxa"/>
            <w:tcBorders>
              <w:top w:val="nil"/>
              <w:left w:val="nil"/>
              <w:bottom w:val="nil"/>
              <w:right w:val="nil"/>
            </w:tcBorders>
            <w:shd w:val="clear" w:color="auto" w:fill="FFFFFF"/>
          </w:tcPr>
          <w:p w14:paraId="51B3DE3F" w14:textId="77777777" w:rsidR="002E3C27" w:rsidRPr="00F70367" w:rsidRDefault="002E3C27" w:rsidP="001C3606">
            <w:pPr>
              <w:rPr>
                <w:rFonts w:ascii="Arial" w:hAnsi="Arial" w:cs="Arial"/>
                <w:spacing w:val="-3"/>
                <w:sz w:val="18"/>
                <w:szCs w:val="18"/>
              </w:rPr>
            </w:pPr>
            <w:r w:rsidRPr="00F70367">
              <w:rPr>
                <w:rFonts w:ascii="Arial" w:hAnsi="Arial" w:cs="Arial"/>
                <w:spacing w:val="-3"/>
                <w:sz w:val="18"/>
                <w:szCs w:val="18"/>
              </w:rPr>
              <w:t>:</w:t>
            </w:r>
          </w:p>
        </w:tc>
        <w:tc>
          <w:tcPr>
            <w:tcW w:w="6385" w:type="dxa"/>
            <w:tcBorders>
              <w:top w:val="nil"/>
              <w:left w:val="nil"/>
              <w:bottom w:val="nil"/>
              <w:right w:val="nil"/>
            </w:tcBorders>
            <w:shd w:val="clear" w:color="auto" w:fill="FFFFFF"/>
          </w:tcPr>
          <w:p w14:paraId="7C61EA47" w14:textId="77777777" w:rsidR="002E3C27" w:rsidRPr="00F70367" w:rsidRDefault="002E3C27" w:rsidP="001C3606">
            <w:pPr>
              <w:rPr>
                <w:rFonts w:ascii="Arial" w:hAnsi="Arial" w:cs="Arial"/>
                <w:bCs/>
                <w:spacing w:val="-3"/>
                <w:sz w:val="18"/>
                <w:szCs w:val="18"/>
              </w:rPr>
            </w:pPr>
            <w:r w:rsidRPr="00F70367">
              <w:rPr>
                <w:rFonts w:ascii="Arial" w:hAnsi="Arial" w:cs="Arial"/>
                <w:b/>
                <w:bCs/>
                <w:spacing w:val="-3"/>
                <w:sz w:val="18"/>
                <w:szCs w:val="18"/>
              </w:rPr>
              <w:t>Numerical Recipes in C</w:t>
            </w:r>
            <w:r w:rsidRPr="00F70367">
              <w:rPr>
                <w:rFonts w:ascii="Arial" w:hAnsi="Arial" w:cs="Arial"/>
                <w:bCs/>
                <w:spacing w:val="-3"/>
                <w:sz w:val="18"/>
                <w:szCs w:val="18"/>
              </w:rPr>
              <w:t xml:space="preserve">: The Art of Scientific </w:t>
            </w:r>
            <w:proofErr w:type="spellStart"/>
            <w:proofErr w:type="gramStart"/>
            <w:r w:rsidRPr="00F70367">
              <w:rPr>
                <w:rFonts w:ascii="Arial" w:hAnsi="Arial" w:cs="Arial"/>
                <w:bCs/>
                <w:spacing w:val="-3"/>
                <w:sz w:val="18"/>
                <w:szCs w:val="18"/>
              </w:rPr>
              <w:t>Computing,</w:t>
            </w:r>
            <w:r w:rsidRPr="00F70367">
              <w:rPr>
                <w:rFonts w:ascii="Arial" w:hAnsi="Arial" w:cs="Arial"/>
                <w:iCs/>
                <w:sz w:val="18"/>
                <w:szCs w:val="18"/>
              </w:rPr>
              <w:t>CambridgeUniversity</w:t>
            </w:r>
            <w:proofErr w:type="spellEnd"/>
            <w:proofErr w:type="gramEnd"/>
            <w:r w:rsidRPr="00F70367">
              <w:rPr>
                <w:rFonts w:ascii="Arial" w:hAnsi="Arial" w:cs="Arial"/>
                <w:iCs/>
                <w:sz w:val="18"/>
                <w:szCs w:val="18"/>
              </w:rPr>
              <w:t xml:space="preserve"> Press.</w:t>
            </w:r>
          </w:p>
        </w:tc>
      </w:tr>
      <w:tr w:rsidR="002E3C27" w:rsidRPr="00F70367" w14:paraId="3130F0E9" w14:textId="77777777" w:rsidTr="001C3606">
        <w:trPr>
          <w:trHeight w:val="109"/>
          <w:jc w:val="center"/>
        </w:trPr>
        <w:tc>
          <w:tcPr>
            <w:tcW w:w="469" w:type="dxa"/>
            <w:tcBorders>
              <w:top w:val="nil"/>
              <w:left w:val="nil"/>
              <w:bottom w:val="nil"/>
              <w:right w:val="nil"/>
            </w:tcBorders>
            <w:shd w:val="clear" w:color="auto" w:fill="FFFFFF"/>
          </w:tcPr>
          <w:p w14:paraId="7E924E50" w14:textId="77777777" w:rsidR="002E3C27" w:rsidRPr="00F70367" w:rsidRDefault="002E3C27" w:rsidP="001C3606">
            <w:pPr>
              <w:jc w:val="both"/>
              <w:rPr>
                <w:rFonts w:ascii="Arial" w:hAnsi="Arial" w:cs="Arial"/>
                <w:spacing w:val="-3"/>
                <w:sz w:val="18"/>
                <w:szCs w:val="18"/>
              </w:rPr>
            </w:pPr>
            <w:r w:rsidRPr="00F70367">
              <w:rPr>
                <w:rFonts w:ascii="Arial" w:hAnsi="Arial" w:cs="Arial"/>
                <w:spacing w:val="-3"/>
                <w:sz w:val="18"/>
                <w:szCs w:val="18"/>
              </w:rPr>
              <w:t>2.</w:t>
            </w:r>
          </w:p>
        </w:tc>
        <w:tc>
          <w:tcPr>
            <w:tcW w:w="2040" w:type="dxa"/>
            <w:tcBorders>
              <w:top w:val="nil"/>
              <w:left w:val="nil"/>
              <w:bottom w:val="nil"/>
              <w:right w:val="nil"/>
            </w:tcBorders>
            <w:shd w:val="clear" w:color="auto" w:fill="FFFFFF"/>
          </w:tcPr>
          <w:p w14:paraId="4DD34DCB" w14:textId="77777777" w:rsidR="002E3C27" w:rsidRPr="00F70367" w:rsidRDefault="002E3C27" w:rsidP="001C3606">
            <w:pPr>
              <w:rPr>
                <w:rFonts w:ascii="Arial" w:hAnsi="Arial" w:cs="Arial"/>
                <w:spacing w:val="-3"/>
                <w:sz w:val="18"/>
                <w:szCs w:val="18"/>
              </w:rPr>
            </w:pPr>
            <w:r w:rsidRPr="00F70367">
              <w:rPr>
                <w:rFonts w:ascii="Arial" w:hAnsi="Arial" w:cs="Arial"/>
                <w:spacing w:val="-3"/>
                <w:sz w:val="18"/>
                <w:szCs w:val="18"/>
              </w:rPr>
              <w:t xml:space="preserve">S. S. </w:t>
            </w:r>
            <w:proofErr w:type="spellStart"/>
            <w:r w:rsidRPr="00F70367">
              <w:rPr>
                <w:rFonts w:ascii="Arial" w:hAnsi="Arial" w:cs="Arial"/>
                <w:spacing w:val="-3"/>
                <w:sz w:val="18"/>
                <w:szCs w:val="18"/>
              </w:rPr>
              <w:t>Kuo</w:t>
            </w:r>
            <w:proofErr w:type="spellEnd"/>
          </w:p>
        </w:tc>
        <w:tc>
          <w:tcPr>
            <w:tcW w:w="282" w:type="dxa"/>
            <w:tcBorders>
              <w:top w:val="nil"/>
              <w:left w:val="nil"/>
              <w:bottom w:val="nil"/>
              <w:right w:val="nil"/>
            </w:tcBorders>
            <w:shd w:val="clear" w:color="auto" w:fill="FFFFFF"/>
          </w:tcPr>
          <w:p w14:paraId="3E5C52F7" w14:textId="77777777" w:rsidR="002E3C27" w:rsidRPr="00F70367" w:rsidRDefault="002E3C27" w:rsidP="001C3606">
            <w:pPr>
              <w:rPr>
                <w:rFonts w:ascii="Arial" w:hAnsi="Arial" w:cs="Arial"/>
                <w:spacing w:val="-3"/>
                <w:sz w:val="18"/>
                <w:szCs w:val="18"/>
              </w:rPr>
            </w:pPr>
            <w:r w:rsidRPr="00F70367">
              <w:rPr>
                <w:rFonts w:ascii="Arial" w:hAnsi="Arial" w:cs="Arial"/>
                <w:spacing w:val="-3"/>
                <w:sz w:val="18"/>
                <w:szCs w:val="18"/>
              </w:rPr>
              <w:t>:</w:t>
            </w:r>
          </w:p>
        </w:tc>
        <w:tc>
          <w:tcPr>
            <w:tcW w:w="6385" w:type="dxa"/>
            <w:tcBorders>
              <w:top w:val="nil"/>
              <w:left w:val="nil"/>
              <w:bottom w:val="nil"/>
              <w:right w:val="nil"/>
            </w:tcBorders>
            <w:shd w:val="clear" w:color="auto" w:fill="FFFFFF"/>
          </w:tcPr>
          <w:p w14:paraId="76E7AEFC" w14:textId="77777777" w:rsidR="002E3C27" w:rsidRPr="00F70367" w:rsidRDefault="002E3C27" w:rsidP="001C3606">
            <w:pPr>
              <w:rPr>
                <w:rFonts w:ascii="Arial" w:hAnsi="Arial" w:cs="Arial"/>
                <w:spacing w:val="-3"/>
                <w:sz w:val="18"/>
                <w:szCs w:val="18"/>
              </w:rPr>
            </w:pPr>
            <w:r w:rsidRPr="00F70367">
              <w:rPr>
                <w:rFonts w:ascii="Arial" w:hAnsi="Arial" w:cs="Arial"/>
                <w:b/>
                <w:bCs/>
                <w:spacing w:val="-3"/>
                <w:sz w:val="18"/>
                <w:szCs w:val="18"/>
              </w:rPr>
              <w:t>Computer Applications of Numerical Methods</w:t>
            </w:r>
            <w:r w:rsidRPr="00F70367">
              <w:rPr>
                <w:rFonts w:ascii="Arial" w:hAnsi="Arial" w:cs="Arial"/>
                <w:i/>
                <w:iCs/>
                <w:sz w:val="18"/>
                <w:szCs w:val="18"/>
              </w:rPr>
              <w:t>, Addison-Wesley</w:t>
            </w:r>
          </w:p>
        </w:tc>
      </w:tr>
    </w:tbl>
    <w:p w14:paraId="3D96DBC2" w14:textId="77777777" w:rsidR="002E3C27" w:rsidRPr="00F70367" w:rsidRDefault="002E3C27" w:rsidP="002E3C27">
      <w:pPr>
        <w:jc w:val="center"/>
        <w:rPr>
          <w:rFonts w:ascii="Arial" w:hAnsi="Arial" w:cs="Arial"/>
          <w:sz w:val="18"/>
          <w:szCs w:val="18"/>
        </w:rPr>
      </w:pPr>
    </w:p>
    <w:p w14:paraId="5F797565" w14:textId="77777777" w:rsidR="002E3C27" w:rsidRPr="00261A04" w:rsidRDefault="002E3C27" w:rsidP="002E3C27">
      <w:pPr>
        <w:jc w:val="center"/>
        <w:rPr>
          <w:rFonts w:ascii="Arial" w:hAnsi="Arial" w:cs="Arial"/>
          <w:sz w:val="18"/>
          <w:szCs w:val="18"/>
        </w:rPr>
      </w:pPr>
    </w:p>
    <w:p w14:paraId="51998E50" w14:textId="77777777" w:rsidR="002E3C27" w:rsidRDefault="002E3C27" w:rsidP="002E3C27">
      <w:pPr>
        <w:rPr>
          <w:rFonts w:ascii="Arial" w:hAnsi="Arial" w:cs="Arial"/>
          <w:sz w:val="18"/>
          <w:szCs w:val="18"/>
        </w:rPr>
      </w:pPr>
      <w:r>
        <w:rPr>
          <w:rFonts w:ascii="Arial" w:hAnsi="Arial" w:cs="Arial"/>
          <w:sz w:val="18"/>
          <w:szCs w:val="18"/>
        </w:rPr>
        <w:br w:type="page"/>
      </w:r>
    </w:p>
    <w:p w14:paraId="0AF57F1D" w14:textId="77777777" w:rsidR="002E3C27" w:rsidRPr="00261A0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61A04">
        <w:rPr>
          <w:rFonts w:ascii="Arial" w:hAnsi="Arial" w:cs="Arial"/>
          <w:b/>
          <w:bCs/>
          <w:iCs/>
          <w:sz w:val="18"/>
          <w:szCs w:val="18"/>
        </w:rPr>
        <w:lastRenderedPageBreak/>
        <w:t>MATH</w:t>
      </w:r>
      <w:r>
        <w:rPr>
          <w:rFonts w:ascii="Arial" w:hAnsi="Arial" w:cs="Arial"/>
          <w:b/>
          <w:bCs/>
          <w:iCs/>
          <w:sz w:val="18"/>
          <w:szCs w:val="18"/>
        </w:rPr>
        <w:t xml:space="preserve"> </w:t>
      </w:r>
      <w:r w:rsidRPr="00261A04">
        <w:rPr>
          <w:rFonts w:ascii="Arial" w:hAnsi="Arial" w:cs="Arial"/>
          <w:b/>
          <w:bCs/>
          <w:iCs/>
          <w:sz w:val="18"/>
          <w:szCs w:val="18"/>
        </w:rPr>
        <w:t>2241: Linear Algebra</w:t>
      </w:r>
    </w:p>
    <w:p w14:paraId="071A2C2B" w14:textId="77777777" w:rsidR="002E3C27" w:rsidRPr="00261A0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61A04">
        <w:rPr>
          <w:rFonts w:ascii="Arial" w:hAnsi="Arial" w:cs="Arial"/>
          <w:b/>
          <w:bCs/>
          <w:iCs/>
          <w:sz w:val="18"/>
          <w:szCs w:val="18"/>
        </w:rPr>
        <w:t xml:space="preserve">Credits: </w:t>
      </w:r>
      <w:r w:rsidRPr="00261A04">
        <w:rPr>
          <w:rFonts w:ascii="Arial" w:hAnsi="Arial" w:cs="Arial"/>
          <w:iCs/>
          <w:sz w:val="18"/>
          <w:szCs w:val="18"/>
        </w:rPr>
        <w:t xml:space="preserve">3 </w:t>
      </w:r>
      <w:r w:rsidRPr="00261A04">
        <w:rPr>
          <w:rFonts w:ascii="Arial" w:hAnsi="Arial" w:cs="Arial"/>
          <w:b/>
          <w:bCs/>
          <w:iCs/>
          <w:sz w:val="18"/>
          <w:szCs w:val="18"/>
        </w:rPr>
        <w:t xml:space="preserve">Contact Hours: </w:t>
      </w:r>
      <w:r w:rsidRPr="00261A04">
        <w:rPr>
          <w:rFonts w:ascii="Arial" w:hAnsi="Arial" w:cs="Arial"/>
          <w:iCs/>
          <w:sz w:val="18"/>
          <w:szCs w:val="18"/>
        </w:rPr>
        <w:t>39</w:t>
      </w:r>
    </w:p>
    <w:p w14:paraId="121D1CAE" w14:textId="77777777" w:rsidR="002E3C27" w:rsidRPr="00261A0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61A04">
        <w:rPr>
          <w:rFonts w:ascii="Arial" w:hAnsi="Arial" w:cs="Arial"/>
          <w:b/>
          <w:bCs/>
          <w:iCs/>
          <w:sz w:val="18"/>
          <w:szCs w:val="18"/>
        </w:rPr>
        <w:t xml:space="preserve">Year: </w:t>
      </w:r>
      <w:r w:rsidRPr="00261A04">
        <w:rPr>
          <w:rFonts w:ascii="Arial" w:hAnsi="Arial" w:cs="Arial"/>
          <w:iCs/>
          <w:sz w:val="18"/>
          <w:szCs w:val="18"/>
        </w:rPr>
        <w:t>Second</w:t>
      </w:r>
      <w:r w:rsidRPr="00261A04">
        <w:rPr>
          <w:rFonts w:ascii="Arial" w:hAnsi="Arial" w:cs="Arial"/>
          <w:b/>
          <w:bCs/>
          <w:iCs/>
          <w:sz w:val="18"/>
          <w:szCs w:val="18"/>
        </w:rPr>
        <w:t xml:space="preserve"> Semester: </w:t>
      </w:r>
      <w:r w:rsidRPr="00261A04">
        <w:rPr>
          <w:rFonts w:ascii="Arial" w:hAnsi="Arial" w:cs="Arial"/>
          <w:iCs/>
          <w:sz w:val="18"/>
          <w:szCs w:val="18"/>
        </w:rPr>
        <w:t>Even</w:t>
      </w:r>
    </w:p>
    <w:p w14:paraId="01E1F563" w14:textId="77777777" w:rsidR="002E3C27" w:rsidRPr="00261A04" w:rsidRDefault="002E3C27" w:rsidP="002E3C27">
      <w:pPr>
        <w:jc w:val="center"/>
        <w:rPr>
          <w:rFonts w:ascii="Arial" w:hAnsi="Arial" w:cs="Arial"/>
          <w:b/>
          <w:bCs/>
          <w:iCs/>
          <w:sz w:val="18"/>
          <w:szCs w:val="18"/>
        </w:rPr>
      </w:pPr>
    </w:p>
    <w:p w14:paraId="548F96F4" w14:textId="77777777" w:rsidR="002E3C27" w:rsidRPr="00261A04" w:rsidRDefault="002E3C27" w:rsidP="002E3C27">
      <w:pPr>
        <w:jc w:val="center"/>
        <w:rPr>
          <w:rFonts w:ascii="Arial" w:hAnsi="Arial" w:cs="Arial"/>
          <w:b/>
          <w:bCs/>
          <w:iCs/>
          <w:sz w:val="18"/>
          <w:szCs w:val="18"/>
        </w:rPr>
      </w:pPr>
    </w:p>
    <w:tbl>
      <w:tblPr>
        <w:tblW w:w="9433" w:type="dxa"/>
        <w:jc w:val="center"/>
        <w:tblLook w:val="04A0" w:firstRow="1" w:lastRow="0" w:firstColumn="1" w:lastColumn="0" w:noHBand="0" w:noVBand="1"/>
      </w:tblPr>
      <w:tblGrid>
        <w:gridCol w:w="29"/>
        <w:gridCol w:w="1530"/>
        <w:gridCol w:w="7874"/>
      </w:tblGrid>
      <w:tr w:rsidR="002E3C27" w:rsidRPr="00261A04" w14:paraId="328101F8" w14:textId="77777777" w:rsidTr="001C3606">
        <w:trPr>
          <w:gridBefore w:val="1"/>
          <w:wBefore w:w="29" w:type="dxa"/>
          <w:trHeight w:val="254"/>
          <w:jc w:val="center"/>
        </w:trPr>
        <w:tc>
          <w:tcPr>
            <w:tcW w:w="1530" w:type="dxa"/>
          </w:tcPr>
          <w:p w14:paraId="239EED21" w14:textId="77777777" w:rsidR="002E3C27" w:rsidRPr="00261A04" w:rsidRDefault="002E3C27" w:rsidP="001C3606">
            <w:pPr>
              <w:jc w:val="both"/>
              <w:rPr>
                <w:rFonts w:ascii="Arial" w:hAnsi="Arial" w:cs="Arial"/>
                <w:b/>
                <w:sz w:val="18"/>
                <w:szCs w:val="18"/>
              </w:rPr>
            </w:pPr>
            <w:r w:rsidRPr="00261A04">
              <w:rPr>
                <w:rFonts w:ascii="Arial" w:hAnsi="Arial" w:cs="Arial"/>
                <w:b/>
                <w:sz w:val="18"/>
                <w:szCs w:val="18"/>
              </w:rPr>
              <w:t>Prerequisite:</w:t>
            </w:r>
          </w:p>
        </w:tc>
        <w:tc>
          <w:tcPr>
            <w:tcW w:w="7871" w:type="dxa"/>
          </w:tcPr>
          <w:p w14:paraId="22FBD758" w14:textId="77777777" w:rsidR="002E3C27" w:rsidRPr="00261A04" w:rsidRDefault="002E3C27" w:rsidP="001C3606">
            <w:pPr>
              <w:jc w:val="both"/>
              <w:rPr>
                <w:rFonts w:ascii="Arial" w:hAnsi="Arial" w:cs="Arial"/>
                <w:iCs/>
                <w:sz w:val="18"/>
                <w:szCs w:val="18"/>
              </w:rPr>
            </w:pPr>
            <w:r>
              <w:rPr>
                <w:rFonts w:ascii="Arial" w:hAnsi="Arial" w:cs="Arial"/>
                <w:iCs/>
                <w:sz w:val="18"/>
                <w:szCs w:val="18"/>
              </w:rPr>
              <w:t xml:space="preserve"> MATH 1121 </w:t>
            </w:r>
            <w:r w:rsidRPr="00DE3F6C">
              <w:rPr>
                <w:rFonts w:ascii="Arial" w:hAnsi="Arial" w:cs="Arial"/>
                <w:iCs/>
                <w:sz w:val="18"/>
                <w:szCs w:val="18"/>
              </w:rPr>
              <w:t>Differential and Integral Calculus</w:t>
            </w:r>
            <w:r>
              <w:rPr>
                <w:rFonts w:ascii="Arial" w:hAnsi="Arial" w:cs="Arial"/>
                <w:iCs/>
                <w:sz w:val="18"/>
                <w:szCs w:val="18"/>
              </w:rPr>
              <w:t xml:space="preserve">, MATH1221 </w:t>
            </w:r>
            <w:r w:rsidRPr="00DE3F6C">
              <w:rPr>
                <w:rFonts w:ascii="Arial" w:hAnsi="Arial" w:cs="Arial"/>
                <w:iCs/>
                <w:sz w:val="18"/>
                <w:szCs w:val="18"/>
              </w:rPr>
              <w:t>Co-ordinate Geometry, Vector analysis and Complex Variable</w:t>
            </w:r>
            <w:r>
              <w:rPr>
                <w:rFonts w:ascii="Arial" w:hAnsi="Arial" w:cs="Arial"/>
                <w:iCs/>
                <w:sz w:val="18"/>
                <w:szCs w:val="18"/>
              </w:rPr>
              <w:t xml:space="preserve">, </w:t>
            </w:r>
            <w:r w:rsidRPr="00DE3F6C">
              <w:rPr>
                <w:rFonts w:ascii="Arial" w:hAnsi="Arial" w:cs="Arial"/>
                <w:iCs/>
                <w:sz w:val="18"/>
                <w:szCs w:val="18"/>
              </w:rPr>
              <w:t>MATH 2131</w:t>
            </w:r>
            <w:r w:rsidRPr="00DE3F6C">
              <w:rPr>
                <w:rFonts w:ascii="Arial" w:hAnsi="Arial" w:cs="Arial"/>
                <w:iCs/>
                <w:sz w:val="18"/>
                <w:szCs w:val="18"/>
              </w:rPr>
              <w:tab/>
            </w:r>
            <w:r>
              <w:rPr>
                <w:rFonts w:ascii="Arial" w:hAnsi="Arial" w:cs="Arial"/>
                <w:iCs/>
                <w:sz w:val="18"/>
                <w:szCs w:val="18"/>
              </w:rPr>
              <w:t xml:space="preserve"> </w:t>
            </w:r>
            <w:r w:rsidRPr="00DE3F6C">
              <w:rPr>
                <w:rFonts w:ascii="Arial" w:hAnsi="Arial" w:cs="Arial"/>
                <w:iCs/>
                <w:sz w:val="18"/>
                <w:szCs w:val="18"/>
              </w:rPr>
              <w:t>Differential Equations and Optimization</w:t>
            </w:r>
          </w:p>
        </w:tc>
      </w:tr>
      <w:tr w:rsidR="002E3C27" w:rsidRPr="00261A04" w14:paraId="4473FD5B" w14:textId="77777777" w:rsidTr="001C3606">
        <w:trPr>
          <w:gridBefore w:val="1"/>
          <w:wBefore w:w="29" w:type="dxa"/>
          <w:trHeight w:val="254"/>
          <w:jc w:val="center"/>
        </w:trPr>
        <w:tc>
          <w:tcPr>
            <w:tcW w:w="1530" w:type="dxa"/>
          </w:tcPr>
          <w:p w14:paraId="1A354703" w14:textId="77777777" w:rsidR="002E3C27" w:rsidRPr="00261A04" w:rsidRDefault="002E3C27" w:rsidP="001C3606">
            <w:pPr>
              <w:jc w:val="both"/>
              <w:rPr>
                <w:rFonts w:ascii="Arial" w:hAnsi="Arial" w:cs="Arial"/>
                <w:b/>
                <w:sz w:val="18"/>
                <w:szCs w:val="18"/>
              </w:rPr>
            </w:pPr>
            <w:r w:rsidRPr="00261A04">
              <w:rPr>
                <w:rFonts w:ascii="Arial" w:hAnsi="Arial" w:cs="Arial"/>
                <w:b/>
                <w:sz w:val="18"/>
                <w:szCs w:val="18"/>
              </w:rPr>
              <w:t>Course Type</w:t>
            </w:r>
          </w:p>
        </w:tc>
        <w:tc>
          <w:tcPr>
            <w:tcW w:w="7871" w:type="dxa"/>
          </w:tcPr>
          <w:p w14:paraId="08F1EF3F" w14:textId="77777777" w:rsidR="002E3C27" w:rsidRPr="00261A04" w:rsidRDefault="00000000" w:rsidP="001C3606">
            <w:pPr>
              <w:jc w:val="both"/>
              <w:rPr>
                <w:rFonts w:ascii="Arial" w:hAnsi="Arial" w:cs="Arial"/>
                <w:iCs/>
                <w:sz w:val="18"/>
                <w:szCs w:val="18"/>
              </w:rPr>
            </w:pPr>
            <w:sdt>
              <w:sdtPr>
                <w:rPr>
                  <w:rFonts w:ascii="Arial" w:hAnsi="Arial" w:cs="Arial"/>
                  <w:iCs/>
                  <w:sz w:val="18"/>
                  <w:szCs w:val="18"/>
                </w:rPr>
                <w:id w:val="-1605191283"/>
              </w:sdtPr>
              <w:sdtContent>
                <w:r w:rsidR="002E3C27" w:rsidRPr="00261A04">
                  <w:rPr>
                    <w:rFonts w:ascii="MS Gothic" w:eastAsia="MS Gothic" w:hAnsi="MS Gothic" w:cs="MS Gothic" w:hint="eastAsia"/>
                    <w:iCs/>
                    <w:sz w:val="18"/>
                    <w:szCs w:val="18"/>
                  </w:rPr>
                  <w:t>☒</w:t>
                </w:r>
              </w:sdtContent>
            </w:sdt>
            <w:r w:rsidR="002E3C27" w:rsidRPr="00261A04">
              <w:rPr>
                <w:rFonts w:ascii="Arial" w:hAnsi="Arial" w:cs="Arial"/>
                <w:iCs/>
                <w:sz w:val="18"/>
                <w:szCs w:val="18"/>
              </w:rPr>
              <w:t xml:space="preserve"> Theory         </w:t>
            </w:r>
            <w:sdt>
              <w:sdtPr>
                <w:rPr>
                  <w:rFonts w:ascii="Arial" w:hAnsi="Arial" w:cs="Arial"/>
                  <w:iCs/>
                  <w:sz w:val="18"/>
                  <w:szCs w:val="18"/>
                </w:rPr>
                <w:id w:val="-876468585"/>
              </w:sdtPr>
              <w:sdtContent>
                <w:r w:rsidR="002E3C27" w:rsidRPr="00261A04">
                  <w:rPr>
                    <w:rFonts w:ascii="MS Gothic" w:eastAsia="MS Gothic" w:hAnsi="MS Gothic" w:cs="MS Gothic" w:hint="eastAsia"/>
                    <w:iCs/>
                    <w:sz w:val="18"/>
                    <w:szCs w:val="18"/>
                  </w:rPr>
                  <w:t>☐</w:t>
                </w:r>
              </w:sdtContent>
            </w:sdt>
            <w:r w:rsidR="002E3C27" w:rsidRPr="00261A04">
              <w:rPr>
                <w:rFonts w:ascii="Arial" w:hAnsi="Arial" w:cs="Arial"/>
                <w:iCs/>
                <w:sz w:val="18"/>
                <w:szCs w:val="18"/>
              </w:rPr>
              <w:t xml:space="preserve">  Laboratory work         </w:t>
            </w:r>
            <w:sdt>
              <w:sdtPr>
                <w:rPr>
                  <w:rFonts w:ascii="Arial" w:hAnsi="Arial" w:cs="Arial"/>
                  <w:iCs/>
                  <w:sz w:val="18"/>
                  <w:szCs w:val="18"/>
                </w:rPr>
                <w:id w:val="-792210203"/>
              </w:sdtPr>
              <w:sdtContent>
                <w:r w:rsidR="002E3C27" w:rsidRPr="00261A04">
                  <w:rPr>
                    <w:rFonts w:ascii="MS Gothic" w:eastAsia="MS Gothic" w:hAnsi="MS Gothic" w:cs="MS Gothic" w:hint="eastAsia"/>
                    <w:iCs/>
                    <w:sz w:val="18"/>
                    <w:szCs w:val="18"/>
                  </w:rPr>
                  <w:t>☐</w:t>
                </w:r>
              </w:sdtContent>
            </w:sdt>
            <w:r w:rsidR="002E3C27" w:rsidRPr="00261A04">
              <w:rPr>
                <w:rFonts w:ascii="Arial" w:hAnsi="Arial" w:cs="Arial"/>
                <w:iCs/>
                <w:sz w:val="18"/>
                <w:szCs w:val="18"/>
              </w:rPr>
              <w:t xml:space="preserve">  Project work      </w:t>
            </w:r>
            <w:sdt>
              <w:sdtPr>
                <w:rPr>
                  <w:rFonts w:ascii="Arial" w:hAnsi="Arial" w:cs="Arial"/>
                  <w:iCs/>
                  <w:sz w:val="18"/>
                  <w:szCs w:val="18"/>
                </w:rPr>
                <w:id w:val="-968054649"/>
              </w:sdtPr>
              <w:sdtContent>
                <w:r w:rsidR="002E3C27" w:rsidRPr="00261A04">
                  <w:rPr>
                    <w:rFonts w:ascii="MS Gothic" w:eastAsia="MS Gothic" w:hAnsi="MS Gothic" w:cs="MS Gothic" w:hint="eastAsia"/>
                    <w:iCs/>
                    <w:sz w:val="18"/>
                    <w:szCs w:val="18"/>
                  </w:rPr>
                  <w:t>☐</w:t>
                </w:r>
              </w:sdtContent>
            </w:sdt>
            <w:r w:rsidR="002E3C27" w:rsidRPr="00261A04">
              <w:rPr>
                <w:rFonts w:ascii="Arial" w:hAnsi="Arial" w:cs="Arial"/>
                <w:iCs/>
                <w:sz w:val="18"/>
                <w:szCs w:val="18"/>
              </w:rPr>
              <w:t xml:space="preserve">  Viva Voce                    </w:t>
            </w:r>
          </w:p>
        </w:tc>
      </w:tr>
      <w:tr w:rsidR="002E3C27" w:rsidRPr="00261A04" w14:paraId="0B31C8A4" w14:textId="77777777" w:rsidTr="001C3606">
        <w:trPr>
          <w:gridBefore w:val="1"/>
          <w:wBefore w:w="29" w:type="dxa"/>
          <w:trHeight w:val="238"/>
          <w:jc w:val="center"/>
        </w:trPr>
        <w:tc>
          <w:tcPr>
            <w:tcW w:w="1530" w:type="dxa"/>
          </w:tcPr>
          <w:p w14:paraId="30CB721D" w14:textId="77777777" w:rsidR="002E3C27" w:rsidRPr="00261A04" w:rsidRDefault="002E3C27" w:rsidP="001C3606">
            <w:pPr>
              <w:ind w:left="2160" w:hanging="2160"/>
              <w:rPr>
                <w:rFonts w:ascii="Arial" w:hAnsi="Arial" w:cs="Arial"/>
                <w:b/>
                <w:bCs/>
                <w:sz w:val="18"/>
                <w:szCs w:val="18"/>
              </w:rPr>
            </w:pPr>
            <w:r w:rsidRPr="00261A04">
              <w:rPr>
                <w:rFonts w:ascii="Arial" w:hAnsi="Arial" w:cs="Arial"/>
                <w:b/>
                <w:bCs/>
                <w:sz w:val="18"/>
                <w:szCs w:val="18"/>
              </w:rPr>
              <w:t>Motivation</w:t>
            </w:r>
          </w:p>
        </w:tc>
        <w:tc>
          <w:tcPr>
            <w:tcW w:w="7871" w:type="dxa"/>
          </w:tcPr>
          <w:p w14:paraId="07E58526" w14:textId="77777777" w:rsidR="002E3C27" w:rsidRPr="00261A04" w:rsidRDefault="002E3C27" w:rsidP="001C3606">
            <w:pPr>
              <w:jc w:val="both"/>
              <w:rPr>
                <w:rFonts w:ascii="Arial" w:hAnsi="Arial" w:cs="Arial"/>
                <w:iCs/>
                <w:sz w:val="18"/>
                <w:szCs w:val="18"/>
              </w:rPr>
            </w:pPr>
            <w:r w:rsidRPr="00261A04">
              <w:rPr>
                <w:rFonts w:ascii="Arial" w:hAnsi="Arial" w:cs="Arial"/>
                <w:iCs/>
                <w:sz w:val="18"/>
                <w:szCs w:val="18"/>
              </w:rPr>
              <w:t xml:space="preserve">To develop a mathematical base for signal processing, machine learning and mathematical modeling. </w:t>
            </w:r>
          </w:p>
        </w:tc>
      </w:tr>
      <w:tr w:rsidR="002E3C27" w:rsidRPr="00261A04" w14:paraId="6D165B72" w14:textId="77777777" w:rsidTr="001C3606">
        <w:trPr>
          <w:gridBefore w:val="1"/>
          <w:wBefore w:w="29" w:type="dxa"/>
          <w:trHeight w:val="505"/>
          <w:jc w:val="center"/>
        </w:trPr>
        <w:tc>
          <w:tcPr>
            <w:tcW w:w="9401" w:type="dxa"/>
            <w:gridSpan w:val="2"/>
          </w:tcPr>
          <w:p w14:paraId="0FEAFA26" w14:textId="77777777" w:rsidR="002E3C27" w:rsidRPr="00261A04" w:rsidRDefault="002E3C27" w:rsidP="001C3606">
            <w:pPr>
              <w:rPr>
                <w:rFonts w:ascii="Arial" w:hAnsi="Arial" w:cs="Arial"/>
                <w:b/>
                <w:bCs/>
                <w:sz w:val="18"/>
                <w:szCs w:val="18"/>
              </w:rPr>
            </w:pPr>
            <w:r w:rsidRPr="00261A04">
              <w:rPr>
                <w:rFonts w:ascii="Arial" w:hAnsi="Arial" w:cs="Arial"/>
                <w:b/>
                <w:bCs/>
                <w:sz w:val="18"/>
                <w:szCs w:val="18"/>
              </w:rPr>
              <w:t>Course Objective:</w:t>
            </w:r>
          </w:p>
          <w:p w14:paraId="448B2A9E" w14:textId="77777777" w:rsidR="002E3C27" w:rsidRPr="00261A04" w:rsidRDefault="002E3C27" w:rsidP="001C3606">
            <w:pPr>
              <w:jc w:val="both"/>
              <w:rPr>
                <w:rFonts w:ascii="Arial" w:hAnsi="Arial" w:cs="Arial"/>
                <w:sz w:val="18"/>
                <w:szCs w:val="18"/>
              </w:rPr>
            </w:pPr>
            <w:r w:rsidRPr="00261A04">
              <w:rPr>
                <w:rFonts w:ascii="Arial" w:hAnsi="Arial" w:cs="Arial"/>
                <w:sz w:val="18"/>
                <w:szCs w:val="18"/>
              </w:rPr>
              <w:t>The main objective of this course is to provide fundamental ideas of linear algebra and introduce the power of linear algebra to simplify calculations in computer science and engineering. To achieve this objective, every major concept in the course is given geometric interpretation so that students can visualize the idea.</w:t>
            </w:r>
          </w:p>
          <w:p w14:paraId="29EECCB0" w14:textId="77777777" w:rsidR="002E3C27" w:rsidRPr="00261A04" w:rsidRDefault="002E3C27" w:rsidP="001C3606">
            <w:pPr>
              <w:jc w:val="both"/>
              <w:rPr>
                <w:rFonts w:ascii="Arial" w:hAnsi="Arial" w:cs="Arial"/>
                <w:sz w:val="18"/>
                <w:szCs w:val="18"/>
                <w:lang w:bidi="bn-IN"/>
              </w:rPr>
            </w:pPr>
            <w:r w:rsidRPr="00261A04">
              <w:rPr>
                <w:rFonts w:ascii="Arial" w:hAnsi="Arial" w:cs="Arial"/>
                <w:iCs/>
                <w:sz w:val="18"/>
                <w:szCs w:val="18"/>
              </w:rPr>
              <w:t xml:space="preserve">The student will study </w:t>
            </w:r>
            <w:r w:rsidRPr="00261A04">
              <w:rPr>
                <w:rFonts w:ascii="Arial" w:hAnsi="Arial" w:cs="Arial"/>
                <w:sz w:val="18"/>
                <w:szCs w:val="18"/>
                <w:lang w:bidi="bn-IN"/>
              </w:rPr>
              <w:t>linear equations, matrix algebra, vector spaces, linear algebra concepts to model, solve, and analyze real-world situations.</w:t>
            </w:r>
          </w:p>
          <w:p w14:paraId="492F34E2" w14:textId="77777777" w:rsidR="002E3C27" w:rsidRPr="00261A04" w:rsidRDefault="002E3C27" w:rsidP="001C3606">
            <w:pPr>
              <w:jc w:val="both"/>
              <w:rPr>
                <w:rFonts w:ascii="Arial" w:hAnsi="Arial" w:cs="Arial"/>
                <w:sz w:val="18"/>
                <w:szCs w:val="18"/>
                <w:lang w:bidi="bn-IN"/>
              </w:rPr>
            </w:pPr>
          </w:p>
          <w:p w14:paraId="330C9DBD" w14:textId="77777777" w:rsidR="002E3C27" w:rsidRPr="00261A04" w:rsidRDefault="002E3C27" w:rsidP="001C3606">
            <w:pPr>
              <w:autoSpaceDE w:val="0"/>
              <w:autoSpaceDN w:val="0"/>
              <w:adjustRightInd w:val="0"/>
              <w:jc w:val="center"/>
              <w:rPr>
                <w:rFonts w:ascii="Arial" w:hAnsi="Arial" w:cs="Arial"/>
                <w:b/>
                <w:color w:val="000000" w:themeColor="text1"/>
                <w:sz w:val="18"/>
                <w:szCs w:val="18"/>
              </w:rPr>
            </w:pPr>
            <w:r w:rsidRPr="00261A04">
              <w:rPr>
                <w:rFonts w:ascii="Arial" w:hAnsi="Arial" w:cs="Arial"/>
                <w:b/>
                <w:color w:val="000000" w:themeColor="text1"/>
                <w:sz w:val="18"/>
                <w:szCs w:val="18"/>
              </w:rPr>
              <w:t>Course Outcomes (COs), Program Outcomes (POs) and Assessment:</w:t>
            </w:r>
          </w:p>
          <w:p w14:paraId="060C3B1F" w14:textId="77777777" w:rsidR="002E3C27" w:rsidRPr="00261A04" w:rsidRDefault="002E3C27" w:rsidP="001C3606">
            <w:pPr>
              <w:jc w:val="both"/>
              <w:rPr>
                <w:rFonts w:ascii="Arial" w:hAnsi="Arial" w:cs="Arial"/>
                <w:sz w:val="18"/>
                <w:szCs w:val="18"/>
                <w:lang w:bidi="bn-IN"/>
              </w:rPr>
            </w:pP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261A04" w14:paraId="5B0ABA23" w14:textId="77777777" w:rsidTr="001C3606">
              <w:trPr>
                <w:trHeight w:val="877"/>
                <w:jc w:val="center"/>
              </w:trPr>
              <w:tc>
                <w:tcPr>
                  <w:tcW w:w="646" w:type="dxa"/>
                  <w:vAlign w:val="center"/>
                </w:tcPr>
                <w:p w14:paraId="1E44D77A"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 No.</w:t>
                  </w:r>
                </w:p>
              </w:tc>
              <w:tc>
                <w:tcPr>
                  <w:tcW w:w="1827" w:type="dxa"/>
                  <w:vAlign w:val="center"/>
                </w:tcPr>
                <w:p w14:paraId="520B142C"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 Statement</w:t>
                  </w:r>
                </w:p>
              </w:tc>
              <w:tc>
                <w:tcPr>
                  <w:tcW w:w="2292" w:type="dxa"/>
                  <w:vAlign w:val="center"/>
                </w:tcPr>
                <w:p w14:paraId="0E11C650"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Corresponding PO</w:t>
                  </w:r>
                </w:p>
              </w:tc>
              <w:tc>
                <w:tcPr>
                  <w:tcW w:w="1051" w:type="dxa"/>
                  <w:vAlign w:val="center"/>
                </w:tcPr>
                <w:p w14:paraId="5AF194DF"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Domain / level of learning taxonomy</w:t>
                  </w:r>
                </w:p>
              </w:tc>
              <w:tc>
                <w:tcPr>
                  <w:tcW w:w="1747" w:type="dxa"/>
                  <w:vAlign w:val="center"/>
                </w:tcPr>
                <w:p w14:paraId="00E9167E"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Delivery methods and activities</w:t>
                  </w:r>
                </w:p>
              </w:tc>
              <w:tc>
                <w:tcPr>
                  <w:tcW w:w="1612" w:type="dxa"/>
                  <w:vAlign w:val="center"/>
                </w:tcPr>
                <w:p w14:paraId="09108D55"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Assessment tools</w:t>
                  </w:r>
                </w:p>
              </w:tc>
            </w:tr>
            <w:tr w:rsidR="002E3C27" w:rsidRPr="00261A04" w14:paraId="5E9BD275" w14:textId="77777777" w:rsidTr="001C3606">
              <w:trPr>
                <w:trHeight w:val="1646"/>
                <w:jc w:val="center"/>
              </w:trPr>
              <w:tc>
                <w:tcPr>
                  <w:tcW w:w="646" w:type="dxa"/>
                  <w:vAlign w:val="center"/>
                </w:tcPr>
                <w:p w14:paraId="4593C843"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CO1</w:t>
                  </w:r>
                </w:p>
              </w:tc>
              <w:tc>
                <w:tcPr>
                  <w:tcW w:w="1827" w:type="dxa"/>
                  <w:vAlign w:val="center"/>
                </w:tcPr>
                <w:p w14:paraId="517697F1" w14:textId="77777777" w:rsidR="002E3C27" w:rsidRPr="00261A04"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w:t>
                  </w:r>
                  <w:r w:rsidRPr="00E71691">
                    <w:rPr>
                      <w:rFonts w:ascii="Arial" w:hAnsi="Arial" w:cs="Arial"/>
                      <w:bCs/>
                      <w:color w:val="000000" w:themeColor="text1"/>
                      <w:sz w:val="18"/>
                      <w:szCs w:val="18"/>
                    </w:rPr>
                    <w:t>o</w:t>
                  </w:r>
                  <w:r>
                    <w:rPr>
                      <w:rFonts w:ascii="Arial" w:hAnsi="Arial" w:cs="Arial"/>
                      <w:b/>
                      <w:color w:val="000000" w:themeColor="text1"/>
                      <w:sz w:val="18"/>
                      <w:szCs w:val="18"/>
                    </w:rPr>
                    <w:t xml:space="preserve"> understand </w:t>
                  </w:r>
                  <w:r w:rsidRPr="00E71691">
                    <w:rPr>
                      <w:rFonts w:ascii="Arial" w:hAnsi="Arial" w:cs="Arial"/>
                      <w:bCs/>
                      <w:color w:val="000000" w:themeColor="text1"/>
                      <w:sz w:val="18"/>
                      <w:szCs w:val="18"/>
                    </w:rPr>
                    <w:t xml:space="preserve">the Matrices operations. </w:t>
                  </w:r>
                  <w:r w:rsidRPr="00261A04">
                    <w:rPr>
                      <w:rFonts w:ascii="Arial" w:hAnsi="Arial" w:cs="Arial"/>
                      <w:b/>
                      <w:color w:val="000000" w:themeColor="text1"/>
                      <w:sz w:val="18"/>
                      <w:szCs w:val="18"/>
                    </w:rPr>
                    <w:t xml:space="preserve"> </w:t>
                  </w:r>
                  <w:r>
                    <w:rPr>
                      <w:rFonts w:ascii="Arial" w:hAnsi="Arial" w:cs="Arial"/>
                      <w:bCs/>
                      <w:color w:val="000000" w:themeColor="text1"/>
                      <w:sz w:val="18"/>
                      <w:szCs w:val="18"/>
                    </w:rPr>
                    <w:t xml:space="preserve"> </w:t>
                  </w:r>
                </w:p>
              </w:tc>
              <w:tc>
                <w:tcPr>
                  <w:tcW w:w="2292" w:type="dxa"/>
                  <w:vAlign w:val="center"/>
                </w:tcPr>
                <w:p w14:paraId="4DAFDE14" w14:textId="77777777" w:rsidR="002E3C27" w:rsidRPr="00261A04"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 xml:space="preserve">Engineering knowledge </w:t>
                  </w:r>
                  <w:r w:rsidRPr="00261A04">
                    <w:rPr>
                      <w:rFonts w:ascii="Arial" w:hAnsi="Arial" w:cs="Arial"/>
                      <w:color w:val="000000" w:themeColor="text1"/>
                      <w:sz w:val="18"/>
                      <w:szCs w:val="18"/>
                    </w:rPr>
                    <w:t>(PO1)</w:t>
                  </w:r>
                </w:p>
              </w:tc>
              <w:tc>
                <w:tcPr>
                  <w:tcW w:w="1051" w:type="dxa"/>
                  <w:vAlign w:val="center"/>
                </w:tcPr>
                <w:p w14:paraId="6EE783D3"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Cognitive domain – level 5</w:t>
                  </w:r>
                </w:p>
              </w:tc>
              <w:tc>
                <w:tcPr>
                  <w:tcW w:w="1747" w:type="dxa"/>
                  <w:vAlign w:val="center"/>
                </w:tcPr>
                <w:p w14:paraId="42B91855"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0867529"/>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Lecture Note</w:t>
                  </w:r>
                </w:p>
                <w:p w14:paraId="51E75742"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1126738"/>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Text Book</w:t>
                  </w:r>
                </w:p>
                <w:p w14:paraId="330B6BC6"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6665539"/>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Audio/Video</w:t>
                  </w:r>
                </w:p>
                <w:p w14:paraId="58325AE1"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1937819"/>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Web Material</w:t>
                  </w:r>
                </w:p>
                <w:p w14:paraId="1ED53C50"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2569479"/>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Journal paper</w:t>
                  </w:r>
                </w:p>
              </w:tc>
              <w:tc>
                <w:tcPr>
                  <w:tcW w:w="1612" w:type="dxa"/>
                  <w:vAlign w:val="center"/>
                </w:tcPr>
                <w:p w14:paraId="757782FB"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512806"/>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Class Test</w:t>
                  </w:r>
                </w:p>
                <w:p w14:paraId="04E8C0B0"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7638364"/>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Final Exam</w:t>
                  </w:r>
                </w:p>
                <w:p w14:paraId="7034C9D2"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5970719"/>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Assignment </w:t>
                  </w:r>
                </w:p>
                <w:p w14:paraId="342F6BBC"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3744846"/>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Participation</w:t>
                  </w:r>
                </w:p>
                <w:p w14:paraId="1A44DB3F" w14:textId="77777777" w:rsidR="002E3C27" w:rsidRPr="00261A0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78905803"/>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Presentation</w:t>
                  </w:r>
                </w:p>
              </w:tc>
            </w:tr>
            <w:tr w:rsidR="002E3C27" w:rsidRPr="00261A04" w14:paraId="057D5C20" w14:textId="77777777" w:rsidTr="001C3606">
              <w:trPr>
                <w:trHeight w:val="1583"/>
                <w:jc w:val="center"/>
              </w:trPr>
              <w:tc>
                <w:tcPr>
                  <w:tcW w:w="646" w:type="dxa"/>
                  <w:vAlign w:val="center"/>
                </w:tcPr>
                <w:p w14:paraId="1AE5B2CA"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CO2</w:t>
                  </w:r>
                </w:p>
              </w:tc>
              <w:tc>
                <w:tcPr>
                  <w:tcW w:w="1827" w:type="dxa"/>
                  <w:vAlign w:val="center"/>
                </w:tcPr>
                <w:p w14:paraId="7908B284" w14:textId="77777777" w:rsidR="002E3C27" w:rsidRPr="00261A04" w:rsidRDefault="002E3C27" w:rsidP="001C3606">
                  <w:pPr>
                    <w:pStyle w:val="ListParagraph"/>
                    <w:spacing w:after="0" w:line="240" w:lineRule="auto"/>
                    <w:ind w:left="-18"/>
                    <w:jc w:val="center"/>
                    <w:rPr>
                      <w:rFonts w:ascii="Arial" w:hAnsi="Arial" w:cs="Arial"/>
                      <w:color w:val="000000" w:themeColor="text1"/>
                      <w:sz w:val="18"/>
                      <w:szCs w:val="18"/>
                    </w:rPr>
                  </w:pPr>
                  <w:r w:rsidRPr="00456064">
                    <w:rPr>
                      <w:rFonts w:ascii="Arial" w:hAnsi="Arial" w:cs="Arial"/>
                      <w:color w:val="000000" w:themeColor="text1"/>
                      <w:sz w:val="18"/>
                      <w:szCs w:val="18"/>
                    </w:rPr>
                    <w:t>To</w:t>
                  </w:r>
                  <w:r>
                    <w:rPr>
                      <w:rFonts w:ascii="Arial" w:hAnsi="Arial" w:cs="Arial"/>
                      <w:b/>
                      <w:bCs/>
                      <w:color w:val="000000" w:themeColor="text1"/>
                      <w:sz w:val="18"/>
                      <w:szCs w:val="18"/>
                    </w:rPr>
                    <w:t xml:space="preserve"> f</w:t>
                  </w:r>
                  <w:r w:rsidRPr="00261A04">
                    <w:rPr>
                      <w:rFonts w:ascii="Arial" w:hAnsi="Arial" w:cs="Arial"/>
                      <w:b/>
                      <w:bCs/>
                      <w:color w:val="000000" w:themeColor="text1"/>
                      <w:sz w:val="18"/>
                      <w:szCs w:val="18"/>
                    </w:rPr>
                    <w:t>ind</w:t>
                  </w:r>
                  <w:r w:rsidRPr="00261A04">
                    <w:rPr>
                      <w:rFonts w:ascii="Arial" w:hAnsi="Arial" w:cs="Arial"/>
                      <w:color w:val="000000" w:themeColor="text1"/>
                      <w:sz w:val="18"/>
                      <w:szCs w:val="18"/>
                    </w:rPr>
                    <w:t xml:space="preserve"> the dimension and basis of various vector spaces. </w:t>
                  </w:r>
                </w:p>
              </w:tc>
              <w:tc>
                <w:tcPr>
                  <w:tcW w:w="2292" w:type="dxa"/>
                  <w:vAlign w:val="center"/>
                </w:tcPr>
                <w:p w14:paraId="5DB56890" w14:textId="77777777" w:rsidR="002E3C27" w:rsidRPr="00261A04" w:rsidRDefault="002E3C27" w:rsidP="001C3606">
                  <w:pPr>
                    <w:pStyle w:val="ListParagraph"/>
                    <w:spacing w:after="0" w:line="240" w:lineRule="auto"/>
                    <w:ind w:left="0"/>
                    <w:jc w:val="center"/>
                    <w:rPr>
                      <w:rFonts w:ascii="Arial" w:hAnsi="Arial" w:cs="Arial"/>
                      <w:b/>
                      <w:bCs/>
                      <w:color w:val="000000" w:themeColor="text1"/>
                      <w:sz w:val="18"/>
                      <w:szCs w:val="18"/>
                    </w:rPr>
                  </w:pPr>
                  <w:r w:rsidRPr="00261A04">
                    <w:rPr>
                      <w:rFonts w:ascii="Arial" w:hAnsi="Arial" w:cs="Arial"/>
                      <w:b/>
                      <w:bCs/>
                      <w:color w:val="000000" w:themeColor="text1"/>
                      <w:sz w:val="18"/>
                      <w:szCs w:val="18"/>
                    </w:rPr>
                    <w:t>Engineering knowledge</w:t>
                  </w:r>
                </w:p>
                <w:p w14:paraId="13794AD6" w14:textId="77777777" w:rsidR="002E3C27" w:rsidRPr="00261A04" w:rsidRDefault="002E3C27" w:rsidP="001C3606">
                  <w:pPr>
                    <w:pStyle w:val="ListParagraph"/>
                    <w:spacing w:after="0" w:line="240" w:lineRule="auto"/>
                    <w:ind w:left="0"/>
                    <w:jc w:val="center"/>
                    <w:rPr>
                      <w:rFonts w:ascii="Arial" w:hAnsi="Arial" w:cs="Arial"/>
                      <w:color w:val="000000" w:themeColor="text1"/>
                      <w:sz w:val="18"/>
                      <w:szCs w:val="18"/>
                    </w:rPr>
                  </w:pPr>
                  <w:r w:rsidRPr="00261A04">
                    <w:rPr>
                      <w:rFonts w:ascii="Arial" w:hAnsi="Arial" w:cs="Arial"/>
                      <w:color w:val="000000" w:themeColor="text1"/>
                      <w:sz w:val="18"/>
                      <w:szCs w:val="18"/>
                    </w:rPr>
                    <w:t>(PO1)</w:t>
                  </w:r>
                </w:p>
              </w:tc>
              <w:tc>
                <w:tcPr>
                  <w:tcW w:w="1051" w:type="dxa"/>
                  <w:vAlign w:val="center"/>
                </w:tcPr>
                <w:p w14:paraId="2F38A426"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Cognitive domain – level 5</w:t>
                  </w:r>
                </w:p>
              </w:tc>
              <w:tc>
                <w:tcPr>
                  <w:tcW w:w="1747" w:type="dxa"/>
                  <w:vAlign w:val="center"/>
                </w:tcPr>
                <w:p w14:paraId="2AFE0652"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9342052"/>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Lecture Note</w:t>
                  </w:r>
                </w:p>
                <w:p w14:paraId="6E453A53"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6963444"/>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Text Book</w:t>
                  </w:r>
                </w:p>
                <w:p w14:paraId="70DB6761"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4693159"/>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Audio/Video</w:t>
                  </w:r>
                </w:p>
                <w:p w14:paraId="2C19DD5D"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9201954"/>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Web Material</w:t>
                  </w:r>
                </w:p>
                <w:p w14:paraId="774E0CA0" w14:textId="77777777" w:rsidR="002E3C27" w:rsidRPr="00261A0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72616281"/>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Journal paper</w:t>
                  </w:r>
                </w:p>
              </w:tc>
              <w:tc>
                <w:tcPr>
                  <w:tcW w:w="1612" w:type="dxa"/>
                  <w:vAlign w:val="center"/>
                </w:tcPr>
                <w:p w14:paraId="08476026"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7573957"/>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Class Test</w:t>
                  </w:r>
                </w:p>
                <w:p w14:paraId="35403566"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6549210"/>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Final Exam</w:t>
                  </w:r>
                </w:p>
                <w:p w14:paraId="7B4D483E"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5103665"/>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Assignment </w:t>
                  </w:r>
                </w:p>
                <w:p w14:paraId="5ED96995"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0745037"/>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Participation</w:t>
                  </w:r>
                </w:p>
                <w:p w14:paraId="55B46B18"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0171241"/>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Presentation</w:t>
                  </w:r>
                </w:p>
              </w:tc>
            </w:tr>
            <w:tr w:rsidR="002E3C27" w:rsidRPr="00261A04" w14:paraId="4D0A230A" w14:textId="77777777" w:rsidTr="001C3606">
              <w:trPr>
                <w:trHeight w:val="1700"/>
                <w:jc w:val="center"/>
              </w:trPr>
              <w:tc>
                <w:tcPr>
                  <w:tcW w:w="646" w:type="dxa"/>
                  <w:vAlign w:val="center"/>
                </w:tcPr>
                <w:p w14:paraId="3543FA63"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CO3</w:t>
                  </w:r>
                </w:p>
              </w:tc>
              <w:tc>
                <w:tcPr>
                  <w:tcW w:w="1827" w:type="dxa"/>
                  <w:vAlign w:val="center"/>
                </w:tcPr>
                <w:p w14:paraId="0BE97BBD" w14:textId="77777777" w:rsidR="002E3C27" w:rsidRPr="00261A04" w:rsidRDefault="002E3C27" w:rsidP="001C3606">
                  <w:pPr>
                    <w:jc w:val="center"/>
                    <w:rPr>
                      <w:rFonts w:ascii="Arial" w:hAnsi="Arial" w:cs="Arial"/>
                      <w:bCs/>
                      <w:color w:val="000000" w:themeColor="text1"/>
                      <w:sz w:val="18"/>
                      <w:szCs w:val="18"/>
                    </w:rPr>
                  </w:pPr>
                  <w:r w:rsidRPr="00456064">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261A04">
                    <w:rPr>
                      <w:rFonts w:ascii="Arial" w:hAnsi="Arial" w:cs="Arial"/>
                      <w:b/>
                      <w:color w:val="000000" w:themeColor="text1"/>
                      <w:sz w:val="18"/>
                      <w:szCs w:val="18"/>
                    </w:rPr>
                    <w:t xml:space="preserve">nterpret and analyze </w:t>
                  </w:r>
                  <w:r w:rsidRPr="00261A04">
                    <w:rPr>
                      <w:rFonts w:ascii="Arial" w:hAnsi="Arial" w:cs="Arial"/>
                      <w:bCs/>
                      <w:color w:val="000000" w:themeColor="text1"/>
                      <w:sz w:val="18"/>
                      <w:szCs w:val="18"/>
                    </w:rPr>
                    <w:t>numerical data, mathematical concepts, and identify patterns to</w:t>
                  </w:r>
                </w:p>
                <w:p w14:paraId="173CB7FC"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bCs/>
                      <w:color w:val="000000" w:themeColor="text1"/>
                      <w:sz w:val="18"/>
                      <w:szCs w:val="18"/>
                    </w:rPr>
                    <w:t>formulate and validate reasoning</w:t>
                  </w:r>
                </w:p>
              </w:tc>
              <w:tc>
                <w:tcPr>
                  <w:tcW w:w="2292" w:type="dxa"/>
                  <w:vAlign w:val="center"/>
                </w:tcPr>
                <w:p w14:paraId="0F6B0C7A" w14:textId="77777777" w:rsidR="002E3C27" w:rsidRDefault="002E3C27" w:rsidP="001C3606">
                  <w:pPr>
                    <w:pStyle w:val="ListParagraph"/>
                    <w:spacing w:after="0" w:line="240" w:lineRule="auto"/>
                    <w:ind w:left="0"/>
                    <w:jc w:val="center"/>
                    <w:rPr>
                      <w:rFonts w:ascii="Arial" w:hAnsi="Arial" w:cs="Arial"/>
                      <w:sz w:val="18"/>
                      <w:szCs w:val="18"/>
                    </w:rPr>
                  </w:pPr>
                  <w:r w:rsidRPr="00261A04">
                    <w:rPr>
                      <w:rFonts w:ascii="Arial" w:hAnsi="Arial" w:cs="Arial"/>
                      <w:b/>
                      <w:bCs/>
                      <w:sz w:val="18"/>
                      <w:szCs w:val="18"/>
                    </w:rPr>
                    <w:t>Problem analysis</w:t>
                  </w:r>
                  <w:r w:rsidRPr="00261A04">
                    <w:rPr>
                      <w:rFonts w:ascii="Arial" w:hAnsi="Arial" w:cs="Arial"/>
                      <w:sz w:val="18"/>
                      <w:szCs w:val="18"/>
                    </w:rPr>
                    <w:t>:</w:t>
                  </w:r>
                </w:p>
                <w:p w14:paraId="18CA5434" w14:textId="77777777" w:rsidR="002E3C27" w:rsidRPr="00261A04" w:rsidRDefault="002E3C27" w:rsidP="001C3606">
                  <w:pPr>
                    <w:pStyle w:val="ListParagraph"/>
                    <w:spacing w:after="0" w:line="240" w:lineRule="auto"/>
                    <w:ind w:left="0"/>
                    <w:jc w:val="center"/>
                    <w:rPr>
                      <w:rFonts w:ascii="Arial" w:hAnsi="Arial" w:cs="Arial"/>
                      <w:color w:val="000000" w:themeColor="text1"/>
                      <w:sz w:val="18"/>
                      <w:szCs w:val="18"/>
                    </w:rPr>
                  </w:pPr>
                  <w:r w:rsidRPr="00261A04">
                    <w:rPr>
                      <w:rFonts w:ascii="Arial" w:hAnsi="Arial" w:cs="Arial"/>
                      <w:color w:val="000000" w:themeColor="text1"/>
                      <w:sz w:val="18"/>
                      <w:szCs w:val="18"/>
                    </w:rPr>
                    <w:t xml:space="preserve"> (PO2)</w:t>
                  </w:r>
                </w:p>
              </w:tc>
              <w:tc>
                <w:tcPr>
                  <w:tcW w:w="1051" w:type="dxa"/>
                  <w:vAlign w:val="center"/>
                </w:tcPr>
                <w:p w14:paraId="250D04FE" w14:textId="77777777" w:rsidR="002E3C27" w:rsidRPr="00261A04" w:rsidRDefault="002E3C27" w:rsidP="001C3606">
                  <w:pPr>
                    <w:jc w:val="center"/>
                    <w:rPr>
                      <w:rFonts w:ascii="Arial" w:hAnsi="Arial" w:cs="Arial"/>
                      <w:color w:val="000000" w:themeColor="text1"/>
                      <w:sz w:val="18"/>
                      <w:szCs w:val="18"/>
                    </w:rPr>
                  </w:pPr>
                  <w:r w:rsidRPr="00261A04">
                    <w:rPr>
                      <w:rFonts w:ascii="Arial" w:hAnsi="Arial" w:cs="Arial"/>
                      <w:color w:val="000000" w:themeColor="text1"/>
                      <w:sz w:val="18"/>
                      <w:szCs w:val="18"/>
                    </w:rPr>
                    <w:t>Cognitive domain – level 4</w:t>
                  </w:r>
                </w:p>
              </w:tc>
              <w:tc>
                <w:tcPr>
                  <w:tcW w:w="1747" w:type="dxa"/>
                  <w:vAlign w:val="center"/>
                </w:tcPr>
                <w:p w14:paraId="7F853D4A"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0102331"/>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Lecture Note</w:t>
                  </w:r>
                </w:p>
                <w:p w14:paraId="358D48DA"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8333317"/>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Text Book</w:t>
                  </w:r>
                </w:p>
                <w:p w14:paraId="0830AE89"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2278619"/>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Audio/Video</w:t>
                  </w:r>
                </w:p>
                <w:p w14:paraId="4EA4815B"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278525"/>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Web Material</w:t>
                  </w:r>
                </w:p>
                <w:p w14:paraId="180353C2" w14:textId="77777777" w:rsidR="002E3C27" w:rsidRPr="00261A0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30879691"/>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Journal paper</w:t>
                  </w:r>
                </w:p>
              </w:tc>
              <w:tc>
                <w:tcPr>
                  <w:tcW w:w="1612" w:type="dxa"/>
                  <w:vAlign w:val="center"/>
                </w:tcPr>
                <w:p w14:paraId="52B0E8D5"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0790625"/>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Class Test</w:t>
                  </w:r>
                </w:p>
                <w:p w14:paraId="67E1056C"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3535120"/>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Final Exam</w:t>
                  </w:r>
                </w:p>
                <w:p w14:paraId="3E99FC77"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215524"/>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Assignment </w:t>
                  </w:r>
                </w:p>
                <w:p w14:paraId="34774137" w14:textId="77777777" w:rsidR="002E3C27" w:rsidRPr="00261A0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5199836"/>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Participation</w:t>
                  </w:r>
                </w:p>
                <w:p w14:paraId="5E0DA89B" w14:textId="77777777" w:rsidR="002E3C27" w:rsidRPr="00261A0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8673558"/>
                    </w:sdtPr>
                    <w:sdtContent>
                      <w:r w:rsidR="002E3C27" w:rsidRPr="00261A04">
                        <w:rPr>
                          <w:rFonts w:ascii="MS Gothic" w:eastAsia="MS Gothic" w:hAnsi="MS Gothic" w:cs="MS Gothic" w:hint="eastAsia"/>
                          <w:color w:val="000000" w:themeColor="text1"/>
                          <w:sz w:val="18"/>
                          <w:szCs w:val="18"/>
                        </w:rPr>
                        <w:t>☐</w:t>
                      </w:r>
                    </w:sdtContent>
                  </w:sdt>
                  <w:r w:rsidR="002E3C27" w:rsidRPr="00261A04">
                    <w:rPr>
                      <w:rFonts w:ascii="Arial" w:hAnsi="Arial" w:cs="Arial"/>
                      <w:color w:val="000000" w:themeColor="text1"/>
                      <w:sz w:val="18"/>
                      <w:szCs w:val="18"/>
                    </w:rPr>
                    <w:t xml:space="preserve">  Presentation</w:t>
                  </w:r>
                </w:p>
              </w:tc>
            </w:tr>
          </w:tbl>
          <w:p w14:paraId="18EF2395" w14:textId="77777777" w:rsidR="002E3C27" w:rsidRPr="00261A04" w:rsidRDefault="002E3C27" w:rsidP="001C3606">
            <w:pPr>
              <w:jc w:val="both"/>
              <w:rPr>
                <w:rFonts w:ascii="Arial" w:hAnsi="Arial" w:cs="Arial"/>
                <w:sz w:val="18"/>
                <w:szCs w:val="18"/>
                <w:lang w:bidi="bn-IN"/>
              </w:rPr>
            </w:pPr>
          </w:p>
          <w:p w14:paraId="2934C2A7" w14:textId="77777777" w:rsidR="002E3C27" w:rsidRPr="00261A04" w:rsidRDefault="002E3C27" w:rsidP="001C3606">
            <w:pPr>
              <w:rPr>
                <w:rFonts w:ascii="Arial" w:hAnsi="Arial" w:cs="Arial"/>
                <w:b/>
                <w:color w:val="000000" w:themeColor="text1"/>
                <w:sz w:val="18"/>
                <w:szCs w:val="18"/>
              </w:rPr>
            </w:pPr>
            <w:r w:rsidRPr="00261A04">
              <w:rPr>
                <w:rFonts w:ascii="Arial" w:hAnsi="Arial" w:cs="Arial"/>
                <w:b/>
                <w:color w:val="000000" w:themeColor="text1"/>
                <w:sz w:val="18"/>
                <w:szCs w:val="18"/>
              </w:rPr>
              <w:t>Assessment and Marks Distribution:</w:t>
            </w:r>
          </w:p>
          <w:p w14:paraId="681C4AFF" w14:textId="77777777" w:rsidR="002E3C27" w:rsidRPr="00261A04" w:rsidRDefault="002E3C27" w:rsidP="001C3606">
            <w:pPr>
              <w:rPr>
                <w:rFonts w:ascii="Arial" w:hAnsi="Arial" w:cs="Arial"/>
                <w:bCs/>
                <w:color w:val="000000" w:themeColor="text1"/>
                <w:sz w:val="18"/>
                <w:szCs w:val="18"/>
              </w:rPr>
            </w:pPr>
            <w:r w:rsidRPr="00261A04">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2075F9AC" w14:textId="77777777" w:rsidR="002E3C27" w:rsidRPr="00261A04" w:rsidRDefault="002E3C27" w:rsidP="001C3606">
            <w:pPr>
              <w:rPr>
                <w:rFonts w:ascii="Arial" w:hAnsi="Arial" w:cs="Arial"/>
                <w:bCs/>
                <w:color w:val="000000" w:themeColor="text1"/>
                <w:sz w:val="18"/>
                <w:szCs w:val="18"/>
              </w:rPr>
            </w:pPr>
            <w:r w:rsidRPr="00261A04">
              <w:rPr>
                <w:rFonts w:ascii="Arial" w:hAnsi="Arial" w:cs="Arial"/>
                <w:bCs/>
                <w:color w:val="000000" w:themeColor="text1"/>
                <w:sz w:val="18"/>
                <w:szCs w:val="18"/>
              </w:rPr>
              <w:t xml:space="preserve"> </w:t>
            </w:r>
            <w:r w:rsidRPr="00261A04">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261A04">
              <w:rPr>
                <w:rFonts w:ascii="Arial" w:hAnsi="Arial" w:cs="Arial"/>
                <w:bCs/>
                <w:color w:val="000000" w:themeColor="text1"/>
                <w:sz w:val="18"/>
                <w:szCs w:val="18"/>
              </w:rPr>
              <w:t>%)</w:t>
            </w:r>
          </w:p>
          <w:p w14:paraId="68F7F793" w14:textId="77777777" w:rsidR="002E3C27" w:rsidRPr="00261A04"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261A04">
              <w:rPr>
                <w:rFonts w:ascii="Arial" w:hAnsi="Arial" w:cs="Arial"/>
                <w:bCs/>
                <w:color w:val="000000" w:themeColor="text1"/>
                <w:sz w:val="18"/>
                <w:szCs w:val="18"/>
              </w:rPr>
              <w:t xml:space="preserve">0%), Total Time: 3 hours. </w:t>
            </w:r>
          </w:p>
          <w:p w14:paraId="0BE1B62C" w14:textId="77777777" w:rsidR="002E3C27" w:rsidRPr="00261A04" w:rsidRDefault="002E3C27" w:rsidP="001C3606">
            <w:pPr>
              <w:jc w:val="both"/>
              <w:rPr>
                <w:rFonts w:ascii="Arial" w:hAnsi="Arial" w:cs="Arial"/>
                <w:sz w:val="18"/>
                <w:szCs w:val="18"/>
                <w:lang w:bidi="bn-IN"/>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261A04">
              <w:rPr>
                <w:rFonts w:ascii="Arial" w:hAnsi="Arial" w:cs="Arial"/>
                <w:bCs/>
                <w:color w:val="000000" w:themeColor="text1"/>
                <w:sz w:val="18"/>
                <w:szCs w:val="18"/>
              </w:rPr>
              <w:t>%).</w:t>
            </w:r>
          </w:p>
        </w:tc>
      </w:tr>
      <w:tr w:rsidR="002E3C27" w:rsidRPr="006A714F" w14:paraId="4C08BAA9" w14:textId="77777777" w:rsidTr="001C36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
          <w:jc w:val="center"/>
        </w:trPr>
        <w:tc>
          <w:tcPr>
            <w:tcW w:w="9433" w:type="dxa"/>
            <w:gridSpan w:val="3"/>
            <w:tcBorders>
              <w:top w:val="nil"/>
              <w:left w:val="nil"/>
              <w:bottom w:val="nil"/>
              <w:right w:val="nil"/>
            </w:tcBorders>
          </w:tcPr>
          <w:p w14:paraId="0DBF1DBA" w14:textId="77777777" w:rsidR="002E3C27" w:rsidRPr="006A714F" w:rsidRDefault="002E3C27" w:rsidP="001C3606">
            <w:pPr>
              <w:jc w:val="both"/>
              <w:rPr>
                <w:rFonts w:ascii="Arial" w:hAnsi="Arial" w:cs="Arial"/>
                <w:b/>
                <w:bCs/>
                <w:iCs/>
                <w:sz w:val="18"/>
                <w:szCs w:val="18"/>
              </w:rPr>
            </w:pPr>
          </w:p>
          <w:p w14:paraId="77E41F0A" w14:textId="77777777" w:rsidR="002E3C27" w:rsidRPr="006A714F" w:rsidRDefault="002E3C27" w:rsidP="001C3606">
            <w:pPr>
              <w:jc w:val="both"/>
              <w:rPr>
                <w:rFonts w:ascii="Arial" w:hAnsi="Arial" w:cs="Arial"/>
                <w:b/>
                <w:bCs/>
                <w:iCs/>
                <w:sz w:val="18"/>
                <w:szCs w:val="18"/>
              </w:rPr>
            </w:pPr>
            <w:r w:rsidRPr="006A714F">
              <w:rPr>
                <w:rFonts w:ascii="Arial" w:hAnsi="Arial" w:cs="Arial"/>
                <w:b/>
                <w:bCs/>
                <w:iCs/>
                <w:sz w:val="18"/>
                <w:szCs w:val="18"/>
              </w:rPr>
              <w:t xml:space="preserve">Course Contents: </w:t>
            </w:r>
          </w:p>
          <w:p w14:paraId="0587C4DD" w14:textId="77777777" w:rsidR="002E3C27" w:rsidRPr="0034463C" w:rsidRDefault="002E3C27" w:rsidP="001C3606">
            <w:pPr>
              <w:jc w:val="center"/>
              <w:rPr>
                <w:rFonts w:ascii="Arial" w:hAnsi="Arial" w:cs="Arial"/>
                <w:b/>
                <w:bCs/>
                <w:sz w:val="18"/>
                <w:szCs w:val="18"/>
                <w:lang w:eastAsia="ko-KR"/>
              </w:rPr>
            </w:pPr>
            <w:r w:rsidRPr="0034463C">
              <w:rPr>
                <w:rFonts w:ascii="Arial" w:hAnsi="Arial" w:cs="Arial"/>
                <w:b/>
                <w:bCs/>
                <w:sz w:val="18"/>
                <w:szCs w:val="18"/>
                <w:lang w:eastAsia="ko-KR"/>
              </w:rPr>
              <w:t>Definition of Matrices,</w:t>
            </w:r>
          </w:p>
          <w:p w14:paraId="4497FA12" w14:textId="77777777" w:rsidR="002E3C27" w:rsidRDefault="002E3C27" w:rsidP="001C3606">
            <w:pPr>
              <w:jc w:val="both"/>
              <w:rPr>
                <w:rFonts w:ascii="Arial" w:hAnsi="Arial" w:cs="Arial"/>
                <w:sz w:val="18"/>
                <w:szCs w:val="18"/>
                <w:lang w:eastAsia="ko-KR"/>
              </w:rPr>
            </w:pPr>
            <w:r w:rsidRPr="00D20F7B">
              <w:rPr>
                <w:rFonts w:ascii="Arial" w:hAnsi="Arial" w:cs="Arial"/>
                <w:sz w:val="18"/>
                <w:szCs w:val="18"/>
                <w:lang w:eastAsia="ko-KR"/>
              </w:rPr>
              <w:t xml:space="preserve">Equality of two Matrices, Addition, Subtraction and Multiplication of Matrices, Equivalence of Matrices, Positive and Negative Matrices, Adjoint of Matrices, Transpose and Inverse of Matrices, Rank and Normal form of Matrices, </w:t>
            </w:r>
          </w:p>
          <w:p w14:paraId="15616FB0" w14:textId="77777777" w:rsidR="002E3C27" w:rsidRDefault="002E3C27" w:rsidP="001C3606">
            <w:pPr>
              <w:jc w:val="both"/>
              <w:rPr>
                <w:rFonts w:ascii="Arial" w:hAnsi="Arial" w:cs="Arial"/>
                <w:sz w:val="18"/>
                <w:szCs w:val="18"/>
                <w:lang w:eastAsia="ko-KR"/>
              </w:rPr>
            </w:pPr>
          </w:p>
          <w:p w14:paraId="56068309" w14:textId="77777777" w:rsidR="002E3C27" w:rsidRPr="00D20F7B" w:rsidRDefault="002E3C27" w:rsidP="001C3606">
            <w:pPr>
              <w:jc w:val="both"/>
              <w:rPr>
                <w:rFonts w:ascii="Arial" w:hAnsi="Arial" w:cs="Arial"/>
                <w:sz w:val="18"/>
                <w:szCs w:val="18"/>
                <w:lang w:eastAsia="ko-KR"/>
              </w:rPr>
            </w:pPr>
            <w:r w:rsidRPr="00D20F7B">
              <w:rPr>
                <w:rFonts w:ascii="Arial" w:hAnsi="Arial" w:cs="Arial"/>
                <w:sz w:val="18"/>
                <w:szCs w:val="18"/>
                <w:lang w:eastAsia="ko-KR"/>
              </w:rPr>
              <w:t>System of Linear Equations, Solution of Homogeneous and Non-Homogeneous Systems, Determination of Eigen Values and Eigen Vectors, Solutions of Matrix Differential Equations.</w:t>
            </w:r>
          </w:p>
          <w:p w14:paraId="52DDD0C7" w14:textId="77777777" w:rsidR="002E3C27" w:rsidRPr="00D20F7B" w:rsidRDefault="002E3C27" w:rsidP="001C3606">
            <w:pPr>
              <w:jc w:val="both"/>
              <w:rPr>
                <w:rFonts w:ascii="Arial" w:hAnsi="Arial" w:cs="Arial"/>
                <w:sz w:val="18"/>
                <w:szCs w:val="18"/>
                <w:lang w:eastAsia="ko-KR"/>
              </w:rPr>
            </w:pPr>
          </w:p>
          <w:p w14:paraId="229F3A56" w14:textId="77777777" w:rsidR="002E3C27" w:rsidRPr="0034463C" w:rsidRDefault="002E3C27" w:rsidP="001C3606">
            <w:pPr>
              <w:jc w:val="center"/>
              <w:rPr>
                <w:rFonts w:ascii="Arial" w:hAnsi="Arial" w:cs="Arial"/>
                <w:b/>
                <w:bCs/>
                <w:sz w:val="18"/>
                <w:szCs w:val="18"/>
                <w:lang w:eastAsia="ko-KR"/>
              </w:rPr>
            </w:pPr>
            <w:r w:rsidRPr="0034463C">
              <w:rPr>
                <w:rFonts w:ascii="Arial" w:hAnsi="Arial" w:cs="Arial"/>
                <w:b/>
                <w:bCs/>
                <w:sz w:val="18"/>
                <w:szCs w:val="18"/>
                <w:lang w:eastAsia="ko-KR"/>
              </w:rPr>
              <w:t>Linear Algebra:</w:t>
            </w:r>
          </w:p>
          <w:p w14:paraId="518DB920" w14:textId="77777777" w:rsidR="002E3C27" w:rsidRDefault="002E3C27" w:rsidP="001C3606">
            <w:pPr>
              <w:jc w:val="both"/>
              <w:rPr>
                <w:rFonts w:ascii="Arial" w:hAnsi="Arial" w:cs="Arial"/>
                <w:sz w:val="18"/>
                <w:szCs w:val="18"/>
                <w:lang w:eastAsia="ko-KR"/>
              </w:rPr>
            </w:pPr>
            <w:r w:rsidRPr="00D20F7B">
              <w:rPr>
                <w:rFonts w:ascii="Arial" w:hAnsi="Arial" w:cs="Arial"/>
                <w:sz w:val="18"/>
                <w:szCs w:val="18"/>
                <w:lang w:eastAsia="ko-KR"/>
              </w:rPr>
              <w:t xml:space="preserve">Vector Space, Subspace, Sum and Direct Sum, Basis and Dimension, Hilbert Space, Normed Linear Space, Branch Space. </w:t>
            </w:r>
          </w:p>
          <w:p w14:paraId="4503F031" w14:textId="77777777" w:rsidR="002E3C27" w:rsidRPr="00D20F7B" w:rsidRDefault="002E3C27" w:rsidP="001C3606">
            <w:pPr>
              <w:jc w:val="both"/>
              <w:rPr>
                <w:rFonts w:ascii="Arial" w:hAnsi="Arial" w:cs="Arial"/>
                <w:sz w:val="18"/>
                <w:szCs w:val="18"/>
                <w:lang w:eastAsia="ko-KR"/>
              </w:rPr>
            </w:pPr>
          </w:p>
          <w:p w14:paraId="43227366" w14:textId="77777777" w:rsidR="002E3C27" w:rsidRDefault="002E3C27" w:rsidP="001C3606">
            <w:pPr>
              <w:jc w:val="both"/>
              <w:rPr>
                <w:rFonts w:ascii="Arial" w:hAnsi="Arial" w:cs="Arial"/>
                <w:sz w:val="18"/>
                <w:szCs w:val="18"/>
                <w:lang w:eastAsia="ko-KR"/>
              </w:rPr>
            </w:pPr>
            <w:r w:rsidRPr="00D20F7B">
              <w:rPr>
                <w:rFonts w:ascii="Arial" w:hAnsi="Arial" w:cs="Arial"/>
                <w:sz w:val="18"/>
                <w:szCs w:val="18"/>
                <w:lang w:eastAsia="ko-KR"/>
              </w:rPr>
              <w:t xml:space="preserve">Linear Transformation: Range, Kernel, Nullity, Singular and Non-Singular Transformation. </w:t>
            </w:r>
          </w:p>
          <w:p w14:paraId="1BB1E39A" w14:textId="77777777" w:rsidR="002E3C27" w:rsidRPr="00D20F7B" w:rsidRDefault="002E3C27" w:rsidP="001C3606">
            <w:pPr>
              <w:jc w:val="both"/>
              <w:rPr>
                <w:rFonts w:ascii="Arial" w:hAnsi="Arial" w:cs="Arial"/>
                <w:sz w:val="18"/>
                <w:szCs w:val="18"/>
                <w:lang w:eastAsia="ko-KR"/>
              </w:rPr>
            </w:pPr>
          </w:p>
          <w:p w14:paraId="127552BB" w14:textId="77777777" w:rsidR="002E3C27" w:rsidRPr="00D20F7B" w:rsidRDefault="002E3C27" w:rsidP="001C3606">
            <w:pPr>
              <w:jc w:val="both"/>
              <w:rPr>
                <w:rFonts w:ascii="Arial" w:hAnsi="Arial" w:cs="Arial"/>
                <w:sz w:val="18"/>
                <w:szCs w:val="18"/>
                <w:lang w:eastAsia="ko-KR"/>
              </w:rPr>
            </w:pPr>
            <w:r w:rsidRPr="00D20F7B">
              <w:rPr>
                <w:rFonts w:ascii="Arial" w:hAnsi="Arial" w:cs="Arial"/>
                <w:sz w:val="18"/>
                <w:szCs w:val="18"/>
                <w:lang w:eastAsia="ko-KR"/>
              </w:rPr>
              <w:t>Linear Operations: Matrix Representation of a Linear Operator, Change of Basis, Similarity and Linear Mapping.</w:t>
            </w:r>
          </w:p>
          <w:p w14:paraId="39F383DC" w14:textId="77777777" w:rsidR="002E3C27" w:rsidRPr="00D20F7B" w:rsidRDefault="002E3C27" w:rsidP="001C3606">
            <w:pPr>
              <w:jc w:val="both"/>
              <w:rPr>
                <w:rFonts w:ascii="Arial" w:hAnsi="Arial" w:cs="Arial"/>
                <w:sz w:val="18"/>
                <w:szCs w:val="18"/>
                <w:lang w:eastAsia="ko-KR"/>
              </w:rPr>
            </w:pPr>
            <w:r w:rsidRPr="00D20F7B">
              <w:rPr>
                <w:rFonts w:ascii="Arial" w:hAnsi="Arial" w:cs="Arial"/>
                <w:sz w:val="18"/>
                <w:szCs w:val="18"/>
                <w:lang w:eastAsia="ko-KR"/>
              </w:rPr>
              <w:t xml:space="preserve">Norms and inner products, Orthogonal complements, </w:t>
            </w:r>
            <w:proofErr w:type="spellStart"/>
            <w:r w:rsidRPr="00D20F7B">
              <w:rPr>
                <w:rFonts w:ascii="Arial" w:hAnsi="Arial" w:cs="Arial"/>
                <w:sz w:val="18"/>
                <w:szCs w:val="18"/>
                <w:lang w:eastAsia="ko-KR"/>
              </w:rPr>
              <w:t>orthonormals</w:t>
            </w:r>
            <w:proofErr w:type="spellEnd"/>
            <w:r w:rsidRPr="00D20F7B">
              <w:rPr>
                <w:rFonts w:ascii="Arial" w:hAnsi="Arial" w:cs="Arial"/>
                <w:sz w:val="18"/>
                <w:szCs w:val="18"/>
                <w:lang w:eastAsia="ko-KR"/>
              </w:rPr>
              <w:t xml:space="preserve"> sets, Gram-</w:t>
            </w:r>
            <w:proofErr w:type="spellStart"/>
            <w:r w:rsidRPr="00D20F7B">
              <w:rPr>
                <w:rFonts w:ascii="Arial" w:hAnsi="Arial" w:cs="Arial"/>
                <w:sz w:val="18"/>
                <w:szCs w:val="18"/>
                <w:lang w:eastAsia="ko-KR"/>
              </w:rPr>
              <w:t>schmidt</w:t>
            </w:r>
            <w:proofErr w:type="spellEnd"/>
            <w:r w:rsidRPr="00D20F7B">
              <w:rPr>
                <w:rFonts w:ascii="Arial" w:hAnsi="Arial" w:cs="Arial"/>
                <w:sz w:val="18"/>
                <w:szCs w:val="18"/>
                <w:lang w:eastAsia="ko-KR"/>
              </w:rPr>
              <w:t xml:space="preserve"> orthogonalization process.</w:t>
            </w:r>
          </w:p>
          <w:p w14:paraId="4E16640A" w14:textId="77777777" w:rsidR="002E3C27" w:rsidRPr="006A714F" w:rsidRDefault="002E3C27" w:rsidP="001C3606">
            <w:pPr>
              <w:jc w:val="both"/>
              <w:rPr>
                <w:rFonts w:ascii="Arial" w:hAnsi="Arial" w:cs="Arial"/>
                <w:sz w:val="18"/>
                <w:szCs w:val="18"/>
                <w:lang w:eastAsia="ko-KR"/>
              </w:rPr>
            </w:pPr>
            <w:r w:rsidRPr="00D20F7B">
              <w:rPr>
                <w:rFonts w:ascii="Arial" w:hAnsi="Arial" w:cs="Arial"/>
                <w:sz w:val="18"/>
                <w:szCs w:val="18"/>
                <w:lang w:eastAsia="ko-KR"/>
              </w:rPr>
              <w:t>Diagonalization: Properties of Eigenvalues and Eigenvectors, Positive definite Matrices, Matrix Decomposition</w:t>
            </w:r>
            <w:r>
              <w:rPr>
                <w:rFonts w:ascii="Arial" w:hAnsi="Arial" w:cs="Arial"/>
                <w:sz w:val="18"/>
                <w:szCs w:val="18"/>
                <w:lang w:eastAsia="ko-KR"/>
              </w:rPr>
              <w:t>.</w:t>
            </w:r>
          </w:p>
        </w:tc>
      </w:tr>
    </w:tbl>
    <w:p w14:paraId="05EDB5DF" w14:textId="77777777" w:rsidR="002E3C27" w:rsidRDefault="002E3C27" w:rsidP="002E3C27">
      <w:pPr>
        <w:rPr>
          <w:rFonts w:ascii="Arial" w:hAnsi="Arial" w:cs="Arial"/>
          <w:sz w:val="18"/>
          <w:szCs w:val="18"/>
        </w:rPr>
      </w:pPr>
    </w:p>
    <w:p w14:paraId="0B66E2A3" w14:textId="77777777" w:rsidR="002E3C27" w:rsidRPr="00261A04" w:rsidRDefault="002E3C27" w:rsidP="002E3C27">
      <w:pPr>
        <w:rPr>
          <w:rFonts w:ascii="Arial" w:hAnsi="Arial" w:cs="Arial"/>
          <w:b/>
          <w:spacing w:val="-3"/>
          <w:sz w:val="18"/>
          <w:szCs w:val="18"/>
        </w:rPr>
      </w:pPr>
      <w:r w:rsidRPr="00261A04">
        <w:rPr>
          <w:rFonts w:ascii="Arial" w:hAnsi="Arial" w:cs="Arial"/>
          <w:b/>
          <w:spacing w:val="-3"/>
          <w:sz w:val="18"/>
          <w:szCs w:val="18"/>
        </w:rPr>
        <w:t>Text Book:</w:t>
      </w:r>
    </w:p>
    <w:tbl>
      <w:tblPr>
        <w:tblW w:w="5000" w:type="pct"/>
        <w:jc w:val="center"/>
        <w:tblLook w:val="0000" w:firstRow="0" w:lastRow="0" w:firstColumn="0" w:lastColumn="0" w:noHBand="0" w:noVBand="0"/>
      </w:tblPr>
      <w:tblGrid>
        <w:gridCol w:w="406"/>
        <w:gridCol w:w="2403"/>
        <w:gridCol w:w="264"/>
        <w:gridCol w:w="6169"/>
      </w:tblGrid>
      <w:tr w:rsidR="002E3C27" w:rsidRPr="00261A04" w14:paraId="7C75A1CB" w14:textId="77777777" w:rsidTr="001C3606">
        <w:trPr>
          <w:trHeight w:val="73"/>
          <w:jc w:val="center"/>
        </w:trPr>
        <w:tc>
          <w:tcPr>
            <w:tcW w:w="221" w:type="pct"/>
          </w:tcPr>
          <w:p w14:paraId="05114AA7" w14:textId="77777777" w:rsidR="002E3C27" w:rsidRPr="00261A04" w:rsidRDefault="002E3C27" w:rsidP="001C3606">
            <w:pPr>
              <w:suppressAutoHyphens/>
              <w:jc w:val="center"/>
              <w:rPr>
                <w:rFonts w:ascii="Arial" w:hAnsi="Arial" w:cs="Arial"/>
                <w:spacing w:val="-3"/>
                <w:sz w:val="18"/>
                <w:szCs w:val="18"/>
              </w:rPr>
            </w:pPr>
            <w:r w:rsidRPr="00261A04">
              <w:rPr>
                <w:rFonts w:ascii="Arial" w:hAnsi="Arial" w:cs="Arial"/>
                <w:spacing w:val="-3"/>
                <w:sz w:val="18"/>
                <w:szCs w:val="18"/>
              </w:rPr>
              <w:t>1.</w:t>
            </w:r>
          </w:p>
        </w:tc>
        <w:tc>
          <w:tcPr>
            <w:tcW w:w="1301" w:type="pct"/>
          </w:tcPr>
          <w:p w14:paraId="0369AE6E" w14:textId="77777777" w:rsidR="002E3C27" w:rsidRPr="00775065" w:rsidRDefault="002E3C27" w:rsidP="001C3606">
            <w:pPr>
              <w:suppressAutoHyphens/>
              <w:rPr>
                <w:rFonts w:ascii="Arial" w:hAnsi="Arial" w:cs="Arial"/>
                <w:spacing w:val="-3"/>
                <w:sz w:val="18"/>
                <w:szCs w:val="18"/>
              </w:rPr>
            </w:pPr>
            <w:r w:rsidRPr="00775065">
              <w:rPr>
                <w:rFonts w:ascii="Arial" w:hAnsi="Arial" w:cs="Arial"/>
                <w:spacing w:val="-3"/>
                <w:sz w:val="18"/>
                <w:szCs w:val="18"/>
              </w:rPr>
              <w:t>David C. Lay</w:t>
            </w:r>
          </w:p>
        </w:tc>
        <w:tc>
          <w:tcPr>
            <w:tcW w:w="140" w:type="pct"/>
          </w:tcPr>
          <w:p w14:paraId="08556990" w14:textId="77777777" w:rsidR="002E3C27" w:rsidRPr="00775065" w:rsidRDefault="002E3C27" w:rsidP="001C3606">
            <w:pPr>
              <w:suppressAutoHyphens/>
              <w:jc w:val="center"/>
              <w:rPr>
                <w:rFonts w:ascii="Arial" w:hAnsi="Arial" w:cs="Arial"/>
                <w:spacing w:val="-3"/>
                <w:sz w:val="18"/>
                <w:szCs w:val="18"/>
              </w:rPr>
            </w:pPr>
            <w:r w:rsidRPr="00775065">
              <w:rPr>
                <w:rFonts w:ascii="Arial" w:hAnsi="Arial" w:cs="Arial"/>
                <w:spacing w:val="-3"/>
                <w:sz w:val="18"/>
                <w:szCs w:val="18"/>
              </w:rPr>
              <w:t>:</w:t>
            </w:r>
          </w:p>
        </w:tc>
        <w:tc>
          <w:tcPr>
            <w:tcW w:w="3338" w:type="pct"/>
          </w:tcPr>
          <w:p w14:paraId="4FBF643F" w14:textId="77777777" w:rsidR="002E3C27" w:rsidRPr="00775065" w:rsidRDefault="002E3C27" w:rsidP="001C3606">
            <w:pPr>
              <w:suppressAutoHyphens/>
              <w:rPr>
                <w:rFonts w:ascii="Arial" w:hAnsi="Arial" w:cs="Arial"/>
                <w:b/>
                <w:bCs/>
                <w:spacing w:val="-3"/>
                <w:sz w:val="18"/>
                <w:szCs w:val="18"/>
              </w:rPr>
            </w:pPr>
            <w:r w:rsidRPr="00775065">
              <w:rPr>
                <w:rFonts w:ascii="Arial" w:hAnsi="Arial" w:cs="Arial"/>
                <w:b/>
                <w:bCs/>
                <w:spacing w:val="-3"/>
                <w:sz w:val="18"/>
                <w:szCs w:val="18"/>
              </w:rPr>
              <w:t xml:space="preserve">Linear Algebra and its Application, </w:t>
            </w:r>
            <w:r w:rsidRPr="00775065">
              <w:rPr>
                <w:rFonts w:ascii="Arial" w:hAnsi="Arial" w:cs="Arial"/>
                <w:i/>
                <w:iCs/>
                <w:spacing w:val="-3"/>
                <w:sz w:val="18"/>
                <w:szCs w:val="18"/>
              </w:rPr>
              <w:t>Pearson</w:t>
            </w:r>
          </w:p>
        </w:tc>
      </w:tr>
      <w:tr w:rsidR="002E3C27" w:rsidRPr="00261A04" w14:paraId="2EE98691" w14:textId="77777777" w:rsidTr="001C3606">
        <w:trPr>
          <w:trHeight w:val="73"/>
          <w:jc w:val="center"/>
        </w:trPr>
        <w:tc>
          <w:tcPr>
            <w:tcW w:w="221" w:type="pct"/>
          </w:tcPr>
          <w:p w14:paraId="47CCF1F1" w14:textId="77777777" w:rsidR="002E3C27" w:rsidRPr="00261A04" w:rsidRDefault="002E3C27" w:rsidP="001C3606">
            <w:pPr>
              <w:suppressAutoHyphens/>
              <w:jc w:val="center"/>
              <w:rPr>
                <w:rFonts w:ascii="Arial" w:hAnsi="Arial" w:cs="Arial"/>
                <w:spacing w:val="-3"/>
                <w:sz w:val="18"/>
                <w:szCs w:val="18"/>
              </w:rPr>
            </w:pPr>
            <w:r>
              <w:rPr>
                <w:rFonts w:ascii="Arial" w:hAnsi="Arial" w:cs="Arial"/>
                <w:spacing w:val="-3"/>
                <w:sz w:val="18"/>
                <w:szCs w:val="18"/>
              </w:rPr>
              <w:t>2.</w:t>
            </w:r>
          </w:p>
        </w:tc>
        <w:tc>
          <w:tcPr>
            <w:tcW w:w="1301" w:type="pct"/>
          </w:tcPr>
          <w:p w14:paraId="1C6A7482" w14:textId="77777777" w:rsidR="002E3C27" w:rsidRPr="00775065" w:rsidRDefault="002E3C27" w:rsidP="001C3606">
            <w:pPr>
              <w:suppressAutoHyphens/>
              <w:rPr>
                <w:rFonts w:ascii="Arial" w:hAnsi="Arial" w:cs="Arial"/>
                <w:spacing w:val="-3"/>
                <w:sz w:val="18"/>
                <w:szCs w:val="18"/>
              </w:rPr>
            </w:pPr>
            <w:r w:rsidRPr="00775065">
              <w:rPr>
                <w:rFonts w:ascii="Arial" w:hAnsi="Arial" w:cs="Arial"/>
                <w:sz w:val="18"/>
                <w:szCs w:val="18"/>
              </w:rPr>
              <w:t>M. L. Khanna</w:t>
            </w:r>
          </w:p>
        </w:tc>
        <w:tc>
          <w:tcPr>
            <w:tcW w:w="140" w:type="pct"/>
          </w:tcPr>
          <w:p w14:paraId="3B045D6B" w14:textId="77777777" w:rsidR="002E3C27" w:rsidRPr="00775065" w:rsidRDefault="002E3C27" w:rsidP="001C3606">
            <w:pPr>
              <w:suppressAutoHyphens/>
              <w:jc w:val="center"/>
              <w:rPr>
                <w:rFonts w:ascii="Arial" w:hAnsi="Arial" w:cs="Arial"/>
                <w:spacing w:val="-3"/>
                <w:sz w:val="18"/>
                <w:szCs w:val="18"/>
              </w:rPr>
            </w:pPr>
            <w:r w:rsidRPr="00775065">
              <w:rPr>
                <w:rFonts w:ascii="Arial" w:hAnsi="Arial" w:cs="Arial"/>
                <w:spacing w:val="-3"/>
                <w:sz w:val="18"/>
                <w:szCs w:val="18"/>
              </w:rPr>
              <w:t>:</w:t>
            </w:r>
          </w:p>
        </w:tc>
        <w:tc>
          <w:tcPr>
            <w:tcW w:w="3338" w:type="pct"/>
          </w:tcPr>
          <w:p w14:paraId="3180A292" w14:textId="77777777" w:rsidR="002E3C27" w:rsidRPr="00775065" w:rsidRDefault="002E3C27" w:rsidP="001C3606">
            <w:pPr>
              <w:suppressAutoHyphens/>
              <w:rPr>
                <w:rFonts w:ascii="Arial" w:hAnsi="Arial" w:cs="Arial"/>
                <w:b/>
                <w:bCs/>
                <w:spacing w:val="-3"/>
                <w:sz w:val="18"/>
                <w:szCs w:val="18"/>
              </w:rPr>
            </w:pPr>
            <w:r w:rsidRPr="00775065">
              <w:rPr>
                <w:rFonts w:ascii="Arial" w:hAnsi="Arial" w:cs="Arial"/>
                <w:b/>
                <w:bCs/>
                <w:sz w:val="18"/>
                <w:szCs w:val="18"/>
              </w:rPr>
              <w:t xml:space="preserve">Matrices, </w:t>
            </w:r>
            <w:r w:rsidRPr="00775065">
              <w:rPr>
                <w:rFonts w:ascii="Arial" w:hAnsi="Arial" w:cs="Arial"/>
                <w:i/>
                <w:iCs/>
                <w:sz w:val="18"/>
                <w:szCs w:val="18"/>
              </w:rPr>
              <w:t>Jai Prakash Nath and Co</w:t>
            </w:r>
          </w:p>
        </w:tc>
      </w:tr>
    </w:tbl>
    <w:p w14:paraId="4FDC461C" w14:textId="77777777" w:rsidR="002E3C27" w:rsidRPr="00261A04" w:rsidRDefault="002E3C27" w:rsidP="002E3C27">
      <w:pPr>
        <w:jc w:val="center"/>
        <w:rPr>
          <w:rFonts w:ascii="Arial" w:hAnsi="Arial" w:cs="Arial"/>
          <w:b/>
          <w:spacing w:val="-3"/>
          <w:sz w:val="18"/>
          <w:szCs w:val="18"/>
        </w:rPr>
      </w:pPr>
    </w:p>
    <w:p w14:paraId="507A8D6B" w14:textId="77777777" w:rsidR="002E3C27" w:rsidRPr="00261A04" w:rsidRDefault="002E3C27" w:rsidP="002E3C27">
      <w:pPr>
        <w:rPr>
          <w:rFonts w:ascii="Arial" w:hAnsi="Arial" w:cs="Arial"/>
          <w:b/>
          <w:spacing w:val="-3"/>
          <w:sz w:val="18"/>
          <w:szCs w:val="18"/>
        </w:rPr>
      </w:pPr>
      <w:r w:rsidRPr="00261A04">
        <w:rPr>
          <w:rFonts w:ascii="Arial" w:hAnsi="Arial" w:cs="Arial"/>
          <w:b/>
          <w:spacing w:val="-3"/>
          <w:sz w:val="18"/>
          <w:szCs w:val="18"/>
        </w:rPr>
        <w:t>Books Recommended:</w:t>
      </w:r>
    </w:p>
    <w:tbl>
      <w:tblPr>
        <w:tblW w:w="5000" w:type="pct"/>
        <w:jc w:val="center"/>
        <w:tblLook w:val="0000" w:firstRow="0" w:lastRow="0" w:firstColumn="0" w:lastColumn="0" w:noHBand="0" w:noVBand="0"/>
      </w:tblPr>
      <w:tblGrid>
        <w:gridCol w:w="406"/>
        <w:gridCol w:w="2403"/>
        <w:gridCol w:w="264"/>
        <w:gridCol w:w="6169"/>
      </w:tblGrid>
      <w:tr w:rsidR="002E3C27" w:rsidRPr="00261A04" w14:paraId="40D8CE8D" w14:textId="77777777" w:rsidTr="001C3606">
        <w:trPr>
          <w:trHeight w:val="196"/>
          <w:jc w:val="center"/>
        </w:trPr>
        <w:tc>
          <w:tcPr>
            <w:tcW w:w="221" w:type="pct"/>
          </w:tcPr>
          <w:p w14:paraId="08901545" w14:textId="77777777" w:rsidR="002E3C27" w:rsidRPr="00261A04" w:rsidRDefault="002E3C27" w:rsidP="001C3606">
            <w:pPr>
              <w:suppressAutoHyphens/>
              <w:jc w:val="center"/>
              <w:rPr>
                <w:rFonts w:ascii="Arial" w:hAnsi="Arial" w:cs="Arial"/>
                <w:spacing w:val="-3"/>
                <w:sz w:val="18"/>
                <w:szCs w:val="18"/>
              </w:rPr>
            </w:pPr>
            <w:r w:rsidRPr="00261A04">
              <w:rPr>
                <w:rFonts w:ascii="Arial" w:hAnsi="Arial" w:cs="Arial"/>
                <w:spacing w:val="-3"/>
                <w:sz w:val="18"/>
                <w:szCs w:val="18"/>
              </w:rPr>
              <w:t>1.</w:t>
            </w:r>
          </w:p>
        </w:tc>
        <w:tc>
          <w:tcPr>
            <w:tcW w:w="1301" w:type="pct"/>
          </w:tcPr>
          <w:p w14:paraId="1A8CB1EA" w14:textId="77777777" w:rsidR="002E3C27" w:rsidRPr="00261A04" w:rsidRDefault="002E3C27" w:rsidP="001C3606">
            <w:pPr>
              <w:suppressAutoHyphens/>
              <w:rPr>
                <w:rFonts w:ascii="Arial" w:hAnsi="Arial" w:cs="Arial"/>
                <w:spacing w:val="-3"/>
                <w:sz w:val="18"/>
                <w:szCs w:val="18"/>
              </w:rPr>
            </w:pPr>
            <w:r w:rsidRPr="00261A04">
              <w:rPr>
                <w:rFonts w:ascii="Arial" w:hAnsi="Arial" w:cs="Arial"/>
                <w:color w:val="000000"/>
                <w:sz w:val="18"/>
                <w:szCs w:val="18"/>
              </w:rPr>
              <w:t>Gilbert Strang</w:t>
            </w:r>
          </w:p>
        </w:tc>
        <w:tc>
          <w:tcPr>
            <w:tcW w:w="140" w:type="pct"/>
          </w:tcPr>
          <w:p w14:paraId="22921A2D" w14:textId="77777777" w:rsidR="002E3C27" w:rsidRPr="00261A04" w:rsidRDefault="002E3C27" w:rsidP="001C3606">
            <w:pPr>
              <w:suppressAutoHyphens/>
              <w:jc w:val="center"/>
              <w:rPr>
                <w:rFonts w:ascii="Arial" w:hAnsi="Arial" w:cs="Arial"/>
                <w:spacing w:val="-3"/>
                <w:sz w:val="18"/>
                <w:szCs w:val="18"/>
              </w:rPr>
            </w:pPr>
            <w:r w:rsidRPr="00261A04">
              <w:rPr>
                <w:rFonts w:ascii="Arial" w:hAnsi="Arial" w:cs="Arial"/>
                <w:spacing w:val="-3"/>
                <w:sz w:val="18"/>
                <w:szCs w:val="18"/>
              </w:rPr>
              <w:t>:</w:t>
            </w:r>
          </w:p>
        </w:tc>
        <w:tc>
          <w:tcPr>
            <w:tcW w:w="3338" w:type="pct"/>
          </w:tcPr>
          <w:p w14:paraId="5A0304B7" w14:textId="77777777" w:rsidR="002E3C27" w:rsidRPr="00261A04" w:rsidRDefault="002E3C27" w:rsidP="001C3606">
            <w:pPr>
              <w:suppressAutoHyphens/>
              <w:rPr>
                <w:rFonts w:ascii="Arial" w:hAnsi="Arial" w:cs="Arial"/>
                <w:spacing w:val="-3"/>
                <w:sz w:val="18"/>
                <w:szCs w:val="18"/>
              </w:rPr>
            </w:pPr>
            <w:r w:rsidRPr="00261A04">
              <w:rPr>
                <w:rFonts w:ascii="Arial" w:hAnsi="Arial" w:cs="Arial"/>
                <w:b/>
                <w:bCs/>
                <w:spacing w:val="-3"/>
                <w:sz w:val="18"/>
                <w:szCs w:val="18"/>
              </w:rPr>
              <w:t xml:space="preserve">Introduction to Linear Algebra, </w:t>
            </w:r>
            <w:r w:rsidRPr="00261A04">
              <w:rPr>
                <w:rFonts w:ascii="Arial" w:hAnsi="Arial" w:cs="Arial"/>
                <w:i/>
                <w:iCs/>
                <w:spacing w:val="-3"/>
                <w:sz w:val="18"/>
                <w:szCs w:val="18"/>
              </w:rPr>
              <w:t>Wellesley - Cambridge Press.</w:t>
            </w:r>
          </w:p>
        </w:tc>
      </w:tr>
      <w:tr w:rsidR="002E3C27" w:rsidRPr="00261A04" w14:paraId="606B3BA8" w14:textId="77777777" w:rsidTr="001C3606">
        <w:trPr>
          <w:trHeight w:val="109"/>
          <w:jc w:val="center"/>
        </w:trPr>
        <w:tc>
          <w:tcPr>
            <w:tcW w:w="221" w:type="pct"/>
          </w:tcPr>
          <w:p w14:paraId="5878CA8B" w14:textId="77777777" w:rsidR="002E3C27" w:rsidRPr="00261A04" w:rsidRDefault="002E3C27" w:rsidP="001C3606">
            <w:pPr>
              <w:suppressAutoHyphens/>
              <w:jc w:val="center"/>
              <w:rPr>
                <w:rFonts w:ascii="Arial" w:hAnsi="Arial" w:cs="Arial"/>
                <w:spacing w:val="-3"/>
                <w:sz w:val="18"/>
                <w:szCs w:val="18"/>
              </w:rPr>
            </w:pPr>
            <w:r w:rsidRPr="00261A04">
              <w:rPr>
                <w:rFonts w:ascii="Arial" w:hAnsi="Arial" w:cs="Arial"/>
                <w:spacing w:val="-3"/>
                <w:sz w:val="18"/>
                <w:szCs w:val="18"/>
              </w:rPr>
              <w:t>2.</w:t>
            </w:r>
          </w:p>
        </w:tc>
        <w:tc>
          <w:tcPr>
            <w:tcW w:w="1301" w:type="pct"/>
          </w:tcPr>
          <w:p w14:paraId="2CFF0FBD" w14:textId="77777777" w:rsidR="002E3C27" w:rsidRPr="00261A04" w:rsidRDefault="002E3C27" w:rsidP="001C3606">
            <w:pPr>
              <w:suppressAutoHyphens/>
              <w:rPr>
                <w:rFonts w:ascii="Arial" w:hAnsi="Arial" w:cs="Arial"/>
                <w:spacing w:val="-3"/>
                <w:sz w:val="18"/>
                <w:szCs w:val="18"/>
              </w:rPr>
            </w:pPr>
            <w:r w:rsidRPr="00261A04">
              <w:rPr>
                <w:rFonts w:ascii="Arial" w:hAnsi="Arial" w:cs="Arial"/>
                <w:bCs/>
                <w:sz w:val="18"/>
                <w:szCs w:val="18"/>
              </w:rPr>
              <w:t>Erwin Kleinfeld and Margaret Kleinfeld</w:t>
            </w:r>
          </w:p>
        </w:tc>
        <w:tc>
          <w:tcPr>
            <w:tcW w:w="140" w:type="pct"/>
          </w:tcPr>
          <w:p w14:paraId="500B85F3" w14:textId="77777777" w:rsidR="002E3C27" w:rsidRPr="00261A04" w:rsidRDefault="002E3C27" w:rsidP="001C3606">
            <w:pPr>
              <w:suppressAutoHyphens/>
              <w:jc w:val="center"/>
              <w:rPr>
                <w:rFonts w:ascii="Arial" w:hAnsi="Arial" w:cs="Arial"/>
                <w:spacing w:val="-3"/>
                <w:sz w:val="18"/>
                <w:szCs w:val="18"/>
              </w:rPr>
            </w:pPr>
            <w:r w:rsidRPr="00261A04">
              <w:rPr>
                <w:rFonts w:ascii="Arial" w:hAnsi="Arial" w:cs="Arial"/>
                <w:spacing w:val="-3"/>
                <w:sz w:val="18"/>
                <w:szCs w:val="18"/>
              </w:rPr>
              <w:t>:</w:t>
            </w:r>
          </w:p>
        </w:tc>
        <w:tc>
          <w:tcPr>
            <w:tcW w:w="3338" w:type="pct"/>
          </w:tcPr>
          <w:p w14:paraId="651E8F45" w14:textId="77777777" w:rsidR="002E3C27" w:rsidRPr="00261A04" w:rsidRDefault="002E3C27" w:rsidP="001C3606">
            <w:pPr>
              <w:suppressAutoHyphens/>
              <w:rPr>
                <w:rFonts w:ascii="Arial" w:hAnsi="Arial" w:cs="Arial"/>
                <w:spacing w:val="-3"/>
                <w:sz w:val="18"/>
                <w:szCs w:val="18"/>
              </w:rPr>
            </w:pPr>
            <w:r w:rsidRPr="00261A04">
              <w:rPr>
                <w:rFonts w:ascii="Arial" w:hAnsi="Arial" w:cs="Arial"/>
                <w:b/>
                <w:bCs/>
                <w:spacing w:val="-3"/>
                <w:sz w:val="18"/>
                <w:szCs w:val="18"/>
              </w:rPr>
              <w:t>Understanding Linear Algebra Using MATLAB,</w:t>
            </w:r>
            <w:r w:rsidRPr="00261A04">
              <w:rPr>
                <w:rFonts w:ascii="Arial" w:hAnsi="Arial" w:cs="Arial"/>
                <w:i/>
                <w:iCs/>
                <w:spacing w:val="-3"/>
                <w:sz w:val="18"/>
                <w:szCs w:val="18"/>
              </w:rPr>
              <w:t xml:space="preserve"> Prentice Hall</w:t>
            </w:r>
          </w:p>
        </w:tc>
      </w:tr>
    </w:tbl>
    <w:p w14:paraId="0CDC83F6" w14:textId="77777777" w:rsidR="002E3C27" w:rsidRPr="00261A04" w:rsidRDefault="002E3C27" w:rsidP="002E3C27">
      <w:pPr>
        <w:rPr>
          <w:rFonts w:ascii="Arial" w:hAnsi="Arial" w:cs="Arial"/>
          <w:sz w:val="18"/>
          <w:szCs w:val="18"/>
        </w:rPr>
      </w:pPr>
    </w:p>
    <w:p w14:paraId="02BF2560" w14:textId="77777777" w:rsidR="002E3C27" w:rsidRPr="00261A04" w:rsidRDefault="002E3C27" w:rsidP="002E3C27">
      <w:pPr>
        <w:jc w:val="center"/>
        <w:rPr>
          <w:rFonts w:ascii="Arial" w:hAnsi="Arial" w:cs="Arial"/>
          <w:sz w:val="18"/>
          <w:szCs w:val="18"/>
        </w:rPr>
      </w:pPr>
    </w:p>
    <w:p w14:paraId="7A097F68" w14:textId="77777777" w:rsidR="002E3C27" w:rsidRPr="004F526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F526B">
        <w:rPr>
          <w:rFonts w:ascii="Arial" w:hAnsi="Arial" w:cs="Arial"/>
          <w:b/>
          <w:bCs/>
          <w:iCs/>
          <w:sz w:val="18"/>
          <w:szCs w:val="18"/>
        </w:rPr>
        <w:t>CSE 2211: Theory of Computation</w:t>
      </w:r>
    </w:p>
    <w:p w14:paraId="5969A714" w14:textId="77777777" w:rsidR="002E3C27" w:rsidRPr="004F526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F526B">
        <w:rPr>
          <w:rFonts w:ascii="Arial" w:hAnsi="Arial" w:cs="Arial"/>
          <w:b/>
          <w:bCs/>
          <w:iCs/>
          <w:sz w:val="18"/>
          <w:szCs w:val="18"/>
        </w:rPr>
        <w:t xml:space="preserve">Credits: </w:t>
      </w:r>
      <w:r w:rsidRPr="004F526B">
        <w:rPr>
          <w:rFonts w:ascii="Arial" w:hAnsi="Arial" w:cs="Arial"/>
          <w:iCs/>
          <w:sz w:val="18"/>
          <w:szCs w:val="18"/>
        </w:rPr>
        <w:t xml:space="preserve">3 </w:t>
      </w:r>
      <w:r w:rsidRPr="004F526B">
        <w:rPr>
          <w:rFonts w:ascii="Arial" w:hAnsi="Arial" w:cs="Arial"/>
          <w:b/>
          <w:bCs/>
          <w:iCs/>
          <w:sz w:val="18"/>
          <w:szCs w:val="18"/>
        </w:rPr>
        <w:t xml:space="preserve">Contact Hours: </w:t>
      </w:r>
      <w:r w:rsidRPr="004F526B">
        <w:rPr>
          <w:rFonts w:ascii="Arial" w:hAnsi="Arial" w:cs="Arial"/>
          <w:iCs/>
          <w:sz w:val="18"/>
          <w:szCs w:val="18"/>
        </w:rPr>
        <w:t>39</w:t>
      </w:r>
    </w:p>
    <w:p w14:paraId="453B8335" w14:textId="77777777" w:rsidR="002E3C27" w:rsidRPr="004F526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4F526B">
        <w:rPr>
          <w:rFonts w:ascii="Arial" w:hAnsi="Arial" w:cs="Arial"/>
          <w:b/>
          <w:bCs/>
          <w:iCs/>
          <w:sz w:val="18"/>
          <w:szCs w:val="18"/>
        </w:rPr>
        <w:t xml:space="preserve">Year: </w:t>
      </w:r>
      <w:r w:rsidRPr="004F526B">
        <w:rPr>
          <w:rFonts w:ascii="Arial" w:hAnsi="Arial" w:cs="Arial"/>
          <w:bCs/>
          <w:iCs/>
          <w:sz w:val="18"/>
          <w:szCs w:val="18"/>
        </w:rPr>
        <w:t>2n</w:t>
      </w:r>
      <w:r w:rsidRPr="004F526B">
        <w:rPr>
          <w:rFonts w:ascii="Arial" w:hAnsi="Arial" w:cs="Arial"/>
          <w:iCs/>
          <w:sz w:val="18"/>
          <w:szCs w:val="18"/>
        </w:rPr>
        <w:t>d</w:t>
      </w:r>
      <w:r w:rsidRPr="004F526B">
        <w:rPr>
          <w:rFonts w:ascii="Arial" w:hAnsi="Arial" w:cs="Arial"/>
          <w:b/>
          <w:bCs/>
          <w:iCs/>
          <w:sz w:val="18"/>
          <w:szCs w:val="18"/>
        </w:rPr>
        <w:t xml:space="preserve"> Semester: </w:t>
      </w:r>
      <w:r w:rsidRPr="004F526B">
        <w:rPr>
          <w:rFonts w:ascii="Arial" w:hAnsi="Arial" w:cs="Arial"/>
          <w:bCs/>
          <w:iCs/>
          <w:sz w:val="18"/>
          <w:szCs w:val="18"/>
        </w:rPr>
        <w:t>Even</w:t>
      </w:r>
    </w:p>
    <w:p w14:paraId="17255309" w14:textId="77777777" w:rsidR="002E3C27" w:rsidRPr="004F526B"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4F526B" w14:paraId="6167ED50" w14:textId="77777777" w:rsidTr="001C3606">
        <w:trPr>
          <w:jc w:val="center"/>
        </w:trPr>
        <w:tc>
          <w:tcPr>
            <w:tcW w:w="1439" w:type="dxa"/>
          </w:tcPr>
          <w:p w14:paraId="0DEF3E63" w14:textId="77777777" w:rsidR="002E3C27" w:rsidRPr="004F526B" w:rsidRDefault="002E3C27" w:rsidP="001C3606">
            <w:pPr>
              <w:rPr>
                <w:rFonts w:ascii="Arial" w:hAnsi="Arial" w:cs="Arial"/>
                <w:b/>
                <w:bCs/>
                <w:sz w:val="18"/>
                <w:szCs w:val="18"/>
              </w:rPr>
            </w:pPr>
            <w:r w:rsidRPr="004F526B">
              <w:rPr>
                <w:rFonts w:ascii="Arial" w:hAnsi="Arial" w:cs="Arial"/>
                <w:b/>
                <w:sz w:val="18"/>
                <w:szCs w:val="18"/>
              </w:rPr>
              <w:t>Prerequisite:</w:t>
            </w:r>
          </w:p>
        </w:tc>
        <w:tc>
          <w:tcPr>
            <w:tcW w:w="7741" w:type="dxa"/>
          </w:tcPr>
          <w:p w14:paraId="2E3925B2" w14:textId="77777777" w:rsidR="002E3C27" w:rsidRPr="004F526B" w:rsidRDefault="002E3C27" w:rsidP="001C3606">
            <w:pPr>
              <w:rPr>
                <w:rFonts w:ascii="Arial" w:hAnsi="Arial" w:cs="Arial"/>
                <w:iCs/>
                <w:sz w:val="18"/>
                <w:szCs w:val="18"/>
              </w:rPr>
            </w:pPr>
            <w:r>
              <w:rPr>
                <w:rFonts w:ascii="Arial" w:hAnsi="Arial" w:cs="Arial"/>
                <w:iCs/>
                <w:sz w:val="18"/>
                <w:szCs w:val="18"/>
              </w:rPr>
              <w:t xml:space="preserve">CSE2131 </w:t>
            </w:r>
            <w:r w:rsidRPr="0076522C">
              <w:rPr>
                <w:rFonts w:ascii="Arial" w:hAnsi="Arial" w:cs="Arial"/>
                <w:iCs/>
                <w:sz w:val="18"/>
                <w:szCs w:val="18"/>
              </w:rPr>
              <w:t>Discrete Mathematics</w:t>
            </w:r>
          </w:p>
        </w:tc>
      </w:tr>
      <w:tr w:rsidR="002E3C27" w:rsidRPr="004F526B" w14:paraId="415A3D9E" w14:textId="77777777" w:rsidTr="001C3606">
        <w:trPr>
          <w:jc w:val="center"/>
        </w:trPr>
        <w:tc>
          <w:tcPr>
            <w:tcW w:w="1439" w:type="dxa"/>
          </w:tcPr>
          <w:p w14:paraId="6B07F31F" w14:textId="77777777" w:rsidR="002E3C27" w:rsidRPr="004F526B" w:rsidRDefault="002E3C27" w:rsidP="001C3606">
            <w:pPr>
              <w:rPr>
                <w:rFonts w:ascii="Arial" w:hAnsi="Arial" w:cs="Arial"/>
                <w:b/>
                <w:sz w:val="18"/>
                <w:szCs w:val="18"/>
              </w:rPr>
            </w:pPr>
            <w:r w:rsidRPr="004F526B">
              <w:rPr>
                <w:rFonts w:ascii="Arial" w:hAnsi="Arial" w:cs="Arial"/>
                <w:b/>
                <w:sz w:val="18"/>
                <w:szCs w:val="18"/>
              </w:rPr>
              <w:t>Course Type</w:t>
            </w:r>
          </w:p>
        </w:tc>
        <w:tc>
          <w:tcPr>
            <w:tcW w:w="7741" w:type="dxa"/>
          </w:tcPr>
          <w:p w14:paraId="2B06DD08" w14:textId="77777777" w:rsidR="002E3C27" w:rsidRPr="004F526B" w:rsidRDefault="00000000" w:rsidP="001C3606">
            <w:pPr>
              <w:rPr>
                <w:rFonts w:ascii="Arial" w:hAnsi="Arial" w:cs="Arial"/>
                <w:iCs/>
                <w:sz w:val="18"/>
                <w:szCs w:val="18"/>
              </w:rPr>
            </w:pPr>
            <w:sdt>
              <w:sdtPr>
                <w:rPr>
                  <w:rFonts w:ascii="Arial" w:hAnsi="Arial" w:cs="Arial"/>
                  <w:iCs/>
                  <w:sz w:val="18"/>
                  <w:szCs w:val="18"/>
                </w:rPr>
                <w:id w:val="-769468406"/>
              </w:sdtPr>
              <w:sdtContent>
                <w:r w:rsidR="002E3C27" w:rsidRPr="004F526B">
                  <w:rPr>
                    <w:rFonts w:ascii="MS Gothic" w:eastAsia="MS Gothic" w:hAnsi="MS Gothic" w:cs="MS Gothic" w:hint="eastAsia"/>
                    <w:iCs/>
                    <w:sz w:val="18"/>
                    <w:szCs w:val="18"/>
                  </w:rPr>
                  <w:t>☒</w:t>
                </w:r>
              </w:sdtContent>
            </w:sdt>
            <w:r w:rsidR="002E3C27" w:rsidRPr="004F526B">
              <w:rPr>
                <w:rFonts w:ascii="Arial" w:hAnsi="Arial" w:cs="Arial"/>
                <w:iCs/>
                <w:sz w:val="18"/>
                <w:szCs w:val="18"/>
              </w:rPr>
              <w:t xml:space="preserve"> Theory         </w:t>
            </w:r>
            <w:sdt>
              <w:sdtPr>
                <w:rPr>
                  <w:rFonts w:ascii="Arial" w:hAnsi="Arial" w:cs="Arial"/>
                  <w:iCs/>
                  <w:sz w:val="18"/>
                  <w:szCs w:val="18"/>
                </w:rPr>
                <w:id w:val="1384915946"/>
              </w:sdtPr>
              <w:sdtContent>
                <w:r w:rsidR="002E3C27" w:rsidRPr="004F526B">
                  <w:rPr>
                    <w:rFonts w:ascii="MS Gothic" w:eastAsia="MS Gothic" w:hAnsi="MS Gothic" w:cs="MS Gothic" w:hint="eastAsia"/>
                    <w:iCs/>
                    <w:sz w:val="18"/>
                    <w:szCs w:val="18"/>
                  </w:rPr>
                  <w:t>☐</w:t>
                </w:r>
              </w:sdtContent>
            </w:sdt>
            <w:r w:rsidR="002E3C27" w:rsidRPr="004F526B">
              <w:rPr>
                <w:rFonts w:ascii="Arial" w:hAnsi="Arial" w:cs="Arial"/>
                <w:iCs/>
                <w:sz w:val="18"/>
                <w:szCs w:val="18"/>
              </w:rPr>
              <w:t xml:space="preserve">  Laboratory work         </w:t>
            </w:r>
            <w:sdt>
              <w:sdtPr>
                <w:rPr>
                  <w:rFonts w:ascii="Arial" w:hAnsi="Arial" w:cs="Arial"/>
                  <w:iCs/>
                  <w:sz w:val="18"/>
                  <w:szCs w:val="18"/>
                </w:rPr>
                <w:id w:val="678703840"/>
              </w:sdtPr>
              <w:sdtContent>
                <w:r w:rsidR="002E3C27" w:rsidRPr="004F526B">
                  <w:rPr>
                    <w:rFonts w:ascii="MS Gothic" w:eastAsia="MS Gothic" w:hAnsi="MS Gothic" w:cs="MS Gothic" w:hint="eastAsia"/>
                    <w:iCs/>
                    <w:sz w:val="18"/>
                    <w:szCs w:val="18"/>
                  </w:rPr>
                  <w:t>☐</w:t>
                </w:r>
              </w:sdtContent>
            </w:sdt>
            <w:r w:rsidR="002E3C27" w:rsidRPr="004F526B">
              <w:rPr>
                <w:rFonts w:ascii="Arial" w:hAnsi="Arial" w:cs="Arial"/>
                <w:iCs/>
                <w:sz w:val="18"/>
                <w:szCs w:val="18"/>
              </w:rPr>
              <w:t xml:space="preserve">  Project work      </w:t>
            </w:r>
            <w:sdt>
              <w:sdtPr>
                <w:rPr>
                  <w:rFonts w:ascii="Arial" w:hAnsi="Arial" w:cs="Arial"/>
                  <w:iCs/>
                  <w:sz w:val="18"/>
                  <w:szCs w:val="18"/>
                </w:rPr>
                <w:id w:val="-19628151"/>
              </w:sdtPr>
              <w:sdtContent>
                <w:r w:rsidR="002E3C27" w:rsidRPr="004F526B">
                  <w:rPr>
                    <w:rFonts w:ascii="MS Gothic" w:eastAsia="MS Gothic" w:hAnsi="MS Gothic" w:cs="MS Gothic" w:hint="eastAsia"/>
                    <w:iCs/>
                    <w:sz w:val="18"/>
                    <w:szCs w:val="18"/>
                  </w:rPr>
                  <w:t>☐</w:t>
                </w:r>
              </w:sdtContent>
            </w:sdt>
            <w:r w:rsidR="002E3C27" w:rsidRPr="004F526B">
              <w:rPr>
                <w:rFonts w:ascii="Arial" w:hAnsi="Arial" w:cs="Arial"/>
                <w:iCs/>
                <w:sz w:val="18"/>
                <w:szCs w:val="18"/>
              </w:rPr>
              <w:t xml:space="preserve">  Viva Voce                    </w:t>
            </w:r>
          </w:p>
        </w:tc>
      </w:tr>
      <w:tr w:rsidR="002E3C27" w:rsidRPr="004F526B" w14:paraId="2A5E3F0B" w14:textId="77777777" w:rsidTr="001C3606">
        <w:trPr>
          <w:trHeight w:val="238"/>
          <w:jc w:val="center"/>
        </w:trPr>
        <w:tc>
          <w:tcPr>
            <w:tcW w:w="1439" w:type="dxa"/>
          </w:tcPr>
          <w:p w14:paraId="3DFABBB4" w14:textId="77777777" w:rsidR="002E3C27" w:rsidRPr="004F526B" w:rsidRDefault="002E3C27" w:rsidP="001C3606">
            <w:pPr>
              <w:ind w:left="2160" w:hanging="2160"/>
              <w:rPr>
                <w:rFonts w:ascii="Arial" w:hAnsi="Arial" w:cs="Arial"/>
                <w:b/>
                <w:bCs/>
                <w:sz w:val="18"/>
                <w:szCs w:val="18"/>
              </w:rPr>
            </w:pPr>
            <w:r w:rsidRPr="004F526B">
              <w:rPr>
                <w:rFonts w:ascii="Arial" w:hAnsi="Arial" w:cs="Arial"/>
                <w:b/>
                <w:bCs/>
                <w:sz w:val="18"/>
                <w:szCs w:val="18"/>
              </w:rPr>
              <w:t>Motivation</w:t>
            </w:r>
          </w:p>
        </w:tc>
        <w:tc>
          <w:tcPr>
            <w:tcW w:w="7741" w:type="dxa"/>
          </w:tcPr>
          <w:p w14:paraId="56FFB20B" w14:textId="77777777" w:rsidR="002E3C27" w:rsidRPr="004F526B" w:rsidRDefault="002E3C27" w:rsidP="001C3606">
            <w:pPr>
              <w:rPr>
                <w:rFonts w:ascii="Arial" w:hAnsi="Arial" w:cs="Arial"/>
                <w:b/>
                <w:iCs/>
                <w:sz w:val="18"/>
                <w:szCs w:val="18"/>
              </w:rPr>
            </w:pPr>
            <w:r w:rsidRPr="004F526B">
              <w:rPr>
                <w:rFonts w:ascii="Arial" w:hAnsi="Arial" w:cs="Arial"/>
                <w:iCs/>
                <w:sz w:val="18"/>
                <w:szCs w:val="18"/>
              </w:rPr>
              <w:t>Mathematical study of computing machines and their capabilities.</w:t>
            </w:r>
          </w:p>
        </w:tc>
      </w:tr>
      <w:tr w:rsidR="002E3C27" w:rsidRPr="004F526B" w14:paraId="6371E629" w14:textId="77777777" w:rsidTr="001C3606">
        <w:trPr>
          <w:trHeight w:val="238"/>
          <w:jc w:val="center"/>
        </w:trPr>
        <w:tc>
          <w:tcPr>
            <w:tcW w:w="9180" w:type="dxa"/>
            <w:gridSpan w:val="2"/>
          </w:tcPr>
          <w:p w14:paraId="7CA543D0" w14:textId="77777777" w:rsidR="002E3C27" w:rsidRPr="004F526B" w:rsidRDefault="002E3C27" w:rsidP="001C3606">
            <w:pPr>
              <w:rPr>
                <w:rFonts w:ascii="Arial" w:hAnsi="Arial" w:cs="Arial"/>
                <w:b/>
                <w:bCs/>
                <w:sz w:val="18"/>
                <w:szCs w:val="18"/>
              </w:rPr>
            </w:pPr>
            <w:r w:rsidRPr="004F526B">
              <w:rPr>
                <w:rFonts w:ascii="Arial" w:hAnsi="Arial" w:cs="Arial"/>
                <w:b/>
                <w:bCs/>
                <w:sz w:val="18"/>
                <w:szCs w:val="18"/>
              </w:rPr>
              <w:t>Course Objective:</w:t>
            </w:r>
          </w:p>
          <w:p w14:paraId="6B2772F4" w14:textId="77777777" w:rsidR="002E3C27" w:rsidRPr="004F526B" w:rsidRDefault="002E3C27" w:rsidP="001C3606">
            <w:pPr>
              <w:jc w:val="both"/>
              <w:rPr>
                <w:rFonts w:ascii="Arial" w:hAnsi="Arial" w:cs="Arial"/>
                <w:iCs/>
                <w:sz w:val="18"/>
                <w:szCs w:val="18"/>
              </w:rPr>
            </w:pPr>
            <w:r w:rsidRPr="004F526B">
              <w:rPr>
                <w:rFonts w:ascii="Arial" w:hAnsi="Arial" w:cs="Arial"/>
                <w:iCs/>
                <w:sz w:val="18"/>
                <w:szCs w:val="18"/>
              </w:rPr>
              <w:t>The goal of this course is to provide students with an understanding of basic concepts and techniques used in Theory of Computation. In this course we cover finite automata, pushdown automata, Context free Grammars and Turing machines. We also cover Pumping Lemma for Regular Language &amp; Context Free Language.</w:t>
            </w:r>
          </w:p>
        </w:tc>
      </w:tr>
    </w:tbl>
    <w:p w14:paraId="2397A5E9" w14:textId="77777777" w:rsidR="002E3C27" w:rsidRPr="004F526B" w:rsidRDefault="002E3C27" w:rsidP="002E3C27">
      <w:pPr>
        <w:jc w:val="center"/>
        <w:rPr>
          <w:rFonts w:ascii="Arial" w:hAnsi="Arial" w:cs="Arial"/>
          <w:sz w:val="18"/>
          <w:szCs w:val="18"/>
        </w:rPr>
      </w:pPr>
    </w:p>
    <w:p w14:paraId="0BC4AE85" w14:textId="77777777" w:rsidR="002E3C27" w:rsidRPr="004F526B" w:rsidRDefault="002E3C27" w:rsidP="002E3C27">
      <w:pPr>
        <w:autoSpaceDE w:val="0"/>
        <w:autoSpaceDN w:val="0"/>
        <w:adjustRightInd w:val="0"/>
        <w:jc w:val="center"/>
        <w:rPr>
          <w:rFonts w:ascii="Arial" w:hAnsi="Arial" w:cs="Arial"/>
          <w:b/>
          <w:color w:val="000000" w:themeColor="text1"/>
          <w:sz w:val="18"/>
          <w:szCs w:val="18"/>
        </w:rPr>
      </w:pPr>
      <w:r w:rsidRPr="004F526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260"/>
        <w:gridCol w:w="1620"/>
        <w:gridCol w:w="1530"/>
      </w:tblGrid>
      <w:tr w:rsidR="002E3C27" w:rsidRPr="004F526B" w14:paraId="36EF5683" w14:textId="77777777" w:rsidTr="001C3606">
        <w:trPr>
          <w:trHeight w:val="728"/>
          <w:jc w:val="center"/>
        </w:trPr>
        <w:tc>
          <w:tcPr>
            <w:tcW w:w="646" w:type="dxa"/>
            <w:vAlign w:val="center"/>
          </w:tcPr>
          <w:p w14:paraId="1367D3C0"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CO No.</w:t>
            </w:r>
          </w:p>
        </w:tc>
        <w:tc>
          <w:tcPr>
            <w:tcW w:w="1827" w:type="dxa"/>
            <w:vAlign w:val="center"/>
          </w:tcPr>
          <w:p w14:paraId="11331F68"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CO Statement</w:t>
            </w:r>
          </w:p>
        </w:tc>
        <w:tc>
          <w:tcPr>
            <w:tcW w:w="2292" w:type="dxa"/>
            <w:vAlign w:val="center"/>
          </w:tcPr>
          <w:p w14:paraId="71488429"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Corresponding PO</w:t>
            </w:r>
          </w:p>
        </w:tc>
        <w:tc>
          <w:tcPr>
            <w:tcW w:w="1260" w:type="dxa"/>
            <w:vAlign w:val="center"/>
          </w:tcPr>
          <w:p w14:paraId="06031F9F"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Domain / level of learning taxonomy</w:t>
            </w:r>
          </w:p>
        </w:tc>
        <w:tc>
          <w:tcPr>
            <w:tcW w:w="1620" w:type="dxa"/>
            <w:vAlign w:val="center"/>
          </w:tcPr>
          <w:p w14:paraId="40E0BAA7"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Delivery methods and activities</w:t>
            </w:r>
          </w:p>
        </w:tc>
        <w:tc>
          <w:tcPr>
            <w:tcW w:w="1530" w:type="dxa"/>
            <w:vAlign w:val="center"/>
          </w:tcPr>
          <w:p w14:paraId="086572BC"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Assessment tools</w:t>
            </w:r>
          </w:p>
        </w:tc>
      </w:tr>
      <w:tr w:rsidR="002E3C27" w:rsidRPr="004F526B" w14:paraId="000E04CF" w14:textId="77777777" w:rsidTr="001C3606">
        <w:trPr>
          <w:trHeight w:val="1232"/>
          <w:jc w:val="center"/>
        </w:trPr>
        <w:tc>
          <w:tcPr>
            <w:tcW w:w="646" w:type="dxa"/>
            <w:vAlign w:val="center"/>
          </w:tcPr>
          <w:p w14:paraId="16D6AC9E"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CO1</w:t>
            </w:r>
          </w:p>
        </w:tc>
        <w:tc>
          <w:tcPr>
            <w:tcW w:w="1827" w:type="dxa"/>
            <w:vAlign w:val="center"/>
          </w:tcPr>
          <w:p w14:paraId="44A8F8BF" w14:textId="77777777" w:rsidR="002E3C27" w:rsidRPr="00317DD1" w:rsidRDefault="002E3C27" w:rsidP="001C3606">
            <w:pPr>
              <w:pStyle w:val="ListParagraph"/>
              <w:ind w:left="-18"/>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317DD1">
              <w:rPr>
                <w:rFonts w:ascii="Arial" w:hAnsi="Arial" w:cs="Arial"/>
                <w:b/>
                <w:color w:val="000000" w:themeColor="text1"/>
                <w:sz w:val="18"/>
                <w:szCs w:val="18"/>
              </w:rPr>
              <w:t>Iden</w:t>
            </w:r>
            <w:r w:rsidRPr="00317DD1">
              <w:rPr>
                <w:rFonts w:ascii="Arial" w:hAnsi="Arial" w:cs="Arial"/>
                <w:bCs/>
                <w:color w:val="000000" w:themeColor="text1"/>
                <w:sz w:val="18"/>
                <w:szCs w:val="18"/>
              </w:rPr>
              <w:t>tify different types of abstract model of computing machines and their capabilities and properties.</w:t>
            </w:r>
          </w:p>
        </w:tc>
        <w:tc>
          <w:tcPr>
            <w:tcW w:w="2292" w:type="dxa"/>
            <w:vAlign w:val="center"/>
          </w:tcPr>
          <w:p w14:paraId="215B9EF1" w14:textId="77777777" w:rsidR="002E3C27" w:rsidRPr="004F526B" w:rsidRDefault="002E3C27" w:rsidP="001C3606">
            <w:pPr>
              <w:pStyle w:val="ListParagraph"/>
              <w:spacing w:after="0" w:line="240" w:lineRule="auto"/>
              <w:ind w:left="0"/>
              <w:jc w:val="center"/>
              <w:rPr>
                <w:rFonts w:ascii="Arial" w:hAnsi="Arial" w:cs="Arial"/>
                <w:color w:val="000000" w:themeColor="text1"/>
                <w:sz w:val="18"/>
                <w:szCs w:val="18"/>
              </w:rPr>
            </w:pPr>
            <w:r w:rsidRPr="004F526B">
              <w:rPr>
                <w:rFonts w:ascii="Arial" w:hAnsi="Arial" w:cs="Arial"/>
                <w:b/>
                <w:bCs/>
                <w:color w:val="000000" w:themeColor="text1"/>
                <w:sz w:val="18"/>
                <w:szCs w:val="18"/>
              </w:rPr>
              <w:t>Engineering knowledge (PO1)</w:t>
            </w:r>
          </w:p>
        </w:tc>
        <w:tc>
          <w:tcPr>
            <w:tcW w:w="1260" w:type="dxa"/>
            <w:vAlign w:val="center"/>
          </w:tcPr>
          <w:p w14:paraId="52ED3813"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Cognitive domain – level 5</w:t>
            </w:r>
          </w:p>
        </w:tc>
        <w:tc>
          <w:tcPr>
            <w:tcW w:w="1620" w:type="dxa"/>
            <w:vAlign w:val="center"/>
          </w:tcPr>
          <w:p w14:paraId="718D1767"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9960652"/>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Lecture Note</w:t>
            </w:r>
          </w:p>
          <w:p w14:paraId="4CC7B6D7"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7926834"/>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Text Book</w:t>
            </w:r>
          </w:p>
          <w:p w14:paraId="24BE29A7"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2440080"/>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Audio/Video</w:t>
            </w:r>
          </w:p>
          <w:p w14:paraId="2E50B373"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9010839"/>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Web Material</w:t>
            </w:r>
          </w:p>
          <w:p w14:paraId="69011D10"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4929930"/>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Journal paper</w:t>
            </w:r>
          </w:p>
        </w:tc>
        <w:tc>
          <w:tcPr>
            <w:tcW w:w="1530" w:type="dxa"/>
            <w:vAlign w:val="center"/>
          </w:tcPr>
          <w:p w14:paraId="6AC4EA4B"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7925083"/>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Class Test</w:t>
            </w:r>
          </w:p>
          <w:p w14:paraId="1F5D2646"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4171357"/>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Final Exam</w:t>
            </w:r>
          </w:p>
          <w:p w14:paraId="53921BFA"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6884000"/>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Assignment </w:t>
            </w:r>
          </w:p>
          <w:p w14:paraId="274829C7"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642592"/>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Participation</w:t>
            </w:r>
          </w:p>
          <w:p w14:paraId="1677769C" w14:textId="77777777" w:rsidR="002E3C27" w:rsidRPr="004F526B"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96750347"/>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Presentation</w:t>
            </w:r>
          </w:p>
        </w:tc>
      </w:tr>
      <w:tr w:rsidR="002E3C27" w:rsidRPr="004F526B" w14:paraId="0BF50F6E" w14:textId="77777777" w:rsidTr="001C3606">
        <w:trPr>
          <w:trHeight w:val="962"/>
          <w:jc w:val="center"/>
        </w:trPr>
        <w:tc>
          <w:tcPr>
            <w:tcW w:w="646" w:type="dxa"/>
            <w:vAlign w:val="center"/>
          </w:tcPr>
          <w:p w14:paraId="34DB2D47"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CO2</w:t>
            </w:r>
          </w:p>
        </w:tc>
        <w:tc>
          <w:tcPr>
            <w:tcW w:w="1827" w:type="dxa"/>
            <w:vAlign w:val="center"/>
          </w:tcPr>
          <w:p w14:paraId="5764B97C" w14:textId="77777777" w:rsidR="002E3C27" w:rsidRPr="00317DD1" w:rsidRDefault="002E3C27" w:rsidP="001C3606">
            <w:pPr>
              <w:pStyle w:val="ListParagraph"/>
              <w:spacing w:after="0" w:line="240" w:lineRule="auto"/>
              <w:ind w:left="-18"/>
              <w:jc w:val="center"/>
              <w:rPr>
                <w:rFonts w:ascii="Arial" w:hAnsi="Arial" w:cs="Arial"/>
                <w:bCs/>
                <w:color w:val="000000" w:themeColor="text1"/>
                <w:sz w:val="18"/>
                <w:szCs w:val="18"/>
              </w:rPr>
            </w:pPr>
            <w:r>
              <w:rPr>
                <w:rFonts w:ascii="Arial" w:hAnsi="Arial" w:cs="Arial"/>
                <w:bCs/>
                <w:sz w:val="18"/>
                <w:szCs w:val="18"/>
              </w:rPr>
              <w:t xml:space="preserve">To </w:t>
            </w:r>
            <w:r w:rsidRPr="00317DD1">
              <w:rPr>
                <w:rFonts w:ascii="Arial" w:hAnsi="Arial" w:cs="Arial"/>
                <w:b/>
                <w:sz w:val="18"/>
                <w:szCs w:val="18"/>
              </w:rPr>
              <w:t xml:space="preserve">analyze </w:t>
            </w:r>
            <w:r w:rsidRPr="00317DD1">
              <w:rPr>
                <w:rFonts w:ascii="Arial" w:hAnsi="Arial" w:cs="Arial"/>
                <w:bCs/>
                <w:sz w:val="18"/>
                <w:szCs w:val="18"/>
              </w:rPr>
              <w:t>different types of formal languages and their corresponding formal grammars</w:t>
            </w:r>
          </w:p>
        </w:tc>
        <w:tc>
          <w:tcPr>
            <w:tcW w:w="2292" w:type="dxa"/>
            <w:vAlign w:val="center"/>
          </w:tcPr>
          <w:p w14:paraId="4E2CB678" w14:textId="77777777" w:rsidR="002E3C27" w:rsidRPr="004F526B" w:rsidRDefault="002E3C27" w:rsidP="001C3606">
            <w:pPr>
              <w:pStyle w:val="ListParagraph"/>
              <w:spacing w:after="0" w:line="240" w:lineRule="auto"/>
              <w:ind w:left="0"/>
              <w:jc w:val="center"/>
              <w:rPr>
                <w:rFonts w:ascii="Arial" w:hAnsi="Arial" w:cs="Arial"/>
                <w:color w:val="000000" w:themeColor="text1"/>
                <w:sz w:val="18"/>
                <w:szCs w:val="18"/>
              </w:rPr>
            </w:pPr>
            <w:r w:rsidRPr="004F526B">
              <w:rPr>
                <w:rFonts w:ascii="Arial" w:hAnsi="Arial" w:cs="Arial"/>
                <w:b/>
                <w:bCs/>
                <w:sz w:val="18"/>
                <w:szCs w:val="18"/>
              </w:rPr>
              <w:t>Problem analysis (PO2</w:t>
            </w:r>
            <w:r>
              <w:rPr>
                <w:rFonts w:ascii="Arial" w:hAnsi="Arial" w:cs="Arial"/>
                <w:b/>
                <w:bCs/>
                <w:sz w:val="18"/>
                <w:szCs w:val="18"/>
              </w:rPr>
              <w:t>)</w:t>
            </w:r>
          </w:p>
        </w:tc>
        <w:tc>
          <w:tcPr>
            <w:tcW w:w="1260" w:type="dxa"/>
            <w:vAlign w:val="center"/>
          </w:tcPr>
          <w:p w14:paraId="2460ED11" w14:textId="77777777" w:rsidR="002E3C27" w:rsidRPr="004F526B" w:rsidRDefault="002E3C27" w:rsidP="001C3606">
            <w:pPr>
              <w:jc w:val="center"/>
              <w:rPr>
                <w:rFonts w:ascii="Arial" w:hAnsi="Arial" w:cs="Arial"/>
                <w:color w:val="000000" w:themeColor="text1"/>
                <w:sz w:val="18"/>
                <w:szCs w:val="18"/>
              </w:rPr>
            </w:pPr>
            <w:r w:rsidRPr="004F526B">
              <w:rPr>
                <w:rFonts w:ascii="Arial" w:hAnsi="Arial" w:cs="Arial"/>
                <w:color w:val="000000" w:themeColor="text1"/>
                <w:sz w:val="18"/>
                <w:szCs w:val="18"/>
              </w:rPr>
              <w:t>Cognitive domain – level 5</w:t>
            </w:r>
          </w:p>
        </w:tc>
        <w:tc>
          <w:tcPr>
            <w:tcW w:w="1620" w:type="dxa"/>
            <w:vAlign w:val="center"/>
          </w:tcPr>
          <w:p w14:paraId="357365FD"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9968903"/>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Lecture Note</w:t>
            </w:r>
          </w:p>
          <w:p w14:paraId="271C7952"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2782839"/>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Text Book</w:t>
            </w:r>
          </w:p>
          <w:p w14:paraId="0A671389"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065246"/>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Audio/Video</w:t>
            </w:r>
          </w:p>
          <w:p w14:paraId="2F6532F5"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7000215"/>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Web Material</w:t>
            </w:r>
          </w:p>
          <w:p w14:paraId="58609FB8" w14:textId="77777777" w:rsidR="002E3C27" w:rsidRPr="004F526B"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197040267"/>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Journal paper</w:t>
            </w:r>
          </w:p>
        </w:tc>
        <w:tc>
          <w:tcPr>
            <w:tcW w:w="1530" w:type="dxa"/>
            <w:vAlign w:val="center"/>
          </w:tcPr>
          <w:p w14:paraId="0DDC30F6"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3586270"/>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Class Test</w:t>
            </w:r>
          </w:p>
          <w:p w14:paraId="534EFC0C"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638689"/>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Final Exam</w:t>
            </w:r>
          </w:p>
          <w:p w14:paraId="1828386C"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0716955"/>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Assignment </w:t>
            </w:r>
          </w:p>
          <w:p w14:paraId="5A093577"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0930623"/>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Participation</w:t>
            </w:r>
          </w:p>
          <w:p w14:paraId="2E54F2D8" w14:textId="77777777" w:rsidR="002E3C27" w:rsidRPr="004F526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841967"/>
              </w:sdtPr>
              <w:sdtContent>
                <w:r w:rsidR="002E3C27" w:rsidRPr="004F526B">
                  <w:rPr>
                    <w:rFonts w:ascii="MS Gothic" w:eastAsia="MS Gothic" w:hAnsi="MS Gothic" w:cs="MS Gothic" w:hint="eastAsia"/>
                    <w:color w:val="000000" w:themeColor="text1"/>
                    <w:sz w:val="18"/>
                    <w:szCs w:val="18"/>
                  </w:rPr>
                  <w:t>☐</w:t>
                </w:r>
              </w:sdtContent>
            </w:sdt>
            <w:r w:rsidR="002E3C27" w:rsidRPr="004F526B">
              <w:rPr>
                <w:rFonts w:ascii="Arial" w:hAnsi="Arial" w:cs="Arial"/>
                <w:color w:val="000000" w:themeColor="text1"/>
                <w:sz w:val="18"/>
                <w:szCs w:val="18"/>
              </w:rPr>
              <w:t xml:space="preserve">  Presentation</w:t>
            </w:r>
          </w:p>
        </w:tc>
      </w:tr>
    </w:tbl>
    <w:p w14:paraId="535DA2F6" w14:textId="77777777" w:rsidR="002E3C27" w:rsidRPr="004F526B"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4F526B" w14:paraId="65B42643" w14:textId="77777777" w:rsidTr="001C3606">
        <w:trPr>
          <w:jc w:val="center"/>
        </w:trPr>
        <w:tc>
          <w:tcPr>
            <w:tcW w:w="9127" w:type="dxa"/>
          </w:tcPr>
          <w:p w14:paraId="4A419374" w14:textId="77777777" w:rsidR="002E3C27" w:rsidRPr="004F526B" w:rsidRDefault="002E3C27" w:rsidP="001C3606">
            <w:pPr>
              <w:ind w:left="-63"/>
              <w:rPr>
                <w:rFonts w:ascii="Arial" w:hAnsi="Arial" w:cs="Arial"/>
                <w:b/>
                <w:color w:val="000000" w:themeColor="text1"/>
                <w:sz w:val="18"/>
                <w:szCs w:val="18"/>
              </w:rPr>
            </w:pPr>
            <w:r w:rsidRPr="004F526B">
              <w:rPr>
                <w:rFonts w:ascii="Arial" w:hAnsi="Arial" w:cs="Arial"/>
                <w:b/>
                <w:color w:val="000000" w:themeColor="text1"/>
                <w:sz w:val="18"/>
                <w:szCs w:val="18"/>
              </w:rPr>
              <w:t>Assessment and Marks Distribution:</w:t>
            </w:r>
          </w:p>
          <w:p w14:paraId="50C2AC0C" w14:textId="77777777" w:rsidR="002E3C27" w:rsidRPr="004F526B" w:rsidRDefault="002E3C27" w:rsidP="001C3606">
            <w:pPr>
              <w:rPr>
                <w:rFonts w:ascii="Arial" w:hAnsi="Arial" w:cs="Arial"/>
                <w:bCs/>
                <w:color w:val="000000" w:themeColor="text1"/>
                <w:sz w:val="18"/>
                <w:szCs w:val="18"/>
              </w:rPr>
            </w:pPr>
            <w:r w:rsidRPr="004F526B">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574F1935" w14:textId="77777777" w:rsidR="002E3C27" w:rsidRPr="004F526B" w:rsidRDefault="002E3C27" w:rsidP="001C3606">
            <w:pPr>
              <w:rPr>
                <w:rFonts w:ascii="Arial" w:hAnsi="Arial" w:cs="Arial"/>
                <w:bCs/>
                <w:color w:val="000000" w:themeColor="text1"/>
                <w:sz w:val="18"/>
                <w:szCs w:val="18"/>
              </w:rPr>
            </w:pPr>
            <w:r w:rsidRPr="004F526B">
              <w:rPr>
                <w:rFonts w:ascii="Arial" w:hAnsi="Arial" w:cs="Arial"/>
                <w:bCs/>
                <w:color w:val="000000" w:themeColor="text1"/>
                <w:sz w:val="18"/>
                <w:szCs w:val="18"/>
              </w:rPr>
              <w:t xml:space="preserve"> </w:t>
            </w:r>
            <w:r w:rsidRPr="004F526B">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4F526B">
              <w:rPr>
                <w:rFonts w:ascii="Arial" w:hAnsi="Arial" w:cs="Arial"/>
                <w:bCs/>
                <w:color w:val="000000" w:themeColor="text1"/>
                <w:sz w:val="18"/>
                <w:szCs w:val="18"/>
              </w:rPr>
              <w:t>%)</w:t>
            </w:r>
          </w:p>
          <w:p w14:paraId="1086DFB9" w14:textId="77777777" w:rsidR="002E3C27" w:rsidRPr="004F526B"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4F526B">
              <w:rPr>
                <w:rFonts w:ascii="Arial" w:hAnsi="Arial" w:cs="Arial"/>
                <w:bCs/>
                <w:color w:val="000000" w:themeColor="text1"/>
                <w:sz w:val="18"/>
                <w:szCs w:val="18"/>
              </w:rPr>
              <w:t xml:space="preserve">0%), Total Time: 3 hours. </w:t>
            </w:r>
          </w:p>
          <w:p w14:paraId="21416B0A" w14:textId="77777777" w:rsidR="002E3C27" w:rsidRPr="004F526B"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4F526B">
              <w:rPr>
                <w:rFonts w:ascii="Arial" w:hAnsi="Arial" w:cs="Arial"/>
                <w:bCs/>
                <w:color w:val="000000" w:themeColor="text1"/>
                <w:sz w:val="18"/>
                <w:szCs w:val="18"/>
              </w:rPr>
              <w:t>%).</w:t>
            </w:r>
          </w:p>
        </w:tc>
      </w:tr>
      <w:tr w:rsidR="002E3C27" w:rsidRPr="004F526B" w14:paraId="10FC6AB4" w14:textId="77777777" w:rsidTr="001C3606">
        <w:trPr>
          <w:jc w:val="center"/>
        </w:trPr>
        <w:tc>
          <w:tcPr>
            <w:tcW w:w="9127" w:type="dxa"/>
          </w:tcPr>
          <w:p w14:paraId="4B2CCB0E" w14:textId="77777777" w:rsidR="002E3C27" w:rsidRDefault="002E3C27" w:rsidP="001C3606">
            <w:pPr>
              <w:jc w:val="both"/>
              <w:rPr>
                <w:rFonts w:ascii="Arial" w:hAnsi="Arial" w:cs="Arial"/>
                <w:b/>
                <w:bCs/>
                <w:iCs/>
                <w:sz w:val="18"/>
                <w:szCs w:val="18"/>
              </w:rPr>
            </w:pPr>
            <w:r w:rsidRPr="004F526B">
              <w:rPr>
                <w:rFonts w:ascii="Arial" w:hAnsi="Arial" w:cs="Arial"/>
                <w:b/>
                <w:bCs/>
                <w:iCs/>
                <w:sz w:val="18"/>
                <w:szCs w:val="18"/>
              </w:rPr>
              <w:t>Course Contents:</w:t>
            </w:r>
          </w:p>
          <w:p w14:paraId="1076B573" w14:textId="77777777" w:rsidR="002E3C27" w:rsidRDefault="002E3C27" w:rsidP="001C3606">
            <w:pPr>
              <w:jc w:val="both"/>
              <w:rPr>
                <w:rFonts w:ascii="Arial" w:hAnsi="Arial" w:cs="Arial"/>
                <w:b/>
                <w:bCs/>
                <w:iCs/>
                <w:sz w:val="18"/>
                <w:szCs w:val="18"/>
              </w:rPr>
            </w:pPr>
          </w:p>
          <w:p w14:paraId="351BBCB1" w14:textId="77777777" w:rsidR="002E3C27" w:rsidRPr="000E72B5" w:rsidRDefault="002E3C27" w:rsidP="001C3606">
            <w:pPr>
              <w:spacing w:after="80"/>
              <w:jc w:val="both"/>
              <w:rPr>
                <w:rFonts w:ascii="Arial" w:hAnsi="Arial" w:cs="Arial"/>
                <w:bCs/>
                <w:iCs/>
                <w:sz w:val="18"/>
                <w:szCs w:val="18"/>
              </w:rPr>
            </w:pPr>
            <w:r w:rsidRPr="000E72B5">
              <w:rPr>
                <w:rFonts w:ascii="Arial" w:hAnsi="Arial" w:cs="Arial"/>
                <w:bCs/>
                <w:sz w:val="18"/>
                <w:szCs w:val="18"/>
              </w:rPr>
              <w:t xml:space="preserve">Fundamentals </w:t>
            </w:r>
            <w:r w:rsidRPr="000E72B5">
              <w:rPr>
                <w:rFonts w:ascii="Arial" w:hAnsi="Arial" w:cs="Arial"/>
                <w:bCs/>
                <w:iCs/>
                <w:sz w:val="18"/>
                <w:szCs w:val="18"/>
              </w:rPr>
              <w:t>: Strings, Alphabet, Language, Operations, Finite state machine, definitions, finite automaton model, acceptance of strings, and languages, deterministic finite automaton and nondeterministic finite automaton, transition diagrams and Language recognizers.</w:t>
            </w:r>
          </w:p>
          <w:p w14:paraId="0422A9D2" w14:textId="77777777" w:rsidR="002E3C27" w:rsidRPr="000E72B5" w:rsidRDefault="002E3C27" w:rsidP="001C3606">
            <w:pPr>
              <w:spacing w:after="80"/>
              <w:jc w:val="both"/>
              <w:rPr>
                <w:rFonts w:ascii="Arial" w:hAnsi="Arial" w:cs="Arial"/>
                <w:bCs/>
                <w:iCs/>
                <w:sz w:val="18"/>
                <w:szCs w:val="18"/>
              </w:rPr>
            </w:pPr>
            <w:r w:rsidRPr="000E72B5">
              <w:rPr>
                <w:rFonts w:ascii="Arial" w:hAnsi="Arial" w:cs="Arial"/>
                <w:bCs/>
                <w:sz w:val="18"/>
                <w:szCs w:val="18"/>
              </w:rPr>
              <w:t>Finite Automata</w:t>
            </w:r>
            <w:r w:rsidRPr="000E72B5">
              <w:rPr>
                <w:rFonts w:ascii="Arial" w:hAnsi="Arial" w:cs="Arial"/>
                <w:bCs/>
                <w:iCs/>
                <w:sz w:val="18"/>
                <w:szCs w:val="18"/>
              </w:rPr>
              <w:t>: NFA with null transitions – Significance, acceptance of languages. Conversions and Equivalence: Equivalence between NFA with and without null transitions, NFA to DFA conversion, minimization of FSM, equivalence between two FSM’s,  Finite Automata with output- Moore and Mealy machines.</w:t>
            </w:r>
          </w:p>
          <w:p w14:paraId="40D996C2" w14:textId="77777777" w:rsidR="002E3C27" w:rsidRPr="000E72B5" w:rsidRDefault="002E3C27" w:rsidP="001C3606">
            <w:pPr>
              <w:spacing w:after="80"/>
              <w:jc w:val="both"/>
              <w:rPr>
                <w:rFonts w:ascii="Arial" w:hAnsi="Arial" w:cs="Arial"/>
                <w:bCs/>
                <w:iCs/>
                <w:sz w:val="18"/>
                <w:szCs w:val="18"/>
              </w:rPr>
            </w:pPr>
            <w:r w:rsidRPr="000E72B5">
              <w:rPr>
                <w:rFonts w:ascii="Arial" w:hAnsi="Arial" w:cs="Arial"/>
                <w:bCs/>
                <w:sz w:val="18"/>
                <w:szCs w:val="18"/>
              </w:rPr>
              <w:t>Regular Languages</w:t>
            </w:r>
            <w:r w:rsidRPr="000E72B5">
              <w:rPr>
                <w:rFonts w:ascii="Arial" w:hAnsi="Arial" w:cs="Arial"/>
                <w:bCs/>
                <w:iCs/>
                <w:sz w:val="18"/>
                <w:szCs w:val="18"/>
              </w:rPr>
              <w:t>: Regular sets, regular expressions, identity rules, Constructing finite Automata for a given regular expressions, Conversion of Finite Automata to Regular expressions. Pumping lemma of regular sets, closure properties of regular sets</w:t>
            </w:r>
          </w:p>
          <w:p w14:paraId="76797687" w14:textId="77777777" w:rsidR="002E3C27" w:rsidRPr="000E72B5" w:rsidRDefault="002E3C27" w:rsidP="001C3606">
            <w:pPr>
              <w:spacing w:after="80"/>
              <w:jc w:val="both"/>
              <w:rPr>
                <w:rFonts w:ascii="Arial" w:hAnsi="Arial" w:cs="Arial"/>
                <w:bCs/>
                <w:sz w:val="18"/>
                <w:szCs w:val="18"/>
              </w:rPr>
            </w:pPr>
            <w:r w:rsidRPr="000E72B5">
              <w:rPr>
                <w:rFonts w:ascii="Arial" w:hAnsi="Arial" w:cs="Arial"/>
                <w:bCs/>
                <w:sz w:val="18"/>
                <w:szCs w:val="18"/>
              </w:rPr>
              <w:lastRenderedPageBreak/>
              <w:t>Grammar Formalism: Regular grammars-right linear and left linear grammars, equivalence between regular linear grammar and FA, inter conversion, Context free grammar, derivation trees, and sentential forms. Rightmost and leftmost derivation of strings.</w:t>
            </w:r>
          </w:p>
          <w:p w14:paraId="2CC50205" w14:textId="77777777" w:rsidR="002E3C27" w:rsidRPr="000E72B5" w:rsidRDefault="002E3C27" w:rsidP="001C3606">
            <w:pPr>
              <w:spacing w:after="80"/>
              <w:jc w:val="both"/>
              <w:rPr>
                <w:rFonts w:ascii="Arial" w:hAnsi="Arial" w:cs="Arial"/>
                <w:bCs/>
                <w:sz w:val="18"/>
                <w:szCs w:val="18"/>
              </w:rPr>
            </w:pPr>
            <w:r w:rsidRPr="000E72B5">
              <w:rPr>
                <w:rFonts w:ascii="Arial" w:hAnsi="Arial" w:cs="Arial"/>
                <w:bCs/>
                <w:sz w:val="18"/>
                <w:szCs w:val="18"/>
              </w:rPr>
              <w:t xml:space="preserve">Context Free Grammars: Ambiguity in context free grammars. Minimization of Context Free Grammars. Chomsky normal form, </w:t>
            </w:r>
            <w:proofErr w:type="spellStart"/>
            <w:r w:rsidRPr="000E72B5">
              <w:rPr>
                <w:rFonts w:ascii="Arial" w:hAnsi="Arial" w:cs="Arial"/>
                <w:bCs/>
                <w:sz w:val="18"/>
                <w:szCs w:val="18"/>
              </w:rPr>
              <w:t>Greibach</w:t>
            </w:r>
            <w:proofErr w:type="spellEnd"/>
            <w:r w:rsidRPr="000E72B5">
              <w:rPr>
                <w:rFonts w:ascii="Arial" w:hAnsi="Arial" w:cs="Arial"/>
                <w:bCs/>
                <w:sz w:val="18"/>
                <w:szCs w:val="18"/>
              </w:rPr>
              <w:t xml:space="preserve"> normal form, Pumping Lemma for Context Free Languages. Enumeration of properties of CFL.</w:t>
            </w:r>
          </w:p>
          <w:p w14:paraId="1CEB3FBA" w14:textId="77777777" w:rsidR="002E3C27" w:rsidRPr="000E72B5" w:rsidRDefault="002E3C27" w:rsidP="001C3606">
            <w:pPr>
              <w:spacing w:after="80"/>
              <w:jc w:val="both"/>
              <w:rPr>
                <w:rFonts w:ascii="Arial" w:hAnsi="Arial" w:cs="Arial"/>
                <w:bCs/>
                <w:sz w:val="18"/>
                <w:szCs w:val="18"/>
              </w:rPr>
            </w:pPr>
            <w:r w:rsidRPr="000E72B5">
              <w:rPr>
                <w:rFonts w:ascii="Arial" w:hAnsi="Arial" w:cs="Arial"/>
                <w:bCs/>
                <w:sz w:val="18"/>
                <w:szCs w:val="18"/>
              </w:rPr>
              <w:t>Push Down Automata: Push down automata, definition, model, acceptance of CFL, Acceptance by final state and acceptance by empty state and its equivalence. Equivalence of CFL and PDA, interconversion. Introduction to DCFL and DPDA.</w:t>
            </w:r>
          </w:p>
          <w:p w14:paraId="07F8881C" w14:textId="77777777" w:rsidR="002E3C27" w:rsidRPr="000E72B5" w:rsidRDefault="002E3C27" w:rsidP="001C3606">
            <w:pPr>
              <w:spacing w:after="80"/>
              <w:jc w:val="both"/>
              <w:rPr>
                <w:rFonts w:ascii="Arial" w:hAnsi="Arial" w:cs="Arial"/>
                <w:bCs/>
                <w:sz w:val="18"/>
                <w:szCs w:val="18"/>
              </w:rPr>
            </w:pPr>
            <w:r w:rsidRPr="000E72B5">
              <w:rPr>
                <w:rFonts w:ascii="Arial" w:hAnsi="Arial" w:cs="Arial"/>
                <w:bCs/>
                <w:iCs/>
                <w:sz w:val="18"/>
                <w:szCs w:val="18"/>
              </w:rPr>
              <w:t xml:space="preserve">Turing Machine: </w:t>
            </w:r>
            <w:r w:rsidRPr="000E72B5">
              <w:rPr>
                <w:rFonts w:ascii="Arial" w:hAnsi="Arial" w:cs="Arial"/>
                <w:bCs/>
                <w:sz w:val="18"/>
                <w:szCs w:val="18"/>
              </w:rPr>
              <w:t>Turing Machine, definition, model, design of TM, Computable functions, recursively enumerable languages.  Church’s hypothesis, counter machine, types of Turing machines. , linear bounded automata and context sensitive language.</w:t>
            </w:r>
          </w:p>
          <w:p w14:paraId="648A3CDD" w14:textId="77777777" w:rsidR="002E3C27" w:rsidRPr="000E72B5" w:rsidRDefault="002E3C27" w:rsidP="001C3606">
            <w:pPr>
              <w:jc w:val="both"/>
              <w:rPr>
                <w:rFonts w:ascii="Arial" w:hAnsi="Arial" w:cs="Arial"/>
                <w:bCs/>
                <w:sz w:val="18"/>
                <w:szCs w:val="18"/>
                <w:highlight w:val="yellow"/>
              </w:rPr>
            </w:pPr>
            <w:r w:rsidRPr="000E72B5">
              <w:rPr>
                <w:rFonts w:ascii="Arial" w:hAnsi="Arial" w:cs="Arial"/>
                <w:bCs/>
                <w:sz w:val="18"/>
                <w:szCs w:val="18"/>
              </w:rPr>
              <w:t>Computability Theory: Chomsky hierarchy of languages, decidability of problems, Universal Turing machine, undecidability of posts correspondence problem, Turing reducibility, Definition of P and NP Problems, NP complete and NP hard problems.</w:t>
            </w:r>
          </w:p>
          <w:p w14:paraId="264DC7F3" w14:textId="77777777" w:rsidR="002E3C27" w:rsidRPr="004F526B" w:rsidRDefault="002E3C27" w:rsidP="001C3606">
            <w:pPr>
              <w:jc w:val="both"/>
              <w:rPr>
                <w:rFonts w:ascii="Arial" w:hAnsi="Arial" w:cs="Arial"/>
                <w:b/>
                <w:color w:val="FF0000"/>
                <w:sz w:val="18"/>
                <w:szCs w:val="18"/>
              </w:rPr>
            </w:pPr>
          </w:p>
        </w:tc>
      </w:tr>
    </w:tbl>
    <w:p w14:paraId="3E96426C" w14:textId="77777777" w:rsidR="002E3C27" w:rsidRDefault="002E3C27" w:rsidP="002E3C27">
      <w:pPr>
        <w:ind w:left="630"/>
        <w:rPr>
          <w:rFonts w:ascii="Arial" w:hAnsi="Arial" w:cs="Arial"/>
          <w:sz w:val="18"/>
          <w:szCs w:val="18"/>
          <w:highlight w:val="yellow"/>
        </w:rPr>
      </w:pPr>
    </w:p>
    <w:p w14:paraId="257F0A91" w14:textId="77777777" w:rsidR="002E3C27" w:rsidRPr="00E70C92" w:rsidRDefault="002E3C27" w:rsidP="002E3C27">
      <w:pPr>
        <w:jc w:val="both"/>
        <w:rPr>
          <w:rFonts w:ascii="Arial" w:hAnsi="Arial" w:cs="Arial"/>
          <w:b/>
          <w:spacing w:val="-3"/>
          <w:sz w:val="19"/>
          <w:szCs w:val="19"/>
        </w:rPr>
      </w:pPr>
      <w:r w:rsidRPr="00E70C92">
        <w:rPr>
          <w:rFonts w:ascii="Arial" w:hAnsi="Arial" w:cs="Arial"/>
          <w:b/>
          <w:spacing w:val="-3"/>
          <w:sz w:val="19"/>
          <w:szCs w:val="19"/>
        </w:rPr>
        <w:t xml:space="preserve">Text Book: </w:t>
      </w:r>
    </w:p>
    <w:tbl>
      <w:tblPr>
        <w:tblW w:w="4971" w:type="pct"/>
        <w:jc w:val="center"/>
        <w:tblLook w:val="0000" w:firstRow="0" w:lastRow="0" w:firstColumn="0" w:lastColumn="0" w:noHBand="0" w:noVBand="0"/>
      </w:tblPr>
      <w:tblGrid>
        <w:gridCol w:w="369"/>
        <w:gridCol w:w="2795"/>
        <w:gridCol w:w="269"/>
        <w:gridCol w:w="5755"/>
      </w:tblGrid>
      <w:tr w:rsidR="002E3C27" w:rsidRPr="00083C2D" w14:paraId="0C0FE43F" w14:textId="77777777" w:rsidTr="001C3606">
        <w:trPr>
          <w:jc w:val="center"/>
        </w:trPr>
        <w:tc>
          <w:tcPr>
            <w:tcW w:w="201" w:type="pct"/>
          </w:tcPr>
          <w:p w14:paraId="15C534A5" w14:textId="77777777" w:rsidR="002E3C27" w:rsidRPr="00083C2D" w:rsidRDefault="002E3C27" w:rsidP="001C3606">
            <w:pPr>
              <w:suppressAutoHyphens/>
              <w:jc w:val="both"/>
              <w:rPr>
                <w:rFonts w:ascii="Arial" w:hAnsi="Arial" w:cs="Arial"/>
                <w:spacing w:val="-3"/>
                <w:sz w:val="19"/>
                <w:szCs w:val="19"/>
              </w:rPr>
            </w:pPr>
            <w:r w:rsidRPr="00083C2D">
              <w:rPr>
                <w:rFonts w:ascii="Arial" w:hAnsi="Arial" w:cs="Arial"/>
                <w:spacing w:val="-3"/>
                <w:sz w:val="19"/>
                <w:szCs w:val="19"/>
              </w:rPr>
              <w:t>1.</w:t>
            </w:r>
          </w:p>
        </w:tc>
        <w:tc>
          <w:tcPr>
            <w:tcW w:w="1521" w:type="pct"/>
          </w:tcPr>
          <w:p w14:paraId="49815ADC" w14:textId="77777777" w:rsidR="002E3C27" w:rsidRPr="00083C2D" w:rsidRDefault="002E3C27" w:rsidP="001C3606">
            <w:pPr>
              <w:suppressAutoHyphens/>
              <w:rPr>
                <w:rFonts w:ascii="Arial" w:hAnsi="Arial" w:cs="Arial"/>
                <w:sz w:val="19"/>
                <w:szCs w:val="19"/>
              </w:rPr>
            </w:pPr>
            <w:proofErr w:type="spellStart"/>
            <w:r w:rsidRPr="004F526B">
              <w:rPr>
                <w:rFonts w:ascii="Arial" w:hAnsi="Arial" w:cs="Arial"/>
                <w:spacing w:val="-3"/>
                <w:sz w:val="18"/>
                <w:szCs w:val="18"/>
              </w:rPr>
              <w:t>Jo</w:t>
            </w:r>
            <w:r>
              <w:rPr>
                <w:rFonts w:ascii="Arial" w:hAnsi="Arial" w:cs="Arial"/>
                <w:spacing w:val="-3"/>
                <w:sz w:val="18"/>
                <w:szCs w:val="18"/>
              </w:rPr>
              <w:t>ha</w:t>
            </w:r>
            <w:proofErr w:type="spellEnd"/>
            <w:r>
              <w:rPr>
                <w:rFonts w:ascii="Arial" w:hAnsi="Arial" w:cs="Arial"/>
                <w:spacing w:val="-3"/>
                <w:sz w:val="18"/>
                <w:szCs w:val="18"/>
              </w:rPr>
              <w:t xml:space="preserve"> E. Hopcroft, Jeffery Ullman</w:t>
            </w:r>
          </w:p>
        </w:tc>
        <w:tc>
          <w:tcPr>
            <w:tcW w:w="146" w:type="pct"/>
          </w:tcPr>
          <w:p w14:paraId="02877740" w14:textId="77777777" w:rsidR="002E3C27" w:rsidRPr="00083C2D" w:rsidRDefault="002E3C27" w:rsidP="001C3606">
            <w:pPr>
              <w:suppressAutoHyphens/>
              <w:jc w:val="both"/>
              <w:rPr>
                <w:rFonts w:ascii="Arial" w:hAnsi="Arial" w:cs="Arial"/>
                <w:spacing w:val="-3"/>
                <w:sz w:val="19"/>
                <w:szCs w:val="19"/>
              </w:rPr>
            </w:pPr>
            <w:r w:rsidRPr="00083C2D">
              <w:rPr>
                <w:rFonts w:ascii="Arial" w:hAnsi="Arial" w:cs="Arial"/>
                <w:sz w:val="19"/>
                <w:szCs w:val="19"/>
              </w:rPr>
              <w:t>:</w:t>
            </w:r>
          </w:p>
        </w:tc>
        <w:tc>
          <w:tcPr>
            <w:tcW w:w="3132" w:type="pct"/>
          </w:tcPr>
          <w:p w14:paraId="21F6971C" w14:textId="77777777" w:rsidR="002E3C27" w:rsidRPr="00900629" w:rsidRDefault="002E3C27" w:rsidP="001C3606">
            <w:pPr>
              <w:suppressAutoHyphens/>
              <w:rPr>
                <w:rFonts w:ascii="Arial" w:hAnsi="Arial" w:cs="Arial"/>
                <w:b/>
                <w:bCs/>
                <w:sz w:val="19"/>
                <w:szCs w:val="19"/>
              </w:rPr>
            </w:pPr>
            <w:r w:rsidRPr="00900629">
              <w:rPr>
                <w:rFonts w:ascii="Arial" w:hAnsi="Arial" w:cs="Arial"/>
                <w:b/>
                <w:bCs/>
                <w:spacing w:val="-3"/>
                <w:sz w:val="18"/>
                <w:szCs w:val="18"/>
              </w:rPr>
              <w:t>Introduction to Automata theory, Languages &amp; Computation</w:t>
            </w:r>
            <w:r>
              <w:rPr>
                <w:rFonts w:ascii="Arial" w:hAnsi="Arial" w:cs="Arial"/>
                <w:b/>
                <w:bCs/>
                <w:spacing w:val="-3"/>
                <w:sz w:val="18"/>
                <w:szCs w:val="18"/>
              </w:rPr>
              <w:t xml:space="preserve">, </w:t>
            </w:r>
            <w:proofErr w:type="spellStart"/>
            <w:r w:rsidRPr="00900629">
              <w:rPr>
                <w:rFonts w:ascii="Arial" w:hAnsi="Arial" w:cs="Arial"/>
                <w:i/>
                <w:iCs/>
                <w:spacing w:val="-3"/>
                <w:sz w:val="18"/>
                <w:szCs w:val="18"/>
              </w:rPr>
              <w:t>Narosa</w:t>
            </w:r>
            <w:proofErr w:type="spellEnd"/>
            <w:r w:rsidRPr="00900629">
              <w:rPr>
                <w:rFonts w:ascii="Arial" w:hAnsi="Arial" w:cs="Arial"/>
                <w:i/>
                <w:iCs/>
                <w:spacing w:val="-3"/>
                <w:sz w:val="18"/>
                <w:szCs w:val="18"/>
              </w:rPr>
              <w:t xml:space="preserve"> Publishers</w:t>
            </w:r>
          </w:p>
        </w:tc>
      </w:tr>
      <w:tr w:rsidR="002E3C27" w:rsidRPr="00083C2D" w14:paraId="78DFA186" w14:textId="77777777" w:rsidTr="001C3606">
        <w:trPr>
          <w:trHeight w:val="362"/>
          <w:jc w:val="center"/>
        </w:trPr>
        <w:tc>
          <w:tcPr>
            <w:tcW w:w="201" w:type="pct"/>
          </w:tcPr>
          <w:p w14:paraId="58B3EB8C" w14:textId="77777777" w:rsidR="002E3C27" w:rsidRPr="00083C2D" w:rsidRDefault="002E3C27" w:rsidP="001C3606">
            <w:pPr>
              <w:suppressAutoHyphens/>
              <w:jc w:val="both"/>
              <w:rPr>
                <w:rFonts w:ascii="Arial" w:hAnsi="Arial" w:cs="Arial"/>
                <w:spacing w:val="-3"/>
                <w:sz w:val="19"/>
                <w:szCs w:val="19"/>
              </w:rPr>
            </w:pPr>
            <w:r w:rsidRPr="00083C2D">
              <w:rPr>
                <w:rFonts w:ascii="Arial" w:hAnsi="Arial" w:cs="Arial"/>
                <w:spacing w:val="-3"/>
                <w:sz w:val="19"/>
                <w:szCs w:val="19"/>
              </w:rPr>
              <w:t>2.</w:t>
            </w:r>
          </w:p>
        </w:tc>
        <w:tc>
          <w:tcPr>
            <w:tcW w:w="1521" w:type="pct"/>
          </w:tcPr>
          <w:p w14:paraId="09604F93" w14:textId="77777777" w:rsidR="002E3C27" w:rsidRPr="00083C2D" w:rsidRDefault="002E3C27" w:rsidP="001C3606">
            <w:pPr>
              <w:suppressAutoHyphens/>
              <w:rPr>
                <w:rFonts w:ascii="Arial" w:hAnsi="Arial" w:cs="Arial"/>
                <w:spacing w:val="-3"/>
                <w:sz w:val="19"/>
                <w:szCs w:val="19"/>
              </w:rPr>
            </w:pPr>
            <w:r w:rsidRPr="004F526B">
              <w:rPr>
                <w:rFonts w:ascii="Arial" w:hAnsi="Arial" w:cs="Arial"/>
                <w:spacing w:val="-3"/>
                <w:sz w:val="18"/>
                <w:szCs w:val="18"/>
              </w:rPr>
              <w:t xml:space="preserve">K.L.P. Mishra &amp; </w:t>
            </w:r>
            <w:proofErr w:type="spellStart"/>
            <w:r w:rsidRPr="004F526B">
              <w:rPr>
                <w:rFonts w:ascii="Arial" w:hAnsi="Arial" w:cs="Arial"/>
                <w:spacing w:val="-3"/>
                <w:sz w:val="18"/>
                <w:szCs w:val="18"/>
              </w:rPr>
              <w:t>N.Chandrasekaran</w:t>
            </w:r>
            <w:proofErr w:type="spellEnd"/>
          </w:p>
        </w:tc>
        <w:tc>
          <w:tcPr>
            <w:tcW w:w="146" w:type="pct"/>
          </w:tcPr>
          <w:p w14:paraId="4ED97B97" w14:textId="77777777" w:rsidR="002E3C27" w:rsidRPr="00083C2D" w:rsidRDefault="002E3C27" w:rsidP="001C3606">
            <w:pPr>
              <w:suppressAutoHyphens/>
              <w:jc w:val="both"/>
              <w:rPr>
                <w:rFonts w:ascii="Arial" w:hAnsi="Arial" w:cs="Arial"/>
                <w:spacing w:val="-3"/>
                <w:sz w:val="19"/>
                <w:szCs w:val="19"/>
              </w:rPr>
            </w:pPr>
            <w:r w:rsidRPr="00083C2D">
              <w:rPr>
                <w:rFonts w:ascii="Arial" w:hAnsi="Arial" w:cs="Arial"/>
                <w:sz w:val="19"/>
                <w:szCs w:val="19"/>
              </w:rPr>
              <w:t>:</w:t>
            </w:r>
          </w:p>
        </w:tc>
        <w:tc>
          <w:tcPr>
            <w:tcW w:w="3132" w:type="pct"/>
          </w:tcPr>
          <w:p w14:paraId="08672ABF" w14:textId="77777777" w:rsidR="002E3C27" w:rsidRPr="00083C2D" w:rsidRDefault="002E3C27" w:rsidP="001C3606">
            <w:pPr>
              <w:suppressAutoHyphens/>
              <w:rPr>
                <w:rFonts w:ascii="Arial" w:hAnsi="Arial" w:cs="Arial"/>
                <w:spacing w:val="-3"/>
                <w:sz w:val="19"/>
                <w:szCs w:val="19"/>
              </w:rPr>
            </w:pPr>
            <w:r w:rsidRPr="006B1C34">
              <w:rPr>
                <w:rFonts w:ascii="Arial" w:hAnsi="Arial" w:cs="Arial"/>
                <w:b/>
                <w:bCs/>
                <w:spacing w:val="-3"/>
                <w:sz w:val="18"/>
                <w:szCs w:val="18"/>
              </w:rPr>
              <w:t>Theory of Computer Science</w:t>
            </w:r>
            <w:r>
              <w:rPr>
                <w:rFonts w:ascii="Arial" w:hAnsi="Arial" w:cs="Arial"/>
                <w:sz w:val="19"/>
                <w:szCs w:val="19"/>
              </w:rPr>
              <w:t xml:space="preserve">, </w:t>
            </w:r>
            <w:r w:rsidRPr="006B1C34">
              <w:rPr>
                <w:rFonts w:ascii="Arial" w:hAnsi="Arial" w:cs="Arial"/>
                <w:i/>
                <w:iCs/>
                <w:spacing w:val="-3"/>
                <w:sz w:val="18"/>
                <w:szCs w:val="18"/>
              </w:rPr>
              <w:t>PHI Learning.</w:t>
            </w:r>
          </w:p>
        </w:tc>
      </w:tr>
      <w:tr w:rsidR="002E3C27" w:rsidRPr="00083C2D" w14:paraId="0FB54CBD" w14:textId="77777777" w:rsidTr="001C3606">
        <w:trPr>
          <w:trHeight w:val="362"/>
          <w:jc w:val="center"/>
        </w:trPr>
        <w:tc>
          <w:tcPr>
            <w:tcW w:w="201" w:type="pct"/>
          </w:tcPr>
          <w:p w14:paraId="36447E1A" w14:textId="77777777" w:rsidR="002E3C27" w:rsidRPr="00083C2D" w:rsidRDefault="002E3C27" w:rsidP="001C3606">
            <w:pPr>
              <w:suppressAutoHyphens/>
              <w:jc w:val="both"/>
              <w:rPr>
                <w:rFonts w:ascii="Arial" w:hAnsi="Arial" w:cs="Arial"/>
                <w:spacing w:val="-3"/>
                <w:sz w:val="19"/>
                <w:szCs w:val="19"/>
              </w:rPr>
            </w:pPr>
            <w:r>
              <w:rPr>
                <w:rFonts w:ascii="Arial" w:hAnsi="Arial" w:cs="Arial"/>
                <w:spacing w:val="-3"/>
                <w:sz w:val="19"/>
                <w:szCs w:val="19"/>
              </w:rPr>
              <w:t>3.</w:t>
            </w:r>
          </w:p>
        </w:tc>
        <w:tc>
          <w:tcPr>
            <w:tcW w:w="1521" w:type="pct"/>
          </w:tcPr>
          <w:p w14:paraId="7CA67EFD" w14:textId="77777777" w:rsidR="002E3C27" w:rsidRPr="004F526B" w:rsidRDefault="002E3C27" w:rsidP="001C3606">
            <w:pPr>
              <w:suppressAutoHyphens/>
              <w:rPr>
                <w:rFonts w:ascii="Arial" w:hAnsi="Arial" w:cs="Arial"/>
                <w:spacing w:val="-3"/>
                <w:sz w:val="18"/>
                <w:szCs w:val="18"/>
              </w:rPr>
            </w:pPr>
            <w:r w:rsidRPr="004F526B">
              <w:rPr>
                <w:rFonts w:ascii="Arial" w:hAnsi="Arial" w:cs="Arial"/>
                <w:spacing w:val="-3"/>
                <w:sz w:val="18"/>
                <w:szCs w:val="18"/>
              </w:rPr>
              <w:t xml:space="preserve">Michael </w:t>
            </w:r>
            <w:proofErr w:type="spellStart"/>
            <w:r w:rsidRPr="004F526B">
              <w:rPr>
                <w:rFonts w:ascii="Arial" w:hAnsi="Arial" w:cs="Arial"/>
                <w:spacing w:val="-3"/>
                <w:sz w:val="18"/>
                <w:szCs w:val="18"/>
              </w:rPr>
              <w:t>Sipsev</w:t>
            </w:r>
            <w:proofErr w:type="spellEnd"/>
          </w:p>
        </w:tc>
        <w:tc>
          <w:tcPr>
            <w:tcW w:w="146" w:type="pct"/>
          </w:tcPr>
          <w:p w14:paraId="1A629E0F" w14:textId="77777777" w:rsidR="002E3C27" w:rsidRPr="00083C2D" w:rsidRDefault="002E3C27" w:rsidP="001C3606">
            <w:pPr>
              <w:suppressAutoHyphens/>
              <w:jc w:val="both"/>
              <w:rPr>
                <w:rFonts w:ascii="Arial" w:hAnsi="Arial" w:cs="Arial"/>
                <w:sz w:val="19"/>
                <w:szCs w:val="19"/>
              </w:rPr>
            </w:pPr>
            <w:r>
              <w:rPr>
                <w:rFonts w:ascii="Arial" w:hAnsi="Arial" w:cs="Arial"/>
                <w:sz w:val="19"/>
                <w:szCs w:val="19"/>
              </w:rPr>
              <w:t>:</w:t>
            </w:r>
          </w:p>
        </w:tc>
        <w:tc>
          <w:tcPr>
            <w:tcW w:w="3132" w:type="pct"/>
          </w:tcPr>
          <w:p w14:paraId="54565986" w14:textId="77777777" w:rsidR="002E3C27" w:rsidRPr="006B1C34" w:rsidRDefault="002E3C27" w:rsidP="001C3606">
            <w:pPr>
              <w:suppressAutoHyphens/>
              <w:rPr>
                <w:rFonts w:ascii="Arial" w:hAnsi="Arial" w:cs="Arial"/>
                <w:b/>
                <w:bCs/>
                <w:spacing w:val="-3"/>
                <w:sz w:val="18"/>
                <w:szCs w:val="18"/>
              </w:rPr>
            </w:pPr>
            <w:r w:rsidRPr="00711F3B">
              <w:rPr>
                <w:rFonts w:ascii="Arial" w:hAnsi="Arial" w:cs="Arial"/>
                <w:b/>
                <w:bCs/>
                <w:spacing w:val="-3"/>
                <w:sz w:val="18"/>
                <w:szCs w:val="18"/>
              </w:rPr>
              <w:t>Theory of Computation</w:t>
            </w:r>
            <w:r w:rsidRPr="00711F3B">
              <w:rPr>
                <w:rFonts w:ascii="Arial" w:hAnsi="Arial" w:cs="Arial"/>
                <w:i/>
                <w:iCs/>
                <w:spacing w:val="-3"/>
                <w:sz w:val="18"/>
                <w:szCs w:val="18"/>
              </w:rPr>
              <w:t xml:space="preserve">, </w:t>
            </w:r>
            <w:proofErr w:type="spellStart"/>
            <w:r w:rsidRPr="00711F3B">
              <w:rPr>
                <w:rFonts w:ascii="Arial" w:hAnsi="Arial" w:cs="Arial"/>
                <w:i/>
                <w:iCs/>
                <w:spacing w:val="-3"/>
                <w:sz w:val="18"/>
                <w:szCs w:val="18"/>
              </w:rPr>
              <w:t>Cenage</w:t>
            </w:r>
            <w:proofErr w:type="spellEnd"/>
            <w:r w:rsidRPr="00711F3B">
              <w:rPr>
                <w:rFonts w:ascii="Arial" w:hAnsi="Arial" w:cs="Arial"/>
                <w:i/>
                <w:iCs/>
                <w:spacing w:val="-3"/>
                <w:sz w:val="18"/>
                <w:szCs w:val="18"/>
              </w:rPr>
              <w:t xml:space="preserve"> Learning</w:t>
            </w:r>
          </w:p>
        </w:tc>
      </w:tr>
    </w:tbl>
    <w:p w14:paraId="394DA715" w14:textId="77777777" w:rsidR="002E3C27" w:rsidRPr="004F526B" w:rsidRDefault="002E3C27" w:rsidP="002E3C27">
      <w:pPr>
        <w:ind w:firstLine="720"/>
        <w:jc w:val="both"/>
        <w:rPr>
          <w:rFonts w:ascii="Arial" w:hAnsi="Arial" w:cs="Arial"/>
          <w:sz w:val="18"/>
          <w:szCs w:val="18"/>
        </w:rPr>
      </w:pPr>
    </w:p>
    <w:p w14:paraId="730FA1D9" w14:textId="77777777" w:rsidR="002E3C27" w:rsidRPr="006A7DA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DA6">
        <w:rPr>
          <w:rFonts w:ascii="Arial" w:hAnsi="Arial" w:cs="Arial"/>
          <w:b/>
          <w:bCs/>
          <w:iCs/>
          <w:sz w:val="18"/>
          <w:szCs w:val="18"/>
        </w:rPr>
        <w:t>CSE2221: Design and Analysis of Algorithms</w:t>
      </w:r>
    </w:p>
    <w:p w14:paraId="39C0FE24" w14:textId="77777777" w:rsidR="002E3C27" w:rsidRPr="006A7DA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DA6">
        <w:rPr>
          <w:rFonts w:ascii="Arial" w:hAnsi="Arial" w:cs="Arial"/>
          <w:b/>
          <w:bCs/>
          <w:iCs/>
          <w:sz w:val="18"/>
          <w:szCs w:val="18"/>
        </w:rPr>
        <w:t xml:space="preserve">Credits: </w:t>
      </w:r>
      <w:r w:rsidRPr="006A7DA6">
        <w:rPr>
          <w:rFonts w:ascii="Arial" w:hAnsi="Arial" w:cs="Arial"/>
          <w:iCs/>
          <w:sz w:val="18"/>
          <w:szCs w:val="18"/>
        </w:rPr>
        <w:t xml:space="preserve">3 </w:t>
      </w:r>
      <w:r w:rsidRPr="006A7DA6">
        <w:rPr>
          <w:rFonts w:ascii="Arial" w:hAnsi="Arial" w:cs="Arial"/>
          <w:b/>
          <w:bCs/>
          <w:iCs/>
          <w:sz w:val="18"/>
          <w:szCs w:val="18"/>
        </w:rPr>
        <w:t xml:space="preserve">Contact Hours: </w:t>
      </w:r>
      <w:r w:rsidRPr="006A7DA6">
        <w:rPr>
          <w:rFonts w:ascii="Arial" w:hAnsi="Arial" w:cs="Arial"/>
          <w:iCs/>
          <w:sz w:val="18"/>
          <w:szCs w:val="18"/>
        </w:rPr>
        <w:t>39</w:t>
      </w:r>
    </w:p>
    <w:p w14:paraId="3BE26BBE" w14:textId="77777777" w:rsidR="002E3C27" w:rsidRPr="006A7DA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7DA6">
        <w:rPr>
          <w:rFonts w:ascii="Arial" w:hAnsi="Arial" w:cs="Arial"/>
          <w:b/>
          <w:bCs/>
          <w:iCs/>
          <w:sz w:val="18"/>
          <w:szCs w:val="18"/>
        </w:rPr>
        <w:t xml:space="preserve">Year: </w:t>
      </w:r>
      <w:proofErr w:type="gramStart"/>
      <w:r w:rsidRPr="006A7DA6">
        <w:rPr>
          <w:rFonts w:ascii="Arial" w:hAnsi="Arial" w:cs="Arial"/>
          <w:bCs/>
          <w:iCs/>
          <w:sz w:val="18"/>
          <w:szCs w:val="18"/>
        </w:rPr>
        <w:t>Second</w:t>
      </w:r>
      <w:r w:rsidRPr="006A7DA6">
        <w:rPr>
          <w:rFonts w:ascii="Arial" w:hAnsi="Arial" w:cs="Arial"/>
          <w:b/>
          <w:bCs/>
          <w:iCs/>
          <w:sz w:val="18"/>
          <w:szCs w:val="18"/>
        </w:rPr>
        <w:t xml:space="preserve">  Semester</w:t>
      </w:r>
      <w:proofErr w:type="gramEnd"/>
      <w:r w:rsidRPr="006A7DA6">
        <w:rPr>
          <w:rFonts w:ascii="Arial" w:hAnsi="Arial" w:cs="Arial"/>
          <w:b/>
          <w:bCs/>
          <w:iCs/>
          <w:sz w:val="18"/>
          <w:szCs w:val="18"/>
        </w:rPr>
        <w:t xml:space="preserve">: </w:t>
      </w:r>
      <w:r w:rsidRPr="006A7DA6">
        <w:rPr>
          <w:rFonts w:ascii="Arial" w:hAnsi="Arial" w:cs="Arial"/>
          <w:iCs/>
          <w:sz w:val="18"/>
          <w:szCs w:val="18"/>
        </w:rPr>
        <w:t>Even</w:t>
      </w:r>
    </w:p>
    <w:p w14:paraId="784C287E" w14:textId="77777777" w:rsidR="002E3C27" w:rsidRPr="006A7DA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6A7DA6" w14:paraId="0F859372" w14:textId="77777777" w:rsidTr="001C3606">
        <w:trPr>
          <w:jc w:val="center"/>
        </w:trPr>
        <w:tc>
          <w:tcPr>
            <w:tcW w:w="1439" w:type="dxa"/>
          </w:tcPr>
          <w:p w14:paraId="1CBA6D20" w14:textId="77777777" w:rsidR="002E3C27" w:rsidRPr="006A7DA6" w:rsidRDefault="002E3C27" w:rsidP="001C3606">
            <w:pPr>
              <w:rPr>
                <w:rFonts w:ascii="Arial" w:hAnsi="Arial" w:cs="Arial"/>
                <w:b/>
                <w:bCs/>
                <w:sz w:val="18"/>
                <w:szCs w:val="18"/>
              </w:rPr>
            </w:pPr>
            <w:r w:rsidRPr="006A7DA6">
              <w:rPr>
                <w:rFonts w:ascii="Arial" w:hAnsi="Arial" w:cs="Arial"/>
                <w:b/>
                <w:sz w:val="18"/>
                <w:szCs w:val="18"/>
              </w:rPr>
              <w:t>Prerequisite:</w:t>
            </w:r>
          </w:p>
        </w:tc>
        <w:tc>
          <w:tcPr>
            <w:tcW w:w="7741" w:type="dxa"/>
          </w:tcPr>
          <w:p w14:paraId="36F92823" w14:textId="77777777" w:rsidR="002E3C27" w:rsidRPr="006A7DA6" w:rsidRDefault="002E3C27" w:rsidP="001C3606">
            <w:pPr>
              <w:rPr>
                <w:rFonts w:ascii="Arial" w:hAnsi="Arial" w:cs="Arial"/>
                <w:iCs/>
                <w:sz w:val="18"/>
                <w:szCs w:val="18"/>
              </w:rPr>
            </w:pPr>
            <w:r w:rsidRPr="006A7DA6">
              <w:rPr>
                <w:rFonts w:ascii="Arial" w:hAnsi="Arial" w:cs="Arial"/>
                <w:iCs/>
                <w:sz w:val="18"/>
                <w:szCs w:val="18"/>
              </w:rPr>
              <w:t>CSE1121: Structural Programming Language, CSE2121: Data Structure</w:t>
            </w:r>
          </w:p>
        </w:tc>
      </w:tr>
      <w:tr w:rsidR="002E3C27" w:rsidRPr="006A7DA6" w14:paraId="45177AE4" w14:textId="77777777" w:rsidTr="001C3606">
        <w:trPr>
          <w:jc w:val="center"/>
        </w:trPr>
        <w:tc>
          <w:tcPr>
            <w:tcW w:w="1439" w:type="dxa"/>
          </w:tcPr>
          <w:p w14:paraId="12762FE5" w14:textId="77777777" w:rsidR="002E3C27" w:rsidRPr="006A7DA6" w:rsidRDefault="002E3C27" w:rsidP="001C3606">
            <w:pPr>
              <w:rPr>
                <w:rFonts w:ascii="Arial" w:hAnsi="Arial" w:cs="Arial"/>
                <w:b/>
                <w:sz w:val="18"/>
                <w:szCs w:val="18"/>
              </w:rPr>
            </w:pPr>
            <w:r w:rsidRPr="006A7DA6">
              <w:rPr>
                <w:rFonts w:ascii="Arial" w:hAnsi="Arial" w:cs="Arial"/>
                <w:b/>
                <w:sz w:val="18"/>
                <w:szCs w:val="18"/>
              </w:rPr>
              <w:t>Course Type</w:t>
            </w:r>
          </w:p>
        </w:tc>
        <w:tc>
          <w:tcPr>
            <w:tcW w:w="7741" w:type="dxa"/>
          </w:tcPr>
          <w:p w14:paraId="5B180F80" w14:textId="77777777" w:rsidR="002E3C27" w:rsidRPr="006A7DA6" w:rsidRDefault="00000000" w:rsidP="001C3606">
            <w:pPr>
              <w:rPr>
                <w:rFonts w:ascii="Arial" w:hAnsi="Arial" w:cs="Arial"/>
                <w:iCs/>
                <w:sz w:val="18"/>
                <w:szCs w:val="18"/>
              </w:rPr>
            </w:pPr>
            <w:sdt>
              <w:sdtPr>
                <w:rPr>
                  <w:rFonts w:ascii="Arial" w:hAnsi="Arial" w:cs="Arial"/>
                  <w:iCs/>
                  <w:sz w:val="18"/>
                  <w:szCs w:val="18"/>
                </w:rPr>
                <w:id w:val="334579426"/>
              </w:sdtPr>
              <w:sdtContent>
                <w:r w:rsidR="002E3C27" w:rsidRPr="006A7DA6">
                  <w:rPr>
                    <w:rFonts w:ascii="MS Gothic" w:eastAsia="MS Gothic" w:hAnsi="MS Gothic" w:cs="MS Gothic" w:hint="eastAsia"/>
                    <w:iCs/>
                    <w:sz w:val="18"/>
                    <w:szCs w:val="18"/>
                  </w:rPr>
                  <w:t>☒</w:t>
                </w:r>
              </w:sdtContent>
            </w:sdt>
            <w:r w:rsidR="002E3C27" w:rsidRPr="006A7DA6">
              <w:rPr>
                <w:rFonts w:ascii="Arial" w:hAnsi="Arial" w:cs="Arial"/>
                <w:iCs/>
                <w:sz w:val="18"/>
                <w:szCs w:val="18"/>
              </w:rPr>
              <w:t xml:space="preserve"> Theory         </w:t>
            </w:r>
            <w:sdt>
              <w:sdtPr>
                <w:rPr>
                  <w:rFonts w:ascii="Arial" w:hAnsi="Arial" w:cs="Arial"/>
                  <w:iCs/>
                  <w:sz w:val="18"/>
                  <w:szCs w:val="18"/>
                </w:rPr>
                <w:id w:val="-1835533881"/>
              </w:sdtPr>
              <w:sdtContent>
                <w:r w:rsidR="002E3C27" w:rsidRPr="006A7DA6">
                  <w:rPr>
                    <w:rFonts w:ascii="MS Gothic" w:eastAsia="MS Gothic" w:hAnsi="MS Gothic" w:cs="MS Gothic" w:hint="eastAsia"/>
                    <w:iCs/>
                    <w:sz w:val="18"/>
                    <w:szCs w:val="18"/>
                  </w:rPr>
                  <w:t>☐</w:t>
                </w:r>
              </w:sdtContent>
            </w:sdt>
            <w:r w:rsidR="002E3C27" w:rsidRPr="006A7DA6">
              <w:rPr>
                <w:rFonts w:ascii="Arial" w:hAnsi="Arial" w:cs="Arial"/>
                <w:iCs/>
                <w:sz w:val="18"/>
                <w:szCs w:val="18"/>
              </w:rPr>
              <w:t xml:space="preserve">  Laboratory work         </w:t>
            </w:r>
            <w:sdt>
              <w:sdtPr>
                <w:rPr>
                  <w:rFonts w:ascii="Arial" w:hAnsi="Arial" w:cs="Arial"/>
                  <w:iCs/>
                  <w:sz w:val="18"/>
                  <w:szCs w:val="18"/>
                </w:rPr>
                <w:id w:val="-1509904089"/>
              </w:sdtPr>
              <w:sdtContent>
                <w:r w:rsidR="002E3C27" w:rsidRPr="006A7DA6">
                  <w:rPr>
                    <w:rFonts w:ascii="MS Gothic" w:eastAsia="MS Gothic" w:hAnsi="MS Gothic" w:cs="MS Gothic" w:hint="eastAsia"/>
                    <w:iCs/>
                    <w:sz w:val="18"/>
                    <w:szCs w:val="18"/>
                  </w:rPr>
                  <w:t>☐</w:t>
                </w:r>
              </w:sdtContent>
            </w:sdt>
            <w:r w:rsidR="002E3C27" w:rsidRPr="006A7DA6">
              <w:rPr>
                <w:rFonts w:ascii="Arial" w:hAnsi="Arial" w:cs="Arial"/>
                <w:iCs/>
                <w:sz w:val="18"/>
                <w:szCs w:val="18"/>
              </w:rPr>
              <w:t xml:space="preserve">  Project work      </w:t>
            </w:r>
            <w:sdt>
              <w:sdtPr>
                <w:rPr>
                  <w:rFonts w:ascii="Arial" w:hAnsi="Arial" w:cs="Arial"/>
                  <w:iCs/>
                  <w:sz w:val="18"/>
                  <w:szCs w:val="18"/>
                </w:rPr>
                <w:id w:val="-1812480409"/>
              </w:sdtPr>
              <w:sdtContent>
                <w:r w:rsidR="002E3C27" w:rsidRPr="006A7DA6">
                  <w:rPr>
                    <w:rFonts w:ascii="MS Gothic" w:eastAsia="MS Gothic" w:hAnsi="MS Gothic" w:cs="MS Gothic" w:hint="eastAsia"/>
                    <w:iCs/>
                    <w:sz w:val="18"/>
                    <w:szCs w:val="18"/>
                  </w:rPr>
                  <w:t>☐</w:t>
                </w:r>
              </w:sdtContent>
            </w:sdt>
            <w:r w:rsidR="002E3C27" w:rsidRPr="006A7DA6">
              <w:rPr>
                <w:rFonts w:ascii="Arial" w:hAnsi="Arial" w:cs="Arial"/>
                <w:iCs/>
                <w:sz w:val="18"/>
                <w:szCs w:val="18"/>
              </w:rPr>
              <w:t xml:space="preserve">  Viva Voce      </w:t>
            </w:r>
          </w:p>
        </w:tc>
      </w:tr>
      <w:tr w:rsidR="002E3C27" w:rsidRPr="006A7DA6" w14:paraId="30E9BB16" w14:textId="77777777" w:rsidTr="001C3606">
        <w:trPr>
          <w:trHeight w:val="238"/>
          <w:jc w:val="center"/>
        </w:trPr>
        <w:tc>
          <w:tcPr>
            <w:tcW w:w="1439" w:type="dxa"/>
          </w:tcPr>
          <w:p w14:paraId="30D24B0E" w14:textId="77777777" w:rsidR="002E3C27" w:rsidRPr="006A7DA6" w:rsidRDefault="002E3C27" w:rsidP="001C3606">
            <w:pPr>
              <w:ind w:left="2160" w:hanging="2160"/>
              <w:rPr>
                <w:rFonts w:ascii="Arial" w:hAnsi="Arial" w:cs="Arial"/>
                <w:b/>
                <w:bCs/>
                <w:sz w:val="18"/>
                <w:szCs w:val="18"/>
              </w:rPr>
            </w:pPr>
            <w:r w:rsidRPr="006A7DA6">
              <w:rPr>
                <w:rFonts w:ascii="Arial" w:hAnsi="Arial" w:cs="Arial"/>
                <w:b/>
                <w:bCs/>
                <w:sz w:val="18"/>
                <w:szCs w:val="18"/>
              </w:rPr>
              <w:t>Motivation</w:t>
            </w:r>
          </w:p>
        </w:tc>
        <w:tc>
          <w:tcPr>
            <w:tcW w:w="7741" w:type="dxa"/>
          </w:tcPr>
          <w:p w14:paraId="0E9623D7" w14:textId="77777777" w:rsidR="002E3C27" w:rsidRPr="006A7DA6" w:rsidRDefault="002E3C27" w:rsidP="001C3606">
            <w:pPr>
              <w:rPr>
                <w:rFonts w:ascii="Arial" w:hAnsi="Arial" w:cs="Arial"/>
                <w:b/>
                <w:iCs/>
                <w:sz w:val="18"/>
                <w:szCs w:val="18"/>
              </w:rPr>
            </w:pPr>
            <w:r w:rsidRPr="006A7DA6">
              <w:rPr>
                <w:rFonts w:ascii="Arial" w:hAnsi="Arial" w:cs="Arial"/>
                <w:iCs/>
                <w:sz w:val="18"/>
                <w:szCs w:val="18"/>
              </w:rPr>
              <w:t xml:space="preserve">This course is offered to provide an introduction to mathematical modeling of computational problems. </w:t>
            </w:r>
          </w:p>
        </w:tc>
      </w:tr>
      <w:tr w:rsidR="002E3C27" w:rsidRPr="006A7DA6" w14:paraId="050B42D2" w14:textId="77777777" w:rsidTr="001C3606">
        <w:trPr>
          <w:trHeight w:val="238"/>
          <w:jc w:val="center"/>
        </w:trPr>
        <w:tc>
          <w:tcPr>
            <w:tcW w:w="9180" w:type="dxa"/>
            <w:gridSpan w:val="2"/>
          </w:tcPr>
          <w:p w14:paraId="11BAF584" w14:textId="77777777" w:rsidR="002E3C27" w:rsidRPr="006A7DA6" w:rsidRDefault="002E3C27" w:rsidP="001C3606">
            <w:pPr>
              <w:rPr>
                <w:rFonts w:ascii="Arial" w:hAnsi="Arial" w:cs="Arial"/>
                <w:b/>
                <w:bCs/>
                <w:sz w:val="18"/>
                <w:szCs w:val="18"/>
              </w:rPr>
            </w:pPr>
            <w:r w:rsidRPr="006A7DA6">
              <w:rPr>
                <w:rFonts w:ascii="Arial" w:hAnsi="Arial" w:cs="Arial"/>
                <w:b/>
                <w:bCs/>
                <w:sz w:val="18"/>
                <w:szCs w:val="18"/>
              </w:rPr>
              <w:t>Course Objective:</w:t>
            </w:r>
          </w:p>
          <w:p w14:paraId="4C69771C" w14:textId="77777777" w:rsidR="002E3C27" w:rsidRPr="006A7DA6" w:rsidRDefault="002E3C27" w:rsidP="001C3606">
            <w:pPr>
              <w:jc w:val="both"/>
              <w:rPr>
                <w:rFonts w:ascii="Arial" w:hAnsi="Arial" w:cs="Arial"/>
                <w:iCs/>
                <w:sz w:val="18"/>
                <w:szCs w:val="18"/>
              </w:rPr>
            </w:pPr>
            <w:r w:rsidRPr="006A7DA6">
              <w:rPr>
                <w:rFonts w:ascii="Arial" w:hAnsi="Arial" w:cs="Arial"/>
                <w:iCs/>
                <w:sz w:val="18"/>
                <w:szCs w:val="18"/>
              </w:rPr>
              <w:t xml:space="preserve">To make students familiar with common algorithms, algorithmic paradigms, data structures, advanced algorithms, advanced data structures, performance analysis of algorithms, and designing an efficient </w:t>
            </w:r>
            <w:proofErr w:type="spellStart"/>
            <w:r w:rsidRPr="006A7DA6">
              <w:rPr>
                <w:rFonts w:ascii="Arial" w:hAnsi="Arial" w:cs="Arial"/>
                <w:iCs/>
                <w:sz w:val="18"/>
                <w:szCs w:val="18"/>
              </w:rPr>
              <w:t>algorithm.Algorithms</w:t>
            </w:r>
            <w:proofErr w:type="spellEnd"/>
            <w:r w:rsidRPr="006A7DA6">
              <w:rPr>
                <w:rFonts w:ascii="Arial" w:hAnsi="Arial" w:cs="Arial"/>
                <w:iCs/>
                <w:sz w:val="18"/>
                <w:szCs w:val="18"/>
              </w:rPr>
              <w:t xml:space="preserve"> help to acquire necessary skills to recognize problem scenarios and identify the right algorithms that can be used, to develop a new algorithm or modify an existing one.</w:t>
            </w:r>
          </w:p>
        </w:tc>
      </w:tr>
    </w:tbl>
    <w:p w14:paraId="1C0F1702" w14:textId="77777777" w:rsidR="002E3C27" w:rsidRPr="006A7DA6" w:rsidRDefault="002E3C27" w:rsidP="002E3C27">
      <w:pPr>
        <w:jc w:val="center"/>
        <w:rPr>
          <w:rFonts w:ascii="Arial" w:hAnsi="Arial" w:cs="Arial"/>
          <w:sz w:val="18"/>
          <w:szCs w:val="18"/>
        </w:rPr>
      </w:pPr>
    </w:p>
    <w:p w14:paraId="09F25B5B" w14:textId="77777777" w:rsidR="002E3C27" w:rsidRPr="006A7DA6" w:rsidRDefault="002E3C27" w:rsidP="002E3C27">
      <w:pPr>
        <w:autoSpaceDE w:val="0"/>
        <w:autoSpaceDN w:val="0"/>
        <w:adjustRightInd w:val="0"/>
        <w:jc w:val="center"/>
        <w:rPr>
          <w:rFonts w:ascii="Arial" w:hAnsi="Arial" w:cs="Arial"/>
          <w:b/>
          <w:color w:val="000000" w:themeColor="text1"/>
          <w:sz w:val="18"/>
          <w:szCs w:val="18"/>
        </w:rPr>
      </w:pPr>
      <w:r w:rsidRPr="006A7DA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2E3C27" w:rsidRPr="006A7DA6" w14:paraId="0167EB1D" w14:textId="77777777" w:rsidTr="001C3606">
        <w:trPr>
          <w:trHeight w:val="877"/>
          <w:jc w:val="center"/>
        </w:trPr>
        <w:tc>
          <w:tcPr>
            <w:tcW w:w="646" w:type="dxa"/>
            <w:vAlign w:val="center"/>
          </w:tcPr>
          <w:p w14:paraId="31A76B4E"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CO No.</w:t>
            </w:r>
          </w:p>
        </w:tc>
        <w:tc>
          <w:tcPr>
            <w:tcW w:w="1534" w:type="dxa"/>
            <w:vAlign w:val="center"/>
          </w:tcPr>
          <w:p w14:paraId="7ECC607B"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CO Statement</w:t>
            </w:r>
          </w:p>
        </w:tc>
        <w:tc>
          <w:tcPr>
            <w:tcW w:w="2585" w:type="dxa"/>
            <w:vAlign w:val="center"/>
          </w:tcPr>
          <w:p w14:paraId="019E4407"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Corresponding PO</w:t>
            </w:r>
          </w:p>
        </w:tc>
        <w:tc>
          <w:tcPr>
            <w:tcW w:w="1051" w:type="dxa"/>
            <w:vAlign w:val="center"/>
          </w:tcPr>
          <w:p w14:paraId="2FA45F0A"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Domain / level of learning taxonomy</w:t>
            </w:r>
          </w:p>
        </w:tc>
        <w:tc>
          <w:tcPr>
            <w:tcW w:w="1747" w:type="dxa"/>
            <w:vAlign w:val="center"/>
          </w:tcPr>
          <w:p w14:paraId="4FDED9B3"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Delivery methods and activities</w:t>
            </w:r>
          </w:p>
        </w:tc>
        <w:tc>
          <w:tcPr>
            <w:tcW w:w="1612" w:type="dxa"/>
            <w:vAlign w:val="center"/>
          </w:tcPr>
          <w:p w14:paraId="33528FEB"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Assessment tools</w:t>
            </w:r>
          </w:p>
        </w:tc>
      </w:tr>
      <w:tr w:rsidR="002E3C27" w:rsidRPr="006A7DA6" w14:paraId="2725AF3C" w14:textId="77777777" w:rsidTr="001C3606">
        <w:trPr>
          <w:trHeight w:val="1646"/>
          <w:jc w:val="center"/>
        </w:trPr>
        <w:tc>
          <w:tcPr>
            <w:tcW w:w="646" w:type="dxa"/>
            <w:vAlign w:val="center"/>
          </w:tcPr>
          <w:p w14:paraId="0AB3689E"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CO1</w:t>
            </w:r>
          </w:p>
        </w:tc>
        <w:tc>
          <w:tcPr>
            <w:tcW w:w="1534" w:type="dxa"/>
            <w:vAlign w:val="center"/>
          </w:tcPr>
          <w:p w14:paraId="1FC127E7" w14:textId="77777777" w:rsidR="002E3C27" w:rsidRPr="006A7DA6"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06E84">
              <w:rPr>
                <w:rFonts w:ascii="Arial" w:hAnsi="Arial" w:cs="Arial"/>
                <w:b/>
                <w:bCs/>
                <w:color w:val="000000" w:themeColor="text1"/>
                <w:sz w:val="18"/>
                <w:szCs w:val="18"/>
              </w:rPr>
              <w:t>desig</w:t>
            </w:r>
            <w:r w:rsidRPr="006A7DA6">
              <w:rPr>
                <w:rFonts w:ascii="Arial" w:hAnsi="Arial" w:cs="Arial"/>
                <w:color w:val="000000" w:themeColor="text1"/>
                <w:sz w:val="18"/>
                <w:szCs w:val="18"/>
              </w:rPr>
              <w:t>n an efficient algorithm in a structured way.</w:t>
            </w:r>
          </w:p>
        </w:tc>
        <w:tc>
          <w:tcPr>
            <w:tcW w:w="2585" w:type="dxa"/>
            <w:vAlign w:val="center"/>
          </w:tcPr>
          <w:p w14:paraId="5024983B" w14:textId="77777777" w:rsidR="002E3C27" w:rsidRPr="006A7DA6" w:rsidRDefault="002E3C27" w:rsidP="001C3606">
            <w:pPr>
              <w:pStyle w:val="ListParagraph"/>
              <w:spacing w:after="0" w:line="240" w:lineRule="auto"/>
              <w:ind w:left="0"/>
              <w:jc w:val="center"/>
              <w:rPr>
                <w:rFonts w:ascii="Arial" w:hAnsi="Arial" w:cs="Arial"/>
                <w:bCs/>
                <w:color w:val="000000" w:themeColor="text1"/>
                <w:sz w:val="18"/>
                <w:szCs w:val="18"/>
              </w:rPr>
            </w:pPr>
            <w:r w:rsidRPr="006A7DA6">
              <w:rPr>
                <w:rFonts w:ascii="Arial" w:hAnsi="Arial" w:cs="Arial"/>
                <w:b/>
                <w:bCs/>
                <w:color w:val="000000" w:themeColor="text1"/>
                <w:sz w:val="18"/>
                <w:szCs w:val="18"/>
              </w:rPr>
              <w:t>Design/development of solutions:</w:t>
            </w:r>
          </w:p>
          <w:p w14:paraId="26F0E052" w14:textId="77777777" w:rsidR="002E3C27" w:rsidRPr="006A7DA6" w:rsidRDefault="002E3C27" w:rsidP="001C3606">
            <w:pPr>
              <w:pStyle w:val="ListParagraph"/>
              <w:spacing w:after="0" w:line="240" w:lineRule="auto"/>
              <w:ind w:left="0"/>
              <w:jc w:val="center"/>
              <w:rPr>
                <w:rFonts w:ascii="Arial" w:hAnsi="Arial" w:cs="Arial"/>
                <w:color w:val="000000" w:themeColor="text1"/>
                <w:sz w:val="18"/>
                <w:szCs w:val="18"/>
              </w:rPr>
            </w:pPr>
            <w:r w:rsidRPr="006A7DA6">
              <w:rPr>
                <w:rFonts w:ascii="Arial" w:hAnsi="Arial" w:cs="Arial"/>
                <w:color w:val="000000" w:themeColor="text1"/>
                <w:sz w:val="18"/>
                <w:szCs w:val="18"/>
              </w:rPr>
              <w:t xml:space="preserve"> (PO3)</w:t>
            </w:r>
          </w:p>
        </w:tc>
        <w:tc>
          <w:tcPr>
            <w:tcW w:w="1051" w:type="dxa"/>
            <w:vAlign w:val="center"/>
          </w:tcPr>
          <w:p w14:paraId="01DA7386"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Cognitive domain – level 1</w:t>
            </w:r>
          </w:p>
        </w:tc>
        <w:tc>
          <w:tcPr>
            <w:tcW w:w="1747" w:type="dxa"/>
            <w:vAlign w:val="center"/>
          </w:tcPr>
          <w:p w14:paraId="348E84F7"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2103126"/>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Lecture Note</w:t>
            </w:r>
          </w:p>
          <w:p w14:paraId="5A8FD4CB"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5419383"/>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Text Book</w:t>
            </w:r>
          </w:p>
          <w:p w14:paraId="5AE35127"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6667866"/>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Audio/Video</w:t>
            </w:r>
          </w:p>
          <w:p w14:paraId="5DAD241A"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0509511"/>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Web Material</w:t>
            </w:r>
          </w:p>
          <w:p w14:paraId="564ED89A"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8056041"/>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Journal paper</w:t>
            </w:r>
          </w:p>
        </w:tc>
        <w:tc>
          <w:tcPr>
            <w:tcW w:w="1612" w:type="dxa"/>
            <w:vAlign w:val="center"/>
          </w:tcPr>
          <w:p w14:paraId="29D88003"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4841291"/>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Class Test</w:t>
            </w:r>
          </w:p>
          <w:p w14:paraId="71B3B46D"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9482604"/>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Final Exam</w:t>
            </w:r>
          </w:p>
          <w:p w14:paraId="161DA26D"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3902088"/>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Assignment </w:t>
            </w:r>
          </w:p>
          <w:p w14:paraId="09ECE793"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923201"/>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Participation</w:t>
            </w:r>
          </w:p>
          <w:p w14:paraId="607C99D0" w14:textId="77777777" w:rsidR="002E3C27" w:rsidRPr="006A7DA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83470030"/>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Presentation</w:t>
            </w:r>
          </w:p>
        </w:tc>
      </w:tr>
      <w:tr w:rsidR="002E3C27" w:rsidRPr="006A7DA6" w14:paraId="374107A5" w14:textId="77777777" w:rsidTr="001C3606">
        <w:trPr>
          <w:trHeight w:val="1583"/>
          <w:jc w:val="center"/>
        </w:trPr>
        <w:tc>
          <w:tcPr>
            <w:tcW w:w="646" w:type="dxa"/>
            <w:vAlign w:val="center"/>
          </w:tcPr>
          <w:p w14:paraId="6BC04F23"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CO2</w:t>
            </w:r>
          </w:p>
        </w:tc>
        <w:tc>
          <w:tcPr>
            <w:tcW w:w="1534" w:type="dxa"/>
            <w:vAlign w:val="center"/>
          </w:tcPr>
          <w:p w14:paraId="4BA8D059" w14:textId="77777777" w:rsidR="002E3C27" w:rsidRPr="006A7DA6"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06E84">
              <w:rPr>
                <w:rFonts w:ascii="Arial" w:hAnsi="Arial" w:cs="Arial"/>
                <w:b/>
                <w:bCs/>
                <w:color w:val="000000" w:themeColor="text1"/>
                <w:sz w:val="18"/>
                <w:szCs w:val="18"/>
              </w:rPr>
              <w:t>compare</w:t>
            </w:r>
            <w:r w:rsidRPr="006A7DA6">
              <w:rPr>
                <w:rFonts w:ascii="Arial" w:hAnsi="Arial" w:cs="Arial"/>
                <w:color w:val="000000" w:themeColor="text1"/>
                <w:sz w:val="18"/>
                <w:szCs w:val="18"/>
              </w:rPr>
              <w:t xml:space="preserve"> different algorithms in terms of time and memory complexity</w:t>
            </w:r>
          </w:p>
        </w:tc>
        <w:tc>
          <w:tcPr>
            <w:tcW w:w="2585" w:type="dxa"/>
            <w:vAlign w:val="center"/>
          </w:tcPr>
          <w:p w14:paraId="264DD00F" w14:textId="77777777" w:rsidR="002E3C27" w:rsidRPr="006A7DA6" w:rsidRDefault="002E3C27" w:rsidP="001C3606">
            <w:pPr>
              <w:pStyle w:val="ListParagraph"/>
              <w:spacing w:after="0" w:line="240" w:lineRule="auto"/>
              <w:ind w:left="0"/>
              <w:jc w:val="center"/>
              <w:rPr>
                <w:rFonts w:ascii="Arial" w:hAnsi="Arial" w:cs="Arial"/>
                <w:bCs/>
                <w:color w:val="000000" w:themeColor="text1"/>
                <w:sz w:val="18"/>
                <w:szCs w:val="18"/>
              </w:rPr>
            </w:pPr>
            <w:r w:rsidRPr="006A7DA6">
              <w:rPr>
                <w:rFonts w:ascii="Arial" w:hAnsi="Arial" w:cs="Arial"/>
                <w:b/>
                <w:bCs/>
                <w:color w:val="000000" w:themeColor="text1"/>
                <w:sz w:val="18"/>
                <w:szCs w:val="18"/>
              </w:rPr>
              <w:t>Problem analysis:</w:t>
            </w:r>
          </w:p>
          <w:p w14:paraId="12338E3E" w14:textId="77777777" w:rsidR="002E3C27" w:rsidRPr="006A7DA6" w:rsidRDefault="002E3C27" w:rsidP="001C3606">
            <w:pPr>
              <w:pStyle w:val="ListParagraph"/>
              <w:spacing w:after="0" w:line="240" w:lineRule="auto"/>
              <w:ind w:left="0"/>
              <w:jc w:val="center"/>
              <w:rPr>
                <w:rFonts w:ascii="Arial" w:hAnsi="Arial" w:cs="Arial"/>
                <w:color w:val="000000" w:themeColor="text1"/>
                <w:sz w:val="18"/>
                <w:szCs w:val="18"/>
              </w:rPr>
            </w:pPr>
            <w:r w:rsidRPr="006A7DA6">
              <w:rPr>
                <w:rFonts w:ascii="Arial" w:hAnsi="Arial" w:cs="Arial"/>
                <w:color w:val="000000" w:themeColor="text1"/>
                <w:sz w:val="18"/>
                <w:szCs w:val="18"/>
              </w:rPr>
              <w:t>(PO2)</w:t>
            </w:r>
          </w:p>
        </w:tc>
        <w:tc>
          <w:tcPr>
            <w:tcW w:w="1051" w:type="dxa"/>
            <w:vAlign w:val="center"/>
          </w:tcPr>
          <w:p w14:paraId="5EE49C3D" w14:textId="77777777" w:rsidR="002E3C27" w:rsidRPr="006A7DA6" w:rsidRDefault="002E3C27" w:rsidP="001C3606">
            <w:pPr>
              <w:jc w:val="center"/>
              <w:rPr>
                <w:rFonts w:ascii="Arial" w:hAnsi="Arial" w:cs="Arial"/>
                <w:color w:val="000000" w:themeColor="text1"/>
                <w:sz w:val="18"/>
                <w:szCs w:val="18"/>
              </w:rPr>
            </w:pPr>
            <w:r w:rsidRPr="006A7DA6">
              <w:rPr>
                <w:rFonts w:ascii="Arial" w:hAnsi="Arial" w:cs="Arial"/>
                <w:color w:val="000000" w:themeColor="text1"/>
                <w:sz w:val="18"/>
                <w:szCs w:val="18"/>
              </w:rPr>
              <w:t>Cognitive domain – level 5</w:t>
            </w:r>
          </w:p>
        </w:tc>
        <w:tc>
          <w:tcPr>
            <w:tcW w:w="1747" w:type="dxa"/>
            <w:vAlign w:val="center"/>
          </w:tcPr>
          <w:p w14:paraId="034AC773"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7757504"/>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Lecture Note</w:t>
            </w:r>
          </w:p>
          <w:p w14:paraId="66D240D8"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9729196"/>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Text Book</w:t>
            </w:r>
          </w:p>
          <w:p w14:paraId="2B0E95E9"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1269939"/>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Audio/Video</w:t>
            </w:r>
          </w:p>
          <w:p w14:paraId="6999C44A"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6083933"/>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Web Material</w:t>
            </w:r>
          </w:p>
          <w:p w14:paraId="4B0C3102" w14:textId="77777777" w:rsidR="002E3C27" w:rsidRPr="006A7DA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91908496"/>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Journal paper</w:t>
            </w:r>
          </w:p>
        </w:tc>
        <w:tc>
          <w:tcPr>
            <w:tcW w:w="1612" w:type="dxa"/>
            <w:vAlign w:val="center"/>
          </w:tcPr>
          <w:p w14:paraId="2DC109AC"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4525725"/>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Class Test</w:t>
            </w:r>
          </w:p>
          <w:p w14:paraId="619CCD32"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5577897"/>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Final Exam</w:t>
            </w:r>
          </w:p>
          <w:p w14:paraId="5778DC77"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94100194"/>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Assignment </w:t>
            </w:r>
          </w:p>
          <w:p w14:paraId="52AEB13F"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5717023"/>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Participation</w:t>
            </w:r>
          </w:p>
          <w:p w14:paraId="12D2ACEF" w14:textId="77777777" w:rsidR="002E3C27" w:rsidRPr="006A7DA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0741007"/>
              </w:sdtPr>
              <w:sdtContent>
                <w:r w:rsidR="002E3C27" w:rsidRPr="006A7DA6">
                  <w:rPr>
                    <w:rFonts w:ascii="MS Gothic" w:eastAsia="MS Gothic" w:hAnsi="MS Gothic" w:cs="MS Gothic" w:hint="eastAsia"/>
                    <w:color w:val="000000" w:themeColor="text1"/>
                    <w:sz w:val="18"/>
                    <w:szCs w:val="18"/>
                  </w:rPr>
                  <w:t>☐</w:t>
                </w:r>
              </w:sdtContent>
            </w:sdt>
            <w:r w:rsidR="002E3C27" w:rsidRPr="006A7DA6">
              <w:rPr>
                <w:rFonts w:ascii="Arial" w:hAnsi="Arial" w:cs="Arial"/>
                <w:color w:val="000000" w:themeColor="text1"/>
                <w:sz w:val="18"/>
                <w:szCs w:val="18"/>
              </w:rPr>
              <w:t xml:space="preserve">  Presentation</w:t>
            </w:r>
          </w:p>
        </w:tc>
      </w:tr>
    </w:tbl>
    <w:p w14:paraId="54CF0EF8" w14:textId="77777777" w:rsidR="002E3C27" w:rsidRDefault="002E3C27" w:rsidP="002E3C27">
      <w:pPr>
        <w:autoSpaceDE w:val="0"/>
        <w:autoSpaceDN w:val="0"/>
        <w:adjustRightInd w:val="0"/>
        <w:jc w:val="center"/>
        <w:rPr>
          <w:rFonts w:ascii="Arial" w:hAnsi="Arial" w:cs="Arial"/>
          <w:b/>
          <w:color w:val="000000" w:themeColor="text1"/>
          <w:sz w:val="18"/>
          <w:szCs w:val="18"/>
        </w:rPr>
      </w:pPr>
    </w:p>
    <w:p w14:paraId="267E2B9E" w14:textId="77777777" w:rsidR="002E3C27" w:rsidRDefault="002E3C27" w:rsidP="002E3C27">
      <w:r>
        <w:br w:type="page"/>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6A7DA6" w14:paraId="4781E50A" w14:textId="77777777" w:rsidTr="001C3606">
        <w:trPr>
          <w:jc w:val="center"/>
        </w:trPr>
        <w:tc>
          <w:tcPr>
            <w:tcW w:w="9127" w:type="dxa"/>
          </w:tcPr>
          <w:p w14:paraId="515C18F9" w14:textId="77777777" w:rsidR="002E3C27" w:rsidRPr="006A7DA6" w:rsidRDefault="002E3C27" w:rsidP="001C3606">
            <w:pPr>
              <w:rPr>
                <w:rFonts w:ascii="Arial" w:hAnsi="Arial" w:cs="Arial"/>
                <w:b/>
                <w:color w:val="000000" w:themeColor="text1"/>
                <w:sz w:val="18"/>
                <w:szCs w:val="18"/>
              </w:rPr>
            </w:pPr>
            <w:r w:rsidRPr="006A7DA6">
              <w:rPr>
                <w:rFonts w:ascii="Arial" w:hAnsi="Arial" w:cs="Arial"/>
                <w:b/>
                <w:color w:val="000000" w:themeColor="text1"/>
                <w:sz w:val="18"/>
                <w:szCs w:val="18"/>
              </w:rPr>
              <w:lastRenderedPageBreak/>
              <w:t>Assessment and Marks Distribution:</w:t>
            </w:r>
          </w:p>
          <w:p w14:paraId="5536FAB9" w14:textId="77777777" w:rsidR="002E3C27" w:rsidRPr="006A7DA6" w:rsidRDefault="002E3C27" w:rsidP="001C3606">
            <w:pPr>
              <w:rPr>
                <w:rFonts w:ascii="Arial" w:hAnsi="Arial" w:cs="Arial"/>
                <w:bCs/>
                <w:color w:val="000000" w:themeColor="text1"/>
                <w:sz w:val="18"/>
                <w:szCs w:val="18"/>
              </w:rPr>
            </w:pPr>
            <w:r w:rsidRPr="006A7DA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393D651F" w14:textId="77777777" w:rsidR="002E3C27" w:rsidRPr="006A7DA6" w:rsidRDefault="002E3C27" w:rsidP="001C3606">
            <w:pPr>
              <w:rPr>
                <w:rFonts w:ascii="Arial" w:hAnsi="Arial" w:cs="Arial"/>
                <w:bCs/>
                <w:color w:val="000000" w:themeColor="text1"/>
                <w:sz w:val="18"/>
                <w:szCs w:val="18"/>
              </w:rPr>
            </w:pPr>
            <w:r w:rsidRPr="006A7DA6">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6A7DA6">
              <w:rPr>
                <w:rFonts w:ascii="Arial" w:hAnsi="Arial" w:cs="Arial"/>
                <w:bCs/>
                <w:color w:val="000000" w:themeColor="text1"/>
                <w:sz w:val="18"/>
                <w:szCs w:val="18"/>
              </w:rPr>
              <w:t>%)</w:t>
            </w:r>
          </w:p>
          <w:p w14:paraId="035D2EE8" w14:textId="77777777" w:rsidR="002E3C27" w:rsidRPr="006A7DA6"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ab/>
              <w:t>A comprehensive final exam (8</w:t>
            </w:r>
            <w:r w:rsidRPr="006A7DA6">
              <w:rPr>
                <w:rFonts w:ascii="Arial" w:hAnsi="Arial" w:cs="Arial"/>
                <w:bCs/>
                <w:color w:val="000000" w:themeColor="text1"/>
                <w:sz w:val="18"/>
                <w:szCs w:val="18"/>
              </w:rPr>
              <w:t xml:space="preserve">0%), Total Time: 3 hours. </w:t>
            </w:r>
          </w:p>
          <w:p w14:paraId="28DD2930" w14:textId="77777777" w:rsidR="002E3C27" w:rsidRPr="006A7DA6"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ab/>
              <w:t>A class participation mark (5</w:t>
            </w:r>
            <w:r w:rsidRPr="006A7DA6">
              <w:rPr>
                <w:rFonts w:ascii="Arial" w:hAnsi="Arial" w:cs="Arial"/>
                <w:bCs/>
                <w:color w:val="000000" w:themeColor="text1"/>
                <w:sz w:val="18"/>
                <w:szCs w:val="18"/>
              </w:rPr>
              <w:t>%).</w:t>
            </w:r>
          </w:p>
        </w:tc>
      </w:tr>
      <w:tr w:rsidR="002E3C27" w:rsidRPr="006A7DA6" w14:paraId="0C833ED1" w14:textId="77777777" w:rsidTr="001C3606">
        <w:trPr>
          <w:jc w:val="center"/>
        </w:trPr>
        <w:tc>
          <w:tcPr>
            <w:tcW w:w="9127" w:type="dxa"/>
          </w:tcPr>
          <w:p w14:paraId="5D3C78DD" w14:textId="77777777" w:rsidR="002E3C27" w:rsidRPr="006A7DA6" w:rsidRDefault="002E3C27" w:rsidP="001C3606">
            <w:pPr>
              <w:spacing w:after="120"/>
              <w:rPr>
                <w:rFonts w:ascii="Arial" w:hAnsi="Arial" w:cs="Arial"/>
                <w:b/>
                <w:bCs/>
                <w:iCs/>
                <w:sz w:val="18"/>
                <w:szCs w:val="18"/>
              </w:rPr>
            </w:pPr>
          </w:p>
          <w:p w14:paraId="73F59405" w14:textId="77777777" w:rsidR="002E3C27" w:rsidRPr="006A7DA6" w:rsidRDefault="002E3C27" w:rsidP="001C3606">
            <w:pPr>
              <w:spacing w:after="120"/>
              <w:rPr>
                <w:rFonts w:ascii="Arial" w:hAnsi="Arial" w:cs="Arial"/>
                <w:b/>
                <w:bCs/>
                <w:iCs/>
                <w:sz w:val="18"/>
                <w:szCs w:val="18"/>
              </w:rPr>
            </w:pPr>
            <w:r w:rsidRPr="006A7DA6">
              <w:rPr>
                <w:rFonts w:ascii="Arial" w:hAnsi="Arial" w:cs="Arial"/>
                <w:b/>
                <w:bCs/>
                <w:iCs/>
                <w:sz w:val="18"/>
                <w:szCs w:val="18"/>
              </w:rPr>
              <w:t>Course Contents:</w:t>
            </w:r>
          </w:p>
          <w:p w14:paraId="2F3C6693"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Analysis of algorithm: Time complexity, Space complexity</w:t>
            </w:r>
          </w:p>
          <w:p w14:paraId="3B37D877"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 xml:space="preserve">Sorting: Insertion sort, Bubble sort, Counting sort, Merge sort, Quick sort, </w:t>
            </w:r>
          </w:p>
          <w:p w14:paraId="68781682"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Searching: Linear search, Binary search (on discrete domain and on continuous domain)</w:t>
            </w:r>
          </w:p>
          <w:p w14:paraId="62046BCA"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 xml:space="preserve">Uninformed search: DFS, </w:t>
            </w:r>
            <w:r w:rsidRPr="006A7DA6">
              <w:rPr>
                <w:rFonts w:ascii="Arial" w:hAnsi="Arial" w:cs="Arial"/>
                <w:sz w:val="18"/>
                <w:szCs w:val="18"/>
                <w:lang w:val="en-GB"/>
              </w:rPr>
              <w:tab/>
              <w:t xml:space="preserve">BFS, </w:t>
            </w:r>
            <w:proofErr w:type="spellStart"/>
            <w:r w:rsidRPr="006A7DA6">
              <w:rPr>
                <w:rFonts w:ascii="Arial" w:hAnsi="Arial" w:cs="Arial"/>
                <w:sz w:val="18"/>
                <w:szCs w:val="18"/>
                <w:lang w:val="en-GB"/>
              </w:rPr>
              <w:t>Dijkastra</w:t>
            </w:r>
            <w:proofErr w:type="spellEnd"/>
            <w:r w:rsidRPr="006A7DA6">
              <w:rPr>
                <w:rFonts w:ascii="Arial" w:hAnsi="Arial" w:cs="Arial"/>
                <w:sz w:val="18"/>
                <w:szCs w:val="18"/>
                <w:lang w:val="en-GB"/>
              </w:rPr>
              <w:t>, IDDFS, Meet-in-the-middle, Informed search, A* search, IDA*</w:t>
            </w:r>
          </w:p>
          <w:p w14:paraId="5EA81A2B"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Local search: Random restart hill climb, Simulated annealing, Local beam search, Genetic algorithm</w:t>
            </w:r>
          </w:p>
          <w:p w14:paraId="7200D223"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Game theoretic search: Minimax search, Alpha-beta pruning</w:t>
            </w:r>
          </w:p>
          <w:p w14:paraId="248A85D9"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 xml:space="preserve">Constraint satisfaction problem: Backtrack , </w:t>
            </w:r>
            <w:r w:rsidRPr="006A7DA6">
              <w:rPr>
                <w:rFonts w:ascii="Arial" w:hAnsi="Arial" w:cs="Arial"/>
                <w:sz w:val="18"/>
                <w:szCs w:val="18"/>
                <w:lang w:val="en-GB"/>
              </w:rPr>
              <w:tab/>
              <w:t>Algorithm x</w:t>
            </w:r>
          </w:p>
          <w:p w14:paraId="713D967E"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 xml:space="preserve">Data structure: BST, Heap (priority queue), Merge sort tree (interval based sorted array), </w:t>
            </w:r>
            <w:proofErr w:type="spellStart"/>
            <w:r w:rsidRPr="006A7DA6">
              <w:rPr>
                <w:rFonts w:ascii="Arial" w:hAnsi="Arial" w:cs="Arial"/>
                <w:sz w:val="18"/>
                <w:szCs w:val="18"/>
                <w:lang w:val="en-GB"/>
              </w:rPr>
              <w:t>Treap</w:t>
            </w:r>
            <w:proofErr w:type="spellEnd"/>
            <w:r w:rsidRPr="006A7DA6">
              <w:rPr>
                <w:rFonts w:ascii="Arial" w:hAnsi="Arial" w:cs="Arial"/>
                <w:sz w:val="18"/>
                <w:szCs w:val="18"/>
                <w:lang w:val="en-GB"/>
              </w:rPr>
              <w:t xml:space="preserve"> (array merge, split and accumulation), UFDS (solving connectivity problem )</w:t>
            </w:r>
          </w:p>
          <w:p w14:paraId="62C3569C"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Dynamic programming: Subset sum / 0-1 knapsack, Interval DP</w:t>
            </w:r>
          </w:p>
          <w:p w14:paraId="7ADE7BCE"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Greedy: Activity selection</w:t>
            </w:r>
          </w:p>
          <w:p w14:paraId="44408592"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String: KMP, Rabin Karp, Suffix array</w:t>
            </w:r>
          </w:p>
          <w:p w14:paraId="7A511611" w14:textId="77777777" w:rsidR="002E3C27" w:rsidRPr="006A7DA6" w:rsidRDefault="002E3C27" w:rsidP="001C3606">
            <w:pPr>
              <w:spacing w:after="120"/>
              <w:jc w:val="both"/>
              <w:rPr>
                <w:rFonts w:ascii="Arial" w:hAnsi="Arial" w:cs="Arial"/>
                <w:sz w:val="18"/>
                <w:szCs w:val="18"/>
                <w:lang w:val="en-GB"/>
              </w:rPr>
            </w:pPr>
            <w:r w:rsidRPr="006A7DA6">
              <w:rPr>
                <w:rFonts w:ascii="Arial" w:hAnsi="Arial" w:cs="Arial"/>
                <w:sz w:val="18"/>
                <w:szCs w:val="18"/>
                <w:lang w:val="en-GB"/>
              </w:rPr>
              <w:t>Geometry: Line sweep, Jarvis march, Graham scan</w:t>
            </w:r>
          </w:p>
          <w:p w14:paraId="13C876D3" w14:textId="77777777" w:rsidR="002E3C27" w:rsidRPr="006A7DA6" w:rsidRDefault="002E3C27" w:rsidP="001C3606">
            <w:pPr>
              <w:rPr>
                <w:rFonts w:ascii="Arial" w:hAnsi="Arial" w:cs="Arial"/>
                <w:b/>
                <w:color w:val="FF0000"/>
                <w:sz w:val="18"/>
                <w:szCs w:val="18"/>
              </w:rPr>
            </w:pPr>
          </w:p>
        </w:tc>
      </w:tr>
    </w:tbl>
    <w:p w14:paraId="220D9A50" w14:textId="77777777" w:rsidR="002E3C27" w:rsidRPr="006A7DA6" w:rsidRDefault="002E3C27" w:rsidP="002E3C27">
      <w:pPr>
        <w:jc w:val="center"/>
        <w:rPr>
          <w:rFonts w:ascii="Arial" w:hAnsi="Arial" w:cs="Arial"/>
          <w:b/>
          <w:color w:val="FFFFFF"/>
          <w:sz w:val="18"/>
          <w:szCs w:val="18"/>
          <w:highlight w:val="black"/>
        </w:rPr>
      </w:pPr>
    </w:p>
    <w:p w14:paraId="7EE5C65A" w14:textId="77777777" w:rsidR="002E3C27" w:rsidRPr="006A7DA6" w:rsidRDefault="002E3C27" w:rsidP="002E3C27">
      <w:pPr>
        <w:rPr>
          <w:rFonts w:ascii="Arial" w:hAnsi="Arial" w:cs="Arial"/>
          <w:b/>
          <w:spacing w:val="-3"/>
          <w:sz w:val="18"/>
          <w:szCs w:val="18"/>
        </w:rPr>
      </w:pPr>
      <w:r w:rsidRPr="006A7DA6">
        <w:rPr>
          <w:rFonts w:ascii="Arial" w:hAnsi="Arial" w:cs="Arial"/>
          <w:b/>
          <w:spacing w:val="-3"/>
          <w:sz w:val="18"/>
          <w:szCs w:val="18"/>
        </w:rPr>
        <w:t>Text Book:</w:t>
      </w:r>
    </w:p>
    <w:tbl>
      <w:tblPr>
        <w:tblW w:w="4906" w:type="pct"/>
        <w:jc w:val="center"/>
        <w:tblLook w:val="0000" w:firstRow="0" w:lastRow="0" w:firstColumn="0" w:lastColumn="0" w:noHBand="0" w:noVBand="0"/>
      </w:tblPr>
      <w:tblGrid>
        <w:gridCol w:w="361"/>
        <w:gridCol w:w="2432"/>
        <w:gridCol w:w="265"/>
        <w:gridCol w:w="6010"/>
      </w:tblGrid>
      <w:tr w:rsidR="002E3C27" w:rsidRPr="006A7DA6" w14:paraId="2E0DB40B" w14:textId="77777777" w:rsidTr="001C3606">
        <w:trPr>
          <w:jc w:val="center"/>
        </w:trPr>
        <w:tc>
          <w:tcPr>
            <w:tcW w:w="199" w:type="pct"/>
          </w:tcPr>
          <w:p w14:paraId="4FF75BFC" w14:textId="77777777" w:rsidR="002E3C27" w:rsidRPr="006A7DA6" w:rsidRDefault="002E3C27" w:rsidP="001C3606">
            <w:pPr>
              <w:suppressAutoHyphens/>
              <w:jc w:val="center"/>
              <w:rPr>
                <w:rFonts w:ascii="Arial" w:hAnsi="Arial" w:cs="Arial"/>
                <w:spacing w:val="-3"/>
                <w:sz w:val="18"/>
                <w:szCs w:val="18"/>
              </w:rPr>
            </w:pPr>
            <w:r w:rsidRPr="006A7DA6">
              <w:rPr>
                <w:rFonts w:ascii="Arial" w:hAnsi="Arial" w:cs="Arial"/>
                <w:spacing w:val="-3"/>
                <w:sz w:val="18"/>
                <w:szCs w:val="18"/>
              </w:rPr>
              <w:t>1.</w:t>
            </w:r>
          </w:p>
        </w:tc>
        <w:tc>
          <w:tcPr>
            <w:tcW w:w="1341" w:type="pct"/>
          </w:tcPr>
          <w:p w14:paraId="5F90C4F6" w14:textId="77777777" w:rsidR="002E3C27" w:rsidRPr="006A7DA6" w:rsidRDefault="002E3C27" w:rsidP="001C3606">
            <w:pPr>
              <w:suppressAutoHyphens/>
              <w:rPr>
                <w:rFonts w:ascii="Arial" w:hAnsi="Arial" w:cs="Arial"/>
                <w:spacing w:val="-3"/>
                <w:sz w:val="18"/>
                <w:szCs w:val="18"/>
              </w:rPr>
            </w:pPr>
            <w:r w:rsidRPr="006A7DA6">
              <w:rPr>
                <w:rFonts w:ascii="Arial" w:hAnsi="Arial" w:cs="Arial"/>
                <w:spacing w:val="-3"/>
                <w:sz w:val="18"/>
                <w:szCs w:val="18"/>
              </w:rPr>
              <w:t xml:space="preserve">Thomas H. </w:t>
            </w:r>
            <w:proofErr w:type="spellStart"/>
            <w:r w:rsidRPr="006A7DA6">
              <w:rPr>
                <w:rFonts w:ascii="Arial" w:hAnsi="Arial" w:cs="Arial"/>
                <w:spacing w:val="-3"/>
                <w:sz w:val="18"/>
                <w:szCs w:val="18"/>
              </w:rPr>
              <w:t>Cormen</w:t>
            </w:r>
            <w:proofErr w:type="spellEnd"/>
            <w:r w:rsidRPr="006A7DA6">
              <w:rPr>
                <w:rFonts w:ascii="Arial" w:hAnsi="Arial" w:cs="Arial"/>
                <w:spacing w:val="-3"/>
                <w:sz w:val="18"/>
                <w:szCs w:val="18"/>
              </w:rPr>
              <w:t xml:space="preserve">, Clifford Stein, Ronald L. Rivest, Charles E. </w:t>
            </w:r>
            <w:proofErr w:type="spellStart"/>
            <w:r w:rsidRPr="006A7DA6">
              <w:rPr>
                <w:rFonts w:ascii="Arial" w:hAnsi="Arial" w:cs="Arial"/>
                <w:spacing w:val="-3"/>
                <w:sz w:val="18"/>
                <w:szCs w:val="18"/>
              </w:rPr>
              <w:t>Leiserson</w:t>
            </w:r>
            <w:proofErr w:type="spellEnd"/>
          </w:p>
        </w:tc>
        <w:tc>
          <w:tcPr>
            <w:tcW w:w="146" w:type="pct"/>
          </w:tcPr>
          <w:p w14:paraId="4FE0F938" w14:textId="77777777" w:rsidR="002E3C27" w:rsidRPr="006A7DA6" w:rsidRDefault="002E3C27" w:rsidP="001C3606">
            <w:pPr>
              <w:suppressAutoHyphens/>
              <w:jc w:val="center"/>
              <w:rPr>
                <w:rFonts w:ascii="Arial" w:hAnsi="Arial" w:cs="Arial"/>
                <w:spacing w:val="-3"/>
                <w:sz w:val="18"/>
                <w:szCs w:val="18"/>
              </w:rPr>
            </w:pPr>
            <w:r w:rsidRPr="006A7DA6">
              <w:rPr>
                <w:rFonts w:ascii="Arial" w:hAnsi="Arial" w:cs="Arial"/>
                <w:spacing w:val="-3"/>
                <w:sz w:val="18"/>
                <w:szCs w:val="18"/>
              </w:rPr>
              <w:t>:</w:t>
            </w:r>
          </w:p>
        </w:tc>
        <w:tc>
          <w:tcPr>
            <w:tcW w:w="3315" w:type="pct"/>
          </w:tcPr>
          <w:p w14:paraId="04C5A9BF" w14:textId="77777777" w:rsidR="002E3C27" w:rsidRPr="006A7DA6" w:rsidRDefault="002E3C27" w:rsidP="001C3606">
            <w:pPr>
              <w:suppressAutoHyphens/>
              <w:rPr>
                <w:rFonts w:ascii="Arial" w:hAnsi="Arial" w:cs="Arial"/>
                <w:b/>
                <w:bCs/>
                <w:spacing w:val="-3"/>
                <w:sz w:val="18"/>
                <w:szCs w:val="18"/>
              </w:rPr>
            </w:pPr>
            <w:r w:rsidRPr="006A7DA6">
              <w:rPr>
                <w:rFonts w:ascii="Arial" w:hAnsi="Arial" w:cs="Arial"/>
                <w:b/>
                <w:bCs/>
                <w:spacing w:val="-3"/>
                <w:sz w:val="18"/>
                <w:szCs w:val="18"/>
              </w:rPr>
              <w:t xml:space="preserve">Introduction to Algorithms, </w:t>
            </w:r>
            <w:r w:rsidRPr="006A7DA6">
              <w:rPr>
                <w:rFonts w:ascii="Arial" w:hAnsi="Arial" w:cs="Arial"/>
                <w:i/>
                <w:iCs/>
                <w:spacing w:val="-3"/>
                <w:sz w:val="18"/>
                <w:szCs w:val="18"/>
              </w:rPr>
              <w:t>The MIT Press</w:t>
            </w:r>
          </w:p>
        </w:tc>
      </w:tr>
    </w:tbl>
    <w:p w14:paraId="5EC0D18D" w14:textId="77777777" w:rsidR="002E3C27" w:rsidRPr="006A7DA6" w:rsidRDefault="002E3C27" w:rsidP="002E3C27">
      <w:pPr>
        <w:jc w:val="center"/>
        <w:rPr>
          <w:rFonts w:ascii="Arial" w:hAnsi="Arial" w:cs="Arial"/>
          <w:b/>
          <w:spacing w:val="-3"/>
          <w:sz w:val="18"/>
          <w:szCs w:val="18"/>
        </w:rPr>
      </w:pPr>
    </w:p>
    <w:p w14:paraId="2633F9F9" w14:textId="77777777" w:rsidR="002E3C27" w:rsidRPr="006A7DA6" w:rsidRDefault="002E3C27" w:rsidP="002E3C27">
      <w:pPr>
        <w:rPr>
          <w:rFonts w:ascii="Arial" w:hAnsi="Arial" w:cs="Arial"/>
          <w:b/>
          <w:spacing w:val="-3"/>
          <w:sz w:val="18"/>
          <w:szCs w:val="18"/>
        </w:rPr>
      </w:pPr>
      <w:r w:rsidRPr="006A7DA6">
        <w:rPr>
          <w:rFonts w:ascii="Arial" w:hAnsi="Arial" w:cs="Arial"/>
          <w:b/>
          <w:spacing w:val="-3"/>
          <w:sz w:val="18"/>
          <w:szCs w:val="18"/>
        </w:rPr>
        <w:t>Books Recommended:</w:t>
      </w:r>
    </w:p>
    <w:tbl>
      <w:tblPr>
        <w:tblW w:w="4939" w:type="pct"/>
        <w:jc w:val="center"/>
        <w:tblLook w:val="0000" w:firstRow="0" w:lastRow="0" w:firstColumn="0" w:lastColumn="0" w:noHBand="0" w:noVBand="0"/>
      </w:tblPr>
      <w:tblGrid>
        <w:gridCol w:w="361"/>
        <w:gridCol w:w="2432"/>
        <w:gridCol w:w="265"/>
        <w:gridCol w:w="6071"/>
      </w:tblGrid>
      <w:tr w:rsidR="002E3C27" w:rsidRPr="006A7DA6" w14:paraId="3C2E0275" w14:textId="77777777" w:rsidTr="001C3606">
        <w:trPr>
          <w:trHeight w:val="196"/>
          <w:jc w:val="center"/>
        </w:trPr>
        <w:tc>
          <w:tcPr>
            <w:tcW w:w="198" w:type="pct"/>
          </w:tcPr>
          <w:p w14:paraId="33098094" w14:textId="77777777" w:rsidR="002E3C27" w:rsidRPr="006A7DA6" w:rsidRDefault="002E3C27" w:rsidP="001C3606">
            <w:pPr>
              <w:suppressAutoHyphens/>
              <w:jc w:val="center"/>
              <w:rPr>
                <w:rFonts w:ascii="Arial" w:hAnsi="Arial" w:cs="Arial"/>
                <w:spacing w:val="-3"/>
                <w:sz w:val="18"/>
                <w:szCs w:val="18"/>
              </w:rPr>
            </w:pPr>
            <w:r w:rsidRPr="006A7DA6">
              <w:rPr>
                <w:rFonts w:ascii="Arial" w:hAnsi="Arial" w:cs="Arial"/>
                <w:spacing w:val="-3"/>
                <w:sz w:val="18"/>
                <w:szCs w:val="18"/>
              </w:rPr>
              <w:t>1.</w:t>
            </w:r>
          </w:p>
        </w:tc>
        <w:tc>
          <w:tcPr>
            <w:tcW w:w="1332" w:type="pct"/>
          </w:tcPr>
          <w:p w14:paraId="0E966D4F" w14:textId="77777777" w:rsidR="002E3C27" w:rsidRPr="006A7DA6" w:rsidRDefault="002E3C27" w:rsidP="001C3606">
            <w:pPr>
              <w:suppressAutoHyphens/>
              <w:jc w:val="center"/>
              <w:rPr>
                <w:rFonts w:ascii="Arial" w:hAnsi="Arial" w:cs="Arial"/>
                <w:spacing w:val="-3"/>
                <w:sz w:val="18"/>
                <w:szCs w:val="18"/>
              </w:rPr>
            </w:pPr>
            <w:proofErr w:type="spellStart"/>
            <w:r w:rsidRPr="006A7DA6">
              <w:rPr>
                <w:rFonts w:ascii="Arial" w:hAnsi="Arial" w:cs="Arial"/>
                <w:color w:val="000000"/>
                <w:sz w:val="18"/>
                <w:szCs w:val="18"/>
              </w:rPr>
              <w:t>AnttiLaaksonen</w:t>
            </w:r>
            <w:proofErr w:type="spellEnd"/>
          </w:p>
        </w:tc>
        <w:tc>
          <w:tcPr>
            <w:tcW w:w="145" w:type="pct"/>
          </w:tcPr>
          <w:p w14:paraId="3BEC2460" w14:textId="77777777" w:rsidR="002E3C27" w:rsidRPr="006A7DA6" w:rsidRDefault="002E3C27" w:rsidP="001C3606">
            <w:pPr>
              <w:suppressAutoHyphens/>
              <w:jc w:val="center"/>
              <w:rPr>
                <w:rFonts w:ascii="Arial" w:hAnsi="Arial" w:cs="Arial"/>
                <w:spacing w:val="-3"/>
                <w:sz w:val="18"/>
                <w:szCs w:val="18"/>
              </w:rPr>
            </w:pPr>
            <w:r w:rsidRPr="006A7DA6">
              <w:rPr>
                <w:rFonts w:ascii="Arial" w:hAnsi="Arial" w:cs="Arial"/>
                <w:spacing w:val="-3"/>
                <w:sz w:val="18"/>
                <w:szCs w:val="18"/>
              </w:rPr>
              <w:t>:</w:t>
            </w:r>
          </w:p>
        </w:tc>
        <w:tc>
          <w:tcPr>
            <w:tcW w:w="3326" w:type="pct"/>
          </w:tcPr>
          <w:p w14:paraId="6D3C44F3" w14:textId="77777777" w:rsidR="002E3C27" w:rsidRPr="006A7DA6" w:rsidRDefault="002E3C27" w:rsidP="001C3606">
            <w:pPr>
              <w:suppressAutoHyphens/>
              <w:rPr>
                <w:rFonts w:ascii="Arial" w:hAnsi="Arial" w:cs="Arial"/>
                <w:spacing w:val="-3"/>
                <w:sz w:val="18"/>
                <w:szCs w:val="18"/>
              </w:rPr>
            </w:pPr>
            <w:r w:rsidRPr="006A7DA6">
              <w:rPr>
                <w:rFonts w:ascii="Arial" w:hAnsi="Arial" w:cs="Arial"/>
                <w:b/>
                <w:bCs/>
                <w:spacing w:val="-3"/>
                <w:sz w:val="18"/>
                <w:szCs w:val="18"/>
              </w:rPr>
              <w:t xml:space="preserve">Competitive Programmer’s Handbook, </w:t>
            </w:r>
            <w:r w:rsidRPr="006A7DA6">
              <w:rPr>
                <w:rFonts w:ascii="Arial" w:hAnsi="Arial" w:cs="Arial"/>
                <w:i/>
                <w:iCs/>
                <w:spacing w:val="-3"/>
                <w:sz w:val="18"/>
                <w:szCs w:val="18"/>
              </w:rPr>
              <w:t>Springer</w:t>
            </w:r>
          </w:p>
        </w:tc>
      </w:tr>
      <w:tr w:rsidR="002E3C27" w:rsidRPr="006A7DA6" w14:paraId="2645993D" w14:textId="77777777" w:rsidTr="001C3606">
        <w:trPr>
          <w:trHeight w:val="196"/>
          <w:jc w:val="center"/>
        </w:trPr>
        <w:tc>
          <w:tcPr>
            <w:tcW w:w="198" w:type="pct"/>
          </w:tcPr>
          <w:p w14:paraId="4C2116CC" w14:textId="77777777" w:rsidR="002E3C27" w:rsidRPr="006A7DA6" w:rsidRDefault="002E3C27" w:rsidP="001C3606">
            <w:pPr>
              <w:suppressAutoHyphens/>
              <w:jc w:val="center"/>
              <w:rPr>
                <w:rFonts w:ascii="Arial" w:hAnsi="Arial" w:cs="Arial"/>
                <w:spacing w:val="-3"/>
                <w:sz w:val="18"/>
                <w:szCs w:val="18"/>
              </w:rPr>
            </w:pPr>
            <w:r w:rsidRPr="006A7DA6">
              <w:rPr>
                <w:rFonts w:ascii="Arial" w:hAnsi="Arial" w:cs="Arial"/>
                <w:spacing w:val="-3"/>
                <w:sz w:val="18"/>
                <w:szCs w:val="18"/>
              </w:rPr>
              <w:t>2.</w:t>
            </w:r>
          </w:p>
        </w:tc>
        <w:tc>
          <w:tcPr>
            <w:tcW w:w="1332" w:type="pct"/>
          </w:tcPr>
          <w:p w14:paraId="2C747736" w14:textId="77777777" w:rsidR="002E3C27" w:rsidRPr="006A7DA6" w:rsidRDefault="002E3C27" w:rsidP="001C3606">
            <w:pPr>
              <w:suppressAutoHyphens/>
              <w:jc w:val="center"/>
              <w:rPr>
                <w:rFonts w:ascii="Arial" w:hAnsi="Arial" w:cs="Arial"/>
                <w:color w:val="000000"/>
                <w:sz w:val="18"/>
                <w:szCs w:val="18"/>
              </w:rPr>
            </w:pPr>
            <w:proofErr w:type="spellStart"/>
            <w:r w:rsidRPr="006A7DA6">
              <w:rPr>
                <w:rFonts w:ascii="Arial" w:hAnsi="Arial" w:cs="Arial"/>
                <w:color w:val="000000"/>
                <w:sz w:val="18"/>
                <w:szCs w:val="18"/>
              </w:rPr>
              <w:t>AnttiLaaksonen</w:t>
            </w:r>
            <w:proofErr w:type="spellEnd"/>
          </w:p>
        </w:tc>
        <w:tc>
          <w:tcPr>
            <w:tcW w:w="145" w:type="pct"/>
          </w:tcPr>
          <w:p w14:paraId="0B0E2A10" w14:textId="77777777" w:rsidR="002E3C27" w:rsidRPr="006A7DA6" w:rsidRDefault="002E3C27" w:rsidP="001C3606">
            <w:pPr>
              <w:suppressAutoHyphens/>
              <w:jc w:val="center"/>
              <w:rPr>
                <w:rFonts w:ascii="Arial" w:hAnsi="Arial" w:cs="Arial"/>
                <w:spacing w:val="-3"/>
                <w:sz w:val="18"/>
                <w:szCs w:val="18"/>
              </w:rPr>
            </w:pPr>
          </w:p>
        </w:tc>
        <w:tc>
          <w:tcPr>
            <w:tcW w:w="3326" w:type="pct"/>
          </w:tcPr>
          <w:p w14:paraId="39705A51" w14:textId="77777777" w:rsidR="002E3C27" w:rsidRPr="006A7DA6" w:rsidRDefault="002E3C27" w:rsidP="001C3606">
            <w:pPr>
              <w:suppressAutoHyphens/>
              <w:rPr>
                <w:rFonts w:ascii="Arial" w:hAnsi="Arial" w:cs="Arial"/>
                <w:b/>
                <w:bCs/>
                <w:spacing w:val="-3"/>
                <w:sz w:val="18"/>
                <w:szCs w:val="18"/>
              </w:rPr>
            </w:pPr>
            <w:r w:rsidRPr="006A7DA6">
              <w:rPr>
                <w:rFonts w:ascii="Arial" w:hAnsi="Arial" w:cs="Arial"/>
                <w:b/>
                <w:bCs/>
                <w:spacing w:val="-3"/>
                <w:sz w:val="18"/>
                <w:szCs w:val="18"/>
              </w:rPr>
              <w:t xml:space="preserve">Guide to Competitive Programming: Learning and Improving Algorithms Through Contests, </w:t>
            </w:r>
            <w:r w:rsidRPr="006A7DA6">
              <w:rPr>
                <w:rFonts w:ascii="Arial" w:hAnsi="Arial" w:cs="Arial"/>
                <w:i/>
                <w:iCs/>
                <w:spacing w:val="-3"/>
                <w:sz w:val="18"/>
                <w:szCs w:val="18"/>
              </w:rPr>
              <w:t>Springer</w:t>
            </w:r>
          </w:p>
        </w:tc>
      </w:tr>
    </w:tbl>
    <w:p w14:paraId="57147B65" w14:textId="77777777" w:rsidR="002E3C27" w:rsidRDefault="002E3C27" w:rsidP="002E3C27">
      <w:pPr>
        <w:jc w:val="center"/>
        <w:rPr>
          <w:rFonts w:ascii="Arial" w:hAnsi="Arial" w:cs="Arial"/>
          <w:sz w:val="18"/>
          <w:szCs w:val="18"/>
        </w:rPr>
      </w:pPr>
    </w:p>
    <w:p w14:paraId="47CEC169" w14:textId="77777777" w:rsidR="002E3C27" w:rsidRDefault="002E3C27" w:rsidP="002E3C27">
      <w:pPr>
        <w:jc w:val="center"/>
        <w:rPr>
          <w:rFonts w:ascii="Arial" w:hAnsi="Arial" w:cs="Arial"/>
          <w:sz w:val="18"/>
          <w:szCs w:val="18"/>
        </w:rPr>
      </w:pPr>
    </w:p>
    <w:p w14:paraId="61DEAC50" w14:textId="77777777" w:rsidR="002E3C27" w:rsidRDefault="002E3C27" w:rsidP="002E3C27">
      <w:pPr>
        <w:jc w:val="center"/>
        <w:rPr>
          <w:rFonts w:ascii="Arial" w:hAnsi="Arial" w:cs="Arial"/>
          <w:sz w:val="18"/>
          <w:szCs w:val="18"/>
        </w:rPr>
      </w:pPr>
    </w:p>
    <w:p w14:paraId="36856ABB" w14:textId="77777777" w:rsidR="002E3C27" w:rsidRPr="006A7DA6" w:rsidRDefault="002E3C27" w:rsidP="002E3C27">
      <w:pPr>
        <w:jc w:val="center"/>
        <w:rPr>
          <w:rFonts w:ascii="Arial" w:hAnsi="Arial" w:cs="Arial"/>
          <w:sz w:val="18"/>
          <w:szCs w:val="18"/>
        </w:rPr>
      </w:pPr>
    </w:p>
    <w:p w14:paraId="375C5077" w14:textId="77777777" w:rsidR="002E3C27" w:rsidRPr="00646B39"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46B39">
        <w:rPr>
          <w:rFonts w:ascii="Arial" w:hAnsi="Arial" w:cs="Arial"/>
          <w:b/>
          <w:bCs/>
          <w:iCs/>
          <w:sz w:val="18"/>
          <w:szCs w:val="18"/>
        </w:rPr>
        <w:t>CSE2222: Design and Analysis of Algorithms Lab.</w:t>
      </w:r>
    </w:p>
    <w:p w14:paraId="6B87B879" w14:textId="77777777" w:rsidR="002E3C27" w:rsidRPr="00646B39"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46B39">
        <w:rPr>
          <w:rFonts w:ascii="Arial" w:hAnsi="Arial" w:cs="Arial"/>
          <w:b/>
          <w:bCs/>
          <w:iCs/>
          <w:sz w:val="18"/>
          <w:szCs w:val="18"/>
        </w:rPr>
        <w:t xml:space="preserve">Credits: 1Contact Hours: </w:t>
      </w:r>
      <w:r w:rsidRPr="00646B39">
        <w:rPr>
          <w:rFonts w:ascii="Arial" w:hAnsi="Arial" w:cs="Arial"/>
          <w:iCs/>
          <w:sz w:val="18"/>
          <w:szCs w:val="18"/>
        </w:rPr>
        <w:t>26</w:t>
      </w:r>
    </w:p>
    <w:p w14:paraId="50BCF297" w14:textId="77777777" w:rsidR="002E3C27" w:rsidRPr="00646B39"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46B39">
        <w:rPr>
          <w:rFonts w:ascii="Arial" w:hAnsi="Arial" w:cs="Arial"/>
          <w:b/>
          <w:bCs/>
          <w:iCs/>
          <w:sz w:val="18"/>
          <w:szCs w:val="18"/>
        </w:rPr>
        <w:t xml:space="preserve">Year: </w:t>
      </w:r>
      <w:proofErr w:type="gramStart"/>
      <w:r w:rsidRPr="00646B39">
        <w:rPr>
          <w:rFonts w:ascii="Arial" w:hAnsi="Arial" w:cs="Arial"/>
          <w:bCs/>
          <w:iCs/>
          <w:sz w:val="18"/>
          <w:szCs w:val="18"/>
        </w:rPr>
        <w:t>Second</w:t>
      </w:r>
      <w:r w:rsidRPr="00646B39">
        <w:rPr>
          <w:rFonts w:ascii="Arial" w:hAnsi="Arial" w:cs="Arial"/>
          <w:b/>
          <w:bCs/>
          <w:iCs/>
          <w:sz w:val="18"/>
          <w:szCs w:val="18"/>
        </w:rPr>
        <w:t xml:space="preserve">  Semester</w:t>
      </w:r>
      <w:proofErr w:type="gramEnd"/>
      <w:r w:rsidRPr="00646B39">
        <w:rPr>
          <w:rFonts w:ascii="Arial" w:hAnsi="Arial" w:cs="Arial"/>
          <w:b/>
          <w:bCs/>
          <w:iCs/>
          <w:sz w:val="18"/>
          <w:szCs w:val="18"/>
        </w:rPr>
        <w:t xml:space="preserve">: </w:t>
      </w:r>
      <w:r w:rsidRPr="00646B39">
        <w:rPr>
          <w:rFonts w:ascii="Arial" w:hAnsi="Arial" w:cs="Arial"/>
          <w:iCs/>
          <w:sz w:val="18"/>
          <w:szCs w:val="18"/>
        </w:rPr>
        <w:t>Even</w:t>
      </w:r>
    </w:p>
    <w:p w14:paraId="7BB375C6" w14:textId="77777777" w:rsidR="002E3C27" w:rsidRPr="00646B39"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646B39" w14:paraId="2E0C710D" w14:textId="77777777" w:rsidTr="001C3606">
        <w:trPr>
          <w:jc w:val="center"/>
        </w:trPr>
        <w:tc>
          <w:tcPr>
            <w:tcW w:w="1439" w:type="dxa"/>
          </w:tcPr>
          <w:p w14:paraId="2EBA34DA" w14:textId="77777777" w:rsidR="002E3C27" w:rsidRPr="00646B39" w:rsidRDefault="002E3C27" w:rsidP="001C3606">
            <w:pPr>
              <w:rPr>
                <w:rFonts w:ascii="Arial" w:hAnsi="Arial" w:cs="Arial"/>
                <w:b/>
                <w:bCs/>
                <w:sz w:val="18"/>
                <w:szCs w:val="18"/>
              </w:rPr>
            </w:pPr>
            <w:r w:rsidRPr="00646B39">
              <w:rPr>
                <w:rFonts w:ascii="Arial" w:hAnsi="Arial" w:cs="Arial"/>
                <w:b/>
                <w:sz w:val="18"/>
                <w:szCs w:val="18"/>
              </w:rPr>
              <w:t>Prerequisite:</w:t>
            </w:r>
          </w:p>
        </w:tc>
        <w:tc>
          <w:tcPr>
            <w:tcW w:w="7741" w:type="dxa"/>
          </w:tcPr>
          <w:p w14:paraId="388A55DA" w14:textId="77777777" w:rsidR="002E3C27" w:rsidRPr="00646B39" w:rsidRDefault="002E3C27" w:rsidP="001C3606">
            <w:pPr>
              <w:rPr>
                <w:rFonts w:ascii="Arial" w:hAnsi="Arial" w:cs="Arial"/>
                <w:iCs/>
                <w:sz w:val="18"/>
                <w:szCs w:val="18"/>
              </w:rPr>
            </w:pPr>
            <w:r w:rsidRPr="00646B39">
              <w:rPr>
                <w:rFonts w:ascii="Arial" w:hAnsi="Arial" w:cs="Arial"/>
                <w:iCs/>
                <w:sz w:val="18"/>
                <w:szCs w:val="18"/>
              </w:rPr>
              <w:t>CSE1121: Structural Programming Language, CSE2121: Data Structure</w:t>
            </w:r>
          </w:p>
        </w:tc>
      </w:tr>
      <w:tr w:rsidR="002E3C27" w:rsidRPr="00646B39" w14:paraId="565F4F95" w14:textId="77777777" w:rsidTr="001C3606">
        <w:trPr>
          <w:jc w:val="center"/>
        </w:trPr>
        <w:tc>
          <w:tcPr>
            <w:tcW w:w="1439" w:type="dxa"/>
          </w:tcPr>
          <w:p w14:paraId="2E59C5EF" w14:textId="77777777" w:rsidR="002E3C27" w:rsidRPr="00646B39" w:rsidRDefault="002E3C27" w:rsidP="001C3606">
            <w:pPr>
              <w:rPr>
                <w:rFonts w:ascii="Arial" w:hAnsi="Arial" w:cs="Arial"/>
                <w:b/>
                <w:sz w:val="18"/>
                <w:szCs w:val="18"/>
              </w:rPr>
            </w:pPr>
            <w:r w:rsidRPr="00646B39">
              <w:rPr>
                <w:rFonts w:ascii="Arial" w:hAnsi="Arial" w:cs="Arial"/>
                <w:b/>
                <w:sz w:val="18"/>
                <w:szCs w:val="18"/>
              </w:rPr>
              <w:t>Course Type</w:t>
            </w:r>
          </w:p>
        </w:tc>
        <w:tc>
          <w:tcPr>
            <w:tcW w:w="7741" w:type="dxa"/>
          </w:tcPr>
          <w:p w14:paraId="450B1CDE" w14:textId="77777777" w:rsidR="002E3C27" w:rsidRPr="00646B39" w:rsidRDefault="00000000" w:rsidP="001C3606">
            <w:pPr>
              <w:rPr>
                <w:rFonts w:ascii="Arial" w:hAnsi="Arial" w:cs="Arial"/>
                <w:iCs/>
                <w:sz w:val="18"/>
                <w:szCs w:val="18"/>
              </w:rPr>
            </w:pPr>
            <w:sdt>
              <w:sdtPr>
                <w:rPr>
                  <w:rFonts w:ascii="Arial" w:hAnsi="Arial" w:cs="Arial"/>
                  <w:iCs/>
                  <w:sz w:val="18"/>
                  <w:szCs w:val="18"/>
                </w:rPr>
                <w:id w:val="1571540513"/>
              </w:sdtPr>
              <w:sdtContent>
                <w:r w:rsidR="002E3C27" w:rsidRPr="00646B39">
                  <w:rPr>
                    <w:rFonts w:ascii="MS Gothic" w:eastAsia="MS Gothic" w:hAnsi="MS Gothic" w:cs="MS Gothic" w:hint="eastAsia"/>
                    <w:iCs/>
                    <w:sz w:val="18"/>
                    <w:szCs w:val="18"/>
                  </w:rPr>
                  <w:t>☒</w:t>
                </w:r>
              </w:sdtContent>
            </w:sdt>
            <w:r w:rsidR="002E3C27" w:rsidRPr="00646B39">
              <w:rPr>
                <w:rFonts w:ascii="Arial" w:hAnsi="Arial" w:cs="Arial"/>
                <w:iCs/>
                <w:sz w:val="18"/>
                <w:szCs w:val="18"/>
              </w:rPr>
              <w:t xml:space="preserve"> Theory         </w:t>
            </w:r>
            <w:sdt>
              <w:sdtPr>
                <w:rPr>
                  <w:rFonts w:ascii="Arial" w:hAnsi="Arial" w:cs="Arial"/>
                  <w:iCs/>
                  <w:sz w:val="18"/>
                  <w:szCs w:val="18"/>
                </w:rPr>
                <w:id w:val="704216761"/>
              </w:sdtPr>
              <w:sdtContent>
                <w:r w:rsidR="002E3C27" w:rsidRPr="00646B39">
                  <w:rPr>
                    <w:rFonts w:ascii="MS Gothic" w:eastAsia="MS Gothic" w:hAnsi="MS Gothic" w:cs="MS Gothic" w:hint="eastAsia"/>
                    <w:iCs/>
                    <w:sz w:val="18"/>
                    <w:szCs w:val="18"/>
                  </w:rPr>
                  <w:t>☐</w:t>
                </w:r>
              </w:sdtContent>
            </w:sdt>
            <w:r w:rsidR="002E3C27" w:rsidRPr="00646B39">
              <w:rPr>
                <w:rFonts w:ascii="Arial" w:hAnsi="Arial" w:cs="Arial"/>
                <w:iCs/>
                <w:sz w:val="18"/>
                <w:szCs w:val="18"/>
              </w:rPr>
              <w:t xml:space="preserve">  Laboratory work         </w:t>
            </w:r>
            <w:sdt>
              <w:sdtPr>
                <w:rPr>
                  <w:rFonts w:ascii="Arial" w:hAnsi="Arial" w:cs="Arial"/>
                  <w:iCs/>
                  <w:sz w:val="18"/>
                  <w:szCs w:val="18"/>
                </w:rPr>
                <w:id w:val="-749810570"/>
              </w:sdtPr>
              <w:sdtContent>
                <w:r w:rsidR="002E3C27" w:rsidRPr="00646B39">
                  <w:rPr>
                    <w:rFonts w:ascii="MS Gothic" w:eastAsia="MS Gothic" w:hAnsi="MS Gothic" w:cs="MS Gothic" w:hint="eastAsia"/>
                    <w:iCs/>
                    <w:sz w:val="18"/>
                    <w:szCs w:val="18"/>
                  </w:rPr>
                  <w:t>☐</w:t>
                </w:r>
              </w:sdtContent>
            </w:sdt>
            <w:r w:rsidR="002E3C27" w:rsidRPr="00646B39">
              <w:rPr>
                <w:rFonts w:ascii="Arial" w:hAnsi="Arial" w:cs="Arial"/>
                <w:iCs/>
                <w:sz w:val="18"/>
                <w:szCs w:val="18"/>
              </w:rPr>
              <w:t xml:space="preserve">  Project work      </w:t>
            </w:r>
            <w:sdt>
              <w:sdtPr>
                <w:rPr>
                  <w:rFonts w:ascii="Arial" w:hAnsi="Arial" w:cs="Arial"/>
                  <w:iCs/>
                  <w:sz w:val="18"/>
                  <w:szCs w:val="18"/>
                </w:rPr>
                <w:id w:val="802812100"/>
              </w:sdtPr>
              <w:sdtContent>
                <w:r w:rsidR="002E3C27" w:rsidRPr="00646B39">
                  <w:rPr>
                    <w:rFonts w:ascii="MS Gothic" w:eastAsia="MS Gothic" w:hAnsi="MS Gothic" w:cs="MS Gothic" w:hint="eastAsia"/>
                    <w:iCs/>
                    <w:sz w:val="18"/>
                    <w:szCs w:val="18"/>
                  </w:rPr>
                  <w:t>☐</w:t>
                </w:r>
              </w:sdtContent>
            </w:sdt>
            <w:r w:rsidR="002E3C27" w:rsidRPr="00646B39">
              <w:rPr>
                <w:rFonts w:ascii="Arial" w:hAnsi="Arial" w:cs="Arial"/>
                <w:iCs/>
                <w:sz w:val="18"/>
                <w:szCs w:val="18"/>
              </w:rPr>
              <w:t xml:space="preserve">  Viva Voce      </w:t>
            </w:r>
          </w:p>
        </w:tc>
      </w:tr>
      <w:tr w:rsidR="002E3C27" w:rsidRPr="00646B39" w14:paraId="1987A5D5" w14:textId="77777777" w:rsidTr="001C3606">
        <w:trPr>
          <w:trHeight w:val="238"/>
          <w:jc w:val="center"/>
        </w:trPr>
        <w:tc>
          <w:tcPr>
            <w:tcW w:w="1439" w:type="dxa"/>
          </w:tcPr>
          <w:p w14:paraId="217CE64A" w14:textId="77777777" w:rsidR="002E3C27" w:rsidRPr="00646B39" w:rsidRDefault="002E3C27" w:rsidP="001C3606">
            <w:pPr>
              <w:ind w:left="2160" w:hanging="2160"/>
              <w:rPr>
                <w:rFonts w:ascii="Arial" w:hAnsi="Arial" w:cs="Arial"/>
                <w:b/>
                <w:bCs/>
                <w:sz w:val="18"/>
                <w:szCs w:val="18"/>
              </w:rPr>
            </w:pPr>
            <w:r w:rsidRPr="00646B39">
              <w:rPr>
                <w:rFonts w:ascii="Arial" w:hAnsi="Arial" w:cs="Arial"/>
                <w:b/>
                <w:bCs/>
                <w:sz w:val="18"/>
                <w:szCs w:val="18"/>
              </w:rPr>
              <w:t>Motivation</w:t>
            </w:r>
          </w:p>
        </w:tc>
        <w:tc>
          <w:tcPr>
            <w:tcW w:w="7741" w:type="dxa"/>
          </w:tcPr>
          <w:p w14:paraId="4F9B7295" w14:textId="77777777" w:rsidR="002E3C27" w:rsidRPr="00646B39" w:rsidRDefault="002E3C27" w:rsidP="001C3606">
            <w:pPr>
              <w:rPr>
                <w:rFonts w:ascii="Arial" w:hAnsi="Arial" w:cs="Arial"/>
                <w:b/>
                <w:iCs/>
                <w:sz w:val="18"/>
                <w:szCs w:val="18"/>
              </w:rPr>
            </w:pPr>
            <w:r w:rsidRPr="00646B39">
              <w:rPr>
                <w:rFonts w:ascii="Arial" w:hAnsi="Arial" w:cs="Arial"/>
                <w:iCs/>
                <w:sz w:val="18"/>
                <w:szCs w:val="18"/>
              </w:rPr>
              <w:t xml:space="preserve">This course is offered for the students to achieve implementation details of complex computational problems solutions based on algorithm.  </w:t>
            </w:r>
          </w:p>
        </w:tc>
      </w:tr>
      <w:tr w:rsidR="002E3C27" w:rsidRPr="00646B39" w14:paraId="081AE8F6" w14:textId="77777777" w:rsidTr="001C3606">
        <w:trPr>
          <w:trHeight w:val="238"/>
          <w:jc w:val="center"/>
        </w:trPr>
        <w:tc>
          <w:tcPr>
            <w:tcW w:w="9180" w:type="dxa"/>
            <w:gridSpan w:val="2"/>
          </w:tcPr>
          <w:p w14:paraId="03F19ED8" w14:textId="77777777" w:rsidR="002E3C27" w:rsidRPr="00646B39" w:rsidRDefault="002E3C27" w:rsidP="001C3606">
            <w:pPr>
              <w:rPr>
                <w:rFonts w:ascii="Arial" w:hAnsi="Arial" w:cs="Arial"/>
                <w:b/>
                <w:bCs/>
                <w:sz w:val="18"/>
                <w:szCs w:val="18"/>
              </w:rPr>
            </w:pPr>
            <w:r w:rsidRPr="00646B39">
              <w:rPr>
                <w:rFonts w:ascii="Arial" w:hAnsi="Arial" w:cs="Arial"/>
                <w:b/>
                <w:bCs/>
                <w:sz w:val="18"/>
                <w:szCs w:val="18"/>
              </w:rPr>
              <w:t>Course Objective:</w:t>
            </w:r>
          </w:p>
          <w:p w14:paraId="67677C5D" w14:textId="77777777" w:rsidR="002E3C27" w:rsidRPr="00646B39" w:rsidRDefault="002E3C27" w:rsidP="001C3606">
            <w:pPr>
              <w:jc w:val="both"/>
              <w:rPr>
                <w:rFonts w:ascii="Arial" w:hAnsi="Arial" w:cs="Arial"/>
                <w:iCs/>
                <w:sz w:val="18"/>
                <w:szCs w:val="18"/>
              </w:rPr>
            </w:pPr>
            <w:r w:rsidRPr="00646B39">
              <w:rPr>
                <w:rFonts w:ascii="Arial" w:hAnsi="Arial" w:cs="Arial"/>
                <w:iCs/>
                <w:sz w:val="18"/>
                <w:szCs w:val="18"/>
              </w:rPr>
              <w:t>To develop programs for solving a well-specified computational problems on the basis of well-designed algorithm and make a relation between algorithm and programming.</w:t>
            </w:r>
          </w:p>
        </w:tc>
      </w:tr>
    </w:tbl>
    <w:p w14:paraId="0B67CB6F" w14:textId="77777777" w:rsidR="002E3C27" w:rsidRPr="00646B39" w:rsidRDefault="002E3C27" w:rsidP="002E3C27">
      <w:pPr>
        <w:jc w:val="center"/>
        <w:rPr>
          <w:rFonts w:ascii="Arial" w:hAnsi="Arial" w:cs="Arial"/>
          <w:sz w:val="18"/>
          <w:szCs w:val="18"/>
        </w:rPr>
      </w:pPr>
    </w:p>
    <w:p w14:paraId="27F41F4B" w14:textId="77777777" w:rsidR="002E3C27" w:rsidRDefault="002E3C27" w:rsidP="002E3C27">
      <w:pPr>
        <w:rPr>
          <w:rFonts w:ascii="Arial" w:hAnsi="Arial" w:cs="Arial"/>
          <w:b/>
          <w:color w:val="000000" w:themeColor="text1"/>
          <w:sz w:val="18"/>
          <w:szCs w:val="18"/>
        </w:rPr>
      </w:pPr>
      <w:r>
        <w:rPr>
          <w:rFonts w:ascii="Arial" w:hAnsi="Arial" w:cs="Arial"/>
          <w:b/>
          <w:color w:val="000000" w:themeColor="text1"/>
          <w:sz w:val="18"/>
          <w:szCs w:val="18"/>
        </w:rPr>
        <w:br w:type="page"/>
      </w:r>
    </w:p>
    <w:p w14:paraId="5B613C0A" w14:textId="77777777" w:rsidR="002E3C27" w:rsidRPr="00646B39" w:rsidRDefault="002E3C27" w:rsidP="002E3C27">
      <w:pPr>
        <w:autoSpaceDE w:val="0"/>
        <w:autoSpaceDN w:val="0"/>
        <w:adjustRightInd w:val="0"/>
        <w:jc w:val="center"/>
        <w:rPr>
          <w:rFonts w:ascii="Arial" w:hAnsi="Arial" w:cs="Arial"/>
          <w:b/>
          <w:color w:val="000000" w:themeColor="text1"/>
          <w:sz w:val="18"/>
          <w:szCs w:val="18"/>
        </w:rPr>
      </w:pPr>
      <w:r w:rsidRPr="00646B39">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685"/>
        <w:gridCol w:w="2434"/>
        <w:gridCol w:w="1051"/>
        <w:gridCol w:w="1747"/>
        <w:gridCol w:w="1612"/>
      </w:tblGrid>
      <w:tr w:rsidR="002E3C27" w:rsidRPr="00646B39" w14:paraId="612B7D0B" w14:textId="77777777" w:rsidTr="001C3606">
        <w:trPr>
          <w:trHeight w:val="877"/>
          <w:jc w:val="center"/>
        </w:trPr>
        <w:tc>
          <w:tcPr>
            <w:tcW w:w="646" w:type="dxa"/>
            <w:vAlign w:val="center"/>
          </w:tcPr>
          <w:p w14:paraId="3C492386"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CO No.</w:t>
            </w:r>
          </w:p>
        </w:tc>
        <w:tc>
          <w:tcPr>
            <w:tcW w:w="1685" w:type="dxa"/>
            <w:vAlign w:val="center"/>
          </w:tcPr>
          <w:p w14:paraId="5CE4A7FD"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CO Statement</w:t>
            </w:r>
          </w:p>
        </w:tc>
        <w:tc>
          <w:tcPr>
            <w:tcW w:w="2434" w:type="dxa"/>
            <w:vAlign w:val="center"/>
          </w:tcPr>
          <w:p w14:paraId="4B0D8CB8"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Corresponding PO</w:t>
            </w:r>
          </w:p>
        </w:tc>
        <w:tc>
          <w:tcPr>
            <w:tcW w:w="1051" w:type="dxa"/>
            <w:vAlign w:val="center"/>
          </w:tcPr>
          <w:p w14:paraId="61DC59B1"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Domain / level of learning taxonomy</w:t>
            </w:r>
          </w:p>
        </w:tc>
        <w:tc>
          <w:tcPr>
            <w:tcW w:w="1747" w:type="dxa"/>
            <w:vAlign w:val="center"/>
          </w:tcPr>
          <w:p w14:paraId="5D69B5E3"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Delivery methods and activities</w:t>
            </w:r>
          </w:p>
        </w:tc>
        <w:tc>
          <w:tcPr>
            <w:tcW w:w="1612" w:type="dxa"/>
            <w:vAlign w:val="center"/>
          </w:tcPr>
          <w:p w14:paraId="3B73B675"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Assessment tools</w:t>
            </w:r>
          </w:p>
        </w:tc>
      </w:tr>
      <w:tr w:rsidR="002E3C27" w:rsidRPr="00646B39" w14:paraId="351D13F5" w14:textId="77777777" w:rsidTr="001C3606">
        <w:trPr>
          <w:trHeight w:val="1646"/>
          <w:jc w:val="center"/>
        </w:trPr>
        <w:tc>
          <w:tcPr>
            <w:tcW w:w="646" w:type="dxa"/>
            <w:vAlign w:val="center"/>
          </w:tcPr>
          <w:p w14:paraId="5C690754"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CO1</w:t>
            </w:r>
          </w:p>
        </w:tc>
        <w:tc>
          <w:tcPr>
            <w:tcW w:w="1685" w:type="dxa"/>
            <w:vAlign w:val="center"/>
          </w:tcPr>
          <w:p w14:paraId="444B16C7" w14:textId="77777777" w:rsidR="002E3C27" w:rsidRPr="00646B39"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3F13EE">
              <w:rPr>
                <w:rFonts w:ascii="Arial" w:hAnsi="Arial" w:cs="Arial"/>
                <w:b/>
                <w:bCs/>
                <w:color w:val="000000" w:themeColor="text1"/>
                <w:sz w:val="18"/>
                <w:szCs w:val="18"/>
              </w:rPr>
              <w:t>solve</w:t>
            </w:r>
            <w:r w:rsidRPr="00646B39">
              <w:rPr>
                <w:rFonts w:ascii="Arial" w:hAnsi="Arial" w:cs="Arial"/>
                <w:color w:val="000000" w:themeColor="text1"/>
                <w:sz w:val="18"/>
                <w:szCs w:val="18"/>
              </w:rPr>
              <w:t xml:space="preserve"> problems using appropriate algorithm</w:t>
            </w:r>
          </w:p>
        </w:tc>
        <w:tc>
          <w:tcPr>
            <w:tcW w:w="2434" w:type="dxa"/>
            <w:vAlign w:val="center"/>
          </w:tcPr>
          <w:p w14:paraId="0FB5B467" w14:textId="77777777" w:rsidR="002E3C27" w:rsidRPr="003F13EE" w:rsidRDefault="002E3C27" w:rsidP="001C3606">
            <w:pPr>
              <w:pStyle w:val="ListParagraph"/>
              <w:spacing w:after="0" w:line="240" w:lineRule="auto"/>
              <w:ind w:left="0"/>
              <w:jc w:val="center"/>
              <w:rPr>
                <w:rFonts w:ascii="Arial" w:hAnsi="Arial" w:cs="Arial"/>
                <w:b/>
                <w:bCs/>
                <w:color w:val="000000" w:themeColor="text1"/>
                <w:sz w:val="18"/>
                <w:szCs w:val="18"/>
              </w:rPr>
            </w:pPr>
            <w:r w:rsidRPr="00646B39">
              <w:rPr>
                <w:rFonts w:ascii="Arial" w:hAnsi="Arial" w:cs="Arial"/>
                <w:b/>
                <w:bCs/>
                <w:color w:val="000000" w:themeColor="text1"/>
                <w:sz w:val="18"/>
                <w:szCs w:val="18"/>
              </w:rPr>
              <w:t xml:space="preserve">Design/development of </w:t>
            </w:r>
            <w:r w:rsidRPr="003F13EE">
              <w:rPr>
                <w:rFonts w:ascii="Arial" w:hAnsi="Arial" w:cs="Arial"/>
                <w:b/>
                <w:bCs/>
                <w:color w:val="000000" w:themeColor="text1"/>
                <w:sz w:val="18"/>
                <w:szCs w:val="18"/>
              </w:rPr>
              <w:t>solutions:</w:t>
            </w:r>
          </w:p>
          <w:p w14:paraId="48D67A4E" w14:textId="77777777" w:rsidR="002E3C27" w:rsidRPr="00646B39" w:rsidRDefault="002E3C27" w:rsidP="001C3606">
            <w:pPr>
              <w:pStyle w:val="ListParagraph"/>
              <w:spacing w:after="0" w:line="240" w:lineRule="auto"/>
              <w:ind w:left="0"/>
              <w:jc w:val="center"/>
              <w:rPr>
                <w:rFonts w:ascii="Arial" w:hAnsi="Arial" w:cs="Arial"/>
                <w:color w:val="000000" w:themeColor="text1"/>
                <w:sz w:val="18"/>
                <w:szCs w:val="18"/>
              </w:rPr>
            </w:pPr>
            <w:r w:rsidRPr="003F13EE">
              <w:rPr>
                <w:rFonts w:ascii="Arial" w:hAnsi="Arial" w:cs="Arial"/>
                <w:b/>
                <w:bCs/>
                <w:color w:val="000000" w:themeColor="text1"/>
                <w:sz w:val="18"/>
                <w:szCs w:val="18"/>
              </w:rPr>
              <w:t xml:space="preserve"> (PO3)</w:t>
            </w:r>
          </w:p>
        </w:tc>
        <w:tc>
          <w:tcPr>
            <w:tcW w:w="1051" w:type="dxa"/>
            <w:vAlign w:val="center"/>
          </w:tcPr>
          <w:p w14:paraId="671EE697"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Cognitive domain – level 1</w:t>
            </w:r>
          </w:p>
        </w:tc>
        <w:tc>
          <w:tcPr>
            <w:tcW w:w="1747" w:type="dxa"/>
            <w:vAlign w:val="center"/>
          </w:tcPr>
          <w:p w14:paraId="27810A0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5997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C6B240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833108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5513CA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9449797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8911AB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920587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61BB2AA9" w14:textId="77777777" w:rsidR="002E3C27" w:rsidRPr="00646B39"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06979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4606E1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852293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626D046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307763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0B4EFAA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761556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6FF194B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761776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21E3A426" w14:textId="77777777" w:rsidR="002E3C27" w:rsidRPr="00646B39"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91391227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646B39" w14:paraId="2BD341ED" w14:textId="77777777" w:rsidTr="001C3606">
        <w:trPr>
          <w:trHeight w:val="1583"/>
          <w:jc w:val="center"/>
        </w:trPr>
        <w:tc>
          <w:tcPr>
            <w:tcW w:w="646" w:type="dxa"/>
            <w:vAlign w:val="center"/>
          </w:tcPr>
          <w:p w14:paraId="379362CA"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CO2</w:t>
            </w:r>
          </w:p>
        </w:tc>
        <w:tc>
          <w:tcPr>
            <w:tcW w:w="1685" w:type="dxa"/>
            <w:vAlign w:val="center"/>
          </w:tcPr>
          <w:p w14:paraId="2C41AF7C" w14:textId="77777777" w:rsidR="002E3C27" w:rsidRPr="00646B39"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To i</w:t>
            </w:r>
            <w:r w:rsidRPr="003F13EE">
              <w:rPr>
                <w:rFonts w:ascii="Arial" w:hAnsi="Arial" w:cs="Arial"/>
                <w:b/>
                <w:bCs/>
                <w:color w:val="000000" w:themeColor="text1"/>
                <w:sz w:val="18"/>
                <w:szCs w:val="18"/>
              </w:rPr>
              <w:t xml:space="preserve">mplement </w:t>
            </w:r>
            <w:r w:rsidRPr="00646B39">
              <w:rPr>
                <w:rFonts w:ascii="Arial" w:hAnsi="Arial" w:cs="Arial"/>
                <w:color w:val="000000" w:themeColor="text1"/>
                <w:sz w:val="18"/>
                <w:szCs w:val="18"/>
              </w:rPr>
              <w:t>major algorithms and analyze their performance</w:t>
            </w:r>
          </w:p>
        </w:tc>
        <w:tc>
          <w:tcPr>
            <w:tcW w:w="2434" w:type="dxa"/>
            <w:vAlign w:val="center"/>
          </w:tcPr>
          <w:p w14:paraId="6EF5E230" w14:textId="77777777" w:rsidR="002E3C27" w:rsidRPr="00646B39" w:rsidRDefault="002E3C27" w:rsidP="001C3606">
            <w:pPr>
              <w:pStyle w:val="ListParagraph"/>
              <w:spacing w:after="0" w:line="240" w:lineRule="auto"/>
              <w:ind w:left="0"/>
              <w:jc w:val="center"/>
              <w:rPr>
                <w:rFonts w:ascii="Arial" w:hAnsi="Arial" w:cs="Arial"/>
                <w:bCs/>
                <w:color w:val="000000" w:themeColor="text1"/>
                <w:sz w:val="18"/>
                <w:szCs w:val="18"/>
              </w:rPr>
            </w:pPr>
            <w:r w:rsidRPr="00646B39">
              <w:rPr>
                <w:rFonts w:ascii="Arial" w:hAnsi="Arial" w:cs="Arial"/>
                <w:b/>
                <w:bCs/>
                <w:color w:val="000000" w:themeColor="text1"/>
                <w:sz w:val="18"/>
                <w:szCs w:val="18"/>
              </w:rPr>
              <w:t>Problem analysis:</w:t>
            </w:r>
          </w:p>
          <w:p w14:paraId="69F349D7" w14:textId="77777777" w:rsidR="002E3C27" w:rsidRPr="00646B39" w:rsidRDefault="002E3C27" w:rsidP="001C3606">
            <w:pPr>
              <w:pStyle w:val="ListParagraph"/>
              <w:spacing w:after="0" w:line="240" w:lineRule="auto"/>
              <w:ind w:left="0"/>
              <w:jc w:val="center"/>
              <w:rPr>
                <w:rFonts w:ascii="Arial" w:hAnsi="Arial" w:cs="Arial"/>
                <w:color w:val="000000" w:themeColor="text1"/>
                <w:sz w:val="18"/>
                <w:szCs w:val="18"/>
              </w:rPr>
            </w:pPr>
            <w:r w:rsidRPr="00646B39">
              <w:rPr>
                <w:rFonts w:ascii="Arial" w:hAnsi="Arial" w:cs="Arial"/>
                <w:color w:val="000000" w:themeColor="text1"/>
                <w:sz w:val="18"/>
                <w:szCs w:val="18"/>
              </w:rPr>
              <w:t>(PO2)</w:t>
            </w:r>
          </w:p>
        </w:tc>
        <w:tc>
          <w:tcPr>
            <w:tcW w:w="1051" w:type="dxa"/>
            <w:vAlign w:val="center"/>
          </w:tcPr>
          <w:p w14:paraId="3564A76E" w14:textId="77777777" w:rsidR="002E3C27" w:rsidRPr="00646B39" w:rsidRDefault="002E3C27" w:rsidP="001C3606">
            <w:pPr>
              <w:jc w:val="center"/>
              <w:rPr>
                <w:rFonts w:ascii="Arial" w:hAnsi="Arial" w:cs="Arial"/>
                <w:color w:val="000000" w:themeColor="text1"/>
                <w:sz w:val="18"/>
                <w:szCs w:val="18"/>
              </w:rPr>
            </w:pPr>
            <w:r w:rsidRPr="00646B39">
              <w:rPr>
                <w:rFonts w:ascii="Arial" w:hAnsi="Arial" w:cs="Arial"/>
                <w:color w:val="000000" w:themeColor="text1"/>
                <w:sz w:val="18"/>
                <w:szCs w:val="18"/>
              </w:rPr>
              <w:t>Cognitive domain – level 5</w:t>
            </w:r>
          </w:p>
        </w:tc>
        <w:tc>
          <w:tcPr>
            <w:tcW w:w="1747" w:type="dxa"/>
            <w:vAlign w:val="center"/>
          </w:tcPr>
          <w:p w14:paraId="7177F72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72799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250BAD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915504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E1C2B0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892661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9AADD5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098372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5AF9545A" w14:textId="77777777" w:rsidR="002E3C27" w:rsidRPr="00646B39"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76782112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2A25D81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18028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08DEAFB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018356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207A10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96844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9BA319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408739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570D145E" w14:textId="77777777" w:rsidR="002E3C27" w:rsidRPr="00646B39"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345798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294EA87" w14:textId="77777777" w:rsidR="002E3C27" w:rsidRPr="00646B39" w:rsidRDefault="002E3C27" w:rsidP="002E3C27">
      <w:pPr>
        <w:jc w:val="center"/>
        <w:rPr>
          <w:rFonts w:ascii="Arial" w:hAnsi="Arial" w:cs="Arial"/>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646B39" w14:paraId="193548AF" w14:textId="77777777" w:rsidTr="001C3606">
        <w:trPr>
          <w:jc w:val="center"/>
        </w:trPr>
        <w:tc>
          <w:tcPr>
            <w:tcW w:w="9127" w:type="dxa"/>
          </w:tcPr>
          <w:p w14:paraId="05F61730" w14:textId="77777777" w:rsidR="002E3C27" w:rsidRPr="00646B39" w:rsidRDefault="002E3C27" w:rsidP="001C3606">
            <w:pPr>
              <w:rPr>
                <w:rFonts w:ascii="Arial" w:hAnsi="Arial" w:cs="Arial"/>
                <w:b/>
                <w:color w:val="000000" w:themeColor="text1"/>
                <w:sz w:val="18"/>
                <w:szCs w:val="18"/>
              </w:rPr>
            </w:pPr>
            <w:r w:rsidRPr="00646B39">
              <w:rPr>
                <w:rFonts w:ascii="Arial" w:hAnsi="Arial" w:cs="Arial"/>
                <w:b/>
                <w:color w:val="000000" w:themeColor="text1"/>
                <w:sz w:val="18"/>
                <w:szCs w:val="18"/>
              </w:rPr>
              <w:t>Assessment and Marks Distribution:</w:t>
            </w:r>
          </w:p>
          <w:p w14:paraId="4CE42D41" w14:textId="77777777" w:rsidR="002E3C27" w:rsidRPr="00D07B06" w:rsidRDefault="002E3C27" w:rsidP="001C3606">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68A905E1"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37537ED3" w14:textId="77777777" w:rsidR="002E3C27" w:rsidRPr="00646B39" w:rsidRDefault="002E3C27" w:rsidP="001C3606">
            <w:pPr>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646B39" w14:paraId="5F284F2C" w14:textId="77777777" w:rsidTr="001C3606">
        <w:trPr>
          <w:trHeight w:val="557"/>
          <w:jc w:val="center"/>
        </w:trPr>
        <w:tc>
          <w:tcPr>
            <w:tcW w:w="9127" w:type="dxa"/>
          </w:tcPr>
          <w:p w14:paraId="2C3227DC" w14:textId="77777777" w:rsidR="002E3C27" w:rsidRPr="00646B39" w:rsidRDefault="002E3C27" w:rsidP="001C3606">
            <w:pPr>
              <w:spacing w:after="120"/>
              <w:jc w:val="both"/>
              <w:rPr>
                <w:rFonts w:ascii="Arial" w:hAnsi="Arial" w:cs="Arial"/>
                <w:sz w:val="18"/>
                <w:szCs w:val="18"/>
              </w:rPr>
            </w:pPr>
          </w:p>
          <w:p w14:paraId="1B2FE4F0" w14:textId="77777777" w:rsidR="002E3C27" w:rsidRPr="007F2630" w:rsidRDefault="002E3C27" w:rsidP="001C3606">
            <w:pPr>
              <w:tabs>
                <w:tab w:val="left" w:pos="1635"/>
              </w:tabs>
              <w:spacing w:after="120"/>
              <w:jc w:val="both"/>
              <w:rPr>
                <w:rFonts w:ascii="Arial" w:hAnsi="Arial" w:cs="Arial"/>
                <w:b/>
                <w:bCs/>
                <w:sz w:val="18"/>
                <w:szCs w:val="18"/>
              </w:rPr>
            </w:pPr>
            <w:r w:rsidRPr="007F2630">
              <w:rPr>
                <w:rFonts w:ascii="Arial" w:hAnsi="Arial" w:cs="Arial"/>
                <w:b/>
                <w:bCs/>
                <w:sz w:val="18"/>
                <w:szCs w:val="18"/>
              </w:rPr>
              <w:t>Lab Course Contents</w:t>
            </w:r>
            <w:r>
              <w:rPr>
                <w:rFonts w:ascii="Arial" w:hAnsi="Arial" w:cs="Arial"/>
                <w:b/>
                <w:bCs/>
                <w:sz w:val="18"/>
                <w:szCs w:val="18"/>
              </w:rPr>
              <w:t>/</w:t>
            </w:r>
            <w:r w:rsidRPr="007F2630">
              <w:rPr>
                <w:rFonts w:ascii="Arial" w:hAnsi="Arial" w:cs="Arial"/>
                <w:b/>
                <w:bCs/>
                <w:sz w:val="18"/>
                <w:szCs w:val="18"/>
              </w:rPr>
              <w:t>/</w:t>
            </w:r>
            <w:r>
              <w:rPr>
                <w:rFonts w:ascii="Arial" w:hAnsi="Arial" w:cs="Arial"/>
                <w:b/>
                <w:bCs/>
                <w:sz w:val="18"/>
                <w:szCs w:val="18"/>
              </w:rPr>
              <w:t xml:space="preserve">List of </w:t>
            </w:r>
            <w:r w:rsidRPr="007F2630">
              <w:rPr>
                <w:rFonts w:ascii="Arial" w:hAnsi="Arial" w:cs="Arial"/>
                <w:b/>
                <w:bCs/>
                <w:sz w:val="18"/>
                <w:szCs w:val="18"/>
              </w:rPr>
              <w:t>Experiment</w:t>
            </w:r>
            <w:r>
              <w:rPr>
                <w:rFonts w:ascii="Arial" w:hAnsi="Arial" w:cs="Arial"/>
                <w:b/>
                <w:bCs/>
                <w:sz w:val="18"/>
                <w:szCs w:val="18"/>
              </w:rPr>
              <w:t>:</w:t>
            </w:r>
          </w:p>
          <w:p w14:paraId="176E7FA4"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Sorting an array using</w:t>
            </w:r>
          </w:p>
          <w:p w14:paraId="05236FC1"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Insertion sort</w:t>
            </w:r>
          </w:p>
          <w:p w14:paraId="3B82E2EE"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Bubble sort</w:t>
            </w:r>
          </w:p>
          <w:p w14:paraId="2748978F"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Searching a key in an array using</w:t>
            </w:r>
          </w:p>
          <w:p w14:paraId="26EB0D49"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c.</w:t>
            </w:r>
            <w:r w:rsidRPr="007F2630">
              <w:rPr>
                <w:rFonts w:ascii="Arial" w:hAnsi="Arial" w:cs="Arial"/>
                <w:sz w:val="18"/>
                <w:szCs w:val="18"/>
              </w:rPr>
              <w:tab/>
              <w:t>Linear search</w:t>
            </w:r>
          </w:p>
          <w:p w14:paraId="2269762C"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d.</w:t>
            </w:r>
            <w:r w:rsidRPr="007F2630">
              <w:rPr>
                <w:rFonts w:ascii="Arial" w:hAnsi="Arial" w:cs="Arial"/>
                <w:sz w:val="18"/>
                <w:szCs w:val="18"/>
              </w:rPr>
              <w:tab/>
              <w:t>Binary search (discrete domain and continuous domain)</w:t>
            </w:r>
          </w:p>
          <w:p w14:paraId="42E748DB"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Using divide and conquer approach for sorting: Merge Sort</w:t>
            </w:r>
          </w:p>
          <w:p w14:paraId="3DE2CF5A"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Using divide and conquer approach for sorting: Quick Sort</w:t>
            </w:r>
          </w:p>
          <w:p w14:paraId="413988B6"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Linear time sorting: Counting Sort</w:t>
            </w:r>
          </w:p>
          <w:p w14:paraId="573E7FDD"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Uninformed searching using</w:t>
            </w:r>
          </w:p>
          <w:p w14:paraId="13BC21A5"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Depth First Search (DFS)</w:t>
            </w:r>
          </w:p>
          <w:p w14:paraId="3363810C"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Breath First Search (BFS)</w:t>
            </w:r>
          </w:p>
          <w:p w14:paraId="0B5A757D"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Meet-in-the-middle</w:t>
            </w:r>
          </w:p>
          <w:p w14:paraId="285A04DE"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Iterative Deepening Depth First Search (IDDFS)</w:t>
            </w:r>
          </w:p>
          <w:p w14:paraId="207984ED"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Dijkstra</w:t>
            </w:r>
          </w:p>
          <w:p w14:paraId="70ED4E7D"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Informed searching using</w:t>
            </w:r>
          </w:p>
          <w:p w14:paraId="5AE8FBCF"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A* search</w:t>
            </w:r>
          </w:p>
          <w:p w14:paraId="37110B57"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IDA* search</w:t>
            </w:r>
          </w:p>
          <w:p w14:paraId="23ECEBF6"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Local searching using</w:t>
            </w:r>
          </w:p>
          <w:p w14:paraId="532510A9"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Random restart hill climbing</w:t>
            </w:r>
          </w:p>
          <w:p w14:paraId="4FFD0A7F"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Simulated annealing</w:t>
            </w:r>
          </w:p>
          <w:p w14:paraId="39888194"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Local bean search</w:t>
            </w:r>
          </w:p>
          <w:p w14:paraId="44DFE3A1"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Genetic algorithm</w:t>
            </w:r>
          </w:p>
          <w:p w14:paraId="5C2C81A9"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Game theoretic searching</w:t>
            </w:r>
          </w:p>
          <w:p w14:paraId="327718FF"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Minimax search</w:t>
            </w:r>
          </w:p>
          <w:p w14:paraId="1E06B7FE"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Alpha-beta pruning</w:t>
            </w:r>
          </w:p>
          <w:p w14:paraId="02CD5E73"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Constraint satisfaction problem</w:t>
            </w:r>
          </w:p>
          <w:p w14:paraId="1BAD06B8"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Backtracking</w:t>
            </w:r>
          </w:p>
          <w:p w14:paraId="57E78960"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Algorithm X</w:t>
            </w:r>
          </w:p>
          <w:p w14:paraId="688E121F"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Data Structure</w:t>
            </w:r>
          </w:p>
          <w:p w14:paraId="2D5A1ED5"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Binary search tree (BST)</w:t>
            </w:r>
          </w:p>
          <w:p w14:paraId="755D969C"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Heap (priority queue)</w:t>
            </w:r>
          </w:p>
          <w:p w14:paraId="2267D895"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Merge sort tree (interval based sorted array)</w:t>
            </w:r>
          </w:p>
          <w:p w14:paraId="04EC93FD"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proofErr w:type="spellStart"/>
            <w:r w:rsidRPr="007F2630">
              <w:rPr>
                <w:rFonts w:ascii="Arial" w:hAnsi="Arial" w:cs="Arial"/>
                <w:sz w:val="18"/>
                <w:szCs w:val="18"/>
              </w:rPr>
              <w:t>Treap</w:t>
            </w:r>
            <w:proofErr w:type="spellEnd"/>
            <w:r w:rsidRPr="007F2630">
              <w:rPr>
                <w:rFonts w:ascii="Arial" w:hAnsi="Arial" w:cs="Arial"/>
                <w:sz w:val="18"/>
                <w:szCs w:val="18"/>
              </w:rPr>
              <w:t xml:space="preserve"> (array merge, split and accumulation)</w:t>
            </w:r>
          </w:p>
          <w:p w14:paraId="02F60BCF"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UFDS (solving connectivity problem )</w:t>
            </w:r>
          </w:p>
          <w:p w14:paraId="342FAED6"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lastRenderedPageBreak/>
              <w:t>Dynamic programming</w:t>
            </w:r>
          </w:p>
          <w:p w14:paraId="245308C9"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Subset sum / 0-1 knapsack</w:t>
            </w:r>
          </w:p>
          <w:p w14:paraId="2084C49D"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Interval DP</w:t>
            </w:r>
          </w:p>
          <w:p w14:paraId="20777A5A"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Greedy approach</w:t>
            </w:r>
          </w:p>
          <w:p w14:paraId="229D94D5"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Activity selection problem</w:t>
            </w:r>
          </w:p>
          <w:p w14:paraId="12636375"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String matching</w:t>
            </w:r>
          </w:p>
          <w:p w14:paraId="09EB3C33"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KMP</w:t>
            </w:r>
          </w:p>
          <w:p w14:paraId="207128F3"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Rabin Karp</w:t>
            </w:r>
          </w:p>
          <w:p w14:paraId="303CC380"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Suffix array</w:t>
            </w:r>
          </w:p>
          <w:p w14:paraId="2624DB72" w14:textId="77777777" w:rsidR="002E3C27" w:rsidRPr="007F2630" w:rsidRDefault="002E3C27" w:rsidP="001C3606">
            <w:pPr>
              <w:pStyle w:val="ListParagraph"/>
              <w:numPr>
                <w:ilvl w:val="0"/>
                <w:numId w:val="14"/>
              </w:numPr>
              <w:tabs>
                <w:tab w:val="left" w:pos="1635"/>
              </w:tabs>
              <w:jc w:val="both"/>
              <w:rPr>
                <w:rFonts w:ascii="Arial" w:hAnsi="Arial" w:cs="Arial"/>
                <w:sz w:val="18"/>
                <w:szCs w:val="18"/>
              </w:rPr>
            </w:pPr>
            <w:r w:rsidRPr="007F2630">
              <w:rPr>
                <w:rFonts w:ascii="Arial" w:hAnsi="Arial" w:cs="Arial"/>
                <w:sz w:val="18"/>
                <w:szCs w:val="18"/>
              </w:rPr>
              <w:t>Computational geometry</w:t>
            </w:r>
          </w:p>
          <w:p w14:paraId="6F036500"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Line sweep</w:t>
            </w:r>
          </w:p>
          <w:p w14:paraId="7046A0DE"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Jarvis march</w:t>
            </w:r>
          </w:p>
          <w:p w14:paraId="609645D4" w14:textId="77777777" w:rsidR="002E3C27" w:rsidRPr="007F2630" w:rsidRDefault="002E3C27" w:rsidP="001C3606">
            <w:pPr>
              <w:pStyle w:val="ListParagraph"/>
              <w:numPr>
                <w:ilvl w:val="1"/>
                <w:numId w:val="14"/>
              </w:numPr>
              <w:tabs>
                <w:tab w:val="left" w:pos="1635"/>
              </w:tabs>
              <w:jc w:val="both"/>
              <w:rPr>
                <w:rFonts w:ascii="Arial" w:hAnsi="Arial" w:cs="Arial"/>
                <w:sz w:val="18"/>
                <w:szCs w:val="18"/>
              </w:rPr>
            </w:pPr>
            <w:r w:rsidRPr="007F2630">
              <w:rPr>
                <w:rFonts w:ascii="Arial" w:hAnsi="Arial" w:cs="Arial"/>
                <w:sz w:val="18"/>
                <w:szCs w:val="18"/>
              </w:rPr>
              <w:t>Graham scan</w:t>
            </w:r>
          </w:p>
          <w:p w14:paraId="0001C67D" w14:textId="77777777" w:rsidR="002E3C27" w:rsidRPr="00646B39" w:rsidRDefault="002E3C27" w:rsidP="001C3606">
            <w:pPr>
              <w:tabs>
                <w:tab w:val="left" w:pos="1635"/>
              </w:tabs>
              <w:spacing w:after="120"/>
              <w:jc w:val="both"/>
              <w:rPr>
                <w:rFonts w:ascii="Arial" w:hAnsi="Arial" w:cs="Arial"/>
                <w:b/>
                <w:sz w:val="18"/>
                <w:szCs w:val="18"/>
              </w:rPr>
            </w:pPr>
          </w:p>
        </w:tc>
      </w:tr>
    </w:tbl>
    <w:p w14:paraId="287239CE" w14:textId="77777777" w:rsidR="002E3C27" w:rsidRDefault="002E3C27" w:rsidP="002E3C27">
      <w:pPr>
        <w:jc w:val="center"/>
        <w:rPr>
          <w:rFonts w:ascii="Arial" w:hAnsi="Arial" w:cs="Arial"/>
          <w:sz w:val="18"/>
          <w:szCs w:val="18"/>
        </w:rPr>
      </w:pPr>
    </w:p>
    <w:p w14:paraId="41206DFA" w14:textId="77777777" w:rsidR="002E3C27" w:rsidRDefault="002E3C27" w:rsidP="002E3C27">
      <w:pPr>
        <w:jc w:val="center"/>
        <w:rPr>
          <w:rFonts w:ascii="Arial" w:hAnsi="Arial" w:cs="Arial"/>
          <w:sz w:val="18"/>
          <w:szCs w:val="18"/>
        </w:rPr>
      </w:pPr>
    </w:p>
    <w:p w14:paraId="1427D701" w14:textId="77777777" w:rsidR="002E3C27" w:rsidRPr="00646B39" w:rsidRDefault="002E3C27" w:rsidP="002E3C27">
      <w:pPr>
        <w:jc w:val="center"/>
        <w:rPr>
          <w:rFonts w:ascii="Arial" w:hAnsi="Arial" w:cs="Arial"/>
          <w:sz w:val="18"/>
          <w:szCs w:val="18"/>
        </w:rPr>
      </w:pPr>
    </w:p>
    <w:p w14:paraId="57700A44" w14:textId="77777777" w:rsidR="002E3C27" w:rsidRPr="00393101"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93101">
        <w:rPr>
          <w:rFonts w:ascii="Arial" w:hAnsi="Arial" w:cs="Arial"/>
          <w:b/>
          <w:bCs/>
          <w:iCs/>
          <w:sz w:val="18"/>
          <w:szCs w:val="18"/>
        </w:rPr>
        <w:t>CSE 2231: Computer Architecture and Organization</w:t>
      </w:r>
    </w:p>
    <w:p w14:paraId="0046C8CB" w14:textId="77777777" w:rsidR="002E3C27" w:rsidRPr="00393101"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93101">
        <w:rPr>
          <w:rFonts w:ascii="Arial" w:hAnsi="Arial" w:cs="Arial"/>
          <w:b/>
          <w:bCs/>
          <w:iCs/>
          <w:sz w:val="18"/>
          <w:szCs w:val="18"/>
        </w:rPr>
        <w:t xml:space="preserve">Credits: </w:t>
      </w:r>
      <w:r w:rsidRPr="00393101">
        <w:rPr>
          <w:rFonts w:ascii="Arial" w:hAnsi="Arial" w:cs="Arial"/>
          <w:iCs/>
          <w:sz w:val="18"/>
          <w:szCs w:val="18"/>
        </w:rPr>
        <w:t xml:space="preserve">3 </w:t>
      </w:r>
      <w:r w:rsidRPr="00393101">
        <w:rPr>
          <w:rFonts w:ascii="Arial" w:hAnsi="Arial" w:cs="Arial"/>
          <w:b/>
          <w:bCs/>
          <w:iCs/>
          <w:sz w:val="18"/>
          <w:szCs w:val="18"/>
        </w:rPr>
        <w:t xml:space="preserve">Contact Hours: </w:t>
      </w:r>
      <w:r w:rsidRPr="00393101">
        <w:rPr>
          <w:rFonts w:ascii="Arial" w:hAnsi="Arial" w:cs="Arial"/>
          <w:iCs/>
          <w:sz w:val="18"/>
          <w:szCs w:val="18"/>
        </w:rPr>
        <w:t>39</w:t>
      </w:r>
    </w:p>
    <w:p w14:paraId="3691D16A" w14:textId="77777777" w:rsidR="002E3C27" w:rsidRPr="00393101"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93101">
        <w:rPr>
          <w:rFonts w:ascii="Arial" w:hAnsi="Arial" w:cs="Arial"/>
          <w:b/>
          <w:bCs/>
          <w:iCs/>
          <w:sz w:val="18"/>
          <w:szCs w:val="18"/>
        </w:rPr>
        <w:t>Year: Second Semester: Even</w:t>
      </w:r>
    </w:p>
    <w:p w14:paraId="131B95CC" w14:textId="77777777" w:rsidR="002E3C27" w:rsidRPr="00393101"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393101" w14:paraId="6A61B86C" w14:textId="77777777" w:rsidTr="001C3606">
        <w:trPr>
          <w:jc w:val="center"/>
        </w:trPr>
        <w:tc>
          <w:tcPr>
            <w:tcW w:w="1439" w:type="dxa"/>
          </w:tcPr>
          <w:p w14:paraId="244E5D25" w14:textId="77777777" w:rsidR="002E3C27" w:rsidRPr="00393101" w:rsidRDefault="002E3C27" w:rsidP="001C3606">
            <w:pPr>
              <w:rPr>
                <w:rFonts w:ascii="Arial" w:hAnsi="Arial" w:cs="Arial"/>
                <w:b/>
                <w:bCs/>
                <w:sz w:val="18"/>
                <w:szCs w:val="18"/>
              </w:rPr>
            </w:pPr>
            <w:r w:rsidRPr="00393101">
              <w:rPr>
                <w:rFonts w:ascii="Arial" w:hAnsi="Arial" w:cs="Arial"/>
                <w:b/>
                <w:sz w:val="18"/>
                <w:szCs w:val="18"/>
              </w:rPr>
              <w:t>Prerequisite:</w:t>
            </w:r>
          </w:p>
        </w:tc>
        <w:tc>
          <w:tcPr>
            <w:tcW w:w="7741" w:type="dxa"/>
          </w:tcPr>
          <w:p w14:paraId="6D582A75" w14:textId="77777777" w:rsidR="002E3C27" w:rsidRPr="00393101" w:rsidRDefault="002E3C27" w:rsidP="001C3606">
            <w:pPr>
              <w:rPr>
                <w:rFonts w:ascii="Arial" w:hAnsi="Arial" w:cs="Arial"/>
                <w:iCs/>
                <w:sz w:val="18"/>
                <w:szCs w:val="18"/>
              </w:rPr>
            </w:pPr>
            <w:r>
              <w:rPr>
                <w:rFonts w:ascii="Arial" w:hAnsi="Arial" w:cs="Arial"/>
                <w:iCs/>
                <w:sz w:val="18"/>
                <w:szCs w:val="18"/>
              </w:rPr>
              <w:t>E</w:t>
            </w:r>
            <w:r w:rsidRPr="00393101">
              <w:rPr>
                <w:rFonts w:ascii="Arial" w:hAnsi="Arial" w:cs="Arial"/>
                <w:iCs/>
                <w:sz w:val="18"/>
                <w:szCs w:val="18"/>
              </w:rPr>
              <w:t xml:space="preserve">EE1131: </w:t>
            </w:r>
            <w:r>
              <w:rPr>
                <w:rFonts w:ascii="Arial" w:hAnsi="Arial" w:cs="Arial"/>
                <w:iCs/>
                <w:sz w:val="18"/>
                <w:szCs w:val="18"/>
              </w:rPr>
              <w:t xml:space="preserve">Basic </w:t>
            </w:r>
            <w:r w:rsidRPr="00393101">
              <w:rPr>
                <w:rFonts w:ascii="Arial" w:hAnsi="Arial" w:cs="Arial"/>
                <w:iCs/>
                <w:sz w:val="18"/>
                <w:szCs w:val="18"/>
              </w:rPr>
              <w:t xml:space="preserve">Electronics, CSE2111: Digital System Design </w:t>
            </w:r>
          </w:p>
        </w:tc>
      </w:tr>
      <w:tr w:rsidR="002E3C27" w:rsidRPr="00393101" w14:paraId="292C918D" w14:textId="77777777" w:rsidTr="001C3606">
        <w:trPr>
          <w:jc w:val="center"/>
        </w:trPr>
        <w:tc>
          <w:tcPr>
            <w:tcW w:w="1439" w:type="dxa"/>
          </w:tcPr>
          <w:p w14:paraId="41ECF30E" w14:textId="77777777" w:rsidR="002E3C27" w:rsidRPr="00393101" w:rsidRDefault="002E3C27" w:rsidP="001C3606">
            <w:pPr>
              <w:rPr>
                <w:rFonts w:ascii="Arial" w:hAnsi="Arial" w:cs="Arial"/>
                <w:b/>
                <w:sz w:val="18"/>
                <w:szCs w:val="18"/>
              </w:rPr>
            </w:pPr>
            <w:r w:rsidRPr="00393101">
              <w:rPr>
                <w:rFonts w:ascii="Arial" w:hAnsi="Arial" w:cs="Arial"/>
                <w:b/>
                <w:sz w:val="18"/>
                <w:szCs w:val="18"/>
              </w:rPr>
              <w:t>Course Type</w:t>
            </w:r>
          </w:p>
        </w:tc>
        <w:tc>
          <w:tcPr>
            <w:tcW w:w="7741" w:type="dxa"/>
          </w:tcPr>
          <w:p w14:paraId="3A354889" w14:textId="77777777" w:rsidR="002E3C27" w:rsidRPr="00393101" w:rsidRDefault="002E3C27" w:rsidP="001C3606">
            <w:pPr>
              <w:rPr>
                <w:rFonts w:ascii="Arial" w:hAnsi="Arial" w:cs="Arial"/>
                <w:iCs/>
                <w:sz w:val="18"/>
                <w:szCs w:val="18"/>
              </w:rPr>
            </w:pPr>
            <w:r w:rsidRPr="00393101">
              <w:rPr>
                <w:rFonts w:ascii="MS Gothic" w:eastAsia="MS Gothic" w:hAnsi="MS Gothic" w:cs="MS Gothic" w:hint="eastAsia"/>
                <w:iCs/>
                <w:sz w:val="18"/>
                <w:szCs w:val="18"/>
              </w:rPr>
              <w:t>☒</w:t>
            </w:r>
            <w:r w:rsidRPr="00393101">
              <w:rPr>
                <w:rFonts w:ascii="Arial" w:hAnsi="Arial" w:cs="Arial"/>
                <w:iCs/>
                <w:sz w:val="18"/>
                <w:szCs w:val="18"/>
              </w:rPr>
              <w:t xml:space="preserve"> Theory         </w:t>
            </w:r>
            <w:r w:rsidRPr="00393101">
              <w:rPr>
                <w:rFonts w:ascii="MS Gothic" w:eastAsia="MS Gothic" w:hAnsi="MS Gothic" w:cs="MS Gothic" w:hint="eastAsia"/>
                <w:iCs/>
                <w:sz w:val="18"/>
                <w:szCs w:val="18"/>
              </w:rPr>
              <w:t>☐</w:t>
            </w:r>
            <w:r w:rsidRPr="00393101">
              <w:rPr>
                <w:rFonts w:ascii="Arial" w:hAnsi="Arial" w:cs="Arial"/>
                <w:iCs/>
                <w:sz w:val="18"/>
                <w:szCs w:val="18"/>
              </w:rPr>
              <w:t xml:space="preserve"> Laboratory work         </w:t>
            </w:r>
            <w:r w:rsidRPr="00393101">
              <w:rPr>
                <w:rFonts w:ascii="MS Gothic" w:eastAsia="MS Gothic" w:hAnsi="MS Gothic" w:cs="MS Gothic" w:hint="eastAsia"/>
                <w:iCs/>
                <w:sz w:val="18"/>
                <w:szCs w:val="18"/>
              </w:rPr>
              <w:t>☐</w:t>
            </w:r>
            <w:r w:rsidRPr="00393101">
              <w:rPr>
                <w:rFonts w:ascii="Arial" w:hAnsi="Arial" w:cs="Arial"/>
                <w:iCs/>
                <w:sz w:val="18"/>
                <w:szCs w:val="18"/>
              </w:rPr>
              <w:t xml:space="preserve"> Project work      </w:t>
            </w:r>
            <w:r w:rsidRPr="00393101">
              <w:rPr>
                <w:rFonts w:ascii="MS Gothic" w:eastAsia="MS Gothic" w:hAnsi="MS Gothic" w:cs="MS Gothic" w:hint="eastAsia"/>
                <w:iCs/>
                <w:sz w:val="18"/>
                <w:szCs w:val="18"/>
              </w:rPr>
              <w:t>☐</w:t>
            </w:r>
            <w:r w:rsidRPr="00393101">
              <w:rPr>
                <w:rFonts w:ascii="Arial" w:hAnsi="Arial" w:cs="Arial"/>
                <w:iCs/>
                <w:sz w:val="18"/>
                <w:szCs w:val="18"/>
              </w:rPr>
              <w:t xml:space="preserve"> Viva Voce  </w:t>
            </w:r>
          </w:p>
        </w:tc>
      </w:tr>
      <w:tr w:rsidR="002E3C27" w:rsidRPr="00393101" w14:paraId="08BB0125" w14:textId="77777777" w:rsidTr="001C3606">
        <w:trPr>
          <w:trHeight w:val="238"/>
          <w:jc w:val="center"/>
        </w:trPr>
        <w:tc>
          <w:tcPr>
            <w:tcW w:w="1439" w:type="dxa"/>
          </w:tcPr>
          <w:p w14:paraId="2DD8A9A3" w14:textId="77777777" w:rsidR="002E3C27" w:rsidRPr="00393101" w:rsidRDefault="002E3C27" w:rsidP="001C3606">
            <w:pPr>
              <w:ind w:left="2160" w:hanging="2160"/>
              <w:rPr>
                <w:rFonts w:ascii="Arial" w:hAnsi="Arial" w:cs="Arial"/>
                <w:b/>
                <w:bCs/>
                <w:sz w:val="18"/>
                <w:szCs w:val="18"/>
              </w:rPr>
            </w:pPr>
            <w:r w:rsidRPr="00393101">
              <w:rPr>
                <w:rFonts w:ascii="Arial" w:hAnsi="Arial" w:cs="Arial"/>
                <w:b/>
                <w:bCs/>
                <w:sz w:val="18"/>
                <w:szCs w:val="18"/>
              </w:rPr>
              <w:t>Motivation</w:t>
            </w:r>
          </w:p>
        </w:tc>
        <w:tc>
          <w:tcPr>
            <w:tcW w:w="7741" w:type="dxa"/>
          </w:tcPr>
          <w:p w14:paraId="6BF09CC4" w14:textId="77777777" w:rsidR="002E3C27" w:rsidRPr="00393101" w:rsidRDefault="002E3C27" w:rsidP="001C3606">
            <w:pPr>
              <w:rPr>
                <w:rFonts w:ascii="Arial" w:hAnsi="Arial" w:cs="Arial"/>
                <w:b/>
                <w:iCs/>
                <w:sz w:val="18"/>
                <w:szCs w:val="18"/>
              </w:rPr>
            </w:pPr>
            <w:r w:rsidRPr="00393101">
              <w:rPr>
                <w:rFonts w:ascii="Arial" w:hAnsi="Arial" w:cs="Arial"/>
                <w:iCs/>
                <w:sz w:val="18"/>
                <w:szCs w:val="18"/>
              </w:rPr>
              <w:t>To develop basics and design knowledge on Computer Architecture and Systems</w:t>
            </w:r>
          </w:p>
        </w:tc>
      </w:tr>
      <w:tr w:rsidR="002E3C27" w:rsidRPr="00393101" w14:paraId="5E24D575" w14:textId="77777777" w:rsidTr="001C3606">
        <w:trPr>
          <w:trHeight w:val="238"/>
          <w:jc w:val="center"/>
        </w:trPr>
        <w:tc>
          <w:tcPr>
            <w:tcW w:w="9180" w:type="dxa"/>
            <w:gridSpan w:val="2"/>
          </w:tcPr>
          <w:p w14:paraId="09279853" w14:textId="77777777" w:rsidR="002E3C27" w:rsidRPr="00393101" w:rsidRDefault="002E3C27" w:rsidP="001C3606">
            <w:pPr>
              <w:rPr>
                <w:rFonts w:ascii="Arial" w:hAnsi="Arial" w:cs="Arial"/>
                <w:b/>
                <w:bCs/>
                <w:sz w:val="18"/>
                <w:szCs w:val="18"/>
              </w:rPr>
            </w:pPr>
          </w:p>
          <w:p w14:paraId="4F0B5E40" w14:textId="77777777" w:rsidR="002E3C27" w:rsidRPr="00393101" w:rsidRDefault="002E3C27" w:rsidP="001C3606">
            <w:pPr>
              <w:rPr>
                <w:rFonts w:ascii="Arial" w:hAnsi="Arial" w:cs="Arial"/>
                <w:b/>
                <w:bCs/>
                <w:sz w:val="18"/>
                <w:szCs w:val="18"/>
              </w:rPr>
            </w:pPr>
            <w:r w:rsidRPr="00393101">
              <w:rPr>
                <w:rFonts w:ascii="Arial" w:hAnsi="Arial" w:cs="Arial"/>
                <w:b/>
                <w:bCs/>
                <w:sz w:val="18"/>
                <w:szCs w:val="18"/>
              </w:rPr>
              <w:t>Course Objective:</w:t>
            </w:r>
          </w:p>
          <w:p w14:paraId="022B9CA3" w14:textId="77777777" w:rsidR="002E3C27" w:rsidRPr="00393101" w:rsidRDefault="002E3C27" w:rsidP="001C3606">
            <w:pPr>
              <w:jc w:val="both"/>
              <w:rPr>
                <w:rFonts w:ascii="Arial" w:hAnsi="Arial" w:cs="Arial"/>
                <w:iCs/>
                <w:sz w:val="18"/>
                <w:szCs w:val="18"/>
              </w:rPr>
            </w:pPr>
            <w:r w:rsidRPr="00393101">
              <w:rPr>
                <w:rFonts w:ascii="Arial" w:hAnsi="Arial" w:cs="Arial"/>
                <w:iCs/>
                <w:sz w:val="18"/>
                <w:szCs w:val="18"/>
              </w:rPr>
              <w:t>To provide students with a fundamental understanding of the functional components of a computer system, and how they are organized. The emphasis of the module is on the hardware aspects of a system, and how hardware is used during the execution of software. This is a core component of all computer science related degree courses. Practical skills will also be developed in the use and construction of computer components, and their interfacing to microprocessors.</w:t>
            </w:r>
          </w:p>
        </w:tc>
      </w:tr>
    </w:tbl>
    <w:p w14:paraId="461DC4D8" w14:textId="77777777" w:rsidR="002E3C27" w:rsidRPr="00393101" w:rsidRDefault="002E3C27" w:rsidP="002E3C27">
      <w:pPr>
        <w:jc w:val="center"/>
        <w:rPr>
          <w:rFonts w:ascii="Arial" w:hAnsi="Arial" w:cs="Arial"/>
          <w:sz w:val="18"/>
          <w:szCs w:val="18"/>
        </w:rPr>
      </w:pPr>
    </w:p>
    <w:p w14:paraId="7F156D0E" w14:textId="77777777" w:rsidR="002E3C27" w:rsidRPr="00393101" w:rsidRDefault="002E3C27" w:rsidP="002E3C27">
      <w:pPr>
        <w:autoSpaceDE w:val="0"/>
        <w:autoSpaceDN w:val="0"/>
        <w:adjustRightInd w:val="0"/>
        <w:jc w:val="center"/>
        <w:rPr>
          <w:rFonts w:ascii="Arial" w:hAnsi="Arial" w:cs="Arial"/>
          <w:b/>
          <w:color w:val="000000"/>
          <w:sz w:val="18"/>
          <w:szCs w:val="18"/>
        </w:rPr>
      </w:pPr>
      <w:r w:rsidRPr="00393101">
        <w:rPr>
          <w:rFonts w:ascii="Arial" w:hAnsi="Arial" w:cs="Arial"/>
          <w:b/>
          <w:color w:val="000000"/>
          <w:sz w:val="18"/>
          <w:szCs w:val="18"/>
        </w:rPr>
        <w:t>Course Outcomes (COs), Program Outcomes (POs) and Assessment:</w:t>
      </w:r>
    </w:p>
    <w:p w14:paraId="7405A313" w14:textId="77777777" w:rsidR="002E3C27" w:rsidRPr="00393101"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2E3C27" w:rsidRPr="00393101" w14:paraId="6264C6FE" w14:textId="77777777" w:rsidTr="001C3606">
        <w:trPr>
          <w:trHeight w:val="877"/>
          <w:jc w:val="center"/>
        </w:trPr>
        <w:tc>
          <w:tcPr>
            <w:tcW w:w="646" w:type="dxa"/>
            <w:vAlign w:val="center"/>
          </w:tcPr>
          <w:p w14:paraId="174E0CD0"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 No.</w:t>
            </w:r>
          </w:p>
        </w:tc>
        <w:tc>
          <w:tcPr>
            <w:tcW w:w="1762" w:type="dxa"/>
            <w:vAlign w:val="center"/>
          </w:tcPr>
          <w:p w14:paraId="284E333F"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 Statement</w:t>
            </w:r>
          </w:p>
        </w:tc>
        <w:tc>
          <w:tcPr>
            <w:tcW w:w="2357" w:type="dxa"/>
            <w:vAlign w:val="center"/>
          </w:tcPr>
          <w:p w14:paraId="5B10CDC1"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Corresponding PO</w:t>
            </w:r>
          </w:p>
        </w:tc>
        <w:tc>
          <w:tcPr>
            <w:tcW w:w="1051" w:type="dxa"/>
            <w:vAlign w:val="center"/>
          </w:tcPr>
          <w:p w14:paraId="2EB24519"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Domain / level of learning taxonomy</w:t>
            </w:r>
          </w:p>
        </w:tc>
        <w:tc>
          <w:tcPr>
            <w:tcW w:w="1747" w:type="dxa"/>
            <w:vAlign w:val="center"/>
          </w:tcPr>
          <w:p w14:paraId="08119DB6"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Delivery methods and activities</w:t>
            </w:r>
          </w:p>
        </w:tc>
        <w:tc>
          <w:tcPr>
            <w:tcW w:w="1612" w:type="dxa"/>
            <w:vAlign w:val="center"/>
          </w:tcPr>
          <w:p w14:paraId="26DC097D"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Assessment tools</w:t>
            </w:r>
          </w:p>
        </w:tc>
      </w:tr>
      <w:tr w:rsidR="002E3C27" w:rsidRPr="00393101" w14:paraId="7F92875F" w14:textId="77777777" w:rsidTr="001C3606">
        <w:trPr>
          <w:trHeight w:val="1646"/>
          <w:jc w:val="center"/>
        </w:trPr>
        <w:tc>
          <w:tcPr>
            <w:tcW w:w="646" w:type="dxa"/>
            <w:vAlign w:val="center"/>
          </w:tcPr>
          <w:p w14:paraId="4F32DC28"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CO1</w:t>
            </w:r>
          </w:p>
        </w:tc>
        <w:tc>
          <w:tcPr>
            <w:tcW w:w="1762" w:type="dxa"/>
            <w:vAlign w:val="center"/>
          </w:tcPr>
          <w:p w14:paraId="6D34DB39" w14:textId="77777777" w:rsidR="002E3C27" w:rsidRPr="00393101" w:rsidRDefault="002E3C27" w:rsidP="001C3606">
            <w:pPr>
              <w:pStyle w:val="ListParagraph"/>
              <w:spacing w:after="0" w:line="240" w:lineRule="auto"/>
              <w:ind w:left="0"/>
              <w:jc w:val="center"/>
              <w:rPr>
                <w:rFonts w:ascii="Arial" w:hAnsi="Arial" w:cs="Arial"/>
                <w:bCs/>
                <w:color w:val="000000"/>
                <w:sz w:val="18"/>
                <w:szCs w:val="18"/>
              </w:rPr>
            </w:pPr>
            <w:r w:rsidRPr="00B43BE6">
              <w:rPr>
                <w:rFonts w:ascii="Arial" w:hAnsi="Arial" w:cs="Arial"/>
                <w:bCs/>
                <w:color w:val="000000"/>
                <w:sz w:val="18"/>
                <w:szCs w:val="18"/>
              </w:rPr>
              <w:t>To</w:t>
            </w:r>
            <w:r>
              <w:rPr>
                <w:rFonts w:ascii="Arial" w:hAnsi="Arial" w:cs="Arial"/>
                <w:b/>
                <w:color w:val="000000"/>
                <w:sz w:val="18"/>
                <w:szCs w:val="18"/>
              </w:rPr>
              <w:t xml:space="preserve"> e</w:t>
            </w:r>
            <w:r w:rsidRPr="00393101">
              <w:rPr>
                <w:rFonts w:ascii="Arial" w:hAnsi="Arial" w:cs="Arial"/>
                <w:b/>
                <w:color w:val="000000"/>
                <w:sz w:val="18"/>
                <w:szCs w:val="18"/>
              </w:rPr>
              <w:t xml:space="preserve">xplain </w:t>
            </w:r>
            <w:r w:rsidRPr="00393101">
              <w:rPr>
                <w:rFonts w:ascii="Arial" w:hAnsi="Arial" w:cs="Arial"/>
                <w:bCs/>
                <w:color w:val="000000"/>
                <w:sz w:val="18"/>
                <w:szCs w:val="18"/>
              </w:rPr>
              <w:t>the</w:t>
            </w:r>
            <w:r w:rsidRPr="00393101">
              <w:rPr>
                <w:rFonts w:ascii="Arial" w:hAnsi="Arial" w:cs="Arial"/>
                <w:b/>
                <w:color w:val="000000"/>
                <w:sz w:val="18"/>
                <w:szCs w:val="18"/>
              </w:rPr>
              <w:t xml:space="preserve"> </w:t>
            </w:r>
            <w:r w:rsidRPr="00393101">
              <w:rPr>
                <w:rFonts w:ascii="Arial" w:hAnsi="Arial" w:cs="Arial"/>
                <w:bCs/>
                <w:color w:val="000000"/>
                <w:sz w:val="18"/>
                <w:szCs w:val="18"/>
              </w:rPr>
              <w:t>basic knowledge of Computer Architecture and its organization</w:t>
            </w:r>
          </w:p>
        </w:tc>
        <w:tc>
          <w:tcPr>
            <w:tcW w:w="2357" w:type="dxa"/>
            <w:vAlign w:val="center"/>
          </w:tcPr>
          <w:p w14:paraId="1FCAFABE" w14:textId="77777777" w:rsidR="002E3C27" w:rsidRPr="00393101" w:rsidRDefault="002E3C27" w:rsidP="001C3606">
            <w:pPr>
              <w:pStyle w:val="ListParagraph"/>
              <w:spacing w:after="0" w:line="240" w:lineRule="auto"/>
              <w:ind w:left="0"/>
              <w:jc w:val="center"/>
              <w:rPr>
                <w:rFonts w:ascii="Arial" w:hAnsi="Arial" w:cs="Arial"/>
                <w:color w:val="000000"/>
                <w:sz w:val="18"/>
                <w:szCs w:val="18"/>
              </w:rPr>
            </w:pPr>
            <w:r w:rsidRPr="00393101">
              <w:rPr>
                <w:rFonts w:ascii="Arial" w:hAnsi="Arial" w:cs="Arial"/>
                <w:b/>
                <w:bCs/>
                <w:color w:val="000000"/>
                <w:sz w:val="18"/>
                <w:szCs w:val="18"/>
              </w:rPr>
              <w:t>Engineering knowledge:</w:t>
            </w:r>
            <w:r w:rsidRPr="00393101">
              <w:rPr>
                <w:rFonts w:ascii="Arial" w:hAnsi="Arial" w:cs="Arial"/>
                <w:color w:val="000000"/>
                <w:sz w:val="18"/>
                <w:szCs w:val="18"/>
              </w:rPr>
              <w:t xml:space="preserve"> (PO1)</w:t>
            </w:r>
          </w:p>
        </w:tc>
        <w:tc>
          <w:tcPr>
            <w:tcW w:w="1051" w:type="dxa"/>
            <w:vAlign w:val="center"/>
          </w:tcPr>
          <w:p w14:paraId="49020731"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Cognitive domain – level 5</w:t>
            </w:r>
          </w:p>
        </w:tc>
        <w:tc>
          <w:tcPr>
            <w:tcW w:w="1747" w:type="dxa"/>
            <w:vAlign w:val="center"/>
          </w:tcPr>
          <w:p w14:paraId="6DDAB72B"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Lecture Note</w:t>
            </w:r>
          </w:p>
          <w:p w14:paraId="7AB1DAB0"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iCs/>
                <w:sz w:val="18"/>
                <w:szCs w:val="18"/>
              </w:rPr>
              <w:t xml:space="preserve"> </w:t>
            </w:r>
            <w:r w:rsidRPr="00393101">
              <w:rPr>
                <w:rFonts w:ascii="Arial" w:hAnsi="Arial" w:cs="Arial"/>
                <w:color w:val="000000"/>
                <w:sz w:val="18"/>
                <w:szCs w:val="18"/>
              </w:rPr>
              <w:t>Text Book</w:t>
            </w:r>
          </w:p>
          <w:p w14:paraId="141F8BB3"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Audio/Video</w:t>
            </w:r>
          </w:p>
          <w:p w14:paraId="193F0BF3"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Web Material</w:t>
            </w:r>
          </w:p>
          <w:p w14:paraId="22BA2C6A"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Journal paper</w:t>
            </w:r>
          </w:p>
        </w:tc>
        <w:tc>
          <w:tcPr>
            <w:tcW w:w="1612" w:type="dxa"/>
            <w:vAlign w:val="center"/>
          </w:tcPr>
          <w:p w14:paraId="5B46AEC1"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Class Test</w:t>
            </w:r>
          </w:p>
          <w:p w14:paraId="41AB108F"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Final Exam</w:t>
            </w:r>
          </w:p>
          <w:p w14:paraId="5AA70DBF"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Assignment </w:t>
            </w:r>
          </w:p>
          <w:p w14:paraId="55C74362"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Participation</w:t>
            </w:r>
          </w:p>
          <w:p w14:paraId="5870EF20" w14:textId="77777777" w:rsidR="002E3C27" w:rsidRPr="00393101" w:rsidRDefault="002E3C27" w:rsidP="001C3606">
            <w:pPr>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Presentation</w:t>
            </w:r>
          </w:p>
        </w:tc>
      </w:tr>
      <w:tr w:rsidR="002E3C27" w:rsidRPr="00393101" w14:paraId="1F38B3A3" w14:textId="77777777" w:rsidTr="001C3606">
        <w:trPr>
          <w:trHeight w:val="1583"/>
          <w:jc w:val="center"/>
        </w:trPr>
        <w:tc>
          <w:tcPr>
            <w:tcW w:w="646" w:type="dxa"/>
            <w:vAlign w:val="center"/>
          </w:tcPr>
          <w:p w14:paraId="3360452B"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CO2</w:t>
            </w:r>
          </w:p>
        </w:tc>
        <w:tc>
          <w:tcPr>
            <w:tcW w:w="1762" w:type="dxa"/>
          </w:tcPr>
          <w:p w14:paraId="0F4A4DA1" w14:textId="77777777" w:rsidR="002E3C27" w:rsidRPr="00393101" w:rsidRDefault="002E3C27" w:rsidP="001C3606">
            <w:pPr>
              <w:pStyle w:val="ListParagraph"/>
              <w:spacing w:after="0" w:line="240" w:lineRule="auto"/>
              <w:ind w:left="-18"/>
              <w:jc w:val="center"/>
              <w:rPr>
                <w:rFonts w:ascii="Arial" w:hAnsi="Arial" w:cs="Arial"/>
                <w:b/>
                <w:bCs/>
                <w:iCs/>
                <w:sz w:val="18"/>
                <w:szCs w:val="18"/>
              </w:rPr>
            </w:pPr>
          </w:p>
          <w:p w14:paraId="3090C626" w14:textId="77777777" w:rsidR="002E3C27" w:rsidRPr="00393101" w:rsidRDefault="002E3C27" w:rsidP="001C3606">
            <w:pPr>
              <w:jc w:val="center"/>
              <w:rPr>
                <w:rFonts w:ascii="Arial" w:hAnsi="Arial" w:cs="Arial"/>
                <w:sz w:val="18"/>
                <w:szCs w:val="18"/>
                <w:lang w:bidi="bn-BD"/>
              </w:rPr>
            </w:pPr>
            <w:r w:rsidRPr="00B43BE6">
              <w:rPr>
                <w:rStyle w:val="fontstyle01"/>
                <w:rFonts w:ascii="Arial" w:hAnsi="Arial" w:cs="Arial"/>
                <w:sz w:val="18"/>
                <w:szCs w:val="18"/>
              </w:rPr>
              <w:t>To</w:t>
            </w:r>
            <w:r>
              <w:rPr>
                <w:rStyle w:val="fontstyle01"/>
                <w:rFonts w:ascii="Arial" w:hAnsi="Arial" w:cs="Arial"/>
                <w:b/>
                <w:bCs/>
                <w:sz w:val="18"/>
                <w:szCs w:val="18"/>
              </w:rPr>
              <w:t xml:space="preserve"> i</w:t>
            </w:r>
            <w:r w:rsidRPr="00393101">
              <w:rPr>
                <w:rStyle w:val="fontstyle01"/>
                <w:rFonts w:ascii="Arial" w:hAnsi="Arial" w:cs="Arial"/>
                <w:b/>
                <w:bCs/>
                <w:sz w:val="18"/>
                <w:szCs w:val="18"/>
              </w:rPr>
              <w:t>llustrate</w:t>
            </w:r>
            <w:r w:rsidRPr="00393101">
              <w:rPr>
                <w:rStyle w:val="fontstyle01"/>
                <w:rFonts w:ascii="Arial" w:hAnsi="Arial" w:cs="Arial"/>
                <w:sz w:val="18"/>
                <w:szCs w:val="18"/>
              </w:rPr>
              <w:t xml:space="preserve"> </w:t>
            </w:r>
            <w:r w:rsidRPr="00393101">
              <w:rPr>
                <w:rFonts w:ascii="Arial" w:hAnsi="Arial" w:cs="Arial"/>
                <w:iCs/>
                <w:sz w:val="18"/>
                <w:szCs w:val="18"/>
              </w:rPr>
              <w:t>how Computer Systems works, its design objectives</w:t>
            </w:r>
          </w:p>
        </w:tc>
        <w:tc>
          <w:tcPr>
            <w:tcW w:w="2357" w:type="dxa"/>
            <w:vAlign w:val="center"/>
          </w:tcPr>
          <w:p w14:paraId="3D0E5D2C" w14:textId="77777777" w:rsidR="002E3C27" w:rsidRPr="00393101" w:rsidRDefault="002E3C27" w:rsidP="001C3606">
            <w:pPr>
              <w:pStyle w:val="ListParagraph"/>
              <w:spacing w:after="0" w:line="240" w:lineRule="auto"/>
              <w:ind w:left="0"/>
              <w:jc w:val="center"/>
              <w:rPr>
                <w:rFonts w:ascii="Arial" w:hAnsi="Arial" w:cs="Arial"/>
                <w:b/>
                <w:bCs/>
                <w:color w:val="000000"/>
                <w:sz w:val="18"/>
                <w:szCs w:val="18"/>
              </w:rPr>
            </w:pPr>
            <w:r w:rsidRPr="00393101">
              <w:rPr>
                <w:rFonts w:ascii="Arial" w:hAnsi="Arial" w:cs="Arial"/>
                <w:b/>
                <w:bCs/>
                <w:color w:val="000000"/>
                <w:sz w:val="18"/>
                <w:szCs w:val="18"/>
              </w:rPr>
              <w:t>Problem analysis:</w:t>
            </w:r>
          </w:p>
          <w:p w14:paraId="6B1931C1" w14:textId="77777777" w:rsidR="002E3C27" w:rsidRPr="00393101" w:rsidRDefault="002E3C27" w:rsidP="001C3606">
            <w:pPr>
              <w:pStyle w:val="ListParagraph"/>
              <w:spacing w:after="0" w:line="240" w:lineRule="auto"/>
              <w:ind w:left="0"/>
              <w:jc w:val="center"/>
              <w:rPr>
                <w:rFonts w:ascii="Arial" w:hAnsi="Arial" w:cs="Arial"/>
                <w:color w:val="000000"/>
                <w:sz w:val="18"/>
                <w:szCs w:val="18"/>
              </w:rPr>
            </w:pPr>
            <w:r w:rsidRPr="00393101">
              <w:rPr>
                <w:rFonts w:ascii="Arial" w:hAnsi="Arial" w:cs="Arial"/>
                <w:color w:val="000000"/>
                <w:sz w:val="18"/>
                <w:szCs w:val="18"/>
              </w:rPr>
              <w:t xml:space="preserve"> (PO2)</w:t>
            </w:r>
          </w:p>
        </w:tc>
        <w:tc>
          <w:tcPr>
            <w:tcW w:w="1051" w:type="dxa"/>
            <w:vAlign w:val="center"/>
          </w:tcPr>
          <w:p w14:paraId="4096B1F9"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Cognitive domain – level 3</w:t>
            </w:r>
          </w:p>
        </w:tc>
        <w:tc>
          <w:tcPr>
            <w:tcW w:w="1747" w:type="dxa"/>
            <w:vAlign w:val="center"/>
          </w:tcPr>
          <w:p w14:paraId="703676D8"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Lecture Note</w:t>
            </w:r>
          </w:p>
          <w:p w14:paraId="747A310E"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Text Book</w:t>
            </w:r>
          </w:p>
          <w:p w14:paraId="0EB8D834"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Audio/Video</w:t>
            </w:r>
          </w:p>
          <w:p w14:paraId="644B0EF1"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Web Material</w:t>
            </w:r>
          </w:p>
          <w:p w14:paraId="2E891B67" w14:textId="77777777" w:rsidR="002E3C27" w:rsidRPr="00393101" w:rsidRDefault="002E3C27" w:rsidP="001C3606">
            <w:pPr>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Journal paper</w:t>
            </w:r>
          </w:p>
        </w:tc>
        <w:tc>
          <w:tcPr>
            <w:tcW w:w="1612" w:type="dxa"/>
            <w:vAlign w:val="center"/>
          </w:tcPr>
          <w:p w14:paraId="5CED0ED1"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iCs/>
                <w:sz w:val="18"/>
                <w:szCs w:val="18"/>
              </w:rPr>
              <w:t xml:space="preserve"> </w:t>
            </w:r>
            <w:r w:rsidRPr="00393101">
              <w:rPr>
                <w:rFonts w:ascii="Arial" w:hAnsi="Arial" w:cs="Arial"/>
                <w:color w:val="000000"/>
                <w:sz w:val="18"/>
                <w:szCs w:val="18"/>
              </w:rPr>
              <w:t>Class Test</w:t>
            </w:r>
          </w:p>
          <w:p w14:paraId="0D5E3DF2"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Final Exam</w:t>
            </w:r>
          </w:p>
          <w:p w14:paraId="737B3478"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iCs/>
                <w:sz w:val="18"/>
                <w:szCs w:val="18"/>
              </w:rPr>
              <w:t xml:space="preserve"> </w:t>
            </w:r>
            <w:r w:rsidRPr="00393101">
              <w:rPr>
                <w:rFonts w:ascii="Arial" w:hAnsi="Arial" w:cs="Arial"/>
                <w:color w:val="000000"/>
                <w:sz w:val="18"/>
                <w:szCs w:val="18"/>
              </w:rPr>
              <w:t>Assignment</w:t>
            </w:r>
          </w:p>
          <w:p w14:paraId="5898CB57"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Participation</w:t>
            </w:r>
          </w:p>
          <w:p w14:paraId="78BDAA3C"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Presentation</w:t>
            </w:r>
          </w:p>
        </w:tc>
      </w:tr>
      <w:tr w:rsidR="002E3C27" w:rsidRPr="00393101" w14:paraId="355E3ADA" w14:textId="77777777" w:rsidTr="001C3606">
        <w:trPr>
          <w:trHeight w:val="1700"/>
          <w:jc w:val="center"/>
        </w:trPr>
        <w:tc>
          <w:tcPr>
            <w:tcW w:w="646" w:type="dxa"/>
            <w:vAlign w:val="center"/>
          </w:tcPr>
          <w:p w14:paraId="5D504729"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CO3</w:t>
            </w:r>
          </w:p>
        </w:tc>
        <w:tc>
          <w:tcPr>
            <w:tcW w:w="1762" w:type="dxa"/>
          </w:tcPr>
          <w:p w14:paraId="6BC6CCA7" w14:textId="77777777" w:rsidR="002E3C27" w:rsidRPr="00393101" w:rsidRDefault="002E3C27" w:rsidP="001C3606">
            <w:pPr>
              <w:rPr>
                <w:rFonts w:ascii="Arial" w:hAnsi="Arial" w:cs="Arial"/>
                <w:iCs/>
                <w:sz w:val="18"/>
                <w:szCs w:val="18"/>
              </w:rPr>
            </w:pPr>
          </w:p>
          <w:p w14:paraId="44A61DED" w14:textId="77777777" w:rsidR="002E3C27" w:rsidRPr="00393101" w:rsidRDefault="002E3C27" w:rsidP="001C3606">
            <w:pPr>
              <w:jc w:val="center"/>
              <w:rPr>
                <w:rFonts w:ascii="Arial" w:hAnsi="Arial" w:cs="Arial"/>
                <w:color w:val="000000"/>
                <w:sz w:val="18"/>
                <w:szCs w:val="18"/>
              </w:rPr>
            </w:pPr>
            <w:r w:rsidRPr="00B43BE6">
              <w:rPr>
                <w:rFonts w:ascii="Arial" w:hAnsi="Arial" w:cs="Arial"/>
                <w:iCs/>
                <w:sz w:val="18"/>
                <w:szCs w:val="18"/>
              </w:rPr>
              <w:t>To</w:t>
            </w:r>
            <w:r>
              <w:rPr>
                <w:rFonts w:ascii="Arial" w:hAnsi="Arial" w:cs="Arial"/>
                <w:b/>
                <w:bCs/>
                <w:iCs/>
                <w:sz w:val="18"/>
                <w:szCs w:val="18"/>
              </w:rPr>
              <w:t xml:space="preserve"> s</w:t>
            </w:r>
            <w:r w:rsidRPr="00393101">
              <w:rPr>
                <w:rFonts w:ascii="Arial" w:hAnsi="Arial" w:cs="Arial"/>
                <w:b/>
                <w:bCs/>
                <w:iCs/>
                <w:sz w:val="18"/>
                <w:szCs w:val="18"/>
              </w:rPr>
              <w:t xml:space="preserve">how </w:t>
            </w:r>
            <w:r w:rsidRPr="00393101">
              <w:rPr>
                <w:rFonts w:ascii="Arial" w:hAnsi="Arial" w:cs="Arial"/>
                <w:iCs/>
                <w:sz w:val="18"/>
                <w:szCs w:val="18"/>
              </w:rPr>
              <w:t>the designing procedure of a processor, memory and storage</w:t>
            </w:r>
          </w:p>
        </w:tc>
        <w:tc>
          <w:tcPr>
            <w:tcW w:w="2357" w:type="dxa"/>
            <w:vAlign w:val="center"/>
          </w:tcPr>
          <w:p w14:paraId="33D6DF4C" w14:textId="77777777" w:rsidR="002E3C27" w:rsidRPr="00393101" w:rsidRDefault="002E3C27" w:rsidP="001C3606">
            <w:pPr>
              <w:pStyle w:val="ListParagraph"/>
              <w:spacing w:after="0" w:line="240" w:lineRule="auto"/>
              <w:ind w:left="0"/>
              <w:jc w:val="center"/>
              <w:rPr>
                <w:rFonts w:ascii="Arial" w:hAnsi="Arial" w:cs="Arial"/>
                <w:b/>
                <w:bCs/>
                <w:color w:val="000000"/>
                <w:sz w:val="18"/>
                <w:szCs w:val="18"/>
              </w:rPr>
            </w:pPr>
            <w:r w:rsidRPr="00393101">
              <w:rPr>
                <w:rFonts w:ascii="Arial" w:hAnsi="Arial" w:cs="Arial"/>
                <w:b/>
                <w:bCs/>
                <w:color w:val="000000"/>
                <w:sz w:val="18"/>
                <w:szCs w:val="18"/>
              </w:rPr>
              <w:t xml:space="preserve">Modern tool usage: </w:t>
            </w:r>
          </w:p>
          <w:p w14:paraId="5541240D" w14:textId="77777777" w:rsidR="002E3C27" w:rsidRPr="00393101" w:rsidRDefault="002E3C27" w:rsidP="001C3606">
            <w:pPr>
              <w:pStyle w:val="ListParagraph"/>
              <w:spacing w:after="0" w:line="240" w:lineRule="auto"/>
              <w:ind w:left="0"/>
              <w:jc w:val="center"/>
              <w:rPr>
                <w:rFonts w:ascii="Arial" w:hAnsi="Arial" w:cs="Arial"/>
                <w:color w:val="000000"/>
                <w:sz w:val="18"/>
                <w:szCs w:val="18"/>
              </w:rPr>
            </w:pPr>
            <w:r w:rsidRPr="00393101">
              <w:rPr>
                <w:rFonts w:ascii="Arial" w:hAnsi="Arial" w:cs="Arial"/>
                <w:color w:val="000000"/>
                <w:sz w:val="18"/>
                <w:szCs w:val="18"/>
              </w:rPr>
              <w:t xml:space="preserve"> (PO5)</w:t>
            </w:r>
          </w:p>
        </w:tc>
        <w:tc>
          <w:tcPr>
            <w:tcW w:w="1051" w:type="dxa"/>
            <w:vAlign w:val="center"/>
          </w:tcPr>
          <w:p w14:paraId="3F10DE77" w14:textId="77777777" w:rsidR="002E3C27" w:rsidRPr="00393101" w:rsidRDefault="002E3C27" w:rsidP="001C3606">
            <w:pPr>
              <w:jc w:val="center"/>
              <w:rPr>
                <w:rFonts w:ascii="Arial" w:hAnsi="Arial" w:cs="Arial"/>
                <w:color w:val="000000"/>
                <w:sz w:val="18"/>
                <w:szCs w:val="18"/>
              </w:rPr>
            </w:pPr>
            <w:r w:rsidRPr="00393101">
              <w:rPr>
                <w:rFonts w:ascii="Arial" w:hAnsi="Arial" w:cs="Arial"/>
                <w:color w:val="000000"/>
                <w:sz w:val="18"/>
                <w:szCs w:val="18"/>
              </w:rPr>
              <w:t>Cognitive domain – level 4</w:t>
            </w:r>
          </w:p>
        </w:tc>
        <w:tc>
          <w:tcPr>
            <w:tcW w:w="1747" w:type="dxa"/>
            <w:vAlign w:val="center"/>
          </w:tcPr>
          <w:p w14:paraId="0533499C"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Lecture Note</w:t>
            </w:r>
          </w:p>
          <w:p w14:paraId="1B9B9900"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Text Book</w:t>
            </w:r>
          </w:p>
          <w:p w14:paraId="3B4958BC"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Audio/Video</w:t>
            </w:r>
          </w:p>
          <w:p w14:paraId="07DE05EF"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iCs/>
                <w:sz w:val="18"/>
                <w:szCs w:val="18"/>
              </w:rPr>
              <w:t xml:space="preserve"> </w:t>
            </w:r>
            <w:r w:rsidRPr="00393101">
              <w:rPr>
                <w:rFonts w:ascii="Arial" w:hAnsi="Arial" w:cs="Arial"/>
                <w:color w:val="000000"/>
                <w:sz w:val="18"/>
                <w:szCs w:val="18"/>
              </w:rPr>
              <w:t>Web Material</w:t>
            </w:r>
          </w:p>
          <w:p w14:paraId="6B9648EF" w14:textId="77777777" w:rsidR="002E3C27" w:rsidRPr="00393101" w:rsidRDefault="002E3C27" w:rsidP="001C3606">
            <w:pPr>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Journal paper</w:t>
            </w:r>
          </w:p>
        </w:tc>
        <w:tc>
          <w:tcPr>
            <w:tcW w:w="1612" w:type="dxa"/>
            <w:vAlign w:val="center"/>
          </w:tcPr>
          <w:p w14:paraId="7F78F1FB"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iCs/>
                <w:sz w:val="18"/>
                <w:szCs w:val="18"/>
              </w:rPr>
              <w:t xml:space="preserve"> </w:t>
            </w:r>
            <w:r w:rsidRPr="00393101">
              <w:rPr>
                <w:rFonts w:ascii="Arial" w:hAnsi="Arial" w:cs="Arial"/>
                <w:color w:val="000000"/>
                <w:sz w:val="18"/>
                <w:szCs w:val="18"/>
              </w:rPr>
              <w:t>Class Test</w:t>
            </w:r>
          </w:p>
          <w:p w14:paraId="5DE81F72"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hAnsi="Arial" w:cs="Arial"/>
                <w:color w:val="000000"/>
                <w:sz w:val="18"/>
                <w:szCs w:val="18"/>
              </w:rPr>
              <w:t xml:space="preserve"> Final Exam</w:t>
            </w:r>
          </w:p>
          <w:p w14:paraId="2D0B3C98"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Assignment </w:t>
            </w:r>
          </w:p>
          <w:p w14:paraId="23206771" w14:textId="77777777" w:rsidR="002E3C27" w:rsidRPr="00393101" w:rsidRDefault="002E3C27" w:rsidP="001C3606">
            <w:pPr>
              <w:spacing w:line="276" w:lineRule="auto"/>
              <w:rPr>
                <w:rFonts w:ascii="Arial" w:hAnsi="Arial" w:cs="Arial"/>
                <w:color w:val="000000"/>
                <w:sz w:val="18"/>
                <w:szCs w:val="18"/>
              </w:rPr>
            </w:pPr>
            <w:r w:rsidRPr="00393101">
              <w:rPr>
                <w:rFonts w:ascii="MS Gothic" w:eastAsia="MS Gothic" w:hAnsi="MS Gothic" w:cs="MS Gothic" w:hint="eastAsia"/>
                <w:color w:val="000000"/>
                <w:sz w:val="18"/>
                <w:szCs w:val="18"/>
              </w:rPr>
              <w:t>☐</w:t>
            </w:r>
            <w:r w:rsidRPr="00393101">
              <w:rPr>
                <w:rFonts w:ascii="Arial" w:hAnsi="Arial" w:cs="Arial"/>
                <w:color w:val="000000"/>
                <w:sz w:val="18"/>
                <w:szCs w:val="18"/>
              </w:rPr>
              <w:t xml:space="preserve"> Participation</w:t>
            </w:r>
          </w:p>
          <w:p w14:paraId="2D2D13D2" w14:textId="77777777" w:rsidR="002E3C27" w:rsidRPr="00393101" w:rsidRDefault="002E3C27" w:rsidP="001C3606">
            <w:pPr>
              <w:rPr>
                <w:rFonts w:ascii="Arial" w:hAnsi="Arial" w:cs="Arial"/>
                <w:color w:val="000000"/>
                <w:sz w:val="18"/>
                <w:szCs w:val="18"/>
              </w:rPr>
            </w:pPr>
            <w:r w:rsidRPr="00393101">
              <w:rPr>
                <w:rFonts w:ascii="MS Gothic" w:eastAsia="MS Gothic" w:hAnsi="MS Gothic" w:cs="MS Gothic" w:hint="eastAsia"/>
                <w:iCs/>
                <w:sz w:val="18"/>
                <w:szCs w:val="18"/>
              </w:rPr>
              <w:t>☒</w:t>
            </w:r>
            <w:r w:rsidRPr="00393101">
              <w:rPr>
                <w:rFonts w:ascii="Arial" w:eastAsia="MS Gothic" w:hAnsi="Arial" w:cs="Arial"/>
                <w:color w:val="000000"/>
                <w:sz w:val="18"/>
                <w:szCs w:val="18"/>
              </w:rPr>
              <w:t xml:space="preserve"> </w:t>
            </w:r>
            <w:r w:rsidRPr="00393101">
              <w:rPr>
                <w:rFonts w:ascii="Arial" w:hAnsi="Arial" w:cs="Arial"/>
                <w:color w:val="000000"/>
                <w:sz w:val="18"/>
                <w:szCs w:val="18"/>
              </w:rPr>
              <w:t>Presentation</w:t>
            </w:r>
          </w:p>
        </w:tc>
      </w:tr>
    </w:tbl>
    <w:p w14:paraId="7B0495AF" w14:textId="77777777" w:rsidR="002E3C27" w:rsidRDefault="002E3C27" w:rsidP="002E3C27">
      <w:pPr>
        <w:autoSpaceDE w:val="0"/>
        <w:autoSpaceDN w:val="0"/>
        <w:adjustRightInd w:val="0"/>
        <w:jc w:val="center"/>
        <w:rPr>
          <w:rFonts w:ascii="Arial" w:hAnsi="Arial" w:cs="Arial"/>
          <w:b/>
          <w:color w:val="000000"/>
          <w:sz w:val="18"/>
          <w:szCs w:val="18"/>
        </w:rPr>
      </w:pPr>
    </w:p>
    <w:p w14:paraId="79EF4844" w14:textId="77777777" w:rsidR="002E3C27" w:rsidRPr="00393101" w:rsidRDefault="002E3C27" w:rsidP="002E3C27">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2E3C27" w:rsidRPr="00393101" w14:paraId="11CCB602" w14:textId="77777777" w:rsidTr="001C3606">
        <w:trPr>
          <w:jc w:val="center"/>
        </w:trPr>
        <w:tc>
          <w:tcPr>
            <w:tcW w:w="9269" w:type="dxa"/>
          </w:tcPr>
          <w:p w14:paraId="6BB455E8" w14:textId="77777777" w:rsidR="002E3C27" w:rsidRPr="00393101" w:rsidRDefault="002E3C27" w:rsidP="001C3606">
            <w:pPr>
              <w:rPr>
                <w:rFonts w:ascii="Arial" w:hAnsi="Arial" w:cs="Arial"/>
                <w:b/>
                <w:color w:val="000000"/>
                <w:sz w:val="18"/>
                <w:szCs w:val="18"/>
              </w:rPr>
            </w:pPr>
          </w:p>
          <w:p w14:paraId="00509335" w14:textId="77777777" w:rsidR="002E3C27" w:rsidRPr="00393101" w:rsidRDefault="002E3C27" w:rsidP="001C3606">
            <w:pPr>
              <w:rPr>
                <w:rFonts w:ascii="Arial" w:hAnsi="Arial" w:cs="Arial"/>
                <w:b/>
                <w:color w:val="000000"/>
                <w:sz w:val="18"/>
                <w:szCs w:val="18"/>
              </w:rPr>
            </w:pPr>
            <w:r w:rsidRPr="00393101">
              <w:rPr>
                <w:rFonts w:ascii="Arial" w:hAnsi="Arial" w:cs="Arial"/>
                <w:b/>
                <w:color w:val="000000"/>
                <w:sz w:val="18"/>
                <w:szCs w:val="18"/>
              </w:rPr>
              <w:t>Assessment and Marks Distribution:</w:t>
            </w:r>
          </w:p>
          <w:p w14:paraId="2E2BF75A" w14:textId="77777777" w:rsidR="002E3C27" w:rsidRPr="00393101" w:rsidRDefault="002E3C27" w:rsidP="001C3606">
            <w:pPr>
              <w:rPr>
                <w:rFonts w:ascii="Arial" w:hAnsi="Arial" w:cs="Arial"/>
                <w:bCs/>
                <w:color w:val="000000"/>
                <w:sz w:val="18"/>
                <w:szCs w:val="18"/>
              </w:rPr>
            </w:pPr>
            <w:r w:rsidRPr="00393101">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67BCF9C8" w14:textId="77777777" w:rsidR="002E3C27" w:rsidRPr="00393101" w:rsidRDefault="002E3C27" w:rsidP="001C3606">
            <w:pPr>
              <w:rPr>
                <w:rFonts w:ascii="Arial" w:hAnsi="Arial" w:cs="Arial"/>
                <w:bCs/>
                <w:color w:val="000000"/>
                <w:sz w:val="18"/>
                <w:szCs w:val="18"/>
              </w:rPr>
            </w:pPr>
            <w:r w:rsidRPr="00393101">
              <w:rPr>
                <w:rFonts w:ascii="Arial" w:hAnsi="Arial" w:cs="Arial"/>
                <w:bCs/>
                <w:color w:val="000000"/>
                <w:sz w:val="18"/>
                <w:szCs w:val="18"/>
              </w:rPr>
              <w:tab/>
              <w:t>Class tests + Assignments due in dif</w:t>
            </w:r>
            <w:r>
              <w:rPr>
                <w:rFonts w:ascii="Arial" w:hAnsi="Arial" w:cs="Arial"/>
                <w:bCs/>
                <w:color w:val="000000"/>
                <w:sz w:val="18"/>
                <w:szCs w:val="18"/>
              </w:rPr>
              <w:t>ferent times of the semester (15</w:t>
            </w:r>
            <w:r w:rsidRPr="00393101">
              <w:rPr>
                <w:rFonts w:ascii="Arial" w:hAnsi="Arial" w:cs="Arial"/>
                <w:bCs/>
                <w:color w:val="000000"/>
                <w:sz w:val="18"/>
                <w:szCs w:val="18"/>
              </w:rPr>
              <w:t>%)</w:t>
            </w:r>
          </w:p>
          <w:p w14:paraId="57C75DD3" w14:textId="77777777" w:rsidR="002E3C27" w:rsidRPr="00393101" w:rsidRDefault="002E3C27" w:rsidP="001C3606">
            <w:pPr>
              <w:rPr>
                <w:rFonts w:ascii="Arial" w:hAnsi="Arial" w:cs="Arial"/>
                <w:bCs/>
                <w:color w:val="000000"/>
                <w:sz w:val="18"/>
                <w:szCs w:val="18"/>
              </w:rPr>
            </w:pPr>
            <w:r w:rsidRPr="00393101">
              <w:rPr>
                <w:rFonts w:ascii="Arial" w:hAnsi="Arial" w:cs="Arial"/>
                <w:bCs/>
                <w:color w:val="000000"/>
                <w:sz w:val="18"/>
                <w:szCs w:val="18"/>
              </w:rPr>
              <w:tab/>
            </w:r>
            <w:r>
              <w:rPr>
                <w:rFonts w:ascii="Arial" w:hAnsi="Arial" w:cs="Arial"/>
                <w:bCs/>
                <w:color w:val="000000"/>
                <w:sz w:val="18"/>
                <w:szCs w:val="18"/>
              </w:rPr>
              <w:t>A comprehensive final exam (8</w:t>
            </w:r>
            <w:r w:rsidRPr="00393101">
              <w:rPr>
                <w:rFonts w:ascii="Arial" w:hAnsi="Arial" w:cs="Arial"/>
                <w:bCs/>
                <w:color w:val="000000"/>
                <w:sz w:val="18"/>
                <w:szCs w:val="18"/>
              </w:rPr>
              <w:t xml:space="preserve">0%), Total Time: 3 hours. </w:t>
            </w:r>
          </w:p>
          <w:p w14:paraId="16673E46" w14:textId="77777777" w:rsidR="002E3C27" w:rsidRPr="00393101" w:rsidRDefault="002E3C27" w:rsidP="001C3606">
            <w:pPr>
              <w:rPr>
                <w:rFonts w:ascii="Arial" w:hAnsi="Arial" w:cs="Arial"/>
                <w:b/>
                <w:color w:val="000000"/>
                <w:sz w:val="18"/>
                <w:szCs w:val="18"/>
              </w:rPr>
            </w:pPr>
            <w:r>
              <w:rPr>
                <w:rFonts w:ascii="Arial" w:hAnsi="Arial" w:cs="Arial"/>
                <w:bCs/>
                <w:color w:val="000000"/>
                <w:sz w:val="18"/>
                <w:szCs w:val="18"/>
              </w:rPr>
              <w:tab/>
              <w:t>A class participation mark (5</w:t>
            </w:r>
            <w:r w:rsidRPr="00393101">
              <w:rPr>
                <w:rFonts w:ascii="Arial" w:hAnsi="Arial" w:cs="Arial"/>
                <w:bCs/>
                <w:color w:val="000000"/>
                <w:sz w:val="18"/>
                <w:szCs w:val="18"/>
              </w:rPr>
              <w:t>%).</w:t>
            </w:r>
          </w:p>
        </w:tc>
      </w:tr>
      <w:tr w:rsidR="002E3C27" w:rsidRPr="00393101" w14:paraId="2CD6C968" w14:textId="77777777" w:rsidTr="001C3606">
        <w:trPr>
          <w:jc w:val="center"/>
        </w:trPr>
        <w:tc>
          <w:tcPr>
            <w:tcW w:w="9269" w:type="dxa"/>
          </w:tcPr>
          <w:p w14:paraId="756F3581" w14:textId="77777777" w:rsidR="002E3C27" w:rsidRPr="00393101" w:rsidRDefault="002E3C27" w:rsidP="001C3606">
            <w:pPr>
              <w:spacing w:after="120"/>
              <w:rPr>
                <w:rFonts w:ascii="Arial" w:hAnsi="Arial" w:cs="Arial"/>
                <w:b/>
                <w:bCs/>
                <w:iCs/>
                <w:sz w:val="18"/>
                <w:szCs w:val="18"/>
              </w:rPr>
            </w:pPr>
          </w:p>
          <w:p w14:paraId="46647A58" w14:textId="77777777" w:rsidR="002E3C27" w:rsidRPr="00393101" w:rsidRDefault="002E3C27" w:rsidP="001C3606">
            <w:pPr>
              <w:spacing w:after="120"/>
              <w:rPr>
                <w:rFonts w:ascii="Arial" w:hAnsi="Arial" w:cs="Arial"/>
                <w:b/>
                <w:bCs/>
                <w:iCs/>
                <w:sz w:val="18"/>
                <w:szCs w:val="18"/>
              </w:rPr>
            </w:pPr>
            <w:r w:rsidRPr="00393101">
              <w:rPr>
                <w:rFonts w:ascii="Arial" w:hAnsi="Arial" w:cs="Arial"/>
                <w:b/>
                <w:bCs/>
                <w:iCs/>
                <w:sz w:val="18"/>
                <w:szCs w:val="18"/>
              </w:rPr>
              <w:t>Course Contents:</w:t>
            </w:r>
          </w:p>
          <w:p w14:paraId="17B64BC7" w14:textId="77777777" w:rsidR="002E3C27" w:rsidRPr="00393101" w:rsidRDefault="002E3C27" w:rsidP="001C3606">
            <w:pPr>
              <w:spacing w:after="120"/>
              <w:jc w:val="both"/>
              <w:rPr>
                <w:rFonts w:ascii="Arial" w:hAnsi="Arial" w:cs="Arial"/>
                <w:sz w:val="18"/>
                <w:szCs w:val="18"/>
              </w:rPr>
            </w:pPr>
            <w:r w:rsidRPr="00393101">
              <w:rPr>
                <w:rFonts w:ascii="Arial" w:hAnsi="Arial" w:cs="Arial"/>
                <w:sz w:val="18"/>
                <w:szCs w:val="18"/>
              </w:rPr>
              <w:t>Concepts and Terminology: Digital computer components Hardware &amp; Software and their dual nature, recent development, Role of Operating Systems (OS).</w:t>
            </w:r>
          </w:p>
          <w:p w14:paraId="4785C18C" w14:textId="77777777" w:rsidR="002E3C27" w:rsidRPr="00393101" w:rsidRDefault="002E3C27" w:rsidP="001C3606">
            <w:pPr>
              <w:spacing w:after="120"/>
              <w:jc w:val="both"/>
              <w:rPr>
                <w:rFonts w:ascii="Arial" w:hAnsi="Arial" w:cs="Arial"/>
                <w:sz w:val="18"/>
                <w:szCs w:val="18"/>
              </w:rPr>
            </w:pPr>
            <w:r w:rsidRPr="00393101">
              <w:rPr>
                <w:rFonts w:ascii="Arial" w:hAnsi="Arial" w:cs="Arial"/>
                <w:sz w:val="18"/>
                <w:szCs w:val="18"/>
              </w:rPr>
              <w:t>Processor Design: Introduction: Processor organization, information representation, number formats; Fixed Point Arithmetic: Addition, subtraction, multiplication, division; ALU Design: Basic ALU organization, floating point arithmetic.</w:t>
            </w:r>
          </w:p>
          <w:p w14:paraId="715EF0CC" w14:textId="77777777" w:rsidR="002E3C27" w:rsidRPr="00393101" w:rsidRDefault="002E3C27" w:rsidP="001C3606">
            <w:pPr>
              <w:spacing w:after="120"/>
              <w:jc w:val="both"/>
              <w:rPr>
                <w:rFonts w:ascii="Arial" w:hAnsi="Arial" w:cs="Arial"/>
                <w:sz w:val="18"/>
                <w:szCs w:val="18"/>
              </w:rPr>
            </w:pPr>
            <w:r w:rsidRPr="00393101">
              <w:rPr>
                <w:rFonts w:ascii="Arial" w:hAnsi="Arial" w:cs="Arial"/>
                <w:sz w:val="18"/>
                <w:szCs w:val="18"/>
              </w:rPr>
              <w:t xml:space="preserve">Control Design: Hardwired control: Design methods, multiplier control unit, CPU control unit; Basic concept of Micro programmed Control, Control memory optimization. </w:t>
            </w:r>
          </w:p>
          <w:p w14:paraId="6248B340" w14:textId="77777777" w:rsidR="002E3C27" w:rsidRPr="00393101" w:rsidRDefault="002E3C27" w:rsidP="001C3606">
            <w:pPr>
              <w:spacing w:after="120"/>
              <w:jc w:val="both"/>
              <w:rPr>
                <w:rFonts w:ascii="Arial" w:hAnsi="Arial" w:cs="Arial"/>
                <w:sz w:val="18"/>
                <w:szCs w:val="18"/>
              </w:rPr>
            </w:pPr>
            <w:r w:rsidRPr="00393101">
              <w:rPr>
                <w:rFonts w:ascii="Arial" w:hAnsi="Arial" w:cs="Arial"/>
                <w:sz w:val="18"/>
                <w:szCs w:val="18"/>
              </w:rPr>
              <w:t>Memory Devices and its Organization: Different types of semiconductor memory, magnetic memory, optical memory, virtual memory, memory hierarchies; High-speed Memories: Interleaved memories, caches, associative memories. System Organization: Communications: Introduction, bus control; IO Systems: Programmed IO, DMA and interrupts, IO processors.</w:t>
            </w:r>
          </w:p>
          <w:p w14:paraId="1A1182E2" w14:textId="77777777" w:rsidR="002E3C27" w:rsidRPr="00393101" w:rsidRDefault="002E3C27" w:rsidP="001C3606">
            <w:pPr>
              <w:rPr>
                <w:rFonts w:ascii="Arial" w:hAnsi="Arial" w:cs="Arial"/>
                <w:b/>
                <w:color w:val="FF0000"/>
                <w:sz w:val="18"/>
                <w:szCs w:val="18"/>
              </w:rPr>
            </w:pPr>
            <w:r w:rsidRPr="00393101">
              <w:rPr>
                <w:rFonts w:ascii="Arial" w:hAnsi="Arial" w:cs="Arial"/>
                <w:sz w:val="18"/>
                <w:szCs w:val="18"/>
              </w:rPr>
              <w:t>Application HDL for microcomputer design:  Description of Adder, ALU by using HDL, implementation of a simple microcomputer system using HDL.</w:t>
            </w:r>
          </w:p>
        </w:tc>
      </w:tr>
    </w:tbl>
    <w:p w14:paraId="46F96230" w14:textId="77777777" w:rsidR="002E3C27" w:rsidRPr="00393101" w:rsidRDefault="002E3C27" w:rsidP="002E3C27">
      <w:pPr>
        <w:rPr>
          <w:rFonts w:ascii="Arial" w:hAnsi="Arial" w:cs="Arial"/>
          <w:sz w:val="18"/>
          <w:szCs w:val="18"/>
          <w:highlight w:val="yellow"/>
        </w:rPr>
      </w:pPr>
    </w:p>
    <w:p w14:paraId="6838A93F" w14:textId="77777777" w:rsidR="002E3C27" w:rsidRPr="00393101" w:rsidRDefault="002E3C27" w:rsidP="002E3C27">
      <w:pPr>
        <w:jc w:val="center"/>
        <w:rPr>
          <w:rFonts w:ascii="Arial" w:hAnsi="Arial" w:cs="Arial"/>
          <w:b/>
          <w:color w:val="FFFFFF"/>
          <w:sz w:val="18"/>
          <w:szCs w:val="18"/>
          <w:highlight w:val="black"/>
        </w:rPr>
      </w:pPr>
    </w:p>
    <w:p w14:paraId="60C1BF9C" w14:textId="77777777" w:rsidR="002E3C27" w:rsidRPr="00393101" w:rsidRDefault="002E3C27" w:rsidP="002E3C27">
      <w:pPr>
        <w:rPr>
          <w:rFonts w:ascii="Arial" w:hAnsi="Arial" w:cs="Arial"/>
          <w:b/>
          <w:spacing w:val="-3"/>
          <w:sz w:val="18"/>
          <w:szCs w:val="18"/>
        </w:rPr>
      </w:pPr>
      <w:r w:rsidRPr="00393101">
        <w:rPr>
          <w:rFonts w:ascii="Arial" w:hAnsi="Arial" w:cs="Arial"/>
          <w:b/>
          <w:spacing w:val="-3"/>
          <w:sz w:val="18"/>
          <w:szCs w:val="18"/>
        </w:rPr>
        <w:t>Text Book:</w:t>
      </w:r>
    </w:p>
    <w:tbl>
      <w:tblPr>
        <w:tblW w:w="5000" w:type="pct"/>
        <w:jc w:val="center"/>
        <w:tblLook w:val="0000" w:firstRow="0" w:lastRow="0" w:firstColumn="0" w:lastColumn="0" w:noHBand="0" w:noVBand="0"/>
      </w:tblPr>
      <w:tblGrid>
        <w:gridCol w:w="361"/>
        <w:gridCol w:w="2403"/>
        <w:gridCol w:w="264"/>
        <w:gridCol w:w="6214"/>
      </w:tblGrid>
      <w:tr w:rsidR="002E3C27" w:rsidRPr="00393101" w14:paraId="4CD3A45D" w14:textId="77777777" w:rsidTr="001C3606">
        <w:trPr>
          <w:jc w:val="center"/>
        </w:trPr>
        <w:tc>
          <w:tcPr>
            <w:tcW w:w="193" w:type="pct"/>
          </w:tcPr>
          <w:p w14:paraId="03E0A8D4"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1.</w:t>
            </w:r>
          </w:p>
        </w:tc>
        <w:tc>
          <w:tcPr>
            <w:tcW w:w="1302" w:type="pct"/>
          </w:tcPr>
          <w:p w14:paraId="5CB988BB" w14:textId="77777777" w:rsidR="002E3C27" w:rsidRPr="00393101" w:rsidRDefault="002E3C27" w:rsidP="001C3606">
            <w:pPr>
              <w:suppressAutoHyphens/>
              <w:rPr>
                <w:rFonts w:ascii="Arial" w:hAnsi="Arial" w:cs="Arial"/>
                <w:spacing w:val="-3"/>
                <w:sz w:val="18"/>
                <w:szCs w:val="18"/>
              </w:rPr>
            </w:pPr>
            <w:r w:rsidRPr="00393101">
              <w:rPr>
                <w:rFonts w:ascii="Arial" w:hAnsi="Arial" w:cs="Arial"/>
                <w:spacing w:val="-3"/>
                <w:sz w:val="18"/>
                <w:szCs w:val="18"/>
              </w:rPr>
              <w:t>John P. Hayes</w:t>
            </w:r>
          </w:p>
        </w:tc>
        <w:tc>
          <w:tcPr>
            <w:tcW w:w="141" w:type="pct"/>
          </w:tcPr>
          <w:p w14:paraId="54BF6538"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4" w:type="pct"/>
          </w:tcPr>
          <w:p w14:paraId="4D9AF5C7" w14:textId="77777777" w:rsidR="002E3C27" w:rsidRPr="00393101" w:rsidRDefault="002E3C27" w:rsidP="001C3606">
            <w:pPr>
              <w:suppressAutoHyphens/>
              <w:rPr>
                <w:rFonts w:ascii="Arial" w:hAnsi="Arial" w:cs="Arial"/>
                <w:b/>
                <w:bCs/>
                <w:spacing w:val="-3"/>
                <w:sz w:val="18"/>
                <w:szCs w:val="18"/>
              </w:rPr>
            </w:pPr>
            <w:r w:rsidRPr="00393101">
              <w:rPr>
                <w:rFonts w:ascii="Arial" w:hAnsi="Arial" w:cs="Arial"/>
                <w:b/>
                <w:bCs/>
                <w:spacing w:val="-3"/>
                <w:sz w:val="18"/>
                <w:szCs w:val="18"/>
              </w:rPr>
              <w:t xml:space="preserve">Computer Architecture and Organization, </w:t>
            </w:r>
            <w:r w:rsidRPr="00393101">
              <w:rPr>
                <w:rFonts w:ascii="Arial" w:hAnsi="Arial" w:cs="Arial"/>
                <w:i/>
                <w:iCs/>
                <w:spacing w:val="-3"/>
                <w:sz w:val="18"/>
                <w:szCs w:val="18"/>
              </w:rPr>
              <w:t>McGraw-Hill.</w:t>
            </w:r>
          </w:p>
        </w:tc>
      </w:tr>
      <w:tr w:rsidR="002E3C27" w:rsidRPr="00393101" w14:paraId="28D7A194" w14:textId="77777777" w:rsidTr="001C3606">
        <w:trPr>
          <w:jc w:val="center"/>
        </w:trPr>
        <w:tc>
          <w:tcPr>
            <w:tcW w:w="193" w:type="pct"/>
          </w:tcPr>
          <w:p w14:paraId="6E557227"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2.</w:t>
            </w:r>
          </w:p>
        </w:tc>
        <w:tc>
          <w:tcPr>
            <w:tcW w:w="1302" w:type="pct"/>
          </w:tcPr>
          <w:p w14:paraId="5F09315C" w14:textId="77777777" w:rsidR="002E3C27" w:rsidRPr="00393101" w:rsidRDefault="002E3C27" w:rsidP="001C3606">
            <w:pPr>
              <w:suppressAutoHyphens/>
              <w:rPr>
                <w:rFonts w:ascii="Arial" w:hAnsi="Arial" w:cs="Arial"/>
                <w:sz w:val="18"/>
                <w:szCs w:val="18"/>
              </w:rPr>
            </w:pPr>
            <w:r w:rsidRPr="00393101">
              <w:rPr>
                <w:rFonts w:ascii="Arial" w:hAnsi="Arial" w:cs="Arial"/>
                <w:spacing w:val="-3"/>
                <w:sz w:val="18"/>
                <w:szCs w:val="18"/>
              </w:rPr>
              <w:t>M. Morris Mano</w:t>
            </w:r>
          </w:p>
        </w:tc>
        <w:tc>
          <w:tcPr>
            <w:tcW w:w="141" w:type="pct"/>
          </w:tcPr>
          <w:p w14:paraId="7EB78589"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4" w:type="pct"/>
          </w:tcPr>
          <w:p w14:paraId="618AE748" w14:textId="77777777" w:rsidR="002E3C27" w:rsidRPr="00393101" w:rsidRDefault="002E3C27" w:rsidP="001C3606">
            <w:pPr>
              <w:suppressAutoHyphens/>
              <w:rPr>
                <w:rFonts w:ascii="Arial" w:hAnsi="Arial" w:cs="Arial"/>
                <w:b/>
                <w:bCs/>
                <w:spacing w:val="-3"/>
                <w:sz w:val="18"/>
                <w:szCs w:val="18"/>
              </w:rPr>
            </w:pPr>
            <w:r w:rsidRPr="00393101">
              <w:rPr>
                <w:rFonts w:ascii="Arial" w:hAnsi="Arial" w:cs="Arial"/>
                <w:b/>
                <w:bCs/>
                <w:spacing w:val="-3"/>
                <w:sz w:val="18"/>
                <w:szCs w:val="18"/>
              </w:rPr>
              <w:t xml:space="preserve">Computer Architecture, </w:t>
            </w:r>
            <w:r w:rsidRPr="00393101">
              <w:rPr>
                <w:rFonts w:ascii="Arial" w:hAnsi="Arial" w:cs="Arial"/>
                <w:i/>
                <w:iCs/>
                <w:spacing w:val="-3"/>
                <w:sz w:val="18"/>
                <w:szCs w:val="18"/>
              </w:rPr>
              <w:t>Prentice Hall.</w:t>
            </w:r>
          </w:p>
        </w:tc>
      </w:tr>
    </w:tbl>
    <w:p w14:paraId="735E7E3C" w14:textId="77777777" w:rsidR="002E3C27" w:rsidRPr="00393101" w:rsidRDefault="002E3C27" w:rsidP="002E3C27">
      <w:pPr>
        <w:jc w:val="center"/>
        <w:rPr>
          <w:rFonts w:ascii="Arial" w:hAnsi="Arial" w:cs="Arial"/>
          <w:b/>
          <w:spacing w:val="-3"/>
          <w:sz w:val="18"/>
          <w:szCs w:val="18"/>
        </w:rPr>
      </w:pPr>
    </w:p>
    <w:p w14:paraId="0B1DAAFA" w14:textId="77777777" w:rsidR="002E3C27" w:rsidRPr="00393101" w:rsidRDefault="002E3C27" w:rsidP="002E3C27">
      <w:pPr>
        <w:rPr>
          <w:rFonts w:ascii="Arial" w:hAnsi="Arial" w:cs="Arial"/>
          <w:b/>
          <w:spacing w:val="-3"/>
          <w:sz w:val="18"/>
          <w:szCs w:val="18"/>
        </w:rPr>
      </w:pPr>
      <w:r w:rsidRPr="00393101">
        <w:rPr>
          <w:rFonts w:ascii="Arial" w:hAnsi="Arial" w:cs="Arial"/>
          <w:b/>
          <w:spacing w:val="-3"/>
          <w:sz w:val="18"/>
          <w:szCs w:val="18"/>
        </w:rPr>
        <w:t>Books Recommended:</w:t>
      </w:r>
    </w:p>
    <w:tbl>
      <w:tblPr>
        <w:tblW w:w="5000" w:type="pct"/>
        <w:jc w:val="center"/>
        <w:tblLook w:val="0000" w:firstRow="0" w:lastRow="0" w:firstColumn="0" w:lastColumn="0" w:noHBand="0" w:noVBand="0"/>
      </w:tblPr>
      <w:tblGrid>
        <w:gridCol w:w="361"/>
        <w:gridCol w:w="2403"/>
        <w:gridCol w:w="264"/>
        <w:gridCol w:w="6214"/>
      </w:tblGrid>
      <w:tr w:rsidR="002E3C27" w:rsidRPr="00393101" w14:paraId="4D0FF5C6" w14:textId="77777777" w:rsidTr="001C3606">
        <w:trPr>
          <w:trHeight w:val="196"/>
          <w:jc w:val="center"/>
        </w:trPr>
        <w:tc>
          <w:tcPr>
            <w:tcW w:w="193" w:type="pct"/>
          </w:tcPr>
          <w:p w14:paraId="0C34F0F2"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1.</w:t>
            </w:r>
          </w:p>
        </w:tc>
        <w:tc>
          <w:tcPr>
            <w:tcW w:w="1302" w:type="pct"/>
          </w:tcPr>
          <w:p w14:paraId="660C2943" w14:textId="77777777" w:rsidR="002E3C27" w:rsidRPr="00393101" w:rsidRDefault="002E3C27" w:rsidP="001C3606">
            <w:pPr>
              <w:suppressAutoHyphens/>
              <w:rPr>
                <w:rFonts w:ascii="Arial" w:hAnsi="Arial" w:cs="Arial"/>
                <w:spacing w:val="-3"/>
                <w:sz w:val="18"/>
                <w:szCs w:val="18"/>
              </w:rPr>
            </w:pPr>
            <w:r w:rsidRPr="00393101">
              <w:rPr>
                <w:rFonts w:ascii="Arial" w:hAnsi="Arial" w:cs="Arial"/>
                <w:spacing w:val="-3"/>
                <w:sz w:val="18"/>
                <w:szCs w:val="18"/>
              </w:rPr>
              <w:t>Kai Hwang and Faye A. Briggs</w:t>
            </w:r>
          </w:p>
        </w:tc>
        <w:tc>
          <w:tcPr>
            <w:tcW w:w="141" w:type="pct"/>
          </w:tcPr>
          <w:p w14:paraId="7B97D5C3"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3" w:type="pct"/>
          </w:tcPr>
          <w:p w14:paraId="0AF0A5A9" w14:textId="77777777" w:rsidR="002E3C27" w:rsidRPr="00393101" w:rsidRDefault="002E3C27" w:rsidP="001C3606">
            <w:pPr>
              <w:suppressAutoHyphens/>
              <w:rPr>
                <w:rFonts w:ascii="Arial" w:hAnsi="Arial" w:cs="Arial"/>
                <w:spacing w:val="-3"/>
                <w:sz w:val="18"/>
                <w:szCs w:val="18"/>
              </w:rPr>
            </w:pPr>
            <w:r w:rsidRPr="00393101">
              <w:rPr>
                <w:rFonts w:ascii="Arial" w:hAnsi="Arial" w:cs="Arial"/>
                <w:b/>
                <w:bCs/>
                <w:spacing w:val="-3"/>
                <w:sz w:val="18"/>
                <w:szCs w:val="18"/>
              </w:rPr>
              <w:t>Computer Architecture and Parallel Processing</w:t>
            </w:r>
            <w:r w:rsidRPr="00393101">
              <w:rPr>
                <w:rFonts w:ascii="Arial" w:hAnsi="Arial" w:cs="Arial"/>
                <w:spacing w:val="-3"/>
                <w:sz w:val="18"/>
                <w:szCs w:val="18"/>
              </w:rPr>
              <w:t xml:space="preserve">, </w:t>
            </w:r>
            <w:r w:rsidRPr="00393101">
              <w:rPr>
                <w:rFonts w:ascii="Arial" w:hAnsi="Arial" w:cs="Arial"/>
                <w:i/>
                <w:iCs/>
                <w:spacing w:val="-3"/>
                <w:sz w:val="18"/>
                <w:szCs w:val="18"/>
              </w:rPr>
              <w:t>McGraw-Hill.</w:t>
            </w:r>
          </w:p>
        </w:tc>
      </w:tr>
      <w:tr w:rsidR="002E3C27" w:rsidRPr="00393101" w14:paraId="0AD54AF8" w14:textId="77777777" w:rsidTr="001C3606">
        <w:trPr>
          <w:trHeight w:val="109"/>
          <w:jc w:val="center"/>
        </w:trPr>
        <w:tc>
          <w:tcPr>
            <w:tcW w:w="193" w:type="pct"/>
          </w:tcPr>
          <w:p w14:paraId="78547B4D"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2.</w:t>
            </w:r>
          </w:p>
        </w:tc>
        <w:tc>
          <w:tcPr>
            <w:tcW w:w="1302" w:type="pct"/>
          </w:tcPr>
          <w:p w14:paraId="5C0B3906" w14:textId="77777777" w:rsidR="002E3C27" w:rsidRPr="00393101" w:rsidRDefault="002E3C27" w:rsidP="001C3606">
            <w:pPr>
              <w:suppressAutoHyphens/>
              <w:rPr>
                <w:rFonts w:ascii="Arial" w:hAnsi="Arial" w:cs="Arial"/>
                <w:spacing w:val="-3"/>
                <w:sz w:val="18"/>
                <w:szCs w:val="18"/>
              </w:rPr>
            </w:pPr>
            <w:r w:rsidRPr="00393101">
              <w:rPr>
                <w:rFonts w:ascii="Arial" w:hAnsi="Arial" w:cs="Arial"/>
                <w:spacing w:val="-3"/>
                <w:sz w:val="18"/>
                <w:szCs w:val="18"/>
              </w:rPr>
              <w:t>William Stallings</w:t>
            </w:r>
          </w:p>
        </w:tc>
        <w:tc>
          <w:tcPr>
            <w:tcW w:w="141" w:type="pct"/>
          </w:tcPr>
          <w:p w14:paraId="3597855B" w14:textId="77777777" w:rsidR="002E3C27" w:rsidRPr="00393101" w:rsidRDefault="002E3C27" w:rsidP="001C3606">
            <w:pPr>
              <w:suppressAutoHyphens/>
              <w:jc w:val="center"/>
              <w:rPr>
                <w:rFonts w:ascii="Arial" w:hAnsi="Arial" w:cs="Arial"/>
                <w:spacing w:val="-3"/>
                <w:sz w:val="18"/>
                <w:szCs w:val="18"/>
              </w:rPr>
            </w:pPr>
            <w:r w:rsidRPr="00393101">
              <w:rPr>
                <w:rFonts w:ascii="Arial" w:hAnsi="Arial" w:cs="Arial"/>
                <w:spacing w:val="-3"/>
                <w:sz w:val="18"/>
                <w:szCs w:val="18"/>
              </w:rPr>
              <w:t>:</w:t>
            </w:r>
          </w:p>
        </w:tc>
        <w:tc>
          <w:tcPr>
            <w:tcW w:w="3363" w:type="pct"/>
          </w:tcPr>
          <w:p w14:paraId="10E3B64C" w14:textId="77777777" w:rsidR="002E3C27" w:rsidRPr="00393101" w:rsidRDefault="002E3C27" w:rsidP="001C3606">
            <w:pPr>
              <w:suppressAutoHyphens/>
              <w:rPr>
                <w:rFonts w:ascii="Arial" w:hAnsi="Arial" w:cs="Arial"/>
                <w:spacing w:val="-3"/>
                <w:sz w:val="18"/>
                <w:szCs w:val="18"/>
              </w:rPr>
            </w:pPr>
            <w:r w:rsidRPr="00393101">
              <w:rPr>
                <w:rFonts w:ascii="Arial" w:hAnsi="Arial" w:cs="Arial"/>
                <w:b/>
                <w:bCs/>
                <w:spacing w:val="-3"/>
                <w:sz w:val="18"/>
                <w:szCs w:val="18"/>
              </w:rPr>
              <w:t>Computer Organization and Architecture: Designing for Performance</w:t>
            </w:r>
            <w:r w:rsidRPr="00393101">
              <w:rPr>
                <w:rFonts w:ascii="Arial" w:hAnsi="Arial" w:cs="Arial"/>
                <w:spacing w:val="-3"/>
                <w:sz w:val="18"/>
                <w:szCs w:val="18"/>
              </w:rPr>
              <w:t xml:space="preserve">, </w:t>
            </w:r>
            <w:r w:rsidRPr="00393101">
              <w:rPr>
                <w:rFonts w:ascii="Arial" w:hAnsi="Arial" w:cs="Arial"/>
                <w:i/>
                <w:iCs/>
                <w:spacing w:val="-3"/>
                <w:sz w:val="18"/>
                <w:szCs w:val="18"/>
              </w:rPr>
              <w:t>Prentice Hall.</w:t>
            </w:r>
          </w:p>
        </w:tc>
      </w:tr>
    </w:tbl>
    <w:p w14:paraId="33A9B8E7" w14:textId="77777777" w:rsidR="002E3C27" w:rsidRPr="00393101" w:rsidRDefault="002E3C27" w:rsidP="002E3C27">
      <w:pPr>
        <w:jc w:val="center"/>
        <w:rPr>
          <w:rFonts w:ascii="Arial" w:hAnsi="Arial" w:cs="Arial"/>
          <w:sz w:val="18"/>
          <w:szCs w:val="18"/>
        </w:rPr>
      </w:pPr>
    </w:p>
    <w:p w14:paraId="11274139" w14:textId="77777777" w:rsidR="002E3C27" w:rsidRPr="00393101" w:rsidRDefault="002E3C27" w:rsidP="002E3C27">
      <w:pPr>
        <w:jc w:val="center"/>
        <w:rPr>
          <w:rFonts w:ascii="Arial" w:hAnsi="Arial" w:cs="Arial"/>
          <w:sz w:val="18"/>
          <w:szCs w:val="18"/>
        </w:rPr>
      </w:pPr>
    </w:p>
    <w:p w14:paraId="29FDF03D" w14:textId="77777777" w:rsidR="002E3C27" w:rsidRPr="00145C2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5C28">
        <w:rPr>
          <w:rFonts w:ascii="Arial" w:hAnsi="Arial" w:cs="Arial"/>
          <w:b/>
          <w:bCs/>
          <w:iCs/>
          <w:sz w:val="18"/>
          <w:szCs w:val="18"/>
        </w:rPr>
        <w:t>CSE 2232: Computer Architecture and Organization Lab</w:t>
      </w:r>
    </w:p>
    <w:p w14:paraId="0DF62769" w14:textId="77777777" w:rsidR="002E3C27" w:rsidRPr="00145C2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5C28">
        <w:rPr>
          <w:rFonts w:ascii="Arial" w:hAnsi="Arial" w:cs="Arial"/>
          <w:b/>
          <w:bCs/>
          <w:iCs/>
          <w:sz w:val="18"/>
          <w:szCs w:val="18"/>
        </w:rPr>
        <w:t xml:space="preserve">Credits: </w:t>
      </w:r>
      <w:r w:rsidRPr="00145C28">
        <w:rPr>
          <w:rFonts w:ascii="Arial" w:hAnsi="Arial" w:cs="Arial"/>
          <w:iCs/>
          <w:sz w:val="18"/>
          <w:szCs w:val="18"/>
        </w:rPr>
        <w:t xml:space="preserve">1 </w:t>
      </w:r>
      <w:r w:rsidRPr="00145C28">
        <w:rPr>
          <w:rFonts w:ascii="Arial" w:hAnsi="Arial" w:cs="Arial"/>
          <w:b/>
          <w:bCs/>
          <w:iCs/>
          <w:sz w:val="18"/>
          <w:szCs w:val="18"/>
        </w:rPr>
        <w:t xml:space="preserve">Contact Hours: </w:t>
      </w:r>
      <w:r w:rsidRPr="00145C28">
        <w:rPr>
          <w:rFonts w:ascii="Arial" w:hAnsi="Arial" w:cs="Arial"/>
          <w:iCs/>
          <w:sz w:val="18"/>
          <w:szCs w:val="18"/>
        </w:rPr>
        <w:t>26</w:t>
      </w:r>
    </w:p>
    <w:p w14:paraId="3752930E" w14:textId="77777777" w:rsidR="002E3C27" w:rsidRPr="00145C2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5C28">
        <w:rPr>
          <w:rFonts w:ascii="Arial" w:hAnsi="Arial" w:cs="Arial"/>
          <w:b/>
          <w:bCs/>
          <w:iCs/>
          <w:sz w:val="18"/>
          <w:szCs w:val="18"/>
        </w:rPr>
        <w:t>Year: Second Semester: Even</w:t>
      </w:r>
    </w:p>
    <w:p w14:paraId="75E0447E" w14:textId="77777777" w:rsidR="002E3C27" w:rsidRPr="00145C28"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45C28" w14:paraId="74E58B3C" w14:textId="77777777" w:rsidTr="001C3606">
        <w:trPr>
          <w:jc w:val="center"/>
        </w:trPr>
        <w:tc>
          <w:tcPr>
            <w:tcW w:w="1439" w:type="dxa"/>
          </w:tcPr>
          <w:p w14:paraId="37B08FC2" w14:textId="77777777" w:rsidR="002E3C27" w:rsidRPr="00145C28" w:rsidRDefault="002E3C27" w:rsidP="001C3606">
            <w:pPr>
              <w:rPr>
                <w:rFonts w:ascii="Arial" w:hAnsi="Arial" w:cs="Arial"/>
                <w:b/>
                <w:bCs/>
                <w:sz w:val="18"/>
                <w:szCs w:val="18"/>
              </w:rPr>
            </w:pPr>
            <w:r w:rsidRPr="00145C28">
              <w:rPr>
                <w:rFonts w:ascii="Arial" w:hAnsi="Arial" w:cs="Arial"/>
                <w:b/>
                <w:sz w:val="18"/>
                <w:szCs w:val="18"/>
              </w:rPr>
              <w:t>Prerequisite:</w:t>
            </w:r>
          </w:p>
        </w:tc>
        <w:tc>
          <w:tcPr>
            <w:tcW w:w="7741" w:type="dxa"/>
          </w:tcPr>
          <w:p w14:paraId="0B87D43B" w14:textId="77777777" w:rsidR="002E3C27" w:rsidRPr="00145C28" w:rsidRDefault="002E3C27" w:rsidP="001C3606">
            <w:pPr>
              <w:rPr>
                <w:rFonts w:ascii="Arial" w:hAnsi="Arial" w:cs="Arial"/>
                <w:iCs/>
                <w:sz w:val="18"/>
                <w:szCs w:val="18"/>
              </w:rPr>
            </w:pPr>
            <w:r>
              <w:rPr>
                <w:rFonts w:ascii="Arial" w:hAnsi="Arial" w:cs="Arial"/>
                <w:iCs/>
                <w:sz w:val="18"/>
                <w:szCs w:val="18"/>
              </w:rPr>
              <w:t xml:space="preserve">EEE1131 </w:t>
            </w:r>
            <w:r w:rsidRPr="002F7B6F">
              <w:rPr>
                <w:rFonts w:ascii="Arial" w:hAnsi="Arial" w:cs="Arial"/>
                <w:iCs/>
                <w:sz w:val="18"/>
                <w:szCs w:val="18"/>
              </w:rPr>
              <w:t>Basic Electronics</w:t>
            </w:r>
            <w:r>
              <w:rPr>
                <w:rFonts w:ascii="Arial" w:hAnsi="Arial" w:cs="Arial"/>
                <w:iCs/>
                <w:sz w:val="18"/>
                <w:szCs w:val="18"/>
              </w:rPr>
              <w:t>,</w:t>
            </w:r>
            <w:r w:rsidRPr="002F7B6F">
              <w:rPr>
                <w:rFonts w:ascii="Arial" w:hAnsi="Arial" w:cs="Arial"/>
                <w:iCs/>
                <w:sz w:val="18"/>
                <w:szCs w:val="18"/>
              </w:rPr>
              <w:t xml:space="preserve"> </w:t>
            </w:r>
            <w:r w:rsidRPr="00145C28">
              <w:rPr>
                <w:rFonts w:ascii="Arial" w:hAnsi="Arial" w:cs="Arial"/>
                <w:iCs/>
                <w:sz w:val="18"/>
                <w:szCs w:val="18"/>
              </w:rPr>
              <w:t xml:space="preserve">CSE2111: Digital System Design </w:t>
            </w:r>
          </w:p>
        </w:tc>
      </w:tr>
      <w:tr w:rsidR="002E3C27" w:rsidRPr="00145C28" w14:paraId="0AC19417" w14:textId="77777777" w:rsidTr="001C3606">
        <w:trPr>
          <w:jc w:val="center"/>
        </w:trPr>
        <w:tc>
          <w:tcPr>
            <w:tcW w:w="1439" w:type="dxa"/>
          </w:tcPr>
          <w:p w14:paraId="251B78A8" w14:textId="77777777" w:rsidR="002E3C27" w:rsidRPr="00145C28" w:rsidRDefault="002E3C27" w:rsidP="001C3606">
            <w:pPr>
              <w:rPr>
                <w:rFonts w:ascii="Arial" w:hAnsi="Arial" w:cs="Arial"/>
                <w:b/>
                <w:sz w:val="18"/>
                <w:szCs w:val="18"/>
              </w:rPr>
            </w:pPr>
            <w:r w:rsidRPr="00145C28">
              <w:rPr>
                <w:rFonts w:ascii="Arial" w:hAnsi="Arial" w:cs="Arial"/>
                <w:b/>
                <w:sz w:val="18"/>
                <w:szCs w:val="18"/>
              </w:rPr>
              <w:t>Course Type</w:t>
            </w:r>
          </w:p>
        </w:tc>
        <w:tc>
          <w:tcPr>
            <w:tcW w:w="7741" w:type="dxa"/>
          </w:tcPr>
          <w:p w14:paraId="29F08240" w14:textId="77777777" w:rsidR="002E3C27" w:rsidRPr="00145C28" w:rsidRDefault="002E3C27" w:rsidP="001C3606">
            <w:pPr>
              <w:rPr>
                <w:rFonts w:ascii="Arial" w:hAnsi="Arial" w:cs="Arial"/>
                <w:iCs/>
                <w:sz w:val="18"/>
                <w:szCs w:val="18"/>
              </w:rPr>
            </w:pPr>
            <w:r w:rsidRPr="00145C28">
              <w:rPr>
                <w:rFonts w:ascii="MS Gothic" w:eastAsia="MS Gothic" w:hAnsi="MS Gothic" w:cs="MS Gothic" w:hint="eastAsia"/>
                <w:iCs/>
                <w:sz w:val="18"/>
                <w:szCs w:val="18"/>
              </w:rPr>
              <w:t>☐</w:t>
            </w:r>
            <w:r w:rsidRPr="00145C28">
              <w:rPr>
                <w:rFonts w:ascii="Arial" w:eastAsia="MS Gothic" w:hAnsi="Arial" w:cs="Arial"/>
                <w:iCs/>
                <w:sz w:val="18"/>
                <w:szCs w:val="18"/>
              </w:rPr>
              <w:t xml:space="preserve"> </w:t>
            </w:r>
            <w:r w:rsidRPr="00145C28">
              <w:rPr>
                <w:rFonts w:ascii="Arial" w:hAnsi="Arial" w:cs="Arial"/>
                <w:iCs/>
                <w:sz w:val="18"/>
                <w:szCs w:val="18"/>
              </w:rPr>
              <w:t xml:space="preserve">Theory         </w:t>
            </w:r>
            <w:r w:rsidRPr="00145C28">
              <w:rPr>
                <w:rFonts w:ascii="MS Gothic" w:eastAsia="MS Gothic" w:hAnsi="MS Gothic" w:cs="MS Gothic" w:hint="eastAsia"/>
                <w:iCs/>
                <w:sz w:val="18"/>
                <w:szCs w:val="18"/>
              </w:rPr>
              <w:t>☒</w:t>
            </w:r>
            <w:r w:rsidRPr="00145C28">
              <w:rPr>
                <w:rFonts w:ascii="Arial" w:eastAsia="MS Gothic" w:hAnsi="Arial" w:cs="Arial"/>
                <w:iCs/>
                <w:sz w:val="18"/>
                <w:szCs w:val="18"/>
              </w:rPr>
              <w:t xml:space="preserve"> </w:t>
            </w:r>
            <w:r w:rsidRPr="00145C28">
              <w:rPr>
                <w:rFonts w:ascii="Arial" w:hAnsi="Arial" w:cs="Arial"/>
                <w:iCs/>
                <w:sz w:val="18"/>
                <w:szCs w:val="18"/>
              </w:rPr>
              <w:t xml:space="preserve">Laboratory work         </w:t>
            </w:r>
            <w:r w:rsidRPr="00145C28">
              <w:rPr>
                <w:rFonts w:ascii="MS Gothic" w:eastAsia="MS Gothic" w:hAnsi="MS Gothic" w:cs="MS Gothic" w:hint="eastAsia"/>
                <w:iCs/>
                <w:sz w:val="18"/>
                <w:szCs w:val="18"/>
              </w:rPr>
              <w:t>☐</w:t>
            </w:r>
            <w:r w:rsidRPr="00145C28">
              <w:rPr>
                <w:rFonts w:ascii="Arial" w:hAnsi="Arial" w:cs="Arial"/>
                <w:iCs/>
                <w:sz w:val="18"/>
                <w:szCs w:val="18"/>
              </w:rPr>
              <w:t xml:space="preserve"> Project work      </w:t>
            </w:r>
            <w:r w:rsidRPr="00145C28">
              <w:rPr>
                <w:rFonts w:ascii="MS Gothic" w:eastAsia="MS Gothic" w:hAnsi="MS Gothic" w:cs="MS Gothic" w:hint="eastAsia"/>
                <w:iCs/>
                <w:sz w:val="18"/>
                <w:szCs w:val="18"/>
              </w:rPr>
              <w:t>☐</w:t>
            </w:r>
            <w:r w:rsidRPr="00145C28">
              <w:rPr>
                <w:rFonts w:ascii="Arial" w:hAnsi="Arial" w:cs="Arial"/>
                <w:iCs/>
                <w:sz w:val="18"/>
                <w:szCs w:val="18"/>
              </w:rPr>
              <w:t xml:space="preserve"> Viva Voce  </w:t>
            </w:r>
          </w:p>
        </w:tc>
      </w:tr>
      <w:tr w:rsidR="002E3C27" w:rsidRPr="00145C28" w14:paraId="7D105CCC" w14:textId="77777777" w:rsidTr="001C3606">
        <w:trPr>
          <w:trHeight w:val="238"/>
          <w:jc w:val="center"/>
        </w:trPr>
        <w:tc>
          <w:tcPr>
            <w:tcW w:w="1439" w:type="dxa"/>
          </w:tcPr>
          <w:p w14:paraId="3F5AEABB" w14:textId="77777777" w:rsidR="002E3C27" w:rsidRPr="00145C28" w:rsidRDefault="002E3C27" w:rsidP="001C3606">
            <w:pPr>
              <w:ind w:left="2160" w:hanging="2160"/>
              <w:rPr>
                <w:rFonts w:ascii="Arial" w:hAnsi="Arial" w:cs="Arial"/>
                <w:b/>
                <w:bCs/>
                <w:sz w:val="18"/>
                <w:szCs w:val="18"/>
              </w:rPr>
            </w:pPr>
            <w:r w:rsidRPr="00145C28">
              <w:rPr>
                <w:rFonts w:ascii="Arial" w:hAnsi="Arial" w:cs="Arial"/>
                <w:b/>
                <w:bCs/>
                <w:sz w:val="18"/>
                <w:szCs w:val="18"/>
              </w:rPr>
              <w:t>Motivation</w:t>
            </w:r>
          </w:p>
        </w:tc>
        <w:tc>
          <w:tcPr>
            <w:tcW w:w="7741" w:type="dxa"/>
          </w:tcPr>
          <w:p w14:paraId="1DEBE080" w14:textId="77777777" w:rsidR="002E3C27" w:rsidRPr="00145C28" w:rsidRDefault="002E3C27" w:rsidP="001C3606">
            <w:pPr>
              <w:rPr>
                <w:rFonts w:ascii="Arial" w:hAnsi="Arial" w:cs="Arial"/>
                <w:b/>
                <w:iCs/>
                <w:sz w:val="18"/>
                <w:szCs w:val="18"/>
              </w:rPr>
            </w:pPr>
            <w:r w:rsidRPr="00145C28">
              <w:rPr>
                <w:rFonts w:ascii="Arial" w:hAnsi="Arial" w:cs="Arial"/>
                <w:iCs/>
                <w:sz w:val="18"/>
                <w:szCs w:val="18"/>
              </w:rPr>
              <w:t>To develop basics and design knowledge on Computer Architecture and Systems</w:t>
            </w:r>
          </w:p>
        </w:tc>
      </w:tr>
      <w:tr w:rsidR="002E3C27" w:rsidRPr="00145C28" w14:paraId="3655CFC5" w14:textId="77777777" w:rsidTr="001C3606">
        <w:trPr>
          <w:trHeight w:val="238"/>
          <w:jc w:val="center"/>
        </w:trPr>
        <w:tc>
          <w:tcPr>
            <w:tcW w:w="9180" w:type="dxa"/>
            <w:gridSpan w:val="2"/>
          </w:tcPr>
          <w:p w14:paraId="77C4F731" w14:textId="77777777" w:rsidR="002E3C27" w:rsidRPr="00145C28" w:rsidRDefault="002E3C27" w:rsidP="001C3606">
            <w:pPr>
              <w:rPr>
                <w:rFonts w:ascii="Arial" w:hAnsi="Arial" w:cs="Arial"/>
                <w:b/>
                <w:bCs/>
                <w:sz w:val="18"/>
                <w:szCs w:val="18"/>
              </w:rPr>
            </w:pPr>
          </w:p>
          <w:p w14:paraId="5A4C0105" w14:textId="77777777" w:rsidR="002E3C27" w:rsidRPr="00145C28" w:rsidRDefault="002E3C27" w:rsidP="001C3606">
            <w:pPr>
              <w:rPr>
                <w:rFonts w:ascii="Arial" w:hAnsi="Arial" w:cs="Arial"/>
                <w:b/>
                <w:bCs/>
                <w:sz w:val="18"/>
                <w:szCs w:val="18"/>
              </w:rPr>
            </w:pPr>
            <w:r w:rsidRPr="00145C28">
              <w:rPr>
                <w:rFonts w:ascii="Arial" w:hAnsi="Arial" w:cs="Arial"/>
                <w:b/>
                <w:bCs/>
                <w:sz w:val="18"/>
                <w:szCs w:val="18"/>
              </w:rPr>
              <w:t>Course Objective:</w:t>
            </w:r>
          </w:p>
          <w:p w14:paraId="30CFFE26" w14:textId="77777777" w:rsidR="002E3C27" w:rsidRPr="00145C28" w:rsidRDefault="002E3C27" w:rsidP="001C3606">
            <w:pPr>
              <w:jc w:val="both"/>
              <w:rPr>
                <w:rFonts w:ascii="Arial" w:hAnsi="Arial" w:cs="Arial"/>
                <w:iCs/>
                <w:sz w:val="18"/>
                <w:szCs w:val="18"/>
              </w:rPr>
            </w:pPr>
            <w:r w:rsidRPr="00145C28">
              <w:rPr>
                <w:rFonts w:ascii="Arial" w:hAnsi="Arial" w:cs="Arial"/>
                <w:iCs/>
                <w:sz w:val="18"/>
                <w:szCs w:val="18"/>
              </w:rPr>
              <w:t>This course represents a laboratory course of computer architecture and organization. They can extend their previous hardware knowledge by implementing different types of the module which is on the hardware aspects of a system and can also learn how hardware is used during the execution of software. Their practical knowledge will be developed of constructing of computer components and their interfacing to microprocessors.</w:t>
            </w:r>
          </w:p>
        </w:tc>
      </w:tr>
    </w:tbl>
    <w:p w14:paraId="15109BD9" w14:textId="77777777" w:rsidR="002E3C27" w:rsidRPr="00145C28" w:rsidRDefault="002E3C27" w:rsidP="002E3C27">
      <w:pPr>
        <w:jc w:val="center"/>
        <w:rPr>
          <w:rFonts w:ascii="Arial" w:hAnsi="Arial" w:cs="Arial"/>
          <w:sz w:val="18"/>
          <w:szCs w:val="18"/>
        </w:rPr>
      </w:pPr>
    </w:p>
    <w:p w14:paraId="3937A129" w14:textId="77777777" w:rsidR="002E3C27" w:rsidRPr="00145C28" w:rsidRDefault="002E3C27" w:rsidP="002E3C27">
      <w:pPr>
        <w:autoSpaceDE w:val="0"/>
        <w:autoSpaceDN w:val="0"/>
        <w:adjustRightInd w:val="0"/>
        <w:jc w:val="center"/>
        <w:rPr>
          <w:rFonts w:ascii="Arial" w:hAnsi="Arial" w:cs="Arial"/>
          <w:b/>
          <w:color w:val="000000"/>
          <w:sz w:val="18"/>
          <w:szCs w:val="18"/>
        </w:rPr>
      </w:pPr>
      <w:r w:rsidRPr="00145C28">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03"/>
        <w:gridCol w:w="2216"/>
        <w:gridCol w:w="1051"/>
        <w:gridCol w:w="1747"/>
        <w:gridCol w:w="1612"/>
      </w:tblGrid>
      <w:tr w:rsidR="002E3C27" w:rsidRPr="00145C28" w14:paraId="28522AA8" w14:textId="77777777" w:rsidTr="001C3606">
        <w:trPr>
          <w:trHeight w:val="877"/>
          <w:jc w:val="center"/>
        </w:trPr>
        <w:tc>
          <w:tcPr>
            <w:tcW w:w="646" w:type="dxa"/>
            <w:vAlign w:val="center"/>
          </w:tcPr>
          <w:p w14:paraId="262E66C1"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CO No.</w:t>
            </w:r>
          </w:p>
        </w:tc>
        <w:tc>
          <w:tcPr>
            <w:tcW w:w="1903" w:type="dxa"/>
            <w:vAlign w:val="center"/>
          </w:tcPr>
          <w:p w14:paraId="5D28D12E"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CO Statement</w:t>
            </w:r>
          </w:p>
        </w:tc>
        <w:tc>
          <w:tcPr>
            <w:tcW w:w="2216" w:type="dxa"/>
            <w:vAlign w:val="center"/>
          </w:tcPr>
          <w:p w14:paraId="01EDAE1A"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Corresponding PO</w:t>
            </w:r>
          </w:p>
        </w:tc>
        <w:tc>
          <w:tcPr>
            <w:tcW w:w="1051" w:type="dxa"/>
            <w:vAlign w:val="center"/>
          </w:tcPr>
          <w:p w14:paraId="163CCD80"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Domain / level of learning taxonomy</w:t>
            </w:r>
          </w:p>
        </w:tc>
        <w:tc>
          <w:tcPr>
            <w:tcW w:w="1747" w:type="dxa"/>
            <w:vAlign w:val="center"/>
          </w:tcPr>
          <w:p w14:paraId="35A467DE"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Delivery methods and activities</w:t>
            </w:r>
          </w:p>
        </w:tc>
        <w:tc>
          <w:tcPr>
            <w:tcW w:w="1612" w:type="dxa"/>
            <w:vAlign w:val="center"/>
          </w:tcPr>
          <w:p w14:paraId="7F317B3F"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Assessment tools</w:t>
            </w:r>
          </w:p>
        </w:tc>
      </w:tr>
      <w:tr w:rsidR="002E3C27" w:rsidRPr="00145C28" w14:paraId="77C1CB53" w14:textId="77777777" w:rsidTr="001C3606">
        <w:trPr>
          <w:trHeight w:val="1646"/>
          <w:jc w:val="center"/>
        </w:trPr>
        <w:tc>
          <w:tcPr>
            <w:tcW w:w="646" w:type="dxa"/>
            <w:vAlign w:val="center"/>
          </w:tcPr>
          <w:p w14:paraId="733B31CA"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CO1</w:t>
            </w:r>
          </w:p>
        </w:tc>
        <w:tc>
          <w:tcPr>
            <w:tcW w:w="1903" w:type="dxa"/>
            <w:vAlign w:val="center"/>
          </w:tcPr>
          <w:p w14:paraId="40F20C84" w14:textId="77777777" w:rsidR="002E3C27" w:rsidRPr="00145C28" w:rsidRDefault="002E3C27" w:rsidP="001C3606">
            <w:pPr>
              <w:pStyle w:val="ListParagraph"/>
              <w:spacing w:after="0" w:line="240" w:lineRule="auto"/>
              <w:ind w:left="0"/>
              <w:jc w:val="center"/>
              <w:rPr>
                <w:rFonts w:ascii="Arial" w:hAnsi="Arial" w:cs="Arial"/>
                <w:bCs/>
                <w:color w:val="000000"/>
                <w:sz w:val="18"/>
                <w:szCs w:val="18"/>
              </w:rPr>
            </w:pPr>
            <w:r w:rsidRPr="00783941">
              <w:rPr>
                <w:rFonts w:ascii="Arial" w:hAnsi="Arial" w:cs="Arial"/>
                <w:bCs/>
                <w:color w:val="000000"/>
                <w:sz w:val="18"/>
                <w:szCs w:val="18"/>
              </w:rPr>
              <w:t>To</w:t>
            </w:r>
            <w:r>
              <w:rPr>
                <w:rFonts w:ascii="Arial" w:hAnsi="Arial" w:cs="Arial"/>
                <w:b/>
                <w:color w:val="000000"/>
                <w:sz w:val="18"/>
                <w:szCs w:val="18"/>
              </w:rPr>
              <w:t xml:space="preserve"> d</w:t>
            </w:r>
            <w:r w:rsidRPr="00145C28">
              <w:rPr>
                <w:rFonts w:ascii="Arial" w:hAnsi="Arial" w:cs="Arial"/>
                <w:b/>
                <w:color w:val="000000"/>
                <w:sz w:val="18"/>
                <w:szCs w:val="18"/>
              </w:rPr>
              <w:t xml:space="preserve">evelop </w:t>
            </w:r>
            <w:r w:rsidRPr="00145C28">
              <w:rPr>
                <w:rFonts w:ascii="Arial" w:hAnsi="Arial" w:cs="Arial"/>
                <w:bCs/>
                <w:color w:val="000000"/>
                <w:sz w:val="18"/>
                <w:szCs w:val="18"/>
              </w:rPr>
              <w:t>the design of the problems in Computer Architecture and Organization</w:t>
            </w:r>
          </w:p>
        </w:tc>
        <w:tc>
          <w:tcPr>
            <w:tcW w:w="2216" w:type="dxa"/>
            <w:vAlign w:val="center"/>
          </w:tcPr>
          <w:p w14:paraId="20D700CB" w14:textId="77777777" w:rsidR="002E3C27" w:rsidRPr="00145C28" w:rsidRDefault="002E3C27" w:rsidP="001C3606">
            <w:pPr>
              <w:pStyle w:val="ListParagraph"/>
              <w:spacing w:after="0" w:line="240" w:lineRule="auto"/>
              <w:ind w:left="0"/>
              <w:jc w:val="center"/>
              <w:rPr>
                <w:rFonts w:ascii="Arial" w:hAnsi="Arial" w:cs="Arial"/>
                <w:b/>
                <w:bCs/>
                <w:color w:val="000000"/>
                <w:sz w:val="18"/>
                <w:szCs w:val="18"/>
              </w:rPr>
            </w:pPr>
            <w:r w:rsidRPr="00145C28">
              <w:rPr>
                <w:rFonts w:ascii="Arial" w:hAnsi="Arial" w:cs="Arial"/>
                <w:b/>
                <w:bCs/>
                <w:color w:val="000000"/>
                <w:sz w:val="18"/>
                <w:szCs w:val="18"/>
              </w:rPr>
              <w:t xml:space="preserve">Design/Development of solutions: </w:t>
            </w:r>
          </w:p>
          <w:p w14:paraId="7346213E" w14:textId="77777777" w:rsidR="002E3C27" w:rsidRPr="00145C28" w:rsidRDefault="002E3C27" w:rsidP="001C3606">
            <w:pPr>
              <w:pStyle w:val="ListParagraph"/>
              <w:spacing w:after="0" w:line="240" w:lineRule="auto"/>
              <w:ind w:left="0"/>
              <w:jc w:val="center"/>
              <w:rPr>
                <w:rFonts w:ascii="Arial" w:hAnsi="Arial" w:cs="Arial"/>
                <w:color w:val="000000"/>
                <w:sz w:val="18"/>
                <w:szCs w:val="18"/>
              </w:rPr>
            </w:pPr>
            <w:r w:rsidRPr="00145C28">
              <w:rPr>
                <w:rFonts w:ascii="Arial" w:hAnsi="Arial" w:cs="Arial"/>
                <w:color w:val="000000"/>
                <w:sz w:val="18"/>
                <w:szCs w:val="18"/>
              </w:rPr>
              <w:t xml:space="preserve"> (PO3)</w:t>
            </w:r>
          </w:p>
        </w:tc>
        <w:tc>
          <w:tcPr>
            <w:tcW w:w="1051" w:type="dxa"/>
            <w:vAlign w:val="center"/>
          </w:tcPr>
          <w:p w14:paraId="64763BE3"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Cognitive domain – level 2</w:t>
            </w:r>
          </w:p>
        </w:tc>
        <w:tc>
          <w:tcPr>
            <w:tcW w:w="1747" w:type="dxa"/>
            <w:vAlign w:val="center"/>
          </w:tcPr>
          <w:p w14:paraId="26E450C1"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Lecture Note</w:t>
            </w:r>
          </w:p>
          <w:p w14:paraId="1FFAB510"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Text Book</w:t>
            </w:r>
          </w:p>
          <w:p w14:paraId="7000DC15"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Audio/Video</w:t>
            </w:r>
          </w:p>
          <w:p w14:paraId="6C081773"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Web Material</w:t>
            </w:r>
          </w:p>
          <w:p w14:paraId="0D788081" w14:textId="77777777" w:rsidR="002E3C27" w:rsidRPr="00145C28"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Lab Manual</w:t>
            </w:r>
          </w:p>
        </w:tc>
        <w:tc>
          <w:tcPr>
            <w:tcW w:w="1612" w:type="dxa"/>
            <w:vAlign w:val="center"/>
          </w:tcPr>
          <w:p w14:paraId="62E693BA"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CA</w:t>
            </w:r>
          </w:p>
          <w:p w14:paraId="42BE2F9F"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Final Exam</w:t>
            </w:r>
          </w:p>
          <w:p w14:paraId="1535B391"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Assignment </w:t>
            </w:r>
          </w:p>
          <w:p w14:paraId="48367C1F"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Note book</w:t>
            </w:r>
          </w:p>
          <w:p w14:paraId="6D447ECF" w14:textId="77777777" w:rsidR="002E3C27" w:rsidRPr="00145C28" w:rsidRDefault="002E3C27" w:rsidP="001C3606">
            <w:pPr>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Presentation</w:t>
            </w:r>
          </w:p>
        </w:tc>
      </w:tr>
      <w:tr w:rsidR="002E3C27" w:rsidRPr="00145C28" w14:paraId="4281413A" w14:textId="77777777" w:rsidTr="001C3606">
        <w:trPr>
          <w:trHeight w:val="1700"/>
          <w:jc w:val="center"/>
        </w:trPr>
        <w:tc>
          <w:tcPr>
            <w:tcW w:w="646" w:type="dxa"/>
            <w:vAlign w:val="center"/>
          </w:tcPr>
          <w:p w14:paraId="60A2205E"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lastRenderedPageBreak/>
              <w:t>CO2</w:t>
            </w:r>
          </w:p>
        </w:tc>
        <w:tc>
          <w:tcPr>
            <w:tcW w:w="1903" w:type="dxa"/>
          </w:tcPr>
          <w:p w14:paraId="46C0A1AC" w14:textId="77777777" w:rsidR="002E3C27" w:rsidRPr="00145C28" w:rsidRDefault="002E3C27" w:rsidP="001C3606">
            <w:pPr>
              <w:rPr>
                <w:rFonts w:ascii="Arial" w:hAnsi="Arial" w:cs="Arial"/>
                <w:iCs/>
                <w:sz w:val="18"/>
                <w:szCs w:val="18"/>
              </w:rPr>
            </w:pPr>
          </w:p>
          <w:p w14:paraId="6707100F" w14:textId="77777777" w:rsidR="002E3C27" w:rsidRPr="00145C28" w:rsidRDefault="002E3C27" w:rsidP="001C3606">
            <w:pPr>
              <w:jc w:val="center"/>
              <w:rPr>
                <w:rFonts w:ascii="Arial" w:hAnsi="Arial" w:cs="Arial"/>
                <w:color w:val="000000"/>
                <w:sz w:val="18"/>
                <w:szCs w:val="18"/>
              </w:rPr>
            </w:pPr>
            <w:r w:rsidRPr="00783941">
              <w:rPr>
                <w:rFonts w:ascii="Arial" w:hAnsi="Arial" w:cs="Arial"/>
                <w:iCs/>
                <w:sz w:val="18"/>
                <w:szCs w:val="18"/>
              </w:rPr>
              <w:t>To</w:t>
            </w:r>
            <w:r>
              <w:rPr>
                <w:rFonts w:ascii="Arial" w:hAnsi="Arial" w:cs="Arial"/>
                <w:b/>
                <w:bCs/>
                <w:iCs/>
                <w:sz w:val="18"/>
                <w:szCs w:val="18"/>
              </w:rPr>
              <w:t xml:space="preserve"> s</w:t>
            </w:r>
            <w:r w:rsidRPr="00145C28">
              <w:rPr>
                <w:rFonts w:ascii="Arial" w:hAnsi="Arial" w:cs="Arial"/>
                <w:b/>
                <w:bCs/>
                <w:iCs/>
                <w:sz w:val="18"/>
                <w:szCs w:val="18"/>
              </w:rPr>
              <w:t xml:space="preserve">how </w:t>
            </w:r>
            <w:r w:rsidRPr="00145C28">
              <w:rPr>
                <w:rFonts w:ascii="Arial" w:hAnsi="Arial" w:cs="Arial"/>
                <w:iCs/>
                <w:sz w:val="18"/>
                <w:szCs w:val="18"/>
              </w:rPr>
              <w:t>the designing procedure of a processor, memory and storage</w:t>
            </w:r>
          </w:p>
        </w:tc>
        <w:tc>
          <w:tcPr>
            <w:tcW w:w="2216" w:type="dxa"/>
            <w:vAlign w:val="center"/>
          </w:tcPr>
          <w:p w14:paraId="150001B8" w14:textId="77777777" w:rsidR="002E3C27" w:rsidRPr="00145C28" w:rsidRDefault="002E3C27" w:rsidP="001C3606">
            <w:pPr>
              <w:pStyle w:val="ListParagraph"/>
              <w:spacing w:after="0" w:line="240" w:lineRule="auto"/>
              <w:ind w:left="0"/>
              <w:jc w:val="center"/>
              <w:rPr>
                <w:rFonts w:ascii="Arial" w:hAnsi="Arial" w:cs="Arial"/>
                <w:b/>
                <w:bCs/>
                <w:color w:val="000000"/>
                <w:sz w:val="18"/>
                <w:szCs w:val="18"/>
              </w:rPr>
            </w:pPr>
            <w:r w:rsidRPr="00145C28">
              <w:rPr>
                <w:rFonts w:ascii="Arial" w:hAnsi="Arial" w:cs="Arial"/>
                <w:b/>
                <w:bCs/>
                <w:color w:val="000000"/>
                <w:sz w:val="18"/>
                <w:szCs w:val="18"/>
              </w:rPr>
              <w:t xml:space="preserve">Modern tool usage: </w:t>
            </w:r>
          </w:p>
          <w:p w14:paraId="3C4EA365" w14:textId="77777777" w:rsidR="002E3C27" w:rsidRPr="00145C28" w:rsidRDefault="002E3C27" w:rsidP="001C3606">
            <w:pPr>
              <w:pStyle w:val="ListParagraph"/>
              <w:spacing w:after="0" w:line="240" w:lineRule="auto"/>
              <w:ind w:left="0"/>
              <w:jc w:val="center"/>
              <w:rPr>
                <w:rFonts w:ascii="Arial" w:hAnsi="Arial" w:cs="Arial"/>
                <w:color w:val="000000"/>
                <w:sz w:val="18"/>
                <w:szCs w:val="18"/>
              </w:rPr>
            </w:pPr>
            <w:r w:rsidRPr="00145C28">
              <w:rPr>
                <w:rFonts w:ascii="Arial" w:hAnsi="Arial" w:cs="Arial"/>
                <w:color w:val="000000"/>
                <w:sz w:val="18"/>
                <w:szCs w:val="18"/>
              </w:rPr>
              <w:t xml:space="preserve"> (PO5)</w:t>
            </w:r>
          </w:p>
        </w:tc>
        <w:tc>
          <w:tcPr>
            <w:tcW w:w="1051" w:type="dxa"/>
            <w:vAlign w:val="center"/>
          </w:tcPr>
          <w:p w14:paraId="2FDF3255" w14:textId="77777777" w:rsidR="002E3C27" w:rsidRPr="00145C28" w:rsidRDefault="002E3C27" w:rsidP="001C3606">
            <w:pPr>
              <w:jc w:val="center"/>
              <w:rPr>
                <w:rFonts w:ascii="Arial" w:hAnsi="Arial" w:cs="Arial"/>
                <w:color w:val="000000"/>
                <w:sz w:val="18"/>
                <w:szCs w:val="18"/>
              </w:rPr>
            </w:pPr>
            <w:r w:rsidRPr="00145C28">
              <w:rPr>
                <w:rFonts w:ascii="Arial" w:hAnsi="Arial" w:cs="Arial"/>
                <w:color w:val="000000"/>
                <w:sz w:val="18"/>
                <w:szCs w:val="18"/>
              </w:rPr>
              <w:t>Cognitive domain – level 4</w:t>
            </w:r>
          </w:p>
        </w:tc>
        <w:tc>
          <w:tcPr>
            <w:tcW w:w="1747" w:type="dxa"/>
            <w:vAlign w:val="center"/>
          </w:tcPr>
          <w:p w14:paraId="209ABC26"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Lecture Note</w:t>
            </w:r>
          </w:p>
          <w:p w14:paraId="6B30CC67"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Text Book</w:t>
            </w:r>
          </w:p>
          <w:p w14:paraId="4A1E7A03"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Audio/Video</w:t>
            </w:r>
          </w:p>
          <w:p w14:paraId="0E3BA2D4"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Web Material</w:t>
            </w:r>
          </w:p>
          <w:p w14:paraId="20E25B69" w14:textId="77777777" w:rsidR="002E3C27" w:rsidRPr="00145C28" w:rsidRDefault="002E3C27" w:rsidP="001C3606">
            <w:pPr>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Lab Manual</w:t>
            </w:r>
          </w:p>
        </w:tc>
        <w:tc>
          <w:tcPr>
            <w:tcW w:w="1612" w:type="dxa"/>
            <w:vAlign w:val="center"/>
          </w:tcPr>
          <w:p w14:paraId="26D98E0F"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CA</w:t>
            </w:r>
          </w:p>
          <w:p w14:paraId="032B90CC"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Final Exam</w:t>
            </w:r>
          </w:p>
          <w:p w14:paraId="395E9031"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MS Gothic" w:hint="eastAsia"/>
                <w:color w:val="000000"/>
                <w:sz w:val="18"/>
                <w:szCs w:val="18"/>
              </w:rPr>
              <w:t>☒</w:t>
            </w:r>
            <w:r w:rsidRPr="00896575">
              <w:rPr>
                <w:rFonts w:ascii="Arial" w:hAnsi="Arial" w:cs="Arial"/>
                <w:color w:val="000000"/>
                <w:sz w:val="18"/>
                <w:szCs w:val="18"/>
              </w:rPr>
              <w:t xml:space="preserve">  Assignment </w:t>
            </w:r>
          </w:p>
          <w:p w14:paraId="7BCE7679" w14:textId="77777777" w:rsidR="002E3C27" w:rsidRPr="00896575" w:rsidRDefault="002E3C27" w:rsidP="001C3606">
            <w:pPr>
              <w:spacing w:line="276" w:lineRule="auto"/>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Note book</w:t>
            </w:r>
          </w:p>
          <w:p w14:paraId="3AA40C86" w14:textId="77777777" w:rsidR="002E3C27" w:rsidRPr="00145C28" w:rsidRDefault="002E3C27" w:rsidP="001C3606">
            <w:pPr>
              <w:rPr>
                <w:rFonts w:ascii="Arial" w:hAnsi="Arial" w:cs="Arial"/>
                <w:color w:val="000000"/>
                <w:sz w:val="18"/>
                <w:szCs w:val="18"/>
              </w:rPr>
            </w:pPr>
            <w:r w:rsidRPr="00896575">
              <w:rPr>
                <w:rFonts w:ascii="MS Gothic" w:eastAsia="MS Gothic" w:hAnsi="MS Gothic" w:cs="Arial" w:hint="eastAsia"/>
                <w:color w:val="000000"/>
                <w:sz w:val="18"/>
                <w:szCs w:val="18"/>
              </w:rPr>
              <w:t>☒</w:t>
            </w:r>
            <w:r w:rsidRPr="00896575">
              <w:rPr>
                <w:rFonts w:ascii="Arial" w:hAnsi="Arial" w:cs="Arial"/>
                <w:color w:val="000000"/>
                <w:sz w:val="18"/>
                <w:szCs w:val="18"/>
              </w:rPr>
              <w:t xml:space="preserve">  Presentation</w:t>
            </w:r>
          </w:p>
        </w:tc>
      </w:tr>
    </w:tbl>
    <w:p w14:paraId="73B03206" w14:textId="77777777" w:rsidR="002E3C27" w:rsidRPr="00145C28" w:rsidRDefault="002E3C27" w:rsidP="002E3C27">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2E3C27" w:rsidRPr="00145C28" w14:paraId="4F579C49" w14:textId="77777777" w:rsidTr="001C3606">
        <w:trPr>
          <w:jc w:val="center"/>
        </w:trPr>
        <w:tc>
          <w:tcPr>
            <w:tcW w:w="9127" w:type="dxa"/>
          </w:tcPr>
          <w:p w14:paraId="497BF5DB" w14:textId="77777777" w:rsidR="002E3C27" w:rsidRPr="00145C28" w:rsidRDefault="002E3C27" w:rsidP="001C3606">
            <w:pPr>
              <w:rPr>
                <w:rFonts w:ascii="Arial" w:hAnsi="Arial" w:cs="Arial"/>
                <w:b/>
                <w:color w:val="000000"/>
                <w:sz w:val="18"/>
                <w:szCs w:val="18"/>
              </w:rPr>
            </w:pPr>
            <w:r w:rsidRPr="00145C28">
              <w:rPr>
                <w:rFonts w:ascii="Arial" w:hAnsi="Arial" w:cs="Arial"/>
                <w:b/>
                <w:color w:val="000000"/>
                <w:sz w:val="18"/>
                <w:szCs w:val="18"/>
              </w:rPr>
              <w:t>Assessment and Marks Distribution:</w:t>
            </w:r>
          </w:p>
          <w:p w14:paraId="3393BF21"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46183665"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29EB9FA1" w14:textId="77777777" w:rsidR="002E3C27" w:rsidRPr="00145C28" w:rsidRDefault="002E3C27" w:rsidP="001C3606">
            <w:pPr>
              <w:rPr>
                <w:rFonts w:ascii="Arial" w:hAnsi="Arial" w:cs="Arial"/>
                <w:b/>
                <w:color w:val="000000"/>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145C28" w14:paraId="40AB94B6" w14:textId="77777777" w:rsidTr="001C3606">
        <w:trPr>
          <w:jc w:val="center"/>
        </w:trPr>
        <w:tc>
          <w:tcPr>
            <w:tcW w:w="9127" w:type="dxa"/>
          </w:tcPr>
          <w:p w14:paraId="6F136A38" w14:textId="77777777" w:rsidR="002E3C27" w:rsidRPr="00145C28" w:rsidRDefault="002E3C27" w:rsidP="001C3606">
            <w:pPr>
              <w:spacing w:after="120"/>
              <w:rPr>
                <w:rFonts w:ascii="Arial" w:hAnsi="Arial" w:cs="Arial"/>
                <w:b/>
                <w:bCs/>
                <w:iCs/>
                <w:sz w:val="18"/>
                <w:szCs w:val="18"/>
              </w:rPr>
            </w:pPr>
          </w:p>
          <w:p w14:paraId="56DECE0B" w14:textId="77777777" w:rsidR="002E3C27" w:rsidRPr="00145C28" w:rsidRDefault="002E3C27" w:rsidP="001C3606">
            <w:pPr>
              <w:spacing w:after="120"/>
              <w:rPr>
                <w:rFonts w:ascii="Arial" w:hAnsi="Arial" w:cs="Arial"/>
                <w:b/>
                <w:bCs/>
                <w:iCs/>
                <w:sz w:val="18"/>
                <w:szCs w:val="18"/>
              </w:rPr>
            </w:pPr>
            <w:r>
              <w:rPr>
                <w:rFonts w:ascii="Arial" w:hAnsi="Arial" w:cs="Arial"/>
                <w:b/>
                <w:bCs/>
                <w:iCs/>
                <w:sz w:val="18"/>
                <w:szCs w:val="18"/>
              </w:rPr>
              <w:t xml:space="preserve">Lab </w:t>
            </w:r>
            <w:r w:rsidRPr="00145C28">
              <w:rPr>
                <w:rFonts w:ascii="Arial" w:hAnsi="Arial" w:cs="Arial"/>
                <w:b/>
                <w:bCs/>
                <w:iCs/>
                <w:sz w:val="18"/>
                <w:szCs w:val="18"/>
              </w:rPr>
              <w:t>Course Contents</w:t>
            </w:r>
            <w:r>
              <w:rPr>
                <w:rFonts w:ascii="Arial" w:hAnsi="Arial" w:cs="Arial"/>
                <w:b/>
                <w:bCs/>
                <w:iCs/>
                <w:sz w:val="18"/>
                <w:szCs w:val="18"/>
              </w:rPr>
              <w:t>/Experiment Lis</w:t>
            </w:r>
            <w:r w:rsidRPr="00145C28">
              <w:rPr>
                <w:rFonts w:ascii="Arial" w:hAnsi="Arial" w:cs="Arial"/>
                <w:b/>
                <w:bCs/>
                <w:iCs/>
                <w:sz w:val="18"/>
                <w:szCs w:val="18"/>
              </w:rPr>
              <w:t>:</w:t>
            </w:r>
          </w:p>
          <w:tbl>
            <w:tblPr>
              <w:tblW w:w="8841" w:type="dxa"/>
              <w:jc w:val="center"/>
              <w:tblLook w:val="01E0" w:firstRow="1" w:lastRow="1" w:firstColumn="1" w:lastColumn="1" w:noHBand="0" w:noVBand="0"/>
            </w:tblPr>
            <w:tblGrid>
              <w:gridCol w:w="707"/>
              <w:gridCol w:w="8134"/>
            </w:tblGrid>
            <w:tr w:rsidR="002E3C27" w:rsidRPr="00145C28" w14:paraId="69801A7B" w14:textId="77777777" w:rsidTr="001C3606">
              <w:trPr>
                <w:jc w:val="center"/>
              </w:trPr>
              <w:tc>
                <w:tcPr>
                  <w:tcW w:w="707" w:type="dxa"/>
                  <w:shd w:val="clear" w:color="auto" w:fill="auto"/>
                </w:tcPr>
                <w:p w14:paraId="3C9364D2" w14:textId="77777777" w:rsidR="002E3C27" w:rsidRPr="00145C28" w:rsidRDefault="002E3C27" w:rsidP="001C3606">
                  <w:pPr>
                    <w:spacing w:after="120"/>
                    <w:jc w:val="center"/>
                    <w:rPr>
                      <w:rFonts w:ascii="Arial" w:hAnsi="Arial" w:cs="Arial"/>
                      <w:sz w:val="18"/>
                      <w:szCs w:val="18"/>
                    </w:rPr>
                  </w:pPr>
                  <w:r>
                    <w:rPr>
                      <w:rFonts w:ascii="Arial" w:hAnsi="Arial" w:cs="Arial"/>
                      <w:sz w:val="18"/>
                      <w:szCs w:val="18"/>
                    </w:rPr>
                    <w:t>1.</w:t>
                  </w:r>
                </w:p>
              </w:tc>
              <w:tc>
                <w:tcPr>
                  <w:tcW w:w="8134" w:type="dxa"/>
                  <w:shd w:val="clear" w:color="auto" w:fill="auto"/>
                  <w:vAlign w:val="center"/>
                </w:tcPr>
                <w:p w14:paraId="7D8FAA8C" w14:textId="77777777" w:rsidR="002E3C27" w:rsidRPr="00145C28" w:rsidRDefault="002E3C27" w:rsidP="001C3606">
                  <w:pPr>
                    <w:spacing w:after="120"/>
                    <w:rPr>
                      <w:rFonts w:ascii="Arial" w:hAnsi="Arial" w:cs="Arial"/>
                      <w:sz w:val="18"/>
                      <w:szCs w:val="18"/>
                    </w:rPr>
                  </w:pPr>
                  <w:r w:rsidRPr="00145C28">
                    <w:rPr>
                      <w:rFonts w:ascii="Arial" w:hAnsi="Arial" w:cs="Arial"/>
                      <w:sz w:val="18"/>
                      <w:szCs w:val="18"/>
                    </w:rPr>
                    <w:t xml:space="preserve">Title: </w:t>
                  </w:r>
                  <w:r w:rsidRPr="00145C28">
                    <w:rPr>
                      <w:rFonts w:ascii="Arial" w:hAnsi="Arial" w:cs="Arial"/>
                      <w:b/>
                      <w:sz w:val="18"/>
                      <w:szCs w:val="18"/>
                    </w:rPr>
                    <w:t>Synchronous Data Transfer</w:t>
                  </w:r>
                </w:p>
                <w:p w14:paraId="0B8EAA09" w14:textId="77777777" w:rsidR="002E3C27" w:rsidRPr="00145C28" w:rsidRDefault="002E3C27" w:rsidP="001C3606">
                  <w:pPr>
                    <w:pStyle w:val="ListParagraph"/>
                    <w:spacing w:after="0" w:line="240" w:lineRule="auto"/>
                    <w:ind w:left="0"/>
                    <w:rPr>
                      <w:rFonts w:ascii="Arial" w:hAnsi="Arial" w:cs="Arial"/>
                      <w:sz w:val="18"/>
                      <w:szCs w:val="18"/>
                    </w:rPr>
                  </w:pPr>
                  <w:r w:rsidRPr="00145C28">
                    <w:rPr>
                      <w:rFonts w:ascii="Arial" w:hAnsi="Arial" w:cs="Arial"/>
                      <w:sz w:val="18"/>
                      <w:szCs w:val="18"/>
                    </w:rPr>
                    <w:t>Outline:</w:t>
                  </w:r>
                </w:p>
                <w:p w14:paraId="7B1DC168" w14:textId="77777777" w:rsidR="002E3C27" w:rsidRPr="00145C28" w:rsidRDefault="002E3C27" w:rsidP="001C3606">
                  <w:pPr>
                    <w:pStyle w:val="ListParagraph"/>
                    <w:numPr>
                      <w:ilvl w:val="0"/>
                      <w:numId w:val="15"/>
                    </w:numPr>
                    <w:spacing w:after="0" w:line="240" w:lineRule="auto"/>
                    <w:rPr>
                      <w:rFonts w:ascii="Arial" w:hAnsi="Arial" w:cs="Arial"/>
                      <w:sz w:val="18"/>
                      <w:szCs w:val="18"/>
                    </w:rPr>
                  </w:pPr>
                  <w:r w:rsidRPr="00145C28">
                    <w:rPr>
                      <w:rFonts w:ascii="Arial" w:hAnsi="Arial" w:cs="Arial"/>
                      <w:sz w:val="18"/>
                      <w:szCs w:val="18"/>
                    </w:rPr>
                    <w:t>To design and implement a digital circuit to transfer data serially</w:t>
                  </w:r>
                </w:p>
                <w:p w14:paraId="3F919E14" w14:textId="77777777" w:rsidR="002E3C27" w:rsidRPr="00145C28" w:rsidRDefault="002E3C27" w:rsidP="001C3606">
                  <w:pPr>
                    <w:pStyle w:val="ListParagraph"/>
                    <w:numPr>
                      <w:ilvl w:val="0"/>
                      <w:numId w:val="15"/>
                    </w:numPr>
                    <w:spacing w:after="0" w:line="240" w:lineRule="auto"/>
                    <w:rPr>
                      <w:rFonts w:ascii="Arial" w:hAnsi="Arial" w:cs="Arial"/>
                      <w:sz w:val="18"/>
                      <w:szCs w:val="18"/>
                    </w:rPr>
                  </w:pPr>
                  <w:r w:rsidRPr="00145C28">
                    <w:rPr>
                      <w:rFonts w:ascii="Arial" w:hAnsi="Arial" w:cs="Arial"/>
                      <w:sz w:val="18"/>
                      <w:szCs w:val="18"/>
                    </w:rPr>
                    <w:t>At the sender end the parallel data is converted to serial data to transfer the data to receiver using a single data line.</w:t>
                  </w:r>
                </w:p>
                <w:p w14:paraId="506A434D" w14:textId="77777777" w:rsidR="002E3C27" w:rsidRPr="00145C28" w:rsidRDefault="002E3C27" w:rsidP="001C3606">
                  <w:pPr>
                    <w:pStyle w:val="ListParagraph"/>
                    <w:numPr>
                      <w:ilvl w:val="0"/>
                      <w:numId w:val="15"/>
                    </w:numPr>
                    <w:spacing w:after="0" w:line="240" w:lineRule="auto"/>
                    <w:rPr>
                      <w:rFonts w:ascii="Arial" w:hAnsi="Arial" w:cs="Arial"/>
                      <w:sz w:val="18"/>
                      <w:szCs w:val="18"/>
                    </w:rPr>
                  </w:pPr>
                  <w:r w:rsidRPr="00145C28">
                    <w:rPr>
                      <w:rFonts w:ascii="Arial" w:hAnsi="Arial" w:cs="Arial"/>
                      <w:sz w:val="18"/>
                      <w:szCs w:val="18"/>
                    </w:rPr>
                    <w:t>At the receiver end the serial data will be reconstructed to its parallel form.</w:t>
                  </w:r>
                </w:p>
                <w:p w14:paraId="17A4B93E" w14:textId="77777777" w:rsidR="002E3C27" w:rsidRDefault="002E3C27" w:rsidP="001C3606">
                  <w:pPr>
                    <w:pStyle w:val="ListParagraph"/>
                    <w:numPr>
                      <w:ilvl w:val="0"/>
                      <w:numId w:val="15"/>
                    </w:numPr>
                    <w:spacing w:after="0" w:line="240" w:lineRule="auto"/>
                    <w:rPr>
                      <w:rFonts w:ascii="Arial" w:hAnsi="Arial" w:cs="Arial"/>
                      <w:sz w:val="18"/>
                      <w:szCs w:val="18"/>
                    </w:rPr>
                  </w:pPr>
                  <w:r w:rsidRPr="00145C28">
                    <w:rPr>
                      <w:rFonts w:ascii="Arial" w:hAnsi="Arial" w:cs="Arial"/>
                      <w:sz w:val="18"/>
                      <w:szCs w:val="18"/>
                    </w:rPr>
                    <w:t>Both sender and receiver circuits should be synchronized using a single clock.</w:t>
                  </w:r>
                </w:p>
                <w:p w14:paraId="256331F4" w14:textId="77777777" w:rsidR="002E3C27" w:rsidRPr="00145C28" w:rsidRDefault="002E3C27" w:rsidP="001C3606">
                  <w:pPr>
                    <w:pStyle w:val="ListParagraph"/>
                    <w:spacing w:after="0" w:line="240" w:lineRule="auto"/>
                    <w:rPr>
                      <w:rFonts w:ascii="Arial" w:hAnsi="Arial" w:cs="Arial"/>
                      <w:sz w:val="18"/>
                      <w:szCs w:val="18"/>
                    </w:rPr>
                  </w:pPr>
                </w:p>
              </w:tc>
            </w:tr>
            <w:tr w:rsidR="002E3C27" w:rsidRPr="00145C28" w14:paraId="212E2C9B" w14:textId="77777777" w:rsidTr="001C3606">
              <w:trPr>
                <w:jc w:val="center"/>
              </w:trPr>
              <w:tc>
                <w:tcPr>
                  <w:tcW w:w="707" w:type="dxa"/>
                  <w:shd w:val="clear" w:color="auto" w:fill="auto"/>
                </w:tcPr>
                <w:p w14:paraId="7284CD67" w14:textId="77777777" w:rsidR="002E3C27" w:rsidRPr="00145C28" w:rsidRDefault="002E3C27" w:rsidP="001C3606">
                  <w:pPr>
                    <w:spacing w:after="120"/>
                    <w:jc w:val="center"/>
                    <w:rPr>
                      <w:rFonts w:ascii="Arial" w:hAnsi="Arial" w:cs="Arial"/>
                      <w:sz w:val="18"/>
                      <w:szCs w:val="18"/>
                    </w:rPr>
                  </w:pPr>
                  <w:r>
                    <w:rPr>
                      <w:rFonts w:ascii="Arial" w:hAnsi="Arial" w:cs="Arial"/>
                      <w:sz w:val="18"/>
                      <w:szCs w:val="18"/>
                    </w:rPr>
                    <w:t>2.</w:t>
                  </w:r>
                </w:p>
              </w:tc>
              <w:tc>
                <w:tcPr>
                  <w:tcW w:w="8134" w:type="dxa"/>
                  <w:shd w:val="clear" w:color="auto" w:fill="auto"/>
                  <w:vAlign w:val="center"/>
                </w:tcPr>
                <w:p w14:paraId="6BC8D7C2" w14:textId="77777777" w:rsidR="002E3C27" w:rsidRPr="00145C28" w:rsidRDefault="002E3C27" w:rsidP="001C3606">
                  <w:pPr>
                    <w:spacing w:after="120"/>
                    <w:jc w:val="both"/>
                    <w:rPr>
                      <w:rFonts w:ascii="Arial" w:hAnsi="Arial" w:cs="Arial"/>
                      <w:sz w:val="18"/>
                      <w:szCs w:val="18"/>
                    </w:rPr>
                  </w:pPr>
                  <w:r w:rsidRPr="00145C28">
                    <w:rPr>
                      <w:rFonts w:ascii="Arial" w:hAnsi="Arial" w:cs="Arial"/>
                      <w:sz w:val="18"/>
                      <w:szCs w:val="18"/>
                    </w:rPr>
                    <w:t xml:space="preserve">Title: </w:t>
                  </w:r>
                  <w:r w:rsidRPr="00145C28">
                    <w:rPr>
                      <w:rFonts w:ascii="Arial" w:hAnsi="Arial" w:cs="Arial"/>
                      <w:b/>
                      <w:sz w:val="18"/>
                      <w:szCs w:val="18"/>
                    </w:rPr>
                    <w:t>Memory operations</w:t>
                  </w:r>
                </w:p>
                <w:p w14:paraId="130A2AAF" w14:textId="77777777" w:rsidR="002E3C27" w:rsidRPr="00145C28" w:rsidRDefault="002E3C27" w:rsidP="001C3606">
                  <w:pPr>
                    <w:spacing w:after="120"/>
                    <w:jc w:val="both"/>
                    <w:rPr>
                      <w:rFonts w:ascii="Arial" w:hAnsi="Arial" w:cs="Arial"/>
                      <w:sz w:val="18"/>
                      <w:szCs w:val="18"/>
                    </w:rPr>
                  </w:pPr>
                  <w:r w:rsidRPr="00145C28">
                    <w:rPr>
                      <w:rFonts w:ascii="Arial" w:hAnsi="Arial" w:cs="Arial"/>
                      <w:sz w:val="18"/>
                      <w:szCs w:val="18"/>
                    </w:rPr>
                    <w:t>Outline:</w:t>
                  </w:r>
                </w:p>
                <w:p w14:paraId="08144322" w14:textId="77777777" w:rsidR="002E3C27" w:rsidRPr="00145C28" w:rsidRDefault="002E3C27" w:rsidP="001C3606">
                  <w:pPr>
                    <w:pStyle w:val="ListParagraph"/>
                    <w:numPr>
                      <w:ilvl w:val="0"/>
                      <w:numId w:val="16"/>
                    </w:numPr>
                    <w:spacing w:after="0" w:line="240" w:lineRule="auto"/>
                    <w:rPr>
                      <w:rFonts w:ascii="Arial" w:hAnsi="Arial" w:cs="Arial"/>
                      <w:sz w:val="18"/>
                      <w:szCs w:val="18"/>
                    </w:rPr>
                  </w:pPr>
                  <w:r w:rsidRPr="00145C28">
                    <w:rPr>
                      <w:rFonts w:ascii="Arial" w:hAnsi="Arial" w:cs="Arial"/>
                      <w:sz w:val="18"/>
                      <w:szCs w:val="18"/>
                    </w:rPr>
                    <w:t>To design and implement a memory subsystem to store data in memory and then display the stored data into LED</w:t>
                  </w:r>
                </w:p>
                <w:p w14:paraId="0C6034BD" w14:textId="77777777" w:rsidR="002E3C27" w:rsidRPr="00145C28" w:rsidRDefault="002E3C27" w:rsidP="001C3606">
                  <w:pPr>
                    <w:pStyle w:val="ListParagraph"/>
                    <w:numPr>
                      <w:ilvl w:val="0"/>
                      <w:numId w:val="16"/>
                    </w:numPr>
                    <w:spacing w:after="0" w:line="240" w:lineRule="auto"/>
                    <w:rPr>
                      <w:rFonts w:ascii="Arial" w:hAnsi="Arial" w:cs="Arial"/>
                      <w:sz w:val="18"/>
                      <w:szCs w:val="18"/>
                    </w:rPr>
                  </w:pPr>
                  <w:r w:rsidRPr="00145C28">
                    <w:rPr>
                      <w:rFonts w:ascii="Arial" w:hAnsi="Arial" w:cs="Arial"/>
                      <w:sz w:val="18"/>
                      <w:szCs w:val="18"/>
                    </w:rPr>
                    <w:t>Writing the following data into corresponding memory addresses using synchronized counter</w:t>
                  </w: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1418"/>
                  </w:tblGrid>
                  <w:tr w:rsidR="002E3C27" w:rsidRPr="00145C28" w14:paraId="683E6A33" w14:textId="77777777" w:rsidTr="001C3606">
                    <w:tc>
                      <w:tcPr>
                        <w:tcW w:w="1412" w:type="dxa"/>
                      </w:tcPr>
                      <w:p w14:paraId="61D3F1C7"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Address</w:t>
                        </w:r>
                      </w:p>
                    </w:tc>
                    <w:tc>
                      <w:tcPr>
                        <w:tcW w:w="1418" w:type="dxa"/>
                      </w:tcPr>
                      <w:p w14:paraId="1AEF4533" w14:textId="77777777" w:rsidR="002E3C27" w:rsidRPr="00145C28" w:rsidRDefault="002E3C27" w:rsidP="001C3606">
                        <w:pPr>
                          <w:pStyle w:val="ListParagraph"/>
                          <w:tabs>
                            <w:tab w:val="center" w:pos="601"/>
                          </w:tabs>
                          <w:spacing w:after="0"/>
                          <w:ind w:left="360"/>
                          <w:jc w:val="center"/>
                          <w:rPr>
                            <w:rFonts w:ascii="Arial" w:hAnsi="Arial" w:cs="Arial"/>
                            <w:sz w:val="18"/>
                            <w:szCs w:val="18"/>
                          </w:rPr>
                        </w:pPr>
                        <w:r w:rsidRPr="00145C28">
                          <w:rPr>
                            <w:rFonts w:ascii="Arial" w:hAnsi="Arial" w:cs="Arial"/>
                            <w:sz w:val="18"/>
                            <w:szCs w:val="18"/>
                          </w:rPr>
                          <w:t>Data</w:t>
                        </w:r>
                      </w:p>
                    </w:tc>
                  </w:tr>
                  <w:tr w:rsidR="002E3C27" w:rsidRPr="00145C28" w14:paraId="6E0613DD" w14:textId="77777777" w:rsidTr="001C3606">
                    <w:tc>
                      <w:tcPr>
                        <w:tcW w:w="1412" w:type="dxa"/>
                      </w:tcPr>
                      <w:p w14:paraId="3D7D1AF7"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60</w:t>
                        </w:r>
                      </w:p>
                    </w:tc>
                    <w:tc>
                      <w:tcPr>
                        <w:tcW w:w="1418" w:type="dxa"/>
                      </w:tcPr>
                      <w:p w14:paraId="038059EA"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F0</w:t>
                        </w:r>
                      </w:p>
                    </w:tc>
                  </w:tr>
                  <w:tr w:rsidR="002E3C27" w:rsidRPr="00145C28" w14:paraId="1A0FFBC3" w14:textId="77777777" w:rsidTr="001C3606">
                    <w:tc>
                      <w:tcPr>
                        <w:tcW w:w="1412" w:type="dxa"/>
                      </w:tcPr>
                      <w:p w14:paraId="7A34E56A"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61</w:t>
                        </w:r>
                      </w:p>
                    </w:tc>
                    <w:tc>
                      <w:tcPr>
                        <w:tcW w:w="1418" w:type="dxa"/>
                      </w:tcPr>
                      <w:p w14:paraId="5A521582"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E1</w:t>
                        </w:r>
                      </w:p>
                    </w:tc>
                  </w:tr>
                  <w:tr w:rsidR="002E3C27" w:rsidRPr="00145C28" w14:paraId="6765216A" w14:textId="77777777" w:rsidTr="001C3606">
                    <w:tc>
                      <w:tcPr>
                        <w:tcW w:w="1412" w:type="dxa"/>
                      </w:tcPr>
                      <w:p w14:paraId="723A3204"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62</w:t>
                        </w:r>
                      </w:p>
                    </w:tc>
                    <w:tc>
                      <w:tcPr>
                        <w:tcW w:w="1418" w:type="dxa"/>
                      </w:tcPr>
                      <w:p w14:paraId="3D9DBCEA"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D2</w:t>
                        </w:r>
                      </w:p>
                    </w:tc>
                  </w:tr>
                  <w:tr w:rsidR="002E3C27" w:rsidRPr="00145C28" w14:paraId="63277432" w14:textId="77777777" w:rsidTr="001C3606">
                    <w:tc>
                      <w:tcPr>
                        <w:tcW w:w="1412" w:type="dxa"/>
                      </w:tcPr>
                      <w:p w14:paraId="2DBFD97E"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w:t>
                        </w:r>
                      </w:p>
                      <w:p w14:paraId="34078586"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w:t>
                        </w:r>
                      </w:p>
                      <w:p w14:paraId="1F9A3BD9"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w:t>
                        </w:r>
                      </w:p>
                    </w:tc>
                    <w:tc>
                      <w:tcPr>
                        <w:tcW w:w="1418" w:type="dxa"/>
                      </w:tcPr>
                      <w:p w14:paraId="7AF6C952"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w:t>
                        </w:r>
                      </w:p>
                      <w:p w14:paraId="689658A8"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w:t>
                        </w:r>
                      </w:p>
                      <w:p w14:paraId="6AD40743"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w:t>
                        </w:r>
                      </w:p>
                    </w:tc>
                  </w:tr>
                  <w:tr w:rsidR="002E3C27" w:rsidRPr="00145C28" w14:paraId="193E2905" w14:textId="77777777" w:rsidTr="001C3606">
                    <w:tc>
                      <w:tcPr>
                        <w:tcW w:w="1412" w:type="dxa"/>
                      </w:tcPr>
                      <w:p w14:paraId="7BA1A0DD"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6F</w:t>
                        </w:r>
                      </w:p>
                    </w:tc>
                    <w:tc>
                      <w:tcPr>
                        <w:tcW w:w="1418" w:type="dxa"/>
                      </w:tcPr>
                      <w:p w14:paraId="02A54469" w14:textId="77777777" w:rsidR="002E3C27" w:rsidRPr="00145C28" w:rsidRDefault="002E3C27" w:rsidP="001C3606">
                        <w:pPr>
                          <w:pStyle w:val="ListParagraph"/>
                          <w:spacing w:after="0"/>
                          <w:ind w:left="360"/>
                          <w:jc w:val="center"/>
                          <w:rPr>
                            <w:rFonts w:ascii="Arial" w:hAnsi="Arial" w:cs="Arial"/>
                            <w:sz w:val="18"/>
                            <w:szCs w:val="18"/>
                          </w:rPr>
                        </w:pPr>
                        <w:r w:rsidRPr="00145C28">
                          <w:rPr>
                            <w:rFonts w:ascii="Arial" w:hAnsi="Arial" w:cs="Arial"/>
                            <w:sz w:val="18"/>
                            <w:szCs w:val="18"/>
                          </w:rPr>
                          <w:t>0F</w:t>
                        </w:r>
                      </w:p>
                    </w:tc>
                  </w:tr>
                </w:tbl>
                <w:p w14:paraId="00B85321" w14:textId="77777777" w:rsidR="002E3C27" w:rsidRPr="00145C28" w:rsidRDefault="002E3C27" w:rsidP="001C3606">
                  <w:pPr>
                    <w:pStyle w:val="ListParagraph"/>
                    <w:spacing w:after="0"/>
                    <w:ind w:left="176"/>
                    <w:rPr>
                      <w:rFonts w:ascii="Arial" w:hAnsi="Arial" w:cs="Arial"/>
                      <w:sz w:val="18"/>
                      <w:szCs w:val="18"/>
                    </w:rPr>
                  </w:pPr>
                </w:p>
                <w:p w14:paraId="3A59C6D8" w14:textId="77777777" w:rsidR="002E3C27" w:rsidRPr="00145C28" w:rsidRDefault="002E3C27" w:rsidP="001C3606">
                  <w:pPr>
                    <w:numPr>
                      <w:ilvl w:val="0"/>
                      <w:numId w:val="16"/>
                    </w:numPr>
                    <w:spacing w:after="120"/>
                    <w:jc w:val="both"/>
                    <w:rPr>
                      <w:rFonts w:ascii="Arial" w:hAnsi="Arial" w:cs="Arial"/>
                      <w:sz w:val="18"/>
                      <w:szCs w:val="18"/>
                    </w:rPr>
                  </w:pPr>
                  <w:r w:rsidRPr="00145C28">
                    <w:rPr>
                      <w:rFonts w:ascii="Arial" w:hAnsi="Arial" w:cs="Arial"/>
                      <w:sz w:val="18"/>
                      <w:szCs w:val="18"/>
                    </w:rPr>
                    <w:t>Display the stored data into LED</w:t>
                  </w:r>
                </w:p>
              </w:tc>
            </w:tr>
            <w:tr w:rsidR="002E3C27" w:rsidRPr="00145C28" w14:paraId="79B4446F" w14:textId="77777777" w:rsidTr="001C3606">
              <w:trPr>
                <w:jc w:val="center"/>
              </w:trPr>
              <w:tc>
                <w:tcPr>
                  <w:tcW w:w="707" w:type="dxa"/>
                  <w:shd w:val="clear" w:color="auto" w:fill="auto"/>
                </w:tcPr>
                <w:p w14:paraId="0371F6FA" w14:textId="77777777" w:rsidR="002E3C27" w:rsidRPr="00145C28" w:rsidRDefault="002E3C27" w:rsidP="001C3606">
                  <w:pPr>
                    <w:spacing w:after="120"/>
                    <w:jc w:val="center"/>
                    <w:rPr>
                      <w:rFonts w:ascii="Arial" w:hAnsi="Arial" w:cs="Arial"/>
                      <w:sz w:val="18"/>
                      <w:szCs w:val="18"/>
                    </w:rPr>
                  </w:pPr>
                  <w:r>
                    <w:rPr>
                      <w:rFonts w:ascii="Arial" w:hAnsi="Arial" w:cs="Arial"/>
                      <w:sz w:val="18"/>
                      <w:szCs w:val="18"/>
                    </w:rPr>
                    <w:t>3.</w:t>
                  </w:r>
                </w:p>
              </w:tc>
              <w:tc>
                <w:tcPr>
                  <w:tcW w:w="8134" w:type="dxa"/>
                  <w:shd w:val="clear" w:color="auto" w:fill="auto"/>
                  <w:vAlign w:val="center"/>
                </w:tcPr>
                <w:p w14:paraId="461C7EEE" w14:textId="77777777" w:rsidR="002E3C27" w:rsidRPr="00145C28" w:rsidRDefault="002E3C27" w:rsidP="001C3606">
                  <w:pPr>
                    <w:spacing w:after="120"/>
                    <w:rPr>
                      <w:rFonts w:ascii="Arial" w:hAnsi="Arial" w:cs="Arial"/>
                      <w:sz w:val="18"/>
                      <w:szCs w:val="18"/>
                    </w:rPr>
                  </w:pPr>
                  <w:r w:rsidRPr="00145C28">
                    <w:rPr>
                      <w:rFonts w:ascii="Arial" w:hAnsi="Arial" w:cs="Arial"/>
                      <w:bCs/>
                      <w:sz w:val="18"/>
                      <w:szCs w:val="18"/>
                    </w:rPr>
                    <w:t xml:space="preserve">Title: </w:t>
                  </w:r>
                  <w:r w:rsidRPr="00145C28">
                    <w:rPr>
                      <w:rFonts w:ascii="Arial" w:hAnsi="Arial" w:cs="Arial"/>
                      <w:b/>
                      <w:sz w:val="18"/>
                      <w:szCs w:val="18"/>
                    </w:rPr>
                    <w:t>Frequency counter</w:t>
                  </w:r>
                </w:p>
                <w:p w14:paraId="4E3E4D72" w14:textId="77777777" w:rsidR="002E3C27" w:rsidRPr="00145C28" w:rsidRDefault="002E3C27" w:rsidP="001C3606">
                  <w:pPr>
                    <w:spacing w:after="120"/>
                    <w:rPr>
                      <w:rFonts w:ascii="Arial" w:hAnsi="Arial" w:cs="Arial"/>
                      <w:sz w:val="18"/>
                      <w:szCs w:val="18"/>
                    </w:rPr>
                  </w:pPr>
                  <w:r w:rsidRPr="00145C28">
                    <w:rPr>
                      <w:rFonts w:ascii="Arial" w:hAnsi="Arial" w:cs="Arial"/>
                      <w:sz w:val="18"/>
                      <w:szCs w:val="18"/>
                    </w:rPr>
                    <w:t xml:space="preserve">Outline: </w:t>
                  </w:r>
                </w:p>
                <w:p w14:paraId="472DF836" w14:textId="77777777" w:rsidR="002E3C27" w:rsidRPr="00145C28" w:rsidRDefault="002E3C27" w:rsidP="001C3606">
                  <w:pPr>
                    <w:pStyle w:val="ListParagraph"/>
                    <w:numPr>
                      <w:ilvl w:val="0"/>
                      <w:numId w:val="16"/>
                    </w:numPr>
                    <w:spacing w:after="0" w:line="240" w:lineRule="auto"/>
                    <w:rPr>
                      <w:rFonts w:ascii="Arial" w:hAnsi="Arial" w:cs="Arial"/>
                      <w:sz w:val="18"/>
                      <w:szCs w:val="18"/>
                      <w:u w:val="single"/>
                    </w:rPr>
                  </w:pPr>
                  <w:r w:rsidRPr="00145C28">
                    <w:rPr>
                      <w:rFonts w:ascii="Arial" w:hAnsi="Arial" w:cs="Arial"/>
                      <w:sz w:val="18"/>
                      <w:szCs w:val="18"/>
                    </w:rPr>
                    <w:t>To design and implement a frequency counter. The input frequency will be divided by a constant divisor N (N=1, 2, …, 15) before feeding it to desired frequency counter. The output of the frequency counter should be show on a 7-segment display</w:t>
                  </w:r>
                </w:p>
                <w:p w14:paraId="49981BBD" w14:textId="77777777" w:rsidR="002E3C27" w:rsidRPr="00145C28" w:rsidRDefault="002E3C27" w:rsidP="001C3606">
                  <w:pPr>
                    <w:pStyle w:val="ListParagraph"/>
                    <w:numPr>
                      <w:ilvl w:val="0"/>
                      <w:numId w:val="16"/>
                    </w:numPr>
                    <w:spacing w:after="0" w:line="240" w:lineRule="auto"/>
                    <w:rPr>
                      <w:rFonts w:ascii="Arial" w:hAnsi="Arial" w:cs="Arial"/>
                      <w:sz w:val="18"/>
                      <w:szCs w:val="18"/>
                      <w:u w:val="single"/>
                    </w:rPr>
                  </w:pPr>
                  <w:r w:rsidRPr="00145C28">
                    <w:rPr>
                      <w:rFonts w:ascii="Arial" w:hAnsi="Arial" w:cs="Arial"/>
                      <w:sz w:val="18"/>
                      <w:szCs w:val="18"/>
                    </w:rPr>
                    <w:t>Design a circuit for dividing the input frequency by a constant divisor N, where N is integer and variable. N should be easily changeable.</w:t>
                  </w:r>
                </w:p>
                <w:p w14:paraId="6B6CFF9E" w14:textId="77777777" w:rsidR="002E3C27" w:rsidRPr="00D42D58" w:rsidRDefault="002E3C27" w:rsidP="001C3606">
                  <w:pPr>
                    <w:pStyle w:val="ListParagraph"/>
                    <w:numPr>
                      <w:ilvl w:val="0"/>
                      <w:numId w:val="16"/>
                    </w:numPr>
                    <w:spacing w:after="0" w:line="240" w:lineRule="auto"/>
                    <w:rPr>
                      <w:rFonts w:ascii="Arial" w:hAnsi="Arial" w:cs="Arial"/>
                      <w:sz w:val="18"/>
                      <w:szCs w:val="18"/>
                      <w:u w:val="single"/>
                    </w:rPr>
                  </w:pPr>
                  <w:r w:rsidRPr="00145C28">
                    <w:rPr>
                      <w:rFonts w:ascii="Arial" w:hAnsi="Arial" w:cs="Arial"/>
                      <w:sz w:val="18"/>
                      <w:szCs w:val="18"/>
                    </w:rPr>
                    <w:t>Design a circuit to count frequency and show the output on a 7-segment display.</w:t>
                  </w:r>
                </w:p>
                <w:p w14:paraId="4F97480F" w14:textId="77777777" w:rsidR="002E3C27" w:rsidRPr="00145C28" w:rsidRDefault="002E3C27" w:rsidP="001C3606">
                  <w:pPr>
                    <w:pStyle w:val="ListParagraph"/>
                    <w:spacing w:after="0" w:line="240" w:lineRule="auto"/>
                    <w:rPr>
                      <w:rFonts w:ascii="Arial" w:hAnsi="Arial" w:cs="Arial"/>
                      <w:sz w:val="18"/>
                      <w:szCs w:val="18"/>
                      <w:u w:val="single"/>
                    </w:rPr>
                  </w:pPr>
                </w:p>
              </w:tc>
            </w:tr>
            <w:tr w:rsidR="002E3C27" w:rsidRPr="00145C28" w14:paraId="31EA1BAB" w14:textId="77777777" w:rsidTr="001C3606">
              <w:trPr>
                <w:jc w:val="center"/>
              </w:trPr>
              <w:tc>
                <w:tcPr>
                  <w:tcW w:w="707" w:type="dxa"/>
                  <w:shd w:val="clear" w:color="auto" w:fill="auto"/>
                </w:tcPr>
                <w:p w14:paraId="13B24020" w14:textId="77777777" w:rsidR="002E3C27" w:rsidRPr="00145C28" w:rsidRDefault="002E3C27" w:rsidP="001C3606">
                  <w:pPr>
                    <w:spacing w:after="120"/>
                    <w:jc w:val="center"/>
                    <w:rPr>
                      <w:rFonts w:ascii="Arial" w:hAnsi="Arial" w:cs="Arial"/>
                      <w:sz w:val="18"/>
                      <w:szCs w:val="18"/>
                    </w:rPr>
                  </w:pPr>
                  <w:r>
                    <w:rPr>
                      <w:rFonts w:ascii="Arial" w:hAnsi="Arial" w:cs="Arial"/>
                      <w:sz w:val="18"/>
                      <w:szCs w:val="18"/>
                    </w:rPr>
                    <w:t>4.</w:t>
                  </w:r>
                </w:p>
              </w:tc>
              <w:tc>
                <w:tcPr>
                  <w:tcW w:w="8134" w:type="dxa"/>
                  <w:shd w:val="clear" w:color="auto" w:fill="auto"/>
                  <w:vAlign w:val="center"/>
                </w:tcPr>
                <w:p w14:paraId="3852D162" w14:textId="77777777" w:rsidR="002E3C27" w:rsidRPr="00145C28" w:rsidRDefault="002E3C27" w:rsidP="001C3606">
                  <w:pPr>
                    <w:spacing w:after="120"/>
                    <w:rPr>
                      <w:rFonts w:ascii="Arial" w:hAnsi="Arial" w:cs="Arial"/>
                      <w:bCs/>
                      <w:sz w:val="18"/>
                      <w:szCs w:val="18"/>
                    </w:rPr>
                  </w:pPr>
                  <w:r w:rsidRPr="00145C28">
                    <w:rPr>
                      <w:rFonts w:ascii="Arial" w:hAnsi="Arial" w:cs="Arial"/>
                      <w:bCs/>
                      <w:sz w:val="18"/>
                      <w:szCs w:val="18"/>
                    </w:rPr>
                    <w:t xml:space="preserve">Title: </w:t>
                  </w:r>
                  <w:r w:rsidRPr="00145C28">
                    <w:rPr>
                      <w:rFonts w:ascii="Arial" w:hAnsi="Arial" w:cs="Arial"/>
                      <w:b/>
                      <w:sz w:val="18"/>
                      <w:szCs w:val="18"/>
                    </w:rPr>
                    <w:t>Analog to Digital Conversion</w:t>
                  </w:r>
                </w:p>
                <w:p w14:paraId="5C377A8F" w14:textId="77777777" w:rsidR="002E3C27" w:rsidRPr="00145C28" w:rsidRDefault="002E3C27" w:rsidP="001C3606">
                  <w:pPr>
                    <w:spacing w:after="120"/>
                    <w:rPr>
                      <w:rFonts w:ascii="Arial" w:hAnsi="Arial" w:cs="Arial"/>
                      <w:bCs/>
                      <w:sz w:val="18"/>
                      <w:szCs w:val="18"/>
                    </w:rPr>
                  </w:pPr>
                  <w:r w:rsidRPr="00145C28">
                    <w:rPr>
                      <w:rFonts w:ascii="Arial" w:hAnsi="Arial" w:cs="Arial"/>
                      <w:bCs/>
                      <w:sz w:val="18"/>
                      <w:szCs w:val="18"/>
                    </w:rPr>
                    <w:t>Outline:</w:t>
                  </w:r>
                </w:p>
                <w:p w14:paraId="5765B79C" w14:textId="77777777" w:rsidR="002E3C27" w:rsidRPr="00145C28" w:rsidRDefault="002E3C27" w:rsidP="001C3606">
                  <w:pPr>
                    <w:pStyle w:val="ListParagraph"/>
                    <w:numPr>
                      <w:ilvl w:val="0"/>
                      <w:numId w:val="17"/>
                    </w:numPr>
                    <w:spacing w:after="0" w:line="240" w:lineRule="auto"/>
                    <w:jc w:val="both"/>
                    <w:rPr>
                      <w:rFonts w:ascii="Arial" w:hAnsi="Arial" w:cs="Arial"/>
                      <w:sz w:val="18"/>
                      <w:szCs w:val="18"/>
                    </w:rPr>
                  </w:pPr>
                  <w:r w:rsidRPr="00145C28">
                    <w:rPr>
                      <w:rFonts w:ascii="Arial" w:hAnsi="Arial" w:cs="Arial"/>
                      <w:sz w:val="18"/>
                      <w:szCs w:val="18"/>
                    </w:rPr>
                    <w:t>To design and implement a circuit to convert analog signal (potential difference) into digital data by using an Analog to Digital Converter than store the data in a latch and display the converted digital data using LED</w:t>
                  </w:r>
                </w:p>
                <w:p w14:paraId="7441B895" w14:textId="77777777" w:rsidR="002E3C27" w:rsidRPr="00145C28" w:rsidRDefault="002E3C27" w:rsidP="001C3606">
                  <w:pPr>
                    <w:pStyle w:val="ListParagraph"/>
                    <w:numPr>
                      <w:ilvl w:val="0"/>
                      <w:numId w:val="17"/>
                    </w:numPr>
                    <w:spacing w:after="0" w:line="240" w:lineRule="auto"/>
                    <w:jc w:val="both"/>
                    <w:rPr>
                      <w:rFonts w:ascii="Arial" w:hAnsi="Arial" w:cs="Arial"/>
                      <w:sz w:val="18"/>
                      <w:szCs w:val="18"/>
                    </w:rPr>
                  </w:pPr>
                  <w:r w:rsidRPr="00145C28">
                    <w:rPr>
                      <w:rFonts w:ascii="Arial" w:hAnsi="Arial" w:cs="Arial"/>
                      <w:sz w:val="18"/>
                      <w:szCs w:val="18"/>
                    </w:rPr>
                    <w:t xml:space="preserve">Design a circuit with controls to initialize the conversion process. </w:t>
                  </w:r>
                </w:p>
                <w:p w14:paraId="18530EF6" w14:textId="77777777" w:rsidR="002E3C27" w:rsidRPr="00145C28" w:rsidRDefault="002E3C27" w:rsidP="001C3606">
                  <w:pPr>
                    <w:pStyle w:val="ListParagraph"/>
                    <w:numPr>
                      <w:ilvl w:val="0"/>
                      <w:numId w:val="17"/>
                    </w:numPr>
                    <w:spacing w:after="0" w:line="240" w:lineRule="auto"/>
                    <w:jc w:val="both"/>
                    <w:rPr>
                      <w:rFonts w:ascii="Arial" w:hAnsi="Arial" w:cs="Arial"/>
                      <w:sz w:val="18"/>
                      <w:szCs w:val="18"/>
                    </w:rPr>
                  </w:pPr>
                  <w:r w:rsidRPr="00145C28">
                    <w:rPr>
                      <w:rFonts w:ascii="Arial" w:hAnsi="Arial" w:cs="Arial"/>
                      <w:sz w:val="18"/>
                      <w:szCs w:val="18"/>
                    </w:rPr>
                    <w:t>Decode port if multiple input analog input lines available on ADC IC and required to digitize multiple analog input signals.</w:t>
                  </w:r>
                </w:p>
                <w:p w14:paraId="4571BD52" w14:textId="77777777" w:rsidR="002E3C27" w:rsidRDefault="002E3C27" w:rsidP="001C3606">
                  <w:pPr>
                    <w:pStyle w:val="ListParagraph"/>
                    <w:numPr>
                      <w:ilvl w:val="0"/>
                      <w:numId w:val="17"/>
                    </w:numPr>
                    <w:spacing w:after="0" w:line="240" w:lineRule="auto"/>
                    <w:jc w:val="both"/>
                    <w:rPr>
                      <w:rFonts w:ascii="Arial" w:hAnsi="Arial" w:cs="Arial"/>
                      <w:sz w:val="18"/>
                      <w:szCs w:val="18"/>
                    </w:rPr>
                  </w:pPr>
                  <w:r w:rsidRPr="00145C28">
                    <w:rPr>
                      <w:rFonts w:ascii="Arial" w:hAnsi="Arial" w:cs="Arial"/>
                      <w:sz w:val="18"/>
                      <w:szCs w:val="18"/>
                    </w:rPr>
                    <w:t>Design circuit to store digital signal in a letch automatically.  (Required to synchronized with ADC IC)</w:t>
                  </w:r>
                </w:p>
                <w:p w14:paraId="3778D758" w14:textId="77777777" w:rsidR="002E3C27" w:rsidRPr="00145C28" w:rsidRDefault="002E3C27" w:rsidP="001C3606">
                  <w:pPr>
                    <w:pStyle w:val="ListParagraph"/>
                    <w:spacing w:after="0" w:line="240" w:lineRule="auto"/>
                    <w:jc w:val="both"/>
                    <w:rPr>
                      <w:rFonts w:ascii="Arial" w:hAnsi="Arial" w:cs="Arial"/>
                      <w:sz w:val="18"/>
                      <w:szCs w:val="18"/>
                    </w:rPr>
                  </w:pPr>
                </w:p>
              </w:tc>
            </w:tr>
            <w:tr w:rsidR="002E3C27" w:rsidRPr="00145C28" w14:paraId="739149F4" w14:textId="77777777" w:rsidTr="001C3606">
              <w:trPr>
                <w:jc w:val="center"/>
              </w:trPr>
              <w:tc>
                <w:tcPr>
                  <w:tcW w:w="707" w:type="dxa"/>
                  <w:shd w:val="clear" w:color="auto" w:fill="auto"/>
                </w:tcPr>
                <w:p w14:paraId="7D343AA5" w14:textId="77777777" w:rsidR="002E3C27" w:rsidRPr="00145C28" w:rsidRDefault="002E3C27" w:rsidP="001C3606">
                  <w:pPr>
                    <w:spacing w:after="120"/>
                    <w:jc w:val="center"/>
                    <w:rPr>
                      <w:rFonts w:ascii="Arial" w:hAnsi="Arial" w:cs="Arial"/>
                      <w:sz w:val="18"/>
                      <w:szCs w:val="18"/>
                    </w:rPr>
                  </w:pPr>
                  <w:r>
                    <w:rPr>
                      <w:rFonts w:ascii="Arial" w:hAnsi="Arial" w:cs="Arial"/>
                      <w:sz w:val="18"/>
                      <w:szCs w:val="18"/>
                    </w:rPr>
                    <w:lastRenderedPageBreak/>
                    <w:t>5.</w:t>
                  </w:r>
                </w:p>
              </w:tc>
              <w:tc>
                <w:tcPr>
                  <w:tcW w:w="8134" w:type="dxa"/>
                  <w:shd w:val="clear" w:color="auto" w:fill="auto"/>
                  <w:vAlign w:val="center"/>
                </w:tcPr>
                <w:p w14:paraId="57BACFBD" w14:textId="77777777" w:rsidR="002E3C27" w:rsidRPr="00145C28" w:rsidRDefault="002E3C27" w:rsidP="001C3606">
                  <w:pPr>
                    <w:spacing w:after="120"/>
                    <w:jc w:val="both"/>
                    <w:rPr>
                      <w:rFonts w:ascii="Arial" w:hAnsi="Arial" w:cs="Arial"/>
                      <w:bCs/>
                      <w:sz w:val="18"/>
                      <w:szCs w:val="18"/>
                    </w:rPr>
                  </w:pPr>
                  <w:r w:rsidRPr="00145C28">
                    <w:rPr>
                      <w:rFonts w:ascii="Arial" w:hAnsi="Arial" w:cs="Arial"/>
                      <w:bCs/>
                      <w:sz w:val="18"/>
                      <w:szCs w:val="18"/>
                    </w:rPr>
                    <w:t xml:space="preserve">Title: </w:t>
                  </w:r>
                  <w:r w:rsidRPr="00145C28">
                    <w:rPr>
                      <w:rFonts w:ascii="Arial" w:hAnsi="Arial" w:cs="Arial"/>
                      <w:b/>
                      <w:sz w:val="18"/>
                      <w:szCs w:val="18"/>
                    </w:rPr>
                    <w:t>Arithmetic circuit control design</w:t>
                  </w:r>
                </w:p>
                <w:p w14:paraId="34C072FB" w14:textId="77777777" w:rsidR="002E3C27" w:rsidRPr="00145C28" w:rsidRDefault="002E3C27" w:rsidP="001C3606">
                  <w:pPr>
                    <w:spacing w:after="120"/>
                    <w:jc w:val="both"/>
                    <w:rPr>
                      <w:rFonts w:ascii="Arial" w:hAnsi="Arial" w:cs="Arial"/>
                      <w:bCs/>
                      <w:sz w:val="18"/>
                      <w:szCs w:val="18"/>
                    </w:rPr>
                  </w:pPr>
                  <w:r w:rsidRPr="00145C28">
                    <w:rPr>
                      <w:rFonts w:ascii="Arial" w:hAnsi="Arial" w:cs="Arial"/>
                      <w:bCs/>
                      <w:sz w:val="18"/>
                      <w:szCs w:val="18"/>
                    </w:rPr>
                    <w:t>Outline:</w:t>
                  </w:r>
                </w:p>
                <w:p w14:paraId="5607E18C" w14:textId="77777777" w:rsidR="002E3C27" w:rsidRPr="00145C28" w:rsidRDefault="002E3C27" w:rsidP="001C3606">
                  <w:pPr>
                    <w:pStyle w:val="ListParagraph"/>
                    <w:numPr>
                      <w:ilvl w:val="0"/>
                      <w:numId w:val="18"/>
                    </w:numPr>
                    <w:spacing w:after="0" w:line="240" w:lineRule="auto"/>
                    <w:jc w:val="both"/>
                    <w:rPr>
                      <w:rFonts w:ascii="Arial" w:hAnsi="Arial" w:cs="Arial"/>
                      <w:sz w:val="18"/>
                      <w:szCs w:val="18"/>
                    </w:rPr>
                  </w:pPr>
                  <w:r w:rsidRPr="00145C28">
                    <w:rPr>
                      <w:rFonts w:ascii="Arial" w:hAnsi="Arial" w:cs="Arial"/>
                      <w:sz w:val="18"/>
                      <w:szCs w:val="18"/>
                    </w:rPr>
                    <w:t>To design and implement arithmetic circuits with selection variable S</w:t>
                  </w:r>
                  <w:r w:rsidRPr="00145C28">
                    <w:rPr>
                      <w:rFonts w:ascii="Arial" w:hAnsi="Arial" w:cs="Arial"/>
                      <w:sz w:val="18"/>
                      <w:szCs w:val="18"/>
                      <w:vertAlign w:val="subscript"/>
                    </w:rPr>
                    <w:t>0</w:t>
                  </w:r>
                  <w:r w:rsidRPr="00145C28">
                    <w:rPr>
                      <w:rFonts w:ascii="Arial" w:hAnsi="Arial" w:cs="Arial"/>
                      <w:sz w:val="18"/>
                      <w:szCs w:val="18"/>
                    </w:rPr>
                    <w:t>&amp; S</w:t>
                  </w:r>
                  <w:r w:rsidRPr="00145C28">
                    <w:rPr>
                      <w:rFonts w:ascii="Arial" w:hAnsi="Arial" w:cs="Arial"/>
                      <w:sz w:val="18"/>
                      <w:szCs w:val="18"/>
                      <w:vertAlign w:val="subscript"/>
                    </w:rPr>
                    <w:t>1</w:t>
                  </w:r>
                  <w:r w:rsidRPr="00145C28">
                    <w:rPr>
                      <w:rFonts w:ascii="Arial" w:hAnsi="Arial" w:cs="Arial"/>
                      <w:sz w:val="18"/>
                      <w:szCs w:val="18"/>
                    </w:rPr>
                    <w:t xml:space="preserve"> and operand A (4 bits), B (4 bits) &amp; </w:t>
                  </w:r>
                  <w:proofErr w:type="spellStart"/>
                  <w:r w:rsidRPr="00145C28">
                    <w:rPr>
                      <w:rFonts w:ascii="Arial" w:hAnsi="Arial" w:cs="Arial"/>
                      <w:sz w:val="18"/>
                      <w:szCs w:val="18"/>
                    </w:rPr>
                    <w:t>C</w:t>
                  </w:r>
                  <w:r w:rsidRPr="00145C28">
                    <w:rPr>
                      <w:rFonts w:ascii="Arial" w:hAnsi="Arial" w:cs="Arial"/>
                      <w:sz w:val="18"/>
                      <w:szCs w:val="18"/>
                      <w:vertAlign w:val="subscript"/>
                    </w:rPr>
                    <w:t>in</w:t>
                  </w:r>
                  <w:proofErr w:type="spellEnd"/>
                  <w:r w:rsidRPr="00145C28">
                    <w:rPr>
                      <w:rFonts w:ascii="Arial" w:hAnsi="Arial" w:cs="Arial"/>
                      <w:sz w:val="18"/>
                      <w:szCs w:val="18"/>
                    </w:rPr>
                    <w:t xml:space="preserve"> that generates the following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763"/>
                    <w:gridCol w:w="1285"/>
                    <w:gridCol w:w="1382"/>
                  </w:tblGrid>
                  <w:tr w:rsidR="002E3C27" w:rsidRPr="00145C28" w14:paraId="3EC783E8" w14:textId="77777777" w:rsidTr="001C3606">
                    <w:trPr>
                      <w:jc w:val="center"/>
                    </w:trPr>
                    <w:tc>
                      <w:tcPr>
                        <w:tcW w:w="454" w:type="dxa"/>
                      </w:tcPr>
                      <w:p w14:paraId="076493F3"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0</w:t>
                        </w:r>
                      </w:p>
                    </w:tc>
                    <w:tc>
                      <w:tcPr>
                        <w:tcW w:w="425" w:type="dxa"/>
                      </w:tcPr>
                      <w:p w14:paraId="388C8DD2"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1</w:t>
                        </w:r>
                      </w:p>
                    </w:tc>
                    <w:tc>
                      <w:tcPr>
                        <w:tcW w:w="1285" w:type="dxa"/>
                      </w:tcPr>
                      <w:p w14:paraId="03298224" w14:textId="77777777" w:rsidR="002E3C27" w:rsidRPr="00145C28" w:rsidRDefault="002E3C27" w:rsidP="001C3606">
                        <w:pPr>
                          <w:ind w:left="360"/>
                          <w:jc w:val="both"/>
                          <w:rPr>
                            <w:rFonts w:ascii="Arial" w:hAnsi="Arial" w:cs="Arial"/>
                            <w:sz w:val="18"/>
                            <w:szCs w:val="18"/>
                          </w:rPr>
                        </w:pPr>
                        <w:proofErr w:type="spellStart"/>
                        <w:r w:rsidRPr="00145C28">
                          <w:rPr>
                            <w:rFonts w:ascii="Arial" w:hAnsi="Arial" w:cs="Arial"/>
                            <w:sz w:val="18"/>
                            <w:szCs w:val="18"/>
                          </w:rPr>
                          <w:t>C</w:t>
                        </w:r>
                        <w:r w:rsidRPr="00145C28">
                          <w:rPr>
                            <w:rFonts w:ascii="Arial" w:hAnsi="Arial" w:cs="Arial"/>
                            <w:sz w:val="18"/>
                            <w:szCs w:val="18"/>
                            <w:vertAlign w:val="subscript"/>
                          </w:rPr>
                          <w:t>in</w:t>
                        </w:r>
                        <w:proofErr w:type="spellEnd"/>
                        <w:r w:rsidRPr="00145C28">
                          <w:rPr>
                            <w:rFonts w:ascii="Arial" w:hAnsi="Arial" w:cs="Arial"/>
                            <w:sz w:val="18"/>
                            <w:szCs w:val="18"/>
                          </w:rPr>
                          <w:t>=0</w:t>
                        </w:r>
                      </w:p>
                    </w:tc>
                    <w:tc>
                      <w:tcPr>
                        <w:tcW w:w="1285" w:type="dxa"/>
                      </w:tcPr>
                      <w:p w14:paraId="6A72522D" w14:textId="77777777" w:rsidR="002E3C27" w:rsidRPr="00145C28" w:rsidRDefault="002E3C27" w:rsidP="001C3606">
                        <w:pPr>
                          <w:ind w:left="360"/>
                          <w:jc w:val="both"/>
                          <w:rPr>
                            <w:rFonts w:ascii="Arial" w:hAnsi="Arial" w:cs="Arial"/>
                            <w:sz w:val="18"/>
                            <w:szCs w:val="18"/>
                          </w:rPr>
                        </w:pPr>
                        <w:proofErr w:type="spellStart"/>
                        <w:r w:rsidRPr="00145C28">
                          <w:rPr>
                            <w:rFonts w:ascii="Arial" w:hAnsi="Arial" w:cs="Arial"/>
                            <w:sz w:val="18"/>
                            <w:szCs w:val="18"/>
                          </w:rPr>
                          <w:t>C</w:t>
                        </w:r>
                        <w:r w:rsidRPr="00145C28">
                          <w:rPr>
                            <w:rFonts w:ascii="Arial" w:hAnsi="Arial" w:cs="Arial"/>
                            <w:sz w:val="18"/>
                            <w:szCs w:val="18"/>
                            <w:vertAlign w:val="subscript"/>
                          </w:rPr>
                          <w:t>in</w:t>
                        </w:r>
                        <w:proofErr w:type="spellEnd"/>
                        <w:r w:rsidRPr="00145C28">
                          <w:rPr>
                            <w:rFonts w:ascii="Arial" w:hAnsi="Arial" w:cs="Arial"/>
                            <w:sz w:val="18"/>
                            <w:szCs w:val="18"/>
                          </w:rPr>
                          <w:t>=1</w:t>
                        </w:r>
                      </w:p>
                    </w:tc>
                  </w:tr>
                  <w:tr w:rsidR="002E3C27" w:rsidRPr="00145C28" w14:paraId="0B50FDA0" w14:textId="77777777" w:rsidTr="001C3606">
                    <w:trPr>
                      <w:jc w:val="center"/>
                    </w:trPr>
                    <w:tc>
                      <w:tcPr>
                        <w:tcW w:w="454" w:type="dxa"/>
                      </w:tcPr>
                      <w:p w14:paraId="071C39EB"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425" w:type="dxa"/>
                      </w:tcPr>
                      <w:p w14:paraId="60E6AFA8"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1285" w:type="dxa"/>
                      </w:tcPr>
                      <w:p w14:paraId="0CED9E38"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w:t>
                        </w:r>
                      </w:p>
                    </w:tc>
                    <w:tc>
                      <w:tcPr>
                        <w:tcW w:w="1285" w:type="dxa"/>
                      </w:tcPr>
                      <w:p w14:paraId="12DB8A30"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F=A+B+1</w:t>
                        </w:r>
                      </w:p>
                    </w:tc>
                  </w:tr>
                  <w:tr w:rsidR="002E3C27" w:rsidRPr="00145C28" w14:paraId="63F6CB50" w14:textId="77777777" w:rsidTr="001C3606">
                    <w:trPr>
                      <w:jc w:val="center"/>
                    </w:trPr>
                    <w:tc>
                      <w:tcPr>
                        <w:tcW w:w="454" w:type="dxa"/>
                      </w:tcPr>
                      <w:p w14:paraId="3D1EA0B7"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425" w:type="dxa"/>
                      </w:tcPr>
                      <w:p w14:paraId="5B087228"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1285" w:type="dxa"/>
                      </w:tcPr>
                      <w:p w14:paraId="6E105506"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w:t>
                        </w:r>
                      </w:p>
                    </w:tc>
                    <w:tc>
                      <w:tcPr>
                        <w:tcW w:w="1285" w:type="dxa"/>
                      </w:tcPr>
                      <w:p w14:paraId="039AC7FC"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F=A+1</w:t>
                        </w:r>
                      </w:p>
                    </w:tc>
                  </w:tr>
                  <w:tr w:rsidR="002E3C27" w:rsidRPr="00145C28" w14:paraId="16E664F6" w14:textId="77777777" w:rsidTr="001C3606">
                    <w:trPr>
                      <w:jc w:val="center"/>
                    </w:trPr>
                    <w:tc>
                      <w:tcPr>
                        <w:tcW w:w="454" w:type="dxa"/>
                      </w:tcPr>
                      <w:p w14:paraId="0DE2A1D2"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425" w:type="dxa"/>
                      </w:tcPr>
                      <w:p w14:paraId="4A669C07"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1285" w:type="dxa"/>
                      </w:tcPr>
                      <w:p w14:paraId="5D7C8EDC"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F=B’</w:t>
                        </w:r>
                      </w:p>
                    </w:tc>
                    <w:tc>
                      <w:tcPr>
                        <w:tcW w:w="1285" w:type="dxa"/>
                      </w:tcPr>
                      <w:p w14:paraId="0E81715B"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F=B’+1</w:t>
                        </w:r>
                      </w:p>
                    </w:tc>
                  </w:tr>
                  <w:tr w:rsidR="002E3C27" w:rsidRPr="00145C28" w14:paraId="1173AE36" w14:textId="77777777" w:rsidTr="001C3606">
                    <w:trPr>
                      <w:jc w:val="center"/>
                    </w:trPr>
                    <w:tc>
                      <w:tcPr>
                        <w:tcW w:w="454" w:type="dxa"/>
                      </w:tcPr>
                      <w:p w14:paraId="1FBBEDFD"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425" w:type="dxa"/>
                      </w:tcPr>
                      <w:p w14:paraId="07A5B45E"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1285" w:type="dxa"/>
                      </w:tcPr>
                      <w:p w14:paraId="7B052920"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w:t>
                        </w:r>
                      </w:p>
                    </w:tc>
                    <w:tc>
                      <w:tcPr>
                        <w:tcW w:w="1285" w:type="dxa"/>
                      </w:tcPr>
                      <w:p w14:paraId="1007AC8F"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F=A+B’+1</w:t>
                        </w:r>
                      </w:p>
                    </w:tc>
                  </w:tr>
                </w:tbl>
                <w:p w14:paraId="1DEF134E" w14:textId="77777777" w:rsidR="002E3C27" w:rsidRPr="00145C28" w:rsidRDefault="002E3C27" w:rsidP="001C3606">
                  <w:pPr>
                    <w:jc w:val="both"/>
                    <w:rPr>
                      <w:rFonts w:ascii="Arial" w:hAnsi="Arial" w:cs="Arial"/>
                      <w:sz w:val="18"/>
                      <w:szCs w:val="18"/>
                    </w:rPr>
                  </w:pPr>
                </w:p>
                <w:p w14:paraId="77C447F6" w14:textId="77777777" w:rsidR="002E3C27" w:rsidRPr="00145C28" w:rsidRDefault="002E3C27" w:rsidP="001C3606">
                  <w:pPr>
                    <w:pStyle w:val="ListParagraph"/>
                    <w:numPr>
                      <w:ilvl w:val="0"/>
                      <w:numId w:val="18"/>
                    </w:numPr>
                    <w:spacing w:after="0" w:line="240" w:lineRule="auto"/>
                    <w:jc w:val="both"/>
                    <w:rPr>
                      <w:rFonts w:ascii="Arial" w:hAnsi="Arial" w:cs="Arial"/>
                      <w:sz w:val="18"/>
                      <w:szCs w:val="18"/>
                    </w:rPr>
                  </w:pPr>
                  <w:r w:rsidRPr="00145C28">
                    <w:rPr>
                      <w:rFonts w:ascii="Arial" w:hAnsi="Arial" w:cs="Arial"/>
                      <w:sz w:val="18"/>
                      <w:szCs w:val="18"/>
                    </w:rPr>
                    <w:t>Construct truth table and K-Map to generate Boolean equations for the arithmetic circuit.</w:t>
                  </w:r>
                </w:p>
                <w:p w14:paraId="4009A426" w14:textId="77777777" w:rsidR="002E3C27" w:rsidRDefault="002E3C27" w:rsidP="001C3606">
                  <w:pPr>
                    <w:pStyle w:val="ListParagraph"/>
                    <w:numPr>
                      <w:ilvl w:val="0"/>
                      <w:numId w:val="18"/>
                    </w:numPr>
                    <w:spacing w:after="0" w:line="240" w:lineRule="auto"/>
                    <w:jc w:val="both"/>
                    <w:rPr>
                      <w:rFonts w:ascii="Arial" w:hAnsi="Arial" w:cs="Arial"/>
                      <w:sz w:val="18"/>
                      <w:szCs w:val="18"/>
                    </w:rPr>
                  </w:pPr>
                  <w:r w:rsidRPr="00145C28">
                    <w:rPr>
                      <w:rFonts w:ascii="Arial" w:hAnsi="Arial" w:cs="Arial"/>
                      <w:sz w:val="18"/>
                      <w:szCs w:val="18"/>
                    </w:rPr>
                    <w:t>Implement the circuit for according to the Boolean equations.</w:t>
                  </w:r>
                </w:p>
                <w:p w14:paraId="4CEB2257" w14:textId="77777777" w:rsidR="002E3C27" w:rsidRPr="00145C28" w:rsidRDefault="002E3C27" w:rsidP="001C3606">
                  <w:pPr>
                    <w:pStyle w:val="ListParagraph"/>
                    <w:spacing w:after="0" w:line="240" w:lineRule="auto"/>
                    <w:jc w:val="both"/>
                    <w:rPr>
                      <w:rFonts w:ascii="Arial" w:hAnsi="Arial" w:cs="Arial"/>
                      <w:sz w:val="18"/>
                      <w:szCs w:val="18"/>
                    </w:rPr>
                  </w:pPr>
                </w:p>
              </w:tc>
            </w:tr>
            <w:tr w:rsidR="002E3C27" w:rsidRPr="00145C28" w14:paraId="28D566AD" w14:textId="77777777" w:rsidTr="001C3606">
              <w:trPr>
                <w:jc w:val="center"/>
              </w:trPr>
              <w:tc>
                <w:tcPr>
                  <w:tcW w:w="707" w:type="dxa"/>
                  <w:shd w:val="clear" w:color="auto" w:fill="auto"/>
                </w:tcPr>
                <w:p w14:paraId="27CF1A7E" w14:textId="77777777" w:rsidR="002E3C27" w:rsidRPr="00145C28" w:rsidRDefault="002E3C27" w:rsidP="001C3606">
                  <w:pPr>
                    <w:spacing w:after="120"/>
                    <w:jc w:val="center"/>
                    <w:rPr>
                      <w:rFonts w:ascii="Arial" w:hAnsi="Arial" w:cs="Arial"/>
                      <w:sz w:val="18"/>
                      <w:szCs w:val="18"/>
                    </w:rPr>
                  </w:pPr>
                  <w:r>
                    <w:rPr>
                      <w:rFonts w:ascii="Arial" w:hAnsi="Arial" w:cs="Arial"/>
                      <w:sz w:val="18"/>
                      <w:szCs w:val="18"/>
                    </w:rPr>
                    <w:t>6.</w:t>
                  </w:r>
                </w:p>
              </w:tc>
              <w:tc>
                <w:tcPr>
                  <w:tcW w:w="8134" w:type="dxa"/>
                  <w:shd w:val="clear" w:color="auto" w:fill="auto"/>
                  <w:vAlign w:val="center"/>
                </w:tcPr>
                <w:p w14:paraId="4F380932" w14:textId="77777777" w:rsidR="002E3C27" w:rsidRPr="00145C28" w:rsidRDefault="002E3C27" w:rsidP="001C3606">
                  <w:pPr>
                    <w:spacing w:after="120"/>
                    <w:rPr>
                      <w:rFonts w:ascii="Arial" w:hAnsi="Arial" w:cs="Arial"/>
                      <w:sz w:val="18"/>
                      <w:szCs w:val="18"/>
                    </w:rPr>
                  </w:pPr>
                  <w:r w:rsidRPr="00145C28">
                    <w:rPr>
                      <w:rFonts w:ascii="Arial" w:hAnsi="Arial" w:cs="Arial"/>
                      <w:sz w:val="18"/>
                      <w:szCs w:val="18"/>
                    </w:rPr>
                    <w:t xml:space="preserve">Title: </w:t>
                  </w:r>
                  <w:r w:rsidRPr="00145C28">
                    <w:rPr>
                      <w:rFonts w:ascii="Arial" w:hAnsi="Arial" w:cs="Arial"/>
                      <w:b/>
                      <w:sz w:val="18"/>
                      <w:szCs w:val="18"/>
                    </w:rPr>
                    <w:t>Arithmetic circuit control design</w:t>
                  </w:r>
                </w:p>
                <w:p w14:paraId="33C5B08F" w14:textId="77777777" w:rsidR="002E3C27" w:rsidRPr="00145C28" w:rsidRDefault="002E3C27" w:rsidP="001C3606">
                  <w:pPr>
                    <w:spacing w:after="120"/>
                    <w:rPr>
                      <w:rFonts w:ascii="Arial" w:hAnsi="Arial" w:cs="Arial"/>
                      <w:sz w:val="18"/>
                      <w:szCs w:val="18"/>
                    </w:rPr>
                  </w:pPr>
                  <w:r w:rsidRPr="00145C28">
                    <w:rPr>
                      <w:rFonts w:ascii="Arial" w:hAnsi="Arial" w:cs="Arial"/>
                      <w:sz w:val="18"/>
                      <w:szCs w:val="18"/>
                    </w:rPr>
                    <w:t>Outline:</w:t>
                  </w:r>
                </w:p>
                <w:p w14:paraId="42133F48" w14:textId="77777777" w:rsidR="002E3C27" w:rsidRPr="00145C28" w:rsidRDefault="002E3C27" w:rsidP="001C3606">
                  <w:pPr>
                    <w:pStyle w:val="ListParagraph"/>
                    <w:numPr>
                      <w:ilvl w:val="0"/>
                      <w:numId w:val="19"/>
                    </w:numPr>
                    <w:spacing w:after="0" w:line="240" w:lineRule="auto"/>
                    <w:jc w:val="both"/>
                    <w:rPr>
                      <w:rFonts w:ascii="Arial" w:hAnsi="Arial" w:cs="Arial"/>
                      <w:sz w:val="18"/>
                      <w:szCs w:val="18"/>
                    </w:rPr>
                  </w:pPr>
                  <w:r w:rsidRPr="00145C28">
                    <w:rPr>
                      <w:rFonts w:ascii="Arial" w:hAnsi="Arial" w:cs="Arial"/>
                      <w:sz w:val="18"/>
                      <w:szCs w:val="18"/>
                    </w:rPr>
                    <w:t>To design and implement arithmetic circuits with selection variable S</w:t>
                  </w:r>
                  <w:r w:rsidRPr="00145C28">
                    <w:rPr>
                      <w:rFonts w:ascii="Arial" w:hAnsi="Arial" w:cs="Arial"/>
                      <w:sz w:val="18"/>
                      <w:szCs w:val="18"/>
                      <w:vertAlign w:val="subscript"/>
                    </w:rPr>
                    <w:t>0</w:t>
                  </w:r>
                  <w:r w:rsidRPr="00145C28">
                    <w:rPr>
                      <w:rFonts w:ascii="Arial" w:hAnsi="Arial" w:cs="Arial"/>
                      <w:sz w:val="18"/>
                      <w:szCs w:val="18"/>
                    </w:rPr>
                    <w:t>&amp; S</w:t>
                  </w:r>
                  <w:r w:rsidRPr="00145C28">
                    <w:rPr>
                      <w:rFonts w:ascii="Arial" w:hAnsi="Arial" w:cs="Arial"/>
                      <w:sz w:val="18"/>
                      <w:szCs w:val="18"/>
                      <w:vertAlign w:val="subscript"/>
                    </w:rPr>
                    <w:t>1</w:t>
                  </w:r>
                  <w:r w:rsidRPr="00145C28">
                    <w:rPr>
                      <w:rFonts w:ascii="Arial" w:hAnsi="Arial" w:cs="Arial"/>
                      <w:sz w:val="18"/>
                      <w:szCs w:val="18"/>
                    </w:rPr>
                    <w:t xml:space="preserve"> and operand A (4 bits), B (4 bits) &amp; </w:t>
                  </w:r>
                  <w:proofErr w:type="spellStart"/>
                  <w:r w:rsidRPr="00145C28">
                    <w:rPr>
                      <w:rFonts w:ascii="Arial" w:hAnsi="Arial" w:cs="Arial"/>
                      <w:sz w:val="18"/>
                      <w:szCs w:val="18"/>
                    </w:rPr>
                    <w:t>C</w:t>
                  </w:r>
                  <w:r w:rsidRPr="00145C28">
                    <w:rPr>
                      <w:rFonts w:ascii="Arial" w:hAnsi="Arial" w:cs="Arial"/>
                      <w:sz w:val="18"/>
                      <w:szCs w:val="18"/>
                      <w:vertAlign w:val="subscript"/>
                    </w:rPr>
                    <w:t>in</w:t>
                  </w:r>
                  <w:proofErr w:type="spellEnd"/>
                  <w:r w:rsidRPr="00145C28">
                    <w:rPr>
                      <w:rFonts w:ascii="Arial" w:hAnsi="Arial" w:cs="Arial"/>
                      <w:sz w:val="18"/>
                      <w:szCs w:val="18"/>
                    </w:rPr>
                    <w:t xml:space="preserve"> that generates the following operations: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763"/>
                    <w:gridCol w:w="1285"/>
                    <w:gridCol w:w="1342"/>
                  </w:tblGrid>
                  <w:tr w:rsidR="002E3C27" w:rsidRPr="00145C28" w14:paraId="11A37F8D" w14:textId="77777777" w:rsidTr="001C3606">
                    <w:trPr>
                      <w:jc w:val="center"/>
                    </w:trPr>
                    <w:tc>
                      <w:tcPr>
                        <w:tcW w:w="454" w:type="dxa"/>
                      </w:tcPr>
                      <w:p w14:paraId="776F851E"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0</w:t>
                        </w:r>
                      </w:p>
                    </w:tc>
                    <w:tc>
                      <w:tcPr>
                        <w:tcW w:w="425" w:type="dxa"/>
                      </w:tcPr>
                      <w:p w14:paraId="0C52D98C"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S</w:t>
                        </w:r>
                        <w:r w:rsidRPr="00145C28">
                          <w:rPr>
                            <w:rFonts w:ascii="Arial" w:hAnsi="Arial" w:cs="Arial"/>
                            <w:sz w:val="18"/>
                            <w:szCs w:val="18"/>
                            <w:vertAlign w:val="subscript"/>
                          </w:rPr>
                          <w:t>1</w:t>
                        </w:r>
                      </w:p>
                    </w:tc>
                    <w:tc>
                      <w:tcPr>
                        <w:tcW w:w="1285" w:type="dxa"/>
                      </w:tcPr>
                      <w:p w14:paraId="617076E5" w14:textId="77777777" w:rsidR="002E3C27" w:rsidRPr="00145C28" w:rsidRDefault="002E3C27" w:rsidP="001C3606">
                        <w:pPr>
                          <w:ind w:left="360"/>
                          <w:jc w:val="both"/>
                          <w:rPr>
                            <w:rFonts w:ascii="Arial" w:hAnsi="Arial" w:cs="Arial"/>
                            <w:sz w:val="18"/>
                            <w:szCs w:val="18"/>
                          </w:rPr>
                        </w:pPr>
                        <w:proofErr w:type="spellStart"/>
                        <w:r w:rsidRPr="00145C28">
                          <w:rPr>
                            <w:rFonts w:ascii="Arial" w:hAnsi="Arial" w:cs="Arial"/>
                            <w:sz w:val="18"/>
                            <w:szCs w:val="18"/>
                          </w:rPr>
                          <w:t>C</w:t>
                        </w:r>
                        <w:r w:rsidRPr="00145C28">
                          <w:rPr>
                            <w:rFonts w:ascii="Arial" w:hAnsi="Arial" w:cs="Arial"/>
                            <w:sz w:val="18"/>
                            <w:szCs w:val="18"/>
                            <w:vertAlign w:val="subscript"/>
                          </w:rPr>
                          <w:t>in</w:t>
                        </w:r>
                        <w:proofErr w:type="spellEnd"/>
                        <w:r w:rsidRPr="00145C28">
                          <w:rPr>
                            <w:rFonts w:ascii="Arial" w:hAnsi="Arial" w:cs="Arial"/>
                            <w:sz w:val="18"/>
                            <w:szCs w:val="18"/>
                          </w:rPr>
                          <w:t>=0</w:t>
                        </w:r>
                      </w:p>
                    </w:tc>
                    <w:tc>
                      <w:tcPr>
                        <w:tcW w:w="1285" w:type="dxa"/>
                      </w:tcPr>
                      <w:p w14:paraId="328E2162" w14:textId="77777777" w:rsidR="002E3C27" w:rsidRPr="00145C28" w:rsidRDefault="002E3C27" w:rsidP="001C3606">
                        <w:pPr>
                          <w:ind w:left="360"/>
                          <w:jc w:val="both"/>
                          <w:rPr>
                            <w:rFonts w:ascii="Arial" w:hAnsi="Arial" w:cs="Arial"/>
                            <w:sz w:val="18"/>
                            <w:szCs w:val="18"/>
                          </w:rPr>
                        </w:pPr>
                        <w:proofErr w:type="spellStart"/>
                        <w:r w:rsidRPr="00145C28">
                          <w:rPr>
                            <w:rFonts w:ascii="Arial" w:hAnsi="Arial" w:cs="Arial"/>
                            <w:sz w:val="18"/>
                            <w:szCs w:val="18"/>
                          </w:rPr>
                          <w:t>C</w:t>
                        </w:r>
                        <w:r w:rsidRPr="00145C28">
                          <w:rPr>
                            <w:rFonts w:ascii="Arial" w:hAnsi="Arial" w:cs="Arial"/>
                            <w:sz w:val="18"/>
                            <w:szCs w:val="18"/>
                            <w:vertAlign w:val="subscript"/>
                          </w:rPr>
                          <w:t>in</w:t>
                        </w:r>
                        <w:proofErr w:type="spellEnd"/>
                        <w:r w:rsidRPr="00145C28">
                          <w:rPr>
                            <w:rFonts w:ascii="Arial" w:hAnsi="Arial" w:cs="Arial"/>
                            <w:sz w:val="18"/>
                            <w:szCs w:val="18"/>
                          </w:rPr>
                          <w:t>=1</w:t>
                        </w:r>
                      </w:p>
                    </w:tc>
                  </w:tr>
                  <w:tr w:rsidR="002E3C27" w:rsidRPr="00145C28" w14:paraId="55885C39" w14:textId="77777777" w:rsidTr="001C3606">
                    <w:trPr>
                      <w:jc w:val="center"/>
                    </w:trPr>
                    <w:tc>
                      <w:tcPr>
                        <w:tcW w:w="454" w:type="dxa"/>
                      </w:tcPr>
                      <w:p w14:paraId="4860FA9F"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425" w:type="dxa"/>
                      </w:tcPr>
                      <w:p w14:paraId="4B7B7AA8"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1285" w:type="dxa"/>
                      </w:tcPr>
                      <w:p w14:paraId="5B1D5127"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w:t>
                        </w:r>
                      </w:p>
                    </w:tc>
                    <w:tc>
                      <w:tcPr>
                        <w:tcW w:w="1285" w:type="dxa"/>
                      </w:tcPr>
                      <w:p w14:paraId="0EBF2202"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F=A+1</w:t>
                        </w:r>
                      </w:p>
                    </w:tc>
                  </w:tr>
                  <w:tr w:rsidR="002E3C27" w:rsidRPr="00145C28" w14:paraId="54F6B59E" w14:textId="77777777" w:rsidTr="001C3606">
                    <w:trPr>
                      <w:jc w:val="center"/>
                    </w:trPr>
                    <w:tc>
                      <w:tcPr>
                        <w:tcW w:w="454" w:type="dxa"/>
                      </w:tcPr>
                      <w:p w14:paraId="6B46EB11"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425" w:type="dxa"/>
                      </w:tcPr>
                      <w:p w14:paraId="1AB4EEC1"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1285" w:type="dxa"/>
                      </w:tcPr>
                      <w:p w14:paraId="2A381418"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F=A-B-1</w:t>
                        </w:r>
                      </w:p>
                    </w:tc>
                    <w:tc>
                      <w:tcPr>
                        <w:tcW w:w="1285" w:type="dxa"/>
                      </w:tcPr>
                      <w:p w14:paraId="4467961D"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w:t>
                        </w:r>
                      </w:p>
                    </w:tc>
                  </w:tr>
                  <w:tr w:rsidR="002E3C27" w:rsidRPr="00145C28" w14:paraId="3C7A0968" w14:textId="77777777" w:rsidTr="001C3606">
                    <w:trPr>
                      <w:jc w:val="center"/>
                    </w:trPr>
                    <w:tc>
                      <w:tcPr>
                        <w:tcW w:w="454" w:type="dxa"/>
                      </w:tcPr>
                      <w:p w14:paraId="17A25B7F"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425" w:type="dxa"/>
                      </w:tcPr>
                      <w:p w14:paraId="4A9CDC98"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0</w:t>
                        </w:r>
                      </w:p>
                    </w:tc>
                    <w:tc>
                      <w:tcPr>
                        <w:tcW w:w="1285" w:type="dxa"/>
                      </w:tcPr>
                      <w:p w14:paraId="7EC79BAA"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F=B-A-1</w:t>
                        </w:r>
                      </w:p>
                    </w:tc>
                    <w:tc>
                      <w:tcPr>
                        <w:tcW w:w="1285" w:type="dxa"/>
                      </w:tcPr>
                      <w:p w14:paraId="4AABD0E7"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F=B-A</w:t>
                        </w:r>
                      </w:p>
                    </w:tc>
                  </w:tr>
                  <w:tr w:rsidR="002E3C27" w:rsidRPr="00145C28" w14:paraId="38B31B4A" w14:textId="77777777" w:rsidTr="001C3606">
                    <w:trPr>
                      <w:jc w:val="center"/>
                    </w:trPr>
                    <w:tc>
                      <w:tcPr>
                        <w:tcW w:w="454" w:type="dxa"/>
                      </w:tcPr>
                      <w:p w14:paraId="30C7AC4E"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425" w:type="dxa"/>
                      </w:tcPr>
                      <w:p w14:paraId="7729F7C9"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1</w:t>
                        </w:r>
                      </w:p>
                    </w:tc>
                    <w:tc>
                      <w:tcPr>
                        <w:tcW w:w="1285" w:type="dxa"/>
                      </w:tcPr>
                      <w:p w14:paraId="2013D6DA"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w:t>
                        </w:r>
                      </w:p>
                    </w:tc>
                    <w:tc>
                      <w:tcPr>
                        <w:tcW w:w="1285" w:type="dxa"/>
                      </w:tcPr>
                      <w:p w14:paraId="34263459" w14:textId="77777777" w:rsidR="002E3C27" w:rsidRPr="00145C28" w:rsidRDefault="002E3C27" w:rsidP="001C3606">
                        <w:pPr>
                          <w:ind w:left="360"/>
                          <w:jc w:val="both"/>
                          <w:rPr>
                            <w:rFonts w:ascii="Arial" w:hAnsi="Arial" w:cs="Arial"/>
                            <w:sz w:val="18"/>
                            <w:szCs w:val="18"/>
                          </w:rPr>
                        </w:pPr>
                        <w:r w:rsidRPr="00145C28">
                          <w:rPr>
                            <w:rFonts w:ascii="Arial" w:hAnsi="Arial" w:cs="Arial"/>
                            <w:sz w:val="18"/>
                            <w:szCs w:val="18"/>
                          </w:rPr>
                          <w:t>F=A+B+1</w:t>
                        </w:r>
                      </w:p>
                    </w:tc>
                  </w:tr>
                </w:tbl>
                <w:p w14:paraId="4A2AC15F" w14:textId="77777777" w:rsidR="002E3C27" w:rsidRPr="00145C28" w:rsidRDefault="002E3C27" w:rsidP="001C3606">
                  <w:pPr>
                    <w:jc w:val="both"/>
                    <w:rPr>
                      <w:rFonts w:ascii="Arial" w:hAnsi="Arial" w:cs="Arial"/>
                      <w:sz w:val="18"/>
                      <w:szCs w:val="18"/>
                    </w:rPr>
                  </w:pPr>
                </w:p>
                <w:p w14:paraId="65492B08" w14:textId="77777777" w:rsidR="002E3C27" w:rsidRPr="00145C28" w:rsidRDefault="002E3C27" w:rsidP="001C3606">
                  <w:pPr>
                    <w:pStyle w:val="ListParagraph"/>
                    <w:numPr>
                      <w:ilvl w:val="0"/>
                      <w:numId w:val="19"/>
                    </w:numPr>
                    <w:spacing w:after="0" w:line="240" w:lineRule="auto"/>
                    <w:jc w:val="both"/>
                    <w:rPr>
                      <w:rFonts w:ascii="Arial" w:hAnsi="Arial" w:cs="Arial"/>
                      <w:sz w:val="18"/>
                      <w:szCs w:val="18"/>
                    </w:rPr>
                  </w:pPr>
                  <w:r w:rsidRPr="00145C28">
                    <w:rPr>
                      <w:rFonts w:ascii="Arial" w:hAnsi="Arial" w:cs="Arial"/>
                      <w:sz w:val="18"/>
                      <w:szCs w:val="18"/>
                    </w:rPr>
                    <w:t>Construct truth table and K-Map to generate Boolean equations for the arithmetic circuit.</w:t>
                  </w:r>
                </w:p>
                <w:p w14:paraId="4304C3B9" w14:textId="77777777" w:rsidR="002E3C27" w:rsidRPr="00145C28" w:rsidRDefault="002E3C27" w:rsidP="001C3606">
                  <w:pPr>
                    <w:pStyle w:val="ListParagraph"/>
                    <w:numPr>
                      <w:ilvl w:val="0"/>
                      <w:numId w:val="19"/>
                    </w:numPr>
                    <w:spacing w:after="0" w:line="240" w:lineRule="auto"/>
                    <w:jc w:val="both"/>
                    <w:rPr>
                      <w:rFonts w:ascii="Arial" w:hAnsi="Arial" w:cs="Arial"/>
                      <w:sz w:val="18"/>
                      <w:szCs w:val="18"/>
                    </w:rPr>
                  </w:pPr>
                  <w:r w:rsidRPr="00145C28">
                    <w:rPr>
                      <w:rFonts w:ascii="Arial" w:hAnsi="Arial" w:cs="Arial"/>
                      <w:sz w:val="18"/>
                      <w:szCs w:val="18"/>
                    </w:rPr>
                    <w:t>Implement the circuit for according to the Boolean equations</w:t>
                  </w:r>
                </w:p>
              </w:tc>
            </w:tr>
          </w:tbl>
          <w:p w14:paraId="1DD0C5DA" w14:textId="77777777" w:rsidR="002E3C27" w:rsidRPr="00145C28" w:rsidRDefault="002E3C27" w:rsidP="001C3606">
            <w:pPr>
              <w:spacing w:after="120"/>
              <w:rPr>
                <w:rFonts w:ascii="Arial" w:hAnsi="Arial" w:cs="Arial"/>
                <w:b/>
                <w:bCs/>
                <w:iCs/>
                <w:sz w:val="18"/>
                <w:szCs w:val="18"/>
              </w:rPr>
            </w:pPr>
          </w:p>
          <w:p w14:paraId="6D430F37" w14:textId="77777777" w:rsidR="002E3C27" w:rsidRPr="00145C28" w:rsidRDefault="002E3C27" w:rsidP="001C3606">
            <w:pPr>
              <w:rPr>
                <w:rFonts w:ascii="Arial" w:hAnsi="Arial" w:cs="Arial"/>
                <w:b/>
                <w:color w:val="FF0000"/>
                <w:sz w:val="18"/>
                <w:szCs w:val="18"/>
              </w:rPr>
            </w:pPr>
          </w:p>
        </w:tc>
      </w:tr>
    </w:tbl>
    <w:p w14:paraId="1174DAF8" w14:textId="77777777" w:rsidR="002E3C27" w:rsidRPr="00145C28" w:rsidRDefault="002E3C27" w:rsidP="002E3C27">
      <w:pPr>
        <w:jc w:val="center"/>
        <w:rPr>
          <w:rFonts w:ascii="Arial" w:hAnsi="Arial" w:cs="Arial"/>
          <w:sz w:val="18"/>
          <w:szCs w:val="18"/>
        </w:rPr>
      </w:pPr>
    </w:p>
    <w:p w14:paraId="4B010F32" w14:textId="77777777" w:rsidR="002E3C27" w:rsidRPr="0087377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7377C">
        <w:rPr>
          <w:rFonts w:ascii="Arial" w:hAnsi="Arial" w:cs="Arial"/>
          <w:b/>
          <w:bCs/>
          <w:iCs/>
          <w:sz w:val="18"/>
          <w:szCs w:val="18"/>
        </w:rPr>
        <w:t>CSE 2242: Technical Writing and Presentation</w:t>
      </w:r>
    </w:p>
    <w:p w14:paraId="02B0C65D" w14:textId="77777777" w:rsidR="002E3C27" w:rsidRPr="0087377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7377C">
        <w:rPr>
          <w:rFonts w:ascii="Arial" w:hAnsi="Arial" w:cs="Arial"/>
          <w:b/>
          <w:bCs/>
          <w:iCs/>
          <w:sz w:val="18"/>
          <w:szCs w:val="18"/>
        </w:rPr>
        <w:t>Credits: 1</w:t>
      </w:r>
      <w:r w:rsidRPr="0087377C">
        <w:rPr>
          <w:rFonts w:ascii="Arial" w:hAnsi="Arial" w:cs="Arial"/>
          <w:iCs/>
          <w:sz w:val="18"/>
          <w:szCs w:val="18"/>
        </w:rPr>
        <w:t xml:space="preserve"> </w:t>
      </w:r>
      <w:r w:rsidRPr="0087377C">
        <w:rPr>
          <w:rFonts w:ascii="Arial" w:hAnsi="Arial" w:cs="Arial"/>
          <w:b/>
          <w:bCs/>
          <w:iCs/>
          <w:sz w:val="18"/>
          <w:szCs w:val="18"/>
        </w:rPr>
        <w:t>Contact Hours: 1</w:t>
      </w:r>
      <w:r w:rsidRPr="0087377C">
        <w:rPr>
          <w:rFonts w:ascii="Arial" w:hAnsi="Arial" w:cs="Arial"/>
          <w:iCs/>
          <w:sz w:val="18"/>
          <w:szCs w:val="18"/>
        </w:rPr>
        <w:t>3</w:t>
      </w:r>
    </w:p>
    <w:p w14:paraId="52B67F0D" w14:textId="77777777" w:rsidR="002E3C27" w:rsidRPr="0087377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7377C">
        <w:rPr>
          <w:rFonts w:ascii="Arial" w:hAnsi="Arial" w:cs="Arial"/>
          <w:b/>
          <w:bCs/>
          <w:iCs/>
          <w:sz w:val="18"/>
          <w:szCs w:val="18"/>
        </w:rPr>
        <w:t>Year: Second Semester: Even</w:t>
      </w:r>
    </w:p>
    <w:p w14:paraId="3E350871" w14:textId="77777777" w:rsidR="002E3C27" w:rsidRPr="0087377C"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87377C" w14:paraId="2177692B" w14:textId="77777777" w:rsidTr="001C3606">
        <w:trPr>
          <w:jc w:val="center"/>
        </w:trPr>
        <w:tc>
          <w:tcPr>
            <w:tcW w:w="1439" w:type="dxa"/>
          </w:tcPr>
          <w:p w14:paraId="1391A50E" w14:textId="77777777" w:rsidR="002E3C27" w:rsidRPr="0087377C" w:rsidRDefault="002E3C27" w:rsidP="001C3606">
            <w:pPr>
              <w:rPr>
                <w:rFonts w:ascii="Arial" w:hAnsi="Arial" w:cs="Arial"/>
                <w:b/>
                <w:bCs/>
                <w:sz w:val="18"/>
                <w:szCs w:val="18"/>
              </w:rPr>
            </w:pPr>
            <w:r w:rsidRPr="0087377C">
              <w:rPr>
                <w:rFonts w:ascii="Arial" w:hAnsi="Arial" w:cs="Arial"/>
                <w:b/>
                <w:sz w:val="18"/>
                <w:szCs w:val="18"/>
              </w:rPr>
              <w:t>Prerequisite:</w:t>
            </w:r>
          </w:p>
        </w:tc>
        <w:tc>
          <w:tcPr>
            <w:tcW w:w="7741" w:type="dxa"/>
          </w:tcPr>
          <w:p w14:paraId="5575C0EF" w14:textId="77777777" w:rsidR="002E3C27" w:rsidRPr="0087377C" w:rsidRDefault="002E3C27" w:rsidP="001C3606">
            <w:pPr>
              <w:rPr>
                <w:rFonts w:ascii="Arial" w:hAnsi="Arial" w:cs="Arial"/>
                <w:iCs/>
                <w:sz w:val="18"/>
                <w:szCs w:val="18"/>
              </w:rPr>
            </w:pPr>
            <w:r w:rsidRPr="0087377C">
              <w:rPr>
                <w:rFonts w:ascii="Arial" w:hAnsi="Arial" w:cs="Arial"/>
                <w:iCs/>
                <w:sz w:val="18"/>
                <w:szCs w:val="18"/>
              </w:rPr>
              <w:t>None</w:t>
            </w:r>
          </w:p>
        </w:tc>
      </w:tr>
      <w:tr w:rsidR="002E3C27" w:rsidRPr="0087377C" w14:paraId="68FEDCF0" w14:textId="77777777" w:rsidTr="001C3606">
        <w:trPr>
          <w:jc w:val="center"/>
        </w:trPr>
        <w:tc>
          <w:tcPr>
            <w:tcW w:w="1439" w:type="dxa"/>
          </w:tcPr>
          <w:p w14:paraId="7D0A5003" w14:textId="77777777" w:rsidR="002E3C27" w:rsidRPr="0087377C" w:rsidRDefault="002E3C27" w:rsidP="001C3606">
            <w:pPr>
              <w:rPr>
                <w:rFonts w:ascii="Arial" w:hAnsi="Arial" w:cs="Arial"/>
                <w:b/>
                <w:sz w:val="18"/>
                <w:szCs w:val="18"/>
              </w:rPr>
            </w:pPr>
            <w:r w:rsidRPr="0087377C">
              <w:rPr>
                <w:rFonts w:ascii="Arial" w:hAnsi="Arial" w:cs="Arial"/>
                <w:b/>
                <w:sz w:val="18"/>
                <w:szCs w:val="18"/>
              </w:rPr>
              <w:t>Course Type</w:t>
            </w:r>
          </w:p>
        </w:tc>
        <w:tc>
          <w:tcPr>
            <w:tcW w:w="7741" w:type="dxa"/>
          </w:tcPr>
          <w:p w14:paraId="0FAC888A" w14:textId="77777777" w:rsidR="002E3C27" w:rsidRPr="0087377C" w:rsidRDefault="00000000" w:rsidP="001C3606">
            <w:pPr>
              <w:rPr>
                <w:rFonts w:ascii="Arial" w:hAnsi="Arial" w:cs="Arial"/>
                <w:iCs/>
                <w:sz w:val="18"/>
                <w:szCs w:val="18"/>
              </w:rPr>
            </w:pPr>
            <w:sdt>
              <w:sdtPr>
                <w:rPr>
                  <w:rFonts w:ascii="Arial" w:hAnsi="Arial" w:cs="Arial"/>
                  <w:iCs/>
                  <w:sz w:val="18"/>
                  <w:szCs w:val="18"/>
                </w:rPr>
                <w:id w:val="107021650"/>
              </w:sdtPr>
              <w:sdtContent>
                <w:r w:rsidR="002E3C27">
                  <w:rPr>
                    <w:rFonts w:ascii="MS Gothic" w:eastAsia="MS Gothic" w:hAnsi="MS Gothic" w:cs="Arial" w:hint="eastAsia"/>
                    <w:iCs/>
                    <w:sz w:val="18"/>
                    <w:szCs w:val="18"/>
                  </w:rPr>
                  <w:t>☐</w:t>
                </w:r>
              </w:sdtContent>
            </w:sdt>
            <w:r w:rsidR="002E3C27" w:rsidRPr="006A714F">
              <w:rPr>
                <w:rFonts w:ascii="Arial" w:hAnsi="Arial" w:cs="Arial"/>
                <w:iCs/>
                <w:sz w:val="18"/>
                <w:szCs w:val="18"/>
              </w:rPr>
              <w:t xml:space="preserve"> Theory         </w:t>
            </w:r>
            <w:sdt>
              <w:sdtPr>
                <w:rPr>
                  <w:rFonts w:ascii="Arial" w:hAnsi="Arial" w:cs="Arial"/>
                  <w:iCs/>
                  <w:sz w:val="18"/>
                  <w:szCs w:val="18"/>
                </w:rPr>
                <w:id w:val="1709366779"/>
              </w:sdtPr>
              <w:sdtContent>
                <w:r w:rsidR="002E3C27">
                  <w:rPr>
                    <w:rFonts w:ascii="MS Gothic" w:eastAsia="MS Gothic" w:hAnsi="MS Gothic" w:cs="Arial" w:hint="eastAsia"/>
                    <w:iCs/>
                    <w:sz w:val="18"/>
                    <w:szCs w:val="18"/>
                  </w:rPr>
                  <w:t>☒</w:t>
                </w:r>
              </w:sdtContent>
            </w:sdt>
            <w:r w:rsidR="002E3C27" w:rsidRPr="006A714F">
              <w:rPr>
                <w:rFonts w:ascii="Arial" w:hAnsi="Arial" w:cs="Arial"/>
                <w:iCs/>
                <w:sz w:val="18"/>
                <w:szCs w:val="18"/>
              </w:rPr>
              <w:t xml:space="preserve">  Laboratory work         </w:t>
            </w:r>
            <w:sdt>
              <w:sdtPr>
                <w:rPr>
                  <w:rFonts w:ascii="Arial" w:hAnsi="Arial" w:cs="Arial"/>
                  <w:iCs/>
                  <w:sz w:val="18"/>
                  <w:szCs w:val="18"/>
                </w:rPr>
                <w:id w:val="1305893305"/>
              </w:sdtPr>
              <w:sdtContent>
                <w:r w:rsidR="002E3C27" w:rsidRPr="006A714F">
                  <w:rPr>
                    <w:rFonts w:ascii="MS Gothic" w:eastAsia="MS Gothic" w:hAnsi="MS Gothic" w:cs="MS Gothic" w:hint="eastAsia"/>
                    <w:iCs/>
                    <w:sz w:val="18"/>
                    <w:szCs w:val="18"/>
                  </w:rPr>
                  <w:t>☐</w:t>
                </w:r>
              </w:sdtContent>
            </w:sdt>
            <w:r w:rsidR="002E3C27" w:rsidRPr="006A714F">
              <w:rPr>
                <w:rFonts w:ascii="Arial" w:hAnsi="Arial" w:cs="Arial"/>
                <w:iCs/>
                <w:sz w:val="18"/>
                <w:szCs w:val="18"/>
              </w:rPr>
              <w:t xml:space="preserve">  Project work      </w:t>
            </w:r>
            <w:sdt>
              <w:sdtPr>
                <w:rPr>
                  <w:rFonts w:ascii="Arial" w:hAnsi="Arial" w:cs="Arial"/>
                  <w:iCs/>
                  <w:sz w:val="18"/>
                  <w:szCs w:val="18"/>
                </w:rPr>
                <w:id w:val="1535855637"/>
              </w:sdtPr>
              <w:sdtContent>
                <w:r w:rsidR="002E3C27" w:rsidRPr="006A714F">
                  <w:rPr>
                    <w:rFonts w:ascii="MS Gothic" w:eastAsia="MS Gothic" w:hAnsi="MS Gothic" w:cs="MS Gothic" w:hint="eastAsia"/>
                    <w:iCs/>
                    <w:sz w:val="18"/>
                    <w:szCs w:val="18"/>
                  </w:rPr>
                  <w:t>☐</w:t>
                </w:r>
              </w:sdtContent>
            </w:sdt>
            <w:r w:rsidR="002E3C27" w:rsidRPr="006A714F">
              <w:rPr>
                <w:rFonts w:ascii="Arial" w:hAnsi="Arial" w:cs="Arial"/>
                <w:iCs/>
                <w:sz w:val="18"/>
                <w:szCs w:val="18"/>
              </w:rPr>
              <w:t xml:space="preserve">  Viva Voce                    </w:t>
            </w:r>
          </w:p>
        </w:tc>
      </w:tr>
      <w:tr w:rsidR="002E3C27" w:rsidRPr="0087377C" w14:paraId="3F25DFF6" w14:textId="77777777" w:rsidTr="001C3606">
        <w:trPr>
          <w:trHeight w:val="238"/>
          <w:jc w:val="center"/>
        </w:trPr>
        <w:tc>
          <w:tcPr>
            <w:tcW w:w="1439" w:type="dxa"/>
          </w:tcPr>
          <w:p w14:paraId="146ED5FB" w14:textId="77777777" w:rsidR="002E3C27" w:rsidRPr="0087377C" w:rsidRDefault="002E3C27" w:rsidP="001C3606">
            <w:pPr>
              <w:ind w:left="2160" w:hanging="2160"/>
              <w:rPr>
                <w:rFonts w:ascii="Arial" w:hAnsi="Arial" w:cs="Arial"/>
                <w:b/>
                <w:bCs/>
                <w:sz w:val="18"/>
                <w:szCs w:val="18"/>
              </w:rPr>
            </w:pPr>
            <w:r w:rsidRPr="0087377C">
              <w:rPr>
                <w:rFonts w:ascii="Arial" w:hAnsi="Arial" w:cs="Arial"/>
                <w:b/>
                <w:bCs/>
                <w:sz w:val="18"/>
                <w:szCs w:val="18"/>
              </w:rPr>
              <w:t>Motivation</w:t>
            </w:r>
          </w:p>
        </w:tc>
        <w:tc>
          <w:tcPr>
            <w:tcW w:w="7741" w:type="dxa"/>
          </w:tcPr>
          <w:p w14:paraId="7B13BC25" w14:textId="77777777" w:rsidR="002E3C27" w:rsidRPr="0087377C" w:rsidRDefault="002E3C27" w:rsidP="001C3606">
            <w:pPr>
              <w:rPr>
                <w:rFonts w:ascii="Arial" w:hAnsi="Arial" w:cs="Arial"/>
                <w:b/>
                <w:iCs/>
                <w:sz w:val="18"/>
                <w:szCs w:val="18"/>
              </w:rPr>
            </w:pPr>
            <w:r w:rsidRPr="0087377C">
              <w:rPr>
                <w:rFonts w:ascii="Arial" w:hAnsi="Arial" w:cs="Arial"/>
                <w:iCs/>
                <w:sz w:val="18"/>
                <w:szCs w:val="18"/>
              </w:rPr>
              <w:t>To learn principles, techniques and skills to conduct scientific, technical or business writing and oral presentation</w:t>
            </w:r>
          </w:p>
        </w:tc>
      </w:tr>
      <w:tr w:rsidR="002E3C27" w:rsidRPr="0087377C" w14:paraId="093FFE52" w14:textId="77777777" w:rsidTr="001C3606">
        <w:trPr>
          <w:trHeight w:val="238"/>
          <w:jc w:val="center"/>
        </w:trPr>
        <w:tc>
          <w:tcPr>
            <w:tcW w:w="9180" w:type="dxa"/>
            <w:gridSpan w:val="2"/>
          </w:tcPr>
          <w:p w14:paraId="2B0DB869" w14:textId="77777777" w:rsidR="002E3C27" w:rsidRPr="0087377C" w:rsidRDefault="002E3C27" w:rsidP="001C3606">
            <w:pPr>
              <w:rPr>
                <w:rFonts w:ascii="Arial" w:hAnsi="Arial" w:cs="Arial"/>
                <w:b/>
                <w:bCs/>
                <w:sz w:val="18"/>
                <w:szCs w:val="18"/>
              </w:rPr>
            </w:pPr>
          </w:p>
          <w:p w14:paraId="48685808" w14:textId="77777777" w:rsidR="002E3C27" w:rsidRPr="0087377C" w:rsidRDefault="002E3C27" w:rsidP="001C3606">
            <w:pPr>
              <w:rPr>
                <w:rFonts w:ascii="Arial" w:hAnsi="Arial" w:cs="Arial"/>
                <w:b/>
                <w:bCs/>
                <w:sz w:val="18"/>
                <w:szCs w:val="18"/>
              </w:rPr>
            </w:pPr>
            <w:r w:rsidRPr="0087377C">
              <w:rPr>
                <w:rFonts w:ascii="Arial" w:hAnsi="Arial" w:cs="Arial"/>
                <w:b/>
                <w:bCs/>
                <w:sz w:val="18"/>
                <w:szCs w:val="18"/>
              </w:rPr>
              <w:t>Course Objective:</w:t>
            </w:r>
          </w:p>
          <w:p w14:paraId="6605F41C" w14:textId="77777777" w:rsidR="002E3C27" w:rsidRPr="0087377C" w:rsidRDefault="002E3C27" w:rsidP="001C3606">
            <w:pPr>
              <w:rPr>
                <w:rFonts w:ascii="Arial" w:hAnsi="Arial" w:cs="Arial"/>
                <w:b/>
                <w:bCs/>
                <w:sz w:val="18"/>
                <w:szCs w:val="18"/>
              </w:rPr>
            </w:pPr>
          </w:p>
          <w:p w14:paraId="0D72C1C6" w14:textId="77777777" w:rsidR="002E3C27" w:rsidRPr="0087377C" w:rsidRDefault="002E3C27" w:rsidP="001C3606">
            <w:pPr>
              <w:jc w:val="both"/>
              <w:rPr>
                <w:rFonts w:ascii="Arial" w:hAnsi="Arial" w:cs="Arial"/>
                <w:b/>
                <w:bCs/>
                <w:sz w:val="18"/>
                <w:szCs w:val="18"/>
              </w:rPr>
            </w:pPr>
            <w:r w:rsidRPr="0087377C">
              <w:rPr>
                <w:rFonts w:ascii="Arial" w:hAnsi="Arial" w:cs="Arial"/>
                <w:sz w:val="18"/>
                <w:szCs w:val="18"/>
              </w:rPr>
              <w:t xml:space="preserve">This is a course which aims to give students a formal and methodical exposure to Academic and Technical writing and professional communication skills. They will learn Principles, techniques, and skills needed to conduct scientific, technical, or business writing. This course provides students with the methodology needed to construct and to deliver oral presentations, create tables, graphs, and charts, and write a variety of reports and proposals.  </w:t>
            </w:r>
          </w:p>
          <w:p w14:paraId="0680761E" w14:textId="77777777" w:rsidR="002E3C27" w:rsidRPr="0087377C" w:rsidRDefault="002E3C27" w:rsidP="001C3606">
            <w:pPr>
              <w:jc w:val="both"/>
              <w:rPr>
                <w:rFonts w:ascii="Arial" w:hAnsi="Arial" w:cs="Arial"/>
                <w:iCs/>
                <w:sz w:val="18"/>
                <w:szCs w:val="18"/>
              </w:rPr>
            </w:pPr>
          </w:p>
        </w:tc>
      </w:tr>
    </w:tbl>
    <w:p w14:paraId="770C43B6" w14:textId="77777777" w:rsidR="002E3C27" w:rsidRPr="0087377C" w:rsidRDefault="002E3C27" w:rsidP="002E3C27">
      <w:pPr>
        <w:jc w:val="center"/>
        <w:rPr>
          <w:rFonts w:ascii="Arial" w:hAnsi="Arial" w:cs="Arial"/>
          <w:sz w:val="18"/>
          <w:szCs w:val="18"/>
        </w:rPr>
      </w:pPr>
    </w:p>
    <w:p w14:paraId="2C8E989A" w14:textId="77777777" w:rsidR="002E3C27" w:rsidRPr="0087377C" w:rsidRDefault="002E3C27" w:rsidP="002E3C27">
      <w:pPr>
        <w:autoSpaceDE w:val="0"/>
        <w:autoSpaceDN w:val="0"/>
        <w:adjustRightInd w:val="0"/>
        <w:jc w:val="center"/>
        <w:rPr>
          <w:rFonts w:ascii="Arial" w:hAnsi="Arial" w:cs="Arial"/>
          <w:b/>
          <w:color w:val="000000"/>
          <w:sz w:val="18"/>
          <w:szCs w:val="18"/>
        </w:rPr>
      </w:pPr>
      <w:r w:rsidRPr="0087377C">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2257"/>
        <w:gridCol w:w="1955"/>
        <w:gridCol w:w="1046"/>
        <w:gridCol w:w="1698"/>
        <w:gridCol w:w="1578"/>
      </w:tblGrid>
      <w:tr w:rsidR="002E3C27" w:rsidRPr="0087377C" w14:paraId="66E1D3EA" w14:textId="77777777" w:rsidTr="001C3606">
        <w:trPr>
          <w:trHeight w:val="877"/>
          <w:jc w:val="center"/>
        </w:trPr>
        <w:tc>
          <w:tcPr>
            <w:tcW w:w="641" w:type="dxa"/>
            <w:vAlign w:val="center"/>
          </w:tcPr>
          <w:p w14:paraId="75810C9B"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 No.</w:t>
            </w:r>
          </w:p>
        </w:tc>
        <w:tc>
          <w:tcPr>
            <w:tcW w:w="2257" w:type="dxa"/>
            <w:vAlign w:val="center"/>
          </w:tcPr>
          <w:p w14:paraId="72CD8D24"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 Statement</w:t>
            </w:r>
          </w:p>
        </w:tc>
        <w:tc>
          <w:tcPr>
            <w:tcW w:w="1955" w:type="dxa"/>
            <w:vAlign w:val="center"/>
          </w:tcPr>
          <w:p w14:paraId="52ACA194"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Corresponding PO</w:t>
            </w:r>
          </w:p>
        </w:tc>
        <w:tc>
          <w:tcPr>
            <w:tcW w:w="1046" w:type="dxa"/>
            <w:vAlign w:val="center"/>
          </w:tcPr>
          <w:p w14:paraId="43BF7C36"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Domain / level of learning taxonomy</w:t>
            </w:r>
          </w:p>
        </w:tc>
        <w:tc>
          <w:tcPr>
            <w:tcW w:w="1698" w:type="dxa"/>
            <w:vAlign w:val="center"/>
          </w:tcPr>
          <w:p w14:paraId="240D0E78"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Delivery methods and activities</w:t>
            </w:r>
          </w:p>
        </w:tc>
        <w:tc>
          <w:tcPr>
            <w:tcW w:w="1578" w:type="dxa"/>
            <w:vAlign w:val="center"/>
          </w:tcPr>
          <w:p w14:paraId="23F0C5D2"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Assessment tools</w:t>
            </w:r>
          </w:p>
        </w:tc>
      </w:tr>
      <w:tr w:rsidR="002E3C27" w:rsidRPr="0087377C" w14:paraId="37044903" w14:textId="77777777" w:rsidTr="001C3606">
        <w:trPr>
          <w:trHeight w:val="1646"/>
          <w:jc w:val="center"/>
        </w:trPr>
        <w:tc>
          <w:tcPr>
            <w:tcW w:w="641" w:type="dxa"/>
            <w:vAlign w:val="center"/>
          </w:tcPr>
          <w:p w14:paraId="008BB4EB"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CO1</w:t>
            </w:r>
          </w:p>
        </w:tc>
        <w:tc>
          <w:tcPr>
            <w:tcW w:w="2257" w:type="dxa"/>
            <w:vAlign w:val="center"/>
          </w:tcPr>
          <w:p w14:paraId="0AA846FC" w14:textId="77777777" w:rsidR="002E3C27" w:rsidRPr="0087377C" w:rsidRDefault="002E3C27" w:rsidP="001C3606">
            <w:pPr>
              <w:pStyle w:val="ListParagraph"/>
              <w:spacing w:after="0" w:line="240" w:lineRule="auto"/>
              <w:ind w:left="-18"/>
              <w:jc w:val="center"/>
              <w:rPr>
                <w:rFonts w:ascii="Arial" w:hAnsi="Arial" w:cs="Arial"/>
                <w:color w:val="000000"/>
                <w:sz w:val="18"/>
                <w:szCs w:val="18"/>
              </w:rPr>
            </w:pPr>
            <w:r w:rsidRPr="00707423">
              <w:rPr>
                <w:rFonts w:ascii="Arial" w:hAnsi="Arial" w:cs="Arial"/>
                <w:sz w:val="18"/>
                <w:szCs w:val="18"/>
              </w:rPr>
              <w:t>To</w:t>
            </w:r>
            <w:r>
              <w:rPr>
                <w:rFonts w:ascii="Arial" w:hAnsi="Arial" w:cs="Arial"/>
                <w:b/>
                <w:bCs/>
                <w:sz w:val="18"/>
                <w:szCs w:val="18"/>
              </w:rPr>
              <w:t xml:space="preserve"> p</w:t>
            </w:r>
            <w:r w:rsidRPr="00CE44DF">
              <w:rPr>
                <w:rFonts w:ascii="Arial" w:hAnsi="Arial" w:cs="Arial"/>
                <w:b/>
                <w:bCs/>
                <w:sz w:val="18"/>
                <w:szCs w:val="18"/>
              </w:rPr>
              <w:t xml:space="preserve">roduce </w:t>
            </w:r>
            <w:r w:rsidRPr="0087377C">
              <w:rPr>
                <w:rFonts w:ascii="Arial" w:hAnsi="Arial" w:cs="Arial"/>
                <w:sz w:val="18"/>
                <w:szCs w:val="18"/>
              </w:rPr>
              <w:t>documents in a variety of professional genres such as memos, proposals, and analytical reports</w:t>
            </w:r>
          </w:p>
        </w:tc>
        <w:tc>
          <w:tcPr>
            <w:tcW w:w="1955" w:type="dxa"/>
            <w:vAlign w:val="center"/>
          </w:tcPr>
          <w:p w14:paraId="74B7DA15"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87377C">
              <w:rPr>
                <w:rFonts w:ascii="Arial" w:hAnsi="Arial" w:cs="Arial"/>
                <w:b/>
                <w:bCs/>
                <w:color w:val="000000"/>
                <w:sz w:val="18"/>
                <w:szCs w:val="18"/>
              </w:rPr>
              <w:t>Communication:</w:t>
            </w:r>
            <w:r w:rsidRPr="0087377C">
              <w:rPr>
                <w:rFonts w:ascii="Arial" w:hAnsi="Arial" w:cs="Arial"/>
                <w:color w:val="000000"/>
                <w:sz w:val="18"/>
                <w:szCs w:val="18"/>
              </w:rPr>
              <w:t xml:space="preserve"> </w:t>
            </w:r>
          </w:p>
          <w:p w14:paraId="4C36473C" w14:textId="77777777" w:rsidR="002E3C27" w:rsidRPr="0087377C" w:rsidRDefault="002E3C27" w:rsidP="001C3606">
            <w:pPr>
              <w:pStyle w:val="ListParagraph"/>
              <w:spacing w:after="0" w:line="240" w:lineRule="auto"/>
              <w:ind w:left="0"/>
              <w:jc w:val="center"/>
              <w:rPr>
                <w:rFonts w:ascii="Arial" w:hAnsi="Arial" w:cs="Arial"/>
                <w:color w:val="000000"/>
                <w:sz w:val="18"/>
                <w:szCs w:val="18"/>
              </w:rPr>
            </w:pPr>
            <w:r w:rsidRPr="0087377C">
              <w:rPr>
                <w:rFonts w:ascii="Arial" w:hAnsi="Arial" w:cs="Arial"/>
                <w:color w:val="000000"/>
                <w:sz w:val="18"/>
                <w:szCs w:val="18"/>
              </w:rPr>
              <w:t>(PO10)</w:t>
            </w:r>
          </w:p>
        </w:tc>
        <w:tc>
          <w:tcPr>
            <w:tcW w:w="1046" w:type="dxa"/>
            <w:vAlign w:val="center"/>
          </w:tcPr>
          <w:p w14:paraId="5957A4BC"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Cognitive domain – level 4</w:t>
            </w:r>
          </w:p>
        </w:tc>
        <w:tc>
          <w:tcPr>
            <w:tcW w:w="1698" w:type="dxa"/>
            <w:vAlign w:val="center"/>
          </w:tcPr>
          <w:p w14:paraId="1257954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468985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45062AC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695711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8A4867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4250841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7AC7391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109514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7E68B4A" w14:textId="77777777" w:rsidR="002E3C27" w:rsidRPr="0087377C"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123076691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578" w:type="dxa"/>
            <w:vAlign w:val="center"/>
          </w:tcPr>
          <w:p w14:paraId="727A5EA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204993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5B8D7B5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845270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DC28B3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725797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B6343B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683002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7A29F761" w14:textId="77777777" w:rsidR="002E3C27" w:rsidRPr="0087377C" w:rsidRDefault="00000000" w:rsidP="001C3606">
            <w:pPr>
              <w:rPr>
                <w:rFonts w:ascii="Arial" w:hAnsi="Arial" w:cs="Arial"/>
                <w:color w:val="000000"/>
                <w:sz w:val="18"/>
                <w:szCs w:val="18"/>
              </w:rPr>
            </w:pPr>
            <w:sdt>
              <w:sdtPr>
                <w:rPr>
                  <w:rFonts w:ascii="Arial" w:hAnsi="Arial" w:cs="Arial"/>
                  <w:color w:val="000000" w:themeColor="text1"/>
                  <w:sz w:val="18"/>
                  <w:szCs w:val="18"/>
                </w:rPr>
                <w:id w:val="-68367169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87377C" w14:paraId="5C9B2CDF" w14:textId="77777777" w:rsidTr="001C3606">
        <w:trPr>
          <w:trHeight w:val="1583"/>
          <w:jc w:val="center"/>
        </w:trPr>
        <w:tc>
          <w:tcPr>
            <w:tcW w:w="641" w:type="dxa"/>
            <w:vAlign w:val="center"/>
          </w:tcPr>
          <w:p w14:paraId="3A71CCD6"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lastRenderedPageBreak/>
              <w:t>CO2</w:t>
            </w:r>
          </w:p>
        </w:tc>
        <w:tc>
          <w:tcPr>
            <w:tcW w:w="2257" w:type="dxa"/>
            <w:vAlign w:val="center"/>
          </w:tcPr>
          <w:p w14:paraId="3ACBF1ED" w14:textId="77777777" w:rsidR="002E3C27" w:rsidRPr="0087377C" w:rsidRDefault="002E3C27" w:rsidP="001C3606">
            <w:pPr>
              <w:pStyle w:val="ListParagraph"/>
              <w:spacing w:after="0" w:line="240" w:lineRule="auto"/>
              <w:ind w:left="-18"/>
              <w:jc w:val="center"/>
              <w:rPr>
                <w:rFonts w:ascii="Arial" w:hAnsi="Arial" w:cs="Arial"/>
                <w:color w:val="000000"/>
                <w:sz w:val="18"/>
                <w:szCs w:val="18"/>
              </w:rPr>
            </w:pPr>
            <w:r w:rsidRPr="00707423">
              <w:rPr>
                <w:rFonts w:ascii="Arial" w:hAnsi="Arial" w:cs="Arial"/>
                <w:sz w:val="18"/>
                <w:szCs w:val="18"/>
              </w:rPr>
              <w:t>To</w:t>
            </w:r>
            <w:r>
              <w:rPr>
                <w:rFonts w:ascii="Arial" w:hAnsi="Arial" w:cs="Arial"/>
                <w:b/>
                <w:bCs/>
                <w:sz w:val="18"/>
                <w:szCs w:val="18"/>
              </w:rPr>
              <w:t xml:space="preserve"> p</w:t>
            </w:r>
            <w:r w:rsidRPr="00CE44DF">
              <w:rPr>
                <w:rFonts w:ascii="Arial" w:hAnsi="Arial" w:cs="Arial"/>
                <w:b/>
                <w:bCs/>
                <w:sz w:val="18"/>
                <w:szCs w:val="18"/>
              </w:rPr>
              <w:t xml:space="preserve">roduce </w:t>
            </w:r>
            <w:r w:rsidRPr="0087377C">
              <w:rPr>
                <w:rFonts w:ascii="Arial" w:hAnsi="Arial" w:cs="Arial"/>
                <w:sz w:val="18"/>
                <w:szCs w:val="18"/>
              </w:rPr>
              <w:t>documents that respond to the needs of multiple audiences, including international/global audiences</w:t>
            </w:r>
          </w:p>
        </w:tc>
        <w:tc>
          <w:tcPr>
            <w:tcW w:w="1955" w:type="dxa"/>
            <w:vAlign w:val="center"/>
          </w:tcPr>
          <w:p w14:paraId="3D0CF62D"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87377C">
              <w:rPr>
                <w:rFonts w:ascii="Arial" w:hAnsi="Arial" w:cs="Arial"/>
                <w:b/>
                <w:bCs/>
                <w:color w:val="000000"/>
                <w:sz w:val="18"/>
                <w:szCs w:val="18"/>
              </w:rPr>
              <w:t>Communication:</w:t>
            </w:r>
            <w:r w:rsidRPr="0087377C">
              <w:rPr>
                <w:rFonts w:ascii="Arial" w:hAnsi="Arial" w:cs="Arial"/>
                <w:color w:val="000000"/>
                <w:sz w:val="18"/>
                <w:szCs w:val="18"/>
              </w:rPr>
              <w:t xml:space="preserve"> </w:t>
            </w:r>
          </w:p>
          <w:p w14:paraId="354CF776" w14:textId="77777777" w:rsidR="002E3C27" w:rsidRPr="0087377C" w:rsidRDefault="002E3C27" w:rsidP="001C3606">
            <w:pPr>
              <w:pStyle w:val="ListParagraph"/>
              <w:spacing w:after="0" w:line="240" w:lineRule="auto"/>
              <w:ind w:left="0"/>
              <w:jc w:val="center"/>
              <w:rPr>
                <w:rFonts w:ascii="Arial" w:hAnsi="Arial" w:cs="Arial"/>
                <w:color w:val="000000"/>
                <w:sz w:val="18"/>
                <w:szCs w:val="18"/>
              </w:rPr>
            </w:pPr>
            <w:r w:rsidRPr="0087377C">
              <w:rPr>
                <w:rFonts w:ascii="Arial" w:hAnsi="Arial" w:cs="Arial"/>
                <w:color w:val="000000"/>
                <w:sz w:val="18"/>
                <w:szCs w:val="18"/>
              </w:rPr>
              <w:t>(PO10)</w:t>
            </w:r>
          </w:p>
        </w:tc>
        <w:tc>
          <w:tcPr>
            <w:tcW w:w="1046" w:type="dxa"/>
            <w:vAlign w:val="center"/>
          </w:tcPr>
          <w:p w14:paraId="64BE3EE9"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Cognitive domain – level 4</w:t>
            </w:r>
          </w:p>
        </w:tc>
        <w:tc>
          <w:tcPr>
            <w:tcW w:w="1698" w:type="dxa"/>
            <w:vAlign w:val="center"/>
          </w:tcPr>
          <w:p w14:paraId="718050B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961469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2A4DDF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304165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9E4E93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904471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0DD470B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867063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9F53F73" w14:textId="77777777" w:rsidR="002E3C27" w:rsidRPr="0087377C" w:rsidRDefault="00000000" w:rsidP="001C3606">
            <w:pPr>
              <w:rPr>
                <w:rFonts w:ascii="Arial" w:hAnsi="Arial" w:cs="Arial"/>
                <w:color w:val="000000"/>
                <w:sz w:val="18"/>
                <w:szCs w:val="18"/>
              </w:rPr>
            </w:pPr>
            <w:sdt>
              <w:sdtPr>
                <w:rPr>
                  <w:rFonts w:ascii="Arial" w:hAnsi="Arial" w:cs="Arial"/>
                  <w:color w:val="000000" w:themeColor="text1"/>
                  <w:sz w:val="18"/>
                  <w:szCs w:val="18"/>
                </w:rPr>
                <w:id w:val="-39829218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578" w:type="dxa"/>
            <w:vAlign w:val="center"/>
          </w:tcPr>
          <w:p w14:paraId="408FFB3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327762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6EA6328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995757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8EDE1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186974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8E17DC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289134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5DA34BAE" w14:textId="77777777" w:rsidR="002E3C27" w:rsidRPr="0087377C"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57134071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87377C" w14:paraId="3F2561C9" w14:textId="77777777" w:rsidTr="001C3606">
        <w:trPr>
          <w:trHeight w:val="1700"/>
          <w:jc w:val="center"/>
        </w:trPr>
        <w:tc>
          <w:tcPr>
            <w:tcW w:w="641" w:type="dxa"/>
            <w:vAlign w:val="center"/>
          </w:tcPr>
          <w:p w14:paraId="48155EF9"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CO3</w:t>
            </w:r>
          </w:p>
        </w:tc>
        <w:tc>
          <w:tcPr>
            <w:tcW w:w="2257" w:type="dxa"/>
            <w:vAlign w:val="center"/>
          </w:tcPr>
          <w:p w14:paraId="76E948E0" w14:textId="77777777" w:rsidR="002E3C27" w:rsidRPr="0087377C" w:rsidRDefault="002E3C27" w:rsidP="001C3606">
            <w:pPr>
              <w:jc w:val="center"/>
              <w:rPr>
                <w:rFonts w:ascii="Arial" w:hAnsi="Arial" w:cs="Arial"/>
                <w:color w:val="000000"/>
                <w:sz w:val="18"/>
                <w:szCs w:val="18"/>
              </w:rPr>
            </w:pPr>
            <w:r>
              <w:rPr>
                <w:rFonts w:ascii="Arial" w:hAnsi="Arial" w:cs="Arial"/>
                <w:sz w:val="18"/>
                <w:szCs w:val="18"/>
              </w:rPr>
              <w:t xml:space="preserve">To </w:t>
            </w:r>
            <w:r w:rsidRPr="00CE44DF">
              <w:rPr>
                <w:rFonts w:ascii="Arial" w:hAnsi="Arial" w:cs="Arial"/>
                <w:b/>
                <w:bCs/>
                <w:sz w:val="18"/>
                <w:szCs w:val="18"/>
              </w:rPr>
              <w:t>Create</w:t>
            </w:r>
            <w:r w:rsidRPr="0087377C">
              <w:rPr>
                <w:rFonts w:ascii="Arial" w:hAnsi="Arial" w:cs="Arial"/>
                <w:sz w:val="18"/>
                <w:szCs w:val="18"/>
              </w:rPr>
              <w:t xml:space="preserve"> effective multimedia presentations</w:t>
            </w:r>
            <w:r w:rsidRPr="0087377C">
              <w:rPr>
                <w:rFonts w:ascii="Arial" w:hAnsi="Arial" w:cs="Arial"/>
                <w:color w:val="000000"/>
                <w:sz w:val="18"/>
                <w:szCs w:val="18"/>
              </w:rPr>
              <w:t>.</w:t>
            </w:r>
          </w:p>
        </w:tc>
        <w:tc>
          <w:tcPr>
            <w:tcW w:w="1955" w:type="dxa"/>
            <w:vAlign w:val="center"/>
          </w:tcPr>
          <w:p w14:paraId="6E9DB215"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87377C">
              <w:rPr>
                <w:rFonts w:ascii="Arial" w:hAnsi="Arial" w:cs="Arial"/>
                <w:b/>
                <w:bCs/>
                <w:color w:val="000000"/>
                <w:sz w:val="18"/>
                <w:szCs w:val="18"/>
              </w:rPr>
              <w:t>Communication:</w:t>
            </w:r>
            <w:r w:rsidRPr="0087377C">
              <w:rPr>
                <w:rFonts w:ascii="Arial" w:hAnsi="Arial" w:cs="Arial"/>
                <w:color w:val="000000"/>
                <w:sz w:val="18"/>
                <w:szCs w:val="18"/>
              </w:rPr>
              <w:t xml:space="preserve"> </w:t>
            </w:r>
          </w:p>
          <w:p w14:paraId="32C5C172" w14:textId="77777777" w:rsidR="002E3C27" w:rsidRPr="0087377C" w:rsidRDefault="002E3C27" w:rsidP="001C3606">
            <w:pPr>
              <w:pStyle w:val="ListParagraph"/>
              <w:spacing w:after="0" w:line="240" w:lineRule="auto"/>
              <w:ind w:left="0"/>
              <w:jc w:val="center"/>
              <w:rPr>
                <w:rFonts w:ascii="Arial" w:hAnsi="Arial" w:cs="Arial"/>
                <w:color w:val="000000"/>
                <w:sz w:val="18"/>
                <w:szCs w:val="18"/>
              </w:rPr>
            </w:pPr>
            <w:r w:rsidRPr="0087377C">
              <w:rPr>
                <w:rFonts w:ascii="Arial" w:hAnsi="Arial" w:cs="Arial"/>
                <w:color w:val="000000"/>
                <w:sz w:val="18"/>
                <w:szCs w:val="18"/>
              </w:rPr>
              <w:t>(PO10)</w:t>
            </w:r>
          </w:p>
        </w:tc>
        <w:tc>
          <w:tcPr>
            <w:tcW w:w="1046" w:type="dxa"/>
            <w:vAlign w:val="center"/>
          </w:tcPr>
          <w:p w14:paraId="679B08F4" w14:textId="77777777" w:rsidR="002E3C27" w:rsidRPr="0087377C" w:rsidRDefault="002E3C27" w:rsidP="001C3606">
            <w:pPr>
              <w:jc w:val="center"/>
              <w:rPr>
                <w:rFonts w:ascii="Arial" w:hAnsi="Arial" w:cs="Arial"/>
                <w:color w:val="000000"/>
                <w:sz w:val="18"/>
                <w:szCs w:val="18"/>
              </w:rPr>
            </w:pPr>
            <w:r w:rsidRPr="0087377C">
              <w:rPr>
                <w:rFonts w:ascii="Arial" w:hAnsi="Arial" w:cs="Arial"/>
                <w:color w:val="000000"/>
                <w:sz w:val="18"/>
                <w:szCs w:val="18"/>
              </w:rPr>
              <w:t>Cognitive domain – level 1</w:t>
            </w:r>
          </w:p>
        </w:tc>
        <w:tc>
          <w:tcPr>
            <w:tcW w:w="1698" w:type="dxa"/>
            <w:vAlign w:val="center"/>
          </w:tcPr>
          <w:p w14:paraId="41B370F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825665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C01F5B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8791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23C77F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979317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4D2728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786509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880894D" w14:textId="77777777" w:rsidR="002E3C27" w:rsidRPr="0087377C" w:rsidRDefault="00000000" w:rsidP="001C3606">
            <w:pPr>
              <w:rPr>
                <w:rFonts w:ascii="Arial" w:hAnsi="Arial" w:cs="Arial"/>
                <w:color w:val="000000"/>
                <w:sz w:val="18"/>
                <w:szCs w:val="18"/>
              </w:rPr>
            </w:pPr>
            <w:sdt>
              <w:sdtPr>
                <w:rPr>
                  <w:rFonts w:ascii="Arial" w:hAnsi="Arial" w:cs="Arial"/>
                  <w:color w:val="000000" w:themeColor="text1"/>
                  <w:sz w:val="18"/>
                  <w:szCs w:val="18"/>
                </w:rPr>
                <w:id w:val="-22561205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578" w:type="dxa"/>
            <w:vAlign w:val="center"/>
          </w:tcPr>
          <w:p w14:paraId="462003C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9745059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553E851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586523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A85D23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962397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ADDC37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953107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08A1B83B" w14:textId="77777777" w:rsidR="002E3C27" w:rsidRPr="0087377C" w:rsidRDefault="00000000" w:rsidP="001C3606">
            <w:pPr>
              <w:rPr>
                <w:rFonts w:ascii="Arial" w:hAnsi="Arial" w:cs="Arial"/>
                <w:color w:val="000000"/>
                <w:sz w:val="18"/>
                <w:szCs w:val="18"/>
              </w:rPr>
            </w:pPr>
            <w:sdt>
              <w:sdtPr>
                <w:rPr>
                  <w:rFonts w:ascii="Arial" w:hAnsi="Arial" w:cs="Arial"/>
                  <w:color w:val="000000" w:themeColor="text1"/>
                  <w:sz w:val="18"/>
                  <w:szCs w:val="18"/>
                </w:rPr>
                <w:id w:val="20416962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18253842" w14:textId="77777777" w:rsidR="002E3C27" w:rsidRPr="0087377C" w:rsidRDefault="002E3C27" w:rsidP="002E3C27">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2E3C27" w:rsidRPr="0087377C" w14:paraId="711EEF9E" w14:textId="77777777" w:rsidTr="001C3606">
        <w:trPr>
          <w:jc w:val="center"/>
        </w:trPr>
        <w:tc>
          <w:tcPr>
            <w:tcW w:w="9127" w:type="dxa"/>
          </w:tcPr>
          <w:p w14:paraId="66EC0674" w14:textId="77777777" w:rsidR="002E3C27" w:rsidRPr="0087377C" w:rsidRDefault="002E3C27" w:rsidP="001C3606">
            <w:pPr>
              <w:rPr>
                <w:rFonts w:ascii="Arial" w:hAnsi="Arial" w:cs="Arial"/>
                <w:b/>
                <w:color w:val="000000"/>
                <w:sz w:val="18"/>
                <w:szCs w:val="18"/>
              </w:rPr>
            </w:pPr>
            <w:r w:rsidRPr="0087377C">
              <w:rPr>
                <w:rFonts w:ascii="Arial" w:hAnsi="Arial" w:cs="Arial"/>
                <w:b/>
                <w:color w:val="000000"/>
                <w:sz w:val="18"/>
                <w:szCs w:val="18"/>
              </w:rPr>
              <w:t>Assessment and Marks Distribution:</w:t>
            </w:r>
          </w:p>
          <w:p w14:paraId="07C07F1D" w14:textId="77777777" w:rsidR="002E3C27" w:rsidRPr="0087377C" w:rsidRDefault="002E3C27" w:rsidP="001C3606">
            <w:pPr>
              <w:rPr>
                <w:rFonts w:ascii="Arial" w:hAnsi="Arial" w:cs="Arial"/>
                <w:bCs/>
                <w:color w:val="000000"/>
                <w:sz w:val="18"/>
                <w:szCs w:val="18"/>
              </w:rPr>
            </w:pPr>
            <w:r w:rsidRPr="0087377C">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7ED92F62" w14:textId="77777777" w:rsidR="002E3C27" w:rsidRPr="0087377C" w:rsidRDefault="002E3C27" w:rsidP="001C3606">
            <w:pPr>
              <w:rPr>
                <w:rFonts w:ascii="Arial" w:hAnsi="Arial" w:cs="Arial"/>
                <w:bCs/>
                <w:color w:val="000000"/>
                <w:sz w:val="18"/>
                <w:szCs w:val="18"/>
              </w:rPr>
            </w:pPr>
            <w:r w:rsidRPr="0087377C">
              <w:rPr>
                <w:rFonts w:ascii="Arial" w:hAnsi="Arial" w:cs="Arial"/>
                <w:bCs/>
                <w:color w:val="000000"/>
                <w:sz w:val="18"/>
                <w:szCs w:val="18"/>
              </w:rPr>
              <w:tab/>
              <w:t>Class tests + Assignments due in dif</w:t>
            </w:r>
            <w:r>
              <w:rPr>
                <w:rFonts w:ascii="Arial" w:hAnsi="Arial" w:cs="Arial"/>
                <w:bCs/>
                <w:color w:val="000000"/>
                <w:sz w:val="18"/>
                <w:szCs w:val="18"/>
              </w:rPr>
              <w:t>ferent times of the semester (20</w:t>
            </w:r>
            <w:r w:rsidRPr="0087377C">
              <w:rPr>
                <w:rFonts w:ascii="Arial" w:hAnsi="Arial" w:cs="Arial"/>
                <w:bCs/>
                <w:color w:val="000000"/>
                <w:sz w:val="18"/>
                <w:szCs w:val="18"/>
              </w:rPr>
              <w:t>%)</w:t>
            </w:r>
          </w:p>
          <w:p w14:paraId="6CFBB71D" w14:textId="77777777" w:rsidR="002E3C27" w:rsidRPr="0087377C" w:rsidRDefault="002E3C27" w:rsidP="001C3606">
            <w:pPr>
              <w:rPr>
                <w:rFonts w:ascii="Arial" w:hAnsi="Arial" w:cs="Arial"/>
                <w:bCs/>
                <w:color w:val="000000"/>
                <w:sz w:val="18"/>
                <w:szCs w:val="18"/>
              </w:rPr>
            </w:pPr>
            <w:r>
              <w:rPr>
                <w:rFonts w:ascii="Arial" w:hAnsi="Arial" w:cs="Arial"/>
                <w:bCs/>
                <w:color w:val="000000"/>
                <w:sz w:val="18"/>
                <w:szCs w:val="18"/>
              </w:rPr>
              <w:tab/>
              <w:t>A comprehensive final exam (7</w:t>
            </w:r>
            <w:r w:rsidRPr="0087377C">
              <w:rPr>
                <w:rFonts w:ascii="Arial" w:hAnsi="Arial" w:cs="Arial"/>
                <w:bCs/>
                <w:color w:val="000000"/>
                <w:sz w:val="18"/>
                <w:szCs w:val="18"/>
              </w:rPr>
              <w:t xml:space="preserve">0%), Total Time: 3 hours. </w:t>
            </w:r>
          </w:p>
          <w:p w14:paraId="0FACBEC3" w14:textId="77777777" w:rsidR="002E3C27" w:rsidRPr="0087377C" w:rsidRDefault="002E3C27" w:rsidP="001C3606">
            <w:pPr>
              <w:rPr>
                <w:rFonts w:ascii="Arial" w:hAnsi="Arial" w:cs="Arial"/>
                <w:b/>
                <w:color w:val="000000"/>
                <w:sz w:val="18"/>
                <w:szCs w:val="18"/>
              </w:rPr>
            </w:pPr>
            <w:r>
              <w:rPr>
                <w:rFonts w:ascii="Arial" w:hAnsi="Arial" w:cs="Arial"/>
                <w:bCs/>
                <w:color w:val="000000"/>
                <w:sz w:val="18"/>
                <w:szCs w:val="18"/>
              </w:rPr>
              <w:tab/>
              <w:t>A class participation mark (10</w:t>
            </w:r>
            <w:r w:rsidRPr="0087377C">
              <w:rPr>
                <w:rFonts w:ascii="Arial" w:hAnsi="Arial" w:cs="Arial"/>
                <w:bCs/>
                <w:color w:val="000000"/>
                <w:sz w:val="18"/>
                <w:szCs w:val="18"/>
              </w:rPr>
              <w:t>%).</w:t>
            </w:r>
          </w:p>
        </w:tc>
      </w:tr>
      <w:tr w:rsidR="002E3C27" w:rsidRPr="0087377C" w14:paraId="66A54452" w14:textId="77777777" w:rsidTr="001C3606">
        <w:trPr>
          <w:jc w:val="center"/>
        </w:trPr>
        <w:tc>
          <w:tcPr>
            <w:tcW w:w="9127" w:type="dxa"/>
          </w:tcPr>
          <w:p w14:paraId="4ADB63C1" w14:textId="77777777" w:rsidR="002E3C27" w:rsidRPr="0087377C" w:rsidRDefault="002E3C27" w:rsidP="001C3606">
            <w:pPr>
              <w:spacing w:after="120"/>
              <w:rPr>
                <w:rFonts w:ascii="Arial" w:hAnsi="Arial" w:cs="Arial"/>
                <w:b/>
                <w:bCs/>
                <w:iCs/>
                <w:sz w:val="18"/>
                <w:szCs w:val="18"/>
              </w:rPr>
            </w:pPr>
          </w:p>
          <w:p w14:paraId="5D8EB78E" w14:textId="77777777" w:rsidR="002E3C27" w:rsidRPr="0087377C" w:rsidRDefault="002E3C27" w:rsidP="001C3606">
            <w:pPr>
              <w:spacing w:after="120"/>
              <w:rPr>
                <w:rFonts w:ascii="Arial" w:hAnsi="Arial" w:cs="Arial"/>
                <w:b/>
                <w:bCs/>
                <w:iCs/>
                <w:sz w:val="18"/>
                <w:szCs w:val="18"/>
              </w:rPr>
            </w:pPr>
            <w:r w:rsidRPr="0087377C">
              <w:rPr>
                <w:rFonts w:ascii="Arial" w:hAnsi="Arial" w:cs="Arial"/>
                <w:b/>
                <w:bCs/>
                <w:iCs/>
                <w:sz w:val="18"/>
                <w:szCs w:val="18"/>
              </w:rPr>
              <w:t>Course Contents:</w:t>
            </w:r>
          </w:p>
          <w:p w14:paraId="4724B7A0" w14:textId="77777777" w:rsidR="002E3C27" w:rsidRPr="0087377C" w:rsidRDefault="002E3C27" w:rsidP="001C3606">
            <w:pPr>
              <w:jc w:val="both"/>
              <w:rPr>
                <w:rFonts w:ascii="Arial" w:hAnsi="Arial" w:cs="Arial"/>
                <w:color w:val="000000"/>
                <w:sz w:val="18"/>
                <w:szCs w:val="18"/>
              </w:rPr>
            </w:pPr>
            <w:r w:rsidRPr="0087377C">
              <w:rPr>
                <w:rFonts w:ascii="Arial" w:hAnsi="Arial" w:cs="Arial"/>
                <w:sz w:val="18"/>
                <w:szCs w:val="18"/>
              </w:rPr>
              <w:t xml:space="preserve">Introduction to Technical Writing, </w:t>
            </w:r>
            <w:r w:rsidRPr="0087377C">
              <w:rPr>
                <w:rFonts w:ascii="Arial" w:hAnsi="Arial" w:cs="Arial"/>
                <w:color w:val="000000"/>
                <w:sz w:val="18"/>
                <w:szCs w:val="18"/>
              </w:rPr>
              <w:t xml:space="preserve"> </w:t>
            </w:r>
            <w:r w:rsidRPr="0087377C">
              <w:rPr>
                <w:rFonts w:ascii="Arial" w:hAnsi="Arial" w:cs="Arial"/>
                <w:sz w:val="18"/>
                <w:szCs w:val="18"/>
              </w:rPr>
              <w:t>Resumes and Job Application Letters</w:t>
            </w:r>
            <w:r w:rsidRPr="0087377C">
              <w:rPr>
                <w:rFonts w:ascii="Arial" w:hAnsi="Arial" w:cs="Arial"/>
                <w:color w:val="000000"/>
                <w:sz w:val="18"/>
                <w:szCs w:val="18"/>
              </w:rPr>
              <w:t xml:space="preserve">,  memos and business letter, research proposal, project report writing, preparation of power point presentation, poster presentation </w:t>
            </w:r>
          </w:p>
        </w:tc>
      </w:tr>
    </w:tbl>
    <w:p w14:paraId="6D3AFDC4" w14:textId="77777777" w:rsidR="002E3C27" w:rsidRPr="0087377C" w:rsidRDefault="002E3C27" w:rsidP="002E3C27">
      <w:pPr>
        <w:rPr>
          <w:rFonts w:ascii="Arial" w:hAnsi="Arial" w:cs="Arial"/>
          <w:b/>
          <w:color w:val="FF0000"/>
          <w:sz w:val="18"/>
          <w:szCs w:val="18"/>
        </w:rPr>
      </w:pPr>
    </w:p>
    <w:p w14:paraId="0B262B56" w14:textId="77777777" w:rsidR="002E3C27" w:rsidRPr="0087377C" w:rsidRDefault="002E3C27" w:rsidP="002E3C27">
      <w:pPr>
        <w:rPr>
          <w:rFonts w:ascii="Arial" w:hAnsi="Arial" w:cs="Arial"/>
          <w:b/>
          <w:spacing w:val="-3"/>
          <w:sz w:val="18"/>
          <w:szCs w:val="18"/>
        </w:rPr>
      </w:pPr>
      <w:r w:rsidRPr="0087377C">
        <w:rPr>
          <w:rFonts w:ascii="Arial" w:hAnsi="Arial" w:cs="Arial"/>
          <w:b/>
          <w:spacing w:val="-3"/>
          <w:sz w:val="18"/>
          <w:szCs w:val="18"/>
        </w:rPr>
        <w:t>Text Book:</w:t>
      </w:r>
    </w:p>
    <w:tbl>
      <w:tblPr>
        <w:tblW w:w="4911" w:type="pct"/>
        <w:jc w:val="center"/>
        <w:tblLook w:val="0000" w:firstRow="0" w:lastRow="0" w:firstColumn="0" w:lastColumn="0" w:noHBand="0" w:noVBand="0"/>
      </w:tblPr>
      <w:tblGrid>
        <w:gridCol w:w="361"/>
        <w:gridCol w:w="2430"/>
        <w:gridCol w:w="264"/>
        <w:gridCol w:w="6022"/>
      </w:tblGrid>
      <w:tr w:rsidR="002E3C27" w:rsidRPr="0087377C" w14:paraId="374CCCF5" w14:textId="77777777" w:rsidTr="001C3606">
        <w:trPr>
          <w:jc w:val="center"/>
        </w:trPr>
        <w:tc>
          <w:tcPr>
            <w:tcW w:w="199" w:type="pct"/>
          </w:tcPr>
          <w:p w14:paraId="525941B5" w14:textId="77777777" w:rsidR="002E3C27" w:rsidRPr="0087377C" w:rsidRDefault="002E3C27" w:rsidP="001C3606">
            <w:pPr>
              <w:suppressAutoHyphens/>
              <w:jc w:val="center"/>
              <w:rPr>
                <w:rFonts w:ascii="Arial" w:hAnsi="Arial" w:cs="Arial"/>
                <w:spacing w:val="-3"/>
                <w:sz w:val="18"/>
                <w:szCs w:val="18"/>
              </w:rPr>
            </w:pPr>
            <w:r w:rsidRPr="0087377C">
              <w:rPr>
                <w:rFonts w:ascii="Arial" w:hAnsi="Arial" w:cs="Arial"/>
                <w:spacing w:val="-3"/>
                <w:sz w:val="18"/>
                <w:szCs w:val="18"/>
              </w:rPr>
              <w:t>1.</w:t>
            </w:r>
          </w:p>
        </w:tc>
        <w:tc>
          <w:tcPr>
            <w:tcW w:w="1339" w:type="pct"/>
          </w:tcPr>
          <w:p w14:paraId="453A90D3" w14:textId="77777777" w:rsidR="002E3C27" w:rsidRPr="0087377C" w:rsidRDefault="002E3C27" w:rsidP="001C3606">
            <w:pPr>
              <w:suppressAutoHyphens/>
              <w:rPr>
                <w:rFonts w:ascii="Arial" w:hAnsi="Arial" w:cs="Arial"/>
                <w:spacing w:val="-3"/>
                <w:sz w:val="18"/>
                <w:szCs w:val="18"/>
              </w:rPr>
            </w:pPr>
            <w:r w:rsidRPr="0087377C">
              <w:rPr>
                <w:rFonts w:ascii="Arial" w:hAnsi="Arial" w:cs="Arial"/>
                <w:sz w:val="18"/>
                <w:szCs w:val="18"/>
              </w:rPr>
              <w:t>Mike Markel</w:t>
            </w:r>
          </w:p>
        </w:tc>
        <w:tc>
          <w:tcPr>
            <w:tcW w:w="145" w:type="pct"/>
          </w:tcPr>
          <w:p w14:paraId="72D2C0D9" w14:textId="77777777" w:rsidR="002E3C27" w:rsidRPr="0087377C" w:rsidRDefault="002E3C27" w:rsidP="001C3606">
            <w:pPr>
              <w:suppressAutoHyphens/>
              <w:jc w:val="center"/>
              <w:rPr>
                <w:rFonts w:ascii="Arial" w:hAnsi="Arial" w:cs="Arial"/>
                <w:spacing w:val="-3"/>
                <w:sz w:val="18"/>
                <w:szCs w:val="18"/>
              </w:rPr>
            </w:pPr>
            <w:r w:rsidRPr="0087377C">
              <w:rPr>
                <w:rFonts w:ascii="Arial" w:hAnsi="Arial" w:cs="Arial"/>
                <w:spacing w:val="-3"/>
                <w:sz w:val="18"/>
                <w:szCs w:val="18"/>
              </w:rPr>
              <w:t>:</w:t>
            </w:r>
          </w:p>
        </w:tc>
        <w:tc>
          <w:tcPr>
            <w:tcW w:w="3316" w:type="pct"/>
          </w:tcPr>
          <w:p w14:paraId="1A3D28A4" w14:textId="77777777" w:rsidR="002E3C27" w:rsidRPr="0087377C" w:rsidRDefault="002E3C27" w:rsidP="001C3606">
            <w:pPr>
              <w:suppressAutoHyphens/>
              <w:rPr>
                <w:rFonts w:ascii="Arial" w:hAnsi="Arial" w:cs="Arial"/>
                <w:b/>
                <w:bCs/>
                <w:spacing w:val="-3"/>
                <w:sz w:val="18"/>
                <w:szCs w:val="18"/>
              </w:rPr>
            </w:pPr>
            <w:r w:rsidRPr="0087377C">
              <w:rPr>
                <w:rFonts w:ascii="Arial" w:hAnsi="Arial" w:cs="Arial"/>
                <w:sz w:val="18"/>
                <w:szCs w:val="18"/>
              </w:rPr>
              <w:t>Technical Communication, 11th edition, Bedford/St. Martins</w:t>
            </w:r>
          </w:p>
        </w:tc>
      </w:tr>
      <w:tr w:rsidR="002E3C27" w:rsidRPr="0087377C" w14:paraId="55DA9B96" w14:textId="77777777" w:rsidTr="001C3606">
        <w:trPr>
          <w:jc w:val="center"/>
        </w:trPr>
        <w:tc>
          <w:tcPr>
            <w:tcW w:w="199" w:type="pct"/>
          </w:tcPr>
          <w:p w14:paraId="185FA162" w14:textId="77777777" w:rsidR="002E3C27" w:rsidRPr="0087377C" w:rsidRDefault="002E3C27" w:rsidP="001C3606">
            <w:pPr>
              <w:suppressAutoHyphens/>
              <w:jc w:val="center"/>
              <w:rPr>
                <w:rFonts w:ascii="Arial" w:hAnsi="Arial" w:cs="Arial"/>
                <w:spacing w:val="-3"/>
                <w:sz w:val="18"/>
                <w:szCs w:val="18"/>
              </w:rPr>
            </w:pPr>
            <w:r w:rsidRPr="0087377C">
              <w:rPr>
                <w:rFonts w:ascii="Arial" w:hAnsi="Arial" w:cs="Arial"/>
                <w:spacing w:val="-3"/>
                <w:sz w:val="18"/>
                <w:szCs w:val="18"/>
              </w:rPr>
              <w:t>2.</w:t>
            </w:r>
          </w:p>
        </w:tc>
        <w:tc>
          <w:tcPr>
            <w:tcW w:w="1339" w:type="pct"/>
          </w:tcPr>
          <w:p w14:paraId="27BEDFEE" w14:textId="77777777" w:rsidR="002E3C27" w:rsidRPr="0087377C" w:rsidRDefault="002E3C27" w:rsidP="001C3606">
            <w:pPr>
              <w:suppressAutoHyphens/>
              <w:rPr>
                <w:rFonts w:ascii="Arial" w:hAnsi="Arial" w:cs="Arial"/>
                <w:sz w:val="18"/>
                <w:szCs w:val="18"/>
              </w:rPr>
            </w:pPr>
            <w:r w:rsidRPr="0087377C">
              <w:rPr>
                <w:rStyle w:val="st"/>
                <w:rFonts w:ascii="Arial" w:hAnsi="Arial" w:cs="Arial"/>
                <w:sz w:val="18"/>
                <w:szCs w:val="18"/>
              </w:rPr>
              <w:t xml:space="preserve">Craig </w:t>
            </w:r>
            <w:proofErr w:type="spellStart"/>
            <w:r w:rsidRPr="0087377C">
              <w:rPr>
                <w:rStyle w:val="Emphasis"/>
                <w:rFonts w:ascii="Arial" w:hAnsi="Arial" w:cs="Arial"/>
                <w:sz w:val="18"/>
                <w:szCs w:val="18"/>
              </w:rPr>
              <w:t>Baehr</w:t>
            </w:r>
            <w:proofErr w:type="spellEnd"/>
            <w:r w:rsidRPr="0087377C">
              <w:rPr>
                <w:rStyle w:val="st"/>
                <w:rFonts w:ascii="Arial" w:hAnsi="Arial" w:cs="Arial"/>
                <w:sz w:val="18"/>
                <w:szCs w:val="18"/>
              </w:rPr>
              <w:t xml:space="preserve"> and Kelli </w:t>
            </w:r>
            <w:r w:rsidRPr="0087377C">
              <w:rPr>
                <w:rStyle w:val="Emphasis"/>
                <w:rFonts w:ascii="Arial" w:hAnsi="Arial" w:cs="Arial"/>
                <w:sz w:val="18"/>
                <w:szCs w:val="18"/>
              </w:rPr>
              <w:t>Cook Cargile</w:t>
            </w:r>
          </w:p>
        </w:tc>
        <w:tc>
          <w:tcPr>
            <w:tcW w:w="145" w:type="pct"/>
          </w:tcPr>
          <w:p w14:paraId="60A17132" w14:textId="77777777" w:rsidR="002E3C27" w:rsidRPr="0087377C" w:rsidRDefault="002E3C27" w:rsidP="001C3606">
            <w:pPr>
              <w:suppressAutoHyphens/>
              <w:jc w:val="center"/>
              <w:rPr>
                <w:rFonts w:ascii="Arial" w:hAnsi="Arial" w:cs="Arial"/>
                <w:spacing w:val="-3"/>
                <w:sz w:val="18"/>
                <w:szCs w:val="18"/>
              </w:rPr>
            </w:pPr>
            <w:r w:rsidRPr="0087377C">
              <w:rPr>
                <w:rFonts w:ascii="Arial" w:hAnsi="Arial" w:cs="Arial"/>
                <w:spacing w:val="-3"/>
                <w:sz w:val="18"/>
                <w:szCs w:val="18"/>
              </w:rPr>
              <w:t>:</w:t>
            </w:r>
          </w:p>
        </w:tc>
        <w:tc>
          <w:tcPr>
            <w:tcW w:w="3316" w:type="pct"/>
          </w:tcPr>
          <w:p w14:paraId="2C806CCC" w14:textId="77777777" w:rsidR="002E3C27" w:rsidRPr="0087377C" w:rsidRDefault="002E3C27" w:rsidP="001C3606">
            <w:pPr>
              <w:spacing w:before="100" w:beforeAutospacing="1" w:after="100" w:afterAutospacing="1"/>
              <w:outlineLvl w:val="0"/>
              <w:rPr>
                <w:rFonts w:ascii="Arial" w:hAnsi="Arial" w:cs="Arial"/>
                <w:sz w:val="18"/>
                <w:szCs w:val="18"/>
              </w:rPr>
            </w:pPr>
            <w:r w:rsidRPr="0087377C">
              <w:rPr>
                <w:rFonts w:ascii="Arial" w:hAnsi="Arial" w:cs="Arial"/>
                <w:bCs/>
                <w:kern w:val="36"/>
                <w:sz w:val="18"/>
                <w:szCs w:val="18"/>
                <w:lang w:bidi="ar-SA"/>
              </w:rPr>
              <w:t>The Agile Communicator: Principles and Practices in Technical Communication,</w:t>
            </w:r>
            <w:r w:rsidRPr="0087377C">
              <w:rPr>
                <w:rFonts w:ascii="Arial" w:hAnsi="Arial" w:cs="Arial"/>
                <w:sz w:val="18"/>
                <w:szCs w:val="18"/>
              </w:rPr>
              <w:t xml:space="preserve"> Kendall Hunt Publishing</w:t>
            </w:r>
          </w:p>
        </w:tc>
      </w:tr>
    </w:tbl>
    <w:p w14:paraId="3E8F9C4A" w14:textId="77777777" w:rsidR="002E3C27" w:rsidRPr="0087377C" w:rsidRDefault="002E3C27" w:rsidP="002E3C27">
      <w:pPr>
        <w:jc w:val="center"/>
        <w:rPr>
          <w:rFonts w:ascii="Arial" w:hAnsi="Arial" w:cs="Arial"/>
          <w:b/>
          <w:spacing w:val="-3"/>
          <w:sz w:val="18"/>
          <w:szCs w:val="18"/>
        </w:rPr>
      </w:pPr>
    </w:p>
    <w:p w14:paraId="266B91B6" w14:textId="77777777" w:rsidR="002E3C27" w:rsidRPr="0087377C" w:rsidRDefault="002E3C27" w:rsidP="002E3C27">
      <w:pPr>
        <w:rPr>
          <w:rFonts w:ascii="Arial" w:hAnsi="Arial" w:cs="Arial"/>
          <w:b/>
          <w:spacing w:val="-3"/>
          <w:sz w:val="18"/>
          <w:szCs w:val="18"/>
        </w:rPr>
      </w:pPr>
      <w:r w:rsidRPr="0087377C">
        <w:rPr>
          <w:rFonts w:ascii="Arial" w:hAnsi="Arial" w:cs="Arial"/>
          <w:b/>
          <w:spacing w:val="-3"/>
          <w:sz w:val="18"/>
          <w:szCs w:val="18"/>
        </w:rPr>
        <w:t>Books Recommended:</w:t>
      </w:r>
    </w:p>
    <w:tbl>
      <w:tblPr>
        <w:tblW w:w="4889" w:type="pct"/>
        <w:jc w:val="center"/>
        <w:tblLook w:val="0000" w:firstRow="0" w:lastRow="0" w:firstColumn="0" w:lastColumn="0" w:noHBand="0" w:noVBand="0"/>
      </w:tblPr>
      <w:tblGrid>
        <w:gridCol w:w="361"/>
        <w:gridCol w:w="2432"/>
        <w:gridCol w:w="264"/>
        <w:gridCol w:w="5980"/>
      </w:tblGrid>
      <w:tr w:rsidR="002E3C27" w:rsidRPr="0087377C" w14:paraId="62197D07" w14:textId="77777777" w:rsidTr="001C3606">
        <w:trPr>
          <w:trHeight w:val="196"/>
          <w:jc w:val="center"/>
        </w:trPr>
        <w:tc>
          <w:tcPr>
            <w:tcW w:w="200" w:type="pct"/>
          </w:tcPr>
          <w:p w14:paraId="07C1A9E5" w14:textId="77777777" w:rsidR="002E3C27" w:rsidRPr="0087377C" w:rsidRDefault="002E3C27" w:rsidP="001C3606">
            <w:pPr>
              <w:suppressAutoHyphens/>
              <w:jc w:val="center"/>
              <w:rPr>
                <w:rFonts w:ascii="Arial" w:hAnsi="Arial" w:cs="Arial"/>
                <w:spacing w:val="-3"/>
                <w:sz w:val="18"/>
                <w:szCs w:val="18"/>
              </w:rPr>
            </w:pPr>
            <w:r w:rsidRPr="0087377C">
              <w:rPr>
                <w:rFonts w:ascii="Arial" w:hAnsi="Arial" w:cs="Arial"/>
                <w:spacing w:val="-3"/>
                <w:sz w:val="18"/>
                <w:szCs w:val="18"/>
              </w:rPr>
              <w:t>1.</w:t>
            </w:r>
          </w:p>
        </w:tc>
        <w:tc>
          <w:tcPr>
            <w:tcW w:w="1353" w:type="pct"/>
          </w:tcPr>
          <w:p w14:paraId="2B9F6134" w14:textId="77777777" w:rsidR="002E3C27" w:rsidRPr="0087377C" w:rsidRDefault="002E3C27" w:rsidP="001C3606">
            <w:pPr>
              <w:suppressAutoHyphens/>
              <w:rPr>
                <w:rFonts w:ascii="Arial" w:hAnsi="Arial" w:cs="Arial"/>
                <w:spacing w:val="-3"/>
                <w:sz w:val="18"/>
                <w:szCs w:val="18"/>
              </w:rPr>
            </w:pPr>
            <w:r w:rsidRPr="0087377C">
              <w:rPr>
                <w:rFonts w:ascii="Arial" w:hAnsi="Arial" w:cs="Arial"/>
                <w:sz w:val="18"/>
                <w:szCs w:val="18"/>
              </w:rPr>
              <w:t>John M. Swales &amp; Christine B. Feak</w:t>
            </w:r>
          </w:p>
        </w:tc>
        <w:tc>
          <w:tcPr>
            <w:tcW w:w="131" w:type="pct"/>
          </w:tcPr>
          <w:p w14:paraId="1C60C569" w14:textId="77777777" w:rsidR="002E3C27" w:rsidRPr="0087377C" w:rsidRDefault="002E3C27" w:rsidP="001C3606">
            <w:pPr>
              <w:suppressAutoHyphens/>
              <w:jc w:val="center"/>
              <w:rPr>
                <w:rFonts w:ascii="Arial" w:hAnsi="Arial" w:cs="Arial"/>
                <w:spacing w:val="-3"/>
                <w:sz w:val="18"/>
                <w:szCs w:val="18"/>
              </w:rPr>
            </w:pPr>
            <w:r w:rsidRPr="0087377C">
              <w:rPr>
                <w:rFonts w:ascii="Arial" w:hAnsi="Arial" w:cs="Arial"/>
                <w:spacing w:val="-3"/>
                <w:sz w:val="18"/>
                <w:szCs w:val="18"/>
              </w:rPr>
              <w:t>:</w:t>
            </w:r>
          </w:p>
        </w:tc>
        <w:tc>
          <w:tcPr>
            <w:tcW w:w="3317" w:type="pct"/>
          </w:tcPr>
          <w:p w14:paraId="4782057E" w14:textId="77777777" w:rsidR="002E3C27" w:rsidRPr="0087377C" w:rsidRDefault="002E3C27" w:rsidP="001C3606">
            <w:pPr>
              <w:suppressAutoHyphens/>
              <w:rPr>
                <w:rFonts w:ascii="Arial" w:hAnsi="Arial" w:cs="Arial"/>
                <w:spacing w:val="-3"/>
                <w:sz w:val="18"/>
                <w:szCs w:val="18"/>
              </w:rPr>
            </w:pPr>
            <w:r w:rsidRPr="0087377C">
              <w:rPr>
                <w:rFonts w:ascii="Arial" w:hAnsi="Arial" w:cs="Arial"/>
                <w:sz w:val="18"/>
                <w:szCs w:val="18"/>
              </w:rPr>
              <w:t>Academic Writing for Graduate Students, 3rd Edition: Essential Skills and Tasks, Michigan ELT</w:t>
            </w:r>
          </w:p>
        </w:tc>
      </w:tr>
    </w:tbl>
    <w:p w14:paraId="06DE4F9C" w14:textId="77777777" w:rsidR="002E3C27" w:rsidRPr="0087377C" w:rsidRDefault="002E3C27" w:rsidP="002E3C27">
      <w:pPr>
        <w:jc w:val="center"/>
        <w:rPr>
          <w:rFonts w:ascii="Arial" w:hAnsi="Arial" w:cs="Arial"/>
          <w:sz w:val="18"/>
          <w:szCs w:val="18"/>
        </w:rPr>
      </w:pPr>
    </w:p>
    <w:p w14:paraId="19A0D3E3" w14:textId="77777777" w:rsidR="002E3C27" w:rsidRPr="00983C5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83C56">
        <w:rPr>
          <w:rFonts w:ascii="Arial" w:hAnsi="Arial" w:cs="Arial"/>
          <w:b/>
          <w:bCs/>
          <w:iCs/>
          <w:sz w:val="18"/>
          <w:szCs w:val="18"/>
        </w:rPr>
        <w:t xml:space="preserve">CSE2252: </w:t>
      </w:r>
      <w:r>
        <w:rPr>
          <w:rFonts w:ascii="Arial" w:hAnsi="Arial" w:cs="Arial"/>
          <w:b/>
          <w:bCs/>
          <w:iCs/>
          <w:sz w:val="18"/>
          <w:szCs w:val="18"/>
        </w:rPr>
        <w:t xml:space="preserve">Web Application Development Lab </w:t>
      </w:r>
    </w:p>
    <w:p w14:paraId="49ED787E" w14:textId="77777777" w:rsidR="002E3C27" w:rsidRPr="00983C5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83C56">
        <w:rPr>
          <w:rFonts w:ascii="Arial" w:hAnsi="Arial" w:cs="Arial"/>
          <w:b/>
          <w:bCs/>
          <w:iCs/>
          <w:sz w:val="18"/>
          <w:szCs w:val="18"/>
        </w:rPr>
        <w:t xml:space="preserve">Credits: </w:t>
      </w:r>
      <w:r w:rsidRPr="00983C56">
        <w:rPr>
          <w:rFonts w:ascii="Arial" w:hAnsi="Arial" w:cs="Arial"/>
          <w:iCs/>
          <w:sz w:val="18"/>
          <w:szCs w:val="18"/>
        </w:rPr>
        <w:t xml:space="preserve">1 </w:t>
      </w:r>
      <w:r w:rsidRPr="00983C56">
        <w:rPr>
          <w:rFonts w:ascii="Arial" w:hAnsi="Arial" w:cs="Arial"/>
          <w:b/>
          <w:bCs/>
          <w:iCs/>
          <w:sz w:val="18"/>
          <w:szCs w:val="18"/>
        </w:rPr>
        <w:t xml:space="preserve">Contact Hours: </w:t>
      </w:r>
      <w:r w:rsidRPr="00983C56">
        <w:rPr>
          <w:rFonts w:ascii="Arial" w:hAnsi="Arial" w:cs="Arial"/>
          <w:iCs/>
          <w:sz w:val="18"/>
          <w:szCs w:val="18"/>
        </w:rPr>
        <w:t>26</w:t>
      </w:r>
    </w:p>
    <w:p w14:paraId="36344920" w14:textId="77777777" w:rsidR="002E3C27" w:rsidRPr="00983C5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83C56">
        <w:rPr>
          <w:rFonts w:ascii="Arial" w:hAnsi="Arial" w:cs="Arial"/>
          <w:b/>
          <w:bCs/>
          <w:iCs/>
          <w:sz w:val="18"/>
          <w:szCs w:val="18"/>
        </w:rPr>
        <w:t xml:space="preserve">Year: </w:t>
      </w:r>
      <w:r w:rsidRPr="00983C56">
        <w:rPr>
          <w:rFonts w:ascii="Arial" w:hAnsi="Arial" w:cs="Arial"/>
          <w:iCs/>
          <w:sz w:val="18"/>
          <w:szCs w:val="18"/>
        </w:rPr>
        <w:t>Second</w:t>
      </w:r>
      <w:r w:rsidRPr="00983C56">
        <w:rPr>
          <w:rFonts w:ascii="Arial" w:hAnsi="Arial" w:cs="Arial"/>
          <w:b/>
          <w:bCs/>
          <w:iCs/>
          <w:sz w:val="18"/>
          <w:szCs w:val="18"/>
        </w:rPr>
        <w:t xml:space="preserve"> Semester: </w:t>
      </w:r>
      <w:r w:rsidRPr="00983C56">
        <w:rPr>
          <w:rFonts w:ascii="Arial" w:hAnsi="Arial" w:cs="Arial"/>
          <w:iCs/>
          <w:sz w:val="18"/>
          <w:szCs w:val="18"/>
        </w:rPr>
        <w:t>Even</w:t>
      </w:r>
    </w:p>
    <w:p w14:paraId="0EE611D1" w14:textId="77777777" w:rsidR="002E3C27" w:rsidRPr="00983C5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983C56" w14:paraId="48DAF537" w14:textId="77777777" w:rsidTr="001C3606">
        <w:trPr>
          <w:jc w:val="center"/>
        </w:trPr>
        <w:tc>
          <w:tcPr>
            <w:tcW w:w="1439" w:type="dxa"/>
          </w:tcPr>
          <w:p w14:paraId="2B463374" w14:textId="77777777" w:rsidR="002E3C27" w:rsidRPr="00983C56" w:rsidRDefault="002E3C27" w:rsidP="001C3606">
            <w:pPr>
              <w:rPr>
                <w:rFonts w:ascii="Arial" w:hAnsi="Arial" w:cs="Arial"/>
                <w:b/>
                <w:bCs/>
                <w:sz w:val="18"/>
                <w:szCs w:val="18"/>
              </w:rPr>
            </w:pPr>
            <w:r w:rsidRPr="00983C56">
              <w:rPr>
                <w:rFonts w:ascii="Arial" w:hAnsi="Arial" w:cs="Arial"/>
                <w:b/>
                <w:sz w:val="18"/>
                <w:szCs w:val="18"/>
              </w:rPr>
              <w:t>Prerequisite:</w:t>
            </w:r>
          </w:p>
        </w:tc>
        <w:tc>
          <w:tcPr>
            <w:tcW w:w="7741" w:type="dxa"/>
          </w:tcPr>
          <w:p w14:paraId="3F30A948" w14:textId="77777777" w:rsidR="002E3C27" w:rsidRPr="00983C56" w:rsidRDefault="002E3C27" w:rsidP="001C3606">
            <w:pPr>
              <w:rPr>
                <w:rFonts w:ascii="Arial" w:hAnsi="Arial" w:cs="Arial"/>
                <w:iCs/>
                <w:sz w:val="18"/>
                <w:szCs w:val="18"/>
              </w:rPr>
            </w:pPr>
            <w:r w:rsidRPr="00983C56">
              <w:rPr>
                <w:rFonts w:ascii="Arial" w:hAnsi="Arial" w:cs="Arial"/>
                <w:sz w:val="18"/>
                <w:szCs w:val="18"/>
              </w:rPr>
              <w:t>CSE1222: Object Oriented Programming Lab</w:t>
            </w:r>
          </w:p>
        </w:tc>
      </w:tr>
      <w:tr w:rsidR="002E3C27" w:rsidRPr="00983C56" w14:paraId="58F5EB0D" w14:textId="77777777" w:rsidTr="001C3606">
        <w:trPr>
          <w:jc w:val="center"/>
        </w:trPr>
        <w:tc>
          <w:tcPr>
            <w:tcW w:w="1439" w:type="dxa"/>
          </w:tcPr>
          <w:p w14:paraId="12FE1274" w14:textId="77777777" w:rsidR="002E3C27" w:rsidRPr="00983C56" w:rsidRDefault="002E3C27" w:rsidP="001C3606">
            <w:pPr>
              <w:rPr>
                <w:rFonts w:ascii="Arial" w:hAnsi="Arial" w:cs="Arial"/>
                <w:b/>
                <w:sz w:val="18"/>
                <w:szCs w:val="18"/>
              </w:rPr>
            </w:pPr>
            <w:r w:rsidRPr="00983C56">
              <w:rPr>
                <w:rFonts w:ascii="Arial" w:hAnsi="Arial" w:cs="Arial"/>
                <w:b/>
                <w:sz w:val="18"/>
                <w:szCs w:val="18"/>
              </w:rPr>
              <w:t>Course Type</w:t>
            </w:r>
          </w:p>
        </w:tc>
        <w:tc>
          <w:tcPr>
            <w:tcW w:w="7741" w:type="dxa"/>
          </w:tcPr>
          <w:p w14:paraId="3816ACF4" w14:textId="77777777" w:rsidR="002E3C27" w:rsidRPr="00983C56" w:rsidRDefault="00000000" w:rsidP="001C3606">
            <w:pPr>
              <w:rPr>
                <w:rFonts w:ascii="Arial" w:hAnsi="Arial" w:cs="Arial"/>
                <w:iCs/>
                <w:sz w:val="18"/>
                <w:szCs w:val="18"/>
              </w:rPr>
            </w:pPr>
            <w:sdt>
              <w:sdtPr>
                <w:rPr>
                  <w:rFonts w:ascii="Arial" w:hAnsi="Arial" w:cs="Arial"/>
                  <w:iCs/>
                  <w:sz w:val="18"/>
                  <w:szCs w:val="18"/>
                </w:rPr>
                <w:id w:val="1601221962"/>
              </w:sdtPr>
              <w:sdtContent>
                <w:r w:rsidR="002E3C27" w:rsidRPr="00983C56">
                  <w:rPr>
                    <w:rFonts w:ascii="MS Gothic" w:eastAsia="MS Gothic" w:hAnsi="MS Gothic" w:cs="MS Gothic" w:hint="eastAsia"/>
                    <w:iCs/>
                    <w:sz w:val="18"/>
                    <w:szCs w:val="18"/>
                  </w:rPr>
                  <w:t>☐</w:t>
                </w:r>
              </w:sdtContent>
            </w:sdt>
            <w:r w:rsidR="002E3C27" w:rsidRPr="00983C56">
              <w:rPr>
                <w:rFonts w:ascii="Arial" w:hAnsi="Arial" w:cs="Arial"/>
                <w:iCs/>
                <w:sz w:val="18"/>
                <w:szCs w:val="18"/>
              </w:rPr>
              <w:t xml:space="preserve"> Theory         </w:t>
            </w:r>
            <w:sdt>
              <w:sdtPr>
                <w:rPr>
                  <w:rFonts w:ascii="Arial" w:hAnsi="Arial" w:cs="Arial"/>
                  <w:iCs/>
                  <w:sz w:val="18"/>
                  <w:szCs w:val="18"/>
                </w:rPr>
                <w:id w:val="1192032522"/>
              </w:sdtPr>
              <w:sdtContent>
                <w:r w:rsidR="002E3C27" w:rsidRPr="00983C56">
                  <w:rPr>
                    <w:rFonts w:ascii="MS Gothic" w:eastAsia="MS Gothic" w:hAnsi="MS Gothic" w:cs="MS Gothic" w:hint="eastAsia"/>
                    <w:iCs/>
                    <w:sz w:val="18"/>
                    <w:szCs w:val="18"/>
                  </w:rPr>
                  <w:t>☒</w:t>
                </w:r>
              </w:sdtContent>
            </w:sdt>
            <w:r w:rsidR="002E3C27" w:rsidRPr="00983C56">
              <w:rPr>
                <w:rFonts w:ascii="Arial" w:hAnsi="Arial" w:cs="Arial"/>
                <w:iCs/>
                <w:sz w:val="18"/>
                <w:szCs w:val="18"/>
              </w:rPr>
              <w:t xml:space="preserve">  Laboratory work         </w:t>
            </w:r>
            <w:sdt>
              <w:sdtPr>
                <w:rPr>
                  <w:rFonts w:ascii="Arial" w:hAnsi="Arial" w:cs="Arial"/>
                  <w:iCs/>
                  <w:sz w:val="18"/>
                  <w:szCs w:val="18"/>
                </w:rPr>
                <w:id w:val="1473479341"/>
              </w:sdtPr>
              <w:sdtContent>
                <w:r w:rsidR="002E3C27" w:rsidRPr="00983C56">
                  <w:rPr>
                    <w:rFonts w:ascii="MS Gothic" w:eastAsia="MS Gothic" w:hAnsi="MS Gothic" w:cs="MS Gothic" w:hint="eastAsia"/>
                    <w:iCs/>
                    <w:sz w:val="18"/>
                    <w:szCs w:val="18"/>
                  </w:rPr>
                  <w:t>☐</w:t>
                </w:r>
              </w:sdtContent>
            </w:sdt>
            <w:r w:rsidR="002E3C27" w:rsidRPr="00983C56">
              <w:rPr>
                <w:rFonts w:ascii="Arial" w:hAnsi="Arial" w:cs="Arial"/>
                <w:iCs/>
                <w:sz w:val="18"/>
                <w:szCs w:val="18"/>
              </w:rPr>
              <w:t xml:space="preserve">  Project work      </w:t>
            </w:r>
            <w:sdt>
              <w:sdtPr>
                <w:rPr>
                  <w:rFonts w:ascii="Arial" w:hAnsi="Arial" w:cs="Arial"/>
                  <w:iCs/>
                  <w:sz w:val="18"/>
                  <w:szCs w:val="18"/>
                </w:rPr>
                <w:id w:val="-2117437192"/>
              </w:sdtPr>
              <w:sdtContent>
                <w:r w:rsidR="002E3C27" w:rsidRPr="00983C56">
                  <w:rPr>
                    <w:rFonts w:ascii="MS Gothic" w:eastAsia="MS Gothic" w:hAnsi="MS Gothic" w:cs="MS Gothic" w:hint="eastAsia"/>
                    <w:iCs/>
                    <w:sz w:val="18"/>
                    <w:szCs w:val="18"/>
                  </w:rPr>
                  <w:t>☐</w:t>
                </w:r>
              </w:sdtContent>
            </w:sdt>
            <w:r w:rsidR="002E3C27" w:rsidRPr="00983C56">
              <w:rPr>
                <w:rFonts w:ascii="Arial" w:hAnsi="Arial" w:cs="Arial"/>
                <w:iCs/>
                <w:sz w:val="18"/>
                <w:szCs w:val="18"/>
              </w:rPr>
              <w:t xml:space="preserve">  Viva Voce                    </w:t>
            </w:r>
          </w:p>
        </w:tc>
      </w:tr>
      <w:tr w:rsidR="002E3C27" w:rsidRPr="00983C56" w14:paraId="339AF086" w14:textId="77777777" w:rsidTr="001C3606">
        <w:trPr>
          <w:trHeight w:val="238"/>
          <w:jc w:val="center"/>
        </w:trPr>
        <w:tc>
          <w:tcPr>
            <w:tcW w:w="1439" w:type="dxa"/>
          </w:tcPr>
          <w:p w14:paraId="6D472677" w14:textId="77777777" w:rsidR="002E3C27" w:rsidRPr="00983C56" w:rsidRDefault="002E3C27" w:rsidP="001C3606">
            <w:pPr>
              <w:ind w:left="2160" w:hanging="2160"/>
              <w:rPr>
                <w:rFonts w:ascii="Arial" w:hAnsi="Arial" w:cs="Arial"/>
                <w:b/>
                <w:bCs/>
                <w:sz w:val="18"/>
                <w:szCs w:val="18"/>
              </w:rPr>
            </w:pPr>
            <w:r w:rsidRPr="00983C56">
              <w:rPr>
                <w:rFonts w:ascii="Arial" w:hAnsi="Arial" w:cs="Arial"/>
                <w:b/>
                <w:bCs/>
                <w:sz w:val="18"/>
                <w:szCs w:val="18"/>
              </w:rPr>
              <w:t>Motivation</w:t>
            </w:r>
          </w:p>
        </w:tc>
        <w:tc>
          <w:tcPr>
            <w:tcW w:w="7741" w:type="dxa"/>
          </w:tcPr>
          <w:p w14:paraId="5D9B8DC7" w14:textId="77777777" w:rsidR="002E3C27" w:rsidRPr="00983C56" w:rsidRDefault="002E3C27" w:rsidP="001C3606">
            <w:pPr>
              <w:rPr>
                <w:rFonts w:ascii="Arial" w:hAnsi="Arial" w:cs="Arial"/>
                <w:iCs/>
                <w:sz w:val="18"/>
                <w:szCs w:val="18"/>
              </w:rPr>
            </w:pPr>
          </w:p>
        </w:tc>
      </w:tr>
      <w:tr w:rsidR="002E3C27" w:rsidRPr="00983C56" w14:paraId="4DC96DF3" w14:textId="77777777" w:rsidTr="001C3606">
        <w:trPr>
          <w:trHeight w:val="238"/>
          <w:jc w:val="center"/>
        </w:trPr>
        <w:tc>
          <w:tcPr>
            <w:tcW w:w="9180" w:type="dxa"/>
            <w:gridSpan w:val="2"/>
          </w:tcPr>
          <w:p w14:paraId="5A0A075D" w14:textId="77777777" w:rsidR="002E3C27" w:rsidRPr="00983C56" w:rsidRDefault="002E3C27" w:rsidP="001C3606">
            <w:pPr>
              <w:jc w:val="both"/>
              <w:rPr>
                <w:rFonts w:ascii="Arial" w:hAnsi="Arial" w:cs="Arial"/>
                <w:iCs/>
                <w:sz w:val="18"/>
                <w:szCs w:val="18"/>
              </w:rPr>
            </w:pPr>
            <w:r w:rsidRPr="00983C56">
              <w:rPr>
                <w:rFonts w:ascii="Arial" w:hAnsi="Arial" w:cs="Arial"/>
                <w:b/>
                <w:bCs/>
                <w:sz w:val="18"/>
                <w:szCs w:val="18"/>
              </w:rPr>
              <w:t xml:space="preserve">Course Objective: </w:t>
            </w:r>
            <w:r w:rsidRPr="00983C56">
              <w:rPr>
                <w:rFonts w:ascii="Arial" w:hAnsi="Arial" w:cs="Arial"/>
                <w:sz w:val="18"/>
                <w:szCs w:val="18"/>
              </w:rPr>
              <w:t>This course deals with all thing’s server-side and based on the NodeJS platform. Brief overview of the Web protocols: HTTP and HTTPS. NodeJS and NodeJS modules: Express for building web servers. On the database side, basic CRUD operations, NoSQL databases, in particular MongoDB and Mongoose for accessing MongoDB from NodeJS. The REST concepts and building a RESTful API. Implement Authentication and security, and Finally, Backend as a service (BaaS) approaches, including mobile BaaS, both open-source and commercial BaaS services.</w:t>
            </w:r>
          </w:p>
        </w:tc>
      </w:tr>
    </w:tbl>
    <w:p w14:paraId="438BE416" w14:textId="77777777" w:rsidR="002E3C27" w:rsidRPr="00983C56" w:rsidRDefault="002E3C27" w:rsidP="002E3C27">
      <w:pPr>
        <w:rPr>
          <w:rFonts w:ascii="Arial" w:hAnsi="Arial" w:cs="Arial"/>
          <w:sz w:val="18"/>
          <w:szCs w:val="18"/>
        </w:rPr>
      </w:pPr>
    </w:p>
    <w:p w14:paraId="68B9ED8A" w14:textId="77777777" w:rsidR="002E3C27" w:rsidRPr="00983C56" w:rsidRDefault="002E3C27" w:rsidP="002E3C27">
      <w:pPr>
        <w:autoSpaceDE w:val="0"/>
        <w:autoSpaceDN w:val="0"/>
        <w:adjustRightInd w:val="0"/>
        <w:jc w:val="center"/>
        <w:rPr>
          <w:rFonts w:ascii="Arial" w:hAnsi="Arial" w:cs="Arial"/>
          <w:b/>
          <w:color w:val="000000" w:themeColor="text1"/>
          <w:sz w:val="18"/>
          <w:szCs w:val="18"/>
        </w:rPr>
      </w:pPr>
      <w:r w:rsidRPr="00983C5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1984"/>
        <w:gridCol w:w="1217"/>
        <w:gridCol w:w="1747"/>
        <w:gridCol w:w="1612"/>
      </w:tblGrid>
      <w:tr w:rsidR="002E3C27" w:rsidRPr="00983C56" w14:paraId="35060962" w14:textId="77777777" w:rsidTr="001C3606">
        <w:trPr>
          <w:trHeight w:val="877"/>
          <w:jc w:val="center"/>
        </w:trPr>
        <w:tc>
          <w:tcPr>
            <w:tcW w:w="646" w:type="dxa"/>
            <w:vAlign w:val="center"/>
          </w:tcPr>
          <w:p w14:paraId="3FDAC743"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 No.</w:t>
            </w:r>
          </w:p>
        </w:tc>
        <w:tc>
          <w:tcPr>
            <w:tcW w:w="1969" w:type="dxa"/>
            <w:vAlign w:val="center"/>
          </w:tcPr>
          <w:p w14:paraId="471B200B"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 Statement</w:t>
            </w:r>
          </w:p>
        </w:tc>
        <w:tc>
          <w:tcPr>
            <w:tcW w:w="1984" w:type="dxa"/>
            <w:vAlign w:val="center"/>
          </w:tcPr>
          <w:p w14:paraId="76A92381"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Corresponding PO</w:t>
            </w:r>
          </w:p>
        </w:tc>
        <w:tc>
          <w:tcPr>
            <w:tcW w:w="1217" w:type="dxa"/>
            <w:vAlign w:val="center"/>
          </w:tcPr>
          <w:p w14:paraId="51C40014"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Domain / level of learning taxonomy</w:t>
            </w:r>
          </w:p>
        </w:tc>
        <w:tc>
          <w:tcPr>
            <w:tcW w:w="1747" w:type="dxa"/>
            <w:vAlign w:val="center"/>
          </w:tcPr>
          <w:p w14:paraId="6743CE9D"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Delivery methods and activities</w:t>
            </w:r>
          </w:p>
        </w:tc>
        <w:tc>
          <w:tcPr>
            <w:tcW w:w="1612" w:type="dxa"/>
            <w:vAlign w:val="center"/>
          </w:tcPr>
          <w:p w14:paraId="2F5A4496"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Assessment tools</w:t>
            </w:r>
          </w:p>
        </w:tc>
      </w:tr>
      <w:tr w:rsidR="002E3C27" w:rsidRPr="00983C56" w14:paraId="563AB27F" w14:textId="77777777" w:rsidTr="001C3606">
        <w:trPr>
          <w:trHeight w:val="1646"/>
          <w:jc w:val="center"/>
        </w:trPr>
        <w:tc>
          <w:tcPr>
            <w:tcW w:w="646" w:type="dxa"/>
            <w:vAlign w:val="center"/>
          </w:tcPr>
          <w:p w14:paraId="43A2B4BE"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CO1</w:t>
            </w:r>
          </w:p>
        </w:tc>
        <w:tc>
          <w:tcPr>
            <w:tcW w:w="1969" w:type="dxa"/>
            <w:vAlign w:val="center"/>
          </w:tcPr>
          <w:p w14:paraId="53FCA315" w14:textId="77777777" w:rsidR="002E3C27" w:rsidRPr="00983C56" w:rsidRDefault="002E3C27" w:rsidP="001C3606">
            <w:pPr>
              <w:jc w:val="center"/>
              <w:rPr>
                <w:rFonts w:ascii="Arial" w:eastAsiaTheme="minorHAnsi" w:hAnsi="Arial" w:cs="Arial"/>
                <w:bCs/>
                <w:color w:val="000000" w:themeColor="text1"/>
                <w:sz w:val="18"/>
                <w:szCs w:val="18"/>
              </w:rPr>
            </w:pPr>
            <w:r>
              <w:rPr>
                <w:rFonts w:ascii="Arial" w:eastAsiaTheme="minorHAnsi" w:hAnsi="Arial" w:cs="Arial"/>
                <w:bCs/>
                <w:color w:val="000000" w:themeColor="text1"/>
                <w:sz w:val="18"/>
                <w:szCs w:val="18"/>
              </w:rPr>
              <w:t xml:space="preserve">To </w:t>
            </w:r>
            <w:r w:rsidRPr="00EA1D21">
              <w:rPr>
                <w:rFonts w:ascii="Arial" w:eastAsiaTheme="minorHAnsi" w:hAnsi="Arial" w:cs="Arial"/>
                <w:b/>
                <w:color w:val="000000" w:themeColor="text1"/>
                <w:sz w:val="18"/>
                <w:szCs w:val="18"/>
              </w:rPr>
              <w:t>demonstrate</w:t>
            </w:r>
            <w:r w:rsidRPr="00983C56">
              <w:rPr>
                <w:rFonts w:ascii="Arial" w:eastAsiaTheme="minorHAnsi" w:hAnsi="Arial" w:cs="Arial"/>
                <w:bCs/>
                <w:color w:val="000000" w:themeColor="text1"/>
                <w:sz w:val="18"/>
                <w:szCs w:val="18"/>
              </w:rPr>
              <w:t xml:space="preserve"> an understanding of server-side concepts, CRUD and REST</w:t>
            </w:r>
          </w:p>
        </w:tc>
        <w:tc>
          <w:tcPr>
            <w:tcW w:w="1984" w:type="dxa"/>
            <w:vAlign w:val="center"/>
          </w:tcPr>
          <w:p w14:paraId="1E09301A" w14:textId="77777777" w:rsidR="002E3C27" w:rsidRPr="00983C56" w:rsidRDefault="002E3C27" w:rsidP="001C3606">
            <w:pPr>
              <w:pStyle w:val="ListParagraph"/>
              <w:spacing w:after="0" w:line="240" w:lineRule="auto"/>
              <w:ind w:left="0"/>
              <w:jc w:val="center"/>
              <w:rPr>
                <w:rFonts w:ascii="Arial" w:hAnsi="Arial" w:cs="Arial"/>
                <w:color w:val="000000" w:themeColor="text1"/>
                <w:sz w:val="18"/>
                <w:szCs w:val="18"/>
              </w:rPr>
            </w:pPr>
            <w:r w:rsidRPr="00983C56">
              <w:rPr>
                <w:rFonts w:ascii="Arial" w:hAnsi="Arial" w:cs="Arial"/>
                <w:b/>
                <w:bCs/>
                <w:sz w:val="18"/>
                <w:szCs w:val="18"/>
              </w:rPr>
              <w:t>Design/development of solutions:</w:t>
            </w:r>
          </w:p>
          <w:p w14:paraId="61871642" w14:textId="77777777" w:rsidR="002E3C27" w:rsidRPr="00983C56" w:rsidRDefault="002E3C27" w:rsidP="001C3606">
            <w:pPr>
              <w:pStyle w:val="ListParagraph"/>
              <w:spacing w:after="0" w:line="240" w:lineRule="auto"/>
              <w:ind w:left="0"/>
              <w:jc w:val="center"/>
              <w:rPr>
                <w:rFonts w:ascii="Arial" w:hAnsi="Arial" w:cs="Arial"/>
                <w:b/>
                <w:bCs/>
                <w:color w:val="000000" w:themeColor="text1"/>
                <w:sz w:val="18"/>
                <w:szCs w:val="18"/>
              </w:rPr>
            </w:pPr>
            <w:r w:rsidRPr="00983C56">
              <w:rPr>
                <w:rFonts w:ascii="Arial" w:hAnsi="Arial" w:cs="Arial"/>
                <w:color w:val="000000" w:themeColor="text1"/>
                <w:sz w:val="18"/>
                <w:szCs w:val="18"/>
              </w:rPr>
              <w:t>(PO3)</w:t>
            </w:r>
          </w:p>
          <w:p w14:paraId="166DC064" w14:textId="77777777" w:rsidR="002E3C27" w:rsidRPr="00983C56" w:rsidRDefault="002E3C27" w:rsidP="001C3606">
            <w:pPr>
              <w:pStyle w:val="ListParagraph"/>
              <w:spacing w:after="0" w:line="240" w:lineRule="auto"/>
              <w:ind w:left="0"/>
              <w:jc w:val="center"/>
              <w:rPr>
                <w:rFonts w:ascii="Arial" w:hAnsi="Arial" w:cs="Arial"/>
                <w:b/>
                <w:bCs/>
                <w:color w:val="000000" w:themeColor="text1"/>
                <w:sz w:val="18"/>
                <w:szCs w:val="18"/>
              </w:rPr>
            </w:pPr>
          </w:p>
        </w:tc>
        <w:tc>
          <w:tcPr>
            <w:tcW w:w="1217" w:type="dxa"/>
            <w:vAlign w:val="center"/>
          </w:tcPr>
          <w:p w14:paraId="0B7A6AB6"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Cognitive domain – level 5</w:t>
            </w:r>
          </w:p>
        </w:tc>
        <w:tc>
          <w:tcPr>
            <w:tcW w:w="1747" w:type="dxa"/>
            <w:vAlign w:val="center"/>
          </w:tcPr>
          <w:p w14:paraId="725C8C4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070565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37F4B0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162648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256F0CE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872079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04F22A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204650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66F162F7" w14:textId="77777777" w:rsidR="002E3C27" w:rsidRPr="00983C5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219264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556E991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101492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0EF2D3E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228257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4B81DA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779591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655AC1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651039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4FB7B8D5" w14:textId="77777777" w:rsidR="002E3C27" w:rsidRPr="00983C5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141969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983C56" w14:paraId="7FB5DB52" w14:textId="77777777" w:rsidTr="001C3606">
        <w:trPr>
          <w:trHeight w:val="1583"/>
          <w:jc w:val="center"/>
        </w:trPr>
        <w:tc>
          <w:tcPr>
            <w:tcW w:w="646" w:type="dxa"/>
            <w:vAlign w:val="center"/>
          </w:tcPr>
          <w:p w14:paraId="24DE9A4A"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lastRenderedPageBreak/>
              <w:t>CO2</w:t>
            </w:r>
          </w:p>
        </w:tc>
        <w:tc>
          <w:tcPr>
            <w:tcW w:w="1969" w:type="dxa"/>
            <w:vAlign w:val="center"/>
          </w:tcPr>
          <w:p w14:paraId="0AD1CECB" w14:textId="77777777" w:rsidR="002E3C27" w:rsidRPr="00983C56" w:rsidRDefault="002E3C27" w:rsidP="001C3606">
            <w:pPr>
              <w:autoSpaceDE w:val="0"/>
              <w:autoSpaceDN w:val="0"/>
              <w:adjustRightInd w:val="0"/>
              <w:jc w:val="center"/>
              <w:rPr>
                <w:rFonts w:ascii="Arial" w:hAnsi="Arial" w:cs="Arial"/>
                <w:bCs/>
                <w:color w:val="000000" w:themeColor="text1"/>
                <w:sz w:val="18"/>
                <w:szCs w:val="18"/>
              </w:rPr>
            </w:pPr>
            <w:r w:rsidRPr="00EA1D21">
              <w:rPr>
                <w:rFonts w:ascii="Arial" w:hAnsi="Arial" w:cs="Arial"/>
                <w:b/>
                <w:color w:val="000000" w:themeColor="text1"/>
                <w:sz w:val="18"/>
                <w:szCs w:val="18"/>
              </w:rPr>
              <w:t>To build</w:t>
            </w:r>
            <w:r w:rsidRPr="00983C56">
              <w:rPr>
                <w:rFonts w:ascii="Arial" w:hAnsi="Arial" w:cs="Arial"/>
                <w:bCs/>
                <w:color w:val="000000" w:themeColor="text1"/>
                <w:sz w:val="18"/>
                <w:szCs w:val="18"/>
              </w:rPr>
              <w:t xml:space="preserve"> and configure a backend server using NodeJS framework</w:t>
            </w:r>
          </w:p>
        </w:tc>
        <w:tc>
          <w:tcPr>
            <w:tcW w:w="1984" w:type="dxa"/>
            <w:vAlign w:val="center"/>
          </w:tcPr>
          <w:p w14:paraId="2DF70748" w14:textId="77777777" w:rsidR="002E3C27" w:rsidRPr="00983C56" w:rsidRDefault="002E3C27" w:rsidP="001C3606">
            <w:pPr>
              <w:pStyle w:val="ListParagraph"/>
              <w:spacing w:after="0" w:line="240" w:lineRule="auto"/>
              <w:ind w:left="0"/>
              <w:jc w:val="center"/>
              <w:rPr>
                <w:rFonts w:ascii="Arial" w:hAnsi="Arial" w:cs="Arial"/>
                <w:b/>
                <w:bCs/>
                <w:sz w:val="18"/>
                <w:szCs w:val="18"/>
              </w:rPr>
            </w:pPr>
            <w:r w:rsidRPr="00983C56">
              <w:rPr>
                <w:rFonts w:ascii="Arial" w:hAnsi="Arial" w:cs="Arial"/>
                <w:b/>
                <w:bCs/>
                <w:sz w:val="18"/>
                <w:szCs w:val="18"/>
              </w:rPr>
              <w:t>Modern tool usage:</w:t>
            </w:r>
          </w:p>
          <w:p w14:paraId="78DF1E35" w14:textId="77777777" w:rsidR="002E3C27" w:rsidRPr="00983C56" w:rsidRDefault="002E3C27" w:rsidP="001C3606">
            <w:pPr>
              <w:pStyle w:val="ListParagraph"/>
              <w:spacing w:after="0" w:line="240" w:lineRule="auto"/>
              <w:ind w:left="0"/>
              <w:jc w:val="center"/>
              <w:rPr>
                <w:rFonts w:ascii="Arial" w:hAnsi="Arial" w:cs="Arial"/>
                <w:b/>
                <w:bCs/>
                <w:color w:val="000000" w:themeColor="text1"/>
                <w:sz w:val="18"/>
                <w:szCs w:val="18"/>
              </w:rPr>
            </w:pPr>
            <w:r w:rsidRPr="00983C56">
              <w:rPr>
                <w:rFonts w:ascii="Arial" w:hAnsi="Arial" w:cs="Arial"/>
                <w:color w:val="000000" w:themeColor="text1"/>
                <w:sz w:val="18"/>
                <w:szCs w:val="18"/>
              </w:rPr>
              <w:t>(PO5)</w:t>
            </w:r>
          </w:p>
        </w:tc>
        <w:tc>
          <w:tcPr>
            <w:tcW w:w="1217" w:type="dxa"/>
            <w:vAlign w:val="center"/>
          </w:tcPr>
          <w:p w14:paraId="2296DB48"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Cognitive domain – level 4</w:t>
            </w:r>
          </w:p>
        </w:tc>
        <w:tc>
          <w:tcPr>
            <w:tcW w:w="1747" w:type="dxa"/>
            <w:vAlign w:val="center"/>
          </w:tcPr>
          <w:p w14:paraId="10670EB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3845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CACF0E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265868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71A2A70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003905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07EDD07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711548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9625B4A" w14:textId="77777777" w:rsidR="002E3C27" w:rsidRPr="00983C5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45560517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5D54F05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714554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1E95E86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861440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8011E8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763551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DFD88A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85291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62700D29" w14:textId="77777777" w:rsidR="002E3C27" w:rsidRPr="00983C5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71442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983C56" w14:paraId="08B906A3" w14:textId="77777777" w:rsidTr="001C3606">
        <w:trPr>
          <w:trHeight w:val="1583"/>
          <w:jc w:val="center"/>
        </w:trPr>
        <w:tc>
          <w:tcPr>
            <w:tcW w:w="646" w:type="dxa"/>
            <w:vAlign w:val="center"/>
          </w:tcPr>
          <w:p w14:paraId="7EABDB89"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CO3</w:t>
            </w:r>
          </w:p>
        </w:tc>
        <w:tc>
          <w:tcPr>
            <w:tcW w:w="1969" w:type="dxa"/>
            <w:vAlign w:val="center"/>
          </w:tcPr>
          <w:p w14:paraId="221215A0" w14:textId="77777777" w:rsidR="002E3C27" w:rsidRPr="00983C56" w:rsidRDefault="002E3C27" w:rsidP="001C3606">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To</w:t>
            </w:r>
            <w:r w:rsidRPr="00EA1D21">
              <w:rPr>
                <w:rFonts w:ascii="Arial" w:hAnsi="Arial" w:cs="Arial"/>
                <w:b/>
                <w:color w:val="000000" w:themeColor="text1"/>
                <w:sz w:val="18"/>
                <w:szCs w:val="18"/>
              </w:rPr>
              <w:t xml:space="preserve"> build</w:t>
            </w:r>
            <w:r w:rsidRPr="00983C56">
              <w:rPr>
                <w:rFonts w:ascii="Arial" w:hAnsi="Arial" w:cs="Arial"/>
                <w:bCs/>
                <w:color w:val="000000" w:themeColor="text1"/>
                <w:sz w:val="18"/>
                <w:szCs w:val="18"/>
              </w:rPr>
              <w:t xml:space="preserve"> a RESTful API for the front-end to access backend services</w:t>
            </w:r>
          </w:p>
        </w:tc>
        <w:tc>
          <w:tcPr>
            <w:tcW w:w="1984" w:type="dxa"/>
            <w:vAlign w:val="center"/>
          </w:tcPr>
          <w:p w14:paraId="2AD46289" w14:textId="77777777" w:rsidR="002E3C27" w:rsidRPr="00983C56" w:rsidRDefault="002E3C27" w:rsidP="001C3606">
            <w:pPr>
              <w:pStyle w:val="ListParagraph"/>
              <w:spacing w:after="0" w:line="240" w:lineRule="auto"/>
              <w:ind w:left="0"/>
              <w:jc w:val="center"/>
              <w:rPr>
                <w:rFonts w:ascii="Arial" w:hAnsi="Arial" w:cs="Arial"/>
                <w:b/>
                <w:bCs/>
                <w:sz w:val="18"/>
                <w:szCs w:val="18"/>
              </w:rPr>
            </w:pPr>
            <w:r w:rsidRPr="00983C56">
              <w:rPr>
                <w:rFonts w:ascii="Arial" w:hAnsi="Arial" w:cs="Arial"/>
                <w:b/>
                <w:bCs/>
                <w:sz w:val="18"/>
                <w:szCs w:val="18"/>
              </w:rPr>
              <w:t>Modern tool usage:</w:t>
            </w:r>
          </w:p>
          <w:p w14:paraId="30D4D938" w14:textId="77777777" w:rsidR="002E3C27" w:rsidRPr="00983C56" w:rsidRDefault="002E3C27" w:rsidP="001C3606">
            <w:pPr>
              <w:pStyle w:val="ListParagraph"/>
              <w:spacing w:after="0" w:line="240" w:lineRule="auto"/>
              <w:ind w:left="0"/>
              <w:jc w:val="center"/>
              <w:rPr>
                <w:rFonts w:ascii="Arial" w:hAnsi="Arial" w:cs="Arial"/>
                <w:b/>
                <w:bCs/>
                <w:color w:val="000000" w:themeColor="text1"/>
                <w:sz w:val="18"/>
                <w:szCs w:val="18"/>
              </w:rPr>
            </w:pPr>
            <w:r w:rsidRPr="00983C56">
              <w:rPr>
                <w:rFonts w:ascii="Arial" w:hAnsi="Arial" w:cs="Arial"/>
                <w:color w:val="000000" w:themeColor="text1"/>
                <w:sz w:val="18"/>
                <w:szCs w:val="18"/>
              </w:rPr>
              <w:t>(PO5)</w:t>
            </w:r>
          </w:p>
        </w:tc>
        <w:tc>
          <w:tcPr>
            <w:tcW w:w="1217" w:type="dxa"/>
            <w:vAlign w:val="center"/>
          </w:tcPr>
          <w:p w14:paraId="709DFCB4" w14:textId="77777777" w:rsidR="002E3C27" w:rsidRPr="00983C56" w:rsidRDefault="002E3C27" w:rsidP="001C3606">
            <w:pPr>
              <w:jc w:val="center"/>
              <w:rPr>
                <w:rFonts w:ascii="Arial" w:hAnsi="Arial" w:cs="Arial"/>
                <w:color w:val="000000" w:themeColor="text1"/>
                <w:sz w:val="18"/>
                <w:szCs w:val="18"/>
              </w:rPr>
            </w:pPr>
            <w:r w:rsidRPr="00983C56">
              <w:rPr>
                <w:rFonts w:ascii="Arial" w:hAnsi="Arial" w:cs="Arial"/>
                <w:color w:val="000000" w:themeColor="text1"/>
                <w:sz w:val="18"/>
                <w:szCs w:val="18"/>
              </w:rPr>
              <w:t>Cognitive domain – level 4</w:t>
            </w:r>
          </w:p>
        </w:tc>
        <w:tc>
          <w:tcPr>
            <w:tcW w:w="1747" w:type="dxa"/>
            <w:vAlign w:val="center"/>
          </w:tcPr>
          <w:p w14:paraId="77F46A8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087109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6A838B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247003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2E95168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821072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88D32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685533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BC7BDC0" w14:textId="77777777" w:rsidR="002E3C27" w:rsidRPr="00983C5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9926167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48C7525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28039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1AE49B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484039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64ECC3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398975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7FD58E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982740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1D48B0F2" w14:textId="77777777" w:rsidR="002E3C27" w:rsidRPr="00983C5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037763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3D406312" w14:textId="77777777" w:rsidR="002E3C27" w:rsidRPr="00983C56" w:rsidRDefault="002E3C27" w:rsidP="002E3C27">
      <w:pPr>
        <w:autoSpaceDE w:val="0"/>
        <w:autoSpaceDN w:val="0"/>
        <w:adjustRightInd w:val="0"/>
        <w:jc w:val="center"/>
        <w:rPr>
          <w:rFonts w:ascii="Arial" w:hAnsi="Arial" w:cs="Arial"/>
          <w:b/>
          <w:color w:val="000000" w:themeColor="text1"/>
          <w:sz w:val="18"/>
          <w:szCs w:val="18"/>
        </w:rPr>
      </w:pPr>
    </w:p>
    <w:p w14:paraId="6A258ACB" w14:textId="77777777" w:rsidR="002E3C27" w:rsidRPr="00983C56" w:rsidRDefault="002E3C27" w:rsidP="002E3C27">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983C56" w14:paraId="1B0E916B" w14:textId="77777777" w:rsidTr="001C3606">
        <w:trPr>
          <w:jc w:val="center"/>
        </w:trPr>
        <w:tc>
          <w:tcPr>
            <w:tcW w:w="9127" w:type="dxa"/>
          </w:tcPr>
          <w:p w14:paraId="3D4A851B" w14:textId="77777777" w:rsidR="002E3C27" w:rsidRPr="00983C56" w:rsidRDefault="002E3C27" w:rsidP="001C3606">
            <w:pPr>
              <w:rPr>
                <w:rFonts w:ascii="Arial" w:hAnsi="Arial" w:cs="Arial"/>
                <w:b/>
                <w:color w:val="000000" w:themeColor="text1"/>
                <w:sz w:val="18"/>
                <w:szCs w:val="18"/>
              </w:rPr>
            </w:pPr>
            <w:r w:rsidRPr="00983C56">
              <w:rPr>
                <w:rFonts w:ascii="Arial" w:hAnsi="Arial" w:cs="Arial"/>
                <w:b/>
                <w:color w:val="000000" w:themeColor="text1"/>
                <w:sz w:val="18"/>
                <w:szCs w:val="18"/>
              </w:rPr>
              <w:t>Assessment and Marks Distribution:</w:t>
            </w:r>
          </w:p>
          <w:p w14:paraId="6EE14435"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53029891"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25A3E17F" w14:textId="77777777" w:rsidR="002E3C27" w:rsidRPr="00983C56" w:rsidRDefault="002E3C27" w:rsidP="001C3606">
            <w:pPr>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983C56" w14:paraId="0A1D1AD6" w14:textId="77777777" w:rsidTr="001C3606">
        <w:trPr>
          <w:jc w:val="center"/>
        </w:trPr>
        <w:tc>
          <w:tcPr>
            <w:tcW w:w="9127" w:type="dxa"/>
          </w:tcPr>
          <w:p w14:paraId="18ED65E7" w14:textId="77777777" w:rsidR="002E3C27" w:rsidRPr="00983C56" w:rsidRDefault="002E3C27" w:rsidP="001C3606">
            <w:pPr>
              <w:spacing w:after="120"/>
              <w:rPr>
                <w:rFonts w:ascii="Arial" w:hAnsi="Arial" w:cs="Arial"/>
                <w:b/>
                <w:bCs/>
                <w:iCs/>
                <w:sz w:val="18"/>
                <w:szCs w:val="18"/>
              </w:rPr>
            </w:pPr>
          </w:p>
          <w:p w14:paraId="666B12F3" w14:textId="77777777" w:rsidR="002E3C27" w:rsidRPr="00983C56" w:rsidRDefault="002E3C27" w:rsidP="001C3606">
            <w:pPr>
              <w:spacing w:after="120"/>
              <w:rPr>
                <w:rFonts w:ascii="Arial" w:hAnsi="Arial" w:cs="Arial"/>
                <w:b/>
                <w:bCs/>
                <w:iCs/>
                <w:sz w:val="18"/>
                <w:szCs w:val="18"/>
              </w:rPr>
            </w:pPr>
            <w:r w:rsidRPr="00983C56">
              <w:rPr>
                <w:rFonts w:ascii="Arial" w:hAnsi="Arial" w:cs="Arial"/>
                <w:b/>
                <w:bCs/>
                <w:iCs/>
                <w:sz w:val="18"/>
                <w:szCs w:val="18"/>
              </w:rPr>
              <w:t>Lab Course Contents</w:t>
            </w:r>
            <w:r>
              <w:rPr>
                <w:rFonts w:ascii="Arial" w:hAnsi="Arial" w:cs="Arial"/>
                <w:b/>
                <w:bCs/>
                <w:iCs/>
                <w:sz w:val="18"/>
                <w:szCs w:val="18"/>
              </w:rPr>
              <w:t>/List of Experiments</w:t>
            </w:r>
            <w:r w:rsidRPr="00983C56">
              <w:rPr>
                <w:rFonts w:ascii="Arial" w:hAnsi="Arial" w:cs="Arial"/>
                <w:b/>
                <w:bCs/>
                <w:iCs/>
                <w:sz w:val="18"/>
                <w:szCs w:val="18"/>
              </w:rPr>
              <w:t>:</w:t>
            </w:r>
          </w:p>
          <w:p w14:paraId="34C2F1C9" w14:textId="77777777" w:rsidR="002E3C27" w:rsidRPr="00983C56" w:rsidRDefault="002E3C27" w:rsidP="001C3606">
            <w:pPr>
              <w:numPr>
                <w:ilvl w:val="0"/>
                <w:numId w:val="20"/>
              </w:numPr>
              <w:rPr>
                <w:rFonts w:ascii="Arial" w:hAnsi="Arial" w:cs="Arial"/>
                <w:iCs/>
                <w:sz w:val="18"/>
                <w:szCs w:val="18"/>
              </w:rPr>
            </w:pPr>
            <w:r w:rsidRPr="00983C56">
              <w:rPr>
                <w:rFonts w:ascii="Arial" w:hAnsi="Arial" w:cs="Arial"/>
                <w:iCs/>
                <w:sz w:val="18"/>
                <w:szCs w:val="18"/>
              </w:rPr>
              <w:t>Created a Node module using Express router to support routes for the REST API.</w:t>
            </w:r>
          </w:p>
          <w:p w14:paraId="35C26903" w14:textId="77777777" w:rsidR="002E3C27" w:rsidRPr="00983C56" w:rsidRDefault="002E3C27" w:rsidP="001C3606">
            <w:pPr>
              <w:numPr>
                <w:ilvl w:val="0"/>
                <w:numId w:val="20"/>
              </w:numPr>
              <w:rPr>
                <w:rFonts w:ascii="Arial" w:hAnsi="Arial" w:cs="Arial"/>
                <w:iCs/>
                <w:sz w:val="18"/>
                <w:szCs w:val="18"/>
              </w:rPr>
            </w:pPr>
            <w:r w:rsidRPr="00983C56">
              <w:rPr>
                <w:rFonts w:ascii="Arial" w:hAnsi="Arial" w:cs="Arial"/>
                <w:iCs/>
                <w:sz w:val="18"/>
                <w:szCs w:val="18"/>
              </w:rPr>
              <w:t>Implement schema and model and a REST API to support different endpoint enabling the interaction with the MongoDB database</w:t>
            </w:r>
          </w:p>
          <w:p w14:paraId="7E436C61" w14:textId="77777777" w:rsidR="002E3C27" w:rsidRPr="00983C56" w:rsidRDefault="002E3C27" w:rsidP="001C3606">
            <w:pPr>
              <w:numPr>
                <w:ilvl w:val="0"/>
                <w:numId w:val="20"/>
              </w:numPr>
              <w:rPr>
                <w:rFonts w:ascii="Arial" w:hAnsi="Arial" w:cs="Arial"/>
                <w:iCs/>
                <w:sz w:val="18"/>
                <w:szCs w:val="18"/>
              </w:rPr>
            </w:pPr>
            <w:r w:rsidRPr="00983C56">
              <w:rPr>
                <w:rFonts w:ascii="Arial" w:hAnsi="Arial" w:cs="Arial"/>
                <w:iCs/>
                <w:sz w:val="18"/>
                <w:szCs w:val="18"/>
              </w:rPr>
              <w:t>Assign user privileges i.e. Allow anyone to perform GET operations and only an Admin to perform POST, PUT and DELETE operations</w:t>
            </w:r>
          </w:p>
          <w:p w14:paraId="7BA1D2B3" w14:textId="77777777" w:rsidR="002E3C27" w:rsidRPr="00983C56" w:rsidRDefault="002E3C27" w:rsidP="001C3606">
            <w:pPr>
              <w:numPr>
                <w:ilvl w:val="0"/>
                <w:numId w:val="20"/>
              </w:numPr>
              <w:shd w:val="clear" w:color="auto" w:fill="FFFFFF"/>
              <w:rPr>
                <w:rFonts w:ascii="Arial" w:hAnsi="Arial" w:cs="Arial"/>
                <w:iCs/>
                <w:sz w:val="18"/>
                <w:szCs w:val="18"/>
              </w:rPr>
            </w:pPr>
            <w:r w:rsidRPr="00983C56">
              <w:rPr>
                <w:rFonts w:ascii="Arial" w:hAnsi="Arial" w:cs="Arial"/>
                <w:color w:val="1F1F1F"/>
                <w:sz w:val="18"/>
                <w:szCs w:val="18"/>
                <w:lang w:bidi="bn-BD"/>
              </w:rPr>
              <w:t>Perform CRUD operation over RESTful API</w:t>
            </w:r>
          </w:p>
        </w:tc>
      </w:tr>
    </w:tbl>
    <w:p w14:paraId="199B3652" w14:textId="77777777" w:rsidR="002E3C27" w:rsidRPr="00983C56" w:rsidRDefault="002E3C27" w:rsidP="002E3C27">
      <w:pPr>
        <w:autoSpaceDE w:val="0"/>
        <w:autoSpaceDN w:val="0"/>
        <w:adjustRightInd w:val="0"/>
        <w:rPr>
          <w:rFonts w:ascii="Arial" w:hAnsi="Arial" w:cs="Arial"/>
          <w:b/>
          <w:color w:val="000000" w:themeColor="text1"/>
          <w:sz w:val="18"/>
          <w:szCs w:val="18"/>
        </w:rPr>
      </w:pPr>
    </w:p>
    <w:p w14:paraId="727FB291" w14:textId="77777777" w:rsidR="002E3C27" w:rsidRDefault="002E3C27" w:rsidP="002E3C27">
      <w:pPr>
        <w:rPr>
          <w:rFonts w:ascii="Arial" w:hAnsi="Arial" w:cs="Arial"/>
          <w:sz w:val="18"/>
          <w:szCs w:val="18"/>
        </w:rPr>
      </w:pPr>
    </w:p>
    <w:p w14:paraId="27F24928" w14:textId="77777777" w:rsidR="002E3C27" w:rsidRDefault="002E3C27" w:rsidP="002E3C27">
      <w:pPr>
        <w:rPr>
          <w:rFonts w:ascii="Arial" w:hAnsi="Arial" w:cs="Arial"/>
          <w:sz w:val="18"/>
          <w:szCs w:val="18"/>
        </w:rPr>
      </w:pPr>
    </w:p>
    <w:p w14:paraId="14ED4D57" w14:textId="77777777" w:rsidR="002E3C27" w:rsidRDefault="002E3C27" w:rsidP="002E3C27">
      <w:pPr>
        <w:rPr>
          <w:rFonts w:ascii="Arial" w:hAnsi="Arial" w:cs="Arial"/>
          <w:sz w:val="18"/>
          <w:szCs w:val="18"/>
        </w:rPr>
      </w:pPr>
    </w:p>
    <w:p w14:paraId="6EBCB2DB" w14:textId="77777777" w:rsidR="002E3C27" w:rsidRDefault="002E3C27" w:rsidP="002E3C27">
      <w:pPr>
        <w:rPr>
          <w:rFonts w:ascii="Arial" w:hAnsi="Arial" w:cs="Arial"/>
          <w:sz w:val="18"/>
          <w:szCs w:val="18"/>
        </w:rPr>
      </w:pPr>
      <w:r>
        <w:rPr>
          <w:rFonts w:ascii="Arial" w:hAnsi="Arial" w:cs="Arial"/>
          <w:sz w:val="18"/>
          <w:szCs w:val="18"/>
        </w:rPr>
        <w:br w:type="page"/>
      </w:r>
    </w:p>
    <w:p w14:paraId="58267ADC" w14:textId="77777777" w:rsidR="002E3C27" w:rsidRDefault="002E3C27" w:rsidP="002E3C27">
      <w:pPr>
        <w:jc w:val="center"/>
        <w:rPr>
          <w:rFonts w:ascii="Arial" w:hAnsi="Arial" w:cs="Arial"/>
          <w:b/>
          <w:sz w:val="52"/>
          <w:szCs w:val="52"/>
        </w:rPr>
      </w:pPr>
    </w:p>
    <w:p w14:paraId="57443B23" w14:textId="77777777" w:rsidR="002E3C27" w:rsidRDefault="002E3C27" w:rsidP="002E3C27">
      <w:pPr>
        <w:jc w:val="center"/>
        <w:rPr>
          <w:rFonts w:ascii="Arial" w:hAnsi="Arial" w:cs="Arial"/>
          <w:b/>
          <w:sz w:val="52"/>
          <w:szCs w:val="52"/>
        </w:rPr>
      </w:pPr>
    </w:p>
    <w:p w14:paraId="6F9D9929" w14:textId="77777777" w:rsidR="002E3C27" w:rsidRDefault="002E3C27" w:rsidP="002E3C27">
      <w:pPr>
        <w:jc w:val="center"/>
        <w:rPr>
          <w:rFonts w:ascii="Arial" w:hAnsi="Arial" w:cs="Arial"/>
          <w:b/>
          <w:sz w:val="52"/>
          <w:szCs w:val="52"/>
        </w:rPr>
      </w:pPr>
    </w:p>
    <w:p w14:paraId="0C09A5DF" w14:textId="77777777" w:rsidR="002E3C27" w:rsidRDefault="002E3C27" w:rsidP="002E3C27">
      <w:pPr>
        <w:jc w:val="center"/>
        <w:rPr>
          <w:rFonts w:ascii="Arial" w:hAnsi="Arial" w:cs="Arial"/>
          <w:b/>
          <w:sz w:val="52"/>
          <w:szCs w:val="52"/>
        </w:rPr>
      </w:pPr>
    </w:p>
    <w:p w14:paraId="692D05BF" w14:textId="77777777" w:rsidR="002E3C27" w:rsidRDefault="002E3C27" w:rsidP="002E3C27">
      <w:pPr>
        <w:jc w:val="center"/>
        <w:rPr>
          <w:rFonts w:ascii="Arial" w:hAnsi="Arial" w:cs="Arial"/>
          <w:b/>
          <w:sz w:val="52"/>
          <w:szCs w:val="52"/>
        </w:rPr>
      </w:pPr>
    </w:p>
    <w:p w14:paraId="7F4250E4" w14:textId="77777777" w:rsidR="002E3C27" w:rsidRPr="00B85B1B" w:rsidRDefault="002E3C27" w:rsidP="002E3C27">
      <w:pPr>
        <w:jc w:val="center"/>
        <w:rPr>
          <w:rFonts w:ascii="Arial" w:hAnsi="Arial" w:cs="Arial"/>
          <w:b/>
          <w:sz w:val="52"/>
          <w:szCs w:val="52"/>
        </w:rPr>
        <w:sectPr w:rsidR="002E3C27"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 xml:space="preserve">3rd </w:t>
      </w:r>
      <w:r w:rsidRPr="00B85B1B">
        <w:rPr>
          <w:rFonts w:ascii="Arial" w:hAnsi="Arial" w:cs="Arial"/>
          <w:b/>
          <w:sz w:val="52"/>
          <w:szCs w:val="52"/>
        </w:rPr>
        <w:t>Year (</w:t>
      </w:r>
      <w:r>
        <w:rPr>
          <w:rFonts w:ascii="Arial" w:hAnsi="Arial" w:cs="Arial"/>
          <w:b/>
          <w:sz w:val="52"/>
          <w:szCs w:val="52"/>
        </w:rPr>
        <w:t>Odd</w:t>
      </w:r>
      <w:r w:rsidRPr="00B85B1B">
        <w:rPr>
          <w:rFonts w:ascii="Arial" w:hAnsi="Arial" w:cs="Arial"/>
          <w:b/>
          <w:sz w:val="52"/>
          <w:szCs w:val="52"/>
        </w:rPr>
        <w:t xml:space="preserve"> Semester)</w:t>
      </w:r>
    </w:p>
    <w:p w14:paraId="2E26393C" w14:textId="77777777" w:rsidR="002E3C27" w:rsidRPr="00D63C2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CSE 31</w:t>
      </w:r>
      <w:r w:rsidRPr="00D63C24">
        <w:rPr>
          <w:rFonts w:ascii="Arial" w:hAnsi="Arial" w:cs="Arial"/>
          <w:b/>
          <w:bCs/>
          <w:iCs/>
          <w:sz w:val="18"/>
          <w:szCs w:val="18"/>
        </w:rPr>
        <w:t>11: Software Engineering</w:t>
      </w:r>
    </w:p>
    <w:p w14:paraId="0B6E76C3" w14:textId="77777777" w:rsidR="002E3C27" w:rsidRPr="00D63C2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63C24">
        <w:rPr>
          <w:rFonts w:ascii="Arial" w:hAnsi="Arial" w:cs="Arial"/>
          <w:b/>
          <w:bCs/>
          <w:iCs/>
          <w:sz w:val="18"/>
          <w:szCs w:val="18"/>
        </w:rPr>
        <w:t xml:space="preserve">Credits: </w:t>
      </w:r>
      <w:r w:rsidRPr="00D63C24">
        <w:rPr>
          <w:rFonts w:ascii="Arial" w:hAnsi="Arial" w:cs="Arial"/>
          <w:iCs/>
          <w:sz w:val="18"/>
          <w:szCs w:val="18"/>
        </w:rPr>
        <w:t xml:space="preserve">3 </w:t>
      </w:r>
      <w:r w:rsidRPr="00D63C24">
        <w:rPr>
          <w:rFonts w:ascii="Arial" w:hAnsi="Arial" w:cs="Arial"/>
          <w:b/>
          <w:bCs/>
          <w:iCs/>
          <w:sz w:val="18"/>
          <w:szCs w:val="18"/>
        </w:rPr>
        <w:t xml:space="preserve">Contact Hours: </w:t>
      </w:r>
      <w:r w:rsidRPr="00D63C24">
        <w:rPr>
          <w:rFonts w:ascii="Arial" w:hAnsi="Arial" w:cs="Arial"/>
          <w:iCs/>
          <w:sz w:val="18"/>
          <w:szCs w:val="18"/>
        </w:rPr>
        <w:t>39</w:t>
      </w:r>
    </w:p>
    <w:p w14:paraId="27CEC0A7" w14:textId="77777777" w:rsidR="002E3C27" w:rsidRPr="00D63C2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63C24">
        <w:rPr>
          <w:rFonts w:ascii="Arial" w:hAnsi="Arial" w:cs="Arial"/>
          <w:b/>
          <w:bCs/>
          <w:iCs/>
          <w:sz w:val="18"/>
          <w:szCs w:val="18"/>
        </w:rPr>
        <w:t xml:space="preserve">Year: </w:t>
      </w:r>
      <w:r w:rsidRPr="00D63C24">
        <w:rPr>
          <w:rFonts w:ascii="Arial" w:hAnsi="Arial" w:cs="Arial"/>
          <w:iCs/>
          <w:sz w:val="18"/>
          <w:szCs w:val="18"/>
        </w:rPr>
        <w:t>Third</w:t>
      </w:r>
      <w:r w:rsidRPr="00D63C24">
        <w:rPr>
          <w:rFonts w:ascii="Arial" w:hAnsi="Arial" w:cs="Arial"/>
          <w:b/>
          <w:bCs/>
          <w:iCs/>
          <w:sz w:val="18"/>
          <w:szCs w:val="18"/>
        </w:rPr>
        <w:t xml:space="preserve"> Semester: </w:t>
      </w:r>
      <w:r w:rsidRPr="00D63C24">
        <w:rPr>
          <w:rFonts w:ascii="Arial" w:hAnsi="Arial" w:cs="Arial"/>
          <w:iCs/>
          <w:sz w:val="18"/>
          <w:szCs w:val="18"/>
        </w:rPr>
        <w:t>Even</w:t>
      </w:r>
    </w:p>
    <w:p w14:paraId="41C187C8" w14:textId="77777777" w:rsidR="002E3C27" w:rsidRPr="00D63C24"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D63C24" w14:paraId="07218B3B" w14:textId="77777777" w:rsidTr="001C3606">
        <w:trPr>
          <w:jc w:val="center"/>
        </w:trPr>
        <w:tc>
          <w:tcPr>
            <w:tcW w:w="1439" w:type="dxa"/>
          </w:tcPr>
          <w:p w14:paraId="3882D794" w14:textId="77777777" w:rsidR="002E3C27" w:rsidRPr="00D63C24" w:rsidRDefault="002E3C27" w:rsidP="001C3606">
            <w:pPr>
              <w:rPr>
                <w:rFonts w:ascii="Arial" w:hAnsi="Arial" w:cs="Arial"/>
                <w:b/>
                <w:bCs/>
                <w:sz w:val="18"/>
                <w:szCs w:val="18"/>
              </w:rPr>
            </w:pPr>
            <w:r w:rsidRPr="00D63C24">
              <w:rPr>
                <w:rFonts w:ascii="Arial" w:hAnsi="Arial" w:cs="Arial"/>
                <w:b/>
                <w:sz w:val="18"/>
                <w:szCs w:val="18"/>
              </w:rPr>
              <w:t>Prerequisite:</w:t>
            </w:r>
          </w:p>
        </w:tc>
        <w:tc>
          <w:tcPr>
            <w:tcW w:w="7741" w:type="dxa"/>
          </w:tcPr>
          <w:p w14:paraId="0E950D07" w14:textId="77777777" w:rsidR="002E3C27" w:rsidRPr="00D63C24" w:rsidRDefault="002E3C27" w:rsidP="001C3606">
            <w:pPr>
              <w:rPr>
                <w:rFonts w:ascii="Arial" w:hAnsi="Arial" w:cs="Arial"/>
                <w:iCs/>
                <w:sz w:val="18"/>
                <w:szCs w:val="18"/>
              </w:rPr>
            </w:pPr>
            <w:r w:rsidRPr="00D63C24">
              <w:rPr>
                <w:rFonts w:ascii="Arial" w:hAnsi="Arial" w:cs="Arial"/>
                <w:sz w:val="18"/>
                <w:szCs w:val="18"/>
              </w:rPr>
              <w:t xml:space="preserve">CSE1221: Object Oriented Programming, </w:t>
            </w:r>
            <w:r w:rsidRPr="00D63C24">
              <w:rPr>
                <w:rFonts w:ascii="Arial" w:hAnsi="Arial" w:cs="Arial"/>
                <w:iCs/>
                <w:sz w:val="18"/>
                <w:szCs w:val="18"/>
              </w:rPr>
              <w:t>CSE2121: Data Structure, CSE2221: Design and Analysis of Algorithms</w:t>
            </w:r>
          </w:p>
        </w:tc>
      </w:tr>
      <w:tr w:rsidR="002E3C27" w:rsidRPr="00D63C24" w14:paraId="3CEFA1F8" w14:textId="77777777" w:rsidTr="001C3606">
        <w:trPr>
          <w:jc w:val="center"/>
        </w:trPr>
        <w:tc>
          <w:tcPr>
            <w:tcW w:w="1439" w:type="dxa"/>
          </w:tcPr>
          <w:p w14:paraId="2CE70710" w14:textId="77777777" w:rsidR="002E3C27" w:rsidRPr="00D63C24" w:rsidRDefault="002E3C27" w:rsidP="001C3606">
            <w:pPr>
              <w:rPr>
                <w:rFonts w:ascii="Arial" w:hAnsi="Arial" w:cs="Arial"/>
                <w:b/>
                <w:sz w:val="18"/>
                <w:szCs w:val="18"/>
              </w:rPr>
            </w:pPr>
            <w:r w:rsidRPr="00D63C24">
              <w:rPr>
                <w:rFonts w:ascii="Arial" w:hAnsi="Arial" w:cs="Arial"/>
                <w:b/>
                <w:sz w:val="18"/>
                <w:szCs w:val="18"/>
              </w:rPr>
              <w:t>Course Type</w:t>
            </w:r>
          </w:p>
        </w:tc>
        <w:tc>
          <w:tcPr>
            <w:tcW w:w="7741" w:type="dxa"/>
          </w:tcPr>
          <w:p w14:paraId="3606C63B" w14:textId="77777777" w:rsidR="002E3C27" w:rsidRPr="00D63C24" w:rsidRDefault="00000000" w:rsidP="001C3606">
            <w:pPr>
              <w:rPr>
                <w:rFonts w:ascii="Arial" w:hAnsi="Arial" w:cs="Arial"/>
                <w:iCs/>
                <w:sz w:val="18"/>
                <w:szCs w:val="18"/>
              </w:rPr>
            </w:pPr>
            <w:sdt>
              <w:sdtPr>
                <w:rPr>
                  <w:rFonts w:ascii="Arial" w:hAnsi="Arial" w:cs="Arial"/>
                  <w:iCs/>
                  <w:sz w:val="18"/>
                  <w:szCs w:val="18"/>
                </w:rPr>
                <w:id w:val="2086339219"/>
              </w:sdtPr>
              <w:sdtContent>
                <w:r w:rsidR="002E3C27" w:rsidRPr="00D63C24">
                  <w:rPr>
                    <w:rFonts w:ascii="MS Gothic" w:eastAsia="MS Gothic" w:hAnsi="MS Gothic" w:cs="MS Gothic" w:hint="eastAsia"/>
                    <w:iCs/>
                    <w:sz w:val="18"/>
                    <w:szCs w:val="18"/>
                  </w:rPr>
                  <w:t>☒</w:t>
                </w:r>
              </w:sdtContent>
            </w:sdt>
            <w:r w:rsidR="002E3C27" w:rsidRPr="00D63C24">
              <w:rPr>
                <w:rFonts w:ascii="Arial" w:hAnsi="Arial" w:cs="Arial"/>
                <w:iCs/>
                <w:sz w:val="18"/>
                <w:szCs w:val="18"/>
              </w:rPr>
              <w:t xml:space="preserve"> Theory         </w:t>
            </w:r>
            <w:sdt>
              <w:sdtPr>
                <w:rPr>
                  <w:rFonts w:ascii="Arial" w:hAnsi="Arial" w:cs="Arial"/>
                  <w:iCs/>
                  <w:sz w:val="18"/>
                  <w:szCs w:val="18"/>
                </w:rPr>
                <w:id w:val="215933209"/>
              </w:sdtPr>
              <w:sdtContent>
                <w:r w:rsidR="002E3C27" w:rsidRPr="00D63C24">
                  <w:rPr>
                    <w:rFonts w:ascii="MS Gothic" w:eastAsia="MS Gothic" w:hAnsi="MS Gothic" w:cs="MS Gothic" w:hint="eastAsia"/>
                    <w:iCs/>
                    <w:sz w:val="18"/>
                    <w:szCs w:val="18"/>
                  </w:rPr>
                  <w:t>☐</w:t>
                </w:r>
              </w:sdtContent>
            </w:sdt>
            <w:r w:rsidR="002E3C27" w:rsidRPr="00D63C24">
              <w:rPr>
                <w:rFonts w:ascii="Arial" w:hAnsi="Arial" w:cs="Arial"/>
                <w:iCs/>
                <w:sz w:val="18"/>
                <w:szCs w:val="18"/>
              </w:rPr>
              <w:t xml:space="preserve">  Laboratory work         </w:t>
            </w:r>
            <w:sdt>
              <w:sdtPr>
                <w:rPr>
                  <w:rFonts w:ascii="Arial" w:hAnsi="Arial" w:cs="Arial"/>
                  <w:iCs/>
                  <w:sz w:val="18"/>
                  <w:szCs w:val="18"/>
                </w:rPr>
                <w:id w:val="-474226664"/>
              </w:sdtPr>
              <w:sdtContent>
                <w:r w:rsidR="002E3C27" w:rsidRPr="00D63C24">
                  <w:rPr>
                    <w:rFonts w:ascii="MS Gothic" w:eastAsia="MS Gothic" w:hAnsi="MS Gothic" w:cs="MS Gothic" w:hint="eastAsia"/>
                    <w:iCs/>
                    <w:sz w:val="18"/>
                    <w:szCs w:val="18"/>
                  </w:rPr>
                  <w:t>☐</w:t>
                </w:r>
              </w:sdtContent>
            </w:sdt>
            <w:r w:rsidR="002E3C27" w:rsidRPr="00D63C24">
              <w:rPr>
                <w:rFonts w:ascii="Arial" w:hAnsi="Arial" w:cs="Arial"/>
                <w:iCs/>
                <w:sz w:val="18"/>
                <w:szCs w:val="18"/>
              </w:rPr>
              <w:t xml:space="preserve">  Project work      </w:t>
            </w:r>
            <w:sdt>
              <w:sdtPr>
                <w:rPr>
                  <w:rFonts w:ascii="Arial" w:hAnsi="Arial" w:cs="Arial"/>
                  <w:iCs/>
                  <w:sz w:val="18"/>
                  <w:szCs w:val="18"/>
                </w:rPr>
                <w:id w:val="1942953907"/>
              </w:sdtPr>
              <w:sdtContent>
                <w:r w:rsidR="002E3C27" w:rsidRPr="00D63C24">
                  <w:rPr>
                    <w:rFonts w:ascii="MS Gothic" w:eastAsia="MS Gothic" w:hAnsi="MS Gothic" w:cs="MS Gothic" w:hint="eastAsia"/>
                    <w:iCs/>
                    <w:sz w:val="18"/>
                    <w:szCs w:val="18"/>
                  </w:rPr>
                  <w:t>☐</w:t>
                </w:r>
              </w:sdtContent>
            </w:sdt>
            <w:r w:rsidR="002E3C27" w:rsidRPr="00D63C24">
              <w:rPr>
                <w:rFonts w:ascii="Arial" w:hAnsi="Arial" w:cs="Arial"/>
                <w:iCs/>
                <w:sz w:val="18"/>
                <w:szCs w:val="18"/>
              </w:rPr>
              <w:t xml:space="preserve">  Viva Voce                    </w:t>
            </w:r>
          </w:p>
        </w:tc>
      </w:tr>
      <w:tr w:rsidR="002E3C27" w:rsidRPr="00D63C24" w14:paraId="40B74F44" w14:textId="77777777" w:rsidTr="001C3606">
        <w:trPr>
          <w:trHeight w:val="238"/>
          <w:jc w:val="center"/>
        </w:trPr>
        <w:tc>
          <w:tcPr>
            <w:tcW w:w="1439" w:type="dxa"/>
          </w:tcPr>
          <w:p w14:paraId="50258D72" w14:textId="77777777" w:rsidR="002E3C27" w:rsidRPr="00D63C24" w:rsidRDefault="002E3C27" w:rsidP="001C3606">
            <w:pPr>
              <w:ind w:left="2160" w:hanging="2160"/>
              <w:rPr>
                <w:rFonts w:ascii="Arial" w:hAnsi="Arial" w:cs="Arial"/>
                <w:b/>
                <w:bCs/>
                <w:sz w:val="18"/>
                <w:szCs w:val="18"/>
              </w:rPr>
            </w:pPr>
            <w:r w:rsidRPr="00D63C24">
              <w:rPr>
                <w:rFonts w:ascii="Arial" w:hAnsi="Arial" w:cs="Arial"/>
                <w:b/>
                <w:bCs/>
                <w:sz w:val="18"/>
                <w:szCs w:val="18"/>
              </w:rPr>
              <w:t>Motivation</w:t>
            </w:r>
          </w:p>
        </w:tc>
        <w:tc>
          <w:tcPr>
            <w:tcW w:w="7741" w:type="dxa"/>
          </w:tcPr>
          <w:p w14:paraId="4BB02CE6" w14:textId="77777777" w:rsidR="002E3C27" w:rsidRPr="00D63C24" w:rsidRDefault="002E3C27" w:rsidP="001C3606">
            <w:pPr>
              <w:rPr>
                <w:rFonts w:ascii="Arial" w:hAnsi="Arial" w:cs="Arial"/>
                <w:iCs/>
                <w:sz w:val="18"/>
                <w:szCs w:val="18"/>
              </w:rPr>
            </w:pPr>
            <w:r w:rsidRPr="00D63C24">
              <w:rPr>
                <w:rFonts w:ascii="Arial" w:hAnsi="Arial" w:cs="Arial"/>
                <w:iCs/>
                <w:sz w:val="18"/>
                <w:szCs w:val="18"/>
              </w:rPr>
              <w:t>To show the skills and processes needed to complement technical understanding of software products in order to make you a more effective software developer in an engineering team.</w:t>
            </w:r>
          </w:p>
        </w:tc>
      </w:tr>
      <w:tr w:rsidR="002E3C27" w:rsidRPr="00D63C24" w14:paraId="26EB7BA5" w14:textId="77777777" w:rsidTr="001C3606">
        <w:trPr>
          <w:trHeight w:val="238"/>
          <w:jc w:val="center"/>
        </w:trPr>
        <w:tc>
          <w:tcPr>
            <w:tcW w:w="9180" w:type="dxa"/>
            <w:gridSpan w:val="2"/>
          </w:tcPr>
          <w:p w14:paraId="5368CA21" w14:textId="77777777" w:rsidR="002E3C27" w:rsidRPr="00D63C24" w:rsidRDefault="002E3C27" w:rsidP="001C3606">
            <w:pPr>
              <w:rPr>
                <w:rFonts w:ascii="Arial" w:hAnsi="Arial" w:cs="Arial"/>
                <w:b/>
                <w:bCs/>
                <w:sz w:val="18"/>
                <w:szCs w:val="18"/>
              </w:rPr>
            </w:pPr>
            <w:r w:rsidRPr="00D63C24">
              <w:rPr>
                <w:rFonts w:ascii="Arial" w:hAnsi="Arial" w:cs="Arial"/>
                <w:b/>
                <w:bCs/>
                <w:sz w:val="18"/>
                <w:szCs w:val="18"/>
              </w:rPr>
              <w:t>Course Objective:</w:t>
            </w:r>
          </w:p>
          <w:p w14:paraId="761F3970" w14:textId="77777777" w:rsidR="002E3C27" w:rsidRPr="00D63C24" w:rsidRDefault="002E3C27" w:rsidP="001C3606">
            <w:pPr>
              <w:jc w:val="both"/>
              <w:rPr>
                <w:rFonts w:ascii="Arial" w:hAnsi="Arial" w:cs="Arial"/>
                <w:iCs/>
                <w:sz w:val="18"/>
                <w:szCs w:val="18"/>
              </w:rPr>
            </w:pPr>
            <w:r w:rsidRPr="00D63C24">
              <w:rPr>
                <w:rFonts w:ascii="Arial" w:hAnsi="Arial" w:cs="Arial"/>
                <w:sz w:val="18"/>
                <w:szCs w:val="18"/>
              </w:rPr>
              <w:t>This course provides an in-depth study of the process of developing software systems, including the use of software processes in actual product development, techniques used to ensure quality of the software products and maintenance tasks performed as software evolves. By the end of the course, students will understand the role of software processes in the development of software and will have experienced several types of processes, from rigid to agile. Students will also become familiar with a variety of modern technologies and development techniques and understand their connection to software processes.</w:t>
            </w:r>
            <w:r w:rsidRPr="00D63C24">
              <w:rPr>
                <w:rFonts w:ascii="Arial" w:hAnsi="Arial" w:cs="Arial"/>
                <w:iCs/>
                <w:sz w:val="18"/>
                <w:szCs w:val="18"/>
              </w:rPr>
              <w:t xml:space="preserve"> </w:t>
            </w:r>
          </w:p>
        </w:tc>
      </w:tr>
    </w:tbl>
    <w:p w14:paraId="32F32975" w14:textId="77777777" w:rsidR="002E3C27" w:rsidRPr="00D63C24" w:rsidRDefault="002E3C27" w:rsidP="002E3C27">
      <w:pPr>
        <w:rPr>
          <w:rFonts w:ascii="Arial" w:hAnsi="Arial" w:cs="Arial"/>
          <w:sz w:val="18"/>
          <w:szCs w:val="18"/>
        </w:rPr>
      </w:pPr>
    </w:p>
    <w:p w14:paraId="358A300B" w14:textId="77777777" w:rsidR="002E3C27" w:rsidRPr="00D63C24" w:rsidRDefault="002E3C27" w:rsidP="002E3C27">
      <w:pPr>
        <w:autoSpaceDE w:val="0"/>
        <w:autoSpaceDN w:val="0"/>
        <w:adjustRightInd w:val="0"/>
        <w:jc w:val="center"/>
        <w:rPr>
          <w:rFonts w:ascii="Arial" w:hAnsi="Arial" w:cs="Arial"/>
          <w:b/>
          <w:color w:val="000000" w:themeColor="text1"/>
          <w:sz w:val="18"/>
          <w:szCs w:val="18"/>
        </w:rPr>
      </w:pPr>
      <w:r w:rsidRPr="00D63C2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D63C24" w14:paraId="018D6CBF" w14:textId="77777777" w:rsidTr="001C3606">
        <w:trPr>
          <w:trHeight w:val="877"/>
          <w:jc w:val="center"/>
        </w:trPr>
        <w:tc>
          <w:tcPr>
            <w:tcW w:w="646" w:type="dxa"/>
            <w:vAlign w:val="center"/>
          </w:tcPr>
          <w:p w14:paraId="1161D4DD"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 No.</w:t>
            </w:r>
          </w:p>
        </w:tc>
        <w:tc>
          <w:tcPr>
            <w:tcW w:w="1969" w:type="dxa"/>
            <w:vAlign w:val="center"/>
          </w:tcPr>
          <w:p w14:paraId="712FE4F8"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 Statement</w:t>
            </w:r>
          </w:p>
        </w:tc>
        <w:tc>
          <w:tcPr>
            <w:tcW w:w="2150" w:type="dxa"/>
            <w:vAlign w:val="center"/>
          </w:tcPr>
          <w:p w14:paraId="556FF142"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Corresponding PO</w:t>
            </w:r>
          </w:p>
        </w:tc>
        <w:tc>
          <w:tcPr>
            <w:tcW w:w="1051" w:type="dxa"/>
            <w:vAlign w:val="center"/>
          </w:tcPr>
          <w:p w14:paraId="428751DC"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Domain / level of learning taxonomy</w:t>
            </w:r>
          </w:p>
        </w:tc>
        <w:tc>
          <w:tcPr>
            <w:tcW w:w="1747" w:type="dxa"/>
            <w:vAlign w:val="center"/>
          </w:tcPr>
          <w:p w14:paraId="5C5C3971"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Delivery methods and activities</w:t>
            </w:r>
          </w:p>
        </w:tc>
        <w:tc>
          <w:tcPr>
            <w:tcW w:w="1612" w:type="dxa"/>
            <w:vAlign w:val="center"/>
          </w:tcPr>
          <w:p w14:paraId="591479B1"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Assessment tools</w:t>
            </w:r>
          </w:p>
        </w:tc>
      </w:tr>
      <w:tr w:rsidR="002E3C27" w:rsidRPr="00D63C24" w14:paraId="30F4FB7E" w14:textId="77777777" w:rsidTr="001C3606">
        <w:trPr>
          <w:trHeight w:val="1646"/>
          <w:jc w:val="center"/>
        </w:trPr>
        <w:tc>
          <w:tcPr>
            <w:tcW w:w="646" w:type="dxa"/>
            <w:vAlign w:val="center"/>
          </w:tcPr>
          <w:p w14:paraId="29918F04"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CO1</w:t>
            </w:r>
          </w:p>
        </w:tc>
        <w:tc>
          <w:tcPr>
            <w:tcW w:w="1969" w:type="dxa"/>
            <w:vAlign w:val="center"/>
          </w:tcPr>
          <w:p w14:paraId="502845B3" w14:textId="77777777" w:rsidR="002E3C27" w:rsidRPr="00D63C24" w:rsidRDefault="002E3C27" w:rsidP="001C3606">
            <w:pPr>
              <w:jc w:val="center"/>
              <w:rPr>
                <w:rFonts w:ascii="Arial" w:hAnsi="Arial" w:cs="Arial"/>
                <w:color w:val="000000" w:themeColor="text1"/>
                <w:sz w:val="18"/>
                <w:szCs w:val="18"/>
              </w:rPr>
            </w:pPr>
            <w:r>
              <w:rPr>
                <w:rFonts w:ascii="Arial" w:eastAsiaTheme="minorHAnsi" w:hAnsi="Arial" w:cs="Arial"/>
                <w:color w:val="000000" w:themeColor="text1"/>
                <w:sz w:val="18"/>
                <w:szCs w:val="18"/>
              </w:rPr>
              <w:t xml:space="preserve">To </w:t>
            </w:r>
            <w:r w:rsidRPr="00D63C24">
              <w:rPr>
                <w:rFonts w:ascii="Arial" w:eastAsiaTheme="minorHAnsi" w:hAnsi="Arial" w:cs="Arial"/>
                <w:b/>
                <w:bCs/>
                <w:color w:val="000000" w:themeColor="text1"/>
                <w:sz w:val="18"/>
                <w:szCs w:val="18"/>
              </w:rPr>
              <w:t>descri</w:t>
            </w:r>
            <w:r w:rsidRPr="00D63C24">
              <w:rPr>
                <w:rFonts w:ascii="Arial" w:eastAsiaTheme="minorHAnsi" w:hAnsi="Arial" w:cs="Arial"/>
                <w:color w:val="000000" w:themeColor="text1"/>
                <w:sz w:val="18"/>
                <w:szCs w:val="18"/>
              </w:rPr>
              <w:t>be different theories of how software can be developed</w:t>
            </w:r>
          </w:p>
        </w:tc>
        <w:tc>
          <w:tcPr>
            <w:tcW w:w="2150" w:type="dxa"/>
            <w:vAlign w:val="center"/>
          </w:tcPr>
          <w:p w14:paraId="3406C0AD" w14:textId="77777777" w:rsidR="002E3C27" w:rsidRPr="00D63C24" w:rsidRDefault="002E3C27" w:rsidP="001C3606">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b/>
                <w:bCs/>
                <w:color w:val="000000" w:themeColor="text1"/>
                <w:sz w:val="18"/>
                <w:szCs w:val="18"/>
              </w:rPr>
              <w:t>Engineering knowledge:</w:t>
            </w:r>
            <w:r w:rsidRPr="00D63C24">
              <w:rPr>
                <w:rFonts w:ascii="Arial" w:hAnsi="Arial" w:cs="Arial"/>
                <w:color w:val="000000" w:themeColor="text1"/>
                <w:sz w:val="18"/>
                <w:szCs w:val="18"/>
              </w:rPr>
              <w:t xml:space="preserve"> (PO1)</w:t>
            </w:r>
          </w:p>
        </w:tc>
        <w:tc>
          <w:tcPr>
            <w:tcW w:w="1051" w:type="dxa"/>
            <w:vAlign w:val="center"/>
          </w:tcPr>
          <w:p w14:paraId="021A8A83"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Cognitive domain – level 2</w:t>
            </w:r>
          </w:p>
        </w:tc>
        <w:tc>
          <w:tcPr>
            <w:tcW w:w="1747" w:type="dxa"/>
            <w:vAlign w:val="center"/>
          </w:tcPr>
          <w:p w14:paraId="4F407903"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5350141"/>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Lecture Note</w:t>
            </w:r>
          </w:p>
          <w:p w14:paraId="776F557C"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0393723"/>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Text Book</w:t>
            </w:r>
          </w:p>
          <w:p w14:paraId="052F6E63"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5346517"/>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Audio/Video</w:t>
            </w:r>
          </w:p>
          <w:p w14:paraId="07AA74A8"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20544039"/>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Web Material</w:t>
            </w:r>
          </w:p>
          <w:p w14:paraId="3149F659"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8701588"/>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Journal paper</w:t>
            </w:r>
          </w:p>
        </w:tc>
        <w:tc>
          <w:tcPr>
            <w:tcW w:w="1612" w:type="dxa"/>
            <w:vAlign w:val="center"/>
          </w:tcPr>
          <w:p w14:paraId="7D7C7956"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4975778"/>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Class Test</w:t>
            </w:r>
          </w:p>
          <w:p w14:paraId="2B47E39C"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6338614"/>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Final Exam</w:t>
            </w:r>
          </w:p>
          <w:p w14:paraId="7FF3ABD0"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8712871"/>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Assignment </w:t>
            </w:r>
          </w:p>
          <w:p w14:paraId="42134A17"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3586713"/>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Participation</w:t>
            </w:r>
          </w:p>
          <w:p w14:paraId="790E3430" w14:textId="77777777" w:rsidR="002E3C27" w:rsidRPr="00D63C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15260414"/>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Presentation</w:t>
            </w:r>
          </w:p>
        </w:tc>
      </w:tr>
      <w:tr w:rsidR="002E3C27" w:rsidRPr="00D63C24" w14:paraId="3DFDECA3" w14:textId="77777777" w:rsidTr="001C3606">
        <w:trPr>
          <w:trHeight w:val="1583"/>
          <w:jc w:val="center"/>
        </w:trPr>
        <w:tc>
          <w:tcPr>
            <w:tcW w:w="646" w:type="dxa"/>
            <w:vAlign w:val="center"/>
          </w:tcPr>
          <w:p w14:paraId="4160D389"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CO2</w:t>
            </w:r>
          </w:p>
        </w:tc>
        <w:tc>
          <w:tcPr>
            <w:tcW w:w="1969" w:type="dxa"/>
            <w:vAlign w:val="center"/>
          </w:tcPr>
          <w:p w14:paraId="3AA0028A" w14:textId="77777777" w:rsidR="002E3C27" w:rsidRPr="00D63C24"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D63C24">
              <w:rPr>
                <w:rFonts w:ascii="Arial" w:hAnsi="Arial" w:cs="Arial"/>
                <w:b/>
                <w:bCs/>
                <w:color w:val="000000" w:themeColor="text1"/>
                <w:sz w:val="18"/>
                <w:szCs w:val="18"/>
              </w:rPr>
              <w:t>apply</w:t>
            </w:r>
            <w:r w:rsidRPr="00D63C24">
              <w:rPr>
                <w:rFonts w:ascii="Arial" w:hAnsi="Arial" w:cs="Arial"/>
                <w:color w:val="000000" w:themeColor="text1"/>
                <w:sz w:val="18"/>
                <w:szCs w:val="18"/>
              </w:rPr>
              <w:t xml:space="preserve"> appropriate methods for the design and implementation of modern software systems</w:t>
            </w:r>
          </w:p>
        </w:tc>
        <w:tc>
          <w:tcPr>
            <w:tcW w:w="2150" w:type="dxa"/>
            <w:vAlign w:val="center"/>
          </w:tcPr>
          <w:p w14:paraId="278E44D2" w14:textId="77777777" w:rsidR="002E3C27" w:rsidRPr="00D63C24" w:rsidRDefault="002E3C27" w:rsidP="001C3606">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b/>
                <w:bCs/>
                <w:sz w:val="18"/>
                <w:szCs w:val="18"/>
              </w:rPr>
              <w:t>Design/development of solutions</w:t>
            </w:r>
          </w:p>
          <w:p w14:paraId="17F2FA38" w14:textId="77777777" w:rsidR="002E3C27" w:rsidRPr="00D63C24" w:rsidRDefault="002E3C27" w:rsidP="001C3606">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color w:val="000000" w:themeColor="text1"/>
                <w:sz w:val="18"/>
                <w:szCs w:val="18"/>
              </w:rPr>
              <w:t>(PO3)</w:t>
            </w:r>
          </w:p>
        </w:tc>
        <w:tc>
          <w:tcPr>
            <w:tcW w:w="1051" w:type="dxa"/>
            <w:vAlign w:val="center"/>
          </w:tcPr>
          <w:p w14:paraId="5F75E639"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Cognitive domain – level 3</w:t>
            </w:r>
          </w:p>
        </w:tc>
        <w:tc>
          <w:tcPr>
            <w:tcW w:w="1747" w:type="dxa"/>
            <w:vAlign w:val="center"/>
          </w:tcPr>
          <w:p w14:paraId="490DF52B"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2899953"/>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Lecture Note</w:t>
            </w:r>
          </w:p>
          <w:p w14:paraId="37835201"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4219981"/>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Text Book</w:t>
            </w:r>
          </w:p>
          <w:p w14:paraId="43EDD2F8"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8932654"/>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Audio/Video</w:t>
            </w:r>
          </w:p>
          <w:p w14:paraId="15C34F6F"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3370011"/>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Web Material</w:t>
            </w:r>
          </w:p>
          <w:p w14:paraId="00CB18EA" w14:textId="77777777" w:rsidR="002E3C27" w:rsidRPr="00D63C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8213764"/>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Journal paper</w:t>
            </w:r>
          </w:p>
        </w:tc>
        <w:tc>
          <w:tcPr>
            <w:tcW w:w="1612" w:type="dxa"/>
            <w:vAlign w:val="center"/>
          </w:tcPr>
          <w:p w14:paraId="0A877658"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9893172"/>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Class Test</w:t>
            </w:r>
          </w:p>
          <w:p w14:paraId="09D3BD54"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8878505"/>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Final Exam</w:t>
            </w:r>
          </w:p>
          <w:p w14:paraId="1B12F6B4"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2259487"/>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Assignment </w:t>
            </w:r>
          </w:p>
          <w:p w14:paraId="418F158B"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7245823"/>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Participation</w:t>
            </w:r>
          </w:p>
          <w:p w14:paraId="293A55E5"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878235"/>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Presentation</w:t>
            </w:r>
          </w:p>
        </w:tc>
      </w:tr>
      <w:tr w:rsidR="002E3C27" w:rsidRPr="00D63C24" w14:paraId="0422EB8B" w14:textId="77777777" w:rsidTr="001C3606">
        <w:trPr>
          <w:trHeight w:val="1700"/>
          <w:jc w:val="center"/>
        </w:trPr>
        <w:tc>
          <w:tcPr>
            <w:tcW w:w="646" w:type="dxa"/>
            <w:vAlign w:val="center"/>
          </w:tcPr>
          <w:p w14:paraId="516BF6C4"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CO3</w:t>
            </w:r>
          </w:p>
        </w:tc>
        <w:tc>
          <w:tcPr>
            <w:tcW w:w="1969" w:type="dxa"/>
            <w:vAlign w:val="center"/>
          </w:tcPr>
          <w:p w14:paraId="35E696F8" w14:textId="77777777" w:rsidR="002E3C27" w:rsidRPr="00D63C24"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D63C24">
              <w:rPr>
                <w:rFonts w:ascii="Arial" w:hAnsi="Arial" w:cs="Arial"/>
                <w:b/>
                <w:bCs/>
                <w:color w:val="000000" w:themeColor="text1"/>
                <w:sz w:val="18"/>
                <w:szCs w:val="18"/>
              </w:rPr>
              <w:t>constr</w:t>
            </w:r>
            <w:r w:rsidRPr="00D63C24">
              <w:rPr>
                <w:rFonts w:ascii="Arial" w:hAnsi="Arial" w:cs="Arial"/>
                <w:color w:val="000000" w:themeColor="text1"/>
                <w:sz w:val="18"/>
                <w:szCs w:val="18"/>
              </w:rPr>
              <w:t>uct and work in large development groups, with different individual roles in order to be prepared to participate in large scale IT projects.</w:t>
            </w:r>
          </w:p>
        </w:tc>
        <w:tc>
          <w:tcPr>
            <w:tcW w:w="2150" w:type="dxa"/>
            <w:vAlign w:val="center"/>
          </w:tcPr>
          <w:p w14:paraId="6A3A72CC" w14:textId="77777777" w:rsidR="002E3C27" w:rsidRPr="00D63C24" w:rsidRDefault="002E3C27" w:rsidP="001C3606">
            <w:pPr>
              <w:pStyle w:val="ListParagraph"/>
              <w:spacing w:after="0" w:line="240" w:lineRule="auto"/>
              <w:ind w:left="0"/>
              <w:jc w:val="center"/>
              <w:rPr>
                <w:rFonts w:ascii="Arial" w:hAnsi="Arial" w:cs="Arial"/>
                <w:color w:val="000000" w:themeColor="text1"/>
                <w:sz w:val="18"/>
                <w:szCs w:val="18"/>
              </w:rPr>
            </w:pPr>
            <w:r w:rsidRPr="00D63C24">
              <w:rPr>
                <w:rFonts w:ascii="Arial" w:hAnsi="Arial" w:cs="Arial"/>
                <w:b/>
                <w:bCs/>
                <w:sz w:val="18"/>
                <w:szCs w:val="18"/>
              </w:rPr>
              <w:t>Individual work and teamwork:</w:t>
            </w:r>
            <w:r w:rsidRPr="00D63C24">
              <w:rPr>
                <w:rFonts w:ascii="Arial" w:hAnsi="Arial" w:cs="Arial"/>
                <w:color w:val="000000" w:themeColor="text1"/>
                <w:sz w:val="18"/>
                <w:szCs w:val="18"/>
              </w:rPr>
              <w:t xml:space="preserve"> (PO9)</w:t>
            </w:r>
          </w:p>
        </w:tc>
        <w:tc>
          <w:tcPr>
            <w:tcW w:w="1051" w:type="dxa"/>
            <w:vAlign w:val="center"/>
          </w:tcPr>
          <w:p w14:paraId="5F52D99E" w14:textId="77777777" w:rsidR="002E3C27" w:rsidRPr="00D63C24" w:rsidRDefault="002E3C27" w:rsidP="001C3606">
            <w:pPr>
              <w:jc w:val="center"/>
              <w:rPr>
                <w:rFonts w:ascii="Arial" w:hAnsi="Arial" w:cs="Arial"/>
                <w:color w:val="000000" w:themeColor="text1"/>
                <w:sz w:val="18"/>
                <w:szCs w:val="18"/>
              </w:rPr>
            </w:pPr>
            <w:r w:rsidRPr="00D63C24">
              <w:rPr>
                <w:rFonts w:ascii="Arial" w:hAnsi="Arial" w:cs="Arial"/>
                <w:color w:val="000000" w:themeColor="text1"/>
                <w:sz w:val="18"/>
                <w:szCs w:val="18"/>
              </w:rPr>
              <w:t>Cognitive domain – level 6</w:t>
            </w:r>
          </w:p>
        </w:tc>
        <w:tc>
          <w:tcPr>
            <w:tcW w:w="1747" w:type="dxa"/>
            <w:vAlign w:val="center"/>
          </w:tcPr>
          <w:p w14:paraId="0873769E"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9157846"/>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Lecture Note</w:t>
            </w:r>
          </w:p>
          <w:p w14:paraId="509A344F"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9284454"/>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Text Book</w:t>
            </w:r>
          </w:p>
          <w:p w14:paraId="46D59B48"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0319980"/>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Audio/Video</w:t>
            </w:r>
          </w:p>
          <w:p w14:paraId="0BB2F82B"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6783558"/>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Web Material</w:t>
            </w:r>
          </w:p>
          <w:p w14:paraId="6BE74962" w14:textId="77777777" w:rsidR="002E3C27" w:rsidRPr="00D63C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65450307"/>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Journal paper</w:t>
            </w:r>
          </w:p>
        </w:tc>
        <w:tc>
          <w:tcPr>
            <w:tcW w:w="1612" w:type="dxa"/>
            <w:vAlign w:val="center"/>
          </w:tcPr>
          <w:p w14:paraId="22F7248C"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2932822"/>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Class Test</w:t>
            </w:r>
          </w:p>
          <w:p w14:paraId="7E41D0B8"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7803041"/>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Final Exam</w:t>
            </w:r>
          </w:p>
          <w:p w14:paraId="3DF11615"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4789735"/>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Assignment </w:t>
            </w:r>
          </w:p>
          <w:p w14:paraId="64E90B8D" w14:textId="77777777" w:rsidR="002E3C27" w:rsidRPr="00D63C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3892965"/>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Participation</w:t>
            </w:r>
          </w:p>
          <w:p w14:paraId="5B6D1DF3" w14:textId="77777777" w:rsidR="002E3C27" w:rsidRPr="00D63C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27067746"/>
              </w:sdtPr>
              <w:sdtContent>
                <w:r w:rsidR="002E3C27" w:rsidRPr="00D63C24">
                  <w:rPr>
                    <w:rFonts w:ascii="MS Gothic" w:eastAsia="MS Gothic" w:hAnsi="MS Gothic" w:cs="MS Gothic" w:hint="eastAsia"/>
                    <w:color w:val="000000" w:themeColor="text1"/>
                    <w:sz w:val="18"/>
                    <w:szCs w:val="18"/>
                  </w:rPr>
                  <w:t>☒</w:t>
                </w:r>
              </w:sdtContent>
            </w:sdt>
            <w:r w:rsidR="002E3C27" w:rsidRPr="00D63C24">
              <w:rPr>
                <w:rFonts w:ascii="Arial" w:hAnsi="Arial" w:cs="Arial"/>
                <w:color w:val="000000" w:themeColor="text1"/>
                <w:sz w:val="18"/>
                <w:szCs w:val="18"/>
              </w:rPr>
              <w:t xml:space="preserve">  Presentation</w:t>
            </w:r>
          </w:p>
        </w:tc>
      </w:tr>
    </w:tbl>
    <w:p w14:paraId="4AB2D510" w14:textId="77777777" w:rsidR="002E3C27" w:rsidRPr="00D63C24" w:rsidRDefault="002E3C27" w:rsidP="002E3C27">
      <w:pPr>
        <w:autoSpaceDE w:val="0"/>
        <w:autoSpaceDN w:val="0"/>
        <w:adjustRightInd w:val="0"/>
        <w:jc w:val="center"/>
        <w:rPr>
          <w:rFonts w:ascii="Arial" w:hAnsi="Arial" w:cs="Arial"/>
          <w:b/>
          <w:color w:val="000000" w:themeColor="text1"/>
          <w:sz w:val="18"/>
          <w:szCs w:val="18"/>
        </w:rPr>
      </w:pPr>
    </w:p>
    <w:p w14:paraId="49A4AF0A" w14:textId="77777777" w:rsidR="002E3C27" w:rsidRPr="00D63C24" w:rsidRDefault="002E3C27" w:rsidP="002E3C27">
      <w:pPr>
        <w:autoSpaceDE w:val="0"/>
        <w:autoSpaceDN w:val="0"/>
        <w:adjustRightInd w:val="0"/>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D63C24" w14:paraId="79C18635" w14:textId="77777777" w:rsidTr="001C3606">
        <w:trPr>
          <w:jc w:val="center"/>
        </w:trPr>
        <w:tc>
          <w:tcPr>
            <w:tcW w:w="9127" w:type="dxa"/>
          </w:tcPr>
          <w:p w14:paraId="4DDBDF82" w14:textId="77777777" w:rsidR="002E3C27" w:rsidRPr="00D63C24" w:rsidRDefault="002E3C27" w:rsidP="001C3606">
            <w:pPr>
              <w:rPr>
                <w:rFonts w:ascii="Arial" w:hAnsi="Arial" w:cs="Arial"/>
                <w:b/>
                <w:color w:val="000000" w:themeColor="text1"/>
                <w:sz w:val="18"/>
                <w:szCs w:val="18"/>
              </w:rPr>
            </w:pPr>
            <w:r w:rsidRPr="00D63C24">
              <w:rPr>
                <w:rFonts w:ascii="Arial" w:hAnsi="Arial" w:cs="Arial"/>
                <w:b/>
                <w:color w:val="000000" w:themeColor="text1"/>
                <w:sz w:val="18"/>
                <w:szCs w:val="18"/>
              </w:rPr>
              <w:t>Assessment and Marks Distribution:</w:t>
            </w:r>
          </w:p>
          <w:p w14:paraId="071A6602" w14:textId="77777777" w:rsidR="002E3C27" w:rsidRPr="00D63C24" w:rsidRDefault="002E3C27" w:rsidP="001C3606">
            <w:pPr>
              <w:rPr>
                <w:rFonts w:ascii="Arial" w:hAnsi="Arial" w:cs="Arial"/>
                <w:bCs/>
                <w:color w:val="000000" w:themeColor="text1"/>
                <w:sz w:val="18"/>
                <w:szCs w:val="18"/>
              </w:rPr>
            </w:pPr>
            <w:r w:rsidRPr="00D63C24">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1AC7FDCC" w14:textId="77777777" w:rsidR="002E3C27" w:rsidRPr="00D63C24" w:rsidRDefault="002E3C27" w:rsidP="001C3606">
            <w:pPr>
              <w:rPr>
                <w:rFonts w:ascii="Arial" w:hAnsi="Arial" w:cs="Arial"/>
                <w:bCs/>
                <w:color w:val="000000" w:themeColor="text1"/>
                <w:sz w:val="18"/>
                <w:szCs w:val="18"/>
              </w:rPr>
            </w:pPr>
            <w:r w:rsidRPr="00D63C24">
              <w:rPr>
                <w:rFonts w:ascii="Arial" w:hAnsi="Arial" w:cs="Arial"/>
                <w:bCs/>
                <w:color w:val="000000" w:themeColor="text1"/>
                <w:sz w:val="18"/>
                <w:szCs w:val="18"/>
              </w:rPr>
              <w:t xml:space="preserve"> </w:t>
            </w:r>
            <w:r w:rsidRPr="00D63C24">
              <w:rPr>
                <w:rFonts w:ascii="Arial" w:hAnsi="Arial" w:cs="Arial"/>
                <w:bCs/>
                <w:color w:val="000000" w:themeColor="text1"/>
                <w:sz w:val="18"/>
                <w:szCs w:val="18"/>
              </w:rPr>
              <w:tab/>
              <w:t xml:space="preserve">Class tests + Assignments due in different times of </w:t>
            </w:r>
            <w:r>
              <w:rPr>
                <w:rFonts w:ascii="Arial" w:hAnsi="Arial" w:cs="Arial"/>
                <w:bCs/>
                <w:color w:val="000000" w:themeColor="text1"/>
                <w:sz w:val="18"/>
                <w:szCs w:val="18"/>
              </w:rPr>
              <w:t>the semester (15</w:t>
            </w:r>
            <w:r w:rsidRPr="00D63C24">
              <w:rPr>
                <w:rFonts w:ascii="Arial" w:hAnsi="Arial" w:cs="Arial"/>
                <w:bCs/>
                <w:color w:val="000000" w:themeColor="text1"/>
                <w:sz w:val="18"/>
                <w:szCs w:val="18"/>
              </w:rPr>
              <w:t>%)</w:t>
            </w:r>
          </w:p>
          <w:p w14:paraId="05602EE4" w14:textId="77777777" w:rsidR="002E3C27" w:rsidRPr="00D63C24"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D63C24">
              <w:rPr>
                <w:rFonts w:ascii="Arial" w:hAnsi="Arial" w:cs="Arial"/>
                <w:bCs/>
                <w:color w:val="000000" w:themeColor="text1"/>
                <w:sz w:val="18"/>
                <w:szCs w:val="18"/>
              </w:rPr>
              <w:t xml:space="preserve">0%), Total Time: 3 hours. </w:t>
            </w:r>
          </w:p>
          <w:p w14:paraId="55F381A5" w14:textId="77777777" w:rsidR="002E3C27" w:rsidRPr="00D63C24"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D63C24">
              <w:rPr>
                <w:rFonts w:ascii="Arial" w:hAnsi="Arial" w:cs="Arial"/>
                <w:bCs/>
                <w:color w:val="000000" w:themeColor="text1"/>
                <w:sz w:val="18"/>
                <w:szCs w:val="18"/>
              </w:rPr>
              <w:t>%).</w:t>
            </w:r>
          </w:p>
        </w:tc>
      </w:tr>
    </w:tbl>
    <w:p w14:paraId="10469558" w14:textId="77777777" w:rsidR="002E3C27" w:rsidRDefault="002E3C27" w:rsidP="002E3C27"/>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D63C24" w14:paraId="4CBF68EE" w14:textId="77777777" w:rsidTr="001C3606">
        <w:trPr>
          <w:jc w:val="center"/>
        </w:trPr>
        <w:tc>
          <w:tcPr>
            <w:tcW w:w="9127" w:type="dxa"/>
          </w:tcPr>
          <w:p w14:paraId="7EDC0EA2" w14:textId="77777777" w:rsidR="002E3C27" w:rsidRPr="00D63C24" w:rsidRDefault="002E3C27" w:rsidP="001C3606">
            <w:pPr>
              <w:spacing w:after="120"/>
              <w:jc w:val="both"/>
              <w:rPr>
                <w:rFonts w:ascii="Arial" w:hAnsi="Arial" w:cs="Arial"/>
                <w:b/>
                <w:bCs/>
                <w:sz w:val="18"/>
                <w:szCs w:val="18"/>
              </w:rPr>
            </w:pPr>
            <w:r w:rsidRPr="00D63C24">
              <w:rPr>
                <w:rFonts w:ascii="Arial" w:hAnsi="Arial" w:cs="Arial"/>
                <w:b/>
                <w:bCs/>
                <w:sz w:val="18"/>
                <w:szCs w:val="18"/>
              </w:rPr>
              <w:t>Course Contents:</w:t>
            </w:r>
          </w:p>
          <w:p w14:paraId="5B2A497F" w14:textId="77777777" w:rsidR="002E3C27" w:rsidRPr="00D63C24" w:rsidRDefault="002E3C27" w:rsidP="001C3606">
            <w:pPr>
              <w:spacing w:before="120" w:line="233" w:lineRule="auto"/>
              <w:jc w:val="both"/>
              <w:rPr>
                <w:rFonts w:ascii="Arial" w:hAnsi="Arial" w:cs="Arial"/>
                <w:sz w:val="18"/>
                <w:szCs w:val="18"/>
              </w:rPr>
            </w:pPr>
            <w:r w:rsidRPr="00D63C24">
              <w:rPr>
                <w:rFonts w:ascii="Arial" w:hAnsi="Arial" w:cs="Arial"/>
                <w:sz w:val="18"/>
                <w:szCs w:val="18"/>
              </w:rPr>
              <w:t>Introduction: Introduction to software engineering, Importance of software, The Software evolution, Software characteristics, Software components, Software applications, Crisis-Problem and causes.</w:t>
            </w:r>
          </w:p>
          <w:p w14:paraId="005275AA" w14:textId="77777777" w:rsidR="002E3C27" w:rsidRDefault="002E3C27" w:rsidP="001C3606">
            <w:pPr>
              <w:spacing w:before="120" w:line="233" w:lineRule="auto"/>
              <w:jc w:val="both"/>
              <w:rPr>
                <w:rFonts w:ascii="Arial" w:hAnsi="Arial" w:cs="Arial"/>
                <w:sz w:val="18"/>
                <w:szCs w:val="18"/>
              </w:rPr>
            </w:pPr>
            <w:r w:rsidRPr="00D63C24">
              <w:rPr>
                <w:rFonts w:ascii="Arial" w:hAnsi="Arial" w:cs="Arial"/>
                <w:sz w:val="18"/>
                <w:szCs w:val="18"/>
              </w:rPr>
              <w:t xml:space="preserve">Software development life-cycle: Requirement </w:t>
            </w:r>
            <w:r>
              <w:rPr>
                <w:rFonts w:ascii="Arial" w:hAnsi="Arial" w:cs="Arial"/>
                <w:sz w:val="18"/>
                <w:szCs w:val="18"/>
              </w:rPr>
              <w:t>Engineering</w:t>
            </w:r>
            <w:r w:rsidRPr="00D63C24">
              <w:rPr>
                <w:rFonts w:ascii="Arial" w:hAnsi="Arial" w:cs="Arial"/>
                <w:sz w:val="18"/>
                <w:szCs w:val="18"/>
              </w:rPr>
              <w:t xml:space="preserve">, </w:t>
            </w:r>
            <w:r>
              <w:rPr>
                <w:rFonts w:ascii="Arial" w:hAnsi="Arial" w:cs="Arial"/>
                <w:sz w:val="18"/>
                <w:szCs w:val="18"/>
              </w:rPr>
              <w:t>D</w:t>
            </w:r>
            <w:r w:rsidRPr="00D63C24">
              <w:rPr>
                <w:rFonts w:ascii="Arial" w:hAnsi="Arial" w:cs="Arial"/>
                <w:sz w:val="18"/>
                <w:szCs w:val="18"/>
              </w:rPr>
              <w:t xml:space="preserve">esign, </w:t>
            </w:r>
            <w:r>
              <w:rPr>
                <w:rFonts w:ascii="Arial" w:hAnsi="Arial" w:cs="Arial"/>
                <w:sz w:val="18"/>
                <w:szCs w:val="18"/>
              </w:rPr>
              <w:t>C</w:t>
            </w:r>
            <w:r w:rsidRPr="00D63C24">
              <w:rPr>
                <w:rFonts w:ascii="Arial" w:hAnsi="Arial" w:cs="Arial"/>
                <w:sz w:val="18"/>
                <w:szCs w:val="18"/>
              </w:rPr>
              <w:t xml:space="preserve">oding, </w:t>
            </w:r>
            <w:r>
              <w:rPr>
                <w:rFonts w:ascii="Arial" w:hAnsi="Arial" w:cs="Arial"/>
                <w:sz w:val="18"/>
                <w:szCs w:val="18"/>
              </w:rPr>
              <w:t>T</w:t>
            </w:r>
            <w:r w:rsidRPr="00D63C24">
              <w:rPr>
                <w:rFonts w:ascii="Arial" w:hAnsi="Arial" w:cs="Arial"/>
                <w:sz w:val="18"/>
                <w:szCs w:val="18"/>
              </w:rPr>
              <w:t>esting</w:t>
            </w:r>
            <w:r>
              <w:rPr>
                <w:rFonts w:ascii="Arial" w:hAnsi="Arial" w:cs="Arial"/>
                <w:sz w:val="18"/>
                <w:szCs w:val="18"/>
              </w:rPr>
              <w:t xml:space="preserve">, Deployment </w:t>
            </w:r>
            <w:r w:rsidRPr="00D63C24">
              <w:rPr>
                <w:rFonts w:ascii="Arial" w:hAnsi="Arial" w:cs="Arial"/>
                <w:sz w:val="18"/>
                <w:szCs w:val="18"/>
              </w:rPr>
              <w:t xml:space="preserve">and </w:t>
            </w:r>
            <w:r>
              <w:rPr>
                <w:rFonts w:ascii="Arial" w:hAnsi="Arial" w:cs="Arial"/>
                <w:sz w:val="18"/>
                <w:szCs w:val="18"/>
              </w:rPr>
              <w:t>M</w:t>
            </w:r>
            <w:r w:rsidRPr="00D63C24">
              <w:rPr>
                <w:rFonts w:ascii="Arial" w:hAnsi="Arial" w:cs="Arial"/>
                <w:sz w:val="18"/>
                <w:szCs w:val="18"/>
              </w:rPr>
              <w:t>aintenance etc.</w:t>
            </w:r>
          </w:p>
          <w:p w14:paraId="7678BD24" w14:textId="77777777" w:rsidR="002E3C27" w:rsidRPr="00C473E0" w:rsidRDefault="002E3C27" w:rsidP="001C3606">
            <w:pPr>
              <w:tabs>
                <w:tab w:val="num" w:pos="720"/>
              </w:tabs>
              <w:spacing w:before="120" w:line="233" w:lineRule="auto"/>
              <w:jc w:val="both"/>
              <w:rPr>
                <w:rFonts w:ascii="Arial" w:hAnsi="Arial" w:cs="Arial"/>
                <w:sz w:val="18"/>
                <w:szCs w:val="18"/>
              </w:rPr>
            </w:pPr>
            <w:r w:rsidRPr="00E662EB">
              <w:rPr>
                <w:rFonts w:ascii="Arial" w:hAnsi="Arial" w:cs="Arial"/>
                <w:sz w:val="18"/>
                <w:szCs w:val="18"/>
              </w:rPr>
              <w:t>Software Process Model</w:t>
            </w:r>
            <w:r>
              <w:rPr>
                <w:rFonts w:ascii="Arial" w:hAnsi="Arial" w:cs="Arial"/>
                <w:sz w:val="18"/>
                <w:szCs w:val="18"/>
              </w:rPr>
              <w:t xml:space="preserve">: </w:t>
            </w:r>
            <w:r w:rsidRPr="00E662EB">
              <w:rPr>
                <w:rFonts w:ascii="Arial" w:hAnsi="Arial" w:cs="Arial"/>
                <w:sz w:val="18"/>
                <w:szCs w:val="18"/>
              </w:rPr>
              <w:t>Waterfall Process</w:t>
            </w:r>
            <w:r>
              <w:rPr>
                <w:rFonts w:ascii="Arial" w:hAnsi="Arial" w:cs="Arial"/>
                <w:sz w:val="18"/>
                <w:szCs w:val="18"/>
              </w:rPr>
              <w:t xml:space="preserve">, </w:t>
            </w:r>
            <w:r w:rsidRPr="00E662EB">
              <w:rPr>
                <w:rFonts w:ascii="Arial" w:hAnsi="Arial" w:cs="Arial"/>
                <w:sz w:val="18"/>
                <w:szCs w:val="18"/>
              </w:rPr>
              <w:t>Spiral Process</w:t>
            </w:r>
            <w:r>
              <w:rPr>
                <w:rFonts w:ascii="Arial" w:hAnsi="Arial" w:cs="Arial"/>
                <w:sz w:val="18"/>
                <w:szCs w:val="18"/>
              </w:rPr>
              <w:t xml:space="preserve">, </w:t>
            </w:r>
            <w:r w:rsidRPr="00E662EB">
              <w:rPr>
                <w:rFonts w:ascii="Arial" w:hAnsi="Arial" w:cs="Arial"/>
                <w:sz w:val="18"/>
                <w:szCs w:val="18"/>
              </w:rPr>
              <w:t>Evolutionary Prototyping Process</w:t>
            </w:r>
            <w:r>
              <w:rPr>
                <w:rFonts w:ascii="Arial" w:hAnsi="Arial" w:cs="Arial"/>
                <w:sz w:val="18"/>
                <w:szCs w:val="18"/>
              </w:rPr>
              <w:t xml:space="preserve">, </w:t>
            </w:r>
            <w:r w:rsidRPr="00E662EB">
              <w:rPr>
                <w:rFonts w:ascii="Arial" w:hAnsi="Arial" w:cs="Arial"/>
                <w:sz w:val="18"/>
                <w:szCs w:val="18"/>
              </w:rPr>
              <w:t>Rational Unified Process</w:t>
            </w:r>
            <w:r>
              <w:rPr>
                <w:rFonts w:ascii="Arial" w:hAnsi="Arial" w:cs="Arial"/>
                <w:sz w:val="18"/>
                <w:szCs w:val="18"/>
              </w:rPr>
              <w:t xml:space="preserve">, </w:t>
            </w:r>
            <w:r w:rsidRPr="00E662EB">
              <w:rPr>
                <w:rFonts w:ascii="Arial" w:hAnsi="Arial" w:cs="Arial"/>
                <w:sz w:val="18"/>
                <w:szCs w:val="18"/>
              </w:rPr>
              <w:t>Agile Process</w:t>
            </w:r>
            <w:r>
              <w:rPr>
                <w:rFonts w:ascii="Arial" w:hAnsi="Arial" w:cs="Arial"/>
                <w:sz w:val="18"/>
                <w:szCs w:val="18"/>
              </w:rPr>
              <w:t xml:space="preserve">, </w:t>
            </w:r>
            <w:r w:rsidRPr="00E508CC">
              <w:rPr>
                <w:rFonts w:ascii="Arial" w:hAnsi="Arial" w:cs="Arial"/>
                <w:sz w:val="18"/>
                <w:szCs w:val="18"/>
              </w:rPr>
              <w:t>Unified Software Process</w:t>
            </w:r>
            <w:r>
              <w:rPr>
                <w:rFonts w:ascii="Arial" w:hAnsi="Arial" w:cs="Arial"/>
                <w:sz w:val="18"/>
                <w:szCs w:val="18"/>
              </w:rPr>
              <w:t xml:space="preserve">, </w:t>
            </w:r>
            <w:r w:rsidRPr="00E662EB">
              <w:rPr>
                <w:rFonts w:ascii="Arial" w:hAnsi="Arial" w:cs="Arial"/>
                <w:sz w:val="18"/>
                <w:szCs w:val="18"/>
              </w:rPr>
              <w:t>Choosing a Model</w:t>
            </w:r>
            <w:r>
              <w:rPr>
                <w:rFonts w:ascii="Arial" w:hAnsi="Arial" w:cs="Arial"/>
                <w:sz w:val="18"/>
                <w:szCs w:val="18"/>
              </w:rPr>
              <w:t xml:space="preserve">, </w:t>
            </w:r>
            <w:r w:rsidRPr="00E662EB">
              <w:rPr>
                <w:rFonts w:ascii="Arial" w:hAnsi="Arial" w:cs="Arial"/>
                <w:sz w:val="18"/>
                <w:szCs w:val="18"/>
              </w:rPr>
              <w:t>Lifecycle Documents</w:t>
            </w:r>
          </w:p>
          <w:p w14:paraId="10FD0BBD" w14:textId="77777777" w:rsidR="002E3C27" w:rsidRPr="00C3786E" w:rsidRDefault="002E3C27" w:rsidP="001C3606">
            <w:pPr>
              <w:spacing w:before="120" w:line="233" w:lineRule="auto"/>
              <w:jc w:val="both"/>
              <w:rPr>
                <w:rFonts w:ascii="Arial" w:hAnsi="Arial" w:cs="Arial"/>
                <w:sz w:val="18"/>
                <w:szCs w:val="18"/>
              </w:rPr>
            </w:pPr>
            <w:r>
              <w:rPr>
                <w:rFonts w:ascii="Arial" w:hAnsi="Arial" w:cs="Arial"/>
                <w:sz w:val="18"/>
                <w:szCs w:val="18"/>
              </w:rPr>
              <w:t>Requirement Engineering</w:t>
            </w:r>
            <w:r w:rsidRPr="00D63C24">
              <w:rPr>
                <w:rFonts w:ascii="Arial" w:hAnsi="Arial" w:cs="Arial"/>
                <w:sz w:val="18"/>
                <w:szCs w:val="18"/>
              </w:rPr>
              <w:t>: </w:t>
            </w:r>
            <w:r w:rsidRPr="00B43733">
              <w:rPr>
                <w:rFonts w:ascii="Arial" w:hAnsi="Arial" w:cs="Arial"/>
                <w:sz w:val="18"/>
                <w:szCs w:val="18"/>
              </w:rPr>
              <w:t xml:space="preserve">General Definition, Software Intensive Systems, Functional and Nonfunctional Requirements, User and System Requirements, </w:t>
            </w:r>
            <w:r w:rsidRPr="00C3786E">
              <w:rPr>
                <w:rFonts w:ascii="Arial" w:hAnsi="Arial" w:cs="Arial"/>
                <w:sz w:val="18"/>
                <w:szCs w:val="18"/>
              </w:rPr>
              <w:t xml:space="preserve">Problem analysis, requirement specification, validation, </w:t>
            </w:r>
            <w:r w:rsidRPr="00C3786E">
              <w:rPr>
                <w:rFonts w:ascii="Arial" w:hAnsi="Arial" w:cs="Arial"/>
                <w:sz w:val="18"/>
                <w:szCs w:val="18"/>
              </w:rPr>
              <w:lastRenderedPageBreak/>
              <w:t xml:space="preserve">matrices, monitoring and control, </w:t>
            </w:r>
            <w:r w:rsidRPr="00137610">
              <w:rPr>
                <w:rFonts w:ascii="Arial" w:hAnsi="Arial" w:cs="Arial"/>
                <w:sz w:val="18"/>
                <w:szCs w:val="18"/>
              </w:rPr>
              <w:t>Gathering Requirements: The agile way</w:t>
            </w:r>
            <w:r w:rsidRPr="00C3786E">
              <w:rPr>
                <w:rFonts w:ascii="Arial" w:hAnsi="Arial" w:cs="Arial"/>
                <w:sz w:val="18"/>
                <w:szCs w:val="18"/>
              </w:rPr>
              <w:t xml:space="preserve">, </w:t>
            </w:r>
            <w:r w:rsidRPr="00137610">
              <w:rPr>
                <w:rFonts w:ascii="Arial" w:hAnsi="Arial" w:cs="Arial"/>
                <w:sz w:val="18"/>
                <w:szCs w:val="18"/>
              </w:rPr>
              <w:t>User Stories: The currency of agile development</w:t>
            </w:r>
            <w:r w:rsidRPr="00C3786E">
              <w:rPr>
                <w:rFonts w:ascii="Arial" w:hAnsi="Arial" w:cs="Arial"/>
                <w:sz w:val="18"/>
                <w:szCs w:val="18"/>
              </w:rPr>
              <w:t xml:space="preserve">, </w:t>
            </w:r>
            <w:r w:rsidRPr="00137610">
              <w:rPr>
                <w:rFonts w:ascii="Arial" w:hAnsi="Arial" w:cs="Arial"/>
                <w:sz w:val="18"/>
                <w:szCs w:val="18"/>
              </w:rPr>
              <w:t>Characteristics of good user stories</w:t>
            </w:r>
            <w:r w:rsidRPr="00C3786E">
              <w:rPr>
                <w:rFonts w:ascii="Arial" w:hAnsi="Arial" w:cs="Arial"/>
                <w:sz w:val="18"/>
                <w:szCs w:val="18"/>
              </w:rPr>
              <w:t xml:space="preserve">, </w:t>
            </w:r>
            <w:r w:rsidRPr="00137610">
              <w:rPr>
                <w:rFonts w:ascii="Arial" w:hAnsi="Arial" w:cs="Arial"/>
                <w:sz w:val="18"/>
                <w:szCs w:val="18"/>
              </w:rPr>
              <w:t>Generating User Stories</w:t>
            </w:r>
            <w:r w:rsidRPr="00C3786E">
              <w:rPr>
                <w:rFonts w:ascii="Arial" w:hAnsi="Arial" w:cs="Arial"/>
                <w:sz w:val="18"/>
                <w:szCs w:val="18"/>
              </w:rPr>
              <w:t xml:space="preserve">, </w:t>
            </w:r>
            <w:r w:rsidRPr="00B43733">
              <w:rPr>
                <w:rFonts w:ascii="Arial" w:hAnsi="Arial" w:cs="Arial"/>
                <w:sz w:val="18"/>
                <w:szCs w:val="18"/>
              </w:rPr>
              <w:t>Modeling Requirements, Analyzing Requirements, Requirements Prioritization, Requirements Engineering Process</w:t>
            </w:r>
            <w:r w:rsidRPr="00C3786E">
              <w:rPr>
                <w:rFonts w:ascii="Arial" w:hAnsi="Arial" w:cs="Arial"/>
                <w:sz w:val="18"/>
                <w:szCs w:val="18"/>
              </w:rPr>
              <w:t xml:space="preserve">, </w:t>
            </w:r>
            <w:r w:rsidRPr="00137610">
              <w:rPr>
                <w:rFonts w:ascii="Arial" w:hAnsi="Arial" w:cs="Arial"/>
                <w:sz w:val="18"/>
                <w:szCs w:val="18"/>
              </w:rPr>
              <w:t>Agile Estimation and Planning</w:t>
            </w:r>
            <w:r w:rsidRPr="00C3786E">
              <w:rPr>
                <w:rFonts w:ascii="Arial" w:hAnsi="Arial" w:cs="Arial"/>
                <w:sz w:val="18"/>
                <w:szCs w:val="18"/>
              </w:rPr>
              <w:t xml:space="preserve">, </w:t>
            </w:r>
            <w:r w:rsidRPr="00137610">
              <w:rPr>
                <w:rFonts w:ascii="Arial" w:hAnsi="Arial" w:cs="Arial"/>
                <w:sz w:val="18"/>
                <w:szCs w:val="18"/>
              </w:rPr>
              <w:t>Estimation Styles and Process</w:t>
            </w:r>
            <w:r w:rsidRPr="00C3786E">
              <w:rPr>
                <w:rFonts w:ascii="Arial" w:hAnsi="Arial" w:cs="Arial"/>
                <w:sz w:val="18"/>
                <w:szCs w:val="18"/>
              </w:rPr>
              <w:t xml:space="preserve">, </w:t>
            </w:r>
            <w:r w:rsidRPr="00137610">
              <w:rPr>
                <w:rFonts w:ascii="Arial" w:hAnsi="Arial" w:cs="Arial"/>
                <w:sz w:val="18"/>
                <w:szCs w:val="18"/>
              </w:rPr>
              <w:t>Velocity</w:t>
            </w:r>
            <w:r w:rsidRPr="00C3786E">
              <w:rPr>
                <w:rFonts w:ascii="Arial" w:hAnsi="Arial" w:cs="Arial"/>
                <w:sz w:val="18"/>
                <w:szCs w:val="18"/>
              </w:rPr>
              <w:t xml:space="preserve">, </w:t>
            </w:r>
            <w:r w:rsidRPr="00137610">
              <w:rPr>
                <w:rFonts w:ascii="Arial" w:hAnsi="Arial" w:cs="Arial"/>
                <w:sz w:val="18"/>
                <w:szCs w:val="18"/>
              </w:rPr>
              <w:t>Release Planning</w:t>
            </w:r>
            <w:r w:rsidRPr="00C3786E">
              <w:rPr>
                <w:rFonts w:ascii="Arial" w:hAnsi="Arial" w:cs="Arial"/>
                <w:sz w:val="18"/>
                <w:szCs w:val="18"/>
              </w:rPr>
              <w:t xml:space="preserve">, </w:t>
            </w:r>
            <w:r w:rsidRPr="00137610">
              <w:rPr>
                <w:rFonts w:ascii="Arial" w:hAnsi="Arial" w:cs="Arial"/>
                <w:sz w:val="18"/>
                <w:szCs w:val="18"/>
              </w:rPr>
              <w:t>Release Tracking</w:t>
            </w:r>
          </w:p>
          <w:p w14:paraId="56B804AF" w14:textId="77777777" w:rsidR="002E3C27" w:rsidRPr="009862A5" w:rsidRDefault="002E3C27" w:rsidP="001C3606">
            <w:pPr>
              <w:tabs>
                <w:tab w:val="num" w:pos="720"/>
              </w:tabs>
              <w:spacing w:before="120" w:line="233" w:lineRule="auto"/>
              <w:jc w:val="both"/>
              <w:rPr>
                <w:rFonts w:ascii="Arial" w:hAnsi="Arial" w:cs="Arial"/>
                <w:sz w:val="18"/>
                <w:szCs w:val="18"/>
              </w:rPr>
            </w:pPr>
            <w:r w:rsidRPr="00D63C24">
              <w:rPr>
                <w:rFonts w:ascii="Arial" w:hAnsi="Arial" w:cs="Arial"/>
                <w:sz w:val="18"/>
                <w:szCs w:val="18"/>
              </w:rPr>
              <w:t>System Design: Problem partitioning, abstraction,</w:t>
            </w:r>
            <w:r>
              <w:rPr>
                <w:rFonts w:ascii="Arial" w:hAnsi="Arial" w:cs="Arial"/>
                <w:sz w:val="18"/>
                <w:szCs w:val="18"/>
              </w:rPr>
              <w:t xml:space="preserve"> </w:t>
            </w:r>
            <w:r w:rsidRPr="00D63C24">
              <w:rPr>
                <w:rFonts w:ascii="Arial" w:hAnsi="Arial" w:cs="Arial"/>
                <w:sz w:val="18"/>
                <w:szCs w:val="18"/>
              </w:rPr>
              <w:t>Cohesiveness, coupling, structured approach, functional versus object-oriented approach,</w:t>
            </w:r>
            <w:r>
              <w:rPr>
                <w:rFonts w:ascii="Arial" w:hAnsi="Arial" w:cs="Arial"/>
                <w:sz w:val="18"/>
                <w:szCs w:val="18"/>
              </w:rPr>
              <w:t xml:space="preserve"> </w:t>
            </w:r>
            <w:r w:rsidRPr="009862A5">
              <w:rPr>
                <w:rFonts w:ascii="Arial" w:hAnsi="Arial" w:cs="Arial"/>
                <w:sz w:val="18"/>
                <w:szCs w:val="18"/>
              </w:rPr>
              <w:t>UML Structural Diagrams: Class Diagrams, Component Diagram, Deployment Diagram, UML Behavioral Diagram: Use Case, Sequence, and State Transition Diagram</w:t>
            </w:r>
            <w:r>
              <w:rPr>
                <w:rFonts w:ascii="Arial" w:hAnsi="Arial" w:cs="Arial"/>
                <w:sz w:val="18"/>
                <w:szCs w:val="18"/>
              </w:rPr>
              <w:t xml:space="preserve">, Software </w:t>
            </w:r>
            <w:r w:rsidRPr="009862A5">
              <w:rPr>
                <w:rFonts w:ascii="Arial" w:hAnsi="Arial" w:cs="Arial"/>
                <w:sz w:val="18"/>
                <w:szCs w:val="18"/>
              </w:rPr>
              <w:t>Architecture</w:t>
            </w:r>
            <w:r>
              <w:rPr>
                <w:rFonts w:ascii="Arial" w:hAnsi="Arial" w:cs="Arial"/>
                <w:sz w:val="18"/>
                <w:szCs w:val="18"/>
              </w:rPr>
              <w:t xml:space="preserve">, </w:t>
            </w:r>
            <w:r w:rsidRPr="009862A5">
              <w:rPr>
                <w:rFonts w:ascii="Arial" w:hAnsi="Arial" w:cs="Arial"/>
                <w:sz w:val="18"/>
                <w:szCs w:val="18"/>
              </w:rPr>
              <w:t>Prescriptive vs. Descriptive Architecture, Architectural Evolution, Architectural Degradation, Architectural Recovery, Architectural Elements, Components, Connectors, and Configuration, Deployment Architectural Perspective</w:t>
            </w:r>
            <w:r>
              <w:rPr>
                <w:rFonts w:ascii="Arial" w:hAnsi="Arial" w:cs="Arial"/>
                <w:sz w:val="18"/>
                <w:szCs w:val="18"/>
              </w:rPr>
              <w:t xml:space="preserve">, </w:t>
            </w:r>
            <w:r w:rsidRPr="009862A5">
              <w:rPr>
                <w:rFonts w:ascii="Arial" w:hAnsi="Arial" w:cs="Arial"/>
                <w:sz w:val="18"/>
                <w:szCs w:val="18"/>
              </w:rPr>
              <w:t>Analyzing Requirements, Refining Classes and Attributes, Adding Attributes, Identifying Operations, Refining the Class Diagram</w:t>
            </w:r>
          </w:p>
          <w:p w14:paraId="6C98A229" w14:textId="77777777" w:rsidR="002E3C27" w:rsidRPr="00D63C24" w:rsidRDefault="002E3C27" w:rsidP="001C3606">
            <w:pPr>
              <w:spacing w:before="120" w:line="233" w:lineRule="auto"/>
              <w:jc w:val="both"/>
              <w:rPr>
                <w:rFonts w:ascii="Arial" w:hAnsi="Arial" w:cs="Arial"/>
                <w:sz w:val="18"/>
                <w:szCs w:val="18"/>
              </w:rPr>
            </w:pPr>
            <w:r w:rsidRPr="00D63C24">
              <w:rPr>
                <w:rFonts w:ascii="Arial" w:hAnsi="Arial" w:cs="Arial"/>
                <w:sz w:val="18"/>
                <w:szCs w:val="18"/>
              </w:rPr>
              <w:t>Coding: TOP-DOWN and BOTTOM-UP structure programming, information hiding, programming style, and internal documentation, verification, metrics, monitoring and control</w:t>
            </w:r>
            <w:r>
              <w:rPr>
                <w:rFonts w:ascii="Arial" w:hAnsi="Arial" w:cs="Arial"/>
                <w:sz w:val="18"/>
                <w:szCs w:val="18"/>
              </w:rPr>
              <w:t xml:space="preserve">, </w:t>
            </w:r>
            <w:r w:rsidRPr="001262AB">
              <w:rPr>
                <w:rFonts w:ascii="Arial" w:hAnsi="Arial" w:cs="Arial"/>
                <w:sz w:val="18"/>
                <w:szCs w:val="18"/>
              </w:rPr>
              <w:t>Software Refactoring:</w:t>
            </w:r>
            <w:r w:rsidRPr="001262AB">
              <w:rPr>
                <w:rFonts w:ascii="Arial" w:hAnsi="Arial" w:cs="Arial"/>
                <w:b/>
                <w:bCs/>
                <w:sz w:val="18"/>
                <w:szCs w:val="18"/>
              </w:rPr>
              <w:t xml:space="preserve"> </w:t>
            </w:r>
            <w:r w:rsidRPr="001262AB">
              <w:rPr>
                <w:rFonts w:ascii="Arial" w:hAnsi="Arial" w:cs="Arial"/>
                <w:sz w:val="18"/>
                <w:szCs w:val="18"/>
              </w:rPr>
              <w:t>Reasons to Refactor, Refactoring Risks, Cost of Refactoring, When Not to Refactor</w:t>
            </w:r>
            <w:r>
              <w:rPr>
                <w:rFonts w:ascii="Arial" w:hAnsi="Arial" w:cs="Arial"/>
                <w:sz w:val="18"/>
                <w:szCs w:val="18"/>
              </w:rPr>
              <w:t>.</w:t>
            </w:r>
          </w:p>
          <w:p w14:paraId="3691F103" w14:textId="77777777" w:rsidR="002E3C27" w:rsidRDefault="002E3C27" w:rsidP="001C3606">
            <w:pPr>
              <w:spacing w:before="120" w:line="233" w:lineRule="auto"/>
              <w:jc w:val="both"/>
              <w:rPr>
                <w:rFonts w:ascii="Arial" w:hAnsi="Arial" w:cs="Arial"/>
                <w:sz w:val="18"/>
                <w:szCs w:val="18"/>
              </w:rPr>
            </w:pPr>
            <w:r>
              <w:rPr>
                <w:rFonts w:ascii="Arial" w:hAnsi="Arial" w:cs="Arial"/>
                <w:sz w:val="18"/>
                <w:szCs w:val="18"/>
              </w:rPr>
              <w:t xml:space="preserve">Software </w:t>
            </w:r>
            <w:r w:rsidRPr="00D63C24">
              <w:rPr>
                <w:rFonts w:ascii="Arial" w:hAnsi="Arial" w:cs="Arial"/>
                <w:sz w:val="18"/>
                <w:szCs w:val="18"/>
              </w:rPr>
              <w:t>Testing:</w:t>
            </w:r>
            <w:r>
              <w:rPr>
                <w:rFonts w:ascii="Arial" w:hAnsi="Arial" w:cs="Arial"/>
                <w:sz w:val="18"/>
                <w:szCs w:val="18"/>
              </w:rPr>
              <w:t xml:space="preserve"> </w:t>
            </w:r>
            <w:r w:rsidRPr="001C5B72">
              <w:rPr>
                <w:rFonts w:ascii="Arial" w:hAnsi="Arial" w:cs="Arial"/>
                <w:sz w:val="18"/>
                <w:szCs w:val="18"/>
              </w:rPr>
              <w:t>Failure, Fault and Error, Verification Approaches, Pros and Cons of Approaches, Testing Granularity Levels, Alpha and Beta Testing, Black and White Box Testing Introduction</w:t>
            </w:r>
            <w:r w:rsidRPr="00972562">
              <w:rPr>
                <w:rFonts w:ascii="Arial" w:hAnsi="Arial" w:cs="Arial"/>
                <w:b/>
                <w:bCs/>
                <w:sz w:val="18"/>
                <w:szCs w:val="18"/>
              </w:rPr>
              <w:t xml:space="preserve">, </w:t>
            </w:r>
            <w:r w:rsidRPr="00972562">
              <w:rPr>
                <w:rFonts w:ascii="Arial" w:hAnsi="Arial" w:cs="Arial"/>
                <w:sz w:val="18"/>
                <w:szCs w:val="18"/>
              </w:rPr>
              <w:t>Black-Box Testing:</w:t>
            </w:r>
            <w:r w:rsidRPr="001C5B72">
              <w:rPr>
                <w:rFonts w:ascii="Arial" w:hAnsi="Arial" w:cs="Arial"/>
                <w:b/>
                <w:bCs/>
                <w:sz w:val="18"/>
                <w:szCs w:val="18"/>
              </w:rPr>
              <w:t xml:space="preserve"> </w:t>
            </w:r>
            <w:r w:rsidRPr="001C5B72">
              <w:rPr>
                <w:rFonts w:ascii="Arial" w:hAnsi="Arial" w:cs="Arial"/>
                <w:sz w:val="18"/>
                <w:szCs w:val="18"/>
              </w:rPr>
              <w:t>Systematic Functional Testing Approach, Test Data Selection, Category Partition Method, Produce and Evaluate Test Case Specifications, Generate Test Cases from Test Case Specifications, Model Based Testing, Finite State Machines,</w:t>
            </w:r>
            <w:r w:rsidRPr="001C5B72">
              <w:rPr>
                <w:rFonts w:ascii="Arial" w:hAnsi="Arial" w:cs="Arial"/>
                <w:b/>
                <w:bCs/>
                <w:sz w:val="18"/>
                <w:szCs w:val="18"/>
              </w:rPr>
              <w:t xml:space="preserve"> </w:t>
            </w:r>
            <w:r w:rsidRPr="00972562">
              <w:rPr>
                <w:rFonts w:ascii="Arial" w:hAnsi="Arial" w:cs="Arial"/>
                <w:sz w:val="18"/>
                <w:szCs w:val="18"/>
              </w:rPr>
              <w:t>White-Box Testing</w:t>
            </w:r>
            <w:r w:rsidRPr="001C5B72">
              <w:rPr>
                <w:rFonts w:ascii="Arial" w:hAnsi="Arial" w:cs="Arial"/>
                <w:b/>
                <w:bCs/>
                <w:sz w:val="18"/>
                <w:szCs w:val="18"/>
              </w:rPr>
              <w:t xml:space="preserve">: </w:t>
            </w:r>
            <w:r w:rsidRPr="001C5B72">
              <w:rPr>
                <w:rFonts w:ascii="Arial" w:hAnsi="Arial" w:cs="Arial"/>
                <w:sz w:val="18"/>
                <w:szCs w:val="18"/>
              </w:rPr>
              <w:t>Coverage Criteria, Statement Coverage, Control Flow Graphs, Test Criteria Sub</w:t>
            </w:r>
            <w:r>
              <w:rPr>
                <w:rFonts w:ascii="Arial" w:hAnsi="Arial" w:cs="Arial"/>
                <w:sz w:val="18"/>
                <w:szCs w:val="18"/>
              </w:rPr>
              <w:t>-</w:t>
            </w:r>
            <w:r w:rsidRPr="001C5B72">
              <w:rPr>
                <w:rFonts w:ascii="Arial" w:hAnsi="Arial" w:cs="Arial"/>
                <w:sz w:val="18"/>
                <w:szCs w:val="18"/>
              </w:rPr>
              <w:t>Sumption, MC/DC Coverage</w:t>
            </w:r>
            <w:r>
              <w:rPr>
                <w:rFonts w:ascii="Arial" w:hAnsi="Arial" w:cs="Arial"/>
                <w:sz w:val="18"/>
                <w:szCs w:val="18"/>
              </w:rPr>
              <w:t>,</w:t>
            </w:r>
            <w:r w:rsidRPr="00D63C24">
              <w:rPr>
                <w:rFonts w:ascii="Arial" w:hAnsi="Arial" w:cs="Arial"/>
                <w:sz w:val="18"/>
                <w:szCs w:val="18"/>
              </w:rPr>
              <w:t xml:space="preserve"> test plan, test cas</w:t>
            </w:r>
            <w:r>
              <w:rPr>
                <w:rFonts w:ascii="Arial" w:hAnsi="Arial" w:cs="Arial"/>
                <w:sz w:val="18"/>
                <w:szCs w:val="18"/>
              </w:rPr>
              <w:t>e</w:t>
            </w:r>
            <w:r w:rsidRPr="00D63C24">
              <w:rPr>
                <w:rFonts w:ascii="Arial" w:hAnsi="Arial" w:cs="Arial"/>
                <w:sz w:val="18"/>
                <w:szCs w:val="18"/>
              </w:rPr>
              <w:t xml:space="preserve"> specification, Software testing strategies, Verification and validation, Unit</w:t>
            </w:r>
            <w:r>
              <w:rPr>
                <w:rFonts w:ascii="Arial" w:hAnsi="Arial" w:cs="Arial"/>
                <w:sz w:val="18"/>
                <w:szCs w:val="18"/>
              </w:rPr>
              <w:t xml:space="preserve"> and</w:t>
            </w:r>
            <w:r w:rsidRPr="00D63C24">
              <w:rPr>
                <w:rFonts w:ascii="Arial" w:hAnsi="Arial" w:cs="Arial"/>
                <w:sz w:val="18"/>
                <w:szCs w:val="18"/>
              </w:rPr>
              <w:t xml:space="preserve"> Integration Testing, Alpha and Beta testing, System testing and debugging. </w:t>
            </w:r>
          </w:p>
          <w:p w14:paraId="17D7CC25" w14:textId="77777777" w:rsidR="002E3C27" w:rsidRPr="00D63C24" w:rsidRDefault="002E3C27" w:rsidP="001C3606">
            <w:pPr>
              <w:spacing w:before="120" w:line="233" w:lineRule="auto"/>
              <w:jc w:val="both"/>
              <w:rPr>
                <w:rFonts w:ascii="Arial" w:hAnsi="Arial" w:cs="Arial"/>
                <w:sz w:val="18"/>
                <w:szCs w:val="18"/>
              </w:rPr>
            </w:pPr>
            <w:r>
              <w:rPr>
                <w:rFonts w:ascii="Arial" w:hAnsi="Arial" w:cs="Arial"/>
                <w:sz w:val="18"/>
                <w:szCs w:val="18"/>
              </w:rPr>
              <w:t xml:space="preserve">Deployment and maintenance: </w:t>
            </w:r>
            <w:r w:rsidRPr="000703E0">
              <w:rPr>
                <w:rFonts w:ascii="Arial" w:hAnsi="Arial" w:cs="Arial"/>
                <w:sz w:val="18"/>
                <w:szCs w:val="18"/>
              </w:rPr>
              <w:t>What is deployment?</w:t>
            </w:r>
            <w:r>
              <w:rPr>
                <w:rFonts w:ascii="Arial" w:hAnsi="Arial" w:cs="Arial"/>
                <w:sz w:val="18"/>
                <w:szCs w:val="18"/>
              </w:rPr>
              <w:t xml:space="preserve"> </w:t>
            </w:r>
            <w:r w:rsidRPr="000703E0">
              <w:rPr>
                <w:rFonts w:ascii="Arial" w:hAnsi="Arial" w:cs="Arial"/>
                <w:sz w:val="18"/>
                <w:szCs w:val="18"/>
              </w:rPr>
              <w:t>Is deployment the problem?</w:t>
            </w:r>
            <w:r>
              <w:rPr>
                <w:rFonts w:ascii="Arial" w:hAnsi="Arial" w:cs="Arial"/>
                <w:sz w:val="18"/>
                <w:szCs w:val="18"/>
              </w:rPr>
              <w:t xml:space="preserve"> </w:t>
            </w:r>
            <w:r w:rsidRPr="000703E0">
              <w:rPr>
                <w:rFonts w:ascii="Arial" w:hAnsi="Arial" w:cs="Arial"/>
                <w:sz w:val="18"/>
                <w:szCs w:val="18"/>
              </w:rPr>
              <w:t>Key issues around deployment</w:t>
            </w:r>
            <w:r>
              <w:rPr>
                <w:rFonts w:ascii="Arial" w:hAnsi="Arial" w:cs="Arial"/>
                <w:sz w:val="18"/>
                <w:szCs w:val="18"/>
              </w:rPr>
              <w:t xml:space="preserve">, </w:t>
            </w:r>
            <w:r w:rsidRPr="000703E0">
              <w:rPr>
                <w:rFonts w:ascii="Arial" w:hAnsi="Arial" w:cs="Arial"/>
                <w:sz w:val="18"/>
                <w:szCs w:val="18"/>
              </w:rPr>
              <w:t>Deployment itself</w:t>
            </w:r>
            <w:r>
              <w:rPr>
                <w:rFonts w:ascii="Arial" w:hAnsi="Arial" w:cs="Arial"/>
                <w:sz w:val="18"/>
                <w:szCs w:val="18"/>
              </w:rPr>
              <w:t xml:space="preserve">, Continuous Integration and Deployment, </w:t>
            </w:r>
            <w:r w:rsidRPr="00C92062">
              <w:rPr>
                <w:rFonts w:ascii="Arial" w:hAnsi="Arial" w:cs="Arial"/>
                <w:sz w:val="18"/>
                <w:szCs w:val="18"/>
              </w:rPr>
              <w:t>Maintenance</w:t>
            </w:r>
            <w:r>
              <w:rPr>
                <w:rFonts w:ascii="Arial" w:hAnsi="Arial" w:cs="Arial"/>
                <w:sz w:val="18"/>
                <w:szCs w:val="18"/>
              </w:rPr>
              <w:t xml:space="preserve">, </w:t>
            </w:r>
            <w:r w:rsidRPr="00C92062">
              <w:rPr>
                <w:rFonts w:ascii="Arial" w:hAnsi="Arial" w:cs="Arial"/>
                <w:sz w:val="18"/>
                <w:szCs w:val="18"/>
              </w:rPr>
              <w:t>Maintenance challenges</w:t>
            </w:r>
            <w:r>
              <w:rPr>
                <w:rFonts w:ascii="Arial" w:hAnsi="Arial" w:cs="Arial"/>
                <w:sz w:val="18"/>
                <w:szCs w:val="18"/>
              </w:rPr>
              <w:t xml:space="preserve">, </w:t>
            </w:r>
            <w:r w:rsidRPr="00C92062">
              <w:rPr>
                <w:rFonts w:ascii="Arial" w:hAnsi="Arial" w:cs="Arial"/>
                <w:sz w:val="18"/>
                <w:szCs w:val="18"/>
              </w:rPr>
              <w:t>Software evolution and release management</w:t>
            </w:r>
            <w:r>
              <w:rPr>
                <w:rFonts w:ascii="Arial" w:hAnsi="Arial" w:cs="Arial"/>
                <w:sz w:val="18"/>
                <w:szCs w:val="18"/>
              </w:rPr>
              <w:t xml:space="preserve">, </w:t>
            </w:r>
            <w:r w:rsidRPr="00C92062">
              <w:rPr>
                <w:rFonts w:ascii="Arial" w:hAnsi="Arial" w:cs="Arial"/>
                <w:sz w:val="18"/>
                <w:szCs w:val="18"/>
              </w:rPr>
              <w:t>Re-engineering</w:t>
            </w:r>
            <w:r>
              <w:rPr>
                <w:rFonts w:ascii="Arial" w:hAnsi="Arial" w:cs="Arial"/>
                <w:sz w:val="18"/>
                <w:szCs w:val="18"/>
              </w:rPr>
              <w:t>.</w:t>
            </w:r>
          </w:p>
        </w:tc>
      </w:tr>
    </w:tbl>
    <w:p w14:paraId="662942DB" w14:textId="77777777" w:rsidR="002E3C27" w:rsidRPr="00D63C24" w:rsidRDefault="002E3C27" w:rsidP="002E3C27">
      <w:pPr>
        <w:rPr>
          <w:rFonts w:ascii="Arial" w:hAnsi="Arial" w:cs="Arial"/>
          <w:sz w:val="18"/>
          <w:szCs w:val="18"/>
          <w:highlight w:val="yellow"/>
        </w:rPr>
      </w:pPr>
    </w:p>
    <w:p w14:paraId="57F6C7F0" w14:textId="77777777" w:rsidR="002E3C27" w:rsidRPr="00D63C24" w:rsidRDefault="002E3C27" w:rsidP="002E3C27">
      <w:pPr>
        <w:jc w:val="both"/>
        <w:rPr>
          <w:rFonts w:ascii="Arial" w:hAnsi="Arial" w:cs="Arial"/>
          <w:b/>
          <w:bCs/>
          <w:sz w:val="18"/>
          <w:szCs w:val="18"/>
        </w:rPr>
      </w:pPr>
      <w:r w:rsidRPr="00D63C24">
        <w:rPr>
          <w:rFonts w:ascii="Arial" w:hAnsi="Arial" w:cs="Arial"/>
          <w:b/>
          <w:bCs/>
          <w:sz w:val="18"/>
          <w:szCs w:val="18"/>
        </w:rPr>
        <w:t xml:space="preserve">Text Book: </w:t>
      </w:r>
    </w:p>
    <w:tbl>
      <w:tblPr>
        <w:tblW w:w="4898" w:type="pct"/>
        <w:jc w:val="center"/>
        <w:tblLook w:val="0000" w:firstRow="0" w:lastRow="0" w:firstColumn="0" w:lastColumn="0" w:noHBand="0" w:noVBand="0"/>
      </w:tblPr>
      <w:tblGrid>
        <w:gridCol w:w="368"/>
        <w:gridCol w:w="2692"/>
        <w:gridCol w:w="270"/>
        <w:gridCol w:w="5723"/>
      </w:tblGrid>
      <w:tr w:rsidR="002E3C27" w:rsidRPr="00D63C24" w14:paraId="1FA7582D" w14:textId="77777777" w:rsidTr="001C3606">
        <w:trPr>
          <w:jc w:val="center"/>
        </w:trPr>
        <w:tc>
          <w:tcPr>
            <w:tcW w:w="203" w:type="pct"/>
          </w:tcPr>
          <w:p w14:paraId="3161301C" w14:textId="77777777" w:rsidR="002E3C27" w:rsidRPr="00D63C24" w:rsidRDefault="002E3C27" w:rsidP="001C3606">
            <w:pPr>
              <w:suppressAutoHyphens/>
              <w:jc w:val="both"/>
              <w:rPr>
                <w:rFonts w:ascii="Arial" w:hAnsi="Arial" w:cs="Arial"/>
                <w:sz w:val="18"/>
                <w:szCs w:val="18"/>
              </w:rPr>
            </w:pPr>
            <w:r w:rsidRPr="00D63C24">
              <w:rPr>
                <w:rFonts w:ascii="Arial" w:hAnsi="Arial" w:cs="Arial"/>
                <w:sz w:val="18"/>
                <w:szCs w:val="18"/>
              </w:rPr>
              <w:t>1.</w:t>
            </w:r>
          </w:p>
        </w:tc>
        <w:tc>
          <w:tcPr>
            <w:tcW w:w="1487" w:type="pct"/>
          </w:tcPr>
          <w:p w14:paraId="787F678D" w14:textId="77777777" w:rsidR="002E3C27" w:rsidRPr="00D63C24" w:rsidRDefault="002E3C27" w:rsidP="001C3606">
            <w:pPr>
              <w:suppressAutoHyphens/>
              <w:jc w:val="both"/>
              <w:rPr>
                <w:rFonts w:ascii="Arial" w:hAnsi="Arial" w:cs="Arial"/>
                <w:sz w:val="18"/>
                <w:szCs w:val="18"/>
              </w:rPr>
            </w:pPr>
            <w:r w:rsidRPr="00D63C24">
              <w:rPr>
                <w:rFonts w:ascii="Arial" w:hAnsi="Arial" w:cs="Arial"/>
                <w:sz w:val="18"/>
                <w:szCs w:val="18"/>
              </w:rPr>
              <w:t>Roger S. Pressman</w:t>
            </w:r>
          </w:p>
        </w:tc>
        <w:tc>
          <w:tcPr>
            <w:tcW w:w="149" w:type="pct"/>
          </w:tcPr>
          <w:p w14:paraId="4AB49411" w14:textId="77777777" w:rsidR="002E3C27" w:rsidRPr="00D63C24" w:rsidRDefault="002E3C27" w:rsidP="001C3606">
            <w:pPr>
              <w:suppressAutoHyphens/>
              <w:jc w:val="both"/>
              <w:rPr>
                <w:rFonts w:ascii="Arial" w:hAnsi="Arial" w:cs="Arial"/>
                <w:sz w:val="18"/>
                <w:szCs w:val="18"/>
              </w:rPr>
            </w:pPr>
            <w:r w:rsidRPr="00D63C24">
              <w:rPr>
                <w:rFonts w:ascii="Arial" w:hAnsi="Arial" w:cs="Arial"/>
                <w:sz w:val="18"/>
                <w:szCs w:val="18"/>
              </w:rPr>
              <w:t>:</w:t>
            </w:r>
          </w:p>
        </w:tc>
        <w:tc>
          <w:tcPr>
            <w:tcW w:w="3162" w:type="pct"/>
          </w:tcPr>
          <w:p w14:paraId="0CA13628" w14:textId="77777777" w:rsidR="002E3C27" w:rsidRPr="00D63C24" w:rsidRDefault="002E3C27" w:rsidP="001C3606">
            <w:pPr>
              <w:suppressAutoHyphens/>
              <w:jc w:val="both"/>
              <w:rPr>
                <w:rFonts w:ascii="Arial" w:hAnsi="Arial" w:cs="Arial"/>
                <w:sz w:val="18"/>
                <w:szCs w:val="18"/>
              </w:rPr>
            </w:pPr>
            <w:r w:rsidRPr="001B01FC">
              <w:rPr>
                <w:rFonts w:ascii="Arial" w:hAnsi="Arial" w:cs="Arial"/>
                <w:b/>
                <w:bCs/>
                <w:sz w:val="18"/>
                <w:szCs w:val="18"/>
              </w:rPr>
              <w:t>Software Engineering</w:t>
            </w:r>
            <w:r w:rsidRPr="00D63C24">
              <w:rPr>
                <w:rFonts w:ascii="Arial" w:hAnsi="Arial" w:cs="Arial"/>
                <w:sz w:val="18"/>
                <w:szCs w:val="18"/>
              </w:rPr>
              <w:t>, A practitioner's Approach,</w:t>
            </w:r>
            <w:r>
              <w:rPr>
                <w:rFonts w:ascii="Arial" w:hAnsi="Arial" w:cs="Arial"/>
                <w:sz w:val="18"/>
                <w:szCs w:val="18"/>
              </w:rPr>
              <w:t xml:space="preserve"> </w:t>
            </w:r>
            <w:r w:rsidRPr="00D63C24">
              <w:rPr>
                <w:rFonts w:ascii="Arial" w:hAnsi="Arial" w:cs="Arial"/>
                <w:sz w:val="18"/>
                <w:szCs w:val="18"/>
              </w:rPr>
              <w:t>McGraw-Hill</w:t>
            </w:r>
          </w:p>
        </w:tc>
      </w:tr>
      <w:tr w:rsidR="002E3C27" w:rsidRPr="00D63C24" w14:paraId="1D75CF71" w14:textId="77777777" w:rsidTr="001C3606">
        <w:trPr>
          <w:jc w:val="center"/>
        </w:trPr>
        <w:tc>
          <w:tcPr>
            <w:tcW w:w="203" w:type="pct"/>
          </w:tcPr>
          <w:p w14:paraId="71EE804D" w14:textId="77777777" w:rsidR="002E3C27" w:rsidRPr="00D63C24" w:rsidRDefault="002E3C27" w:rsidP="001C3606">
            <w:pPr>
              <w:suppressAutoHyphens/>
              <w:jc w:val="both"/>
              <w:rPr>
                <w:rFonts w:ascii="Arial" w:hAnsi="Arial" w:cs="Arial"/>
                <w:sz w:val="18"/>
                <w:szCs w:val="18"/>
              </w:rPr>
            </w:pPr>
            <w:r w:rsidRPr="00D63C24">
              <w:rPr>
                <w:rFonts w:ascii="Arial" w:hAnsi="Arial" w:cs="Arial"/>
                <w:sz w:val="18"/>
                <w:szCs w:val="18"/>
              </w:rPr>
              <w:t>2.</w:t>
            </w:r>
          </w:p>
        </w:tc>
        <w:tc>
          <w:tcPr>
            <w:tcW w:w="1487" w:type="pct"/>
          </w:tcPr>
          <w:p w14:paraId="65BCEE86" w14:textId="77777777" w:rsidR="002E3C27" w:rsidRPr="00D63C24" w:rsidRDefault="002E3C27" w:rsidP="001C3606">
            <w:pPr>
              <w:suppressAutoHyphens/>
              <w:jc w:val="both"/>
              <w:rPr>
                <w:rFonts w:ascii="Arial" w:hAnsi="Arial" w:cs="Arial"/>
                <w:sz w:val="18"/>
                <w:szCs w:val="18"/>
              </w:rPr>
            </w:pPr>
            <w:r w:rsidRPr="00D63C24">
              <w:rPr>
                <w:rFonts w:ascii="Arial" w:hAnsi="Arial" w:cs="Arial"/>
                <w:sz w:val="18"/>
                <w:szCs w:val="18"/>
              </w:rPr>
              <w:t xml:space="preserve">Ian Sommerville </w:t>
            </w:r>
          </w:p>
        </w:tc>
        <w:tc>
          <w:tcPr>
            <w:tcW w:w="149" w:type="pct"/>
          </w:tcPr>
          <w:p w14:paraId="1C1781E5" w14:textId="77777777" w:rsidR="002E3C27" w:rsidRPr="00D63C24" w:rsidRDefault="002E3C27" w:rsidP="001C3606">
            <w:pPr>
              <w:suppressAutoHyphens/>
              <w:jc w:val="both"/>
              <w:rPr>
                <w:rFonts w:ascii="Arial" w:hAnsi="Arial" w:cs="Arial"/>
                <w:sz w:val="18"/>
                <w:szCs w:val="18"/>
              </w:rPr>
            </w:pPr>
            <w:r w:rsidRPr="00D63C24">
              <w:rPr>
                <w:rFonts w:ascii="Arial" w:hAnsi="Arial" w:cs="Arial"/>
                <w:sz w:val="18"/>
                <w:szCs w:val="18"/>
              </w:rPr>
              <w:t>:</w:t>
            </w:r>
          </w:p>
        </w:tc>
        <w:tc>
          <w:tcPr>
            <w:tcW w:w="3162" w:type="pct"/>
          </w:tcPr>
          <w:p w14:paraId="4CDEE14B" w14:textId="77777777" w:rsidR="002E3C27" w:rsidRPr="00D63C24" w:rsidRDefault="002E3C27" w:rsidP="001C3606">
            <w:pPr>
              <w:suppressAutoHyphens/>
              <w:jc w:val="both"/>
              <w:rPr>
                <w:rFonts w:ascii="Arial" w:hAnsi="Arial" w:cs="Arial"/>
                <w:sz w:val="18"/>
                <w:szCs w:val="18"/>
              </w:rPr>
            </w:pPr>
            <w:r w:rsidRPr="001B01FC">
              <w:rPr>
                <w:rFonts w:ascii="Arial" w:hAnsi="Arial" w:cs="Arial"/>
                <w:b/>
                <w:bCs/>
                <w:sz w:val="18"/>
                <w:szCs w:val="18"/>
              </w:rPr>
              <w:t>Software Engineering</w:t>
            </w:r>
            <w:r w:rsidRPr="00D63C24">
              <w:rPr>
                <w:rFonts w:ascii="Arial" w:hAnsi="Arial" w:cs="Arial"/>
                <w:sz w:val="18"/>
                <w:szCs w:val="18"/>
              </w:rPr>
              <w:t xml:space="preserve">, </w:t>
            </w:r>
            <w:r w:rsidRPr="001B01FC">
              <w:rPr>
                <w:rFonts w:ascii="Arial" w:hAnsi="Arial" w:cs="Arial"/>
                <w:i/>
                <w:iCs/>
                <w:sz w:val="18"/>
                <w:szCs w:val="18"/>
              </w:rPr>
              <w:t>Pearson Education.</w:t>
            </w:r>
          </w:p>
        </w:tc>
      </w:tr>
    </w:tbl>
    <w:p w14:paraId="4BA3E9AF" w14:textId="77777777" w:rsidR="002E3C27" w:rsidRPr="00D63C24" w:rsidRDefault="002E3C27" w:rsidP="002E3C27">
      <w:pPr>
        <w:jc w:val="both"/>
        <w:rPr>
          <w:rFonts w:ascii="Arial" w:hAnsi="Arial" w:cs="Arial"/>
          <w:sz w:val="18"/>
          <w:szCs w:val="18"/>
        </w:rPr>
      </w:pPr>
    </w:p>
    <w:p w14:paraId="6A48AAED" w14:textId="77777777" w:rsidR="002E3C27" w:rsidRPr="00D63C24" w:rsidRDefault="002E3C27" w:rsidP="002E3C27">
      <w:pPr>
        <w:jc w:val="both"/>
        <w:rPr>
          <w:rFonts w:ascii="Arial" w:hAnsi="Arial" w:cs="Arial"/>
          <w:b/>
          <w:bCs/>
          <w:sz w:val="18"/>
          <w:szCs w:val="18"/>
        </w:rPr>
      </w:pPr>
      <w:r w:rsidRPr="00D63C24">
        <w:rPr>
          <w:rFonts w:ascii="Arial" w:hAnsi="Arial" w:cs="Arial"/>
          <w:b/>
          <w:bCs/>
          <w:sz w:val="18"/>
          <w:szCs w:val="18"/>
        </w:rPr>
        <w:t>Books Recommended:</w:t>
      </w:r>
    </w:p>
    <w:tbl>
      <w:tblPr>
        <w:tblW w:w="4886" w:type="pct"/>
        <w:jc w:val="center"/>
        <w:tblLook w:val="01E0" w:firstRow="1" w:lastRow="1" w:firstColumn="1" w:lastColumn="1" w:noHBand="0" w:noVBand="0"/>
      </w:tblPr>
      <w:tblGrid>
        <w:gridCol w:w="501"/>
        <w:gridCol w:w="25"/>
        <w:gridCol w:w="2552"/>
        <w:gridCol w:w="269"/>
        <w:gridCol w:w="5684"/>
      </w:tblGrid>
      <w:tr w:rsidR="002E3C27" w:rsidRPr="00D63C24" w14:paraId="05FAB82B" w14:textId="77777777" w:rsidTr="001C3606">
        <w:trPr>
          <w:jc w:val="center"/>
        </w:trPr>
        <w:tc>
          <w:tcPr>
            <w:tcW w:w="291" w:type="pct"/>
            <w:gridSpan w:val="2"/>
          </w:tcPr>
          <w:p w14:paraId="00D22376"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3.</w:t>
            </w:r>
          </w:p>
        </w:tc>
        <w:tc>
          <w:tcPr>
            <w:tcW w:w="1413" w:type="pct"/>
          </w:tcPr>
          <w:p w14:paraId="18A725C9"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Richard Fairley</w:t>
            </w:r>
          </w:p>
        </w:tc>
        <w:tc>
          <w:tcPr>
            <w:tcW w:w="149" w:type="pct"/>
          </w:tcPr>
          <w:p w14:paraId="5F61412C"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w:t>
            </w:r>
          </w:p>
        </w:tc>
        <w:tc>
          <w:tcPr>
            <w:tcW w:w="3147" w:type="pct"/>
          </w:tcPr>
          <w:p w14:paraId="310E2052" w14:textId="77777777" w:rsidR="002E3C27" w:rsidRPr="00D63C24" w:rsidRDefault="002E3C27" w:rsidP="001C3606">
            <w:pPr>
              <w:jc w:val="both"/>
              <w:rPr>
                <w:rFonts w:ascii="Arial" w:hAnsi="Arial" w:cs="Arial"/>
                <w:sz w:val="18"/>
                <w:szCs w:val="18"/>
              </w:rPr>
            </w:pPr>
            <w:r w:rsidRPr="001B01FC">
              <w:rPr>
                <w:rFonts w:ascii="Arial" w:hAnsi="Arial" w:cs="Arial"/>
                <w:b/>
                <w:bCs/>
                <w:sz w:val="18"/>
                <w:szCs w:val="18"/>
              </w:rPr>
              <w:t>Software Engineering Concepts</w:t>
            </w:r>
            <w:r w:rsidRPr="00D63C24">
              <w:rPr>
                <w:rFonts w:ascii="Arial" w:hAnsi="Arial" w:cs="Arial"/>
                <w:sz w:val="18"/>
                <w:szCs w:val="18"/>
              </w:rPr>
              <w:t xml:space="preserve">, </w:t>
            </w:r>
            <w:r w:rsidRPr="001B01FC">
              <w:rPr>
                <w:rFonts w:ascii="Arial" w:hAnsi="Arial" w:cs="Arial"/>
                <w:i/>
                <w:iCs/>
                <w:sz w:val="18"/>
                <w:szCs w:val="18"/>
              </w:rPr>
              <w:t>McGraw-Hill.</w:t>
            </w:r>
          </w:p>
        </w:tc>
      </w:tr>
      <w:tr w:rsidR="002E3C27" w:rsidRPr="00D63C24" w14:paraId="217D505F" w14:textId="77777777" w:rsidTr="001C3606">
        <w:trPr>
          <w:jc w:val="center"/>
        </w:trPr>
        <w:tc>
          <w:tcPr>
            <w:tcW w:w="291" w:type="pct"/>
            <w:gridSpan w:val="2"/>
          </w:tcPr>
          <w:p w14:paraId="7E77FCF2"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4.</w:t>
            </w:r>
          </w:p>
        </w:tc>
        <w:tc>
          <w:tcPr>
            <w:tcW w:w="1413" w:type="pct"/>
          </w:tcPr>
          <w:p w14:paraId="5C2FBA03"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Robert N. Charette</w:t>
            </w:r>
          </w:p>
        </w:tc>
        <w:tc>
          <w:tcPr>
            <w:tcW w:w="149" w:type="pct"/>
          </w:tcPr>
          <w:p w14:paraId="2DFFE6B9"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w:t>
            </w:r>
          </w:p>
        </w:tc>
        <w:tc>
          <w:tcPr>
            <w:tcW w:w="3147" w:type="pct"/>
          </w:tcPr>
          <w:p w14:paraId="4D4314AF" w14:textId="77777777" w:rsidR="002E3C27" w:rsidRPr="00D63C24" w:rsidRDefault="002E3C27" w:rsidP="001C3606">
            <w:pPr>
              <w:jc w:val="both"/>
              <w:rPr>
                <w:rFonts w:ascii="Arial" w:hAnsi="Arial" w:cs="Arial"/>
                <w:sz w:val="18"/>
                <w:szCs w:val="18"/>
              </w:rPr>
            </w:pPr>
            <w:r w:rsidRPr="001B01FC">
              <w:rPr>
                <w:rFonts w:ascii="Arial" w:hAnsi="Arial" w:cs="Arial"/>
                <w:b/>
                <w:bCs/>
                <w:sz w:val="18"/>
                <w:szCs w:val="18"/>
              </w:rPr>
              <w:t>Software Engineering Environments</w:t>
            </w:r>
            <w:r w:rsidRPr="001B01FC">
              <w:rPr>
                <w:rFonts w:ascii="Arial" w:hAnsi="Arial" w:cs="Arial"/>
                <w:i/>
                <w:iCs/>
                <w:sz w:val="18"/>
                <w:szCs w:val="18"/>
              </w:rPr>
              <w:t>, McGraw-Hill.</w:t>
            </w:r>
          </w:p>
        </w:tc>
      </w:tr>
      <w:tr w:rsidR="002E3C27" w:rsidRPr="00D63C24" w14:paraId="291CE8AD" w14:textId="77777777" w:rsidTr="001C3606">
        <w:trPr>
          <w:jc w:val="center"/>
        </w:trPr>
        <w:tc>
          <w:tcPr>
            <w:tcW w:w="291" w:type="pct"/>
            <w:gridSpan w:val="2"/>
          </w:tcPr>
          <w:p w14:paraId="5F811B56"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5.</w:t>
            </w:r>
          </w:p>
        </w:tc>
        <w:tc>
          <w:tcPr>
            <w:tcW w:w="1413" w:type="pct"/>
          </w:tcPr>
          <w:p w14:paraId="77028F60" w14:textId="77777777" w:rsidR="002E3C27" w:rsidRPr="00D63C24" w:rsidRDefault="002E3C27" w:rsidP="001C3606">
            <w:pPr>
              <w:autoSpaceDE w:val="0"/>
              <w:autoSpaceDN w:val="0"/>
              <w:adjustRightInd w:val="0"/>
              <w:jc w:val="both"/>
              <w:rPr>
                <w:rFonts w:ascii="Arial" w:hAnsi="Arial" w:cs="Arial"/>
                <w:sz w:val="18"/>
                <w:szCs w:val="18"/>
              </w:rPr>
            </w:pPr>
            <w:r w:rsidRPr="00D63C24">
              <w:rPr>
                <w:rFonts w:ascii="Arial" w:hAnsi="Arial" w:cs="Arial"/>
                <w:sz w:val="18"/>
                <w:szCs w:val="18"/>
              </w:rPr>
              <w:t xml:space="preserve">S. L. </w:t>
            </w:r>
            <w:proofErr w:type="spellStart"/>
            <w:r w:rsidRPr="00D63C24">
              <w:rPr>
                <w:rFonts w:ascii="Arial" w:hAnsi="Arial" w:cs="Arial"/>
                <w:sz w:val="18"/>
                <w:szCs w:val="18"/>
              </w:rPr>
              <w:t>Pfleeger</w:t>
            </w:r>
            <w:proofErr w:type="spellEnd"/>
            <w:r w:rsidRPr="00D63C24">
              <w:rPr>
                <w:rFonts w:ascii="Arial" w:hAnsi="Arial" w:cs="Arial"/>
                <w:sz w:val="18"/>
                <w:szCs w:val="18"/>
              </w:rPr>
              <w:t xml:space="preserve"> and J.M. Atlee </w:t>
            </w:r>
          </w:p>
        </w:tc>
        <w:tc>
          <w:tcPr>
            <w:tcW w:w="149" w:type="pct"/>
          </w:tcPr>
          <w:p w14:paraId="38434D9C"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w:t>
            </w:r>
          </w:p>
        </w:tc>
        <w:tc>
          <w:tcPr>
            <w:tcW w:w="3147" w:type="pct"/>
          </w:tcPr>
          <w:p w14:paraId="09053DB4" w14:textId="77777777" w:rsidR="002E3C27" w:rsidRPr="00D63C24" w:rsidRDefault="002E3C27" w:rsidP="001C3606">
            <w:pPr>
              <w:autoSpaceDE w:val="0"/>
              <w:autoSpaceDN w:val="0"/>
              <w:adjustRightInd w:val="0"/>
              <w:jc w:val="both"/>
              <w:rPr>
                <w:rFonts w:ascii="Arial" w:hAnsi="Arial" w:cs="Arial"/>
                <w:sz w:val="18"/>
                <w:szCs w:val="18"/>
              </w:rPr>
            </w:pPr>
            <w:r w:rsidRPr="001B01FC">
              <w:rPr>
                <w:rFonts w:ascii="Arial" w:hAnsi="Arial" w:cs="Arial"/>
                <w:b/>
                <w:bCs/>
                <w:sz w:val="18"/>
                <w:szCs w:val="18"/>
              </w:rPr>
              <w:t>Software Engineering Theory and Practice,</w:t>
            </w:r>
            <w:r w:rsidRPr="00D63C24">
              <w:rPr>
                <w:rFonts w:ascii="Arial" w:hAnsi="Arial" w:cs="Arial"/>
                <w:sz w:val="18"/>
                <w:szCs w:val="18"/>
              </w:rPr>
              <w:t xml:space="preserve"> </w:t>
            </w:r>
            <w:r w:rsidRPr="001B01FC">
              <w:rPr>
                <w:rFonts w:ascii="Arial" w:hAnsi="Arial" w:cs="Arial"/>
                <w:i/>
                <w:iCs/>
                <w:sz w:val="18"/>
                <w:szCs w:val="18"/>
              </w:rPr>
              <w:t>Pearson Education.</w:t>
            </w:r>
          </w:p>
        </w:tc>
      </w:tr>
      <w:tr w:rsidR="002E3C27" w:rsidRPr="00D63C24" w14:paraId="514774EA" w14:textId="77777777" w:rsidTr="001C3606">
        <w:trPr>
          <w:trHeight w:val="75"/>
          <w:jc w:val="center"/>
        </w:trPr>
        <w:tc>
          <w:tcPr>
            <w:tcW w:w="277" w:type="pct"/>
          </w:tcPr>
          <w:p w14:paraId="5516F6DC"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3.</w:t>
            </w:r>
          </w:p>
        </w:tc>
        <w:tc>
          <w:tcPr>
            <w:tcW w:w="1427" w:type="pct"/>
            <w:gridSpan w:val="2"/>
          </w:tcPr>
          <w:p w14:paraId="6D0930BC"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 xml:space="preserve">Ellis Horowitz, Sartaj </w:t>
            </w:r>
            <w:proofErr w:type="spellStart"/>
            <w:r w:rsidRPr="00D63C24">
              <w:rPr>
                <w:rFonts w:ascii="Arial" w:hAnsi="Arial" w:cs="Arial"/>
                <w:sz w:val="18"/>
                <w:szCs w:val="18"/>
              </w:rPr>
              <w:t>Sahni</w:t>
            </w:r>
            <w:proofErr w:type="spellEnd"/>
            <w:r w:rsidRPr="00D63C24">
              <w:rPr>
                <w:rFonts w:ascii="Arial" w:hAnsi="Arial" w:cs="Arial"/>
                <w:sz w:val="18"/>
                <w:szCs w:val="18"/>
              </w:rPr>
              <w:t xml:space="preserve"> and </w:t>
            </w:r>
            <w:proofErr w:type="spellStart"/>
            <w:r w:rsidRPr="00D63C24">
              <w:rPr>
                <w:rFonts w:ascii="Arial" w:hAnsi="Arial" w:cs="Arial"/>
                <w:sz w:val="18"/>
                <w:szCs w:val="18"/>
              </w:rPr>
              <w:t>Sanguthevar</w:t>
            </w:r>
            <w:proofErr w:type="spellEnd"/>
            <w:r w:rsidRPr="00D63C24">
              <w:rPr>
                <w:rFonts w:ascii="Arial" w:hAnsi="Arial" w:cs="Arial"/>
                <w:sz w:val="18"/>
                <w:szCs w:val="18"/>
              </w:rPr>
              <w:t xml:space="preserve"> </w:t>
            </w:r>
            <w:proofErr w:type="spellStart"/>
            <w:r w:rsidRPr="00D63C24">
              <w:rPr>
                <w:rFonts w:ascii="Arial" w:hAnsi="Arial" w:cs="Arial"/>
                <w:sz w:val="18"/>
                <w:szCs w:val="18"/>
              </w:rPr>
              <w:t>Rajasekaran</w:t>
            </w:r>
            <w:proofErr w:type="spellEnd"/>
          </w:p>
        </w:tc>
        <w:tc>
          <w:tcPr>
            <w:tcW w:w="149" w:type="pct"/>
          </w:tcPr>
          <w:p w14:paraId="149F7BD5" w14:textId="77777777" w:rsidR="002E3C27" w:rsidRPr="00D63C24" w:rsidRDefault="002E3C27" w:rsidP="001C3606">
            <w:pPr>
              <w:jc w:val="both"/>
              <w:rPr>
                <w:rFonts w:ascii="Arial" w:hAnsi="Arial" w:cs="Arial"/>
                <w:sz w:val="18"/>
                <w:szCs w:val="18"/>
              </w:rPr>
            </w:pPr>
            <w:r w:rsidRPr="00D63C24">
              <w:rPr>
                <w:rFonts w:ascii="Arial" w:hAnsi="Arial" w:cs="Arial"/>
                <w:sz w:val="18"/>
                <w:szCs w:val="18"/>
              </w:rPr>
              <w:t>:</w:t>
            </w:r>
          </w:p>
        </w:tc>
        <w:tc>
          <w:tcPr>
            <w:tcW w:w="3147" w:type="pct"/>
          </w:tcPr>
          <w:p w14:paraId="455E64A2" w14:textId="77777777" w:rsidR="002E3C27" w:rsidRPr="00D63C24" w:rsidRDefault="002E3C27" w:rsidP="001C3606">
            <w:pPr>
              <w:jc w:val="both"/>
              <w:rPr>
                <w:rFonts w:ascii="Arial" w:hAnsi="Arial" w:cs="Arial"/>
                <w:sz w:val="18"/>
                <w:szCs w:val="18"/>
              </w:rPr>
            </w:pPr>
            <w:r w:rsidRPr="001B01FC">
              <w:rPr>
                <w:rFonts w:ascii="Arial" w:hAnsi="Arial" w:cs="Arial"/>
                <w:b/>
                <w:bCs/>
                <w:sz w:val="18"/>
                <w:szCs w:val="18"/>
              </w:rPr>
              <w:t>Fundamentals of Computer Algorithms</w:t>
            </w:r>
            <w:r w:rsidRPr="00D63C24">
              <w:rPr>
                <w:rFonts w:ascii="Arial" w:hAnsi="Arial" w:cs="Arial"/>
                <w:sz w:val="18"/>
                <w:szCs w:val="18"/>
              </w:rPr>
              <w:t xml:space="preserve">, </w:t>
            </w:r>
            <w:proofErr w:type="spellStart"/>
            <w:r w:rsidRPr="001B01FC">
              <w:rPr>
                <w:rFonts w:ascii="Arial" w:hAnsi="Arial" w:cs="Arial"/>
                <w:i/>
                <w:iCs/>
                <w:sz w:val="18"/>
                <w:szCs w:val="18"/>
              </w:rPr>
              <w:t>Galgotia</w:t>
            </w:r>
            <w:proofErr w:type="spellEnd"/>
            <w:r w:rsidRPr="001B01FC">
              <w:rPr>
                <w:rFonts w:ascii="Arial" w:hAnsi="Arial" w:cs="Arial"/>
                <w:i/>
                <w:iCs/>
                <w:sz w:val="18"/>
                <w:szCs w:val="18"/>
              </w:rPr>
              <w:t xml:space="preserve"> Publications</w:t>
            </w:r>
          </w:p>
        </w:tc>
      </w:tr>
    </w:tbl>
    <w:p w14:paraId="3D5D1B96" w14:textId="77777777" w:rsidR="002E3C27" w:rsidRDefault="002E3C27" w:rsidP="002E3C27">
      <w:pPr>
        <w:rPr>
          <w:rFonts w:ascii="Arial" w:hAnsi="Arial" w:cs="Arial"/>
          <w:sz w:val="18"/>
          <w:szCs w:val="18"/>
        </w:rPr>
      </w:pPr>
    </w:p>
    <w:p w14:paraId="37F81685" w14:textId="77777777" w:rsidR="002E3C27" w:rsidRDefault="002E3C27" w:rsidP="002E3C27">
      <w:pPr>
        <w:rPr>
          <w:rFonts w:ascii="Arial" w:hAnsi="Arial" w:cs="Arial"/>
          <w:sz w:val="18"/>
          <w:szCs w:val="18"/>
        </w:rPr>
      </w:pPr>
    </w:p>
    <w:p w14:paraId="4384BBAA" w14:textId="77777777" w:rsidR="002E3C27" w:rsidRDefault="002E3C27" w:rsidP="002E3C27">
      <w:pPr>
        <w:rPr>
          <w:rFonts w:ascii="Arial" w:hAnsi="Arial" w:cs="Arial"/>
          <w:sz w:val="18"/>
          <w:szCs w:val="18"/>
        </w:rPr>
      </w:pPr>
    </w:p>
    <w:p w14:paraId="5620504F" w14:textId="77777777" w:rsidR="002E3C27" w:rsidRPr="00D63C24" w:rsidRDefault="002E3C27" w:rsidP="002E3C27">
      <w:pPr>
        <w:rPr>
          <w:rFonts w:ascii="Arial" w:hAnsi="Arial" w:cs="Arial"/>
          <w:sz w:val="18"/>
          <w:szCs w:val="18"/>
        </w:rPr>
      </w:pPr>
    </w:p>
    <w:p w14:paraId="30B5C197" w14:textId="77777777" w:rsidR="002E3C27" w:rsidRPr="001F33C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 311</w:t>
      </w:r>
      <w:r w:rsidRPr="001F33CA">
        <w:rPr>
          <w:rFonts w:ascii="Arial" w:hAnsi="Arial" w:cs="Arial"/>
          <w:b/>
          <w:bCs/>
          <w:iCs/>
          <w:sz w:val="18"/>
          <w:szCs w:val="18"/>
        </w:rPr>
        <w:t>2: Software Engineering Lab</w:t>
      </w:r>
    </w:p>
    <w:p w14:paraId="47D07DFE" w14:textId="77777777" w:rsidR="002E3C27" w:rsidRPr="001F33C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33CA">
        <w:rPr>
          <w:rFonts w:ascii="Arial" w:hAnsi="Arial" w:cs="Arial"/>
          <w:b/>
          <w:bCs/>
          <w:iCs/>
          <w:sz w:val="18"/>
          <w:szCs w:val="18"/>
        </w:rPr>
        <w:t xml:space="preserve">Credits: </w:t>
      </w:r>
      <w:r w:rsidRPr="001F33CA">
        <w:rPr>
          <w:rFonts w:ascii="Arial" w:hAnsi="Arial" w:cs="Arial"/>
          <w:iCs/>
          <w:sz w:val="18"/>
          <w:szCs w:val="18"/>
        </w:rPr>
        <w:t xml:space="preserve">1 </w:t>
      </w:r>
      <w:r w:rsidRPr="001F33CA">
        <w:rPr>
          <w:rFonts w:ascii="Arial" w:hAnsi="Arial" w:cs="Arial"/>
          <w:b/>
          <w:bCs/>
          <w:iCs/>
          <w:sz w:val="18"/>
          <w:szCs w:val="18"/>
        </w:rPr>
        <w:t xml:space="preserve">Contact Hours: </w:t>
      </w:r>
      <w:r w:rsidRPr="001F33CA">
        <w:rPr>
          <w:rFonts w:ascii="Arial" w:hAnsi="Arial" w:cs="Arial"/>
          <w:iCs/>
          <w:sz w:val="18"/>
          <w:szCs w:val="18"/>
        </w:rPr>
        <w:t>26</w:t>
      </w:r>
    </w:p>
    <w:p w14:paraId="247E65B2" w14:textId="77777777" w:rsidR="002E3C27" w:rsidRPr="001F33C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33CA">
        <w:rPr>
          <w:rFonts w:ascii="Arial" w:hAnsi="Arial" w:cs="Arial"/>
          <w:b/>
          <w:bCs/>
          <w:iCs/>
          <w:sz w:val="18"/>
          <w:szCs w:val="18"/>
        </w:rPr>
        <w:t xml:space="preserve">Year: </w:t>
      </w:r>
      <w:r w:rsidRPr="001F33CA">
        <w:rPr>
          <w:rFonts w:ascii="Arial" w:hAnsi="Arial" w:cs="Arial"/>
          <w:iCs/>
          <w:sz w:val="18"/>
          <w:szCs w:val="18"/>
        </w:rPr>
        <w:t>Third</w:t>
      </w:r>
      <w:r w:rsidRPr="001F33CA">
        <w:rPr>
          <w:rFonts w:ascii="Arial" w:hAnsi="Arial" w:cs="Arial"/>
          <w:b/>
          <w:bCs/>
          <w:iCs/>
          <w:sz w:val="18"/>
          <w:szCs w:val="18"/>
        </w:rPr>
        <w:t xml:space="preserve"> Semester: </w:t>
      </w:r>
      <w:r w:rsidRPr="001F33CA">
        <w:rPr>
          <w:rFonts w:ascii="Arial" w:hAnsi="Arial" w:cs="Arial"/>
          <w:iCs/>
          <w:sz w:val="18"/>
          <w:szCs w:val="18"/>
        </w:rPr>
        <w:t>Even</w:t>
      </w:r>
    </w:p>
    <w:p w14:paraId="20103123" w14:textId="77777777" w:rsidR="002E3C27" w:rsidRPr="001F33CA"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F33CA" w14:paraId="54D777E2" w14:textId="77777777" w:rsidTr="001C3606">
        <w:trPr>
          <w:jc w:val="center"/>
        </w:trPr>
        <w:tc>
          <w:tcPr>
            <w:tcW w:w="1439" w:type="dxa"/>
          </w:tcPr>
          <w:p w14:paraId="2839CC88" w14:textId="77777777" w:rsidR="002E3C27" w:rsidRPr="001F33CA" w:rsidRDefault="002E3C27" w:rsidP="001C3606">
            <w:pPr>
              <w:rPr>
                <w:rFonts w:ascii="Arial" w:hAnsi="Arial" w:cs="Arial"/>
                <w:b/>
                <w:bCs/>
                <w:sz w:val="18"/>
                <w:szCs w:val="18"/>
              </w:rPr>
            </w:pPr>
            <w:r w:rsidRPr="001F33CA">
              <w:rPr>
                <w:rFonts w:ascii="Arial" w:hAnsi="Arial" w:cs="Arial"/>
                <w:b/>
                <w:sz w:val="18"/>
                <w:szCs w:val="18"/>
              </w:rPr>
              <w:t>Prerequisite:</w:t>
            </w:r>
          </w:p>
        </w:tc>
        <w:tc>
          <w:tcPr>
            <w:tcW w:w="7741" w:type="dxa"/>
          </w:tcPr>
          <w:p w14:paraId="4C683574" w14:textId="77777777" w:rsidR="002E3C27" w:rsidRPr="001F33CA" w:rsidRDefault="002E3C27" w:rsidP="001C3606">
            <w:pPr>
              <w:rPr>
                <w:rFonts w:ascii="Arial" w:hAnsi="Arial" w:cs="Arial"/>
                <w:iCs/>
                <w:sz w:val="18"/>
                <w:szCs w:val="18"/>
              </w:rPr>
            </w:pPr>
            <w:r w:rsidRPr="001F33CA">
              <w:rPr>
                <w:rFonts w:ascii="Arial" w:hAnsi="Arial" w:cs="Arial"/>
                <w:sz w:val="18"/>
                <w:szCs w:val="18"/>
              </w:rPr>
              <w:t xml:space="preserve">CSE1222: Object Oriented Programming Lab, </w:t>
            </w:r>
            <w:r w:rsidRPr="001F33CA">
              <w:rPr>
                <w:rFonts w:ascii="Arial" w:hAnsi="Arial" w:cs="Arial"/>
                <w:iCs/>
                <w:sz w:val="18"/>
                <w:szCs w:val="18"/>
              </w:rPr>
              <w:t>CSE2122: Data Structure Lab, CSE2222: Design and Analysis of Algorithms Lab</w:t>
            </w:r>
          </w:p>
        </w:tc>
      </w:tr>
      <w:tr w:rsidR="002E3C27" w:rsidRPr="001F33CA" w14:paraId="3EA276B7" w14:textId="77777777" w:rsidTr="001C3606">
        <w:trPr>
          <w:jc w:val="center"/>
        </w:trPr>
        <w:tc>
          <w:tcPr>
            <w:tcW w:w="1439" w:type="dxa"/>
          </w:tcPr>
          <w:p w14:paraId="691F03A6" w14:textId="77777777" w:rsidR="002E3C27" w:rsidRPr="001F33CA" w:rsidRDefault="002E3C27" w:rsidP="001C3606">
            <w:pPr>
              <w:rPr>
                <w:rFonts w:ascii="Arial" w:hAnsi="Arial" w:cs="Arial"/>
                <w:b/>
                <w:sz w:val="18"/>
                <w:szCs w:val="18"/>
              </w:rPr>
            </w:pPr>
            <w:r w:rsidRPr="001F33CA">
              <w:rPr>
                <w:rFonts w:ascii="Arial" w:hAnsi="Arial" w:cs="Arial"/>
                <w:b/>
                <w:sz w:val="18"/>
                <w:szCs w:val="18"/>
              </w:rPr>
              <w:t>Course Type</w:t>
            </w:r>
          </w:p>
        </w:tc>
        <w:tc>
          <w:tcPr>
            <w:tcW w:w="7741" w:type="dxa"/>
          </w:tcPr>
          <w:p w14:paraId="65DBDC62" w14:textId="77777777" w:rsidR="002E3C27" w:rsidRPr="001F33CA" w:rsidRDefault="00000000" w:rsidP="001C3606">
            <w:pPr>
              <w:rPr>
                <w:rFonts w:ascii="Arial" w:hAnsi="Arial" w:cs="Arial"/>
                <w:iCs/>
                <w:sz w:val="18"/>
                <w:szCs w:val="18"/>
              </w:rPr>
            </w:pPr>
            <w:sdt>
              <w:sdtPr>
                <w:rPr>
                  <w:rFonts w:ascii="Arial" w:hAnsi="Arial" w:cs="Arial"/>
                  <w:iCs/>
                  <w:sz w:val="18"/>
                  <w:szCs w:val="18"/>
                </w:rPr>
                <w:id w:val="-1993703710"/>
              </w:sdtPr>
              <w:sdtContent>
                <w:r w:rsidR="002E3C27" w:rsidRPr="001F33CA">
                  <w:rPr>
                    <w:rFonts w:ascii="MS Gothic" w:eastAsia="MS Gothic" w:hAnsi="MS Gothic" w:cs="MS Gothic" w:hint="eastAsia"/>
                    <w:iCs/>
                    <w:sz w:val="18"/>
                    <w:szCs w:val="18"/>
                  </w:rPr>
                  <w:t>☐</w:t>
                </w:r>
              </w:sdtContent>
            </w:sdt>
            <w:r w:rsidR="002E3C27" w:rsidRPr="001F33CA">
              <w:rPr>
                <w:rFonts w:ascii="Arial" w:hAnsi="Arial" w:cs="Arial"/>
                <w:iCs/>
                <w:sz w:val="18"/>
                <w:szCs w:val="18"/>
              </w:rPr>
              <w:t xml:space="preserve"> Theory         </w:t>
            </w:r>
            <w:sdt>
              <w:sdtPr>
                <w:rPr>
                  <w:rFonts w:ascii="Arial" w:hAnsi="Arial" w:cs="Arial"/>
                  <w:iCs/>
                  <w:sz w:val="18"/>
                  <w:szCs w:val="18"/>
                </w:rPr>
                <w:id w:val="261115298"/>
              </w:sdtPr>
              <w:sdtContent>
                <w:r w:rsidR="002E3C27" w:rsidRPr="001F33CA">
                  <w:rPr>
                    <w:rFonts w:ascii="MS Gothic" w:eastAsia="MS Gothic" w:hAnsi="MS Gothic" w:cs="MS Gothic" w:hint="eastAsia"/>
                    <w:iCs/>
                    <w:sz w:val="18"/>
                    <w:szCs w:val="18"/>
                  </w:rPr>
                  <w:t>☒</w:t>
                </w:r>
              </w:sdtContent>
            </w:sdt>
            <w:r w:rsidR="002E3C27" w:rsidRPr="001F33CA">
              <w:rPr>
                <w:rFonts w:ascii="Arial" w:hAnsi="Arial" w:cs="Arial"/>
                <w:iCs/>
                <w:sz w:val="18"/>
                <w:szCs w:val="18"/>
              </w:rPr>
              <w:t xml:space="preserve">  Laboratory work         </w:t>
            </w:r>
            <w:sdt>
              <w:sdtPr>
                <w:rPr>
                  <w:rFonts w:ascii="Arial" w:hAnsi="Arial" w:cs="Arial"/>
                  <w:iCs/>
                  <w:sz w:val="18"/>
                  <w:szCs w:val="18"/>
                </w:rPr>
                <w:id w:val="-2058617836"/>
              </w:sdtPr>
              <w:sdtContent>
                <w:r w:rsidR="002E3C27" w:rsidRPr="001F33CA">
                  <w:rPr>
                    <w:rFonts w:ascii="MS Gothic" w:eastAsia="MS Gothic" w:hAnsi="MS Gothic" w:cs="MS Gothic" w:hint="eastAsia"/>
                    <w:iCs/>
                    <w:sz w:val="18"/>
                    <w:szCs w:val="18"/>
                  </w:rPr>
                  <w:t>☐</w:t>
                </w:r>
              </w:sdtContent>
            </w:sdt>
            <w:r w:rsidR="002E3C27" w:rsidRPr="001F33CA">
              <w:rPr>
                <w:rFonts w:ascii="Arial" w:hAnsi="Arial" w:cs="Arial"/>
                <w:iCs/>
                <w:sz w:val="18"/>
                <w:szCs w:val="18"/>
              </w:rPr>
              <w:t xml:space="preserve">  Project work      </w:t>
            </w:r>
            <w:sdt>
              <w:sdtPr>
                <w:rPr>
                  <w:rFonts w:ascii="Arial" w:hAnsi="Arial" w:cs="Arial"/>
                  <w:iCs/>
                  <w:sz w:val="18"/>
                  <w:szCs w:val="18"/>
                </w:rPr>
                <w:id w:val="-256217420"/>
              </w:sdtPr>
              <w:sdtContent>
                <w:r w:rsidR="002E3C27" w:rsidRPr="001F33CA">
                  <w:rPr>
                    <w:rFonts w:ascii="MS Gothic" w:eastAsia="MS Gothic" w:hAnsi="MS Gothic" w:cs="MS Gothic" w:hint="eastAsia"/>
                    <w:iCs/>
                    <w:sz w:val="18"/>
                    <w:szCs w:val="18"/>
                  </w:rPr>
                  <w:t>☐</w:t>
                </w:r>
              </w:sdtContent>
            </w:sdt>
            <w:r w:rsidR="002E3C27" w:rsidRPr="001F33CA">
              <w:rPr>
                <w:rFonts w:ascii="Arial" w:hAnsi="Arial" w:cs="Arial"/>
                <w:iCs/>
                <w:sz w:val="18"/>
                <w:szCs w:val="18"/>
              </w:rPr>
              <w:t xml:space="preserve">  Viva Voce                    </w:t>
            </w:r>
          </w:p>
        </w:tc>
      </w:tr>
      <w:tr w:rsidR="002E3C27" w:rsidRPr="001F33CA" w14:paraId="4B4E2267" w14:textId="77777777" w:rsidTr="001C3606">
        <w:trPr>
          <w:trHeight w:val="238"/>
          <w:jc w:val="center"/>
        </w:trPr>
        <w:tc>
          <w:tcPr>
            <w:tcW w:w="1439" w:type="dxa"/>
          </w:tcPr>
          <w:p w14:paraId="79B11F85" w14:textId="77777777" w:rsidR="002E3C27" w:rsidRPr="001F33CA" w:rsidRDefault="002E3C27" w:rsidP="001C3606">
            <w:pPr>
              <w:ind w:left="2160" w:hanging="2160"/>
              <w:rPr>
                <w:rFonts w:ascii="Arial" w:hAnsi="Arial" w:cs="Arial"/>
                <w:b/>
                <w:bCs/>
                <w:sz w:val="18"/>
                <w:szCs w:val="18"/>
              </w:rPr>
            </w:pPr>
            <w:r w:rsidRPr="001F33CA">
              <w:rPr>
                <w:rFonts w:ascii="Arial" w:hAnsi="Arial" w:cs="Arial"/>
                <w:b/>
                <w:bCs/>
                <w:sz w:val="18"/>
                <w:szCs w:val="18"/>
              </w:rPr>
              <w:t>Motivation</w:t>
            </w:r>
          </w:p>
        </w:tc>
        <w:tc>
          <w:tcPr>
            <w:tcW w:w="7741" w:type="dxa"/>
          </w:tcPr>
          <w:p w14:paraId="1B1337BE" w14:textId="77777777" w:rsidR="002E3C27" w:rsidRPr="001F33CA" w:rsidRDefault="002E3C27" w:rsidP="001C3606">
            <w:pPr>
              <w:rPr>
                <w:rFonts w:ascii="Arial" w:hAnsi="Arial" w:cs="Arial"/>
                <w:iCs/>
                <w:sz w:val="18"/>
                <w:szCs w:val="18"/>
              </w:rPr>
            </w:pPr>
            <w:r w:rsidRPr="001F33CA">
              <w:rPr>
                <w:rFonts w:ascii="Arial" w:hAnsi="Arial" w:cs="Arial"/>
                <w:iCs/>
                <w:sz w:val="18"/>
                <w:szCs w:val="18"/>
              </w:rPr>
              <w:t>To Demonstrate the skills and processes needed to complement technical understanding of software products in order to make you a more effective software developer in an engineering team.</w:t>
            </w:r>
          </w:p>
        </w:tc>
      </w:tr>
      <w:tr w:rsidR="002E3C27" w:rsidRPr="001F33CA" w14:paraId="0BCAB351" w14:textId="77777777" w:rsidTr="001C3606">
        <w:trPr>
          <w:trHeight w:val="238"/>
          <w:jc w:val="center"/>
        </w:trPr>
        <w:tc>
          <w:tcPr>
            <w:tcW w:w="9180" w:type="dxa"/>
            <w:gridSpan w:val="2"/>
          </w:tcPr>
          <w:p w14:paraId="0F8AB3F8" w14:textId="77777777" w:rsidR="002E3C27" w:rsidRPr="001F33CA" w:rsidRDefault="002E3C27" w:rsidP="001C3606">
            <w:pPr>
              <w:rPr>
                <w:rFonts w:ascii="Arial" w:hAnsi="Arial" w:cs="Arial"/>
                <w:b/>
                <w:bCs/>
                <w:sz w:val="18"/>
                <w:szCs w:val="18"/>
              </w:rPr>
            </w:pPr>
            <w:r w:rsidRPr="001F33CA">
              <w:rPr>
                <w:rFonts w:ascii="Arial" w:hAnsi="Arial" w:cs="Arial"/>
                <w:b/>
                <w:bCs/>
                <w:sz w:val="18"/>
                <w:szCs w:val="18"/>
              </w:rPr>
              <w:t>Course Objective:</w:t>
            </w:r>
          </w:p>
          <w:p w14:paraId="5726EFCF" w14:textId="77777777" w:rsidR="002E3C27" w:rsidRPr="001F33CA" w:rsidRDefault="002E3C27" w:rsidP="001C3606">
            <w:pPr>
              <w:jc w:val="both"/>
              <w:rPr>
                <w:rFonts w:ascii="Arial" w:hAnsi="Arial" w:cs="Arial"/>
                <w:iCs/>
                <w:sz w:val="18"/>
                <w:szCs w:val="18"/>
              </w:rPr>
            </w:pPr>
            <w:r w:rsidRPr="001F33CA">
              <w:rPr>
                <w:rFonts w:ascii="Arial" w:hAnsi="Arial" w:cs="Arial"/>
                <w:sz w:val="18"/>
                <w:szCs w:val="18"/>
              </w:rPr>
              <w:t>This Laboratory course provides an in-depth study of the process of developing software systems, including the use of software processes in actual product development, techniques used to ensure quality of the software products and maintenance tasks performed as software evolves. By the end of the course, students will be able to demonstrate the role of software processes in the development of software and will have experienced several types of processes, from rigid to agile. Students will also become familiar with a variety of modern technologies and development techniques and understand their connection to software processes.</w:t>
            </w:r>
            <w:r w:rsidRPr="001F33CA">
              <w:rPr>
                <w:rFonts w:ascii="Arial" w:hAnsi="Arial" w:cs="Arial"/>
                <w:iCs/>
                <w:sz w:val="18"/>
                <w:szCs w:val="18"/>
              </w:rPr>
              <w:t xml:space="preserve"> </w:t>
            </w:r>
          </w:p>
        </w:tc>
      </w:tr>
    </w:tbl>
    <w:p w14:paraId="7A4DD91A" w14:textId="77777777" w:rsidR="002E3C27" w:rsidRPr="001F33CA" w:rsidRDefault="002E3C27" w:rsidP="002E3C27">
      <w:pPr>
        <w:rPr>
          <w:rFonts w:ascii="Arial" w:hAnsi="Arial" w:cs="Arial"/>
          <w:sz w:val="18"/>
          <w:szCs w:val="18"/>
        </w:rPr>
      </w:pPr>
    </w:p>
    <w:p w14:paraId="178EC0DF" w14:textId="77777777" w:rsidR="002E3C27" w:rsidRDefault="002E3C27" w:rsidP="002E3C27">
      <w:pPr>
        <w:rPr>
          <w:rFonts w:ascii="Arial" w:hAnsi="Arial" w:cs="Arial"/>
          <w:b/>
          <w:color w:val="000000" w:themeColor="text1"/>
          <w:sz w:val="18"/>
          <w:szCs w:val="18"/>
        </w:rPr>
      </w:pPr>
      <w:r>
        <w:rPr>
          <w:rFonts w:ascii="Arial" w:hAnsi="Arial" w:cs="Arial"/>
          <w:b/>
          <w:color w:val="000000" w:themeColor="text1"/>
          <w:sz w:val="18"/>
          <w:szCs w:val="18"/>
        </w:rPr>
        <w:br w:type="page"/>
      </w:r>
    </w:p>
    <w:p w14:paraId="5A89D964" w14:textId="77777777" w:rsidR="002E3C27" w:rsidRPr="001F33CA" w:rsidRDefault="002E3C27" w:rsidP="002E3C27">
      <w:pPr>
        <w:autoSpaceDE w:val="0"/>
        <w:autoSpaceDN w:val="0"/>
        <w:adjustRightInd w:val="0"/>
        <w:jc w:val="center"/>
        <w:rPr>
          <w:rFonts w:ascii="Arial" w:hAnsi="Arial" w:cs="Arial"/>
          <w:b/>
          <w:color w:val="000000" w:themeColor="text1"/>
          <w:sz w:val="18"/>
          <w:szCs w:val="18"/>
        </w:rPr>
      </w:pPr>
      <w:r w:rsidRPr="001F33CA">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1F33CA" w14:paraId="2CDEE942" w14:textId="77777777" w:rsidTr="001C3606">
        <w:trPr>
          <w:trHeight w:val="877"/>
          <w:jc w:val="center"/>
        </w:trPr>
        <w:tc>
          <w:tcPr>
            <w:tcW w:w="646" w:type="dxa"/>
            <w:vAlign w:val="center"/>
          </w:tcPr>
          <w:p w14:paraId="7565BBE0"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CO No.</w:t>
            </w:r>
          </w:p>
        </w:tc>
        <w:tc>
          <w:tcPr>
            <w:tcW w:w="1827" w:type="dxa"/>
            <w:vAlign w:val="center"/>
          </w:tcPr>
          <w:p w14:paraId="5AE56574"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CO Statement</w:t>
            </w:r>
          </w:p>
        </w:tc>
        <w:tc>
          <w:tcPr>
            <w:tcW w:w="2292" w:type="dxa"/>
            <w:vAlign w:val="center"/>
          </w:tcPr>
          <w:p w14:paraId="2D71EE54"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Corresponding PO</w:t>
            </w:r>
          </w:p>
        </w:tc>
        <w:tc>
          <w:tcPr>
            <w:tcW w:w="1051" w:type="dxa"/>
            <w:vAlign w:val="center"/>
          </w:tcPr>
          <w:p w14:paraId="06D0E888"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Domain / level of learning taxonomy</w:t>
            </w:r>
          </w:p>
        </w:tc>
        <w:tc>
          <w:tcPr>
            <w:tcW w:w="1747" w:type="dxa"/>
            <w:vAlign w:val="center"/>
          </w:tcPr>
          <w:p w14:paraId="17755EFC"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Delivery methods and activities</w:t>
            </w:r>
          </w:p>
        </w:tc>
        <w:tc>
          <w:tcPr>
            <w:tcW w:w="1612" w:type="dxa"/>
            <w:vAlign w:val="center"/>
          </w:tcPr>
          <w:p w14:paraId="0CC99828"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Assessment tools</w:t>
            </w:r>
          </w:p>
        </w:tc>
      </w:tr>
      <w:tr w:rsidR="002E3C27" w:rsidRPr="001F33CA" w14:paraId="37782947" w14:textId="77777777" w:rsidTr="001C3606">
        <w:trPr>
          <w:trHeight w:val="1646"/>
          <w:jc w:val="center"/>
        </w:trPr>
        <w:tc>
          <w:tcPr>
            <w:tcW w:w="646" w:type="dxa"/>
            <w:vAlign w:val="center"/>
          </w:tcPr>
          <w:p w14:paraId="7EA761B0"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CO1</w:t>
            </w:r>
          </w:p>
        </w:tc>
        <w:tc>
          <w:tcPr>
            <w:tcW w:w="1827" w:type="dxa"/>
            <w:vAlign w:val="center"/>
          </w:tcPr>
          <w:p w14:paraId="765B9F89" w14:textId="77777777" w:rsidR="002E3C27" w:rsidRPr="001F33CA" w:rsidRDefault="002E3C27" w:rsidP="001C3606">
            <w:pPr>
              <w:pStyle w:val="ListParagraph"/>
              <w:spacing w:after="0" w:line="240" w:lineRule="auto"/>
              <w:ind w:left="-18"/>
              <w:jc w:val="center"/>
              <w:rPr>
                <w:rFonts w:ascii="Arial" w:hAnsi="Arial" w:cs="Arial"/>
                <w:sz w:val="18"/>
                <w:szCs w:val="18"/>
              </w:rPr>
            </w:pPr>
            <w:r w:rsidRPr="008D0E50">
              <w:rPr>
                <w:rFonts w:ascii="Arial" w:hAnsi="Arial" w:cs="Arial"/>
                <w:color w:val="000000" w:themeColor="text1"/>
                <w:sz w:val="18"/>
                <w:szCs w:val="18"/>
              </w:rPr>
              <w:t>To</w:t>
            </w:r>
            <w:r>
              <w:rPr>
                <w:rFonts w:ascii="Arial" w:hAnsi="Arial" w:cs="Arial"/>
                <w:b/>
                <w:bCs/>
                <w:color w:val="000000" w:themeColor="text1"/>
                <w:sz w:val="18"/>
                <w:szCs w:val="18"/>
              </w:rPr>
              <w:t xml:space="preserve"> c</w:t>
            </w:r>
            <w:r w:rsidRPr="001F33CA">
              <w:rPr>
                <w:rFonts w:ascii="Arial" w:hAnsi="Arial" w:cs="Arial"/>
                <w:b/>
                <w:bCs/>
                <w:color w:val="000000" w:themeColor="text1"/>
                <w:sz w:val="18"/>
                <w:szCs w:val="18"/>
              </w:rPr>
              <w:t>ombine</w:t>
            </w:r>
            <w:r w:rsidRPr="001F33CA">
              <w:rPr>
                <w:rFonts w:ascii="Arial" w:hAnsi="Arial" w:cs="Arial"/>
                <w:color w:val="000000" w:themeColor="text1"/>
                <w:sz w:val="18"/>
                <w:szCs w:val="18"/>
              </w:rPr>
              <w:t xml:space="preserve"> all SDLC Phases and produce a quality software and deploy.</w:t>
            </w:r>
          </w:p>
        </w:tc>
        <w:tc>
          <w:tcPr>
            <w:tcW w:w="2292" w:type="dxa"/>
            <w:vAlign w:val="center"/>
          </w:tcPr>
          <w:p w14:paraId="34043BB0"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
                <w:bCs/>
                <w:sz w:val="18"/>
                <w:szCs w:val="18"/>
              </w:rPr>
              <w:t>D</w:t>
            </w:r>
            <w:r w:rsidRPr="001F33CA">
              <w:rPr>
                <w:rFonts w:ascii="Arial" w:hAnsi="Arial" w:cs="Arial"/>
                <w:b/>
                <w:bCs/>
                <w:sz w:val="18"/>
                <w:szCs w:val="18"/>
              </w:rPr>
              <w:t>esign/development of solutions</w:t>
            </w:r>
            <w:r w:rsidRPr="001F33CA">
              <w:rPr>
                <w:rFonts w:ascii="Arial" w:hAnsi="Arial" w:cs="Arial"/>
                <w:sz w:val="18"/>
                <w:szCs w:val="18"/>
              </w:rPr>
              <w:t>:</w:t>
            </w:r>
          </w:p>
          <w:p w14:paraId="21729E97" w14:textId="77777777" w:rsidR="002E3C27" w:rsidRPr="001F33CA" w:rsidRDefault="002E3C27" w:rsidP="001C3606">
            <w:pPr>
              <w:pStyle w:val="ListParagraph"/>
              <w:spacing w:after="0" w:line="240" w:lineRule="auto"/>
              <w:ind w:left="0"/>
              <w:jc w:val="center"/>
              <w:rPr>
                <w:rFonts w:ascii="Arial" w:hAnsi="Arial" w:cs="Arial"/>
                <w:color w:val="000000" w:themeColor="text1"/>
                <w:sz w:val="18"/>
                <w:szCs w:val="18"/>
              </w:rPr>
            </w:pPr>
            <w:r w:rsidRPr="001F33CA">
              <w:rPr>
                <w:rFonts w:ascii="Arial" w:hAnsi="Arial" w:cs="Arial"/>
                <w:color w:val="000000" w:themeColor="text1"/>
                <w:sz w:val="18"/>
                <w:szCs w:val="18"/>
              </w:rPr>
              <w:t>(PO3)</w:t>
            </w:r>
          </w:p>
        </w:tc>
        <w:tc>
          <w:tcPr>
            <w:tcW w:w="1051" w:type="dxa"/>
            <w:vAlign w:val="center"/>
          </w:tcPr>
          <w:p w14:paraId="453ABD8E"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Cognitive domain – level 6</w:t>
            </w:r>
          </w:p>
        </w:tc>
        <w:tc>
          <w:tcPr>
            <w:tcW w:w="1747" w:type="dxa"/>
            <w:vAlign w:val="center"/>
          </w:tcPr>
          <w:p w14:paraId="7986BAF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66154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40C063E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350893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2FC5BFF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911563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062CDF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073798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9841EAB" w14:textId="77777777" w:rsidR="002E3C27" w:rsidRPr="001F33CA"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391601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5C99913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12591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0A63BD1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227988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2F59453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952077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EC020A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835214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BB059F6" w14:textId="77777777" w:rsidR="002E3C27" w:rsidRPr="001F33CA"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633134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F33CA" w14:paraId="4B2B4944" w14:textId="77777777" w:rsidTr="001C3606">
        <w:trPr>
          <w:trHeight w:val="1583"/>
          <w:jc w:val="center"/>
        </w:trPr>
        <w:tc>
          <w:tcPr>
            <w:tcW w:w="646" w:type="dxa"/>
            <w:vAlign w:val="center"/>
          </w:tcPr>
          <w:p w14:paraId="17D46CD3"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CO2</w:t>
            </w:r>
          </w:p>
        </w:tc>
        <w:tc>
          <w:tcPr>
            <w:tcW w:w="1827" w:type="dxa"/>
            <w:vAlign w:val="center"/>
          </w:tcPr>
          <w:p w14:paraId="4B5FA0EF" w14:textId="77777777" w:rsidR="002E3C27" w:rsidRPr="001F33CA"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8D0E50">
              <w:rPr>
                <w:rFonts w:ascii="Arial" w:hAnsi="Arial" w:cs="Arial"/>
                <w:b/>
                <w:bCs/>
                <w:color w:val="000000" w:themeColor="text1"/>
                <w:sz w:val="18"/>
                <w:szCs w:val="18"/>
              </w:rPr>
              <w:t>apply</w:t>
            </w:r>
            <w:r w:rsidRPr="001F33CA">
              <w:rPr>
                <w:rFonts w:ascii="Arial" w:hAnsi="Arial" w:cs="Arial"/>
                <w:color w:val="000000" w:themeColor="text1"/>
                <w:sz w:val="18"/>
                <w:szCs w:val="18"/>
              </w:rPr>
              <w:t xml:space="preserve"> different tools on each SDLC Phases to promote rapid development</w:t>
            </w:r>
          </w:p>
        </w:tc>
        <w:tc>
          <w:tcPr>
            <w:tcW w:w="2292" w:type="dxa"/>
            <w:vAlign w:val="center"/>
          </w:tcPr>
          <w:p w14:paraId="2EADD933" w14:textId="77777777" w:rsidR="002E3C27" w:rsidRPr="001F33CA" w:rsidRDefault="002E3C27" w:rsidP="001C3606">
            <w:pPr>
              <w:pStyle w:val="ListParagraph"/>
              <w:spacing w:after="0" w:line="240" w:lineRule="auto"/>
              <w:ind w:left="0"/>
              <w:jc w:val="center"/>
              <w:rPr>
                <w:rFonts w:ascii="Arial" w:hAnsi="Arial" w:cs="Arial"/>
                <w:color w:val="000000" w:themeColor="text1"/>
                <w:sz w:val="18"/>
                <w:szCs w:val="18"/>
              </w:rPr>
            </w:pPr>
            <w:r w:rsidRPr="001F33CA">
              <w:rPr>
                <w:rFonts w:ascii="Arial" w:hAnsi="Arial" w:cs="Arial"/>
                <w:b/>
                <w:bCs/>
                <w:sz w:val="18"/>
                <w:szCs w:val="18"/>
              </w:rPr>
              <w:t>Modern tool usage:</w:t>
            </w:r>
            <w:r w:rsidRPr="001F33CA">
              <w:rPr>
                <w:rFonts w:ascii="Arial" w:hAnsi="Arial" w:cs="Arial"/>
                <w:color w:val="000000" w:themeColor="text1"/>
                <w:sz w:val="18"/>
                <w:szCs w:val="18"/>
              </w:rPr>
              <w:t xml:space="preserve"> (PO5)</w:t>
            </w:r>
          </w:p>
        </w:tc>
        <w:tc>
          <w:tcPr>
            <w:tcW w:w="1051" w:type="dxa"/>
            <w:vAlign w:val="center"/>
          </w:tcPr>
          <w:p w14:paraId="5E725457" w14:textId="77777777" w:rsidR="002E3C27" w:rsidRPr="001F33CA" w:rsidRDefault="002E3C27" w:rsidP="001C3606">
            <w:pPr>
              <w:jc w:val="center"/>
              <w:rPr>
                <w:rFonts w:ascii="Arial" w:hAnsi="Arial" w:cs="Arial"/>
                <w:color w:val="000000" w:themeColor="text1"/>
                <w:sz w:val="18"/>
                <w:szCs w:val="18"/>
              </w:rPr>
            </w:pPr>
            <w:r w:rsidRPr="001F33CA">
              <w:rPr>
                <w:rFonts w:ascii="Arial" w:hAnsi="Arial" w:cs="Arial"/>
                <w:color w:val="000000" w:themeColor="text1"/>
                <w:sz w:val="18"/>
                <w:szCs w:val="18"/>
              </w:rPr>
              <w:t>Cognitive domain – level 4</w:t>
            </w:r>
          </w:p>
        </w:tc>
        <w:tc>
          <w:tcPr>
            <w:tcW w:w="1747" w:type="dxa"/>
            <w:vAlign w:val="center"/>
          </w:tcPr>
          <w:p w14:paraId="631A6D2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83877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07D9C84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279327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48E45F1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71269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7C20203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654206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78190CF" w14:textId="77777777" w:rsidR="002E3C27" w:rsidRPr="001F33CA"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4938742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409D4E8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932755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6DD9AE0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4156661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2F777A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109215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AB6F5F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832250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580822C8" w14:textId="77777777" w:rsidR="002E3C27" w:rsidRPr="001F33CA"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941386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56A6A425" w14:textId="77777777" w:rsidR="002E3C27" w:rsidRPr="001F33CA"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1F33CA" w14:paraId="084CCBF7" w14:textId="77777777" w:rsidTr="001C3606">
        <w:trPr>
          <w:jc w:val="center"/>
        </w:trPr>
        <w:tc>
          <w:tcPr>
            <w:tcW w:w="9127" w:type="dxa"/>
          </w:tcPr>
          <w:p w14:paraId="51F4159A" w14:textId="77777777" w:rsidR="002E3C27" w:rsidRPr="001F33CA" w:rsidRDefault="002E3C27" w:rsidP="001C3606">
            <w:pPr>
              <w:rPr>
                <w:rFonts w:ascii="Arial" w:hAnsi="Arial" w:cs="Arial"/>
                <w:b/>
                <w:color w:val="000000" w:themeColor="text1"/>
                <w:sz w:val="18"/>
                <w:szCs w:val="18"/>
              </w:rPr>
            </w:pPr>
            <w:r w:rsidRPr="001F33CA">
              <w:rPr>
                <w:rFonts w:ascii="Arial" w:hAnsi="Arial" w:cs="Arial"/>
                <w:b/>
                <w:color w:val="000000" w:themeColor="text1"/>
                <w:sz w:val="18"/>
                <w:szCs w:val="18"/>
              </w:rPr>
              <w:t>Assessment and Marks Distribution:</w:t>
            </w:r>
          </w:p>
          <w:p w14:paraId="1BED9FF2"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061DC914"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3FB7C6A7" w14:textId="77777777" w:rsidR="002E3C27" w:rsidRPr="001F33CA" w:rsidRDefault="002E3C27" w:rsidP="001C3606">
            <w:pPr>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1F33CA" w14:paraId="4626F1BB" w14:textId="77777777" w:rsidTr="001C3606">
        <w:trPr>
          <w:jc w:val="center"/>
        </w:trPr>
        <w:tc>
          <w:tcPr>
            <w:tcW w:w="9127" w:type="dxa"/>
          </w:tcPr>
          <w:p w14:paraId="0539674D" w14:textId="77777777" w:rsidR="002E3C27" w:rsidRPr="001F33CA" w:rsidRDefault="002E3C27" w:rsidP="001C3606">
            <w:pPr>
              <w:spacing w:after="120"/>
              <w:rPr>
                <w:rFonts w:ascii="Arial" w:hAnsi="Arial" w:cs="Arial"/>
                <w:b/>
                <w:bCs/>
                <w:iCs/>
                <w:sz w:val="18"/>
                <w:szCs w:val="18"/>
              </w:rPr>
            </w:pPr>
          </w:p>
          <w:p w14:paraId="063C9AAA" w14:textId="77777777" w:rsidR="002E3C27" w:rsidRPr="001F33CA" w:rsidRDefault="002E3C27" w:rsidP="001C3606">
            <w:pPr>
              <w:spacing w:after="120"/>
              <w:rPr>
                <w:rFonts w:ascii="Arial" w:hAnsi="Arial" w:cs="Arial"/>
                <w:b/>
                <w:bCs/>
                <w:iCs/>
                <w:sz w:val="18"/>
                <w:szCs w:val="18"/>
              </w:rPr>
            </w:pPr>
            <w:r w:rsidRPr="001F33CA">
              <w:rPr>
                <w:rFonts w:ascii="Arial" w:hAnsi="Arial" w:cs="Arial"/>
                <w:b/>
                <w:bCs/>
                <w:iCs/>
                <w:sz w:val="18"/>
                <w:szCs w:val="18"/>
              </w:rPr>
              <w:t>Lab Course Contents</w:t>
            </w:r>
            <w:r>
              <w:rPr>
                <w:rFonts w:ascii="Arial" w:hAnsi="Arial" w:cs="Arial"/>
                <w:b/>
                <w:bCs/>
                <w:iCs/>
                <w:sz w:val="18"/>
                <w:szCs w:val="18"/>
              </w:rPr>
              <w:t>/List of Experiments</w:t>
            </w:r>
            <w:r w:rsidRPr="001F33CA">
              <w:rPr>
                <w:rFonts w:ascii="Arial" w:hAnsi="Arial" w:cs="Arial"/>
                <w:b/>
                <w:bCs/>
                <w:iCs/>
                <w:sz w:val="18"/>
                <w:szCs w:val="18"/>
              </w:rPr>
              <w:t>:</w:t>
            </w:r>
          </w:p>
          <w:p w14:paraId="5E062D3E" w14:textId="77777777" w:rsidR="002E3C27" w:rsidRPr="001F33CA" w:rsidRDefault="002E3C27" w:rsidP="001C3606">
            <w:pPr>
              <w:pStyle w:val="ListParagraph"/>
              <w:numPr>
                <w:ilvl w:val="0"/>
                <w:numId w:val="24"/>
              </w:numPr>
              <w:rPr>
                <w:rFonts w:ascii="Arial" w:hAnsi="Arial" w:cs="Arial"/>
                <w:b/>
                <w:color w:val="FF0000"/>
                <w:sz w:val="18"/>
                <w:szCs w:val="18"/>
              </w:rPr>
            </w:pPr>
            <w:r w:rsidRPr="001F33CA">
              <w:rPr>
                <w:rFonts w:ascii="Arial" w:hAnsi="Arial" w:cs="Arial"/>
                <w:bCs/>
                <w:color w:val="000000" w:themeColor="text1"/>
                <w:sz w:val="18"/>
                <w:szCs w:val="18"/>
              </w:rPr>
              <w:t>Analyze requirements on a specific problem and produce SRS</w:t>
            </w:r>
          </w:p>
          <w:p w14:paraId="2E029A49" w14:textId="77777777" w:rsidR="002E3C27" w:rsidRPr="001F33CA" w:rsidRDefault="002E3C27" w:rsidP="001C3606">
            <w:pPr>
              <w:pStyle w:val="ListParagraph"/>
              <w:numPr>
                <w:ilvl w:val="0"/>
                <w:numId w:val="24"/>
              </w:numPr>
              <w:rPr>
                <w:rFonts w:ascii="Arial" w:hAnsi="Arial" w:cs="Arial"/>
                <w:bCs/>
                <w:color w:val="FF0000"/>
                <w:sz w:val="18"/>
                <w:szCs w:val="18"/>
              </w:rPr>
            </w:pPr>
            <w:r w:rsidRPr="001F33CA">
              <w:rPr>
                <w:rFonts w:ascii="Arial" w:hAnsi="Arial" w:cs="Arial"/>
                <w:bCs/>
                <w:sz w:val="18"/>
                <w:szCs w:val="18"/>
              </w:rPr>
              <w:t>Produce architectural design for the produces SRS document</w:t>
            </w:r>
          </w:p>
          <w:p w14:paraId="34E5B88A" w14:textId="77777777" w:rsidR="002E3C27" w:rsidRPr="001F33CA" w:rsidRDefault="002E3C27" w:rsidP="001C3606">
            <w:pPr>
              <w:pStyle w:val="ListParagraph"/>
              <w:numPr>
                <w:ilvl w:val="0"/>
                <w:numId w:val="24"/>
              </w:numPr>
              <w:rPr>
                <w:rFonts w:ascii="Arial" w:hAnsi="Arial" w:cs="Arial"/>
                <w:bCs/>
                <w:sz w:val="18"/>
                <w:szCs w:val="18"/>
              </w:rPr>
            </w:pPr>
            <w:r w:rsidRPr="001F33CA">
              <w:rPr>
                <w:rFonts w:ascii="Arial" w:hAnsi="Arial" w:cs="Arial"/>
                <w:bCs/>
                <w:sz w:val="18"/>
                <w:szCs w:val="18"/>
              </w:rPr>
              <w:t>Create UML diagram and detail design</w:t>
            </w:r>
          </w:p>
          <w:p w14:paraId="6BE54DB0" w14:textId="77777777" w:rsidR="002E3C27" w:rsidRPr="001F33CA" w:rsidRDefault="002E3C27" w:rsidP="001C3606">
            <w:pPr>
              <w:pStyle w:val="ListParagraph"/>
              <w:numPr>
                <w:ilvl w:val="0"/>
                <w:numId w:val="24"/>
              </w:numPr>
              <w:rPr>
                <w:rFonts w:ascii="Arial" w:hAnsi="Arial" w:cs="Arial"/>
                <w:bCs/>
                <w:sz w:val="18"/>
                <w:szCs w:val="18"/>
              </w:rPr>
            </w:pPr>
            <w:r w:rsidRPr="001F33CA">
              <w:rPr>
                <w:rFonts w:ascii="Arial" w:hAnsi="Arial" w:cs="Arial"/>
                <w:bCs/>
                <w:sz w:val="18"/>
                <w:szCs w:val="18"/>
              </w:rPr>
              <w:t>Write Unit Test for each and every module</w:t>
            </w:r>
          </w:p>
          <w:p w14:paraId="56E244AF" w14:textId="77777777" w:rsidR="002E3C27" w:rsidRPr="001F33CA" w:rsidRDefault="002E3C27" w:rsidP="001C3606">
            <w:pPr>
              <w:pStyle w:val="ListParagraph"/>
              <w:numPr>
                <w:ilvl w:val="0"/>
                <w:numId w:val="24"/>
              </w:numPr>
              <w:rPr>
                <w:rFonts w:ascii="Arial" w:hAnsi="Arial" w:cs="Arial"/>
                <w:bCs/>
                <w:sz w:val="18"/>
                <w:szCs w:val="18"/>
              </w:rPr>
            </w:pPr>
            <w:r w:rsidRPr="001F33CA">
              <w:rPr>
                <w:rFonts w:ascii="Arial" w:hAnsi="Arial" w:cs="Arial"/>
                <w:bCs/>
                <w:sz w:val="18"/>
                <w:szCs w:val="18"/>
              </w:rPr>
              <w:t>Write Code in predefined object-oriented programming language</w:t>
            </w:r>
          </w:p>
          <w:p w14:paraId="4171CF35" w14:textId="77777777" w:rsidR="002E3C27" w:rsidRPr="001F33CA" w:rsidRDefault="002E3C27" w:rsidP="001C3606">
            <w:pPr>
              <w:pStyle w:val="ListParagraph"/>
              <w:numPr>
                <w:ilvl w:val="0"/>
                <w:numId w:val="24"/>
              </w:numPr>
              <w:rPr>
                <w:rFonts w:ascii="Arial" w:hAnsi="Arial" w:cs="Arial"/>
                <w:bCs/>
                <w:color w:val="FF0000"/>
                <w:sz w:val="18"/>
                <w:szCs w:val="18"/>
              </w:rPr>
            </w:pPr>
            <w:r w:rsidRPr="001F33CA">
              <w:rPr>
                <w:rFonts w:ascii="Arial" w:hAnsi="Arial" w:cs="Arial"/>
                <w:bCs/>
                <w:sz w:val="18"/>
                <w:szCs w:val="18"/>
              </w:rPr>
              <w:t>Deploy code on server and maintain for further changes</w:t>
            </w:r>
          </w:p>
        </w:tc>
      </w:tr>
    </w:tbl>
    <w:p w14:paraId="5F1465BA" w14:textId="77777777" w:rsidR="002E3C27" w:rsidRPr="001F33CA" w:rsidRDefault="002E3C27" w:rsidP="002E3C27">
      <w:pPr>
        <w:autoSpaceDE w:val="0"/>
        <w:autoSpaceDN w:val="0"/>
        <w:adjustRightInd w:val="0"/>
        <w:rPr>
          <w:rFonts w:ascii="Arial" w:hAnsi="Arial" w:cs="Arial"/>
          <w:b/>
          <w:color w:val="000000" w:themeColor="text1"/>
          <w:sz w:val="18"/>
          <w:szCs w:val="18"/>
        </w:rPr>
      </w:pPr>
    </w:p>
    <w:p w14:paraId="2C8F85C2" w14:textId="77777777" w:rsidR="002E3C27" w:rsidRDefault="002E3C27" w:rsidP="002E3C27">
      <w:pPr>
        <w:rPr>
          <w:rFonts w:ascii="Arial" w:hAnsi="Arial" w:cs="Arial"/>
          <w:sz w:val="18"/>
          <w:szCs w:val="18"/>
        </w:rPr>
      </w:pPr>
    </w:p>
    <w:p w14:paraId="190B409D" w14:textId="77777777" w:rsidR="002E3C27" w:rsidRPr="0060393C" w:rsidRDefault="002E3C27" w:rsidP="002E3C27">
      <w:pPr>
        <w:rPr>
          <w:rFonts w:ascii="Arial" w:hAnsi="Arial" w:cs="Arial"/>
          <w:sz w:val="18"/>
          <w:szCs w:val="18"/>
        </w:rPr>
      </w:pPr>
    </w:p>
    <w:p w14:paraId="5FBA9868" w14:textId="77777777" w:rsidR="002E3C27" w:rsidRPr="00350E7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50E76">
        <w:rPr>
          <w:rFonts w:ascii="Arial" w:hAnsi="Arial" w:cs="Arial"/>
          <w:b/>
          <w:bCs/>
          <w:iCs/>
          <w:sz w:val="18"/>
          <w:szCs w:val="18"/>
        </w:rPr>
        <w:t>CSE3121:  Database Management Systems</w:t>
      </w:r>
    </w:p>
    <w:p w14:paraId="1475B1AA" w14:textId="77777777" w:rsidR="002E3C27" w:rsidRPr="00350E7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50E76">
        <w:rPr>
          <w:rFonts w:ascii="Arial" w:hAnsi="Arial" w:cs="Arial"/>
          <w:b/>
          <w:bCs/>
          <w:iCs/>
          <w:sz w:val="18"/>
          <w:szCs w:val="18"/>
        </w:rPr>
        <w:t xml:space="preserve">Credits: </w:t>
      </w:r>
      <w:r w:rsidRPr="00350E76">
        <w:rPr>
          <w:rFonts w:ascii="Arial" w:hAnsi="Arial" w:cs="Arial"/>
          <w:iCs/>
          <w:sz w:val="18"/>
          <w:szCs w:val="18"/>
        </w:rPr>
        <w:t xml:space="preserve">3 </w:t>
      </w:r>
      <w:r w:rsidRPr="00350E76">
        <w:rPr>
          <w:rFonts w:ascii="Arial" w:hAnsi="Arial" w:cs="Arial"/>
          <w:b/>
          <w:bCs/>
          <w:iCs/>
          <w:sz w:val="18"/>
          <w:szCs w:val="18"/>
        </w:rPr>
        <w:t xml:space="preserve">Contact Hours: </w:t>
      </w:r>
      <w:r w:rsidRPr="00350E76">
        <w:rPr>
          <w:rFonts w:ascii="Arial" w:hAnsi="Arial" w:cs="Arial"/>
          <w:iCs/>
          <w:sz w:val="18"/>
          <w:szCs w:val="18"/>
        </w:rPr>
        <w:t>39</w:t>
      </w:r>
    </w:p>
    <w:p w14:paraId="022D7F1C" w14:textId="77777777" w:rsidR="002E3C27" w:rsidRPr="00350E7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50E76">
        <w:rPr>
          <w:rFonts w:ascii="Arial" w:hAnsi="Arial" w:cs="Arial"/>
          <w:b/>
          <w:bCs/>
          <w:iCs/>
          <w:sz w:val="18"/>
          <w:szCs w:val="18"/>
        </w:rPr>
        <w:t xml:space="preserve">Year: </w:t>
      </w:r>
      <w:proofErr w:type="gramStart"/>
      <w:r w:rsidRPr="00350E76">
        <w:rPr>
          <w:rFonts w:ascii="Arial" w:hAnsi="Arial" w:cs="Arial"/>
          <w:iCs/>
          <w:sz w:val="18"/>
          <w:szCs w:val="18"/>
        </w:rPr>
        <w:t>Third</w:t>
      </w:r>
      <w:r w:rsidRPr="00350E76">
        <w:rPr>
          <w:rFonts w:ascii="Arial" w:hAnsi="Arial" w:cs="Arial"/>
          <w:b/>
          <w:bCs/>
          <w:iCs/>
          <w:sz w:val="18"/>
          <w:szCs w:val="18"/>
        </w:rPr>
        <w:t xml:space="preserve">  Semester</w:t>
      </w:r>
      <w:proofErr w:type="gramEnd"/>
      <w:r w:rsidRPr="00350E76">
        <w:rPr>
          <w:rFonts w:ascii="Arial" w:hAnsi="Arial" w:cs="Arial"/>
          <w:b/>
          <w:bCs/>
          <w:iCs/>
          <w:sz w:val="18"/>
          <w:szCs w:val="18"/>
        </w:rPr>
        <w:t xml:space="preserve">: </w:t>
      </w:r>
      <w:r w:rsidRPr="00350E76">
        <w:rPr>
          <w:rFonts w:ascii="Arial" w:hAnsi="Arial" w:cs="Arial"/>
          <w:iCs/>
          <w:sz w:val="18"/>
          <w:szCs w:val="18"/>
        </w:rPr>
        <w:t>Odd</w:t>
      </w:r>
    </w:p>
    <w:p w14:paraId="2671F910" w14:textId="77777777" w:rsidR="002E3C27" w:rsidRPr="00350E7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350E76" w14:paraId="6B6C64F6" w14:textId="77777777" w:rsidTr="001C3606">
        <w:trPr>
          <w:jc w:val="center"/>
        </w:trPr>
        <w:tc>
          <w:tcPr>
            <w:tcW w:w="1439" w:type="dxa"/>
          </w:tcPr>
          <w:p w14:paraId="7D6CB4E0" w14:textId="77777777" w:rsidR="002E3C27" w:rsidRPr="00350E76" w:rsidRDefault="002E3C27" w:rsidP="001C3606">
            <w:pPr>
              <w:rPr>
                <w:rFonts w:ascii="Arial" w:hAnsi="Arial" w:cs="Arial"/>
                <w:b/>
                <w:bCs/>
                <w:sz w:val="18"/>
                <w:szCs w:val="18"/>
              </w:rPr>
            </w:pPr>
            <w:r w:rsidRPr="00350E76">
              <w:rPr>
                <w:rFonts w:ascii="Arial" w:hAnsi="Arial" w:cs="Arial"/>
                <w:b/>
                <w:sz w:val="18"/>
                <w:szCs w:val="18"/>
              </w:rPr>
              <w:t>Prerequisite:</w:t>
            </w:r>
          </w:p>
        </w:tc>
        <w:tc>
          <w:tcPr>
            <w:tcW w:w="7741" w:type="dxa"/>
          </w:tcPr>
          <w:p w14:paraId="4E63F2F4" w14:textId="77777777" w:rsidR="002E3C27" w:rsidRPr="00350E76" w:rsidRDefault="002E3C27" w:rsidP="001C3606">
            <w:pPr>
              <w:jc w:val="both"/>
              <w:rPr>
                <w:rFonts w:ascii="Arial" w:hAnsi="Arial" w:cs="Arial"/>
                <w:iCs/>
                <w:sz w:val="18"/>
                <w:szCs w:val="18"/>
              </w:rPr>
            </w:pPr>
            <w:r>
              <w:rPr>
                <w:rFonts w:ascii="Arial" w:hAnsi="Arial" w:cs="Arial"/>
                <w:iCs/>
                <w:sz w:val="18"/>
                <w:szCs w:val="18"/>
              </w:rPr>
              <w:t xml:space="preserve">CSE2131 </w:t>
            </w:r>
            <w:r w:rsidRPr="00303711">
              <w:rPr>
                <w:rFonts w:ascii="Arial" w:hAnsi="Arial" w:cs="Arial"/>
                <w:iCs/>
                <w:sz w:val="18"/>
                <w:szCs w:val="18"/>
              </w:rPr>
              <w:t>Discrete Mathematics</w:t>
            </w:r>
          </w:p>
        </w:tc>
      </w:tr>
      <w:tr w:rsidR="002E3C27" w:rsidRPr="00350E76" w14:paraId="4C46A65A" w14:textId="77777777" w:rsidTr="001C3606">
        <w:trPr>
          <w:jc w:val="center"/>
        </w:trPr>
        <w:tc>
          <w:tcPr>
            <w:tcW w:w="1439" w:type="dxa"/>
          </w:tcPr>
          <w:p w14:paraId="386A27E8" w14:textId="77777777" w:rsidR="002E3C27" w:rsidRPr="00350E76" w:rsidRDefault="002E3C27" w:rsidP="001C3606">
            <w:pPr>
              <w:rPr>
                <w:rFonts w:ascii="Arial" w:hAnsi="Arial" w:cs="Arial"/>
                <w:b/>
                <w:sz w:val="18"/>
                <w:szCs w:val="18"/>
              </w:rPr>
            </w:pPr>
            <w:r w:rsidRPr="00350E76">
              <w:rPr>
                <w:rFonts w:ascii="Arial" w:hAnsi="Arial" w:cs="Arial"/>
                <w:b/>
                <w:sz w:val="18"/>
                <w:szCs w:val="18"/>
              </w:rPr>
              <w:t>Course Type</w:t>
            </w:r>
          </w:p>
        </w:tc>
        <w:tc>
          <w:tcPr>
            <w:tcW w:w="7741" w:type="dxa"/>
          </w:tcPr>
          <w:p w14:paraId="5B89B08B" w14:textId="77777777" w:rsidR="002E3C27" w:rsidRPr="00350E76" w:rsidRDefault="00000000" w:rsidP="001C3606">
            <w:pPr>
              <w:rPr>
                <w:rFonts w:ascii="Arial" w:hAnsi="Arial" w:cs="Arial"/>
                <w:iCs/>
                <w:sz w:val="18"/>
                <w:szCs w:val="18"/>
              </w:rPr>
            </w:pPr>
            <w:sdt>
              <w:sdtPr>
                <w:rPr>
                  <w:rFonts w:ascii="Arial" w:hAnsi="Arial" w:cs="Arial"/>
                  <w:iCs/>
                  <w:sz w:val="18"/>
                  <w:szCs w:val="18"/>
                </w:rPr>
                <w:id w:val="-1192139255"/>
              </w:sdtPr>
              <w:sdtContent>
                <w:r w:rsidR="002E3C27" w:rsidRPr="00350E76">
                  <w:rPr>
                    <w:rFonts w:ascii="MS Gothic" w:eastAsia="MS Gothic" w:hAnsi="MS Gothic" w:cs="MS Gothic" w:hint="eastAsia"/>
                    <w:iCs/>
                    <w:sz w:val="18"/>
                    <w:szCs w:val="18"/>
                  </w:rPr>
                  <w:t>☒</w:t>
                </w:r>
              </w:sdtContent>
            </w:sdt>
            <w:r w:rsidR="002E3C27" w:rsidRPr="00350E76">
              <w:rPr>
                <w:rFonts w:ascii="Arial" w:hAnsi="Arial" w:cs="Arial"/>
                <w:iCs/>
                <w:sz w:val="18"/>
                <w:szCs w:val="18"/>
              </w:rPr>
              <w:t xml:space="preserve"> Theory         </w:t>
            </w:r>
            <w:sdt>
              <w:sdtPr>
                <w:rPr>
                  <w:rFonts w:ascii="Arial" w:hAnsi="Arial" w:cs="Arial"/>
                  <w:iCs/>
                  <w:sz w:val="18"/>
                  <w:szCs w:val="18"/>
                </w:rPr>
                <w:id w:val="-1069186048"/>
              </w:sdtPr>
              <w:sdtContent>
                <w:r w:rsidR="002E3C27" w:rsidRPr="00350E76">
                  <w:rPr>
                    <w:rFonts w:ascii="MS Gothic" w:eastAsia="MS Gothic" w:hAnsi="MS Gothic" w:cs="MS Gothic" w:hint="eastAsia"/>
                    <w:iCs/>
                    <w:sz w:val="18"/>
                    <w:szCs w:val="18"/>
                  </w:rPr>
                  <w:t>☐</w:t>
                </w:r>
              </w:sdtContent>
            </w:sdt>
            <w:r w:rsidR="002E3C27" w:rsidRPr="00350E76">
              <w:rPr>
                <w:rFonts w:ascii="Arial" w:hAnsi="Arial" w:cs="Arial"/>
                <w:iCs/>
                <w:sz w:val="18"/>
                <w:szCs w:val="18"/>
              </w:rPr>
              <w:t xml:space="preserve">  Laboratory work         </w:t>
            </w:r>
            <w:sdt>
              <w:sdtPr>
                <w:rPr>
                  <w:rFonts w:ascii="Arial" w:hAnsi="Arial" w:cs="Arial"/>
                  <w:iCs/>
                  <w:sz w:val="18"/>
                  <w:szCs w:val="18"/>
                </w:rPr>
                <w:id w:val="1650169248"/>
              </w:sdtPr>
              <w:sdtContent>
                <w:r w:rsidR="002E3C27" w:rsidRPr="00350E76">
                  <w:rPr>
                    <w:rFonts w:ascii="MS Gothic" w:eastAsia="MS Gothic" w:hAnsi="MS Gothic" w:cs="MS Gothic" w:hint="eastAsia"/>
                    <w:iCs/>
                    <w:sz w:val="18"/>
                    <w:szCs w:val="18"/>
                  </w:rPr>
                  <w:t>☐</w:t>
                </w:r>
              </w:sdtContent>
            </w:sdt>
            <w:r w:rsidR="002E3C27" w:rsidRPr="00350E76">
              <w:rPr>
                <w:rFonts w:ascii="Arial" w:hAnsi="Arial" w:cs="Arial"/>
                <w:iCs/>
                <w:sz w:val="18"/>
                <w:szCs w:val="18"/>
              </w:rPr>
              <w:t xml:space="preserve">  Project work      </w:t>
            </w:r>
            <w:sdt>
              <w:sdtPr>
                <w:rPr>
                  <w:rFonts w:ascii="Arial" w:hAnsi="Arial" w:cs="Arial"/>
                  <w:iCs/>
                  <w:sz w:val="18"/>
                  <w:szCs w:val="18"/>
                </w:rPr>
                <w:id w:val="1920439041"/>
              </w:sdtPr>
              <w:sdtContent>
                <w:r w:rsidR="002E3C27" w:rsidRPr="00350E76">
                  <w:rPr>
                    <w:rFonts w:ascii="MS Gothic" w:eastAsia="MS Gothic" w:hAnsi="MS Gothic" w:cs="MS Gothic" w:hint="eastAsia"/>
                    <w:iCs/>
                    <w:sz w:val="18"/>
                    <w:szCs w:val="18"/>
                  </w:rPr>
                  <w:t>☐</w:t>
                </w:r>
              </w:sdtContent>
            </w:sdt>
            <w:r w:rsidR="002E3C27" w:rsidRPr="00350E76">
              <w:rPr>
                <w:rFonts w:ascii="Arial" w:hAnsi="Arial" w:cs="Arial"/>
                <w:iCs/>
                <w:sz w:val="18"/>
                <w:szCs w:val="18"/>
              </w:rPr>
              <w:t xml:space="preserve">  Viva Voce                    </w:t>
            </w:r>
          </w:p>
        </w:tc>
      </w:tr>
      <w:tr w:rsidR="002E3C27" w:rsidRPr="00350E76" w14:paraId="690908F9" w14:textId="77777777" w:rsidTr="001C3606">
        <w:trPr>
          <w:trHeight w:val="238"/>
          <w:jc w:val="center"/>
        </w:trPr>
        <w:tc>
          <w:tcPr>
            <w:tcW w:w="1439" w:type="dxa"/>
          </w:tcPr>
          <w:p w14:paraId="4D68AD13" w14:textId="77777777" w:rsidR="002E3C27" w:rsidRPr="00350E76" w:rsidRDefault="002E3C27" w:rsidP="001C3606">
            <w:pPr>
              <w:ind w:left="2160" w:hanging="2160"/>
              <w:rPr>
                <w:rFonts w:ascii="Arial" w:hAnsi="Arial" w:cs="Arial"/>
                <w:b/>
                <w:bCs/>
                <w:sz w:val="18"/>
                <w:szCs w:val="18"/>
              </w:rPr>
            </w:pPr>
            <w:r w:rsidRPr="00350E76">
              <w:rPr>
                <w:rFonts w:ascii="Arial" w:hAnsi="Arial" w:cs="Arial"/>
                <w:b/>
                <w:bCs/>
                <w:sz w:val="18"/>
                <w:szCs w:val="18"/>
              </w:rPr>
              <w:t>Motivation</w:t>
            </w:r>
          </w:p>
        </w:tc>
        <w:tc>
          <w:tcPr>
            <w:tcW w:w="7741" w:type="dxa"/>
          </w:tcPr>
          <w:p w14:paraId="43C49EB3" w14:textId="77777777" w:rsidR="002E3C27" w:rsidRPr="00350E76" w:rsidRDefault="002E3C27" w:rsidP="001C3606">
            <w:pPr>
              <w:jc w:val="both"/>
              <w:rPr>
                <w:rFonts w:ascii="Arial" w:hAnsi="Arial" w:cs="Arial"/>
                <w:iCs/>
                <w:sz w:val="18"/>
                <w:szCs w:val="18"/>
              </w:rPr>
            </w:pPr>
            <w:r w:rsidRPr="00350E76">
              <w:rPr>
                <w:rFonts w:ascii="Arial" w:hAnsi="Arial" w:cs="Arial"/>
                <w:iCs/>
                <w:sz w:val="18"/>
                <w:szCs w:val="18"/>
              </w:rPr>
              <w:t>To know basic of database design and implementation, database security, integrity and concurrency.</w:t>
            </w:r>
          </w:p>
        </w:tc>
      </w:tr>
      <w:tr w:rsidR="002E3C27" w:rsidRPr="00350E76" w14:paraId="3BB8AF2C" w14:textId="77777777" w:rsidTr="001C3606">
        <w:trPr>
          <w:trHeight w:val="238"/>
          <w:jc w:val="center"/>
        </w:trPr>
        <w:tc>
          <w:tcPr>
            <w:tcW w:w="9180" w:type="dxa"/>
            <w:gridSpan w:val="2"/>
          </w:tcPr>
          <w:p w14:paraId="1AAA3165" w14:textId="77777777" w:rsidR="002E3C27" w:rsidRPr="00350E76" w:rsidRDefault="002E3C27" w:rsidP="001C3606">
            <w:pPr>
              <w:rPr>
                <w:rFonts w:ascii="Arial" w:hAnsi="Arial" w:cs="Arial"/>
                <w:b/>
                <w:bCs/>
                <w:sz w:val="18"/>
                <w:szCs w:val="18"/>
              </w:rPr>
            </w:pPr>
            <w:r w:rsidRPr="00350E76">
              <w:rPr>
                <w:rFonts w:ascii="Arial" w:hAnsi="Arial" w:cs="Arial"/>
                <w:b/>
                <w:bCs/>
                <w:sz w:val="18"/>
                <w:szCs w:val="18"/>
              </w:rPr>
              <w:t>Course Objective:</w:t>
            </w:r>
          </w:p>
          <w:p w14:paraId="0E35A99D" w14:textId="77777777" w:rsidR="002E3C27" w:rsidRPr="00350E76" w:rsidRDefault="002E3C27" w:rsidP="001C3606">
            <w:pPr>
              <w:jc w:val="both"/>
              <w:rPr>
                <w:rFonts w:ascii="Arial" w:hAnsi="Arial" w:cs="Arial"/>
                <w:iCs/>
                <w:sz w:val="18"/>
                <w:szCs w:val="18"/>
              </w:rPr>
            </w:pPr>
            <w:r w:rsidRPr="00350E76">
              <w:rPr>
                <w:rFonts w:ascii="Arial" w:hAnsi="Arial" w:cs="Arial"/>
                <w:iCs/>
                <w:sz w:val="18"/>
                <w:szCs w:val="18"/>
              </w:rPr>
              <w:t>The main objective of this course is to provides a solid technical overview of database management systems, using a current database product as a case study. In addition to technical concerns, more general issues are emphasized.  These include data independence, integrity, security, recovery, performance, database design principles, and database administration.</w:t>
            </w:r>
          </w:p>
        </w:tc>
      </w:tr>
    </w:tbl>
    <w:p w14:paraId="3724FB3C" w14:textId="77777777" w:rsidR="002E3C27" w:rsidRPr="00350E76" w:rsidRDefault="002E3C27" w:rsidP="002E3C27">
      <w:pPr>
        <w:jc w:val="center"/>
        <w:rPr>
          <w:rFonts w:ascii="Arial" w:hAnsi="Arial" w:cs="Arial"/>
          <w:sz w:val="18"/>
          <w:szCs w:val="18"/>
        </w:rPr>
      </w:pPr>
    </w:p>
    <w:p w14:paraId="20C6F4E1" w14:textId="77777777" w:rsidR="002E3C27" w:rsidRPr="00350E76" w:rsidRDefault="002E3C27" w:rsidP="002E3C27">
      <w:pPr>
        <w:autoSpaceDE w:val="0"/>
        <w:autoSpaceDN w:val="0"/>
        <w:adjustRightInd w:val="0"/>
        <w:jc w:val="center"/>
        <w:rPr>
          <w:rFonts w:ascii="Arial" w:hAnsi="Arial" w:cs="Arial"/>
          <w:b/>
          <w:color w:val="000000" w:themeColor="text1"/>
          <w:sz w:val="18"/>
          <w:szCs w:val="18"/>
        </w:rPr>
      </w:pPr>
      <w:r w:rsidRPr="00350E7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350E76" w14:paraId="644CEF00" w14:textId="77777777" w:rsidTr="001C3606">
        <w:trPr>
          <w:trHeight w:val="877"/>
          <w:jc w:val="center"/>
        </w:trPr>
        <w:tc>
          <w:tcPr>
            <w:tcW w:w="646" w:type="dxa"/>
            <w:vAlign w:val="center"/>
          </w:tcPr>
          <w:p w14:paraId="0BAD2B8A"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 No.</w:t>
            </w:r>
          </w:p>
        </w:tc>
        <w:tc>
          <w:tcPr>
            <w:tcW w:w="1827" w:type="dxa"/>
            <w:vAlign w:val="center"/>
          </w:tcPr>
          <w:p w14:paraId="0D6C11C5"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 Statement</w:t>
            </w:r>
          </w:p>
        </w:tc>
        <w:tc>
          <w:tcPr>
            <w:tcW w:w="2292" w:type="dxa"/>
            <w:vAlign w:val="center"/>
          </w:tcPr>
          <w:p w14:paraId="05F274BB"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Corresponding PO</w:t>
            </w:r>
          </w:p>
        </w:tc>
        <w:tc>
          <w:tcPr>
            <w:tcW w:w="1051" w:type="dxa"/>
            <w:vAlign w:val="center"/>
          </w:tcPr>
          <w:p w14:paraId="4174EC52"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Domain / level of learning taxonomy</w:t>
            </w:r>
          </w:p>
        </w:tc>
        <w:tc>
          <w:tcPr>
            <w:tcW w:w="1747" w:type="dxa"/>
            <w:vAlign w:val="center"/>
          </w:tcPr>
          <w:p w14:paraId="3D9ADD15"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Delivery methods and activities</w:t>
            </w:r>
          </w:p>
        </w:tc>
        <w:tc>
          <w:tcPr>
            <w:tcW w:w="1612" w:type="dxa"/>
            <w:vAlign w:val="center"/>
          </w:tcPr>
          <w:p w14:paraId="7920398E"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Assessment tools</w:t>
            </w:r>
          </w:p>
        </w:tc>
      </w:tr>
      <w:tr w:rsidR="002E3C27" w:rsidRPr="00350E76" w14:paraId="6FA88BF2" w14:textId="77777777" w:rsidTr="001C3606">
        <w:trPr>
          <w:trHeight w:val="1646"/>
          <w:jc w:val="center"/>
        </w:trPr>
        <w:tc>
          <w:tcPr>
            <w:tcW w:w="646" w:type="dxa"/>
            <w:vAlign w:val="center"/>
          </w:tcPr>
          <w:p w14:paraId="7679BAEC"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CO1</w:t>
            </w:r>
          </w:p>
        </w:tc>
        <w:tc>
          <w:tcPr>
            <w:tcW w:w="1827" w:type="dxa"/>
            <w:vAlign w:val="center"/>
          </w:tcPr>
          <w:p w14:paraId="3704ED77" w14:textId="77777777" w:rsidR="002E3C27" w:rsidRPr="00350E76" w:rsidRDefault="002E3C27" w:rsidP="001C3606">
            <w:pPr>
              <w:jc w:val="center"/>
              <w:rPr>
                <w:rFonts w:ascii="Arial" w:hAnsi="Arial" w:cs="Arial"/>
                <w:iCs/>
                <w:sz w:val="18"/>
                <w:szCs w:val="18"/>
              </w:rPr>
            </w:pPr>
            <w:r w:rsidRPr="00350E76">
              <w:rPr>
                <w:rFonts w:ascii="Arial" w:hAnsi="Arial" w:cs="Arial"/>
                <w:sz w:val="18"/>
                <w:szCs w:val="18"/>
              </w:rPr>
              <w:t xml:space="preserve">To </w:t>
            </w:r>
            <w:r w:rsidRPr="00350E76">
              <w:rPr>
                <w:rFonts w:ascii="Arial" w:hAnsi="Arial" w:cs="Arial"/>
                <w:b/>
                <w:bCs/>
                <w:sz w:val="18"/>
                <w:szCs w:val="18"/>
              </w:rPr>
              <w:t>understand</w:t>
            </w:r>
            <w:r w:rsidRPr="00350E76">
              <w:rPr>
                <w:rFonts w:ascii="Arial" w:hAnsi="Arial" w:cs="Arial"/>
                <w:sz w:val="18"/>
                <w:szCs w:val="18"/>
              </w:rPr>
              <w:t xml:space="preserve"> the primary concepts of database management systems.</w:t>
            </w:r>
          </w:p>
        </w:tc>
        <w:tc>
          <w:tcPr>
            <w:tcW w:w="2292" w:type="dxa"/>
            <w:vAlign w:val="center"/>
          </w:tcPr>
          <w:p w14:paraId="5316C047" w14:textId="77777777" w:rsidR="002E3C27" w:rsidRPr="00350E76"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 xml:space="preserve">Engineering knowledge </w:t>
            </w:r>
            <w:r w:rsidRPr="00350E76">
              <w:rPr>
                <w:rFonts w:ascii="Arial" w:hAnsi="Arial" w:cs="Arial"/>
                <w:color w:val="000000" w:themeColor="text1"/>
                <w:sz w:val="18"/>
                <w:szCs w:val="18"/>
              </w:rPr>
              <w:t>(PO1)</w:t>
            </w:r>
          </w:p>
        </w:tc>
        <w:tc>
          <w:tcPr>
            <w:tcW w:w="1051" w:type="dxa"/>
            <w:vAlign w:val="center"/>
          </w:tcPr>
          <w:p w14:paraId="2ADB39AA"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Cognitive domain – level 2</w:t>
            </w:r>
          </w:p>
        </w:tc>
        <w:tc>
          <w:tcPr>
            <w:tcW w:w="1747" w:type="dxa"/>
            <w:vAlign w:val="center"/>
          </w:tcPr>
          <w:p w14:paraId="373FE861"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7793532"/>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Lecture Note</w:t>
            </w:r>
          </w:p>
          <w:p w14:paraId="29C29EDE"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8113408"/>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Text Book</w:t>
            </w:r>
          </w:p>
          <w:p w14:paraId="2A556505"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049054"/>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Audio/Video</w:t>
            </w:r>
          </w:p>
          <w:p w14:paraId="29113767"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44102659"/>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Web Material</w:t>
            </w:r>
          </w:p>
          <w:p w14:paraId="148721F1"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2008289"/>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Journal paper</w:t>
            </w:r>
          </w:p>
        </w:tc>
        <w:tc>
          <w:tcPr>
            <w:tcW w:w="1612" w:type="dxa"/>
            <w:vAlign w:val="center"/>
          </w:tcPr>
          <w:p w14:paraId="1F2DE4E2"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5243027"/>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Class Test</w:t>
            </w:r>
          </w:p>
          <w:p w14:paraId="3EB26CC5"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8411080"/>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Final Exam</w:t>
            </w:r>
          </w:p>
          <w:p w14:paraId="5E03A405"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8693561"/>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Assignment </w:t>
            </w:r>
          </w:p>
          <w:p w14:paraId="4CB84795"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1133785"/>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Participation</w:t>
            </w:r>
          </w:p>
          <w:p w14:paraId="549EEAF5" w14:textId="77777777" w:rsidR="002E3C27" w:rsidRPr="00350E7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07708536"/>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Presentation</w:t>
            </w:r>
          </w:p>
        </w:tc>
      </w:tr>
      <w:tr w:rsidR="002E3C27" w:rsidRPr="00350E76" w14:paraId="3105350B" w14:textId="77777777" w:rsidTr="001C3606">
        <w:trPr>
          <w:trHeight w:val="1583"/>
          <w:jc w:val="center"/>
        </w:trPr>
        <w:tc>
          <w:tcPr>
            <w:tcW w:w="646" w:type="dxa"/>
            <w:vAlign w:val="center"/>
          </w:tcPr>
          <w:p w14:paraId="300DC60A"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lastRenderedPageBreak/>
              <w:t>CO2</w:t>
            </w:r>
          </w:p>
        </w:tc>
        <w:tc>
          <w:tcPr>
            <w:tcW w:w="1827" w:type="dxa"/>
            <w:vAlign w:val="center"/>
          </w:tcPr>
          <w:p w14:paraId="1B7342AE" w14:textId="77777777" w:rsidR="002E3C27" w:rsidRPr="00350E76" w:rsidRDefault="002E3C27" w:rsidP="001C3606">
            <w:pPr>
              <w:jc w:val="center"/>
              <w:rPr>
                <w:rFonts w:ascii="Arial" w:hAnsi="Arial" w:cs="Arial"/>
                <w:iCs/>
                <w:sz w:val="18"/>
                <w:szCs w:val="18"/>
              </w:rPr>
            </w:pPr>
            <w:r w:rsidRPr="00350E76">
              <w:rPr>
                <w:rFonts w:ascii="Arial" w:hAnsi="Arial" w:cs="Arial"/>
                <w:sz w:val="18"/>
                <w:szCs w:val="18"/>
              </w:rPr>
              <w:t xml:space="preserve">To </w:t>
            </w:r>
            <w:r w:rsidRPr="00350E76">
              <w:rPr>
                <w:rFonts w:ascii="Arial" w:hAnsi="Arial" w:cs="Arial"/>
                <w:b/>
                <w:bCs/>
                <w:sz w:val="18"/>
                <w:szCs w:val="18"/>
              </w:rPr>
              <w:t xml:space="preserve">construct </w:t>
            </w:r>
            <w:r w:rsidRPr="00350E76">
              <w:rPr>
                <w:rFonts w:ascii="Arial" w:hAnsi="Arial" w:cs="Arial"/>
                <w:sz w:val="18"/>
                <w:szCs w:val="18"/>
              </w:rPr>
              <w:t>E-R diagram for real-world application scenarios, convert into relational tables, normalize it, populate and formulate SQL queries on the data.</w:t>
            </w:r>
          </w:p>
        </w:tc>
        <w:tc>
          <w:tcPr>
            <w:tcW w:w="2292" w:type="dxa"/>
            <w:vAlign w:val="center"/>
          </w:tcPr>
          <w:p w14:paraId="2FD1C6E8" w14:textId="77777777" w:rsidR="002E3C27" w:rsidRPr="00350E76" w:rsidRDefault="002E3C27" w:rsidP="001C3606">
            <w:pPr>
              <w:pStyle w:val="ListParagraph"/>
              <w:spacing w:after="0" w:line="240" w:lineRule="auto"/>
              <w:ind w:left="0"/>
              <w:jc w:val="center"/>
              <w:rPr>
                <w:rFonts w:ascii="Arial" w:hAnsi="Arial" w:cs="Arial"/>
                <w:b/>
                <w:bCs/>
                <w:color w:val="000000" w:themeColor="text1"/>
                <w:sz w:val="18"/>
                <w:szCs w:val="18"/>
              </w:rPr>
            </w:pPr>
            <w:r w:rsidRPr="00350E76">
              <w:rPr>
                <w:rFonts w:ascii="Arial" w:hAnsi="Arial" w:cs="Arial"/>
                <w:b/>
                <w:bCs/>
                <w:color w:val="000000" w:themeColor="text1"/>
                <w:sz w:val="18"/>
                <w:szCs w:val="18"/>
              </w:rPr>
              <w:t>Engineering knowledge</w:t>
            </w:r>
          </w:p>
          <w:p w14:paraId="1DC886E1" w14:textId="77777777" w:rsidR="002E3C27" w:rsidRPr="00350E76" w:rsidRDefault="002E3C27" w:rsidP="001C3606">
            <w:pPr>
              <w:pStyle w:val="ListParagraph"/>
              <w:spacing w:after="0" w:line="240" w:lineRule="auto"/>
              <w:ind w:left="0"/>
              <w:jc w:val="center"/>
              <w:rPr>
                <w:rFonts w:ascii="Arial" w:hAnsi="Arial" w:cs="Arial"/>
                <w:color w:val="000000" w:themeColor="text1"/>
                <w:sz w:val="18"/>
                <w:szCs w:val="18"/>
              </w:rPr>
            </w:pPr>
            <w:r w:rsidRPr="00350E76">
              <w:rPr>
                <w:rFonts w:ascii="Arial" w:hAnsi="Arial" w:cs="Arial"/>
                <w:color w:val="000000" w:themeColor="text1"/>
                <w:sz w:val="18"/>
                <w:szCs w:val="18"/>
              </w:rPr>
              <w:t>(PO1)</w:t>
            </w:r>
          </w:p>
        </w:tc>
        <w:tc>
          <w:tcPr>
            <w:tcW w:w="1051" w:type="dxa"/>
            <w:vAlign w:val="center"/>
          </w:tcPr>
          <w:p w14:paraId="30EB1BFD"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Cognitive domain – level 5</w:t>
            </w:r>
          </w:p>
        </w:tc>
        <w:tc>
          <w:tcPr>
            <w:tcW w:w="1747" w:type="dxa"/>
            <w:vAlign w:val="center"/>
          </w:tcPr>
          <w:p w14:paraId="469D7FDE"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434843"/>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Lecture Note</w:t>
            </w:r>
          </w:p>
          <w:p w14:paraId="233F4204"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7463497"/>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Text Book</w:t>
            </w:r>
          </w:p>
          <w:p w14:paraId="4CD4492D"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2397435"/>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Audio/Video</w:t>
            </w:r>
          </w:p>
          <w:p w14:paraId="07082642"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3593115"/>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Web Material</w:t>
            </w:r>
          </w:p>
          <w:p w14:paraId="5EB05C76" w14:textId="77777777" w:rsidR="002E3C27" w:rsidRPr="00350E7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84626066"/>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Journal paper</w:t>
            </w:r>
          </w:p>
        </w:tc>
        <w:tc>
          <w:tcPr>
            <w:tcW w:w="1612" w:type="dxa"/>
            <w:vAlign w:val="center"/>
          </w:tcPr>
          <w:p w14:paraId="2ED7F455"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427427"/>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Class Test</w:t>
            </w:r>
          </w:p>
          <w:p w14:paraId="2DC53613"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536725"/>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Final Exam</w:t>
            </w:r>
          </w:p>
          <w:p w14:paraId="01B83E8A"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2774590"/>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Assignment </w:t>
            </w:r>
          </w:p>
          <w:p w14:paraId="1443DA20"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0161998"/>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Participation</w:t>
            </w:r>
          </w:p>
          <w:p w14:paraId="0A13B4A1"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665163"/>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Presentation</w:t>
            </w:r>
          </w:p>
        </w:tc>
      </w:tr>
      <w:tr w:rsidR="002E3C27" w:rsidRPr="00350E76" w14:paraId="0FA56A98" w14:textId="77777777" w:rsidTr="001C3606">
        <w:trPr>
          <w:trHeight w:val="1700"/>
          <w:jc w:val="center"/>
        </w:trPr>
        <w:tc>
          <w:tcPr>
            <w:tcW w:w="646" w:type="dxa"/>
            <w:vAlign w:val="center"/>
          </w:tcPr>
          <w:p w14:paraId="2FD0B573"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CO3</w:t>
            </w:r>
          </w:p>
        </w:tc>
        <w:tc>
          <w:tcPr>
            <w:tcW w:w="1827" w:type="dxa"/>
            <w:vAlign w:val="center"/>
          </w:tcPr>
          <w:p w14:paraId="74CDB712" w14:textId="77777777" w:rsidR="002E3C27" w:rsidRPr="00350E76" w:rsidRDefault="002E3C27" w:rsidP="001C3606">
            <w:pPr>
              <w:jc w:val="center"/>
              <w:rPr>
                <w:rFonts w:ascii="Arial" w:hAnsi="Arial" w:cs="Arial"/>
                <w:iCs/>
                <w:sz w:val="18"/>
                <w:szCs w:val="18"/>
              </w:rPr>
            </w:pPr>
            <w:r w:rsidRPr="00350E76">
              <w:rPr>
                <w:rFonts w:ascii="Arial" w:hAnsi="Arial" w:cs="Arial"/>
                <w:sz w:val="18"/>
                <w:szCs w:val="18"/>
              </w:rPr>
              <w:t xml:space="preserve">To </w:t>
            </w:r>
            <w:r w:rsidRPr="00350E76">
              <w:rPr>
                <w:rFonts w:ascii="Arial" w:hAnsi="Arial" w:cs="Arial"/>
                <w:b/>
                <w:bCs/>
                <w:sz w:val="18"/>
                <w:szCs w:val="18"/>
              </w:rPr>
              <w:t>criticize</w:t>
            </w:r>
            <w:r w:rsidRPr="00350E76">
              <w:rPr>
                <w:rFonts w:ascii="Arial" w:hAnsi="Arial" w:cs="Arial"/>
                <w:sz w:val="18"/>
                <w:szCs w:val="18"/>
              </w:rPr>
              <w:t xml:space="preserve"> a database design and improve the design by normalization.</w:t>
            </w:r>
          </w:p>
        </w:tc>
        <w:tc>
          <w:tcPr>
            <w:tcW w:w="2292" w:type="dxa"/>
            <w:vAlign w:val="center"/>
          </w:tcPr>
          <w:p w14:paraId="12F51385" w14:textId="77777777" w:rsidR="002E3C27" w:rsidRPr="00350E76" w:rsidRDefault="002E3C27" w:rsidP="001C3606">
            <w:pPr>
              <w:pStyle w:val="ListParagraph"/>
              <w:spacing w:after="0" w:line="240" w:lineRule="auto"/>
              <w:ind w:left="0"/>
              <w:jc w:val="center"/>
              <w:rPr>
                <w:rFonts w:ascii="Arial" w:hAnsi="Arial" w:cs="Arial"/>
                <w:color w:val="000000" w:themeColor="text1"/>
                <w:sz w:val="18"/>
                <w:szCs w:val="18"/>
              </w:rPr>
            </w:pPr>
            <w:r w:rsidRPr="00350E76">
              <w:rPr>
                <w:rFonts w:ascii="Arial" w:hAnsi="Arial" w:cs="Arial"/>
                <w:b/>
                <w:bCs/>
                <w:sz w:val="18"/>
                <w:szCs w:val="18"/>
              </w:rPr>
              <w:t>Problem analysis</w:t>
            </w:r>
            <w:r w:rsidRPr="00350E76">
              <w:rPr>
                <w:rFonts w:ascii="Arial" w:hAnsi="Arial" w:cs="Arial"/>
                <w:sz w:val="18"/>
                <w:szCs w:val="18"/>
              </w:rPr>
              <w:t xml:space="preserve">: </w:t>
            </w:r>
            <w:r w:rsidRPr="00350E76">
              <w:rPr>
                <w:rFonts w:ascii="Arial" w:hAnsi="Arial" w:cs="Arial"/>
                <w:sz w:val="18"/>
                <w:szCs w:val="18"/>
              </w:rPr>
              <w:br/>
              <w:t>(PO2)</w:t>
            </w:r>
          </w:p>
        </w:tc>
        <w:tc>
          <w:tcPr>
            <w:tcW w:w="1051" w:type="dxa"/>
            <w:vAlign w:val="center"/>
          </w:tcPr>
          <w:p w14:paraId="5EFA9108" w14:textId="77777777" w:rsidR="002E3C27" w:rsidRPr="00350E76" w:rsidRDefault="002E3C27" w:rsidP="001C3606">
            <w:pPr>
              <w:jc w:val="center"/>
              <w:rPr>
                <w:rFonts w:ascii="Arial" w:hAnsi="Arial" w:cs="Arial"/>
                <w:color w:val="000000" w:themeColor="text1"/>
                <w:sz w:val="18"/>
                <w:szCs w:val="18"/>
              </w:rPr>
            </w:pPr>
            <w:r w:rsidRPr="00350E76">
              <w:rPr>
                <w:rFonts w:ascii="Arial" w:hAnsi="Arial" w:cs="Arial"/>
                <w:color w:val="000000" w:themeColor="text1"/>
                <w:sz w:val="18"/>
                <w:szCs w:val="18"/>
              </w:rPr>
              <w:t>Cognitive domain – level 5</w:t>
            </w:r>
          </w:p>
        </w:tc>
        <w:tc>
          <w:tcPr>
            <w:tcW w:w="1747" w:type="dxa"/>
            <w:vAlign w:val="center"/>
          </w:tcPr>
          <w:p w14:paraId="4D9AD731"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8156956"/>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Lecture Note</w:t>
            </w:r>
          </w:p>
          <w:p w14:paraId="483E533C"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2858633"/>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Text Book</w:t>
            </w:r>
          </w:p>
          <w:p w14:paraId="1A0BF5DF"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5447035"/>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Audio/Video</w:t>
            </w:r>
          </w:p>
          <w:p w14:paraId="57E43404"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1363105"/>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Web Material</w:t>
            </w:r>
          </w:p>
          <w:p w14:paraId="68AC6CA5" w14:textId="77777777" w:rsidR="002E3C27" w:rsidRPr="00350E7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39812675"/>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Journal paper</w:t>
            </w:r>
          </w:p>
        </w:tc>
        <w:tc>
          <w:tcPr>
            <w:tcW w:w="1612" w:type="dxa"/>
            <w:vAlign w:val="center"/>
          </w:tcPr>
          <w:p w14:paraId="39D0E510"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0406850"/>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Class Test</w:t>
            </w:r>
          </w:p>
          <w:p w14:paraId="1DF0589A"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3247968"/>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Final Exam</w:t>
            </w:r>
          </w:p>
          <w:p w14:paraId="2883D1DB"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6741644"/>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Assignment </w:t>
            </w:r>
          </w:p>
          <w:p w14:paraId="64168417" w14:textId="77777777" w:rsidR="002E3C27" w:rsidRPr="00350E7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86208216"/>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Participation</w:t>
            </w:r>
          </w:p>
          <w:p w14:paraId="4ED655C6" w14:textId="77777777" w:rsidR="002E3C27" w:rsidRPr="00350E7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92933324"/>
              </w:sdtPr>
              <w:sdtContent>
                <w:r w:rsidR="002E3C27" w:rsidRPr="00350E76">
                  <w:rPr>
                    <w:rFonts w:ascii="MS Gothic" w:eastAsia="MS Gothic" w:hAnsi="MS Gothic" w:cs="MS Gothic" w:hint="eastAsia"/>
                    <w:color w:val="000000" w:themeColor="text1"/>
                    <w:sz w:val="18"/>
                    <w:szCs w:val="18"/>
                  </w:rPr>
                  <w:t>☐</w:t>
                </w:r>
              </w:sdtContent>
            </w:sdt>
            <w:r w:rsidR="002E3C27" w:rsidRPr="00350E76">
              <w:rPr>
                <w:rFonts w:ascii="Arial" w:hAnsi="Arial" w:cs="Arial"/>
                <w:color w:val="000000" w:themeColor="text1"/>
                <w:sz w:val="18"/>
                <w:szCs w:val="18"/>
              </w:rPr>
              <w:t xml:space="preserve">  Presentation</w:t>
            </w:r>
          </w:p>
        </w:tc>
      </w:tr>
    </w:tbl>
    <w:p w14:paraId="57F6FEA4" w14:textId="77777777" w:rsidR="002E3C27" w:rsidRPr="00350E76"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350E76" w14:paraId="6D678D4B" w14:textId="77777777" w:rsidTr="001C3606">
        <w:trPr>
          <w:jc w:val="center"/>
        </w:trPr>
        <w:tc>
          <w:tcPr>
            <w:tcW w:w="9127" w:type="dxa"/>
          </w:tcPr>
          <w:p w14:paraId="3993C6F9" w14:textId="77777777" w:rsidR="002E3C27" w:rsidRPr="00350E76" w:rsidRDefault="002E3C27" w:rsidP="001C3606">
            <w:pPr>
              <w:rPr>
                <w:rFonts w:ascii="Arial" w:hAnsi="Arial" w:cs="Arial"/>
                <w:b/>
                <w:color w:val="000000" w:themeColor="text1"/>
                <w:sz w:val="18"/>
                <w:szCs w:val="18"/>
              </w:rPr>
            </w:pPr>
            <w:r w:rsidRPr="00350E76">
              <w:rPr>
                <w:rFonts w:ascii="Arial" w:hAnsi="Arial" w:cs="Arial"/>
                <w:b/>
                <w:color w:val="000000" w:themeColor="text1"/>
                <w:sz w:val="18"/>
                <w:szCs w:val="18"/>
              </w:rPr>
              <w:t>Assessment and Marks Distribution:</w:t>
            </w:r>
          </w:p>
          <w:p w14:paraId="75451FC9" w14:textId="77777777" w:rsidR="002E3C27" w:rsidRPr="00350E76" w:rsidRDefault="002E3C27" w:rsidP="001C3606">
            <w:pPr>
              <w:rPr>
                <w:rFonts w:ascii="Arial" w:hAnsi="Arial" w:cs="Arial"/>
                <w:bCs/>
                <w:color w:val="000000" w:themeColor="text1"/>
                <w:sz w:val="18"/>
                <w:szCs w:val="18"/>
              </w:rPr>
            </w:pPr>
            <w:r w:rsidRPr="00350E7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77E16058" w14:textId="77777777" w:rsidR="002E3C27" w:rsidRPr="00350E76" w:rsidRDefault="002E3C27" w:rsidP="001C3606">
            <w:pPr>
              <w:rPr>
                <w:rFonts w:ascii="Arial" w:hAnsi="Arial" w:cs="Arial"/>
                <w:bCs/>
                <w:color w:val="000000" w:themeColor="text1"/>
                <w:sz w:val="18"/>
                <w:szCs w:val="18"/>
              </w:rPr>
            </w:pPr>
            <w:r w:rsidRPr="00350E76">
              <w:rPr>
                <w:rFonts w:ascii="Arial" w:hAnsi="Arial" w:cs="Arial"/>
                <w:bCs/>
                <w:color w:val="000000" w:themeColor="text1"/>
                <w:sz w:val="18"/>
                <w:szCs w:val="18"/>
              </w:rPr>
              <w:t xml:space="preserve"> </w:t>
            </w:r>
            <w:r w:rsidRPr="00350E76">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350E76">
              <w:rPr>
                <w:rFonts w:ascii="Arial" w:hAnsi="Arial" w:cs="Arial"/>
                <w:bCs/>
                <w:color w:val="000000" w:themeColor="text1"/>
                <w:sz w:val="18"/>
                <w:szCs w:val="18"/>
              </w:rPr>
              <w:t>%)</w:t>
            </w:r>
          </w:p>
          <w:p w14:paraId="1C3A19C4" w14:textId="77777777" w:rsidR="002E3C27" w:rsidRPr="00350E76"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350E76">
              <w:rPr>
                <w:rFonts w:ascii="Arial" w:hAnsi="Arial" w:cs="Arial"/>
                <w:bCs/>
                <w:color w:val="000000" w:themeColor="text1"/>
                <w:sz w:val="18"/>
                <w:szCs w:val="18"/>
              </w:rPr>
              <w:t xml:space="preserve">0%), Total Time: 3 hours. </w:t>
            </w:r>
          </w:p>
          <w:p w14:paraId="7BFB292D" w14:textId="77777777" w:rsidR="002E3C27" w:rsidRPr="00350E76"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350E76">
              <w:rPr>
                <w:rFonts w:ascii="Arial" w:hAnsi="Arial" w:cs="Arial"/>
                <w:bCs/>
                <w:color w:val="000000" w:themeColor="text1"/>
                <w:sz w:val="18"/>
                <w:szCs w:val="18"/>
              </w:rPr>
              <w:t>%).</w:t>
            </w:r>
          </w:p>
        </w:tc>
      </w:tr>
      <w:tr w:rsidR="002E3C27" w:rsidRPr="00350E76" w14:paraId="5EEFFFDD" w14:textId="77777777" w:rsidTr="001C3606">
        <w:trPr>
          <w:jc w:val="center"/>
        </w:trPr>
        <w:tc>
          <w:tcPr>
            <w:tcW w:w="9127" w:type="dxa"/>
          </w:tcPr>
          <w:p w14:paraId="38A47074" w14:textId="77777777" w:rsidR="002E3C27" w:rsidRPr="00350E76" w:rsidRDefault="002E3C27" w:rsidP="001C3606">
            <w:pPr>
              <w:spacing w:after="120"/>
              <w:rPr>
                <w:rFonts w:ascii="Arial" w:hAnsi="Arial" w:cs="Arial"/>
                <w:b/>
                <w:bCs/>
                <w:iCs/>
                <w:sz w:val="18"/>
                <w:szCs w:val="18"/>
              </w:rPr>
            </w:pPr>
          </w:p>
          <w:p w14:paraId="177AF5DF" w14:textId="77777777" w:rsidR="002E3C27" w:rsidRPr="00350E76" w:rsidRDefault="002E3C27" w:rsidP="001C3606">
            <w:pPr>
              <w:spacing w:after="120"/>
              <w:rPr>
                <w:rFonts w:ascii="Arial" w:hAnsi="Arial" w:cs="Arial"/>
                <w:b/>
                <w:bCs/>
                <w:iCs/>
                <w:sz w:val="18"/>
                <w:szCs w:val="18"/>
              </w:rPr>
            </w:pPr>
            <w:r w:rsidRPr="00350E76">
              <w:rPr>
                <w:rFonts w:ascii="Arial" w:hAnsi="Arial" w:cs="Arial"/>
                <w:b/>
                <w:bCs/>
                <w:iCs/>
                <w:sz w:val="18"/>
                <w:szCs w:val="18"/>
              </w:rPr>
              <w:t>Course Contents:</w:t>
            </w:r>
          </w:p>
          <w:p w14:paraId="63373CC8" w14:textId="77777777" w:rsidR="002E3C27" w:rsidRDefault="002E3C27" w:rsidP="001C3606">
            <w:pPr>
              <w:jc w:val="both"/>
              <w:rPr>
                <w:rFonts w:ascii="Arial" w:hAnsi="Arial" w:cs="Arial"/>
                <w:sz w:val="18"/>
                <w:szCs w:val="18"/>
              </w:rPr>
            </w:pPr>
            <w:r w:rsidRPr="00545CE7">
              <w:rPr>
                <w:rFonts w:ascii="Arial" w:hAnsi="Arial" w:cs="Arial"/>
                <w:sz w:val="18"/>
                <w:szCs w:val="18"/>
              </w:rPr>
              <w:t>Introduction: Database system concept; Purpose of database system; View of data; Data models; Conventional file processing; Transaction management; Storage management; Database administrator.</w:t>
            </w:r>
          </w:p>
          <w:p w14:paraId="5923BD84" w14:textId="77777777" w:rsidR="002E3C27" w:rsidRPr="00545CE7" w:rsidRDefault="002E3C27" w:rsidP="001C3606">
            <w:pPr>
              <w:jc w:val="both"/>
              <w:rPr>
                <w:rFonts w:ascii="Arial" w:hAnsi="Arial" w:cs="Arial"/>
                <w:sz w:val="18"/>
                <w:szCs w:val="18"/>
              </w:rPr>
            </w:pPr>
          </w:p>
          <w:p w14:paraId="4B2A4A44" w14:textId="77777777" w:rsidR="002E3C27" w:rsidRDefault="002E3C27" w:rsidP="001C3606">
            <w:pPr>
              <w:jc w:val="both"/>
              <w:rPr>
                <w:rFonts w:ascii="Arial" w:hAnsi="Arial" w:cs="Arial"/>
                <w:sz w:val="18"/>
                <w:szCs w:val="18"/>
              </w:rPr>
            </w:pPr>
            <w:r w:rsidRPr="00545CE7">
              <w:rPr>
                <w:rFonts w:ascii="Arial" w:hAnsi="Arial" w:cs="Arial"/>
                <w:sz w:val="18"/>
                <w:szCs w:val="18"/>
              </w:rPr>
              <w:t>Database Model: Entity-relationship model; Relational model, Network model; Hierarchical model, Database languages, Relational algebra, Integrity constraint, Generalization and Specialization, Developing an ER Diagram.</w:t>
            </w:r>
          </w:p>
          <w:p w14:paraId="30700053" w14:textId="77777777" w:rsidR="002E3C27" w:rsidRPr="00545CE7" w:rsidRDefault="002E3C27" w:rsidP="001C3606">
            <w:pPr>
              <w:jc w:val="both"/>
              <w:rPr>
                <w:rFonts w:ascii="Arial" w:hAnsi="Arial" w:cs="Arial"/>
                <w:sz w:val="18"/>
                <w:szCs w:val="18"/>
              </w:rPr>
            </w:pPr>
          </w:p>
          <w:p w14:paraId="53C94006" w14:textId="77777777" w:rsidR="002E3C27" w:rsidRDefault="002E3C27" w:rsidP="001C3606">
            <w:pPr>
              <w:jc w:val="both"/>
              <w:rPr>
                <w:rFonts w:ascii="Arial" w:hAnsi="Arial" w:cs="Arial"/>
                <w:sz w:val="18"/>
                <w:szCs w:val="18"/>
              </w:rPr>
            </w:pPr>
            <w:r w:rsidRPr="00545CE7">
              <w:rPr>
                <w:rFonts w:ascii="Arial" w:hAnsi="Arial" w:cs="Arial"/>
                <w:sz w:val="18"/>
                <w:szCs w:val="18"/>
              </w:rPr>
              <w:t>Structured Query Language: Basic Structure of SQL, String operations, Different set operations, Aggregate functions, Handling NULL values, Nested Subqueries, View definition, Modification of the Database: Deletion, Insertion and Update operations, Domain Types in SQL, Alteration of Table Structure.</w:t>
            </w:r>
          </w:p>
          <w:p w14:paraId="6AAA1825" w14:textId="77777777" w:rsidR="002E3C27" w:rsidRPr="00545CE7" w:rsidRDefault="002E3C27" w:rsidP="001C3606">
            <w:pPr>
              <w:jc w:val="both"/>
              <w:rPr>
                <w:rFonts w:ascii="Arial" w:hAnsi="Arial" w:cs="Arial"/>
                <w:sz w:val="18"/>
                <w:szCs w:val="18"/>
              </w:rPr>
            </w:pPr>
          </w:p>
          <w:p w14:paraId="1A6D27D9" w14:textId="77777777" w:rsidR="002E3C27" w:rsidRDefault="002E3C27" w:rsidP="001C3606">
            <w:pPr>
              <w:jc w:val="both"/>
              <w:rPr>
                <w:rFonts w:ascii="Arial" w:hAnsi="Arial" w:cs="Arial"/>
                <w:sz w:val="18"/>
                <w:szCs w:val="18"/>
              </w:rPr>
            </w:pPr>
            <w:r w:rsidRPr="00545CE7">
              <w:rPr>
                <w:rFonts w:ascii="Arial" w:hAnsi="Arial" w:cs="Arial"/>
                <w:sz w:val="18"/>
                <w:szCs w:val="18"/>
              </w:rPr>
              <w:t xml:space="preserve">Database Design: Functional dependencies and </w:t>
            </w:r>
            <w:proofErr w:type="gramStart"/>
            <w:r w:rsidRPr="00545CE7">
              <w:rPr>
                <w:rFonts w:ascii="Arial" w:hAnsi="Arial" w:cs="Arial"/>
                <w:sz w:val="18"/>
                <w:szCs w:val="18"/>
              </w:rPr>
              <w:t>normal  forms</w:t>
            </w:r>
            <w:proofErr w:type="gramEnd"/>
            <w:r w:rsidRPr="00545CE7">
              <w:rPr>
                <w:rFonts w:ascii="Arial" w:hAnsi="Arial" w:cs="Arial"/>
                <w:sz w:val="18"/>
                <w:szCs w:val="18"/>
              </w:rPr>
              <w:t>;  Object-oriented  databases;  Distributed  database; multimedia database, object-relational database, Intelligent database.</w:t>
            </w:r>
          </w:p>
          <w:p w14:paraId="689E7297" w14:textId="77777777" w:rsidR="002E3C27" w:rsidRPr="00545CE7" w:rsidRDefault="002E3C27" w:rsidP="001C3606">
            <w:pPr>
              <w:jc w:val="both"/>
              <w:rPr>
                <w:rFonts w:ascii="Arial" w:hAnsi="Arial" w:cs="Arial"/>
                <w:sz w:val="18"/>
                <w:szCs w:val="18"/>
              </w:rPr>
            </w:pPr>
          </w:p>
          <w:p w14:paraId="219F04FE" w14:textId="77777777" w:rsidR="002E3C27" w:rsidRDefault="002E3C27" w:rsidP="001C3606">
            <w:pPr>
              <w:jc w:val="both"/>
              <w:rPr>
                <w:rFonts w:ascii="Arial" w:hAnsi="Arial" w:cs="Arial"/>
                <w:sz w:val="18"/>
                <w:szCs w:val="18"/>
              </w:rPr>
            </w:pPr>
            <w:r w:rsidRPr="00545CE7">
              <w:rPr>
                <w:rFonts w:ascii="Arial" w:hAnsi="Arial" w:cs="Arial"/>
                <w:sz w:val="18"/>
                <w:szCs w:val="18"/>
              </w:rPr>
              <w:t>File System Structure &amp; Data Warehouse: File organization and retrieval; File indexing; Hashing. Basic concepts of data warehouse and data mart.</w:t>
            </w:r>
          </w:p>
          <w:p w14:paraId="6C8F3A98" w14:textId="77777777" w:rsidR="002E3C27" w:rsidRPr="00545CE7" w:rsidRDefault="002E3C27" w:rsidP="001C3606">
            <w:pPr>
              <w:jc w:val="both"/>
              <w:rPr>
                <w:rFonts w:ascii="Arial" w:hAnsi="Arial" w:cs="Arial"/>
                <w:sz w:val="18"/>
                <w:szCs w:val="18"/>
              </w:rPr>
            </w:pPr>
          </w:p>
          <w:p w14:paraId="4DC7CD82" w14:textId="77777777" w:rsidR="002E3C27" w:rsidRDefault="002E3C27" w:rsidP="001C3606">
            <w:pPr>
              <w:jc w:val="both"/>
              <w:rPr>
                <w:rFonts w:ascii="Arial" w:hAnsi="Arial" w:cs="Arial"/>
                <w:sz w:val="18"/>
                <w:szCs w:val="18"/>
              </w:rPr>
            </w:pPr>
            <w:r w:rsidRPr="00545CE7">
              <w:rPr>
                <w:rFonts w:ascii="Arial" w:hAnsi="Arial" w:cs="Arial"/>
                <w:sz w:val="18"/>
                <w:szCs w:val="18"/>
              </w:rPr>
              <w:t>Transactions: Introduction to transaction, ACID Properties, Transaction State, Schedule, Conflict Serializability and View Serializability.</w:t>
            </w:r>
          </w:p>
          <w:p w14:paraId="0523CA79" w14:textId="77777777" w:rsidR="002E3C27" w:rsidRPr="00545CE7" w:rsidRDefault="002E3C27" w:rsidP="001C3606">
            <w:pPr>
              <w:jc w:val="both"/>
              <w:rPr>
                <w:rFonts w:ascii="Arial" w:hAnsi="Arial" w:cs="Arial"/>
                <w:sz w:val="18"/>
                <w:szCs w:val="18"/>
              </w:rPr>
            </w:pPr>
          </w:p>
          <w:p w14:paraId="491B3A0E" w14:textId="77777777" w:rsidR="002E3C27" w:rsidRDefault="002E3C27" w:rsidP="001C3606">
            <w:pPr>
              <w:jc w:val="both"/>
              <w:rPr>
                <w:rFonts w:ascii="Arial" w:hAnsi="Arial" w:cs="Arial"/>
                <w:sz w:val="18"/>
                <w:szCs w:val="18"/>
              </w:rPr>
            </w:pPr>
            <w:r w:rsidRPr="00545CE7">
              <w:rPr>
                <w:rFonts w:ascii="Arial" w:hAnsi="Arial" w:cs="Arial"/>
                <w:sz w:val="18"/>
                <w:szCs w:val="18"/>
              </w:rPr>
              <w:t xml:space="preserve">Recovery System: Failure Classiﬁcation, Recovery and Atomicity, Recovery </w:t>
            </w:r>
            <w:proofErr w:type="gramStart"/>
            <w:r w:rsidRPr="00545CE7">
              <w:rPr>
                <w:rFonts w:ascii="Arial" w:hAnsi="Arial" w:cs="Arial"/>
                <w:sz w:val="18"/>
                <w:szCs w:val="18"/>
              </w:rPr>
              <w:t>Algorithm ,</w:t>
            </w:r>
            <w:proofErr w:type="gramEnd"/>
            <w:r w:rsidRPr="00545CE7">
              <w:rPr>
                <w:rFonts w:ascii="Arial" w:hAnsi="Arial" w:cs="Arial"/>
                <w:sz w:val="18"/>
                <w:szCs w:val="18"/>
              </w:rPr>
              <w:t xml:space="preserve"> Buffer Management, Failure  with  Loss  of Nonvolatile Storage, Remote Backup  Systems.</w:t>
            </w:r>
          </w:p>
          <w:p w14:paraId="348F0A78" w14:textId="77777777" w:rsidR="002E3C27" w:rsidRPr="00545CE7" w:rsidRDefault="002E3C27" w:rsidP="001C3606">
            <w:pPr>
              <w:jc w:val="both"/>
              <w:rPr>
                <w:rFonts w:ascii="Arial" w:hAnsi="Arial" w:cs="Arial"/>
                <w:sz w:val="18"/>
                <w:szCs w:val="18"/>
              </w:rPr>
            </w:pPr>
          </w:p>
          <w:p w14:paraId="6E918032" w14:textId="77777777" w:rsidR="002E3C27" w:rsidRPr="00350E76" w:rsidRDefault="002E3C27" w:rsidP="001C3606">
            <w:pPr>
              <w:jc w:val="both"/>
              <w:rPr>
                <w:rFonts w:ascii="Arial" w:hAnsi="Arial" w:cs="Arial"/>
                <w:b/>
                <w:bCs/>
                <w:sz w:val="18"/>
                <w:szCs w:val="18"/>
              </w:rPr>
            </w:pPr>
            <w:r w:rsidRPr="00545CE7">
              <w:rPr>
                <w:rFonts w:ascii="Arial" w:hAnsi="Arial" w:cs="Arial"/>
                <w:sz w:val="18"/>
                <w:szCs w:val="18"/>
              </w:rPr>
              <w:t>OLTP and NoSQL Systems: Basic Concepts of OLAP, Comparison between OLAP and OLTP, Introduction to NoSQL Systems.</w:t>
            </w:r>
          </w:p>
        </w:tc>
      </w:tr>
    </w:tbl>
    <w:p w14:paraId="3837AB4F" w14:textId="77777777" w:rsidR="002E3C27" w:rsidRPr="00350E76" w:rsidRDefault="002E3C27" w:rsidP="002E3C27">
      <w:pPr>
        <w:jc w:val="center"/>
        <w:rPr>
          <w:rFonts w:ascii="Arial" w:hAnsi="Arial" w:cs="Arial"/>
          <w:b/>
          <w:color w:val="FFFFFF"/>
          <w:sz w:val="18"/>
          <w:szCs w:val="18"/>
          <w:highlight w:val="black"/>
        </w:rPr>
      </w:pPr>
    </w:p>
    <w:p w14:paraId="4AB3D05D" w14:textId="77777777" w:rsidR="002E3C27" w:rsidRPr="00350E76" w:rsidRDefault="002E3C27" w:rsidP="002E3C27">
      <w:pPr>
        <w:rPr>
          <w:rFonts w:ascii="Arial" w:hAnsi="Arial" w:cs="Arial"/>
          <w:b/>
          <w:spacing w:val="-3"/>
          <w:sz w:val="18"/>
          <w:szCs w:val="18"/>
        </w:rPr>
      </w:pPr>
      <w:r w:rsidRPr="00350E76">
        <w:rPr>
          <w:rFonts w:ascii="Arial" w:hAnsi="Arial" w:cs="Arial"/>
          <w:b/>
          <w:spacing w:val="-3"/>
          <w:sz w:val="18"/>
          <w:szCs w:val="18"/>
        </w:rPr>
        <w:t>Text Book:</w:t>
      </w:r>
    </w:p>
    <w:tbl>
      <w:tblPr>
        <w:tblW w:w="4900" w:type="pct"/>
        <w:jc w:val="center"/>
        <w:tblLook w:val="0000" w:firstRow="0" w:lastRow="0" w:firstColumn="0" w:lastColumn="0" w:noHBand="0" w:noVBand="0"/>
      </w:tblPr>
      <w:tblGrid>
        <w:gridCol w:w="361"/>
        <w:gridCol w:w="2431"/>
        <w:gridCol w:w="264"/>
        <w:gridCol w:w="6001"/>
      </w:tblGrid>
      <w:tr w:rsidR="002E3C27" w:rsidRPr="00350E76" w14:paraId="486D4FE2" w14:textId="77777777" w:rsidTr="001C3606">
        <w:trPr>
          <w:jc w:val="center"/>
        </w:trPr>
        <w:tc>
          <w:tcPr>
            <w:tcW w:w="199" w:type="pct"/>
          </w:tcPr>
          <w:p w14:paraId="6F4D5161"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1.</w:t>
            </w:r>
          </w:p>
        </w:tc>
        <w:tc>
          <w:tcPr>
            <w:tcW w:w="1342" w:type="pct"/>
          </w:tcPr>
          <w:p w14:paraId="0437EF07" w14:textId="77777777" w:rsidR="002E3C27" w:rsidRPr="00350E76" w:rsidRDefault="002E3C27" w:rsidP="001C3606">
            <w:pPr>
              <w:suppressAutoHyphens/>
              <w:rPr>
                <w:rFonts w:ascii="Arial" w:hAnsi="Arial" w:cs="Arial"/>
                <w:sz w:val="18"/>
                <w:szCs w:val="18"/>
              </w:rPr>
            </w:pPr>
            <w:r w:rsidRPr="00350E76">
              <w:rPr>
                <w:rFonts w:ascii="Arial" w:hAnsi="Arial" w:cs="Arial"/>
                <w:sz w:val="18"/>
                <w:szCs w:val="18"/>
              </w:rPr>
              <w:t xml:space="preserve">A.  </w:t>
            </w:r>
            <w:proofErr w:type="spellStart"/>
            <w:r w:rsidRPr="00350E76">
              <w:rPr>
                <w:rFonts w:ascii="Arial" w:hAnsi="Arial" w:cs="Arial"/>
                <w:sz w:val="18"/>
                <w:szCs w:val="18"/>
              </w:rPr>
              <w:t>Silberschatz</w:t>
            </w:r>
            <w:proofErr w:type="spellEnd"/>
          </w:p>
        </w:tc>
        <w:tc>
          <w:tcPr>
            <w:tcW w:w="146" w:type="pct"/>
          </w:tcPr>
          <w:p w14:paraId="70D98B86"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3" w:type="pct"/>
          </w:tcPr>
          <w:p w14:paraId="64CA856B" w14:textId="77777777" w:rsidR="002E3C27" w:rsidRPr="00350E76" w:rsidRDefault="002E3C27" w:rsidP="001C3606">
            <w:pPr>
              <w:suppressAutoHyphens/>
              <w:rPr>
                <w:rFonts w:ascii="Arial" w:hAnsi="Arial" w:cs="Arial"/>
                <w:sz w:val="18"/>
                <w:szCs w:val="18"/>
              </w:rPr>
            </w:pPr>
            <w:r w:rsidRPr="00350E76">
              <w:rPr>
                <w:rFonts w:ascii="Arial" w:hAnsi="Arial" w:cs="Arial"/>
                <w:b/>
                <w:bCs/>
                <w:sz w:val="18"/>
                <w:szCs w:val="18"/>
              </w:rPr>
              <w:t xml:space="preserve">Database System </w:t>
            </w:r>
            <w:proofErr w:type="spellStart"/>
            <w:proofErr w:type="gramStart"/>
            <w:r w:rsidRPr="00350E76">
              <w:rPr>
                <w:rFonts w:ascii="Arial" w:hAnsi="Arial" w:cs="Arial"/>
                <w:b/>
                <w:bCs/>
                <w:sz w:val="18"/>
                <w:szCs w:val="18"/>
              </w:rPr>
              <w:t>Concepts</w:t>
            </w:r>
            <w:r w:rsidRPr="00350E76">
              <w:rPr>
                <w:rFonts w:ascii="Arial" w:hAnsi="Arial" w:cs="Arial"/>
                <w:bCs/>
                <w:sz w:val="18"/>
                <w:szCs w:val="18"/>
              </w:rPr>
              <w:t>,</w:t>
            </w:r>
            <w:r w:rsidRPr="00350E76">
              <w:rPr>
                <w:rFonts w:ascii="Arial" w:hAnsi="Arial" w:cs="Arial"/>
                <w:bCs/>
                <w:i/>
                <w:sz w:val="18"/>
                <w:szCs w:val="18"/>
              </w:rPr>
              <w:t>M</w:t>
            </w:r>
            <w:r w:rsidRPr="00350E76">
              <w:rPr>
                <w:rFonts w:ascii="Arial" w:hAnsi="Arial" w:cs="Arial"/>
                <w:i/>
                <w:sz w:val="18"/>
                <w:szCs w:val="18"/>
              </w:rPr>
              <w:t>cGraw</w:t>
            </w:r>
            <w:proofErr w:type="spellEnd"/>
            <w:proofErr w:type="gramEnd"/>
            <w:r w:rsidRPr="00350E76">
              <w:rPr>
                <w:rFonts w:ascii="Arial" w:hAnsi="Arial" w:cs="Arial"/>
                <w:i/>
                <w:sz w:val="18"/>
                <w:szCs w:val="18"/>
              </w:rPr>
              <w:t>-Hill.</w:t>
            </w:r>
          </w:p>
        </w:tc>
      </w:tr>
      <w:tr w:rsidR="002E3C27" w:rsidRPr="00350E76" w14:paraId="4E54C151" w14:textId="77777777" w:rsidTr="001C3606">
        <w:trPr>
          <w:jc w:val="center"/>
        </w:trPr>
        <w:tc>
          <w:tcPr>
            <w:tcW w:w="199" w:type="pct"/>
          </w:tcPr>
          <w:p w14:paraId="249E6E2A"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2.</w:t>
            </w:r>
          </w:p>
        </w:tc>
        <w:tc>
          <w:tcPr>
            <w:tcW w:w="1342" w:type="pct"/>
          </w:tcPr>
          <w:p w14:paraId="6CF50BA9" w14:textId="77777777" w:rsidR="002E3C27" w:rsidRPr="00350E76" w:rsidRDefault="002E3C27" w:rsidP="001C3606">
            <w:pPr>
              <w:suppressAutoHyphens/>
              <w:rPr>
                <w:rFonts w:ascii="Arial" w:hAnsi="Arial" w:cs="Arial"/>
                <w:spacing w:val="-3"/>
                <w:sz w:val="18"/>
                <w:szCs w:val="18"/>
              </w:rPr>
            </w:pPr>
            <w:r w:rsidRPr="00350E76">
              <w:rPr>
                <w:rFonts w:ascii="Arial" w:hAnsi="Arial" w:cs="Arial"/>
                <w:sz w:val="18"/>
                <w:szCs w:val="18"/>
              </w:rPr>
              <w:t>James Martin</w:t>
            </w:r>
          </w:p>
        </w:tc>
        <w:tc>
          <w:tcPr>
            <w:tcW w:w="146" w:type="pct"/>
          </w:tcPr>
          <w:p w14:paraId="0FCD3A66"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3" w:type="pct"/>
          </w:tcPr>
          <w:p w14:paraId="4F461307" w14:textId="77777777" w:rsidR="002E3C27" w:rsidRPr="00350E76" w:rsidRDefault="002E3C27" w:rsidP="001C3606">
            <w:pPr>
              <w:suppressAutoHyphens/>
              <w:rPr>
                <w:rFonts w:ascii="Arial" w:hAnsi="Arial" w:cs="Arial"/>
                <w:spacing w:val="-3"/>
                <w:sz w:val="18"/>
                <w:szCs w:val="18"/>
              </w:rPr>
            </w:pPr>
            <w:r w:rsidRPr="00350E76">
              <w:rPr>
                <w:rFonts w:ascii="Arial" w:hAnsi="Arial" w:cs="Arial"/>
                <w:b/>
                <w:bCs/>
                <w:sz w:val="18"/>
                <w:szCs w:val="18"/>
              </w:rPr>
              <w:t>Principles of Database Management</w:t>
            </w:r>
            <w:r w:rsidRPr="00350E76">
              <w:rPr>
                <w:rFonts w:ascii="Arial" w:hAnsi="Arial" w:cs="Arial"/>
                <w:sz w:val="18"/>
                <w:szCs w:val="18"/>
              </w:rPr>
              <w:t xml:space="preserve">, </w:t>
            </w:r>
            <w:r w:rsidRPr="00350E76">
              <w:rPr>
                <w:rFonts w:ascii="Arial" w:hAnsi="Arial" w:cs="Arial"/>
                <w:i/>
                <w:iCs/>
                <w:sz w:val="18"/>
                <w:szCs w:val="18"/>
              </w:rPr>
              <w:t xml:space="preserve">Prentice-hall Of India Pvt Ltd </w:t>
            </w:r>
          </w:p>
        </w:tc>
      </w:tr>
    </w:tbl>
    <w:p w14:paraId="24892F19" w14:textId="77777777" w:rsidR="002E3C27" w:rsidRPr="00350E76" w:rsidRDefault="002E3C27" w:rsidP="002E3C27">
      <w:pPr>
        <w:jc w:val="center"/>
        <w:rPr>
          <w:rFonts w:ascii="Arial" w:hAnsi="Arial" w:cs="Arial"/>
          <w:b/>
          <w:spacing w:val="-3"/>
          <w:sz w:val="18"/>
          <w:szCs w:val="18"/>
        </w:rPr>
      </w:pPr>
    </w:p>
    <w:p w14:paraId="3DE0906C" w14:textId="77777777" w:rsidR="002E3C27" w:rsidRPr="00350E76" w:rsidRDefault="002E3C27" w:rsidP="002E3C27">
      <w:pPr>
        <w:rPr>
          <w:rFonts w:ascii="Arial" w:hAnsi="Arial" w:cs="Arial"/>
          <w:b/>
          <w:spacing w:val="-3"/>
          <w:sz w:val="18"/>
          <w:szCs w:val="18"/>
        </w:rPr>
      </w:pPr>
      <w:r w:rsidRPr="00350E76">
        <w:rPr>
          <w:rFonts w:ascii="Arial" w:hAnsi="Arial" w:cs="Arial"/>
          <w:b/>
          <w:spacing w:val="-3"/>
          <w:sz w:val="18"/>
          <w:szCs w:val="18"/>
        </w:rPr>
        <w:t>Books Recommended:</w:t>
      </w:r>
    </w:p>
    <w:tbl>
      <w:tblPr>
        <w:tblW w:w="4900" w:type="pct"/>
        <w:jc w:val="center"/>
        <w:tblLook w:val="0000" w:firstRow="0" w:lastRow="0" w:firstColumn="0" w:lastColumn="0" w:noHBand="0" w:noVBand="0"/>
      </w:tblPr>
      <w:tblGrid>
        <w:gridCol w:w="361"/>
        <w:gridCol w:w="2433"/>
        <w:gridCol w:w="264"/>
        <w:gridCol w:w="5999"/>
      </w:tblGrid>
      <w:tr w:rsidR="002E3C27" w:rsidRPr="00350E76" w14:paraId="7CF7579A" w14:textId="77777777" w:rsidTr="001C3606">
        <w:trPr>
          <w:trHeight w:val="196"/>
          <w:jc w:val="center"/>
        </w:trPr>
        <w:tc>
          <w:tcPr>
            <w:tcW w:w="199" w:type="pct"/>
          </w:tcPr>
          <w:p w14:paraId="6B115DDE"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1.</w:t>
            </w:r>
          </w:p>
        </w:tc>
        <w:tc>
          <w:tcPr>
            <w:tcW w:w="1343" w:type="pct"/>
          </w:tcPr>
          <w:p w14:paraId="144AF74D" w14:textId="77777777" w:rsidR="002E3C27" w:rsidRPr="00350E76" w:rsidRDefault="002E3C27" w:rsidP="001C3606">
            <w:pPr>
              <w:suppressAutoHyphens/>
              <w:rPr>
                <w:rFonts w:ascii="Arial" w:hAnsi="Arial" w:cs="Arial"/>
                <w:spacing w:val="-3"/>
                <w:sz w:val="18"/>
                <w:szCs w:val="18"/>
              </w:rPr>
            </w:pPr>
            <w:r w:rsidRPr="00350E76">
              <w:rPr>
                <w:rFonts w:ascii="Arial" w:hAnsi="Arial" w:cs="Arial"/>
                <w:sz w:val="18"/>
                <w:szCs w:val="18"/>
              </w:rPr>
              <w:t>Ullman</w:t>
            </w:r>
          </w:p>
        </w:tc>
        <w:tc>
          <w:tcPr>
            <w:tcW w:w="146" w:type="pct"/>
          </w:tcPr>
          <w:p w14:paraId="1AFDFCF2"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2" w:type="pct"/>
          </w:tcPr>
          <w:p w14:paraId="1CDD9DB1" w14:textId="77777777" w:rsidR="002E3C27" w:rsidRPr="00350E76" w:rsidRDefault="002E3C27" w:rsidP="001C3606">
            <w:pPr>
              <w:suppressAutoHyphens/>
              <w:rPr>
                <w:rFonts w:ascii="Arial" w:hAnsi="Arial" w:cs="Arial"/>
                <w:spacing w:val="-3"/>
                <w:sz w:val="18"/>
                <w:szCs w:val="18"/>
              </w:rPr>
            </w:pPr>
            <w:r w:rsidRPr="00350E76">
              <w:rPr>
                <w:rFonts w:ascii="Arial" w:hAnsi="Arial" w:cs="Arial"/>
                <w:b/>
                <w:bCs/>
                <w:sz w:val="18"/>
                <w:szCs w:val="18"/>
              </w:rPr>
              <w:t>Database Management systems</w:t>
            </w:r>
            <w:r w:rsidRPr="00350E76">
              <w:rPr>
                <w:rFonts w:ascii="Arial" w:hAnsi="Arial" w:cs="Arial"/>
                <w:sz w:val="18"/>
                <w:szCs w:val="18"/>
              </w:rPr>
              <w:t xml:space="preserve">, </w:t>
            </w:r>
            <w:r w:rsidRPr="00350E76">
              <w:rPr>
                <w:rFonts w:ascii="Arial" w:hAnsi="Arial" w:cs="Arial"/>
                <w:i/>
                <w:iCs/>
                <w:sz w:val="18"/>
                <w:szCs w:val="18"/>
              </w:rPr>
              <w:t>Prentice-Hall Publication.</w:t>
            </w:r>
          </w:p>
        </w:tc>
      </w:tr>
      <w:tr w:rsidR="002E3C27" w:rsidRPr="00350E76" w14:paraId="2CA352F8" w14:textId="77777777" w:rsidTr="001C3606">
        <w:trPr>
          <w:trHeight w:val="109"/>
          <w:jc w:val="center"/>
        </w:trPr>
        <w:tc>
          <w:tcPr>
            <w:tcW w:w="199" w:type="pct"/>
          </w:tcPr>
          <w:p w14:paraId="37E8BA03"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2.</w:t>
            </w:r>
          </w:p>
        </w:tc>
        <w:tc>
          <w:tcPr>
            <w:tcW w:w="1343" w:type="pct"/>
          </w:tcPr>
          <w:p w14:paraId="7634E3B9" w14:textId="77777777" w:rsidR="002E3C27" w:rsidRPr="00350E76" w:rsidRDefault="002E3C27" w:rsidP="001C3606">
            <w:pPr>
              <w:suppressAutoHyphens/>
              <w:rPr>
                <w:rFonts w:ascii="Arial" w:hAnsi="Arial" w:cs="Arial"/>
                <w:spacing w:val="-3"/>
                <w:sz w:val="18"/>
                <w:szCs w:val="18"/>
              </w:rPr>
            </w:pPr>
            <w:proofErr w:type="spellStart"/>
            <w:r w:rsidRPr="00350E76">
              <w:rPr>
                <w:rFonts w:ascii="Arial" w:hAnsi="Arial" w:cs="Arial"/>
                <w:sz w:val="18"/>
                <w:szCs w:val="18"/>
              </w:rPr>
              <w:t>Abey</w:t>
            </w:r>
            <w:proofErr w:type="spellEnd"/>
          </w:p>
        </w:tc>
        <w:tc>
          <w:tcPr>
            <w:tcW w:w="146" w:type="pct"/>
          </w:tcPr>
          <w:p w14:paraId="661119DB" w14:textId="77777777" w:rsidR="002E3C27" w:rsidRPr="00350E76" w:rsidRDefault="002E3C27" w:rsidP="001C3606">
            <w:pPr>
              <w:suppressAutoHyphens/>
              <w:jc w:val="center"/>
              <w:rPr>
                <w:rFonts w:ascii="Arial" w:hAnsi="Arial" w:cs="Arial"/>
                <w:spacing w:val="-3"/>
                <w:sz w:val="18"/>
                <w:szCs w:val="18"/>
              </w:rPr>
            </w:pPr>
            <w:r w:rsidRPr="00350E76">
              <w:rPr>
                <w:rFonts w:ascii="Arial" w:hAnsi="Arial" w:cs="Arial"/>
                <w:spacing w:val="-3"/>
                <w:sz w:val="18"/>
                <w:szCs w:val="18"/>
              </w:rPr>
              <w:t>:</w:t>
            </w:r>
          </w:p>
        </w:tc>
        <w:tc>
          <w:tcPr>
            <w:tcW w:w="3312" w:type="pct"/>
          </w:tcPr>
          <w:p w14:paraId="3919C4E5" w14:textId="77777777" w:rsidR="002E3C27" w:rsidRPr="00350E76" w:rsidRDefault="002E3C27" w:rsidP="001C3606">
            <w:pPr>
              <w:suppressAutoHyphens/>
              <w:rPr>
                <w:rFonts w:ascii="Arial" w:hAnsi="Arial" w:cs="Arial"/>
                <w:spacing w:val="-3"/>
                <w:sz w:val="18"/>
                <w:szCs w:val="18"/>
              </w:rPr>
            </w:pPr>
            <w:r w:rsidRPr="00350E76">
              <w:rPr>
                <w:rFonts w:ascii="Arial" w:hAnsi="Arial" w:cs="Arial"/>
                <w:b/>
                <w:bCs/>
                <w:sz w:val="18"/>
                <w:szCs w:val="18"/>
              </w:rPr>
              <w:t>Oracle 8i a Beginners Guide</w:t>
            </w:r>
            <w:r w:rsidRPr="00350E76">
              <w:rPr>
                <w:rFonts w:ascii="Arial" w:hAnsi="Arial" w:cs="Arial"/>
                <w:sz w:val="18"/>
                <w:szCs w:val="18"/>
              </w:rPr>
              <w:t>,</w:t>
            </w:r>
            <w:r w:rsidRPr="00350E76">
              <w:rPr>
                <w:rFonts w:ascii="Arial" w:hAnsi="Arial" w:cs="Arial"/>
                <w:i/>
                <w:iCs/>
                <w:sz w:val="18"/>
                <w:szCs w:val="18"/>
              </w:rPr>
              <w:t xml:space="preserve"> McGraw Hill.</w:t>
            </w:r>
          </w:p>
        </w:tc>
      </w:tr>
    </w:tbl>
    <w:p w14:paraId="10B2BC67" w14:textId="77777777" w:rsidR="002E3C27" w:rsidRPr="00350E76" w:rsidRDefault="002E3C27" w:rsidP="002E3C27">
      <w:pPr>
        <w:jc w:val="center"/>
        <w:rPr>
          <w:rFonts w:ascii="Arial" w:hAnsi="Arial" w:cs="Arial"/>
          <w:sz w:val="18"/>
          <w:szCs w:val="18"/>
        </w:rPr>
      </w:pPr>
    </w:p>
    <w:p w14:paraId="33F279C2" w14:textId="77777777" w:rsidR="002E3C27" w:rsidRDefault="002E3C27" w:rsidP="002E3C27">
      <w:pPr>
        <w:rPr>
          <w:rFonts w:ascii="Arial" w:hAnsi="Arial" w:cs="Arial"/>
          <w:sz w:val="18"/>
          <w:szCs w:val="18"/>
        </w:rPr>
      </w:pPr>
      <w:r>
        <w:rPr>
          <w:rFonts w:ascii="Arial" w:hAnsi="Arial" w:cs="Arial"/>
          <w:sz w:val="18"/>
          <w:szCs w:val="18"/>
        </w:rPr>
        <w:br w:type="page"/>
      </w:r>
    </w:p>
    <w:p w14:paraId="7835E61C" w14:textId="77777777" w:rsidR="002E3C27" w:rsidRPr="00147D20"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7D20">
        <w:rPr>
          <w:rFonts w:ascii="Arial" w:hAnsi="Arial" w:cs="Arial"/>
          <w:b/>
          <w:bCs/>
          <w:iCs/>
          <w:sz w:val="18"/>
          <w:szCs w:val="18"/>
        </w:rPr>
        <w:lastRenderedPageBreak/>
        <w:t>CSE3122:  Database Management Systems Lab</w:t>
      </w:r>
    </w:p>
    <w:p w14:paraId="46C9A9D2" w14:textId="77777777" w:rsidR="002E3C27" w:rsidRPr="00147D20"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7D20">
        <w:rPr>
          <w:rFonts w:ascii="Arial" w:hAnsi="Arial" w:cs="Arial"/>
          <w:b/>
          <w:bCs/>
          <w:iCs/>
          <w:sz w:val="18"/>
          <w:szCs w:val="18"/>
        </w:rPr>
        <w:t xml:space="preserve">Credits: </w:t>
      </w:r>
      <w:r w:rsidRPr="00147D20">
        <w:rPr>
          <w:rFonts w:ascii="Arial" w:hAnsi="Arial" w:cs="Arial"/>
          <w:iCs/>
          <w:sz w:val="18"/>
          <w:szCs w:val="18"/>
        </w:rPr>
        <w:t xml:space="preserve">1 </w:t>
      </w:r>
      <w:r w:rsidRPr="00147D20">
        <w:rPr>
          <w:rFonts w:ascii="Arial" w:hAnsi="Arial" w:cs="Arial"/>
          <w:b/>
          <w:bCs/>
          <w:iCs/>
          <w:sz w:val="18"/>
          <w:szCs w:val="18"/>
        </w:rPr>
        <w:t xml:space="preserve">Contact Hours: </w:t>
      </w:r>
      <w:r w:rsidRPr="00147D20">
        <w:rPr>
          <w:rFonts w:ascii="Arial" w:hAnsi="Arial" w:cs="Arial"/>
          <w:iCs/>
          <w:sz w:val="18"/>
          <w:szCs w:val="18"/>
        </w:rPr>
        <w:t>26</w:t>
      </w:r>
    </w:p>
    <w:p w14:paraId="4184BBA0" w14:textId="77777777" w:rsidR="002E3C27" w:rsidRPr="00147D20"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47D20">
        <w:rPr>
          <w:rFonts w:ascii="Arial" w:hAnsi="Arial" w:cs="Arial"/>
          <w:b/>
          <w:bCs/>
          <w:iCs/>
          <w:sz w:val="18"/>
          <w:szCs w:val="18"/>
        </w:rPr>
        <w:t xml:space="preserve">Year: </w:t>
      </w:r>
      <w:proofErr w:type="gramStart"/>
      <w:r w:rsidRPr="00147D20">
        <w:rPr>
          <w:rFonts w:ascii="Arial" w:hAnsi="Arial" w:cs="Arial"/>
          <w:iCs/>
          <w:sz w:val="18"/>
          <w:szCs w:val="18"/>
        </w:rPr>
        <w:t>Third</w:t>
      </w:r>
      <w:r w:rsidRPr="00147D20">
        <w:rPr>
          <w:rFonts w:ascii="Arial" w:hAnsi="Arial" w:cs="Arial"/>
          <w:b/>
          <w:bCs/>
          <w:iCs/>
          <w:sz w:val="18"/>
          <w:szCs w:val="18"/>
        </w:rPr>
        <w:t xml:space="preserve">  Semester</w:t>
      </w:r>
      <w:proofErr w:type="gramEnd"/>
      <w:r w:rsidRPr="00147D20">
        <w:rPr>
          <w:rFonts w:ascii="Arial" w:hAnsi="Arial" w:cs="Arial"/>
          <w:b/>
          <w:bCs/>
          <w:iCs/>
          <w:sz w:val="18"/>
          <w:szCs w:val="18"/>
        </w:rPr>
        <w:t xml:space="preserve">: </w:t>
      </w:r>
      <w:r w:rsidRPr="00147D20">
        <w:rPr>
          <w:rFonts w:ascii="Arial" w:hAnsi="Arial" w:cs="Arial"/>
          <w:iCs/>
          <w:sz w:val="18"/>
          <w:szCs w:val="18"/>
        </w:rPr>
        <w:t>Odd</w:t>
      </w:r>
    </w:p>
    <w:p w14:paraId="1C1EB6E7" w14:textId="77777777" w:rsidR="002E3C27" w:rsidRPr="00147D20"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47D20" w14:paraId="1DAE91C8" w14:textId="77777777" w:rsidTr="001C3606">
        <w:trPr>
          <w:jc w:val="center"/>
        </w:trPr>
        <w:tc>
          <w:tcPr>
            <w:tcW w:w="1439" w:type="dxa"/>
          </w:tcPr>
          <w:p w14:paraId="615B8439" w14:textId="77777777" w:rsidR="002E3C27" w:rsidRPr="00147D20" w:rsidRDefault="002E3C27" w:rsidP="001C3606">
            <w:pPr>
              <w:rPr>
                <w:rFonts w:ascii="Arial" w:hAnsi="Arial" w:cs="Arial"/>
                <w:b/>
                <w:bCs/>
                <w:sz w:val="18"/>
                <w:szCs w:val="18"/>
              </w:rPr>
            </w:pPr>
            <w:r w:rsidRPr="00147D20">
              <w:rPr>
                <w:rFonts w:ascii="Arial" w:hAnsi="Arial" w:cs="Arial"/>
                <w:b/>
                <w:sz w:val="18"/>
                <w:szCs w:val="18"/>
              </w:rPr>
              <w:t>Prerequisite:</w:t>
            </w:r>
          </w:p>
        </w:tc>
        <w:tc>
          <w:tcPr>
            <w:tcW w:w="7741" w:type="dxa"/>
          </w:tcPr>
          <w:p w14:paraId="0EEC636A" w14:textId="77777777" w:rsidR="002E3C27" w:rsidRPr="00147D20" w:rsidRDefault="002E3C27" w:rsidP="001C3606">
            <w:pPr>
              <w:rPr>
                <w:rFonts w:ascii="Arial" w:hAnsi="Arial" w:cs="Arial"/>
                <w:iCs/>
                <w:sz w:val="18"/>
                <w:szCs w:val="18"/>
              </w:rPr>
            </w:pPr>
            <w:r>
              <w:rPr>
                <w:rFonts w:ascii="Arial" w:hAnsi="Arial" w:cs="Arial"/>
                <w:iCs/>
                <w:sz w:val="18"/>
                <w:szCs w:val="18"/>
              </w:rPr>
              <w:t xml:space="preserve">CSE2131 </w:t>
            </w:r>
            <w:r w:rsidRPr="00303711">
              <w:rPr>
                <w:rFonts w:ascii="Arial" w:hAnsi="Arial" w:cs="Arial"/>
                <w:iCs/>
                <w:sz w:val="18"/>
                <w:szCs w:val="18"/>
              </w:rPr>
              <w:t>Discrete Mathematics</w:t>
            </w:r>
          </w:p>
        </w:tc>
      </w:tr>
      <w:tr w:rsidR="002E3C27" w:rsidRPr="00147D20" w14:paraId="1F82E980" w14:textId="77777777" w:rsidTr="001C3606">
        <w:trPr>
          <w:jc w:val="center"/>
        </w:trPr>
        <w:tc>
          <w:tcPr>
            <w:tcW w:w="1439" w:type="dxa"/>
          </w:tcPr>
          <w:p w14:paraId="4D1B68F1" w14:textId="77777777" w:rsidR="002E3C27" w:rsidRPr="00147D20" w:rsidRDefault="002E3C27" w:rsidP="001C3606">
            <w:pPr>
              <w:rPr>
                <w:rFonts w:ascii="Arial" w:hAnsi="Arial" w:cs="Arial"/>
                <w:b/>
                <w:sz w:val="18"/>
                <w:szCs w:val="18"/>
              </w:rPr>
            </w:pPr>
            <w:r w:rsidRPr="00147D20">
              <w:rPr>
                <w:rFonts w:ascii="Arial" w:hAnsi="Arial" w:cs="Arial"/>
                <w:b/>
                <w:sz w:val="18"/>
                <w:szCs w:val="18"/>
              </w:rPr>
              <w:t>Course Type</w:t>
            </w:r>
          </w:p>
        </w:tc>
        <w:tc>
          <w:tcPr>
            <w:tcW w:w="7741" w:type="dxa"/>
          </w:tcPr>
          <w:p w14:paraId="2F95C3BD" w14:textId="77777777" w:rsidR="002E3C27" w:rsidRPr="00147D20" w:rsidRDefault="00000000" w:rsidP="001C3606">
            <w:pPr>
              <w:rPr>
                <w:rFonts w:ascii="Arial" w:hAnsi="Arial" w:cs="Arial"/>
                <w:iCs/>
                <w:sz w:val="18"/>
                <w:szCs w:val="18"/>
              </w:rPr>
            </w:pPr>
            <w:sdt>
              <w:sdtPr>
                <w:rPr>
                  <w:rFonts w:ascii="Arial" w:hAnsi="Arial" w:cs="Arial"/>
                  <w:iCs/>
                  <w:sz w:val="18"/>
                  <w:szCs w:val="18"/>
                </w:rPr>
                <w:id w:val="-1690909270"/>
              </w:sdtPr>
              <w:sdtContent>
                <w:r w:rsidR="002E3C27" w:rsidRPr="00147D20">
                  <w:rPr>
                    <w:rFonts w:ascii="MS Gothic" w:eastAsia="MS Gothic" w:hAnsi="MS Gothic" w:cs="MS Gothic" w:hint="eastAsia"/>
                    <w:iCs/>
                    <w:sz w:val="18"/>
                    <w:szCs w:val="18"/>
                  </w:rPr>
                  <w:t>☐</w:t>
                </w:r>
              </w:sdtContent>
            </w:sdt>
            <w:r w:rsidR="002E3C27" w:rsidRPr="00147D20">
              <w:rPr>
                <w:rFonts w:ascii="Arial" w:hAnsi="Arial" w:cs="Arial"/>
                <w:iCs/>
                <w:sz w:val="18"/>
                <w:szCs w:val="18"/>
              </w:rPr>
              <w:t xml:space="preserve"> Theory         </w:t>
            </w:r>
            <w:sdt>
              <w:sdtPr>
                <w:rPr>
                  <w:rFonts w:ascii="Arial" w:hAnsi="Arial" w:cs="Arial"/>
                  <w:iCs/>
                  <w:sz w:val="18"/>
                  <w:szCs w:val="18"/>
                </w:rPr>
                <w:id w:val="2034681701"/>
              </w:sdtPr>
              <w:sdtContent>
                <w:r w:rsidR="002E3C27" w:rsidRPr="00147D20">
                  <w:rPr>
                    <w:rFonts w:ascii="MS Gothic" w:eastAsia="MS Gothic" w:hAnsi="MS Gothic" w:cs="MS Gothic" w:hint="eastAsia"/>
                    <w:iCs/>
                    <w:sz w:val="18"/>
                    <w:szCs w:val="18"/>
                  </w:rPr>
                  <w:t>☒</w:t>
                </w:r>
              </w:sdtContent>
            </w:sdt>
            <w:r w:rsidR="002E3C27" w:rsidRPr="00147D20">
              <w:rPr>
                <w:rFonts w:ascii="Arial" w:hAnsi="Arial" w:cs="Arial"/>
                <w:iCs/>
                <w:sz w:val="18"/>
                <w:szCs w:val="18"/>
              </w:rPr>
              <w:t xml:space="preserve">  Laboratory work         </w:t>
            </w:r>
            <w:sdt>
              <w:sdtPr>
                <w:rPr>
                  <w:rFonts w:ascii="Arial" w:hAnsi="Arial" w:cs="Arial"/>
                  <w:iCs/>
                  <w:sz w:val="18"/>
                  <w:szCs w:val="18"/>
                </w:rPr>
                <w:id w:val="-734387435"/>
              </w:sdtPr>
              <w:sdtContent>
                <w:r w:rsidR="002E3C27" w:rsidRPr="00147D20">
                  <w:rPr>
                    <w:rFonts w:ascii="MS Gothic" w:eastAsia="MS Gothic" w:hAnsi="MS Gothic" w:cs="MS Gothic" w:hint="eastAsia"/>
                    <w:iCs/>
                    <w:sz w:val="18"/>
                    <w:szCs w:val="18"/>
                  </w:rPr>
                  <w:t>☐</w:t>
                </w:r>
              </w:sdtContent>
            </w:sdt>
            <w:r w:rsidR="002E3C27" w:rsidRPr="00147D20">
              <w:rPr>
                <w:rFonts w:ascii="Arial" w:hAnsi="Arial" w:cs="Arial"/>
                <w:iCs/>
                <w:sz w:val="18"/>
                <w:szCs w:val="18"/>
              </w:rPr>
              <w:t xml:space="preserve">  Project work      </w:t>
            </w:r>
            <w:sdt>
              <w:sdtPr>
                <w:rPr>
                  <w:rFonts w:ascii="Arial" w:hAnsi="Arial" w:cs="Arial"/>
                  <w:iCs/>
                  <w:sz w:val="18"/>
                  <w:szCs w:val="18"/>
                </w:rPr>
                <w:id w:val="857625324"/>
              </w:sdtPr>
              <w:sdtContent>
                <w:r w:rsidR="002E3C27" w:rsidRPr="00147D20">
                  <w:rPr>
                    <w:rFonts w:ascii="MS Gothic" w:eastAsia="MS Gothic" w:hAnsi="MS Gothic" w:cs="MS Gothic" w:hint="eastAsia"/>
                    <w:iCs/>
                    <w:sz w:val="18"/>
                    <w:szCs w:val="18"/>
                  </w:rPr>
                  <w:t>☐</w:t>
                </w:r>
              </w:sdtContent>
            </w:sdt>
            <w:r w:rsidR="002E3C27" w:rsidRPr="00147D20">
              <w:rPr>
                <w:rFonts w:ascii="Arial" w:hAnsi="Arial" w:cs="Arial"/>
                <w:iCs/>
                <w:sz w:val="18"/>
                <w:szCs w:val="18"/>
              </w:rPr>
              <w:t xml:space="preserve">  Viva Voce                    </w:t>
            </w:r>
          </w:p>
        </w:tc>
      </w:tr>
      <w:tr w:rsidR="002E3C27" w:rsidRPr="00147D20" w14:paraId="388796E4" w14:textId="77777777" w:rsidTr="001C3606">
        <w:trPr>
          <w:trHeight w:val="238"/>
          <w:jc w:val="center"/>
        </w:trPr>
        <w:tc>
          <w:tcPr>
            <w:tcW w:w="1439" w:type="dxa"/>
          </w:tcPr>
          <w:p w14:paraId="7C44A40B" w14:textId="77777777" w:rsidR="002E3C27" w:rsidRPr="00147D20" w:rsidRDefault="002E3C27" w:rsidP="001C3606">
            <w:pPr>
              <w:ind w:left="2160" w:hanging="2160"/>
              <w:rPr>
                <w:rFonts w:ascii="Arial" w:hAnsi="Arial" w:cs="Arial"/>
                <w:b/>
                <w:bCs/>
                <w:sz w:val="18"/>
                <w:szCs w:val="18"/>
              </w:rPr>
            </w:pPr>
            <w:r w:rsidRPr="00147D20">
              <w:rPr>
                <w:rFonts w:ascii="Arial" w:hAnsi="Arial" w:cs="Arial"/>
                <w:b/>
                <w:bCs/>
                <w:sz w:val="18"/>
                <w:szCs w:val="18"/>
              </w:rPr>
              <w:t>Motivation</w:t>
            </w:r>
          </w:p>
        </w:tc>
        <w:tc>
          <w:tcPr>
            <w:tcW w:w="7741" w:type="dxa"/>
          </w:tcPr>
          <w:p w14:paraId="70564450" w14:textId="77777777" w:rsidR="002E3C27" w:rsidRPr="00147D20" w:rsidRDefault="002E3C27" w:rsidP="001C3606">
            <w:pPr>
              <w:rPr>
                <w:rFonts w:ascii="Arial" w:hAnsi="Arial" w:cs="Arial"/>
                <w:b/>
                <w:iCs/>
                <w:sz w:val="18"/>
                <w:szCs w:val="18"/>
              </w:rPr>
            </w:pPr>
            <w:r w:rsidRPr="00147D20">
              <w:rPr>
                <w:rFonts w:ascii="Arial" w:hAnsi="Arial" w:cs="Arial"/>
                <w:iCs/>
                <w:sz w:val="18"/>
                <w:szCs w:val="18"/>
              </w:rPr>
              <w:t>To develop ability to design, develop/create, and manipulate a relational database using a DBMS.</w:t>
            </w:r>
          </w:p>
        </w:tc>
      </w:tr>
      <w:tr w:rsidR="002E3C27" w:rsidRPr="00147D20" w14:paraId="23B4F472" w14:textId="77777777" w:rsidTr="001C3606">
        <w:trPr>
          <w:trHeight w:val="238"/>
          <w:jc w:val="center"/>
        </w:trPr>
        <w:tc>
          <w:tcPr>
            <w:tcW w:w="9180" w:type="dxa"/>
            <w:gridSpan w:val="2"/>
          </w:tcPr>
          <w:p w14:paraId="44B47CF9" w14:textId="77777777" w:rsidR="002E3C27" w:rsidRPr="00147D20" w:rsidRDefault="002E3C27" w:rsidP="001C3606">
            <w:pPr>
              <w:rPr>
                <w:rFonts w:ascii="Arial" w:hAnsi="Arial" w:cs="Arial"/>
                <w:b/>
                <w:bCs/>
                <w:sz w:val="18"/>
                <w:szCs w:val="18"/>
              </w:rPr>
            </w:pPr>
            <w:r w:rsidRPr="00147D20">
              <w:rPr>
                <w:rFonts w:ascii="Arial" w:hAnsi="Arial" w:cs="Arial"/>
                <w:b/>
                <w:bCs/>
                <w:sz w:val="18"/>
                <w:szCs w:val="18"/>
              </w:rPr>
              <w:t>Course Objective:</w:t>
            </w:r>
          </w:p>
          <w:p w14:paraId="5B2B359F" w14:textId="77777777" w:rsidR="002E3C27" w:rsidRPr="00147D20" w:rsidRDefault="002E3C27" w:rsidP="001C3606">
            <w:pPr>
              <w:jc w:val="both"/>
              <w:rPr>
                <w:rFonts w:ascii="Arial" w:hAnsi="Arial" w:cs="Arial"/>
                <w:iCs/>
                <w:sz w:val="18"/>
                <w:szCs w:val="18"/>
              </w:rPr>
            </w:pPr>
            <w:r w:rsidRPr="00147D20">
              <w:rPr>
                <w:rFonts w:ascii="Arial" w:hAnsi="Arial" w:cs="Arial"/>
                <w:iCs/>
                <w:sz w:val="18"/>
                <w:szCs w:val="18"/>
              </w:rPr>
              <w:t xml:space="preserve">This lab course is designed for the students to achieve a hands-on experience in using DBMSs (e.g., MySQL, Oracle, etc.). The idea is to give them practical experience in retrieving information from a database system efficiently and effectively. Theoretical lectures are completed by lab practice where theoretical knowledge is applied. </w:t>
            </w:r>
          </w:p>
        </w:tc>
      </w:tr>
    </w:tbl>
    <w:p w14:paraId="70129187" w14:textId="77777777" w:rsidR="002E3C27" w:rsidRPr="00147D20" w:rsidRDefault="002E3C27" w:rsidP="002E3C27">
      <w:pPr>
        <w:jc w:val="center"/>
        <w:rPr>
          <w:rFonts w:ascii="Arial" w:hAnsi="Arial" w:cs="Arial"/>
          <w:sz w:val="18"/>
          <w:szCs w:val="18"/>
        </w:rPr>
      </w:pPr>
    </w:p>
    <w:p w14:paraId="1365D943" w14:textId="77777777" w:rsidR="002E3C27" w:rsidRPr="00147D20" w:rsidRDefault="002E3C27" w:rsidP="002E3C27">
      <w:pPr>
        <w:autoSpaceDE w:val="0"/>
        <w:autoSpaceDN w:val="0"/>
        <w:adjustRightInd w:val="0"/>
        <w:jc w:val="center"/>
        <w:rPr>
          <w:rFonts w:ascii="Arial" w:hAnsi="Arial" w:cs="Arial"/>
          <w:b/>
          <w:color w:val="000000" w:themeColor="text1"/>
          <w:sz w:val="18"/>
          <w:szCs w:val="18"/>
        </w:rPr>
      </w:pPr>
      <w:r w:rsidRPr="00147D20">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147D20" w14:paraId="714D5341" w14:textId="77777777" w:rsidTr="001C3606">
        <w:trPr>
          <w:trHeight w:val="877"/>
          <w:jc w:val="center"/>
        </w:trPr>
        <w:tc>
          <w:tcPr>
            <w:tcW w:w="646" w:type="dxa"/>
            <w:vAlign w:val="center"/>
          </w:tcPr>
          <w:p w14:paraId="454CA480"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CO No.</w:t>
            </w:r>
          </w:p>
        </w:tc>
        <w:tc>
          <w:tcPr>
            <w:tcW w:w="1969" w:type="dxa"/>
            <w:vAlign w:val="center"/>
          </w:tcPr>
          <w:p w14:paraId="284F8F14"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CO Statement</w:t>
            </w:r>
          </w:p>
        </w:tc>
        <w:tc>
          <w:tcPr>
            <w:tcW w:w="2150" w:type="dxa"/>
            <w:vAlign w:val="center"/>
          </w:tcPr>
          <w:p w14:paraId="0F30BE2C"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Corresponding PO</w:t>
            </w:r>
          </w:p>
        </w:tc>
        <w:tc>
          <w:tcPr>
            <w:tcW w:w="1051" w:type="dxa"/>
            <w:vAlign w:val="center"/>
          </w:tcPr>
          <w:p w14:paraId="5BFC5189"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Domain / level of learning taxonomy</w:t>
            </w:r>
          </w:p>
        </w:tc>
        <w:tc>
          <w:tcPr>
            <w:tcW w:w="1747" w:type="dxa"/>
            <w:vAlign w:val="center"/>
          </w:tcPr>
          <w:p w14:paraId="79D0CD68"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Delivery methods and activities</w:t>
            </w:r>
          </w:p>
        </w:tc>
        <w:tc>
          <w:tcPr>
            <w:tcW w:w="1612" w:type="dxa"/>
            <w:vAlign w:val="center"/>
          </w:tcPr>
          <w:p w14:paraId="5A650A69"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Assessment tools</w:t>
            </w:r>
          </w:p>
        </w:tc>
      </w:tr>
      <w:tr w:rsidR="002E3C27" w:rsidRPr="00147D20" w14:paraId="5C4C926E" w14:textId="77777777" w:rsidTr="001C3606">
        <w:trPr>
          <w:trHeight w:val="1646"/>
          <w:jc w:val="center"/>
        </w:trPr>
        <w:tc>
          <w:tcPr>
            <w:tcW w:w="646" w:type="dxa"/>
            <w:vAlign w:val="center"/>
          </w:tcPr>
          <w:p w14:paraId="3E7FE125"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CO1</w:t>
            </w:r>
          </w:p>
        </w:tc>
        <w:tc>
          <w:tcPr>
            <w:tcW w:w="1969" w:type="dxa"/>
            <w:vAlign w:val="center"/>
          </w:tcPr>
          <w:p w14:paraId="4AED1E16" w14:textId="77777777" w:rsidR="002E3C27" w:rsidRPr="00147D20" w:rsidRDefault="002E3C27" w:rsidP="001C3606">
            <w:pPr>
              <w:jc w:val="center"/>
              <w:rPr>
                <w:rFonts w:ascii="Arial" w:hAnsi="Arial" w:cs="Arial"/>
                <w:b/>
                <w:bCs/>
                <w:iCs/>
                <w:sz w:val="18"/>
                <w:szCs w:val="18"/>
              </w:rPr>
            </w:pPr>
            <w:r w:rsidRPr="00662566">
              <w:rPr>
                <w:rFonts w:ascii="Arial" w:hAnsi="Arial" w:cs="Arial"/>
                <w:iCs/>
                <w:sz w:val="18"/>
                <w:szCs w:val="18"/>
              </w:rPr>
              <w:t>To</w:t>
            </w:r>
            <w:r>
              <w:rPr>
                <w:rFonts w:ascii="Arial" w:hAnsi="Arial" w:cs="Arial"/>
                <w:b/>
                <w:bCs/>
                <w:iCs/>
                <w:sz w:val="18"/>
                <w:szCs w:val="18"/>
              </w:rPr>
              <w:t xml:space="preserve"> </w:t>
            </w:r>
            <w:r w:rsidRPr="00147D20">
              <w:rPr>
                <w:rFonts w:ascii="Arial" w:hAnsi="Arial" w:cs="Arial"/>
                <w:b/>
                <w:bCs/>
                <w:iCs/>
                <w:sz w:val="18"/>
                <w:szCs w:val="18"/>
              </w:rPr>
              <w:t>Design and implement</w:t>
            </w:r>
            <w:r w:rsidRPr="00147D20">
              <w:rPr>
                <w:rFonts w:ascii="Arial" w:hAnsi="Arial" w:cs="Arial"/>
                <w:iCs/>
                <w:sz w:val="18"/>
                <w:szCs w:val="18"/>
              </w:rPr>
              <w:t xml:space="preserve"> a database schema and populate the database.</w:t>
            </w:r>
          </w:p>
        </w:tc>
        <w:tc>
          <w:tcPr>
            <w:tcW w:w="2150" w:type="dxa"/>
            <w:vAlign w:val="center"/>
          </w:tcPr>
          <w:p w14:paraId="05A7FD13" w14:textId="77777777" w:rsidR="002E3C27" w:rsidRPr="00147D20" w:rsidRDefault="002E3C27" w:rsidP="001C3606">
            <w:pPr>
              <w:jc w:val="center"/>
              <w:rPr>
                <w:rFonts w:ascii="Arial" w:hAnsi="Arial" w:cs="Arial"/>
                <w:sz w:val="18"/>
                <w:szCs w:val="18"/>
              </w:rPr>
            </w:pPr>
            <w:r w:rsidRPr="00147D20">
              <w:rPr>
                <w:rFonts w:ascii="Arial" w:hAnsi="Arial" w:cs="Arial"/>
                <w:b/>
                <w:bCs/>
                <w:sz w:val="18"/>
                <w:szCs w:val="18"/>
              </w:rPr>
              <w:t>Modern tool usage:</w:t>
            </w:r>
            <w:r w:rsidRPr="00147D20">
              <w:rPr>
                <w:rFonts w:ascii="Arial" w:hAnsi="Arial" w:cs="Arial"/>
                <w:sz w:val="18"/>
                <w:szCs w:val="18"/>
              </w:rPr>
              <w:t>.</w:t>
            </w:r>
            <w:r w:rsidRPr="00147D20">
              <w:rPr>
                <w:rFonts w:ascii="Arial" w:hAnsi="Arial" w:cs="Arial"/>
                <w:sz w:val="18"/>
                <w:szCs w:val="18"/>
              </w:rPr>
              <w:br/>
              <w:t>(PO5)</w:t>
            </w:r>
          </w:p>
        </w:tc>
        <w:tc>
          <w:tcPr>
            <w:tcW w:w="1051" w:type="dxa"/>
            <w:vAlign w:val="center"/>
          </w:tcPr>
          <w:p w14:paraId="18A47588"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Cognitive domain – level 5</w:t>
            </w:r>
          </w:p>
        </w:tc>
        <w:tc>
          <w:tcPr>
            <w:tcW w:w="1747" w:type="dxa"/>
            <w:vAlign w:val="center"/>
          </w:tcPr>
          <w:p w14:paraId="783D9BA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735072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E8926D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563657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EA2EEF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160696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BB6B89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58783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5BD3AB61" w14:textId="77777777" w:rsidR="002E3C27" w:rsidRPr="00147D20"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14048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262894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343100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938FE8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075769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A89281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801491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1AD3798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457139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DEA3052" w14:textId="77777777" w:rsidR="002E3C27" w:rsidRPr="00147D20"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9970527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47D20" w14:paraId="25072CF8" w14:textId="77777777" w:rsidTr="001C3606">
        <w:trPr>
          <w:trHeight w:val="1583"/>
          <w:jc w:val="center"/>
        </w:trPr>
        <w:tc>
          <w:tcPr>
            <w:tcW w:w="646" w:type="dxa"/>
            <w:vAlign w:val="center"/>
          </w:tcPr>
          <w:p w14:paraId="009A5B3C"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CO2</w:t>
            </w:r>
          </w:p>
        </w:tc>
        <w:tc>
          <w:tcPr>
            <w:tcW w:w="1969" w:type="dxa"/>
            <w:vAlign w:val="center"/>
          </w:tcPr>
          <w:p w14:paraId="3CAAB509" w14:textId="77777777" w:rsidR="002E3C27" w:rsidRPr="00147D20" w:rsidRDefault="002E3C27" w:rsidP="001C3606">
            <w:pPr>
              <w:jc w:val="center"/>
              <w:rPr>
                <w:rFonts w:ascii="Arial" w:hAnsi="Arial" w:cs="Arial"/>
                <w:iCs/>
                <w:sz w:val="18"/>
                <w:szCs w:val="18"/>
              </w:rPr>
            </w:pPr>
            <w:r w:rsidRPr="00662566">
              <w:rPr>
                <w:rFonts w:ascii="Arial" w:hAnsi="Arial" w:cs="Arial"/>
                <w:iCs/>
                <w:sz w:val="18"/>
                <w:szCs w:val="18"/>
              </w:rPr>
              <w:t>To</w:t>
            </w:r>
            <w:r>
              <w:rPr>
                <w:rFonts w:ascii="Arial" w:hAnsi="Arial" w:cs="Arial"/>
                <w:b/>
                <w:bCs/>
                <w:iCs/>
                <w:sz w:val="18"/>
                <w:szCs w:val="18"/>
              </w:rPr>
              <w:t xml:space="preserve"> </w:t>
            </w:r>
            <w:r w:rsidRPr="00147D20">
              <w:rPr>
                <w:rFonts w:ascii="Arial" w:hAnsi="Arial" w:cs="Arial"/>
                <w:b/>
                <w:bCs/>
                <w:iCs/>
                <w:sz w:val="18"/>
                <w:szCs w:val="18"/>
              </w:rPr>
              <w:t>Formulate</w:t>
            </w:r>
            <w:r w:rsidRPr="00147D20">
              <w:rPr>
                <w:rFonts w:ascii="Arial" w:hAnsi="Arial" w:cs="Arial"/>
                <w:iCs/>
                <w:sz w:val="18"/>
                <w:szCs w:val="18"/>
              </w:rPr>
              <w:t xml:space="preserve"> queries using SQL statements /commands.</w:t>
            </w:r>
          </w:p>
        </w:tc>
        <w:tc>
          <w:tcPr>
            <w:tcW w:w="2150" w:type="dxa"/>
            <w:vAlign w:val="center"/>
          </w:tcPr>
          <w:p w14:paraId="7BEFE280" w14:textId="77777777" w:rsidR="002E3C27" w:rsidRPr="00147D20" w:rsidRDefault="002E3C27" w:rsidP="001C3606">
            <w:pPr>
              <w:pStyle w:val="ListParagraph"/>
              <w:spacing w:after="0" w:line="240" w:lineRule="auto"/>
              <w:ind w:left="0"/>
              <w:jc w:val="center"/>
              <w:rPr>
                <w:rFonts w:ascii="Arial" w:hAnsi="Arial" w:cs="Arial"/>
                <w:color w:val="000000" w:themeColor="text1"/>
                <w:sz w:val="18"/>
                <w:szCs w:val="18"/>
              </w:rPr>
            </w:pPr>
            <w:r w:rsidRPr="00147D20">
              <w:rPr>
                <w:rFonts w:ascii="Arial" w:hAnsi="Arial" w:cs="Arial"/>
                <w:b/>
                <w:bCs/>
                <w:color w:val="000000" w:themeColor="text1"/>
                <w:sz w:val="18"/>
                <w:szCs w:val="18"/>
              </w:rPr>
              <w:t xml:space="preserve">Modern tool usage </w:t>
            </w:r>
            <w:r w:rsidRPr="00147D20">
              <w:rPr>
                <w:rFonts w:ascii="Arial" w:hAnsi="Arial" w:cs="Arial"/>
                <w:color w:val="000000" w:themeColor="text1"/>
                <w:sz w:val="18"/>
                <w:szCs w:val="18"/>
              </w:rPr>
              <w:t>(PO5)</w:t>
            </w:r>
          </w:p>
        </w:tc>
        <w:tc>
          <w:tcPr>
            <w:tcW w:w="1051" w:type="dxa"/>
            <w:vAlign w:val="center"/>
          </w:tcPr>
          <w:p w14:paraId="3CD131B3" w14:textId="77777777" w:rsidR="002E3C27" w:rsidRPr="00147D20" w:rsidRDefault="002E3C27" w:rsidP="001C3606">
            <w:pPr>
              <w:jc w:val="center"/>
              <w:rPr>
                <w:rFonts w:ascii="Arial" w:hAnsi="Arial" w:cs="Arial"/>
                <w:color w:val="000000" w:themeColor="text1"/>
                <w:sz w:val="18"/>
                <w:szCs w:val="18"/>
              </w:rPr>
            </w:pPr>
            <w:r w:rsidRPr="00147D20">
              <w:rPr>
                <w:rFonts w:ascii="Arial" w:hAnsi="Arial" w:cs="Arial"/>
                <w:color w:val="000000" w:themeColor="text1"/>
                <w:sz w:val="18"/>
                <w:szCs w:val="18"/>
              </w:rPr>
              <w:t>Cognitive domain – level 5</w:t>
            </w:r>
          </w:p>
        </w:tc>
        <w:tc>
          <w:tcPr>
            <w:tcW w:w="1747" w:type="dxa"/>
            <w:vAlign w:val="center"/>
          </w:tcPr>
          <w:p w14:paraId="406C7AC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9701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CAE89C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75164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EE818D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31016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90ECF5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965442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836375F" w14:textId="77777777" w:rsidR="002E3C27" w:rsidRPr="00147D20"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4410254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42F6F26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6486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16BE50C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9569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E2DC9B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18515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D9F7E9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168756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4AC93BC7" w14:textId="77777777" w:rsidR="002E3C27" w:rsidRPr="00147D20"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2816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1F54DA3F" w14:textId="77777777" w:rsidR="002E3C27" w:rsidRPr="00147D20"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147D20" w14:paraId="2D84F354" w14:textId="77777777" w:rsidTr="001C3606">
        <w:trPr>
          <w:jc w:val="center"/>
        </w:trPr>
        <w:tc>
          <w:tcPr>
            <w:tcW w:w="9127" w:type="dxa"/>
          </w:tcPr>
          <w:p w14:paraId="1545668D" w14:textId="77777777" w:rsidR="002E3C27" w:rsidRPr="00147D20" w:rsidRDefault="002E3C27" w:rsidP="001C3606">
            <w:pPr>
              <w:rPr>
                <w:rFonts w:ascii="Arial" w:hAnsi="Arial" w:cs="Arial"/>
                <w:b/>
                <w:color w:val="000000" w:themeColor="text1"/>
                <w:sz w:val="18"/>
                <w:szCs w:val="18"/>
              </w:rPr>
            </w:pPr>
            <w:r w:rsidRPr="00147D20">
              <w:rPr>
                <w:rFonts w:ascii="Arial" w:hAnsi="Arial" w:cs="Arial"/>
                <w:b/>
                <w:color w:val="000000" w:themeColor="text1"/>
                <w:sz w:val="18"/>
                <w:szCs w:val="18"/>
              </w:rPr>
              <w:t>Assessment and Marks Distribution:</w:t>
            </w:r>
          </w:p>
          <w:p w14:paraId="227BE386"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05D45D48"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3F0B3F37" w14:textId="77777777" w:rsidR="002E3C27" w:rsidRPr="00147D20" w:rsidRDefault="002E3C27" w:rsidP="001C3606">
            <w:pPr>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147D20" w14:paraId="25C8A1E2" w14:textId="77777777" w:rsidTr="001C3606">
        <w:trPr>
          <w:jc w:val="center"/>
        </w:trPr>
        <w:tc>
          <w:tcPr>
            <w:tcW w:w="9127" w:type="dxa"/>
          </w:tcPr>
          <w:p w14:paraId="6077A8E4" w14:textId="77777777" w:rsidR="002E3C27" w:rsidRPr="00147D20" w:rsidRDefault="002E3C27" w:rsidP="001C3606">
            <w:pPr>
              <w:spacing w:after="120"/>
              <w:rPr>
                <w:rFonts w:ascii="Arial" w:hAnsi="Arial" w:cs="Arial"/>
                <w:b/>
                <w:bCs/>
                <w:iCs/>
                <w:sz w:val="18"/>
                <w:szCs w:val="18"/>
              </w:rPr>
            </w:pPr>
          </w:p>
          <w:p w14:paraId="699728B0" w14:textId="77777777" w:rsidR="002E3C27" w:rsidRDefault="002E3C27" w:rsidP="001C3606">
            <w:pPr>
              <w:spacing w:after="120"/>
              <w:rPr>
                <w:rFonts w:ascii="Arial" w:hAnsi="Arial" w:cs="Arial"/>
                <w:b/>
                <w:bCs/>
                <w:iCs/>
                <w:sz w:val="18"/>
                <w:szCs w:val="18"/>
              </w:rPr>
            </w:pPr>
            <w:r>
              <w:rPr>
                <w:rFonts w:ascii="Arial" w:hAnsi="Arial" w:cs="Arial"/>
                <w:b/>
                <w:bCs/>
                <w:iCs/>
                <w:sz w:val="18"/>
                <w:szCs w:val="18"/>
              </w:rPr>
              <w:t xml:space="preserve">Lab </w:t>
            </w:r>
            <w:r w:rsidRPr="00147D20">
              <w:rPr>
                <w:rFonts w:ascii="Arial" w:hAnsi="Arial" w:cs="Arial"/>
                <w:b/>
                <w:bCs/>
                <w:iCs/>
                <w:sz w:val="18"/>
                <w:szCs w:val="18"/>
              </w:rPr>
              <w:t>Course Contents</w:t>
            </w:r>
            <w:r>
              <w:rPr>
                <w:rFonts w:ascii="Arial" w:hAnsi="Arial" w:cs="Arial"/>
                <w:b/>
                <w:bCs/>
                <w:iCs/>
                <w:sz w:val="18"/>
                <w:szCs w:val="18"/>
              </w:rPr>
              <w:t>/List of Experiments</w:t>
            </w:r>
            <w:r w:rsidRPr="00147D20">
              <w:rPr>
                <w:rFonts w:ascii="Arial" w:hAnsi="Arial" w:cs="Arial"/>
                <w:b/>
                <w:bCs/>
                <w:iCs/>
                <w:sz w:val="18"/>
                <w:szCs w:val="18"/>
              </w:rPr>
              <w:t>:</w:t>
            </w:r>
          </w:p>
          <w:p w14:paraId="6700DD6C" w14:textId="77777777" w:rsidR="002E3C27" w:rsidRPr="00DB07A5" w:rsidRDefault="002E3C27" w:rsidP="001C3606">
            <w:pPr>
              <w:pStyle w:val="ListParagraph"/>
              <w:numPr>
                <w:ilvl w:val="0"/>
                <w:numId w:val="21"/>
              </w:numPr>
              <w:rPr>
                <w:rFonts w:ascii="Arial" w:hAnsi="Arial" w:cs="Arial"/>
                <w:sz w:val="18"/>
                <w:szCs w:val="18"/>
              </w:rPr>
            </w:pPr>
            <w:r w:rsidRPr="00DB07A5">
              <w:rPr>
                <w:rFonts w:ascii="Arial" w:hAnsi="Arial" w:cs="Arial"/>
                <w:sz w:val="18"/>
                <w:szCs w:val="18"/>
              </w:rPr>
              <w:t xml:space="preserve">Create database and table. </w:t>
            </w:r>
          </w:p>
          <w:p w14:paraId="273B713F" w14:textId="77777777" w:rsidR="002E3C27" w:rsidRPr="00DB07A5" w:rsidRDefault="002E3C27" w:rsidP="001C3606">
            <w:pPr>
              <w:pStyle w:val="ListParagraph"/>
              <w:numPr>
                <w:ilvl w:val="0"/>
                <w:numId w:val="21"/>
              </w:numPr>
              <w:rPr>
                <w:rFonts w:ascii="Arial" w:hAnsi="Arial" w:cs="Arial"/>
                <w:sz w:val="18"/>
                <w:szCs w:val="18"/>
              </w:rPr>
            </w:pPr>
            <w:r w:rsidRPr="00DB07A5">
              <w:rPr>
                <w:rFonts w:ascii="Arial" w:hAnsi="Arial" w:cs="Arial"/>
                <w:sz w:val="18"/>
                <w:szCs w:val="18"/>
              </w:rPr>
              <w:t xml:space="preserve">Alter/Drop Table </w:t>
            </w:r>
          </w:p>
          <w:p w14:paraId="2E743EC7" w14:textId="77777777" w:rsidR="002E3C27" w:rsidRPr="00DB07A5"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 xml:space="preserve">Create table with integrated constraints (Primary key, Foreign Key) </w:t>
            </w:r>
          </w:p>
          <w:p w14:paraId="3C99174F" w14:textId="77777777" w:rsidR="002E3C27" w:rsidRPr="00DB07A5"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 xml:space="preserve">Insert delete update SQL query (with condition) </w:t>
            </w:r>
          </w:p>
          <w:p w14:paraId="58200252" w14:textId="77777777" w:rsidR="002E3C27" w:rsidRPr="00DB07A5"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 xml:space="preserve">Select query with multiple conditions </w:t>
            </w:r>
          </w:p>
          <w:p w14:paraId="5F05EEB6" w14:textId="77777777" w:rsidR="002E3C27" w:rsidRPr="00DB07A5"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 xml:space="preserve">String operation using SQL </w:t>
            </w:r>
          </w:p>
          <w:p w14:paraId="01A39DAE" w14:textId="77777777" w:rsidR="002E3C27" w:rsidRPr="00DB07A5"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 xml:space="preserve">Nested subquery </w:t>
            </w:r>
          </w:p>
          <w:p w14:paraId="7CE4BC5A" w14:textId="77777777" w:rsidR="002E3C27" w:rsidRPr="00DB07A5"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Joining</w:t>
            </w:r>
          </w:p>
          <w:p w14:paraId="6E1AC5F9" w14:textId="77777777" w:rsidR="002E3C27" w:rsidRPr="00DB07A5"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 xml:space="preserve">Create a simple trigger </w:t>
            </w:r>
          </w:p>
          <w:p w14:paraId="1429E1D0" w14:textId="77777777" w:rsidR="002E3C27" w:rsidRPr="00147D20" w:rsidRDefault="002E3C27" w:rsidP="001C3606">
            <w:pPr>
              <w:pStyle w:val="ListParagraph"/>
              <w:numPr>
                <w:ilvl w:val="0"/>
                <w:numId w:val="21"/>
              </w:numPr>
              <w:jc w:val="both"/>
              <w:rPr>
                <w:rFonts w:ascii="Arial" w:hAnsi="Arial" w:cs="Arial"/>
                <w:sz w:val="18"/>
                <w:szCs w:val="18"/>
              </w:rPr>
            </w:pPr>
            <w:r w:rsidRPr="00DB07A5">
              <w:rPr>
                <w:rFonts w:ascii="Arial" w:hAnsi="Arial" w:cs="Arial"/>
                <w:sz w:val="18"/>
                <w:szCs w:val="18"/>
              </w:rPr>
              <w:t>Create a simple function/procedure</w:t>
            </w:r>
          </w:p>
        </w:tc>
      </w:tr>
    </w:tbl>
    <w:p w14:paraId="1CF73338" w14:textId="77777777" w:rsidR="002E3C27" w:rsidRPr="00147D20" w:rsidRDefault="002E3C27" w:rsidP="002E3C27">
      <w:pPr>
        <w:rPr>
          <w:rFonts w:ascii="Arial" w:hAnsi="Arial" w:cs="Arial"/>
          <w:sz w:val="18"/>
          <w:szCs w:val="18"/>
          <w:highlight w:val="yellow"/>
        </w:rPr>
      </w:pPr>
    </w:p>
    <w:p w14:paraId="5274B632" w14:textId="77777777" w:rsidR="002E3C27" w:rsidRPr="002D136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Pr>
          <w:rFonts w:ascii="Arial" w:hAnsi="Arial" w:cs="Arial"/>
          <w:b/>
          <w:bCs/>
          <w:iCs/>
          <w:sz w:val="18"/>
          <w:szCs w:val="18"/>
        </w:rPr>
        <w:t>CSE 3131</w:t>
      </w:r>
      <w:r w:rsidRPr="002D136C">
        <w:rPr>
          <w:rFonts w:ascii="Arial" w:hAnsi="Arial" w:cs="Arial"/>
          <w:b/>
          <w:bCs/>
          <w:iCs/>
          <w:sz w:val="18"/>
          <w:szCs w:val="18"/>
        </w:rPr>
        <w:t xml:space="preserve">: Web Engineering </w:t>
      </w:r>
    </w:p>
    <w:p w14:paraId="627E879C" w14:textId="77777777" w:rsidR="002E3C27" w:rsidRPr="002D136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2D136C">
        <w:rPr>
          <w:rFonts w:ascii="Arial" w:hAnsi="Arial" w:cs="Arial"/>
          <w:b/>
          <w:bCs/>
          <w:iCs/>
          <w:sz w:val="18"/>
          <w:szCs w:val="18"/>
        </w:rPr>
        <w:t xml:space="preserve">Credits: </w:t>
      </w:r>
      <w:r w:rsidRPr="002D136C">
        <w:rPr>
          <w:rFonts w:ascii="Arial" w:hAnsi="Arial" w:cs="Arial"/>
          <w:iCs/>
          <w:sz w:val="18"/>
          <w:szCs w:val="18"/>
        </w:rPr>
        <w:t xml:space="preserve">3 </w:t>
      </w:r>
      <w:r w:rsidRPr="002D136C">
        <w:rPr>
          <w:rFonts w:ascii="Arial" w:hAnsi="Arial" w:cs="Arial"/>
          <w:b/>
          <w:bCs/>
          <w:iCs/>
          <w:sz w:val="18"/>
          <w:szCs w:val="18"/>
        </w:rPr>
        <w:t xml:space="preserve">Contact Hours: </w:t>
      </w:r>
      <w:r w:rsidRPr="002D136C">
        <w:rPr>
          <w:rFonts w:ascii="Arial" w:hAnsi="Arial" w:cs="Arial"/>
          <w:iCs/>
          <w:sz w:val="18"/>
          <w:szCs w:val="18"/>
        </w:rPr>
        <w:t>39</w:t>
      </w:r>
    </w:p>
    <w:p w14:paraId="2B2557A5" w14:textId="77777777" w:rsidR="002E3C27" w:rsidRPr="002D136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2D136C">
        <w:rPr>
          <w:rFonts w:ascii="Arial" w:hAnsi="Arial" w:cs="Arial"/>
          <w:b/>
          <w:bCs/>
          <w:iCs/>
          <w:sz w:val="18"/>
          <w:szCs w:val="18"/>
        </w:rPr>
        <w:t xml:space="preserve">Year: </w:t>
      </w:r>
      <w:proofErr w:type="gramStart"/>
      <w:r w:rsidRPr="002D136C">
        <w:rPr>
          <w:rFonts w:ascii="Arial" w:hAnsi="Arial" w:cs="Arial"/>
          <w:iCs/>
          <w:sz w:val="18"/>
          <w:szCs w:val="18"/>
        </w:rPr>
        <w:t>Four</w:t>
      </w:r>
      <w:r w:rsidRPr="002D136C">
        <w:rPr>
          <w:rFonts w:ascii="Arial" w:hAnsi="Arial" w:cs="Arial"/>
          <w:b/>
          <w:bCs/>
          <w:iCs/>
          <w:sz w:val="18"/>
          <w:szCs w:val="18"/>
        </w:rPr>
        <w:t xml:space="preserve">  Semester</w:t>
      </w:r>
      <w:proofErr w:type="gramEnd"/>
      <w:r w:rsidRPr="002D136C">
        <w:rPr>
          <w:rFonts w:ascii="Arial" w:hAnsi="Arial" w:cs="Arial"/>
          <w:b/>
          <w:bCs/>
          <w:iCs/>
          <w:sz w:val="18"/>
          <w:szCs w:val="18"/>
        </w:rPr>
        <w:t xml:space="preserve">: </w:t>
      </w:r>
      <w:r w:rsidRPr="002D136C">
        <w:rPr>
          <w:rFonts w:ascii="Arial" w:hAnsi="Arial" w:cs="Arial"/>
          <w:iCs/>
          <w:sz w:val="18"/>
          <w:szCs w:val="18"/>
        </w:rPr>
        <w:t>Even</w:t>
      </w:r>
    </w:p>
    <w:p w14:paraId="52A024F7" w14:textId="77777777" w:rsidR="002E3C27" w:rsidRPr="002D136C" w:rsidRDefault="002E3C27" w:rsidP="002E3C27">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2D136C" w14:paraId="56A55AF1" w14:textId="77777777" w:rsidTr="001C3606">
        <w:trPr>
          <w:jc w:val="center"/>
        </w:trPr>
        <w:tc>
          <w:tcPr>
            <w:tcW w:w="1439" w:type="dxa"/>
          </w:tcPr>
          <w:p w14:paraId="64B6F145" w14:textId="77777777" w:rsidR="002E3C27" w:rsidRPr="002D136C" w:rsidRDefault="002E3C27" w:rsidP="001C3606">
            <w:pPr>
              <w:spacing w:line="216" w:lineRule="auto"/>
              <w:rPr>
                <w:rFonts w:ascii="Arial" w:hAnsi="Arial" w:cs="Arial"/>
                <w:b/>
                <w:bCs/>
                <w:sz w:val="18"/>
                <w:szCs w:val="18"/>
              </w:rPr>
            </w:pPr>
            <w:r w:rsidRPr="002D136C">
              <w:rPr>
                <w:rFonts w:ascii="Arial" w:hAnsi="Arial" w:cs="Arial"/>
                <w:b/>
                <w:sz w:val="18"/>
                <w:szCs w:val="18"/>
              </w:rPr>
              <w:t>Prerequisite:</w:t>
            </w:r>
          </w:p>
        </w:tc>
        <w:tc>
          <w:tcPr>
            <w:tcW w:w="7741" w:type="dxa"/>
          </w:tcPr>
          <w:p w14:paraId="5952C03A" w14:textId="77777777" w:rsidR="002E3C27" w:rsidRPr="002D136C" w:rsidRDefault="002E3C27" w:rsidP="001C3606">
            <w:pPr>
              <w:spacing w:line="216" w:lineRule="auto"/>
              <w:rPr>
                <w:rFonts w:ascii="Arial" w:hAnsi="Arial" w:cs="Arial"/>
                <w:iCs/>
                <w:sz w:val="18"/>
                <w:szCs w:val="18"/>
              </w:rPr>
            </w:pPr>
            <w:r>
              <w:rPr>
                <w:rFonts w:ascii="Arial" w:hAnsi="Arial" w:cs="Arial"/>
                <w:iCs/>
                <w:sz w:val="18"/>
                <w:szCs w:val="18"/>
              </w:rPr>
              <w:t xml:space="preserve">CSE2252 </w:t>
            </w:r>
            <w:r w:rsidRPr="00B469E9">
              <w:rPr>
                <w:rFonts w:ascii="Arial" w:hAnsi="Arial" w:cs="Arial"/>
                <w:iCs/>
                <w:sz w:val="18"/>
                <w:szCs w:val="18"/>
              </w:rPr>
              <w:t>Web Application Development Lab</w:t>
            </w:r>
          </w:p>
        </w:tc>
      </w:tr>
      <w:tr w:rsidR="002E3C27" w:rsidRPr="002D136C" w14:paraId="15C3C58C" w14:textId="77777777" w:rsidTr="001C3606">
        <w:trPr>
          <w:jc w:val="center"/>
        </w:trPr>
        <w:tc>
          <w:tcPr>
            <w:tcW w:w="1439" w:type="dxa"/>
          </w:tcPr>
          <w:p w14:paraId="209EC2A5" w14:textId="77777777" w:rsidR="002E3C27" w:rsidRPr="002D136C" w:rsidRDefault="002E3C27" w:rsidP="001C3606">
            <w:pPr>
              <w:spacing w:line="216" w:lineRule="auto"/>
              <w:rPr>
                <w:rFonts w:ascii="Arial" w:hAnsi="Arial" w:cs="Arial"/>
                <w:b/>
                <w:sz w:val="18"/>
                <w:szCs w:val="18"/>
              </w:rPr>
            </w:pPr>
            <w:r w:rsidRPr="002D136C">
              <w:rPr>
                <w:rFonts w:ascii="Arial" w:hAnsi="Arial" w:cs="Arial"/>
                <w:b/>
                <w:sz w:val="18"/>
                <w:szCs w:val="18"/>
              </w:rPr>
              <w:t>Course Type</w:t>
            </w:r>
          </w:p>
        </w:tc>
        <w:tc>
          <w:tcPr>
            <w:tcW w:w="7741" w:type="dxa"/>
          </w:tcPr>
          <w:p w14:paraId="059DE76C" w14:textId="77777777" w:rsidR="002E3C27" w:rsidRPr="002D136C" w:rsidRDefault="00000000" w:rsidP="001C3606">
            <w:pPr>
              <w:spacing w:line="216" w:lineRule="auto"/>
              <w:rPr>
                <w:rFonts w:ascii="Arial" w:hAnsi="Arial" w:cs="Arial"/>
                <w:iCs/>
                <w:sz w:val="18"/>
                <w:szCs w:val="18"/>
              </w:rPr>
            </w:pPr>
            <w:customXmlDelRangeStart w:id="3" w:author="shamim" w:date="2019-11-08T12:58:00Z"/>
            <w:sdt>
              <w:sdtPr>
                <w:rPr>
                  <w:rFonts w:ascii="Arial" w:hAnsi="Arial" w:cs="Arial"/>
                  <w:iCs/>
                  <w:sz w:val="18"/>
                  <w:szCs w:val="18"/>
                </w:rPr>
                <w:id w:val="-794673430"/>
              </w:sdtPr>
              <w:sdtContent>
                <w:customXmlDelRangeEnd w:id="3"/>
                <w:r w:rsidR="002E3C27" w:rsidRPr="002D136C">
                  <w:rPr>
                    <w:rFonts w:ascii="MS Gothic" w:eastAsia="MS Gothic" w:hAnsi="MS Gothic" w:cs="MS Gothic" w:hint="eastAsia"/>
                    <w:iCs/>
                    <w:sz w:val="18"/>
                    <w:szCs w:val="18"/>
                  </w:rPr>
                  <w:t>☒</w:t>
                </w:r>
                <w:customXmlDelRangeStart w:id="4" w:author="shamim" w:date="2019-11-08T12:58:00Z"/>
              </w:sdtContent>
            </w:sdt>
            <w:customXmlDelRangeEnd w:id="4"/>
            <w:r w:rsidR="002E3C27" w:rsidRPr="002D136C">
              <w:rPr>
                <w:rFonts w:ascii="Arial" w:hAnsi="Arial" w:cs="Arial"/>
                <w:iCs/>
                <w:sz w:val="18"/>
                <w:szCs w:val="18"/>
              </w:rPr>
              <w:t xml:space="preserve"> Theory         </w:t>
            </w:r>
            <w:sdt>
              <w:sdtPr>
                <w:rPr>
                  <w:rFonts w:ascii="Arial" w:hAnsi="Arial" w:cs="Arial"/>
                  <w:iCs/>
                  <w:sz w:val="18"/>
                  <w:szCs w:val="18"/>
                </w:rPr>
                <w:id w:val="-210957728"/>
              </w:sdtPr>
              <w:sdtContent>
                <w:r w:rsidR="002E3C27" w:rsidRPr="002D136C">
                  <w:rPr>
                    <w:rFonts w:ascii="MS Gothic" w:eastAsia="MS Gothic" w:hAnsi="MS Gothic" w:cs="MS Gothic" w:hint="eastAsia"/>
                    <w:iCs/>
                    <w:sz w:val="18"/>
                    <w:szCs w:val="18"/>
                  </w:rPr>
                  <w:t>☐</w:t>
                </w:r>
              </w:sdtContent>
            </w:sdt>
            <w:r w:rsidR="002E3C27" w:rsidRPr="002D136C">
              <w:rPr>
                <w:rFonts w:ascii="Arial" w:hAnsi="Arial" w:cs="Arial"/>
                <w:iCs/>
                <w:sz w:val="18"/>
                <w:szCs w:val="18"/>
              </w:rPr>
              <w:t xml:space="preserve">  Laboratory work         </w:t>
            </w:r>
            <w:sdt>
              <w:sdtPr>
                <w:rPr>
                  <w:rFonts w:ascii="Arial" w:hAnsi="Arial" w:cs="Arial"/>
                  <w:iCs/>
                  <w:sz w:val="18"/>
                  <w:szCs w:val="18"/>
                </w:rPr>
                <w:id w:val="1107150976"/>
              </w:sdtPr>
              <w:sdtContent>
                <w:r w:rsidR="002E3C27" w:rsidRPr="002D136C">
                  <w:rPr>
                    <w:rFonts w:ascii="MS Gothic" w:eastAsia="MS Gothic" w:hAnsi="MS Gothic" w:cs="MS Gothic" w:hint="eastAsia"/>
                    <w:iCs/>
                    <w:sz w:val="18"/>
                    <w:szCs w:val="18"/>
                  </w:rPr>
                  <w:t>☐</w:t>
                </w:r>
              </w:sdtContent>
            </w:sdt>
            <w:r w:rsidR="002E3C27" w:rsidRPr="002D136C">
              <w:rPr>
                <w:rFonts w:ascii="Arial" w:hAnsi="Arial" w:cs="Arial"/>
                <w:iCs/>
                <w:sz w:val="18"/>
                <w:szCs w:val="18"/>
              </w:rPr>
              <w:t xml:space="preserve">  Project work      </w:t>
            </w:r>
            <w:sdt>
              <w:sdtPr>
                <w:rPr>
                  <w:rFonts w:ascii="Arial" w:hAnsi="Arial" w:cs="Arial"/>
                  <w:iCs/>
                  <w:sz w:val="18"/>
                  <w:szCs w:val="18"/>
                </w:rPr>
                <w:id w:val="1207141489"/>
              </w:sdtPr>
              <w:sdtContent>
                <w:r w:rsidR="002E3C27" w:rsidRPr="002D136C">
                  <w:rPr>
                    <w:rFonts w:ascii="MS Gothic" w:eastAsia="MS Gothic" w:hAnsi="MS Gothic" w:cs="MS Gothic" w:hint="eastAsia"/>
                    <w:iCs/>
                    <w:sz w:val="18"/>
                    <w:szCs w:val="18"/>
                  </w:rPr>
                  <w:t>☐</w:t>
                </w:r>
              </w:sdtContent>
            </w:sdt>
            <w:r w:rsidR="002E3C27" w:rsidRPr="002D136C">
              <w:rPr>
                <w:rFonts w:ascii="Arial" w:hAnsi="Arial" w:cs="Arial"/>
                <w:iCs/>
                <w:sz w:val="18"/>
                <w:szCs w:val="18"/>
              </w:rPr>
              <w:t xml:space="preserve">  Viva Voce                    </w:t>
            </w:r>
          </w:p>
        </w:tc>
      </w:tr>
      <w:tr w:rsidR="002E3C27" w:rsidRPr="002D136C" w14:paraId="693A4A0D" w14:textId="77777777" w:rsidTr="001C3606">
        <w:trPr>
          <w:trHeight w:val="238"/>
          <w:jc w:val="center"/>
        </w:trPr>
        <w:tc>
          <w:tcPr>
            <w:tcW w:w="1439" w:type="dxa"/>
          </w:tcPr>
          <w:p w14:paraId="127E3EE3" w14:textId="77777777" w:rsidR="002E3C27" w:rsidRPr="002D136C" w:rsidRDefault="002E3C27" w:rsidP="001C3606">
            <w:pPr>
              <w:spacing w:line="216" w:lineRule="auto"/>
              <w:ind w:left="2160" w:hanging="2160"/>
              <w:rPr>
                <w:rFonts w:ascii="Arial" w:hAnsi="Arial" w:cs="Arial"/>
                <w:b/>
                <w:bCs/>
                <w:sz w:val="18"/>
                <w:szCs w:val="18"/>
              </w:rPr>
            </w:pPr>
            <w:r w:rsidRPr="002D136C">
              <w:rPr>
                <w:rFonts w:ascii="Arial" w:hAnsi="Arial" w:cs="Arial"/>
                <w:b/>
                <w:bCs/>
                <w:sz w:val="18"/>
                <w:szCs w:val="18"/>
              </w:rPr>
              <w:t>Motivation</w:t>
            </w:r>
          </w:p>
        </w:tc>
        <w:tc>
          <w:tcPr>
            <w:tcW w:w="7741" w:type="dxa"/>
          </w:tcPr>
          <w:p w14:paraId="103F58B1" w14:textId="77777777" w:rsidR="002E3C27" w:rsidRPr="002D136C" w:rsidRDefault="002E3C27" w:rsidP="001C3606">
            <w:pPr>
              <w:spacing w:line="216" w:lineRule="auto"/>
              <w:rPr>
                <w:rFonts w:ascii="Arial" w:hAnsi="Arial" w:cs="Arial"/>
                <w:b/>
                <w:iCs/>
                <w:sz w:val="18"/>
                <w:szCs w:val="18"/>
              </w:rPr>
            </w:pPr>
            <w:r w:rsidRPr="002D136C">
              <w:rPr>
                <w:rFonts w:ascii="Arial" w:hAnsi="Arial" w:cs="Arial"/>
                <w:iCs/>
                <w:sz w:val="18"/>
                <w:szCs w:val="18"/>
              </w:rPr>
              <w:t>To provide students with conceptual and practical knowledge, and skills required to develop web applications and web services.</w:t>
            </w:r>
          </w:p>
        </w:tc>
      </w:tr>
      <w:tr w:rsidR="002E3C27" w:rsidRPr="002D136C" w14:paraId="62CE2E42" w14:textId="77777777" w:rsidTr="001C3606">
        <w:trPr>
          <w:trHeight w:val="238"/>
          <w:jc w:val="center"/>
        </w:trPr>
        <w:tc>
          <w:tcPr>
            <w:tcW w:w="9180" w:type="dxa"/>
            <w:gridSpan w:val="2"/>
          </w:tcPr>
          <w:p w14:paraId="7C37C70F" w14:textId="77777777" w:rsidR="002E3C27" w:rsidRPr="002D136C" w:rsidRDefault="002E3C27" w:rsidP="001C3606">
            <w:pPr>
              <w:spacing w:line="216" w:lineRule="auto"/>
              <w:rPr>
                <w:rFonts w:ascii="Arial" w:hAnsi="Arial" w:cs="Arial"/>
                <w:b/>
                <w:bCs/>
                <w:sz w:val="18"/>
                <w:szCs w:val="18"/>
              </w:rPr>
            </w:pPr>
            <w:r w:rsidRPr="002D136C">
              <w:rPr>
                <w:rFonts w:ascii="Arial" w:hAnsi="Arial" w:cs="Arial"/>
                <w:b/>
                <w:bCs/>
                <w:sz w:val="18"/>
                <w:szCs w:val="18"/>
              </w:rPr>
              <w:t>Course Objective:</w:t>
            </w:r>
          </w:p>
          <w:p w14:paraId="02DC91B3" w14:textId="77777777" w:rsidR="002E3C27" w:rsidRPr="002D136C" w:rsidRDefault="002E3C27" w:rsidP="001C3606">
            <w:pPr>
              <w:spacing w:line="216" w:lineRule="auto"/>
              <w:jc w:val="both"/>
              <w:rPr>
                <w:rFonts w:ascii="Arial" w:hAnsi="Arial" w:cs="Arial"/>
                <w:iCs/>
                <w:sz w:val="18"/>
                <w:szCs w:val="18"/>
              </w:rPr>
            </w:pPr>
            <w:r w:rsidRPr="002D136C">
              <w:rPr>
                <w:rFonts w:ascii="Arial" w:hAnsi="Arial" w:cs="Arial"/>
                <w:iCs/>
                <w:sz w:val="18"/>
                <w:szCs w:val="18"/>
              </w:rPr>
              <w:t xml:space="preserve">The course introduces students to the discipline of web Engineering including the methods and techniques used in web-based system development. This course draws upon student's previous programming and computing experience to develop practical web development and maintenance skills. </w:t>
            </w:r>
          </w:p>
        </w:tc>
      </w:tr>
    </w:tbl>
    <w:p w14:paraId="1AD17698" w14:textId="77777777" w:rsidR="002E3C27" w:rsidRPr="002D136C" w:rsidRDefault="002E3C27" w:rsidP="002E3C27">
      <w:pPr>
        <w:spacing w:line="216" w:lineRule="auto"/>
        <w:jc w:val="center"/>
        <w:rPr>
          <w:rFonts w:ascii="Arial" w:hAnsi="Arial" w:cs="Arial"/>
          <w:sz w:val="18"/>
          <w:szCs w:val="18"/>
        </w:rPr>
      </w:pPr>
    </w:p>
    <w:p w14:paraId="70BF5CD0" w14:textId="77777777" w:rsidR="002E3C27" w:rsidRPr="002D136C" w:rsidRDefault="002E3C27" w:rsidP="002E3C27">
      <w:pPr>
        <w:autoSpaceDE w:val="0"/>
        <w:autoSpaceDN w:val="0"/>
        <w:adjustRightInd w:val="0"/>
        <w:spacing w:line="216" w:lineRule="auto"/>
        <w:jc w:val="center"/>
        <w:rPr>
          <w:rFonts w:ascii="Arial" w:hAnsi="Arial" w:cs="Arial"/>
          <w:b/>
          <w:color w:val="000000" w:themeColor="text1"/>
          <w:sz w:val="18"/>
          <w:szCs w:val="18"/>
        </w:rPr>
      </w:pPr>
      <w:r w:rsidRPr="002D136C">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2D136C" w14:paraId="73B2F341" w14:textId="77777777" w:rsidTr="001C3606">
        <w:trPr>
          <w:trHeight w:val="877"/>
          <w:jc w:val="center"/>
        </w:trPr>
        <w:tc>
          <w:tcPr>
            <w:tcW w:w="646" w:type="dxa"/>
            <w:vAlign w:val="center"/>
          </w:tcPr>
          <w:p w14:paraId="78588F38"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 No.</w:t>
            </w:r>
          </w:p>
        </w:tc>
        <w:tc>
          <w:tcPr>
            <w:tcW w:w="1827" w:type="dxa"/>
            <w:vAlign w:val="center"/>
          </w:tcPr>
          <w:p w14:paraId="787B5AB1"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 Statement</w:t>
            </w:r>
          </w:p>
        </w:tc>
        <w:tc>
          <w:tcPr>
            <w:tcW w:w="2292" w:type="dxa"/>
            <w:vAlign w:val="center"/>
          </w:tcPr>
          <w:p w14:paraId="2F53222D"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Corresponding PO</w:t>
            </w:r>
          </w:p>
        </w:tc>
        <w:tc>
          <w:tcPr>
            <w:tcW w:w="1051" w:type="dxa"/>
            <w:vAlign w:val="center"/>
          </w:tcPr>
          <w:p w14:paraId="2352E527"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Domain / level of learning taxonomy</w:t>
            </w:r>
          </w:p>
        </w:tc>
        <w:tc>
          <w:tcPr>
            <w:tcW w:w="1747" w:type="dxa"/>
            <w:vAlign w:val="center"/>
          </w:tcPr>
          <w:p w14:paraId="3E2DC39D"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Delivery methods and activities</w:t>
            </w:r>
          </w:p>
        </w:tc>
        <w:tc>
          <w:tcPr>
            <w:tcW w:w="1612" w:type="dxa"/>
            <w:vAlign w:val="center"/>
          </w:tcPr>
          <w:p w14:paraId="7CB62B95"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Assessment tools</w:t>
            </w:r>
          </w:p>
        </w:tc>
      </w:tr>
      <w:tr w:rsidR="002E3C27" w:rsidRPr="002D136C" w14:paraId="4FCDEF27" w14:textId="77777777" w:rsidTr="001C3606">
        <w:trPr>
          <w:trHeight w:val="1646"/>
          <w:jc w:val="center"/>
        </w:trPr>
        <w:tc>
          <w:tcPr>
            <w:tcW w:w="646" w:type="dxa"/>
            <w:vAlign w:val="center"/>
          </w:tcPr>
          <w:p w14:paraId="332AF5D5"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CO1</w:t>
            </w:r>
          </w:p>
        </w:tc>
        <w:tc>
          <w:tcPr>
            <w:tcW w:w="1827" w:type="dxa"/>
            <w:vAlign w:val="center"/>
          </w:tcPr>
          <w:p w14:paraId="1225B18A" w14:textId="77777777" w:rsidR="002E3C27" w:rsidRPr="002D136C" w:rsidRDefault="002E3C27" w:rsidP="001C3606">
            <w:pPr>
              <w:pStyle w:val="ListParagraph"/>
              <w:spacing w:after="0" w:line="216" w:lineRule="auto"/>
              <w:ind w:left="-18"/>
              <w:jc w:val="center"/>
              <w:rPr>
                <w:rFonts w:ascii="Arial" w:hAnsi="Arial" w:cs="Arial"/>
                <w:color w:val="000000" w:themeColor="text1"/>
                <w:sz w:val="18"/>
                <w:szCs w:val="18"/>
              </w:rPr>
            </w:pPr>
            <w:r w:rsidRPr="00532A15">
              <w:rPr>
                <w:rFonts w:ascii="Arial" w:hAnsi="Arial" w:cs="Arial"/>
                <w:bCs/>
                <w:iCs/>
                <w:sz w:val="18"/>
                <w:szCs w:val="18"/>
              </w:rPr>
              <w:t>To</w:t>
            </w:r>
            <w:r>
              <w:rPr>
                <w:rFonts w:ascii="Arial" w:hAnsi="Arial" w:cs="Arial"/>
                <w:b/>
                <w:iCs/>
                <w:sz w:val="18"/>
                <w:szCs w:val="18"/>
              </w:rPr>
              <w:t xml:space="preserve"> de</w:t>
            </w:r>
            <w:r w:rsidRPr="00360DA5">
              <w:rPr>
                <w:rFonts w:ascii="Arial" w:hAnsi="Arial" w:cs="Arial"/>
                <w:b/>
                <w:iCs/>
                <w:sz w:val="18"/>
                <w:szCs w:val="18"/>
              </w:rPr>
              <w:t>scribe</w:t>
            </w:r>
            <w:r w:rsidRPr="00360DA5">
              <w:rPr>
                <w:rFonts w:ascii="Arial" w:hAnsi="Arial" w:cs="Arial"/>
                <w:b/>
                <w:bCs/>
                <w:iCs/>
                <w:sz w:val="18"/>
                <w:szCs w:val="18"/>
              </w:rPr>
              <w:t xml:space="preserve"> </w:t>
            </w:r>
            <w:r w:rsidRPr="00360DA5">
              <w:rPr>
                <w:rFonts w:ascii="Arial" w:hAnsi="Arial" w:cs="Arial"/>
                <w:iCs/>
                <w:sz w:val="18"/>
                <w:szCs w:val="18"/>
              </w:rPr>
              <w:t>the basic concepts and techniques of web engineering</w:t>
            </w:r>
            <w:r w:rsidRPr="002D136C">
              <w:rPr>
                <w:rFonts w:ascii="Arial" w:hAnsi="Arial" w:cs="Arial"/>
                <w:color w:val="000000" w:themeColor="text1"/>
                <w:sz w:val="18"/>
                <w:szCs w:val="18"/>
              </w:rPr>
              <w:t>.</w:t>
            </w:r>
          </w:p>
        </w:tc>
        <w:tc>
          <w:tcPr>
            <w:tcW w:w="2292" w:type="dxa"/>
            <w:vAlign w:val="center"/>
          </w:tcPr>
          <w:p w14:paraId="4B18C7B6" w14:textId="77777777" w:rsidR="002E3C27" w:rsidRDefault="002E3C27" w:rsidP="001C3606">
            <w:pPr>
              <w:pStyle w:val="ListParagraph"/>
              <w:spacing w:after="0" w:line="216" w:lineRule="auto"/>
              <w:ind w:left="0"/>
              <w:jc w:val="center"/>
              <w:rPr>
                <w:ins w:id="5" w:author="shamim" w:date="2019-11-08T13:19:00Z"/>
                <w:rFonts w:ascii="Arial" w:hAnsi="Arial" w:cs="Arial"/>
                <w:color w:val="000000" w:themeColor="text1"/>
                <w:sz w:val="18"/>
                <w:szCs w:val="18"/>
              </w:rPr>
            </w:pPr>
            <w:r w:rsidRPr="002D136C">
              <w:rPr>
                <w:rFonts w:ascii="Arial" w:hAnsi="Arial" w:cs="Arial"/>
                <w:b/>
                <w:bCs/>
                <w:color w:val="000000" w:themeColor="text1"/>
                <w:sz w:val="18"/>
                <w:szCs w:val="18"/>
              </w:rPr>
              <w:t>Engineering knowledge:</w:t>
            </w:r>
            <w:r w:rsidRPr="002D136C">
              <w:rPr>
                <w:rFonts w:ascii="Arial" w:hAnsi="Arial" w:cs="Arial"/>
                <w:color w:val="000000" w:themeColor="text1"/>
                <w:sz w:val="18"/>
                <w:szCs w:val="18"/>
              </w:rPr>
              <w:t xml:space="preserve"> (PO1)</w:t>
            </w:r>
          </w:p>
          <w:p w14:paraId="10B25D06" w14:textId="77777777" w:rsidR="002E3C27" w:rsidRPr="00F170FE" w:rsidRDefault="002E3C27" w:rsidP="001C3606">
            <w:pPr>
              <w:rPr>
                <w:lang w:bidi="bn-BD"/>
              </w:rPr>
            </w:pPr>
          </w:p>
        </w:tc>
        <w:tc>
          <w:tcPr>
            <w:tcW w:w="1051" w:type="dxa"/>
            <w:vAlign w:val="center"/>
          </w:tcPr>
          <w:p w14:paraId="25A762BB"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Cognitive domain – level 5</w:t>
            </w:r>
          </w:p>
        </w:tc>
        <w:tc>
          <w:tcPr>
            <w:tcW w:w="1747" w:type="dxa"/>
            <w:vAlign w:val="center"/>
          </w:tcPr>
          <w:p w14:paraId="21837893"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02021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Lecture Note</w:t>
            </w:r>
          </w:p>
          <w:p w14:paraId="4BB574AC"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3431211"/>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Text Book</w:t>
            </w:r>
          </w:p>
          <w:p w14:paraId="0B49B916"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44335225"/>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Audio/Video</w:t>
            </w:r>
          </w:p>
          <w:p w14:paraId="264E493A"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084921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Web Material</w:t>
            </w:r>
          </w:p>
          <w:p w14:paraId="245BED72" w14:textId="77777777" w:rsidR="002E3C27" w:rsidRPr="002D136C"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21561843"/>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Journal paper</w:t>
            </w:r>
          </w:p>
        </w:tc>
        <w:tc>
          <w:tcPr>
            <w:tcW w:w="1612" w:type="dxa"/>
            <w:vAlign w:val="center"/>
          </w:tcPr>
          <w:p w14:paraId="75B0EACE"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038593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Class Test</w:t>
            </w:r>
          </w:p>
          <w:p w14:paraId="1F2CCA1D"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627040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Final Exam</w:t>
            </w:r>
          </w:p>
          <w:p w14:paraId="145275F5"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925761"/>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Assignment </w:t>
            </w:r>
          </w:p>
          <w:p w14:paraId="3A83ED0E"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1370360"/>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Participation</w:t>
            </w:r>
          </w:p>
          <w:p w14:paraId="7229FCA3" w14:textId="77777777" w:rsidR="002E3C27" w:rsidRPr="002D136C"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6040730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Presentation</w:t>
            </w:r>
          </w:p>
        </w:tc>
      </w:tr>
      <w:tr w:rsidR="002E3C27" w:rsidRPr="002D136C" w14:paraId="2ACB1855" w14:textId="77777777" w:rsidTr="001C3606">
        <w:trPr>
          <w:trHeight w:val="1583"/>
          <w:jc w:val="center"/>
        </w:trPr>
        <w:tc>
          <w:tcPr>
            <w:tcW w:w="646" w:type="dxa"/>
            <w:vAlign w:val="center"/>
          </w:tcPr>
          <w:p w14:paraId="2A5C8169"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CO2</w:t>
            </w:r>
          </w:p>
        </w:tc>
        <w:tc>
          <w:tcPr>
            <w:tcW w:w="1827" w:type="dxa"/>
            <w:vAlign w:val="center"/>
          </w:tcPr>
          <w:p w14:paraId="39DD759B" w14:textId="77777777" w:rsidR="002E3C27" w:rsidRPr="002D136C" w:rsidRDefault="002E3C27" w:rsidP="001C3606">
            <w:pPr>
              <w:pStyle w:val="ListParagraph"/>
              <w:spacing w:after="0" w:line="216" w:lineRule="auto"/>
              <w:ind w:left="-18"/>
              <w:jc w:val="center"/>
              <w:rPr>
                <w:rFonts w:ascii="Arial" w:hAnsi="Arial" w:cs="Arial"/>
                <w:color w:val="000000" w:themeColor="text1"/>
                <w:sz w:val="18"/>
                <w:szCs w:val="18"/>
              </w:rPr>
            </w:pPr>
            <w:r w:rsidRPr="00FC127B">
              <w:rPr>
                <w:rFonts w:ascii="Arial" w:hAnsi="Arial" w:cs="Arial"/>
                <w:bCs/>
                <w:iCs/>
                <w:color w:val="0D0D0D" w:themeColor="text1" w:themeTint="F2"/>
                <w:sz w:val="18"/>
                <w:szCs w:val="18"/>
              </w:rPr>
              <w:t>To</w:t>
            </w:r>
            <w:r>
              <w:rPr>
                <w:rFonts w:ascii="Arial" w:hAnsi="Arial" w:cs="Arial"/>
                <w:b/>
                <w:iCs/>
                <w:sz w:val="18"/>
                <w:szCs w:val="18"/>
              </w:rPr>
              <w:t xml:space="preserve"> a</w:t>
            </w:r>
            <w:r>
              <w:rPr>
                <w:rFonts w:ascii="Arial" w:hAnsi="Arial" w:cs="Arial"/>
                <w:b/>
                <w:bCs/>
                <w:iCs/>
                <w:sz w:val="18"/>
                <w:szCs w:val="18"/>
              </w:rPr>
              <w:t>p</w:t>
            </w:r>
            <w:r w:rsidRPr="00360DA5">
              <w:rPr>
                <w:rFonts w:ascii="Arial" w:hAnsi="Arial" w:cs="Arial"/>
                <w:b/>
                <w:bCs/>
                <w:iCs/>
                <w:sz w:val="18"/>
                <w:szCs w:val="18"/>
              </w:rPr>
              <w:t>ply</w:t>
            </w:r>
            <w:r w:rsidRPr="00360DA5">
              <w:rPr>
                <w:rFonts w:ascii="Arial" w:hAnsi="Arial" w:cs="Arial"/>
                <w:iCs/>
                <w:sz w:val="18"/>
                <w:szCs w:val="18"/>
              </w:rPr>
              <w:t xml:space="preserve"> the web engineering methodologies for Web application development.</w:t>
            </w:r>
          </w:p>
        </w:tc>
        <w:tc>
          <w:tcPr>
            <w:tcW w:w="2292" w:type="dxa"/>
            <w:vAlign w:val="center"/>
          </w:tcPr>
          <w:p w14:paraId="7FF59AB0" w14:textId="77777777" w:rsidR="002E3C27" w:rsidRPr="002D136C" w:rsidRDefault="002E3C27" w:rsidP="001C3606">
            <w:pPr>
              <w:pStyle w:val="ListParagraph"/>
              <w:spacing w:after="0" w:line="216" w:lineRule="auto"/>
              <w:ind w:left="0"/>
              <w:jc w:val="center"/>
              <w:rPr>
                <w:rFonts w:ascii="Arial" w:hAnsi="Arial" w:cs="Arial"/>
                <w:b/>
                <w:bCs/>
                <w:color w:val="000000" w:themeColor="text1"/>
                <w:sz w:val="18"/>
                <w:szCs w:val="18"/>
              </w:rPr>
            </w:pPr>
            <w:r w:rsidRPr="002D136C">
              <w:rPr>
                <w:rFonts w:ascii="Arial" w:hAnsi="Arial" w:cs="Arial"/>
                <w:b/>
                <w:bCs/>
                <w:color w:val="000000" w:themeColor="text1"/>
                <w:sz w:val="18"/>
                <w:szCs w:val="18"/>
              </w:rPr>
              <w:t>Problem Analysis</w:t>
            </w:r>
          </w:p>
          <w:p w14:paraId="0C3C5AE9" w14:textId="77777777" w:rsidR="002E3C27" w:rsidRPr="002D136C" w:rsidRDefault="002E3C27" w:rsidP="001C3606">
            <w:pPr>
              <w:pStyle w:val="ListParagraph"/>
              <w:spacing w:after="0" w:line="216" w:lineRule="auto"/>
              <w:ind w:left="0"/>
              <w:jc w:val="center"/>
              <w:rPr>
                <w:rFonts w:ascii="Arial" w:hAnsi="Arial" w:cs="Arial"/>
                <w:color w:val="000000" w:themeColor="text1"/>
                <w:sz w:val="18"/>
                <w:szCs w:val="18"/>
              </w:rPr>
            </w:pPr>
            <w:r w:rsidRPr="002D136C">
              <w:rPr>
                <w:rFonts w:ascii="Arial" w:hAnsi="Arial" w:cs="Arial"/>
                <w:color w:val="000000" w:themeColor="text1"/>
                <w:sz w:val="18"/>
                <w:szCs w:val="18"/>
              </w:rPr>
              <w:t xml:space="preserve">(PO2), </w:t>
            </w:r>
          </w:p>
          <w:p w14:paraId="0278519F" w14:textId="77777777" w:rsidR="002E3C27" w:rsidRPr="002D136C" w:rsidRDefault="002E3C27" w:rsidP="001C3606">
            <w:pPr>
              <w:pStyle w:val="ListParagraph"/>
              <w:spacing w:after="0" w:line="216" w:lineRule="auto"/>
              <w:ind w:left="0"/>
              <w:jc w:val="center"/>
              <w:rPr>
                <w:rFonts w:ascii="Arial" w:hAnsi="Arial" w:cs="Arial"/>
                <w:color w:val="000000" w:themeColor="text1"/>
                <w:sz w:val="18"/>
                <w:szCs w:val="18"/>
              </w:rPr>
            </w:pPr>
          </w:p>
        </w:tc>
        <w:tc>
          <w:tcPr>
            <w:tcW w:w="1051" w:type="dxa"/>
            <w:vAlign w:val="center"/>
          </w:tcPr>
          <w:p w14:paraId="5CE00458"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Cognitive domain – level 4</w:t>
            </w:r>
          </w:p>
        </w:tc>
        <w:tc>
          <w:tcPr>
            <w:tcW w:w="1747" w:type="dxa"/>
            <w:vAlign w:val="center"/>
          </w:tcPr>
          <w:p w14:paraId="19139E08"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00010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Lecture Note</w:t>
            </w:r>
          </w:p>
          <w:p w14:paraId="20A25F44"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037907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Text Book</w:t>
            </w:r>
          </w:p>
          <w:p w14:paraId="102D7CB0"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8689794"/>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Audio/Video</w:t>
            </w:r>
          </w:p>
          <w:p w14:paraId="3C151C44"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5495056"/>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Web Material</w:t>
            </w:r>
          </w:p>
          <w:p w14:paraId="10EA3C9D" w14:textId="77777777" w:rsidR="002E3C27" w:rsidRPr="002D136C"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033409301"/>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Journal paper</w:t>
            </w:r>
          </w:p>
        </w:tc>
        <w:tc>
          <w:tcPr>
            <w:tcW w:w="1612" w:type="dxa"/>
            <w:vAlign w:val="center"/>
          </w:tcPr>
          <w:p w14:paraId="052419B2"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0624530"/>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Class Test</w:t>
            </w:r>
          </w:p>
          <w:p w14:paraId="54FA8027"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2476431"/>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Final Exam</w:t>
            </w:r>
          </w:p>
          <w:p w14:paraId="291344BE"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6665986"/>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Assignment </w:t>
            </w:r>
          </w:p>
          <w:p w14:paraId="6340E811"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8285558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Participation</w:t>
            </w:r>
          </w:p>
          <w:p w14:paraId="4C13B31C" w14:textId="77777777" w:rsidR="002E3C27" w:rsidRPr="002D136C"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06717249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Presentation</w:t>
            </w:r>
          </w:p>
        </w:tc>
      </w:tr>
      <w:tr w:rsidR="002E3C27" w:rsidRPr="002D136C" w14:paraId="0F3D2588" w14:textId="77777777" w:rsidTr="001C3606">
        <w:trPr>
          <w:trHeight w:val="1700"/>
          <w:jc w:val="center"/>
        </w:trPr>
        <w:tc>
          <w:tcPr>
            <w:tcW w:w="646" w:type="dxa"/>
            <w:vAlign w:val="center"/>
          </w:tcPr>
          <w:p w14:paraId="4C714294"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CO3</w:t>
            </w:r>
          </w:p>
        </w:tc>
        <w:tc>
          <w:tcPr>
            <w:tcW w:w="1827" w:type="dxa"/>
            <w:vAlign w:val="center"/>
          </w:tcPr>
          <w:p w14:paraId="30140F78" w14:textId="77777777" w:rsidR="002E3C27" w:rsidRPr="002D136C" w:rsidRDefault="002E3C27" w:rsidP="001C3606">
            <w:pPr>
              <w:spacing w:line="216" w:lineRule="auto"/>
              <w:jc w:val="center"/>
              <w:rPr>
                <w:rFonts w:ascii="Arial" w:hAnsi="Arial" w:cs="Arial"/>
                <w:color w:val="000000" w:themeColor="text1"/>
                <w:sz w:val="18"/>
                <w:szCs w:val="18"/>
              </w:rPr>
            </w:pPr>
            <w:r w:rsidRPr="00FC127B">
              <w:rPr>
                <w:rFonts w:ascii="Arial" w:hAnsi="Arial" w:cs="Arial"/>
                <w:bCs/>
                <w:color w:val="000000" w:themeColor="text1"/>
                <w:sz w:val="18"/>
                <w:szCs w:val="18"/>
              </w:rPr>
              <w:t>To</w:t>
            </w:r>
            <w:r>
              <w:rPr>
                <w:rFonts w:ascii="Arial" w:hAnsi="Arial" w:cs="Arial"/>
                <w:b/>
                <w:color w:val="000000" w:themeColor="text1"/>
                <w:sz w:val="18"/>
                <w:szCs w:val="18"/>
              </w:rPr>
              <w:t xml:space="preserve"> </w:t>
            </w:r>
            <w:r w:rsidRPr="002D136C">
              <w:rPr>
                <w:rFonts w:ascii="Arial" w:hAnsi="Arial" w:cs="Arial"/>
                <w:b/>
                <w:color w:val="000000" w:themeColor="text1"/>
                <w:sz w:val="18"/>
                <w:szCs w:val="18"/>
              </w:rPr>
              <w:t xml:space="preserve">Identify </w:t>
            </w:r>
            <w:r w:rsidRPr="002D136C">
              <w:rPr>
                <w:rFonts w:ascii="Arial" w:hAnsi="Arial" w:cs="Arial"/>
                <w:color w:val="000000" w:themeColor="text1"/>
                <w:sz w:val="18"/>
                <w:szCs w:val="18"/>
              </w:rPr>
              <w:t>and</w:t>
            </w:r>
            <w:r w:rsidRPr="002D136C">
              <w:rPr>
                <w:rFonts w:ascii="Arial" w:hAnsi="Arial" w:cs="Arial"/>
                <w:b/>
                <w:color w:val="000000" w:themeColor="text1"/>
                <w:sz w:val="18"/>
                <w:szCs w:val="18"/>
              </w:rPr>
              <w:t xml:space="preserve"> discuss </w:t>
            </w:r>
            <w:r w:rsidRPr="002D136C">
              <w:rPr>
                <w:rFonts w:ascii="Arial" w:hAnsi="Arial" w:cs="Arial"/>
                <w:color w:val="000000" w:themeColor="text1"/>
                <w:sz w:val="18"/>
                <w:szCs w:val="18"/>
              </w:rPr>
              <w:t>the security risk of a Web application.</w:t>
            </w:r>
          </w:p>
        </w:tc>
        <w:tc>
          <w:tcPr>
            <w:tcW w:w="2292" w:type="dxa"/>
            <w:vAlign w:val="center"/>
          </w:tcPr>
          <w:p w14:paraId="0CA2310F" w14:textId="77777777" w:rsidR="002E3C27" w:rsidRPr="002D136C" w:rsidRDefault="002E3C27" w:rsidP="001C3606">
            <w:pPr>
              <w:pStyle w:val="ListParagraph"/>
              <w:spacing w:after="0" w:line="216" w:lineRule="auto"/>
              <w:ind w:left="0"/>
              <w:jc w:val="center"/>
              <w:rPr>
                <w:rFonts w:ascii="Arial" w:hAnsi="Arial" w:cs="Arial"/>
                <w:color w:val="000000" w:themeColor="text1"/>
                <w:sz w:val="18"/>
                <w:szCs w:val="18"/>
              </w:rPr>
            </w:pPr>
            <w:r w:rsidRPr="002D136C">
              <w:rPr>
                <w:rFonts w:ascii="Arial" w:hAnsi="Arial" w:cs="Arial"/>
                <w:b/>
                <w:color w:val="000000" w:themeColor="text1"/>
                <w:sz w:val="18"/>
                <w:szCs w:val="18"/>
              </w:rPr>
              <w:t>Investigation</w:t>
            </w:r>
            <w:r w:rsidRPr="002D136C">
              <w:rPr>
                <w:rFonts w:ascii="Arial" w:hAnsi="Arial" w:cs="Arial"/>
                <w:color w:val="000000" w:themeColor="text1"/>
                <w:sz w:val="18"/>
                <w:szCs w:val="18"/>
              </w:rPr>
              <w:t xml:space="preserve"> (P04)</w:t>
            </w:r>
          </w:p>
        </w:tc>
        <w:tc>
          <w:tcPr>
            <w:tcW w:w="1051" w:type="dxa"/>
            <w:vAlign w:val="center"/>
          </w:tcPr>
          <w:p w14:paraId="4540C459" w14:textId="77777777" w:rsidR="002E3C27" w:rsidRPr="002D136C" w:rsidRDefault="002E3C27" w:rsidP="001C3606">
            <w:pPr>
              <w:spacing w:line="216" w:lineRule="auto"/>
              <w:jc w:val="center"/>
              <w:rPr>
                <w:rFonts w:ascii="Arial" w:hAnsi="Arial" w:cs="Arial"/>
                <w:color w:val="000000" w:themeColor="text1"/>
                <w:sz w:val="18"/>
                <w:szCs w:val="18"/>
              </w:rPr>
            </w:pPr>
            <w:r w:rsidRPr="002D136C">
              <w:rPr>
                <w:rFonts w:ascii="Arial" w:hAnsi="Arial" w:cs="Arial"/>
                <w:color w:val="000000" w:themeColor="text1"/>
                <w:sz w:val="18"/>
                <w:szCs w:val="18"/>
              </w:rPr>
              <w:t>Cognitive domain – level 5</w:t>
            </w:r>
          </w:p>
        </w:tc>
        <w:tc>
          <w:tcPr>
            <w:tcW w:w="1747" w:type="dxa"/>
            <w:vAlign w:val="center"/>
          </w:tcPr>
          <w:p w14:paraId="60B95123"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502733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Lecture Note</w:t>
            </w:r>
          </w:p>
          <w:p w14:paraId="406A9E81"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430169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Text Book</w:t>
            </w:r>
          </w:p>
          <w:p w14:paraId="554F9F31"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4426894"/>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Audio/Video</w:t>
            </w:r>
          </w:p>
          <w:p w14:paraId="6A9AFCF4"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1243241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Web Material</w:t>
            </w:r>
          </w:p>
          <w:p w14:paraId="56E71AE5" w14:textId="77777777" w:rsidR="002E3C27" w:rsidRPr="002D136C"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99592362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Journal paper</w:t>
            </w:r>
          </w:p>
        </w:tc>
        <w:tc>
          <w:tcPr>
            <w:tcW w:w="1612" w:type="dxa"/>
            <w:vAlign w:val="center"/>
          </w:tcPr>
          <w:p w14:paraId="7AFF9F80"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4520921"/>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Class Test</w:t>
            </w:r>
          </w:p>
          <w:p w14:paraId="3B96E950"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566130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Final Exam</w:t>
            </w:r>
          </w:p>
          <w:p w14:paraId="278166A0"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089300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Assignment </w:t>
            </w:r>
          </w:p>
          <w:p w14:paraId="2A4AC352"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9551353"/>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Participation</w:t>
            </w:r>
          </w:p>
          <w:p w14:paraId="1133E74D" w14:textId="77777777" w:rsidR="002E3C27" w:rsidRPr="002D136C"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934787324"/>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Presentation</w:t>
            </w:r>
          </w:p>
        </w:tc>
      </w:tr>
    </w:tbl>
    <w:p w14:paraId="37D57A7E" w14:textId="77777777" w:rsidR="002E3C27" w:rsidRPr="002D136C" w:rsidRDefault="002E3C27" w:rsidP="002E3C27">
      <w:pPr>
        <w:autoSpaceDE w:val="0"/>
        <w:autoSpaceDN w:val="0"/>
        <w:adjustRightInd w:val="0"/>
        <w:spacing w:line="216" w:lineRule="auto"/>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2D136C" w14:paraId="2E8CA3D7" w14:textId="77777777" w:rsidTr="001C3606">
        <w:trPr>
          <w:jc w:val="center"/>
        </w:trPr>
        <w:tc>
          <w:tcPr>
            <w:tcW w:w="9127" w:type="dxa"/>
          </w:tcPr>
          <w:p w14:paraId="13C9146F" w14:textId="77777777" w:rsidR="002E3C27" w:rsidRPr="002D136C" w:rsidRDefault="002E3C27" w:rsidP="001C3606">
            <w:pPr>
              <w:spacing w:line="216" w:lineRule="auto"/>
              <w:rPr>
                <w:rFonts w:ascii="Arial" w:hAnsi="Arial" w:cs="Arial"/>
                <w:b/>
                <w:color w:val="000000" w:themeColor="text1"/>
                <w:sz w:val="18"/>
                <w:szCs w:val="18"/>
              </w:rPr>
            </w:pPr>
            <w:r w:rsidRPr="002D136C">
              <w:rPr>
                <w:rFonts w:ascii="Arial" w:hAnsi="Arial" w:cs="Arial"/>
                <w:b/>
                <w:color w:val="000000" w:themeColor="text1"/>
                <w:sz w:val="18"/>
                <w:szCs w:val="18"/>
              </w:rPr>
              <w:t>Assessment and Marks Distribution:</w:t>
            </w:r>
          </w:p>
          <w:p w14:paraId="2421A5F1" w14:textId="77777777" w:rsidR="002E3C27" w:rsidRPr="002D136C" w:rsidRDefault="002E3C27" w:rsidP="001C3606">
            <w:pPr>
              <w:spacing w:line="216" w:lineRule="auto"/>
              <w:rPr>
                <w:rFonts w:ascii="Arial" w:hAnsi="Arial" w:cs="Arial"/>
                <w:bCs/>
                <w:color w:val="000000" w:themeColor="text1"/>
                <w:sz w:val="18"/>
                <w:szCs w:val="18"/>
              </w:rPr>
            </w:pPr>
            <w:r w:rsidRPr="002D136C">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39E7CA32" w14:textId="77777777" w:rsidR="002E3C27" w:rsidRPr="002D136C" w:rsidRDefault="002E3C27" w:rsidP="001C3606">
            <w:pPr>
              <w:spacing w:line="216" w:lineRule="auto"/>
              <w:rPr>
                <w:rFonts w:ascii="Arial" w:hAnsi="Arial" w:cs="Arial"/>
                <w:bCs/>
                <w:color w:val="000000" w:themeColor="text1"/>
                <w:sz w:val="18"/>
                <w:szCs w:val="18"/>
              </w:rPr>
            </w:pPr>
            <w:r w:rsidRPr="002D136C">
              <w:rPr>
                <w:rFonts w:ascii="Arial" w:hAnsi="Arial" w:cs="Arial"/>
                <w:bCs/>
                <w:color w:val="000000" w:themeColor="text1"/>
                <w:sz w:val="18"/>
                <w:szCs w:val="18"/>
              </w:rPr>
              <w:t xml:space="preserve"> </w:t>
            </w:r>
            <w:r w:rsidRPr="002D136C">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2D136C">
              <w:rPr>
                <w:rFonts w:ascii="Arial" w:hAnsi="Arial" w:cs="Arial"/>
                <w:bCs/>
                <w:color w:val="000000" w:themeColor="text1"/>
                <w:sz w:val="18"/>
                <w:szCs w:val="18"/>
              </w:rPr>
              <w:t>%)</w:t>
            </w:r>
          </w:p>
          <w:p w14:paraId="0C44AA1F" w14:textId="77777777" w:rsidR="002E3C27" w:rsidRPr="002D136C" w:rsidRDefault="002E3C27" w:rsidP="001C3606">
            <w:pPr>
              <w:spacing w:line="216" w:lineRule="auto"/>
              <w:rPr>
                <w:rFonts w:ascii="Arial" w:hAnsi="Arial" w:cs="Arial"/>
                <w:bCs/>
                <w:color w:val="000000" w:themeColor="text1"/>
                <w:sz w:val="18"/>
                <w:szCs w:val="18"/>
              </w:rPr>
            </w:pPr>
            <w:r w:rsidRPr="002D136C">
              <w:rPr>
                <w:rFonts w:ascii="Arial" w:hAnsi="Arial" w:cs="Arial"/>
                <w:bCs/>
                <w:color w:val="000000" w:themeColor="text1"/>
                <w:sz w:val="18"/>
                <w:szCs w:val="18"/>
              </w:rPr>
              <w:t xml:space="preserve"> </w:t>
            </w:r>
            <w:r w:rsidRPr="002D136C">
              <w:rPr>
                <w:rFonts w:ascii="Arial" w:hAnsi="Arial" w:cs="Arial"/>
                <w:bCs/>
                <w:color w:val="000000" w:themeColor="text1"/>
                <w:sz w:val="18"/>
                <w:szCs w:val="18"/>
              </w:rPr>
              <w:tab/>
              <w:t>A co</w:t>
            </w:r>
            <w:r>
              <w:rPr>
                <w:rFonts w:ascii="Arial" w:hAnsi="Arial" w:cs="Arial"/>
                <w:bCs/>
                <w:color w:val="000000" w:themeColor="text1"/>
                <w:sz w:val="18"/>
                <w:szCs w:val="18"/>
              </w:rPr>
              <w:t>mprehensive final exam (8</w:t>
            </w:r>
            <w:r w:rsidRPr="002D136C">
              <w:rPr>
                <w:rFonts w:ascii="Arial" w:hAnsi="Arial" w:cs="Arial"/>
                <w:bCs/>
                <w:color w:val="000000" w:themeColor="text1"/>
                <w:sz w:val="18"/>
                <w:szCs w:val="18"/>
              </w:rPr>
              <w:t xml:space="preserve">0%), Total Time: 3 hours. </w:t>
            </w:r>
          </w:p>
          <w:p w14:paraId="413F2574" w14:textId="77777777" w:rsidR="002E3C27" w:rsidRPr="002D136C" w:rsidRDefault="002E3C27" w:rsidP="001C3606">
            <w:pPr>
              <w:spacing w:line="216" w:lineRule="auto"/>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2D136C">
              <w:rPr>
                <w:rFonts w:ascii="Arial" w:hAnsi="Arial" w:cs="Arial"/>
                <w:bCs/>
                <w:color w:val="000000" w:themeColor="text1"/>
                <w:sz w:val="18"/>
                <w:szCs w:val="18"/>
              </w:rPr>
              <w:t>%).</w:t>
            </w:r>
          </w:p>
        </w:tc>
      </w:tr>
      <w:tr w:rsidR="002E3C27" w:rsidRPr="002D136C" w14:paraId="550BEDD0" w14:textId="77777777" w:rsidTr="001C3606">
        <w:trPr>
          <w:jc w:val="center"/>
        </w:trPr>
        <w:tc>
          <w:tcPr>
            <w:tcW w:w="9127" w:type="dxa"/>
          </w:tcPr>
          <w:p w14:paraId="64763AA2" w14:textId="77777777" w:rsidR="002E3C27" w:rsidRPr="002D136C" w:rsidRDefault="002E3C27" w:rsidP="001C3606">
            <w:pPr>
              <w:spacing w:after="120" w:line="216" w:lineRule="auto"/>
              <w:rPr>
                <w:rFonts w:ascii="Arial" w:hAnsi="Arial" w:cs="Arial"/>
                <w:b/>
                <w:bCs/>
                <w:iCs/>
                <w:sz w:val="18"/>
                <w:szCs w:val="18"/>
              </w:rPr>
            </w:pPr>
          </w:p>
          <w:p w14:paraId="26B4364A" w14:textId="77777777" w:rsidR="002E3C27" w:rsidRPr="002D136C" w:rsidRDefault="002E3C27" w:rsidP="001C3606">
            <w:pPr>
              <w:spacing w:after="120" w:line="216" w:lineRule="auto"/>
              <w:rPr>
                <w:rFonts w:ascii="Arial" w:hAnsi="Arial" w:cs="Arial"/>
                <w:b/>
                <w:bCs/>
                <w:iCs/>
                <w:sz w:val="18"/>
                <w:szCs w:val="18"/>
              </w:rPr>
            </w:pPr>
            <w:r w:rsidRPr="002D136C">
              <w:rPr>
                <w:rFonts w:ascii="Arial" w:hAnsi="Arial" w:cs="Arial"/>
                <w:b/>
                <w:bCs/>
                <w:iCs/>
                <w:sz w:val="18"/>
                <w:szCs w:val="18"/>
              </w:rPr>
              <w:t>Course Contents:</w:t>
            </w:r>
          </w:p>
          <w:p w14:paraId="6A937BC3" w14:textId="77777777" w:rsidR="002E3C27" w:rsidRPr="002D136C" w:rsidRDefault="002E3C27" w:rsidP="001C3606">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Engineering:</w:t>
            </w:r>
            <w:r w:rsidRPr="002D136C">
              <w:rPr>
                <w:rFonts w:ascii="Arial" w:hAnsi="Arial" w:cs="Arial"/>
                <w:color w:val="000000"/>
                <w:sz w:val="18"/>
                <w:szCs w:val="18"/>
                <w:shd w:val="clear" w:color="auto" w:fill="FFFFFF"/>
              </w:rPr>
              <w:t> Attributes of Web based system and Application, Web App Engineering Layers, Web Engineering Process</w:t>
            </w:r>
          </w:p>
          <w:p w14:paraId="36FFE199" w14:textId="77777777" w:rsidR="002E3C27" w:rsidRPr="002D136C" w:rsidRDefault="002E3C27" w:rsidP="001C3606">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 Project:</w:t>
            </w:r>
            <w:r w:rsidRPr="002D136C">
              <w:rPr>
                <w:rFonts w:ascii="Arial" w:hAnsi="Arial" w:cs="Arial"/>
                <w:color w:val="000000"/>
                <w:sz w:val="18"/>
                <w:szCs w:val="18"/>
                <w:shd w:val="clear" w:color="auto" w:fill="FFFFFF"/>
              </w:rPr>
              <w:t> Formulation Web based Systems, Planning for Web Engineering Project, Building Web Engineering Team, Web App Project Management, Metrics for web engineering and Apps.</w:t>
            </w:r>
          </w:p>
          <w:p w14:paraId="117E8ACB" w14:textId="77777777" w:rsidR="002E3C27" w:rsidRPr="002D136C" w:rsidRDefault="002E3C27" w:rsidP="001C3606">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Analysis:</w:t>
            </w:r>
            <w:r w:rsidRPr="002D136C">
              <w:rPr>
                <w:rFonts w:ascii="Arial" w:hAnsi="Arial" w:cs="Arial"/>
                <w:color w:val="000000"/>
                <w:sz w:val="18"/>
                <w:szCs w:val="18"/>
                <w:shd w:val="clear" w:color="auto" w:fill="FFFFFF"/>
              </w:rPr>
              <w:t> Requirement Analysis, Analysis Model, Web Apps Estimation, Content Model.</w:t>
            </w:r>
          </w:p>
          <w:p w14:paraId="3E9F49EA" w14:textId="77777777" w:rsidR="002E3C27" w:rsidRPr="002D136C" w:rsidRDefault="002E3C27" w:rsidP="001C3606">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design</w:t>
            </w:r>
            <w:r w:rsidRPr="002D136C">
              <w:rPr>
                <w:rFonts w:ascii="Arial" w:hAnsi="Arial" w:cs="Arial"/>
                <w:color w:val="000000"/>
                <w:sz w:val="18"/>
                <w:szCs w:val="18"/>
                <w:shd w:val="clear" w:color="auto" w:fill="FFFFFF"/>
              </w:rPr>
              <w:t>: Design issues of Web Apps, Interface Design, Typography, Layout design, Aesthetic Design, Content Design, Architecture Design, Navigation Design, Object Oriented Hypermedia Design, Design Metrics for web Apps.</w:t>
            </w:r>
          </w:p>
          <w:p w14:paraId="7FE36A60" w14:textId="77777777" w:rsidR="002E3C27" w:rsidRPr="002D136C" w:rsidRDefault="002E3C27" w:rsidP="001C3606">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Implementation:   </w:t>
            </w:r>
            <w:r w:rsidRPr="002D136C">
              <w:rPr>
                <w:rFonts w:ascii="Arial" w:hAnsi="Arial" w:cs="Arial"/>
                <w:color w:val="000000"/>
                <w:sz w:val="18"/>
                <w:szCs w:val="18"/>
                <w:shd w:val="clear" w:color="auto" w:fill="FFFFFF"/>
              </w:rPr>
              <w:t xml:space="preserve">Client side scripting: Java Script, AJAX, JQuery; Server Side Scripting: ASP.NET, PHP; Framework: PHP MVC frameworks (Code Igniter, Symfony, Zend, </w:t>
            </w:r>
            <w:proofErr w:type="spellStart"/>
            <w:r w:rsidRPr="002D136C">
              <w:rPr>
                <w:rFonts w:ascii="Arial" w:hAnsi="Arial" w:cs="Arial"/>
                <w:color w:val="000000"/>
                <w:sz w:val="18"/>
                <w:szCs w:val="18"/>
                <w:shd w:val="clear" w:color="auto" w:fill="FFFFFF"/>
              </w:rPr>
              <w:t>CakePHP</w:t>
            </w:r>
            <w:proofErr w:type="spellEnd"/>
            <w:r w:rsidRPr="002D136C">
              <w:rPr>
                <w:rFonts w:ascii="Arial" w:hAnsi="Arial" w:cs="Arial"/>
                <w:color w:val="000000"/>
                <w:sz w:val="18"/>
                <w:szCs w:val="18"/>
                <w:shd w:val="clear" w:color="auto" w:fill="FFFFFF"/>
              </w:rPr>
              <w:t>) ASP.NET MVC Framework, Web Service.</w:t>
            </w:r>
          </w:p>
          <w:p w14:paraId="5274D2F2" w14:textId="77777777" w:rsidR="002E3C27" w:rsidRPr="002D136C" w:rsidRDefault="002E3C27" w:rsidP="001C3606">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Web Apps Security: </w:t>
            </w:r>
            <w:r w:rsidRPr="002D136C">
              <w:rPr>
                <w:rFonts w:ascii="Arial" w:hAnsi="Arial" w:cs="Arial"/>
                <w:color w:val="000000"/>
                <w:sz w:val="18"/>
                <w:szCs w:val="18"/>
                <w:shd w:val="clear" w:color="auto" w:fill="FFFFFF"/>
              </w:rPr>
              <w:t>Encryption techniques (digital signatures, certificates, PKI), Security threats, Securing client/server interactions, Vulnerabilities at the client (desktop security, phishing, etc.) and the server (cross-site scripting, SQL injections, etc.), Building Secure Web Apps.</w:t>
            </w:r>
          </w:p>
          <w:p w14:paraId="66CD614F" w14:textId="77777777" w:rsidR="002E3C27" w:rsidRPr="002D136C" w:rsidRDefault="002E3C27" w:rsidP="001C3606">
            <w:pPr>
              <w:spacing w:before="120" w:after="120"/>
              <w:jc w:val="both"/>
              <w:rPr>
                <w:rFonts w:ascii="Arial" w:hAnsi="Arial" w:cs="Arial"/>
                <w:color w:val="000000"/>
                <w:sz w:val="18"/>
                <w:szCs w:val="18"/>
                <w:shd w:val="clear" w:color="auto" w:fill="FFFFFF"/>
              </w:rPr>
            </w:pPr>
            <w:r w:rsidRPr="002D136C">
              <w:rPr>
                <w:rFonts w:ascii="Arial" w:hAnsi="Arial" w:cs="Arial"/>
                <w:bCs/>
                <w:color w:val="000000"/>
                <w:sz w:val="18"/>
                <w:szCs w:val="18"/>
                <w:shd w:val="clear" w:color="auto" w:fill="FFFFFF"/>
              </w:rPr>
              <w:t>Testing Web Apps</w:t>
            </w:r>
            <w:r w:rsidRPr="002D136C">
              <w:rPr>
                <w:rFonts w:ascii="Arial" w:hAnsi="Arial" w:cs="Arial"/>
                <w:color w:val="000000"/>
                <w:sz w:val="18"/>
                <w:szCs w:val="18"/>
                <w:shd w:val="clear" w:color="auto" w:fill="FFFFFF"/>
              </w:rPr>
              <w:t>: Content Testing, User Interface Testing, Navigation Testing, Configuration Testing, Security Testing, Performance Testing.</w:t>
            </w:r>
          </w:p>
          <w:p w14:paraId="701AF3E8" w14:textId="77777777" w:rsidR="002E3C27" w:rsidRPr="002D136C" w:rsidRDefault="002E3C27" w:rsidP="001C3606">
            <w:pPr>
              <w:spacing w:line="216" w:lineRule="auto"/>
              <w:rPr>
                <w:rFonts w:ascii="Arial" w:hAnsi="Arial" w:cs="Arial"/>
                <w:b/>
                <w:color w:val="FF0000"/>
                <w:sz w:val="18"/>
                <w:szCs w:val="18"/>
              </w:rPr>
            </w:pPr>
            <w:r w:rsidRPr="002D136C">
              <w:rPr>
                <w:rFonts w:ascii="Arial" w:hAnsi="Arial" w:cs="Arial"/>
                <w:bCs/>
                <w:color w:val="000000"/>
                <w:sz w:val="18"/>
                <w:szCs w:val="18"/>
                <w:shd w:val="clear" w:color="auto" w:fill="FFFFFF"/>
              </w:rPr>
              <w:t>Maintenance of Web Applications:</w:t>
            </w:r>
            <w:r w:rsidRPr="002D136C">
              <w:rPr>
                <w:rFonts w:ascii="Arial" w:hAnsi="Arial" w:cs="Arial"/>
                <w:color w:val="000000"/>
                <w:sz w:val="18"/>
                <w:szCs w:val="18"/>
                <w:shd w:val="clear" w:color="auto" w:fill="FFFFFF"/>
              </w:rPr>
              <w:t> Web Server and Database server load balancing, web apps performance assessment, Application usage monitoring and report generation</w:t>
            </w:r>
          </w:p>
        </w:tc>
      </w:tr>
    </w:tbl>
    <w:p w14:paraId="45AF1902" w14:textId="77777777" w:rsidR="002E3C27" w:rsidRPr="002D136C" w:rsidRDefault="002E3C27" w:rsidP="002E3C27">
      <w:pPr>
        <w:spacing w:line="216" w:lineRule="auto"/>
        <w:rPr>
          <w:rFonts w:ascii="Arial" w:hAnsi="Arial" w:cs="Arial"/>
          <w:b/>
          <w:color w:val="FF0000"/>
          <w:sz w:val="18"/>
          <w:szCs w:val="18"/>
        </w:rPr>
      </w:pPr>
    </w:p>
    <w:p w14:paraId="695F3066" w14:textId="77777777" w:rsidR="002E3C27" w:rsidRPr="002D136C" w:rsidRDefault="002E3C27" w:rsidP="002E3C27">
      <w:pPr>
        <w:jc w:val="both"/>
        <w:rPr>
          <w:rFonts w:ascii="Arial" w:hAnsi="Arial" w:cs="Arial"/>
          <w:b/>
          <w:spacing w:val="-3"/>
          <w:sz w:val="18"/>
          <w:szCs w:val="18"/>
        </w:rPr>
      </w:pPr>
      <w:r w:rsidRPr="002D136C">
        <w:rPr>
          <w:rFonts w:ascii="Arial" w:hAnsi="Arial" w:cs="Arial"/>
          <w:b/>
          <w:spacing w:val="-3"/>
          <w:sz w:val="18"/>
          <w:szCs w:val="18"/>
        </w:rPr>
        <w:t xml:space="preserve">      Text Book:</w:t>
      </w:r>
    </w:p>
    <w:tbl>
      <w:tblPr>
        <w:tblW w:w="4846" w:type="pct"/>
        <w:jc w:val="center"/>
        <w:tblLook w:val="0000" w:firstRow="0" w:lastRow="0" w:firstColumn="0" w:lastColumn="0" w:noHBand="0" w:noVBand="0"/>
      </w:tblPr>
      <w:tblGrid>
        <w:gridCol w:w="361"/>
        <w:gridCol w:w="2027"/>
        <w:gridCol w:w="267"/>
        <w:gridCol w:w="6302"/>
      </w:tblGrid>
      <w:tr w:rsidR="002E3C27" w:rsidRPr="002D136C" w14:paraId="0450850F" w14:textId="77777777" w:rsidTr="001C3606">
        <w:trPr>
          <w:jc w:val="center"/>
        </w:trPr>
        <w:tc>
          <w:tcPr>
            <w:tcW w:w="201" w:type="pct"/>
          </w:tcPr>
          <w:p w14:paraId="03D0AE9F" w14:textId="77777777" w:rsidR="002E3C27" w:rsidRPr="002D136C" w:rsidRDefault="002E3C27" w:rsidP="001C3606">
            <w:pPr>
              <w:suppressAutoHyphens/>
              <w:jc w:val="both"/>
              <w:rPr>
                <w:rFonts w:ascii="Arial" w:hAnsi="Arial" w:cs="Arial"/>
                <w:spacing w:val="-3"/>
                <w:sz w:val="18"/>
                <w:szCs w:val="18"/>
              </w:rPr>
            </w:pPr>
            <w:bookmarkStart w:id="6" w:name="_Hlk20600120"/>
            <w:r w:rsidRPr="002D136C">
              <w:rPr>
                <w:rFonts w:ascii="Arial" w:hAnsi="Arial" w:cs="Arial"/>
                <w:spacing w:val="-3"/>
                <w:sz w:val="18"/>
                <w:szCs w:val="18"/>
              </w:rPr>
              <w:t>1.</w:t>
            </w:r>
          </w:p>
        </w:tc>
        <w:tc>
          <w:tcPr>
            <w:tcW w:w="1132" w:type="pct"/>
          </w:tcPr>
          <w:p w14:paraId="77C7BD02" w14:textId="77777777" w:rsidR="002E3C27" w:rsidRPr="002D136C" w:rsidRDefault="002E3C27" w:rsidP="001C3606">
            <w:pPr>
              <w:rPr>
                <w:rFonts w:ascii="Arial" w:hAnsi="Arial" w:cs="Arial"/>
                <w:sz w:val="18"/>
                <w:szCs w:val="18"/>
              </w:rPr>
            </w:pPr>
            <w:r w:rsidRPr="002D136C">
              <w:rPr>
                <w:rFonts w:ascii="Arial" w:hAnsi="Arial" w:cs="Arial"/>
                <w:sz w:val="18"/>
                <w:szCs w:val="18"/>
              </w:rPr>
              <w:t>Roger Pressman and David Lowe</w:t>
            </w:r>
          </w:p>
        </w:tc>
        <w:tc>
          <w:tcPr>
            <w:tcW w:w="149" w:type="pct"/>
          </w:tcPr>
          <w:p w14:paraId="44AAFF38" w14:textId="77777777" w:rsidR="002E3C27" w:rsidRPr="002D136C" w:rsidRDefault="002E3C27" w:rsidP="001C3606">
            <w:pPr>
              <w:rPr>
                <w:rFonts w:ascii="Arial" w:hAnsi="Arial" w:cs="Arial"/>
                <w:sz w:val="18"/>
                <w:szCs w:val="18"/>
              </w:rPr>
            </w:pPr>
            <w:r w:rsidRPr="002D136C">
              <w:rPr>
                <w:rFonts w:ascii="Arial" w:hAnsi="Arial" w:cs="Arial"/>
                <w:sz w:val="18"/>
                <w:szCs w:val="18"/>
              </w:rPr>
              <w:t>:</w:t>
            </w:r>
          </w:p>
        </w:tc>
        <w:tc>
          <w:tcPr>
            <w:tcW w:w="3517" w:type="pct"/>
          </w:tcPr>
          <w:p w14:paraId="6F0DED2B" w14:textId="77777777" w:rsidR="002E3C27" w:rsidRPr="002D136C" w:rsidRDefault="002E3C27" w:rsidP="001C3606">
            <w:pPr>
              <w:rPr>
                <w:rFonts w:ascii="Arial" w:hAnsi="Arial" w:cs="Arial"/>
                <w:sz w:val="18"/>
                <w:szCs w:val="18"/>
              </w:rPr>
            </w:pPr>
            <w:r w:rsidRPr="002D136C">
              <w:rPr>
                <w:rFonts w:ascii="Arial" w:hAnsi="Arial" w:cs="Arial"/>
                <w:b/>
                <w:sz w:val="18"/>
                <w:szCs w:val="18"/>
              </w:rPr>
              <w:t>Web Engineering</w:t>
            </w:r>
            <w:r w:rsidRPr="002D136C">
              <w:rPr>
                <w:rFonts w:ascii="Arial" w:hAnsi="Arial" w:cs="Arial"/>
                <w:sz w:val="18"/>
                <w:szCs w:val="18"/>
              </w:rPr>
              <w:t xml:space="preserve">, </w:t>
            </w:r>
            <w:r w:rsidRPr="002D136C">
              <w:rPr>
                <w:rFonts w:ascii="Arial" w:hAnsi="Arial" w:cs="Arial"/>
                <w:i/>
                <w:sz w:val="18"/>
                <w:szCs w:val="18"/>
              </w:rPr>
              <w:t>Tata McGraw Hill Edition</w:t>
            </w:r>
            <w:r w:rsidRPr="002D136C">
              <w:rPr>
                <w:rFonts w:ascii="Arial" w:hAnsi="Arial" w:cs="Arial"/>
                <w:sz w:val="18"/>
                <w:szCs w:val="18"/>
              </w:rPr>
              <w:t>, 2008</w:t>
            </w:r>
          </w:p>
        </w:tc>
      </w:tr>
    </w:tbl>
    <w:p w14:paraId="200D3C6F" w14:textId="77777777" w:rsidR="002E3C27" w:rsidRPr="002D136C" w:rsidRDefault="002E3C27" w:rsidP="002E3C27">
      <w:pPr>
        <w:jc w:val="both"/>
        <w:rPr>
          <w:rFonts w:ascii="Arial" w:hAnsi="Arial" w:cs="Arial"/>
          <w:b/>
          <w:spacing w:val="-3"/>
          <w:sz w:val="18"/>
          <w:szCs w:val="18"/>
        </w:rPr>
      </w:pPr>
    </w:p>
    <w:p w14:paraId="36D439B4" w14:textId="77777777" w:rsidR="002E3C27" w:rsidRDefault="002E3C27" w:rsidP="002E3C27">
      <w:pPr>
        <w:jc w:val="both"/>
        <w:rPr>
          <w:rFonts w:ascii="Arial" w:hAnsi="Arial" w:cs="Arial"/>
          <w:b/>
          <w:spacing w:val="-3"/>
          <w:sz w:val="18"/>
          <w:szCs w:val="18"/>
        </w:rPr>
      </w:pPr>
      <w:r w:rsidRPr="002D136C">
        <w:rPr>
          <w:rFonts w:ascii="Arial" w:hAnsi="Arial" w:cs="Arial"/>
          <w:b/>
          <w:spacing w:val="-3"/>
          <w:sz w:val="18"/>
          <w:szCs w:val="18"/>
        </w:rPr>
        <w:t xml:space="preserve">     </w:t>
      </w:r>
    </w:p>
    <w:p w14:paraId="06B67DE5" w14:textId="77777777" w:rsidR="002E3C27" w:rsidRDefault="002E3C27" w:rsidP="002E3C27">
      <w:r>
        <w:lastRenderedPageBreak/>
        <w:br w:type="page"/>
      </w:r>
    </w:p>
    <w:p w14:paraId="220862F4" w14:textId="77777777" w:rsidR="002E3C27" w:rsidRPr="002D136C" w:rsidRDefault="002E3C27" w:rsidP="002E3C27">
      <w:pPr>
        <w:jc w:val="both"/>
        <w:rPr>
          <w:rFonts w:ascii="Arial" w:hAnsi="Arial" w:cs="Arial"/>
          <w:b/>
          <w:spacing w:val="-3"/>
          <w:sz w:val="18"/>
          <w:szCs w:val="18"/>
        </w:rPr>
      </w:pPr>
      <w:r w:rsidRPr="002D136C">
        <w:rPr>
          <w:rFonts w:ascii="Arial" w:hAnsi="Arial" w:cs="Arial"/>
          <w:b/>
          <w:spacing w:val="-3"/>
          <w:sz w:val="18"/>
          <w:szCs w:val="18"/>
        </w:rPr>
        <w:lastRenderedPageBreak/>
        <w:t xml:space="preserve"> Books Recommended:</w:t>
      </w:r>
    </w:p>
    <w:tbl>
      <w:tblPr>
        <w:tblW w:w="4846" w:type="pct"/>
        <w:jc w:val="center"/>
        <w:tblLook w:val="0000" w:firstRow="0" w:lastRow="0" w:firstColumn="0" w:lastColumn="0" w:noHBand="0" w:noVBand="0"/>
      </w:tblPr>
      <w:tblGrid>
        <w:gridCol w:w="361"/>
        <w:gridCol w:w="2034"/>
        <w:gridCol w:w="267"/>
        <w:gridCol w:w="6295"/>
      </w:tblGrid>
      <w:tr w:rsidR="002E3C27" w:rsidRPr="002D136C" w14:paraId="13CDB0B2" w14:textId="77777777" w:rsidTr="001C3606">
        <w:trPr>
          <w:trHeight w:val="196"/>
          <w:jc w:val="center"/>
        </w:trPr>
        <w:tc>
          <w:tcPr>
            <w:tcW w:w="201" w:type="pct"/>
          </w:tcPr>
          <w:p w14:paraId="36C8FD4A" w14:textId="77777777" w:rsidR="002E3C27" w:rsidRPr="002D136C" w:rsidRDefault="002E3C27" w:rsidP="001C3606">
            <w:pPr>
              <w:suppressAutoHyphens/>
              <w:jc w:val="both"/>
              <w:rPr>
                <w:rFonts w:ascii="Arial" w:hAnsi="Arial" w:cs="Arial"/>
                <w:spacing w:val="-3"/>
                <w:sz w:val="18"/>
                <w:szCs w:val="18"/>
              </w:rPr>
            </w:pPr>
            <w:r w:rsidRPr="002D136C">
              <w:rPr>
                <w:rFonts w:ascii="Arial" w:hAnsi="Arial" w:cs="Arial"/>
                <w:spacing w:val="-3"/>
                <w:sz w:val="18"/>
                <w:szCs w:val="18"/>
              </w:rPr>
              <w:t>1.</w:t>
            </w:r>
          </w:p>
        </w:tc>
        <w:tc>
          <w:tcPr>
            <w:tcW w:w="1136" w:type="pct"/>
          </w:tcPr>
          <w:p w14:paraId="57A9C0C5" w14:textId="77777777" w:rsidR="002E3C27" w:rsidRPr="002D136C" w:rsidRDefault="002E3C27" w:rsidP="001C3606">
            <w:pPr>
              <w:rPr>
                <w:rFonts w:ascii="Arial" w:hAnsi="Arial" w:cs="Arial"/>
                <w:sz w:val="18"/>
                <w:szCs w:val="18"/>
              </w:rPr>
            </w:pPr>
            <w:proofErr w:type="spellStart"/>
            <w:r w:rsidRPr="002D136C">
              <w:rPr>
                <w:rFonts w:ascii="Arial" w:hAnsi="Arial" w:cs="Arial"/>
                <w:sz w:val="18"/>
                <w:szCs w:val="18"/>
              </w:rPr>
              <w:t>Imar</w:t>
            </w:r>
            <w:proofErr w:type="spellEnd"/>
            <w:r w:rsidRPr="002D136C">
              <w:rPr>
                <w:rFonts w:ascii="Arial" w:hAnsi="Arial" w:cs="Arial"/>
                <w:sz w:val="18"/>
                <w:szCs w:val="18"/>
              </w:rPr>
              <w:t xml:space="preserve"> </w:t>
            </w:r>
            <w:proofErr w:type="spellStart"/>
            <w:r w:rsidRPr="002D136C">
              <w:rPr>
                <w:rFonts w:ascii="Arial" w:hAnsi="Arial" w:cs="Arial"/>
                <w:sz w:val="18"/>
                <w:szCs w:val="18"/>
              </w:rPr>
              <w:t>Spaanjaars</w:t>
            </w:r>
            <w:proofErr w:type="spellEnd"/>
          </w:p>
        </w:tc>
        <w:tc>
          <w:tcPr>
            <w:tcW w:w="149" w:type="pct"/>
          </w:tcPr>
          <w:p w14:paraId="26552AF2" w14:textId="77777777" w:rsidR="002E3C27" w:rsidRPr="002D136C" w:rsidRDefault="002E3C27" w:rsidP="001C3606">
            <w:pPr>
              <w:rPr>
                <w:rFonts w:ascii="Arial" w:hAnsi="Arial" w:cs="Arial"/>
                <w:sz w:val="18"/>
                <w:szCs w:val="18"/>
              </w:rPr>
            </w:pPr>
            <w:r w:rsidRPr="002D136C">
              <w:rPr>
                <w:rFonts w:ascii="Arial" w:hAnsi="Arial" w:cs="Arial"/>
                <w:sz w:val="18"/>
                <w:szCs w:val="18"/>
              </w:rPr>
              <w:t>:</w:t>
            </w:r>
          </w:p>
        </w:tc>
        <w:tc>
          <w:tcPr>
            <w:tcW w:w="3514" w:type="pct"/>
          </w:tcPr>
          <w:p w14:paraId="2C5D568A" w14:textId="77777777" w:rsidR="002E3C27" w:rsidRPr="002D136C" w:rsidRDefault="002E3C27" w:rsidP="001C3606">
            <w:pPr>
              <w:rPr>
                <w:rFonts w:ascii="Arial" w:hAnsi="Arial" w:cs="Arial"/>
                <w:sz w:val="18"/>
                <w:szCs w:val="18"/>
              </w:rPr>
            </w:pPr>
            <w:r w:rsidRPr="002D136C">
              <w:rPr>
                <w:rFonts w:ascii="Arial" w:hAnsi="Arial" w:cs="Arial"/>
                <w:b/>
                <w:sz w:val="18"/>
                <w:szCs w:val="18"/>
              </w:rPr>
              <w:t xml:space="preserve">Beginning ASP.NET 4.5.1: in C# and VB, </w:t>
            </w:r>
            <w:proofErr w:type="spellStart"/>
            <w:r w:rsidRPr="002D136C">
              <w:rPr>
                <w:rFonts w:ascii="Arial" w:hAnsi="Arial" w:cs="Arial"/>
                <w:i/>
                <w:sz w:val="18"/>
                <w:szCs w:val="18"/>
              </w:rPr>
              <w:t>Wrox</w:t>
            </w:r>
            <w:proofErr w:type="spellEnd"/>
          </w:p>
        </w:tc>
      </w:tr>
      <w:tr w:rsidR="002E3C27" w:rsidRPr="002D136C" w14:paraId="470ADF18" w14:textId="77777777" w:rsidTr="001C3606">
        <w:trPr>
          <w:trHeight w:val="109"/>
          <w:jc w:val="center"/>
        </w:trPr>
        <w:tc>
          <w:tcPr>
            <w:tcW w:w="201" w:type="pct"/>
          </w:tcPr>
          <w:p w14:paraId="550057DB" w14:textId="77777777" w:rsidR="002E3C27" w:rsidRPr="006A5690" w:rsidRDefault="002E3C27" w:rsidP="001C3606">
            <w:pPr>
              <w:suppressAutoHyphens/>
              <w:jc w:val="both"/>
              <w:rPr>
                <w:rFonts w:ascii="Arial" w:hAnsi="Arial" w:cs="Arial"/>
                <w:spacing w:val="-3"/>
                <w:sz w:val="18"/>
                <w:szCs w:val="18"/>
              </w:rPr>
            </w:pPr>
            <w:r w:rsidRPr="002D136C">
              <w:rPr>
                <w:rFonts w:ascii="Arial" w:hAnsi="Arial" w:cs="Arial"/>
                <w:spacing w:val="-3"/>
                <w:sz w:val="18"/>
                <w:szCs w:val="18"/>
              </w:rPr>
              <w:t>2.</w:t>
            </w:r>
          </w:p>
        </w:tc>
        <w:tc>
          <w:tcPr>
            <w:tcW w:w="1136" w:type="pct"/>
          </w:tcPr>
          <w:p w14:paraId="0937596F" w14:textId="77777777" w:rsidR="002E3C27" w:rsidRPr="002D136C" w:rsidRDefault="002E3C27" w:rsidP="001C3606">
            <w:pPr>
              <w:rPr>
                <w:rFonts w:ascii="Arial" w:hAnsi="Arial" w:cs="Arial"/>
                <w:sz w:val="18"/>
                <w:szCs w:val="18"/>
              </w:rPr>
            </w:pPr>
            <w:proofErr w:type="spellStart"/>
            <w:r w:rsidRPr="002D136C">
              <w:rPr>
                <w:rFonts w:ascii="Arial" w:hAnsi="Arial" w:cs="Arial"/>
                <w:sz w:val="18"/>
                <w:szCs w:val="18"/>
              </w:rPr>
              <w:t>Branko</w:t>
            </w:r>
            <w:proofErr w:type="spellEnd"/>
            <w:r w:rsidRPr="002D136C">
              <w:rPr>
                <w:rFonts w:ascii="Arial" w:hAnsi="Arial" w:cs="Arial"/>
                <w:sz w:val="18"/>
                <w:szCs w:val="18"/>
              </w:rPr>
              <w:t xml:space="preserve"> </w:t>
            </w:r>
            <w:proofErr w:type="spellStart"/>
            <w:r w:rsidRPr="002D136C">
              <w:rPr>
                <w:rFonts w:ascii="Arial" w:hAnsi="Arial" w:cs="Arial"/>
                <w:sz w:val="18"/>
                <w:szCs w:val="18"/>
              </w:rPr>
              <w:t>Ajzele</w:t>
            </w:r>
            <w:proofErr w:type="spellEnd"/>
          </w:p>
        </w:tc>
        <w:tc>
          <w:tcPr>
            <w:tcW w:w="149" w:type="pct"/>
          </w:tcPr>
          <w:p w14:paraId="2B6EA7E1" w14:textId="77777777" w:rsidR="002E3C27" w:rsidRPr="002D136C" w:rsidRDefault="002E3C27" w:rsidP="001C3606">
            <w:pPr>
              <w:rPr>
                <w:rFonts w:ascii="Arial" w:hAnsi="Arial" w:cs="Arial"/>
                <w:sz w:val="18"/>
                <w:szCs w:val="18"/>
              </w:rPr>
            </w:pPr>
            <w:r w:rsidRPr="002D136C">
              <w:rPr>
                <w:rFonts w:ascii="Arial" w:hAnsi="Arial" w:cs="Arial"/>
                <w:sz w:val="18"/>
                <w:szCs w:val="18"/>
              </w:rPr>
              <w:t>:</w:t>
            </w:r>
          </w:p>
        </w:tc>
        <w:tc>
          <w:tcPr>
            <w:tcW w:w="3514" w:type="pct"/>
          </w:tcPr>
          <w:p w14:paraId="4F2B3130" w14:textId="77777777" w:rsidR="002E3C27" w:rsidRPr="002D136C" w:rsidRDefault="002E3C27" w:rsidP="001C3606">
            <w:pPr>
              <w:ind w:right="72"/>
              <w:rPr>
                <w:rFonts w:ascii="Arial" w:hAnsi="Arial" w:cs="Arial"/>
                <w:sz w:val="18"/>
                <w:szCs w:val="18"/>
              </w:rPr>
            </w:pPr>
            <w:r w:rsidRPr="002D136C">
              <w:rPr>
                <w:rFonts w:ascii="Arial" w:hAnsi="Arial" w:cs="Arial"/>
                <w:b/>
                <w:sz w:val="18"/>
                <w:szCs w:val="18"/>
              </w:rPr>
              <w:t>Mastering PHP 7</w:t>
            </w:r>
            <w:r w:rsidRPr="002D136C">
              <w:rPr>
                <w:rFonts w:ascii="Arial" w:hAnsi="Arial" w:cs="Arial"/>
                <w:sz w:val="18"/>
                <w:szCs w:val="18"/>
              </w:rPr>
              <w:t xml:space="preserve">, </w:t>
            </w:r>
            <w:proofErr w:type="spellStart"/>
            <w:r w:rsidRPr="002D136C">
              <w:rPr>
                <w:rFonts w:ascii="Arial" w:hAnsi="Arial" w:cs="Arial"/>
                <w:i/>
                <w:sz w:val="18"/>
                <w:szCs w:val="18"/>
              </w:rPr>
              <w:t>Packt</w:t>
            </w:r>
            <w:proofErr w:type="spellEnd"/>
            <w:r w:rsidRPr="002D136C">
              <w:rPr>
                <w:rFonts w:ascii="Arial" w:hAnsi="Arial" w:cs="Arial"/>
                <w:i/>
                <w:sz w:val="18"/>
                <w:szCs w:val="18"/>
              </w:rPr>
              <w:t xml:space="preserve"> Publishing</w:t>
            </w:r>
          </w:p>
        </w:tc>
      </w:tr>
      <w:tr w:rsidR="002E3C27" w:rsidRPr="002D136C" w14:paraId="5CD61B5F" w14:textId="77777777" w:rsidTr="001C3606">
        <w:trPr>
          <w:trHeight w:val="109"/>
          <w:jc w:val="center"/>
        </w:trPr>
        <w:tc>
          <w:tcPr>
            <w:tcW w:w="201" w:type="pct"/>
          </w:tcPr>
          <w:p w14:paraId="071D81B3" w14:textId="77777777" w:rsidR="002E3C27" w:rsidRPr="006A5690" w:rsidRDefault="002E3C27" w:rsidP="001C3606">
            <w:pPr>
              <w:suppressAutoHyphens/>
              <w:jc w:val="both"/>
              <w:rPr>
                <w:rFonts w:ascii="Arial" w:hAnsi="Arial" w:cs="Arial"/>
                <w:spacing w:val="-3"/>
                <w:sz w:val="18"/>
                <w:szCs w:val="18"/>
              </w:rPr>
            </w:pPr>
            <w:r w:rsidRPr="002D136C">
              <w:rPr>
                <w:rFonts w:ascii="Arial" w:hAnsi="Arial" w:cs="Arial"/>
                <w:spacing w:val="-3"/>
                <w:sz w:val="18"/>
                <w:szCs w:val="18"/>
              </w:rPr>
              <w:t>3.</w:t>
            </w:r>
          </w:p>
        </w:tc>
        <w:tc>
          <w:tcPr>
            <w:tcW w:w="1136" w:type="pct"/>
          </w:tcPr>
          <w:p w14:paraId="12056BAC" w14:textId="77777777" w:rsidR="002E3C27" w:rsidRPr="002D136C" w:rsidRDefault="002E3C27" w:rsidP="001C3606">
            <w:pPr>
              <w:rPr>
                <w:rFonts w:ascii="Arial" w:hAnsi="Arial" w:cs="Arial"/>
                <w:sz w:val="18"/>
                <w:szCs w:val="18"/>
              </w:rPr>
            </w:pPr>
            <w:proofErr w:type="spellStart"/>
            <w:r w:rsidRPr="002D136C">
              <w:rPr>
                <w:rFonts w:ascii="Arial" w:hAnsi="Arial" w:cs="Arial"/>
                <w:sz w:val="18"/>
                <w:szCs w:val="18"/>
              </w:rPr>
              <w:t>Holovaty</w:t>
            </w:r>
            <w:proofErr w:type="spellEnd"/>
            <w:r w:rsidRPr="002D136C">
              <w:rPr>
                <w:rFonts w:ascii="Arial" w:hAnsi="Arial" w:cs="Arial"/>
                <w:sz w:val="18"/>
                <w:szCs w:val="18"/>
              </w:rPr>
              <w:t>, Adrian, Kaplan-Moss, Jacob</w:t>
            </w:r>
          </w:p>
        </w:tc>
        <w:tc>
          <w:tcPr>
            <w:tcW w:w="149" w:type="pct"/>
          </w:tcPr>
          <w:p w14:paraId="75006F70" w14:textId="77777777" w:rsidR="002E3C27" w:rsidRPr="002D136C" w:rsidRDefault="002E3C27" w:rsidP="001C3606">
            <w:pPr>
              <w:rPr>
                <w:rFonts w:ascii="Arial" w:hAnsi="Arial" w:cs="Arial"/>
                <w:sz w:val="18"/>
                <w:szCs w:val="18"/>
              </w:rPr>
            </w:pPr>
            <w:r w:rsidRPr="002D136C">
              <w:rPr>
                <w:rFonts w:ascii="Arial" w:hAnsi="Arial" w:cs="Arial"/>
                <w:sz w:val="18"/>
                <w:szCs w:val="18"/>
              </w:rPr>
              <w:t>:</w:t>
            </w:r>
          </w:p>
        </w:tc>
        <w:tc>
          <w:tcPr>
            <w:tcW w:w="3514" w:type="pct"/>
          </w:tcPr>
          <w:p w14:paraId="2CC0003E" w14:textId="77777777" w:rsidR="002E3C27" w:rsidRPr="002D136C" w:rsidRDefault="002E3C27" w:rsidP="001C3606">
            <w:pPr>
              <w:ind w:right="72"/>
              <w:rPr>
                <w:rFonts w:ascii="Arial" w:hAnsi="Arial" w:cs="Arial"/>
                <w:b/>
                <w:sz w:val="18"/>
                <w:szCs w:val="18"/>
              </w:rPr>
            </w:pPr>
            <w:r w:rsidRPr="002D136C">
              <w:rPr>
                <w:rFonts w:ascii="Arial" w:hAnsi="Arial" w:cs="Arial"/>
                <w:b/>
                <w:sz w:val="18"/>
                <w:szCs w:val="18"/>
              </w:rPr>
              <w:t xml:space="preserve">The Definitive Guide to Django: Web Development Done Right, </w:t>
            </w:r>
            <w:proofErr w:type="spellStart"/>
            <w:r w:rsidRPr="002D136C">
              <w:rPr>
                <w:rFonts w:ascii="Arial" w:hAnsi="Arial" w:cs="Arial"/>
                <w:i/>
                <w:sz w:val="18"/>
                <w:szCs w:val="18"/>
              </w:rPr>
              <w:t>Apress</w:t>
            </w:r>
            <w:proofErr w:type="spellEnd"/>
          </w:p>
        </w:tc>
      </w:tr>
      <w:bookmarkEnd w:id="6"/>
    </w:tbl>
    <w:p w14:paraId="1CE4E4FB" w14:textId="77777777" w:rsidR="002E3C27" w:rsidRDefault="002E3C27" w:rsidP="002E3C27">
      <w:pPr>
        <w:spacing w:line="216" w:lineRule="auto"/>
        <w:jc w:val="center"/>
        <w:rPr>
          <w:rFonts w:ascii="Arial" w:hAnsi="Arial" w:cs="Arial"/>
          <w:sz w:val="18"/>
          <w:szCs w:val="18"/>
        </w:rPr>
      </w:pPr>
    </w:p>
    <w:p w14:paraId="14312004" w14:textId="77777777" w:rsidR="002E3C27" w:rsidRPr="002D136C" w:rsidRDefault="002E3C27" w:rsidP="002E3C27">
      <w:pPr>
        <w:spacing w:line="216" w:lineRule="auto"/>
        <w:rPr>
          <w:rFonts w:ascii="Arial" w:hAnsi="Arial" w:cs="Arial"/>
          <w:sz w:val="18"/>
          <w:szCs w:val="18"/>
        </w:rPr>
      </w:pPr>
    </w:p>
    <w:p w14:paraId="3BA60116" w14:textId="77777777" w:rsidR="002E3C27" w:rsidRPr="008D625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Pr>
          <w:rFonts w:ascii="Arial" w:hAnsi="Arial" w:cs="Arial"/>
          <w:b/>
          <w:bCs/>
          <w:iCs/>
          <w:sz w:val="18"/>
          <w:szCs w:val="18"/>
        </w:rPr>
        <w:t>CSE 313</w:t>
      </w:r>
      <w:r w:rsidRPr="008D6254">
        <w:rPr>
          <w:rFonts w:ascii="Arial" w:hAnsi="Arial" w:cs="Arial"/>
          <w:b/>
          <w:bCs/>
          <w:iCs/>
          <w:sz w:val="18"/>
          <w:szCs w:val="18"/>
        </w:rPr>
        <w:t>2: Web Engineering Lab</w:t>
      </w:r>
    </w:p>
    <w:p w14:paraId="6A847558" w14:textId="77777777" w:rsidR="002E3C27" w:rsidRPr="008D625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8D6254">
        <w:rPr>
          <w:rFonts w:ascii="Arial" w:hAnsi="Arial" w:cs="Arial"/>
          <w:b/>
          <w:bCs/>
          <w:iCs/>
          <w:sz w:val="18"/>
          <w:szCs w:val="18"/>
        </w:rPr>
        <w:t xml:space="preserve">Credits: </w:t>
      </w:r>
      <w:r w:rsidRPr="008D6254">
        <w:rPr>
          <w:rFonts w:ascii="Arial" w:hAnsi="Arial" w:cs="Arial"/>
          <w:iCs/>
          <w:sz w:val="18"/>
          <w:szCs w:val="18"/>
        </w:rPr>
        <w:t xml:space="preserve">1 </w:t>
      </w:r>
      <w:r w:rsidRPr="008D6254">
        <w:rPr>
          <w:rFonts w:ascii="Arial" w:hAnsi="Arial" w:cs="Arial"/>
          <w:b/>
          <w:bCs/>
          <w:iCs/>
          <w:sz w:val="18"/>
          <w:szCs w:val="18"/>
        </w:rPr>
        <w:t xml:space="preserve">Contact Hours: </w:t>
      </w:r>
      <w:r w:rsidRPr="008D6254">
        <w:rPr>
          <w:rFonts w:ascii="Arial" w:hAnsi="Arial" w:cs="Arial"/>
          <w:iCs/>
          <w:sz w:val="18"/>
          <w:szCs w:val="18"/>
        </w:rPr>
        <w:t>26</w:t>
      </w:r>
    </w:p>
    <w:p w14:paraId="76968E54" w14:textId="77777777" w:rsidR="002E3C27" w:rsidRPr="008D625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8D6254">
        <w:rPr>
          <w:rFonts w:ascii="Arial" w:hAnsi="Arial" w:cs="Arial"/>
          <w:b/>
          <w:bCs/>
          <w:iCs/>
          <w:sz w:val="18"/>
          <w:szCs w:val="18"/>
        </w:rPr>
        <w:t xml:space="preserve">Year: </w:t>
      </w:r>
      <w:r w:rsidRPr="008D6254">
        <w:rPr>
          <w:rFonts w:ascii="Arial" w:hAnsi="Arial" w:cs="Arial"/>
          <w:iCs/>
          <w:sz w:val="18"/>
          <w:szCs w:val="18"/>
        </w:rPr>
        <w:t xml:space="preserve">Fourth </w:t>
      </w:r>
      <w:r w:rsidRPr="008D6254">
        <w:rPr>
          <w:rFonts w:ascii="Arial" w:hAnsi="Arial" w:cs="Arial"/>
          <w:b/>
          <w:bCs/>
          <w:iCs/>
          <w:sz w:val="18"/>
          <w:szCs w:val="18"/>
        </w:rPr>
        <w:t xml:space="preserve">  Semester: </w:t>
      </w:r>
      <w:r w:rsidRPr="008D6254">
        <w:rPr>
          <w:rFonts w:ascii="Arial" w:hAnsi="Arial" w:cs="Arial"/>
          <w:iCs/>
          <w:sz w:val="18"/>
          <w:szCs w:val="18"/>
        </w:rPr>
        <w:t>Even</w:t>
      </w:r>
    </w:p>
    <w:p w14:paraId="08DF12CC" w14:textId="77777777" w:rsidR="002E3C27" w:rsidRPr="008D6254" w:rsidRDefault="002E3C27" w:rsidP="002E3C27">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8D6254" w14:paraId="5242DEED" w14:textId="77777777" w:rsidTr="001C3606">
        <w:trPr>
          <w:jc w:val="center"/>
        </w:trPr>
        <w:tc>
          <w:tcPr>
            <w:tcW w:w="1439" w:type="dxa"/>
          </w:tcPr>
          <w:p w14:paraId="70E0CD56" w14:textId="77777777" w:rsidR="002E3C27" w:rsidRPr="008D6254" w:rsidRDefault="002E3C27" w:rsidP="001C3606">
            <w:pPr>
              <w:spacing w:line="216" w:lineRule="auto"/>
              <w:rPr>
                <w:rFonts w:ascii="Arial" w:hAnsi="Arial" w:cs="Arial"/>
                <w:b/>
                <w:bCs/>
                <w:sz w:val="18"/>
                <w:szCs w:val="18"/>
              </w:rPr>
            </w:pPr>
            <w:r w:rsidRPr="008D6254">
              <w:rPr>
                <w:rFonts w:ascii="Arial" w:hAnsi="Arial" w:cs="Arial"/>
                <w:b/>
                <w:sz w:val="18"/>
                <w:szCs w:val="18"/>
              </w:rPr>
              <w:t>Prerequisite:</w:t>
            </w:r>
          </w:p>
        </w:tc>
        <w:tc>
          <w:tcPr>
            <w:tcW w:w="7741" w:type="dxa"/>
          </w:tcPr>
          <w:p w14:paraId="7B32430A" w14:textId="77777777" w:rsidR="002E3C27" w:rsidRPr="008D6254" w:rsidRDefault="002E3C27" w:rsidP="001C3606">
            <w:pPr>
              <w:spacing w:line="216" w:lineRule="auto"/>
              <w:rPr>
                <w:rFonts w:ascii="Arial" w:hAnsi="Arial" w:cs="Arial"/>
                <w:iCs/>
                <w:sz w:val="18"/>
                <w:szCs w:val="18"/>
              </w:rPr>
            </w:pPr>
            <w:r>
              <w:rPr>
                <w:rFonts w:ascii="Arial" w:hAnsi="Arial" w:cs="Arial"/>
                <w:iCs/>
                <w:sz w:val="18"/>
                <w:szCs w:val="18"/>
              </w:rPr>
              <w:t xml:space="preserve">CSE2252 </w:t>
            </w:r>
            <w:r w:rsidRPr="00EB03DA">
              <w:rPr>
                <w:rFonts w:ascii="Arial" w:hAnsi="Arial" w:cs="Arial"/>
                <w:iCs/>
                <w:sz w:val="18"/>
                <w:szCs w:val="18"/>
              </w:rPr>
              <w:t>Web Application Development Lab</w:t>
            </w:r>
          </w:p>
        </w:tc>
      </w:tr>
      <w:tr w:rsidR="002E3C27" w:rsidRPr="008D6254" w14:paraId="162CDD92" w14:textId="77777777" w:rsidTr="001C3606">
        <w:trPr>
          <w:jc w:val="center"/>
        </w:trPr>
        <w:tc>
          <w:tcPr>
            <w:tcW w:w="1439" w:type="dxa"/>
          </w:tcPr>
          <w:p w14:paraId="6A6F1385" w14:textId="77777777" w:rsidR="002E3C27" w:rsidRPr="008D6254" w:rsidRDefault="002E3C27" w:rsidP="001C3606">
            <w:pPr>
              <w:spacing w:line="216" w:lineRule="auto"/>
              <w:rPr>
                <w:rFonts w:ascii="Arial" w:hAnsi="Arial" w:cs="Arial"/>
                <w:b/>
                <w:sz w:val="18"/>
                <w:szCs w:val="18"/>
              </w:rPr>
            </w:pPr>
            <w:r w:rsidRPr="008D6254">
              <w:rPr>
                <w:rFonts w:ascii="Arial" w:hAnsi="Arial" w:cs="Arial"/>
                <w:b/>
                <w:sz w:val="18"/>
                <w:szCs w:val="18"/>
              </w:rPr>
              <w:t>Course Type</w:t>
            </w:r>
          </w:p>
        </w:tc>
        <w:tc>
          <w:tcPr>
            <w:tcW w:w="7741" w:type="dxa"/>
          </w:tcPr>
          <w:p w14:paraId="424CC4F6" w14:textId="77777777" w:rsidR="002E3C27" w:rsidRPr="008D6254" w:rsidRDefault="00000000" w:rsidP="001C3606">
            <w:pPr>
              <w:spacing w:line="216" w:lineRule="auto"/>
              <w:rPr>
                <w:rFonts w:ascii="Arial" w:hAnsi="Arial" w:cs="Arial"/>
                <w:iCs/>
                <w:sz w:val="18"/>
                <w:szCs w:val="18"/>
              </w:rPr>
            </w:pPr>
            <w:sdt>
              <w:sdtPr>
                <w:rPr>
                  <w:rFonts w:ascii="Arial" w:hAnsi="Arial" w:cs="Arial"/>
                  <w:iCs/>
                  <w:sz w:val="18"/>
                  <w:szCs w:val="18"/>
                </w:rPr>
                <w:id w:val="-1999718756"/>
              </w:sdtPr>
              <w:sdtContent>
                <w:r w:rsidR="002E3C27" w:rsidRPr="008D6254">
                  <w:rPr>
                    <w:rFonts w:ascii="MS Gothic" w:eastAsia="MS Gothic" w:hAnsi="MS Gothic" w:cs="MS Gothic" w:hint="eastAsia"/>
                    <w:iCs/>
                    <w:sz w:val="18"/>
                    <w:szCs w:val="18"/>
                  </w:rPr>
                  <w:t>☐</w:t>
                </w:r>
              </w:sdtContent>
            </w:sdt>
            <w:r w:rsidR="002E3C27" w:rsidRPr="008D6254">
              <w:rPr>
                <w:rFonts w:ascii="Arial" w:hAnsi="Arial" w:cs="Arial"/>
                <w:iCs/>
                <w:sz w:val="18"/>
                <w:szCs w:val="18"/>
              </w:rPr>
              <w:t xml:space="preserve"> Theory         </w:t>
            </w:r>
            <w:sdt>
              <w:sdtPr>
                <w:rPr>
                  <w:rFonts w:ascii="Arial" w:hAnsi="Arial" w:cs="Arial"/>
                  <w:iCs/>
                  <w:sz w:val="18"/>
                  <w:szCs w:val="18"/>
                </w:rPr>
                <w:id w:val="-591163898"/>
              </w:sdtPr>
              <w:sdtContent>
                <w:r w:rsidR="002E3C27" w:rsidRPr="008D6254">
                  <w:rPr>
                    <w:rFonts w:ascii="MS Gothic" w:eastAsia="MS Gothic" w:hAnsi="MS Gothic" w:cs="MS Gothic" w:hint="eastAsia"/>
                    <w:iCs/>
                    <w:sz w:val="18"/>
                    <w:szCs w:val="18"/>
                  </w:rPr>
                  <w:t>☒</w:t>
                </w:r>
              </w:sdtContent>
            </w:sdt>
            <w:r w:rsidR="002E3C27" w:rsidRPr="008D6254">
              <w:rPr>
                <w:rFonts w:ascii="Arial" w:hAnsi="Arial" w:cs="Arial"/>
                <w:iCs/>
                <w:sz w:val="18"/>
                <w:szCs w:val="18"/>
              </w:rPr>
              <w:t xml:space="preserve">  Laboratory work         </w:t>
            </w:r>
            <w:sdt>
              <w:sdtPr>
                <w:rPr>
                  <w:rFonts w:ascii="Arial" w:hAnsi="Arial" w:cs="Arial"/>
                  <w:iCs/>
                  <w:sz w:val="18"/>
                  <w:szCs w:val="18"/>
                </w:rPr>
                <w:id w:val="-877001661"/>
              </w:sdtPr>
              <w:sdtContent>
                <w:r w:rsidR="002E3C27" w:rsidRPr="008D6254">
                  <w:rPr>
                    <w:rFonts w:ascii="MS Gothic" w:eastAsia="MS Gothic" w:hAnsi="MS Gothic" w:cs="MS Gothic" w:hint="eastAsia"/>
                    <w:iCs/>
                    <w:sz w:val="18"/>
                    <w:szCs w:val="18"/>
                  </w:rPr>
                  <w:t>☐</w:t>
                </w:r>
              </w:sdtContent>
            </w:sdt>
            <w:r w:rsidR="002E3C27" w:rsidRPr="008D6254">
              <w:rPr>
                <w:rFonts w:ascii="Arial" w:hAnsi="Arial" w:cs="Arial"/>
                <w:iCs/>
                <w:sz w:val="18"/>
                <w:szCs w:val="18"/>
              </w:rPr>
              <w:t xml:space="preserve">  Project work      </w:t>
            </w:r>
            <w:sdt>
              <w:sdtPr>
                <w:rPr>
                  <w:rFonts w:ascii="Arial" w:hAnsi="Arial" w:cs="Arial"/>
                  <w:iCs/>
                  <w:sz w:val="18"/>
                  <w:szCs w:val="18"/>
                </w:rPr>
                <w:id w:val="-655608966"/>
              </w:sdtPr>
              <w:sdtContent>
                <w:r w:rsidR="002E3C27" w:rsidRPr="008D6254">
                  <w:rPr>
                    <w:rFonts w:ascii="MS Gothic" w:eastAsia="MS Gothic" w:hAnsi="MS Gothic" w:cs="MS Gothic" w:hint="eastAsia"/>
                    <w:iCs/>
                    <w:sz w:val="18"/>
                    <w:szCs w:val="18"/>
                  </w:rPr>
                  <w:t>☐</w:t>
                </w:r>
              </w:sdtContent>
            </w:sdt>
            <w:r w:rsidR="002E3C27" w:rsidRPr="008D6254">
              <w:rPr>
                <w:rFonts w:ascii="Arial" w:hAnsi="Arial" w:cs="Arial"/>
                <w:iCs/>
                <w:sz w:val="18"/>
                <w:szCs w:val="18"/>
              </w:rPr>
              <w:t xml:space="preserve">  Viva Voce                    </w:t>
            </w:r>
          </w:p>
        </w:tc>
      </w:tr>
      <w:tr w:rsidR="002E3C27" w:rsidRPr="008D6254" w14:paraId="5D3D36BB" w14:textId="77777777" w:rsidTr="001C3606">
        <w:trPr>
          <w:trHeight w:val="238"/>
          <w:jc w:val="center"/>
        </w:trPr>
        <w:tc>
          <w:tcPr>
            <w:tcW w:w="1439" w:type="dxa"/>
          </w:tcPr>
          <w:p w14:paraId="523CF976" w14:textId="77777777" w:rsidR="002E3C27" w:rsidRPr="008D6254" w:rsidRDefault="002E3C27" w:rsidP="001C3606">
            <w:pPr>
              <w:spacing w:line="216" w:lineRule="auto"/>
              <w:ind w:left="2160" w:hanging="2160"/>
              <w:rPr>
                <w:rFonts w:ascii="Arial" w:hAnsi="Arial" w:cs="Arial"/>
                <w:b/>
                <w:bCs/>
                <w:sz w:val="18"/>
                <w:szCs w:val="18"/>
              </w:rPr>
            </w:pPr>
            <w:r w:rsidRPr="008D6254">
              <w:rPr>
                <w:rFonts w:ascii="Arial" w:hAnsi="Arial" w:cs="Arial"/>
                <w:b/>
                <w:bCs/>
                <w:sz w:val="18"/>
                <w:szCs w:val="18"/>
              </w:rPr>
              <w:t>Motivation</w:t>
            </w:r>
          </w:p>
        </w:tc>
        <w:tc>
          <w:tcPr>
            <w:tcW w:w="7741" w:type="dxa"/>
          </w:tcPr>
          <w:p w14:paraId="083B1264" w14:textId="77777777" w:rsidR="002E3C27" w:rsidRPr="008D6254" w:rsidRDefault="002E3C27" w:rsidP="001C3606">
            <w:pPr>
              <w:spacing w:line="216" w:lineRule="auto"/>
              <w:rPr>
                <w:rFonts w:ascii="Arial" w:hAnsi="Arial" w:cs="Arial"/>
                <w:b/>
                <w:iCs/>
                <w:sz w:val="18"/>
                <w:szCs w:val="18"/>
              </w:rPr>
            </w:pPr>
            <w:r w:rsidRPr="008D6254">
              <w:rPr>
                <w:rFonts w:ascii="Arial" w:hAnsi="Arial" w:cs="Arial"/>
                <w:iCs/>
                <w:sz w:val="18"/>
                <w:szCs w:val="18"/>
              </w:rPr>
              <w:t>Web Engineering Lab is an introduction to the design, creation, and maintenance of web pages and websites which will help the students to evaluate website quality, learn how to create and maintain quality web pages, learn about web design standards</w:t>
            </w:r>
          </w:p>
        </w:tc>
      </w:tr>
      <w:tr w:rsidR="002E3C27" w:rsidRPr="008D6254" w14:paraId="2521098E" w14:textId="77777777" w:rsidTr="001C3606">
        <w:trPr>
          <w:trHeight w:val="238"/>
          <w:jc w:val="center"/>
        </w:trPr>
        <w:tc>
          <w:tcPr>
            <w:tcW w:w="9180" w:type="dxa"/>
            <w:gridSpan w:val="2"/>
          </w:tcPr>
          <w:p w14:paraId="10698AD0" w14:textId="77777777" w:rsidR="002E3C27" w:rsidRPr="008D6254" w:rsidRDefault="002E3C27" w:rsidP="001C3606">
            <w:pPr>
              <w:spacing w:line="216" w:lineRule="auto"/>
              <w:rPr>
                <w:rFonts w:ascii="Arial" w:hAnsi="Arial" w:cs="Arial"/>
                <w:b/>
                <w:bCs/>
                <w:sz w:val="18"/>
                <w:szCs w:val="18"/>
              </w:rPr>
            </w:pPr>
            <w:r w:rsidRPr="008D6254">
              <w:rPr>
                <w:rFonts w:ascii="Arial" w:hAnsi="Arial" w:cs="Arial"/>
                <w:b/>
                <w:bCs/>
                <w:sz w:val="18"/>
                <w:szCs w:val="18"/>
              </w:rPr>
              <w:t>Course Objective:</w:t>
            </w:r>
          </w:p>
          <w:p w14:paraId="3BFF1019" w14:textId="77777777" w:rsidR="002E3C27" w:rsidRPr="008D6254" w:rsidRDefault="002E3C27" w:rsidP="001C3606">
            <w:pPr>
              <w:spacing w:line="216" w:lineRule="auto"/>
              <w:jc w:val="both"/>
              <w:rPr>
                <w:rFonts w:ascii="Arial" w:hAnsi="Arial" w:cs="Arial"/>
                <w:iCs/>
                <w:sz w:val="18"/>
                <w:szCs w:val="18"/>
              </w:rPr>
            </w:pPr>
            <w:r w:rsidRPr="008D6254">
              <w:rPr>
                <w:rFonts w:ascii="Arial" w:hAnsi="Arial" w:cs="Arial"/>
                <w:iCs/>
                <w:sz w:val="18"/>
                <w:szCs w:val="18"/>
              </w:rPr>
              <w:t>This course is an introduction to programming for the World Wide Web. We will cover all the major pieces of how</w:t>
            </w:r>
          </w:p>
          <w:p w14:paraId="4319744F" w14:textId="77777777" w:rsidR="002E3C27" w:rsidRPr="008D6254" w:rsidRDefault="002E3C27" w:rsidP="001C3606">
            <w:pPr>
              <w:spacing w:line="216" w:lineRule="auto"/>
              <w:jc w:val="both"/>
              <w:rPr>
                <w:rFonts w:ascii="Arial" w:hAnsi="Arial" w:cs="Arial"/>
                <w:iCs/>
                <w:sz w:val="18"/>
                <w:szCs w:val="18"/>
              </w:rPr>
            </w:pPr>
            <w:r w:rsidRPr="008D6254">
              <w:rPr>
                <w:rFonts w:ascii="Arial" w:hAnsi="Arial" w:cs="Arial"/>
                <w:iCs/>
                <w:sz w:val="18"/>
                <w:szCs w:val="18"/>
              </w:rPr>
              <w:t>websites work. This will include the relationship between clients and servers, how web pages are constructed, and how the internet works. Several web technologies will be examined in depth</w:t>
            </w:r>
          </w:p>
          <w:p w14:paraId="428FE3C0" w14:textId="77777777" w:rsidR="002E3C27" w:rsidRPr="008D6254" w:rsidRDefault="002E3C27" w:rsidP="001C3606">
            <w:pPr>
              <w:spacing w:line="216" w:lineRule="auto"/>
              <w:jc w:val="both"/>
              <w:rPr>
                <w:rFonts w:ascii="Arial" w:hAnsi="Arial" w:cs="Arial"/>
                <w:iCs/>
                <w:sz w:val="18"/>
                <w:szCs w:val="18"/>
              </w:rPr>
            </w:pPr>
          </w:p>
        </w:tc>
      </w:tr>
    </w:tbl>
    <w:p w14:paraId="7F784707" w14:textId="77777777" w:rsidR="002E3C27" w:rsidRPr="008D6254" w:rsidRDefault="002E3C27" w:rsidP="002E3C27">
      <w:pPr>
        <w:spacing w:line="216" w:lineRule="auto"/>
        <w:jc w:val="center"/>
        <w:rPr>
          <w:rFonts w:ascii="Arial" w:hAnsi="Arial" w:cs="Arial"/>
          <w:sz w:val="18"/>
          <w:szCs w:val="18"/>
        </w:rPr>
      </w:pPr>
    </w:p>
    <w:p w14:paraId="4449CB75" w14:textId="77777777" w:rsidR="002E3C27" w:rsidRPr="008D6254" w:rsidRDefault="002E3C27" w:rsidP="002E3C27">
      <w:pPr>
        <w:autoSpaceDE w:val="0"/>
        <w:autoSpaceDN w:val="0"/>
        <w:adjustRightInd w:val="0"/>
        <w:spacing w:line="216" w:lineRule="auto"/>
        <w:jc w:val="center"/>
        <w:rPr>
          <w:rFonts w:ascii="Arial" w:hAnsi="Arial" w:cs="Arial"/>
          <w:b/>
          <w:color w:val="000000" w:themeColor="text1"/>
          <w:sz w:val="18"/>
          <w:szCs w:val="18"/>
        </w:rPr>
      </w:pPr>
      <w:r w:rsidRPr="008D625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2009"/>
        <w:gridCol w:w="1051"/>
        <w:gridCol w:w="1747"/>
        <w:gridCol w:w="1612"/>
      </w:tblGrid>
      <w:tr w:rsidR="002E3C27" w:rsidRPr="008D6254" w14:paraId="191CC9D8" w14:textId="77777777" w:rsidTr="001C3606">
        <w:trPr>
          <w:trHeight w:val="877"/>
          <w:jc w:val="center"/>
        </w:trPr>
        <w:tc>
          <w:tcPr>
            <w:tcW w:w="646" w:type="dxa"/>
            <w:vAlign w:val="center"/>
          </w:tcPr>
          <w:p w14:paraId="5E0F2157"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 No.</w:t>
            </w:r>
          </w:p>
        </w:tc>
        <w:tc>
          <w:tcPr>
            <w:tcW w:w="2110" w:type="dxa"/>
            <w:vAlign w:val="center"/>
          </w:tcPr>
          <w:p w14:paraId="057EFEA5"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 Statement</w:t>
            </w:r>
          </w:p>
        </w:tc>
        <w:tc>
          <w:tcPr>
            <w:tcW w:w="2009" w:type="dxa"/>
            <w:vAlign w:val="center"/>
          </w:tcPr>
          <w:p w14:paraId="73FBB2F7"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Corresponding PO</w:t>
            </w:r>
          </w:p>
        </w:tc>
        <w:tc>
          <w:tcPr>
            <w:tcW w:w="1051" w:type="dxa"/>
            <w:vAlign w:val="center"/>
          </w:tcPr>
          <w:p w14:paraId="1A0DA252"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Domain / level of learning taxonomy</w:t>
            </w:r>
          </w:p>
        </w:tc>
        <w:tc>
          <w:tcPr>
            <w:tcW w:w="1747" w:type="dxa"/>
            <w:vAlign w:val="center"/>
          </w:tcPr>
          <w:p w14:paraId="1818EF8B"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Delivery methods and activities</w:t>
            </w:r>
          </w:p>
        </w:tc>
        <w:tc>
          <w:tcPr>
            <w:tcW w:w="1612" w:type="dxa"/>
            <w:vAlign w:val="center"/>
          </w:tcPr>
          <w:p w14:paraId="0FAA737A"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Assessment tools</w:t>
            </w:r>
          </w:p>
        </w:tc>
      </w:tr>
      <w:tr w:rsidR="002E3C27" w:rsidRPr="008D6254" w14:paraId="7C294A6C" w14:textId="77777777" w:rsidTr="001C3606">
        <w:trPr>
          <w:trHeight w:val="1646"/>
          <w:jc w:val="center"/>
        </w:trPr>
        <w:tc>
          <w:tcPr>
            <w:tcW w:w="646" w:type="dxa"/>
            <w:vAlign w:val="center"/>
          </w:tcPr>
          <w:p w14:paraId="007811A1"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CO1</w:t>
            </w:r>
          </w:p>
        </w:tc>
        <w:tc>
          <w:tcPr>
            <w:tcW w:w="2110" w:type="dxa"/>
            <w:vAlign w:val="center"/>
          </w:tcPr>
          <w:p w14:paraId="1948FCC5" w14:textId="77777777" w:rsidR="002E3C27" w:rsidRDefault="002E3C27" w:rsidP="001C3606">
            <w:pPr>
              <w:pStyle w:val="ListParagraph"/>
              <w:spacing w:after="0" w:line="216" w:lineRule="auto"/>
              <w:ind w:left="-18"/>
              <w:jc w:val="center"/>
              <w:rPr>
                <w:rFonts w:ascii="Arial" w:hAnsi="Arial" w:cs="Arial"/>
                <w:color w:val="000000" w:themeColor="text1"/>
                <w:sz w:val="18"/>
                <w:szCs w:val="18"/>
              </w:rPr>
            </w:pPr>
            <w:r w:rsidRPr="00585DF9">
              <w:rPr>
                <w:rFonts w:ascii="Arial" w:hAnsi="Arial" w:cs="Arial"/>
                <w:bCs/>
                <w:color w:val="000000" w:themeColor="text1"/>
                <w:sz w:val="18"/>
                <w:szCs w:val="18"/>
              </w:rPr>
              <w:t>To</w:t>
            </w:r>
            <w:r w:rsidRPr="008D6254">
              <w:rPr>
                <w:rFonts w:ascii="Arial" w:hAnsi="Arial" w:cs="Arial"/>
                <w:b/>
                <w:color w:val="000000" w:themeColor="text1"/>
                <w:sz w:val="18"/>
                <w:szCs w:val="18"/>
              </w:rPr>
              <w:t xml:space="preserve"> understand </w:t>
            </w:r>
            <w:r w:rsidRPr="008D6254">
              <w:rPr>
                <w:rFonts w:ascii="Arial" w:hAnsi="Arial" w:cs="Arial"/>
                <w:color w:val="000000" w:themeColor="text1"/>
                <w:sz w:val="18"/>
                <w:szCs w:val="18"/>
              </w:rPr>
              <w:t>Detail knowledge of the relationship between client and server and client-side and server-side programming</w:t>
            </w:r>
          </w:p>
          <w:p w14:paraId="2015DCA6" w14:textId="77777777" w:rsidR="002E3C27" w:rsidRPr="008D6254" w:rsidRDefault="002E3C27" w:rsidP="001C3606">
            <w:pPr>
              <w:pStyle w:val="ListParagraph"/>
              <w:spacing w:after="0" w:line="216" w:lineRule="auto"/>
              <w:ind w:left="-18"/>
              <w:jc w:val="center"/>
              <w:rPr>
                <w:rFonts w:ascii="Arial" w:hAnsi="Arial" w:cs="Arial"/>
                <w:color w:val="000000" w:themeColor="text1"/>
                <w:sz w:val="18"/>
                <w:szCs w:val="18"/>
              </w:rPr>
            </w:pPr>
          </w:p>
        </w:tc>
        <w:tc>
          <w:tcPr>
            <w:tcW w:w="2009" w:type="dxa"/>
            <w:vAlign w:val="center"/>
          </w:tcPr>
          <w:p w14:paraId="01BE8B70" w14:textId="77777777" w:rsidR="002E3C27" w:rsidRPr="008D6254" w:rsidRDefault="002E3C27" w:rsidP="001C3606">
            <w:pPr>
              <w:pStyle w:val="ListParagraph"/>
              <w:spacing w:after="0" w:line="216" w:lineRule="auto"/>
              <w:ind w:left="0"/>
              <w:jc w:val="center"/>
              <w:rPr>
                <w:rFonts w:ascii="Arial" w:hAnsi="Arial" w:cs="Arial"/>
                <w:b/>
                <w:bCs/>
                <w:color w:val="000000" w:themeColor="text1"/>
                <w:sz w:val="18"/>
                <w:szCs w:val="18"/>
              </w:rPr>
            </w:pPr>
            <w:r w:rsidRPr="008D6254">
              <w:rPr>
                <w:rFonts w:ascii="Arial" w:hAnsi="Arial" w:cs="Arial"/>
                <w:b/>
                <w:bCs/>
                <w:color w:val="000000" w:themeColor="text1"/>
                <w:sz w:val="18"/>
                <w:szCs w:val="18"/>
              </w:rPr>
              <w:t>Modern tool usages</w:t>
            </w:r>
          </w:p>
          <w:p w14:paraId="05F7E939" w14:textId="77777777" w:rsidR="002E3C27" w:rsidRPr="008D6254" w:rsidRDefault="002E3C27" w:rsidP="001C3606">
            <w:pPr>
              <w:pStyle w:val="ListParagraph"/>
              <w:spacing w:after="0" w:line="216" w:lineRule="auto"/>
              <w:ind w:left="0"/>
              <w:jc w:val="center"/>
              <w:rPr>
                <w:rFonts w:ascii="Arial" w:hAnsi="Arial" w:cs="Arial"/>
                <w:color w:val="000000" w:themeColor="text1"/>
                <w:sz w:val="18"/>
                <w:szCs w:val="18"/>
              </w:rPr>
            </w:pPr>
            <w:r w:rsidRPr="008D6254">
              <w:rPr>
                <w:rFonts w:ascii="Arial" w:hAnsi="Arial" w:cs="Arial"/>
                <w:color w:val="000000" w:themeColor="text1"/>
                <w:sz w:val="18"/>
                <w:szCs w:val="18"/>
              </w:rPr>
              <w:t>(PO5)</w:t>
            </w:r>
          </w:p>
        </w:tc>
        <w:tc>
          <w:tcPr>
            <w:tcW w:w="1051" w:type="dxa"/>
            <w:vAlign w:val="center"/>
          </w:tcPr>
          <w:p w14:paraId="12BADAE9"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Cognitive domain – level 5</w:t>
            </w:r>
          </w:p>
        </w:tc>
        <w:tc>
          <w:tcPr>
            <w:tcW w:w="1747" w:type="dxa"/>
            <w:vAlign w:val="center"/>
          </w:tcPr>
          <w:p w14:paraId="256CC90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853929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969072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630432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2D45504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821771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7262C4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15434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6E7C9FBD" w14:textId="77777777" w:rsidR="002E3C27" w:rsidRPr="008D6254"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76473234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3E09059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217963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B28CD2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318795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753DDD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257543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177328D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978236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7F2E433" w14:textId="77777777" w:rsidR="002E3C27" w:rsidRPr="008D6254"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12765834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8D6254" w14:paraId="67730BEB" w14:textId="77777777" w:rsidTr="001C3606">
        <w:trPr>
          <w:trHeight w:val="1583"/>
          <w:jc w:val="center"/>
        </w:trPr>
        <w:tc>
          <w:tcPr>
            <w:tcW w:w="646" w:type="dxa"/>
            <w:vAlign w:val="center"/>
          </w:tcPr>
          <w:p w14:paraId="5718FF87"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CO2</w:t>
            </w:r>
          </w:p>
        </w:tc>
        <w:tc>
          <w:tcPr>
            <w:tcW w:w="2110" w:type="dxa"/>
            <w:vAlign w:val="center"/>
          </w:tcPr>
          <w:p w14:paraId="750FC644" w14:textId="77777777" w:rsidR="002E3C27" w:rsidRPr="008D6254" w:rsidRDefault="002E3C27" w:rsidP="001C3606">
            <w:pPr>
              <w:pStyle w:val="ListParagraph"/>
              <w:spacing w:after="0" w:line="216" w:lineRule="auto"/>
              <w:ind w:left="-18"/>
              <w:jc w:val="center"/>
              <w:rPr>
                <w:rFonts w:ascii="Arial" w:hAnsi="Arial" w:cs="Arial"/>
                <w:color w:val="000000" w:themeColor="text1"/>
                <w:sz w:val="18"/>
                <w:szCs w:val="18"/>
              </w:rPr>
            </w:pPr>
            <w:r w:rsidRPr="00585DF9">
              <w:rPr>
                <w:rFonts w:ascii="Arial" w:hAnsi="Arial" w:cs="Arial"/>
                <w:bCs/>
                <w:color w:val="000000" w:themeColor="text1"/>
                <w:sz w:val="18"/>
                <w:szCs w:val="18"/>
              </w:rPr>
              <w:t>To</w:t>
            </w:r>
            <w:r w:rsidRPr="008D6254">
              <w:rPr>
                <w:rFonts w:ascii="Arial" w:hAnsi="Arial" w:cs="Arial"/>
                <w:b/>
                <w:color w:val="000000" w:themeColor="text1"/>
                <w:sz w:val="18"/>
                <w:szCs w:val="18"/>
              </w:rPr>
              <w:t xml:space="preserve"> apply</w:t>
            </w:r>
            <w:r w:rsidRPr="008D6254">
              <w:rPr>
                <w:rFonts w:ascii="Arial" w:hAnsi="Arial" w:cs="Arial"/>
                <w:color w:val="000000" w:themeColor="text1"/>
                <w:sz w:val="18"/>
                <w:szCs w:val="18"/>
              </w:rPr>
              <w:t xml:space="preserve"> Practical knowledge of languages of HTML, CSS, Java Scripts, Ajax, and PHP/C# to develop web application</w:t>
            </w:r>
          </w:p>
        </w:tc>
        <w:tc>
          <w:tcPr>
            <w:tcW w:w="2009" w:type="dxa"/>
            <w:vAlign w:val="center"/>
          </w:tcPr>
          <w:p w14:paraId="793611F1" w14:textId="77777777" w:rsidR="002E3C27" w:rsidRPr="00AA1FF4" w:rsidRDefault="002E3C27" w:rsidP="001C3606">
            <w:pPr>
              <w:pStyle w:val="ListParagraph"/>
              <w:spacing w:after="0" w:line="216" w:lineRule="auto"/>
              <w:ind w:left="0"/>
              <w:jc w:val="center"/>
              <w:rPr>
                <w:rFonts w:ascii="Arial" w:hAnsi="Arial" w:cs="Arial"/>
                <w:b/>
                <w:bCs/>
                <w:color w:val="000000" w:themeColor="text1"/>
                <w:sz w:val="18"/>
                <w:szCs w:val="18"/>
              </w:rPr>
            </w:pPr>
            <w:r w:rsidRPr="00AA1FF4">
              <w:rPr>
                <w:rFonts w:ascii="Arial" w:hAnsi="Arial" w:cs="Arial"/>
                <w:b/>
                <w:bCs/>
                <w:color w:val="000000" w:themeColor="text1"/>
                <w:sz w:val="18"/>
                <w:szCs w:val="18"/>
              </w:rPr>
              <w:t>Life-long learning:</w:t>
            </w:r>
          </w:p>
          <w:p w14:paraId="2A5B327A" w14:textId="77777777" w:rsidR="002E3C27" w:rsidRPr="008D6254" w:rsidRDefault="002E3C27" w:rsidP="001C3606">
            <w:pPr>
              <w:pStyle w:val="ListParagraph"/>
              <w:spacing w:after="0" w:line="216" w:lineRule="auto"/>
              <w:ind w:left="0"/>
              <w:jc w:val="center"/>
              <w:rPr>
                <w:rFonts w:ascii="Arial" w:hAnsi="Arial" w:cs="Arial"/>
                <w:color w:val="000000" w:themeColor="text1"/>
                <w:sz w:val="18"/>
                <w:szCs w:val="18"/>
              </w:rPr>
            </w:pPr>
            <w:r w:rsidRPr="00AA1FF4">
              <w:rPr>
                <w:rFonts w:ascii="Arial" w:hAnsi="Arial" w:cs="Arial"/>
                <w:b/>
                <w:bCs/>
                <w:color w:val="000000" w:themeColor="text1"/>
                <w:sz w:val="18"/>
                <w:szCs w:val="18"/>
              </w:rPr>
              <w:t>(PO12)</w:t>
            </w:r>
          </w:p>
        </w:tc>
        <w:tc>
          <w:tcPr>
            <w:tcW w:w="1051" w:type="dxa"/>
            <w:vAlign w:val="center"/>
          </w:tcPr>
          <w:p w14:paraId="07AC49C4" w14:textId="77777777" w:rsidR="002E3C27" w:rsidRPr="008D6254" w:rsidRDefault="002E3C27" w:rsidP="001C3606">
            <w:pPr>
              <w:spacing w:line="216" w:lineRule="auto"/>
              <w:jc w:val="center"/>
              <w:rPr>
                <w:rFonts w:ascii="Arial" w:hAnsi="Arial" w:cs="Arial"/>
                <w:color w:val="000000" w:themeColor="text1"/>
                <w:sz w:val="18"/>
                <w:szCs w:val="18"/>
              </w:rPr>
            </w:pPr>
            <w:r w:rsidRPr="008D6254">
              <w:rPr>
                <w:rFonts w:ascii="Arial" w:hAnsi="Arial" w:cs="Arial"/>
                <w:color w:val="000000" w:themeColor="text1"/>
                <w:sz w:val="18"/>
                <w:szCs w:val="18"/>
              </w:rPr>
              <w:t>Cognitive domain – level 4</w:t>
            </w:r>
          </w:p>
        </w:tc>
        <w:tc>
          <w:tcPr>
            <w:tcW w:w="1747" w:type="dxa"/>
            <w:vAlign w:val="center"/>
          </w:tcPr>
          <w:p w14:paraId="779696B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800051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720619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851682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04BB9F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844970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42AEF3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6542835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E289FD9" w14:textId="77777777" w:rsidR="002E3C27" w:rsidRPr="008D6254"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9041491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4789138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210535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0BE4D9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379836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4FB3CB9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26256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F960DA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2890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A95FF60" w14:textId="77777777" w:rsidR="002E3C27" w:rsidRPr="008D6254"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19215147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439D34ED" w14:textId="77777777" w:rsidR="002E3C27" w:rsidRPr="008D6254" w:rsidRDefault="002E3C27" w:rsidP="002E3C27">
      <w:pPr>
        <w:autoSpaceDE w:val="0"/>
        <w:autoSpaceDN w:val="0"/>
        <w:adjustRightInd w:val="0"/>
        <w:spacing w:line="216" w:lineRule="auto"/>
        <w:jc w:val="center"/>
        <w:rPr>
          <w:rFonts w:ascii="Arial" w:hAnsi="Arial" w:cs="Arial"/>
          <w:b/>
          <w:color w:val="000000" w:themeColor="text1"/>
          <w:sz w:val="18"/>
          <w:szCs w:val="18"/>
        </w:rPr>
      </w:pPr>
    </w:p>
    <w:tbl>
      <w:tblPr>
        <w:tblStyle w:val="TableGrid"/>
        <w:tblW w:w="9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2"/>
      </w:tblGrid>
      <w:tr w:rsidR="002E3C27" w:rsidRPr="008D6254" w14:paraId="1DD4EB4E" w14:textId="77777777" w:rsidTr="001C3606">
        <w:trPr>
          <w:jc w:val="center"/>
        </w:trPr>
        <w:tc>
          <w:tcPr>
            <w:tcW w:w="9122" w:type="dxa"/>
          </w:tcPr>
          <w:p w14:paraId="010439EC" w14:textId="77777777" w:rsidR="002E3C27" w:rsidRPr="008D6254" w:rsidRDefault="002E3C27" w:rsidP="001C3606">
            <w:pPr>
              <w:spacing w:line="216" w:lineRule="auto"/>
              <w:rPr>
                <w:rFonts w:ascii="Arial" w:hAnsi="Arial" w:cs="Arial"/>
                <w:b/>
                <w:color w:val="000000" w:themeColor="text1"/>
                <w:sz w:val="18"/>
                <w:szCs w:val="18"/>
              </w:rPr>
            </w:pPr>
            <w:r w:rsidRPr="008D6254">
              <w:rPr>
                <w:rFonts w:ascii="Arial" w:hAnsi="Arial" w:cs="Arial"/>
                <w:b/>
                <w:color w:val="000000" w:themeColor="text1"/>
                <w:sz w:val="18"/>
                <w:szCs w:val="18"/>
              </w:rPr>
              <w:t>Assessment and Marks Distribution:</w:t>
            </w:r>
          </w:p>
          <w:p w14:paraId="1A2ED3B3"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CA)  (</w:t>
            </w:r>
            <w:proofErr w:type="gramEnd"/>
            <w:r>
              <w:rPr>
                <w:rFonts w:ascii="Arial" w:hAnsi="Arial" w:cs="Arial"/>
                <w:bCs/>
                <w:sz w:val="18"/>
                <w:szCs w:val="18"/>
              </w:rPr>
              <w:t>20</w:t>
            </w:r>
            <w:r w:rsidRPr="00D07B06">
              <w:rPr>
                <w:rFonts w:ascii="Arial" w:hAnsi="Arial" w:cs="Arial"/>
                <w:bCs/>
                <w:sz w:val="18"/>
                <w:szCs w:val="18"/>
              </w:rPr>
              <w:t>%)</w:t>
            </w:r>
          </w:p>
          <w:p w14:paraId="117C4004"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 (7</w:t>
            </w:r>
            <w:r w:rsidRPr="00D07B06">
              <w:rPr>
                <w:rFonts w:ascii="Arial" w:hAnsi="Arial" w:cs="Arial"/>
                <w:bCs/>
                <w:sz w:val="18"/>
                <w:szCs w:val="18"/>
              </w:rPr>
              <w:t>0%)</w:t>
            </w:r>
          </w:p>
          <w:p w14:paraId="66B08B17" w14:textId="77777777" w:rsidR="002E3C27" w:rsidRPr="008D6254" w:rsidRDefault="002E3C27" w:rsidP="001C3606">
            <w:pPr>
              <w:spacing w:line="216" w:lineRule="auto"/>
              <w:rPr>
                <w:rFonts w:ascii="Arial" w:hAnsi="Arial" w:cs="Arial"/>
                <w:b/>
                <w:color w:val="000000" w:themeColor="text1"/>
                <w:sz w:val="18"/>
                <w:szCs w:val="18"/>
              </w:rPr>
            </w:pPr>
            <w:r>
              <w:rPr>
                <w:rFonts w:ascii="Arial" w:hAnsi="Arial" w:cs="Arial"/>
                <w:bCs/>
                <w:sz w:val="18"/>
                <w:szCs w:val="18"/>
              </w:rPr>
              <w:t xml:space="preserve"> </w:t>
            </w:r>
            <w:r>
              <w:rPr>
                <w:rFonts w:ascii="Arial" w:hAnsi="Arial" w:cs="Arial"/>
                <w:bCs/>
                <w:sz w:val="18"/>
                <w:szCs w:val="18"/>
              </w:rPr>
              <w:tab/>
              <w:t>A class participation mark (10</w:t>
            </w:r>
            <w:r w:rsidRPr="00D07B06">
              <w:rPr>
                <w:rFonts w:ascii="Arial" w:hAnsi="Arial" w:cs="Arial"/>
                <w:bCs/>
                <w:sz w:val="18"/>
                <w:szCs w:val="18"/>
              </w:rPr>
              <w:t>%).</w:t>
            </w:r>
          </w:p>
        </w:tc>
      </w:tr>
      <w:tr w:rsidR="002E3C27" w:rsidRPr="008D6254" w14:paraId="44FFAD3D" w14:textId="77777777" w:rsidTr="001C3606">
        <w:trPr>
          <w:jc w:val="center"/>
        </w:trPr>
        <w:tc>
          <w:tcPr>
            <w:tcW w:w="9122" w:type="dxa"/>
          </w:tcPr>
          <w:p w14:paraId="0C53C763" w14:textId="77777777" w:rsidR="002E3C27" w:rsidRPr="008D6254" w:rsidRDefault="002E3C27" w:rsidP="001C3606">
            <w:pPr>
              <w:spacing w:after="120" w:line="216" w:lineRule="auto"/>
              <w:rPr>
                <w:rFonts w:ascii="Arial" w:hAnsi="Arial" w:cs="Arial"/>
                <w:b/>
                <w:bCs/>
                <w:iCs/>
                <w:sz w:val="18"/>
                <w:szCs w:val="18"/>
              </w:rPr>
            </w:pPr>
            <w:r>
              <w:rPr>
                <w:rFonts w:ascii="Arial" w:hAnsi="Arial" w:cs="Arial"/>
                <w:b/>
                <w:bCs/>
                <w:iCs/>
                <w:sz w:val="18"/>
                <w:szCs w:val="18"/>
              </w:rPr>
              <w:t xml:space="preserve">Lab </w:t>
            </w:r>
            <w:r w:rsidRPr="008D6254">
              <w:rPr>
                <w:rFonts w:ascii="Arial" w:hAnsi="Arial" w:cs="Arial"/>
                <w:b/>
                <w:bCs/>
                <w:iCs/>
                <w:sz w:val="18"/>
                <w:szCs w:val="18"/>
              </w:rPr>
              <w:t>Course Contents</w:t>
            </w:r>
            <w:r>
              <w:rPr>
                <w:rFonts w:ascii="Arial" w:hAnsi="Arial" w:cs="Arial"/>
                <w:b/>
                <w:bCs/>
                <w:iCs/>
                <w:sz w:val="18"/>
                <w:szCs w:val="18"/>
              </w:rPr>
              <w:t>/List of Experiments</w:t>
            </w:r>
            <w:r w:rsidRPr="008D6254">
              <w:rPr>
                <w:rFonts w:ascii="Arial" w:hAnsi="Arial" w:cs="Arial"/>
                <w:b/>
                <w:bCs/>
                <w:iCs/>
                <w:sz w:val="18"/>
                <w:szCs w:val="18"/>
              </w:rPr>
              <w:t>:</w:t>
            </w:r>
          </w:p>
          <w:p w14:paraId="0514CF59" w14:textId="77777777" w:rsidR="002E3C27" w:rsidRPr="008D6254" w:rsidRDefault="002E3C27" w:rsidP="001C3606">
            <w:pPr>
              <w:pStyle w:val="ListParagraph"/>
              <w:numPr>
                <w:ilvl w:val="0"/>
                <w:numId w:val="40"/>
              </w:numPr>
              <w:spacing w:line="216" w:lineRule="auto"/>
              <w:rPr>
                <w:rFonts w:ascii="Arial" w:hAnsi="Arial" w:cs="Arial"/>
                <w:sz w:val="18"/>
                <w:szCs w:val="18"/>
              </w:rPr>
            </w:pPr>
            <w:r w:rsidRPr="008D6254">
              <w:rPr>
                <w:rFonts w:ascii="Arial" w:hAnsi="Arial" w:cs="Arial"/>
                <w:sz w:val="18"/>
                <w:szCs w:val="18"/>
              </w:rPr>
              <w:t>Creating form with HTML</w:t>
            </w:r>
          </w:p>
          <w:p w14:paraId="0A634D85" w14:textId="77777777" w:rsidR="002E3C27" w:rsidRPr="008D6254" w:rsidRDefault="002E3C27" w:rsidP="001C3606">
            <w:pPr>
              <w:pStyle w:val="ListParagraph"/>
              <w:numPr>
                <w:ilvl w:val="0"/>
                <w:numId w:val="40"/>
              </w:numPr>
              <w:spacing w:line="216" w:lineRule="auto"/>
              <w:rPr>
                <w:rFonts w:ascii="Arial" w:hAnsi="Arial" w:cs="Arial"/>
                <w:sz w:val="18"/>
                <w:szCs w:val="18"/>
              </w:rPr>
            </w:pPr>
            <w:r w:rsidRPr="008D6254">
              <w:rPr>
                <w:rFonts w:ascii="Arial" w:hAnsi="Arial" w:cs="Arial"/>
                <w:sz w:val="18"/>
                <w:szCs w:val="18"/>
              </w:rPr>
              <w:t>Web page design with CSS</w:t>
            </w:r>
          </w:p>
          <w:p w14:paraId="1EA1A609" w14:textId="77777777" w:rsidR="002E3C27" w:rsidRPr="008D6254" w:rsidRDefault="002E3C27" w:rsidP="001C3606">
            <w:pPr>
              <w:pStyle w:val="ListParagraph"/>
              <w:numPr>
                <w:ilvl w:val="0"/>
                <w:numId w:val="40"/>
              </w:numPr>
              <w:spacing w:line="216" w:lineRule="auto"/>
              <w:rPr>
                <w:rFonts w:ascii="Arial" w:hAnsi="Arial" w:cs="Arial"/>
                <w:sz w:val="18"/>
                <w:szCs w:val="18"/>
              </w:rPr>
            </w:pPr>
            <w:r w:rsidRPr="008D6254">
              <w:rPr>
                <w:rFonts w:ascii="Arial" w:hAnsi="Arial" w:cs="Arial"/>
                <w:sz w:val="18"/>
                <w:szCs w:val="18"/>
              </w:rPr>
              <w:t>Java Script Programming</w:t>
            </w:r>
          </w:p>
          <w:p w14:paraId="3A6B5C05" w14:textId="77777777" w:rsidR="002E3C27" w:rsidRPr="008D6254" w:rsidRDefault="002E3C27" w:rsidP="001C3606">
            <w:pPr>
              <w:pStyle w:val="ListParagraph"/>
              <w:numPr>
                <w:ilvl w:val="0"/>
                <w:numId w:val="40"/>
              </w:numPr>
              <w:spacing w:line="216" w:lineRule="auto"/>
              <w:rPr>
                <w:rFonts w:ascii="Arial" w:hAnsi="Arial" w:cs="Arial"/>
                <w:sz w:val="18"/>
                <w:szCs w:val="18"/>
              </w:rPr>
            </w:pPr>
            <w:r w:rsidRPr="008D6254">
              <w:rPr>
                <w:rFonts w:ascii="Arial" w:hAnsi="Arial" w:cs="Arial"/>
                <w:sz w:val="18"/>
                <w:szCs w:val="18"/>
              </w:rPr>
              <w:t>Asynchronous Programming with AJAX</w:t>
            </w:r>
          </w:p>
          <w:p w14:paraId="43B600DC" w14:textId="77777777" w:rsidR="002E3C27" w:rsidRPr="008D6254" w:rsidRDefault="002E3C27" w:rsidP="001C3606">
            <w:pPr>
              <w:pStyle w:val="ListParagraph"/>
              <w:numPr>
                <w:ilvl w:val="0"/>
                <w:numId w:val="40"/>
              </w:numPr>
              <w:spacing w:line="216" w:lineRule="auto"/>
              <w:rPr>
                <w:rFonts w:ascii="Arial" w:hAnsi="Arial" w:cs="Arial"/>
                <w:sz w:val="18"/>
                <w:szCs w:val="18"/>
              </w:rPr>
            </w:pPr>
            <w:r w:rsidRPr="008D6254">
              <w:rPr>
                <w:rFonts w:ascii="Arial" w:hAnsi="Arial" w:cs="Arial"/>
                <w:sz w:val="18"/>
                <w:szCs w:val="18"/>
              </w:rPr>
              <w:t>Programming with PHP</w:t>
            </w:r>
          </w:p>
          <w:p w14:paraId="384BD7FB" w14:textId="77777777" w:rsidR="002E3C27" w:rsidRPr="008D6254" w:rsidRDefault="002E3C27" w:rsidP="001C3606">
            <w:pPr>
              <w:pStyle w:val="ListParagraph"/>
              <w:numPr>
                <w:ilvl w:val="0"/>
                <w:numId w:val="40"/>
              </w:numPr>
              <w:spacing w:line="216" w:lineRule="auto"/>
              <w:rPr>
                <w:rFonts w:ascii="Arial" w:hAnsi="Arial" w:cs="Arial"/>
                <w:sz w:val="18"/>
                <w:szCs w:val="18"/>
              </w:rPr>
            </w:pPr>
            <w:r w:rsidRPr="008D6254">
              <w:rPr>
                <w:rFonts w:ascii="Arial" w:hAnsi="Arial" w:cs="Arial"/>
                <w:sz w:val="18"/>
                <w:szCs w:val="18"/>
              </w:rPr>
              <w:t>Web Database connectivity and data manipulation</w:t>
            </w:r>
          </w:p>
          <w:p w14:paraId="50A98CC7" w14:textId="77777777" w:rsidR="002E3C27" w:rsidRPr="008D6254" w:rsidRDefault="002E3C27" w:rsidP="001C3606">
            <w:pPr>
              <w:pStyle w:val="ListParagraph"/>
              <w:numPr>
                <w:ilvl w:val="0"/>
                <w:numId w:val="40"/>
              </w:numPr>
              <w:spacing w:line="216" w:lineRule="auto"/>
              <w:rPr>
                <w:rFonts w:ascii="Arial" w:hAnsi="Arial" w:cs="Arial"/>
                <w:sz w:val="18"/>
                <w:szCs w:val="18"/>
              </w:rPr>
            </w:pPr>
            <w:r w:rsidRPr="008D6254">
              <w:rPr>
                <w:rFonts w:ascii="Arial" w:hAnsi="Arial" w:cs="Arial"/>
                <w:sz w:val="18"/>
                <w:szCs w:val="18"/>
              </w:rPr>
              <w:t xml:space="preserve">AngularJS/ NodeJS/ </w:t>
            </w:r>
            <w:proofErr w:type="spellStart"/>
            <w:r w:rsidRPr="008D6254">
              <w:rPr>
                <w:rFonts w:ascii="Arial" w:hAnsi="Arial" w:cs="Arial"/>
                <w:sz w:val="18"/>
                <w:szCs w:val="18"/>
              </w:rPr>
              <w:t>ExpressJS</w:t>
            </w:r>
            <w:proofErr w:type="spellEnd"/>
            <w:r w:rsidRPr="008D6254">
              <w:rPr>
                <w:rFonts w:ascii="Arial" w:hAnsi="Arial" w:cs="Arial"/>
                <w:sz w:val="18"/>
                <w:szCs w:val="18"/>
              </w:rPr>
              <w:t xml:space="preserve"> with PHP</w:t>
            </w:r>
          </w:p>
          <w:p w14:paraId="138A8AE8" w14:textId="77777777" w:rsidR="002E3C27" w:rsidRPr="008D6254" w:rsidRDefault="002E3C27" w:rsidP="001C3606">
            <w:pPr>
              <w:pStyle w:val="ListParagraph"/>
              <w:numPr>
                <w:ilvl w:val="0"/>
                <w:numId w:val="40"/>
              </w:numPr>
              <w:spacing w:line="216" w:lineRule="auto"/>
              <w:rPr>
                <w:rFonts w:ascii="Arial" w:hAnsi="Arial" w:cs="Arial"/>
                <w:b/>
                <w:sz w:val="18"/>
                <w:szCs w:val="18"/>
              </w:rPr>
            </w:pPr>
            <w:r w:rsidRPr="008D6254">
              <w:rPr>
                <w:rFonts w:ascii="Arial" w:hAnsi="Arial" w:cs="Arial"/>
                <w:sz w:val="18"/>
                <w:szCs w:val="18"/>
              </w:rPr>
              <w:t>Programming C#.NET and ASP.NET with Visual Studio</w:t>
            </w:r>
          </w:p>
        </w:tc>
      </w:tr>
    </w:tbl>
    <w:p w14:paraId="1FA5D787" w14:textId="77777777" w:rsidR="002E3C27" w:rsidRPr="008D6254" w:rsidRDefault="002E3C27" w:rsidP="002E3C27">
      <w:pPr>
        <w:spacing w:line="216" w:lineRule="auto"/>
        <w:rPr>
          <w:rFonts w:ascii="Arial" w:hAnsi="Arial" w:cs="Arial"/>
          <w:b/>
          <w:sz w:val="18"/>
          <w:szCs w:val="18"/>
        </w:rPr>
      </w:pPr>
    </w:p>
    <w:p w14:paraId="384A0BC4" w14:textId="77777777" w:rsidR="002E3C27" w:rsidRPr="008D6254" w:rsidRDefault="002E3C27" w:rsidP="002E3C27">
      <w:pPr>
        <w:spacing w:line="216" w:lineRule="auto"/>
        <w:rPr>
          <w:rFonts w:ascii="Arial" w:hAnsi="Arial" w:cs="Arial"/>
          <w:b/>
          <w:color w:val="FF0000"/>
          <w:sz w:val="18"/>
          <w:szCs w:val="18"/>
        </w:rPr>
      </w:pPr>
    </w:p>
    <w:p w14:paraId="0BB2411D" w14:textId="77777777" w:rsidR="002E3C27" w:rsidRPr="008D6254" w:rsidRDefault="002E3C27" w:rsidP="002E3C27">
      <w:pPr>
        <w:jc w:val="both"/>
        <w:rPr>
          <w:rFonts w:ascii="Arial" w:hAnsi="Arial" w:cs="Arial"/>
          <w:b/>
          <w:spacing w:val="-3"/>
          <w:sz w:val="18"/>
          <w:szCs w:val="18"/>
        </w:rPr>
      </w:pPr>
      <w:r w:rsidRPr="008D6254">
        <w:rPr>
          <w:rFonts w:ascii="Arial" w:hAnsi="Arial" w:cs="Arial"/>
          <w:b/>
          <w:spacing w:val="-3"/>
          <w:sz w:val="18"/>
          <w:szCs w:val="18"/>
        </w:rPr>
        <w:t xml:space="preserve">      Text Book:</w:t>
      </w:r>
    </w:p>
    <w:tbl>
      <w:tblPr>
        <w:tblW w:w="4846" w:type="pct"/>
        <w:jc w:val="center"/>
        <w:tblLook w:val="0000" w:firstRow="0" w:lastRow="0" w:firstColumn="0" w:lastColumn="0" w:noHBand="0" w:noVBand="0"/>
      </w:tblPr>
      <w:tblGrid>
        <w:gridCol w:w="361"/>
        <w:gridCol w:w="2027"/>
        <w:gridCol w:w="267"/>
        <w:gridCol w:w="6302"/>
      </w:tblGrid>
      <w:tr w:rsidR="002E3C27" w:rsidRPr="008D6254" w14:paraId="2D518ADE" w14:textId="77777777" w:rsidTr="001C3606">
        <w:trPr>
          <w:jc w:val="center"/>
        </w:trPr>
        <w:tc>
          <w:tcPr>
            <w:tcW w:w="201" w:type="pct"/>
          </w:tcPr>
          <w:p w14:paraId="5078A005" w14:textId="77777777" w:rsidR="002E3C27" w:rsidRPr="008D6254" w:rsidRDefault="002E3C27" w:rsidP="001C3606">
            <w:pPr>
              <w:suppressAutoHyphens/>
              <w:jc w:val="both"/>
              <w:rPr>
                <w:rFonts w:ascii="Arial" w:hAnsi="Arial" w:cs="Arial"/>
                <w:spacing w:val="-3"/>
                <w:sz w:val="18"/>
                <w:szCs w:val="18"/>
              </w:rPr>
            </w:pPr>
            <w:r w:rsidRPr="008D6254">
              <w:rPr>
                <w:rFonts w:ascii="Arial" w:hAnsi="Arial" w:cs="Arial"/>
                <w:spacing w:val="-3"/>
                <w:sz w:val="18"/>
                <w:szCs w:val="18"/>
              </w:rPr>
              <w:t>1.</w:t>
            </w:r>
          </w:p>
        </w:tc>
        <w:tc>
          <w:tcPr>
            <w:tcW w:w="1132" w:type="pct"/>
          </w:tcPr>
          <w:p w14:paraId="3E9FB948" w14:textId="77777777" w:rsidR="002E3C27" w:rsidRPr="008D6254" w:rsidRDefault="002E3C27" w:rsidP="001C3606">
            <w:pPr>
              <w:rPr>
                <w:rFonts w:ascii="Arial" w:hAnsi="Arial" w:cs="Arial"/>
                <w:sz w:val="18"/>
                <w:szCs w:val="18"/>
              </w:rPr>
            </w:pPr>
            <w:r w:rsidRPr="008D6254">
              <w:rPr>
                <w:rFonts w:ascii="Arial" w:hAnsi="Arial" w:cs="Arial"/>
                <w:sz w:val="18"/>
                <w:szCs w:val="18"/>
              </w:rPr>
              <w:t>Roger Pressman and David Lowe</w:t>
            </w:r>
          </w:p>
        </w:tc>
        <w:tc>
          <w:tcPr>
            <w:tcW w:w="149" w:type="pct"/>
          </w:tcPr>
          <w:p w14:paraId="1093D45A" w14:textId="77777777" w:rsidR="002E3C27" w:rsidRPr="008D6254" w:rsidRDefault="002E3C27" w:rsidP="001C3606">
            <w:pPr>
              <w:rPr>
                <w:rFonts w:ascii="Arial" w:hAnsi="Arial" w:cs="Arial"/>
                <w:sz w:val="18"/>
                <w:szCs w:val="18"/>
              </w:rPr>
            </w:pPr>
            <w:r w:rsidRPr="008D6254">
              <w:rPr>
                <w:rFonts w:ascii="Arial" w:hAnsi="Arial" w:cs="Arial"/>
                <w:sz w:val="18"/>
                <w:szCs w:val="18"/>
              </w:rPr>
              <w:t>:</w:t>
            </w:r>
          </w:p>
        </w:tc>
        <w:tc>
          <w:tcPr>
            <w:tcW w:w="3517" w:type="pct"/>
          </w:tcPr>
          <w:p w14:paraId="12464854" w14:textId="77777777" w:rsidR="002E3C27" w:rsidRPr="008D6254" w:rsidRDefault="002E3C27" w:rsidP="001C3606">
            <w:pPr>
              <w:rPr>
                <w:rFonts w:ascii="Arial" w:hAnsi="Arial" w:cs="Arial"/>
                <w:sz w:val="18"/>
                <w:szCs w:val="18"/>
              </w:rPr>
            </w:pPr>
            <w:r w:rsidRPr="008D6254">
              <w:rPr>
                <w:rFonts w:ascii="Arial" w:hAnsi="Arial" w:cs="Arial"/>
                <w:b/>
                <w:sz w:val="18"/>
                <w:szCs w:val="18"/>
              </w:rPr>
              <w:t>Web Engineering</w:t>
            </w:r>
            <w:r w:rsidRPr="008D6254">
              <w:rPr>
                <w:rFonts w:ascii="Arial" w:hAnsi="Arial" w:cs="Arial"/>
                <w:sz w:val="18"/>
                <w:szCs w:val="18"/>
              </w:rPr>
              <w:t xml:space="preserve">, </w:t>
            </w:r>
            <w:r w:rsidRPr="008D6254">
              <w:rPr>
                <w:rFonts w:ascii="Arial" w:hAnsi="Arial" w:cs="Arial"/>
                <w:i/>
                <w:sz w:val="18"/>
                <w:szCs w:val="18"/>
              </w:rPr>
              <w:t>Tata McGraw Hill Edition</w:t>
            </w:r>
            <w:r w:rsidRPr="008D6254">
              <w:rPr>
                <w:rFonts w:ascii="Arial" w:hAnsi="Arial" w:cs="Arial"/>
                <w:sz w:val="18"/>
                <w:szCs w:val="18"/>
              </w:rPr>
              <w:t>, 2008</w:t>
            </w:r>
          </w:p>
        </w:tc>
      </w:tr>
    </w:tbl>
    <w:p w14:paraId="2C494403" w14:textId="77777777" w:rsidR="002E3C27" w:rsidRPr="008D6254" w:rsidRDefault="002E3C27" w:rsidP="002E3C27">
      <w:pPr>
        <w:jc w:val="both"/>
        <w:rPr>
          <w:rFonts w:ascii="Arial" w:hAnsi="Arial" w:cs="Arial"/>
          <w:b/>
          <w:spacing w:val="-3"/>
          <w:sz w:val="18"/>
          <w:szCs w:val="18"/>
        </w:rPr>
      </w:pPr>
    </w:p>
    <w:p w14:paraId="11C2E702" w14:textId="77777777" w:rsidR="002E3C27" w:rsidRPr="008D6254" w:rsidRDefault="002E3C27" w:rsidP="002E3C27">
      <w:pPr>
        <w:jc w:val="both"/>
        <w:rPr>
          <w:rFonts w:ascii="Arial" w:hAnsi="Arial" w:cs="Arial"/>
          <w:b/>
          <w:spacing w:val="-3"/>
          <w:sz w:val="18"/>
          <w:szCs w:val="18"/>
        </w:rPr>
      </w:pPr>
      <w:r w:rsidRPr="008D6254">
        <w:rPr>
          <w:rFonts w:ascii="Arial" w:hAnsi="Arial" w:cs="Arial"/>
          <w:b/>
          <w:spacing w:val="-3"/>
          <w:sz w:val="18"/>
          <w:szCs w:val="18"/>
        </w:rPr>
        <w:t xml:space="preserve">    </w:t>
      </w:r>
      <w:r>
        <w:rPr>
          <w:rFonts w:ascii="Arial" w:hAnsi="Arial" w:cs="Arial"/>
          <w:b/>
          <w:spacing w:val="-3"/>
          <w:sz w:val="18"/>
          <w:szCs w:val="18"/>
        </w:rPr>
        <w:t xml:space="preserve"> </w:t>
      </w:r>
      <w:r w:rsidRPr="008D6254">
        <w:rPr>
          <w:rFonts w:ascii="Arial" w:hAnsi="Arial" w:cs="Arial"/>
          <w:b/>
          <w:spacing w:val="-3"/>
          <w:sz w:val="18"/>
          <w:szCs w:val="18"/>
        </w:rPr>
        <w:t>Books Recommended:</w:t>
      </w:r>
    </w:p>
    <w:tbl>
      <w:tblPr>
        <w:tblW w:w="4846" w:type="pct"/>
        <w:jc w:val="center"/>
        <w:tblLook w:val="0000" w:firstRow="0" w:lastRow="0" w:firstColumn="0" w:lastColumn="0" w:noHBand="0" w:noVBand="0"/>
      </w:tblPr>
      <w:tblGrid>
        <w:gridCol w:w="361"/>
        <w:gridCol w:w="2034"/>
        <w:gridCol w:w="267"/>
        <w:gridCol w:w="6295"/>
      </w:tblGrid>
      <w:tr w:rsidR="002E3C27" w:rsidRPr="008D6254" w14:paraId="276695C1" w14:textId="77777777" w:rsidTr="001C3606">
        <w:trPr>
          <w:trHeight w:val="196"/>
          <w:jc w:val="center"/>
        </w:trPr>
        <w:tc>
          <w:tcPr>
            <w:tcW w:w="201" w:type="pct"/>
          </w:tcPr>
          <w:p w14:paraId="7D24E8E0" w14:textId="77777777" w:rsidR="002E3C27" w:rsidRPr="008D6254" w:rsidRDefault="002E3C27" w:rsidP="001C3606">
            <w:pPr>
              <w:suppressAutoHyphens/>
              <w:jc w:val="both"/>
              <w:rPr>
                <w:rFonts w:ascii="Arial" w:hAnsi="Arial" w:cs="Arial"/>
                <w:spacing w:val="-3"/>
                <w:sz w:val="18"/>
                <w:szCs w:val="18"/>
              </w:rPr>
            </w:pPr>
            <w:r w:rsidRPr="008D6254">
              <w:rPr>
                <w:rFonts w:ascii="Arial" w:hAnsi="Arial" w:cs="Arial"/>
                <w:spacing w:val="-3"/>
                <w:sz w:val="18"/>
                <w:szCs w:val="18"/>
              </w:rPr>
              <w:t>1.</w:t>
            </w:r>
          </w:p>
        </w:tc>
        <w:tc>
          <w:tcPr>
            <w:tcW w:w="1136" w:type="pct"/>
          </w:tcPr>
          <w:p w14:paraId="0C06DF93" w14:textId="77777777" w:rsidR="002E3C27" w:rsidRPr="008D6254" w:rsidRDefault="002E3C27" w:rsidP="001C3606">
            <w:pPr>
              <w:rPr>
                <w:rFonts w:ascii="Arial" w:hAnsi="Arial" w:cs="Arial"/>
                <w:sz w:val="18"/>
                <w:szCs w:val="18"/>
              </w:rPr>
            </w:pPr>
            <w:proofErr w:type="spellStart"/>
            <w:r w:rsidRPr="008D6254">
              <w:rPr>
                <w:rFonts w:ascii="Arial" w:hAnsi="Arial" w:cs="Arial"/>
                <w:sz w:val="18"/>
                <w:szCs w:val="18"/>
              </w:rPr>
              <w:t>Imar</w:t>
            </w:r>
            <w:proofErr w:type="spellEnd"/>
            <w:r w:rsidRPr="008D6254">
              <w:rPr>
                <w:rFonts w:ascii="Arial" w:hAnsi="Arial" w:cs="Arial"/>
                <w:sz w:val="18"/>
                <w:szCs w:val="18"/>
              </w:rPr>
              <w:t xml:space="preserve"> </w:t>
            </w:r>
            <w:proofErr w:type="spellStart"/>
            <w:r w:rsidRPr="008D6254">
              <w:rPr>
                <w:rFonts w:ascii="Arial" w:hAnsi="Arial" w:cs="Arial"/>
                <w:sz w:val="18"/>
                <w:szCs w:val="18"/>
              </w:rPr>
              <w:t>Spaanjaars</w:t>
            </w:r>
            <w:proofErr w:type="spellEnd"/>
          </w:p>
        </w:tc>
        <w:tc>
          <w:tcPr>
            <w:tcW w:w="149" w:type="pct"/>
          </w:tcPr>
          <w:p w14:paraId="7EBBCA2A" w14:textId="77777777" w:rsidR="002E3C27" w:rsidRPr="008D6254" w:rsidRDefault="002E3C27" w:rsidP="001C3606">
            <w:pPr>
              <w:rPr>
                <w:rFonts w:ascii="Arial" w:hAnsi="Arial" w:cs="Arial"/>
                <w:sz w:val="18"/>
                <w:szCs w:val="18"/>
              </w:rPr>
            </w:pPr>
            <w:r w:rsidRPr="008D6254">
              <w:rPr>
                <w:rFonts w:ascii="Arial" w:hAnsi="Arial" w:cs="Arial"/>
                <w:sz w:val="18"/>
                <w:szCs w:val="18"/>
              </w:rPr>
              <w:t>:</w:t>
            </w:r>
          </w:p>
        </w:tc>
        <w:tc>
          <w:tcPr>
            <w:tcW w:w="3514" w:type="pct"/>
          </w:tcPr>
          <w:p w14:paraId="05479D34" w14:textId="77777777" w:rsidR="002E3C27" w:rsidRPr="008D6254" w:rsidRDefault="002E3C27" w:rsidP="001C3606">
            <w:pPr>
              <w:rPr>
                <w:rFonts w:ascii="Arial" w:hAnsi="Arial" w:cs="Arial"/>
                <w:sz w:val="18"/>
                <w:szCs w:val="18"/>
              </w:rPr>
            </w:pPr>
            <w:r w:rsidRPr="008D6254">
              <w:rPr>
                <w:rFonts w:ascii="Arial" w:hAnsi="Arial" w:cs="Arial"/>
                <w:b/>
                <w:sz w:val="18"/>
                <w:szCs w:val="18"/>
              </w:rPr>
              <w:t xml:space="preserve">Beginning ASP.NET 4.5.1: in C# and VB, </w:t>
            </w:r>
            <w:proofErr w:type="spellStart"/>
            <w:r w:rsidRPr="008D6254">
              <w:rPr>
                <w:rFonts w:ascii="Arial" w:hAnsi="Arial" w:cs="Arial"/>
                <w:i/>
                <w:sz w:val="18"/>
                <w:szCs w:val="18"/>
              </w:rPr>
              <w:t>Wrox</w:t>
            </w:r>
            <w:proofErr w:type="spellEnd"/>
          </w:p>
        </w:tc>
      </w:tr>
      <w:tr w:rsidR="002E3C27" w:rsidRPr="008D6254" w14:paraId="4F468891" w14:textId="77777777" w:rsidTr="001C3606">
        <w:trPr>
          <w:trHeight w:val="109"/>
          <w:jc w:val="center"/>
        </w:trPr>
        <w:tc>
          <w:tcPr>
            <w:tcW w:w="201" w:type="pct"/>
          </w:tcPr>
          <w:p w14:paraId="258BD9FE" w14:textId="77777777" w:rsidR="002E3C27" w:rsidRPr="008D6254" w:rsidRDefault="002E3C27" w:rsidP="001C3606">
            <w:pPr>
              <w:suppressAutoHyphens/>
              <w:jc w:val="both"/>
              <w:rPr>
                <w:rFonts w:ascii="Arial" w:hAnsi="Arial" w:cs="Arial"/>
                <w:spacing w:val="-3"/>
                <w:sz w:val="18"/>
                <w:szCs w:val="18"/>
              </w:rPr>
            </w:pPr>
            <w:r w:rsidRPr="008D6254">
              <w:rPr>
                <w:rFonts w:ascii="Arial" w:hAnsi="Arial" w:cs="Arial"/>
                <w:spacing w:val="-3"/>
                <w:sz w:val="18"/>
                <w:szCs w:val="18"/>
              </w:rPr>
              <w:t>2.</w:t>
            </w:r>
          </w:p>
        </w:tc>
        <w:tc>
          <w:tcPr>
            <w:tcW w:w="1136" w:type="pct"/>
          </w:tcPr>
          <w:p w14:paraId="0136A6B1" w14:textId="77777777" w:rsidR="002E3C27" w:rsidRPr="008D6254" w:rsidRDefault="002E3C27" w:rsidP="001C3606">
            <w:pPr>
              <w:rPr>
                <w:rFonts w:ascii="Arial" w:hAnsi="Arial" w:cs="Arial"/>
                <w:sz w:val="18"/>
                <w:szCs w:val="18"/>
              </w:rPr>
            </w:pPr>
            <w:proofErr w:type="spellStart"/>
            <w:r w:rsidRPr="008D6254">
              <w:rPr>
                <w:rFonts w:ascii="Arial" w:hAnsi="Arial" w:cs="Arial"/>
                <w:sz w:val="18"/>
                <w:szCs w:val="18"/>
              </w:rPr>
              <w:t>Branko</w:t>
            </w:r>
            <w:proofErr w:type="spellEnd"/>
            <w:r w:rsidRPr="008D6254">
              <w:rPr>
                <w:rFonts w:ascii="Arial" w:hAnsi="Arial" w:cs="Arial"/>
                <w:sz w:val="18"/>
                <w:szCs w:val="18"/>
              </w:rPr>
              <w:t xml:space="preserve"> </w:t>
            </w:r>
            <w:proofErr w:type="spellStart"/>
            <w:r w:rsidRPr="008D6254">
              <w:rPr>
                <w:rFonts w:ascii="Arial" w:hAnsi="Arial" w:cs="Arial"/>
                <w:sz w:val="18"/>
                <w:szCs w:val="18"/>
              </w:rPr>
              <w:t>Ajzele</w:t>
            </w:r>
            <w:proofErr w:type="spellEnd"/>
          </w:p>
        </w:tc>
        <w:tc>
          <w:tcPr>
            <w:tcW w:w="149" w:type="pct"/>
          </w:tcPr>
          <w:p w14:paraId="28A5775E" w14:textId="77777777" w:rsidR="002E3C27" w:rsidRPr="008D6254" w:rsidRDefault="002E3C27" w:rsidP="001C3606">
            <w:pPr>
              <w:rPr>
                <w:rFonts w:ascii="Arial" w:hAnsi="Arial" w:cs="Arial"/>
                <w:sz w:val="18"/>
                <w:szCs w:val="18"/>
              </w:rPr>
            </w:pPr>
            <w:r w:rsidRPr="008D6254">
              <w:rPr>
                <w:rFonts w:ascii="Arial" w:hAnsi="Arial" w:cs="Arial"/>
                <w:sz w:val="18"/>
                <w:szCs w:val="18"/>
              </w:rPr>
              <w:t>:</w:t>
            </w:r>
          </w:p>
        </w:tc>
        <w:tc>
          <w:tcPr>
            <w:tcW w:w="3514" w:type="pct"/>
          </w:tcPr>
          <w:p w14:paraId="6EE12B49" w14:textId="77777777" w:rsidR="002E3C27" w:rsidRPr="008D6254" w:rsidRDefault="002E3C27" w:rsidP="001C3606">
            <w:pPr>
              <w:ind w:right="72"/>
              <w:rPr>
                <w:rFonts w:ascii="Arial" w:hAnsi="Arial" w:cs="Arial"/>
                <w:sz w:val="18"/>
                <w:szCs w:val="18"/>
              </w:rPr>
            </w:pPr>
            <w:r w:rsidRPr="008D6254">
              <w:rPr>
                <w:rFonts w:ascii="Arial" w:hAnsi="Arial" w:cs="Arial"/>
                <w:b/>
                <w:sz w:val="18"/>
                <w:szCs w:val="18"/>
              </w:rPr>
              <w:t>Mastering PHP 7</w:t>
            </w:r>
            <w:r w:rsidRPr="008D6254">
              <w:rPr>
                <w:rFonts w:ascii="Arial" w:hAnsi="Arial" w:cs="Arial"/>
                <w:sz w:val="18"/>
                <w:szCs w:val="18"/>
              </w:rPr>
              <w:t xml:space="preserve">, </w:t>
            </w:r>
            <w:proofErr w:type="spellStart"/>
            <w:r w:rsidRPr="008D6254">
              <w:rPr>
                <w:rFonts w:ascii="Arial" w:hAnsi="Arial" w:cs="Arial"/>
                <w:i/>
                <w:sz w:val="18"/>
                <w:szCs w:val="18"/>
              </w:rPr>
              <w:t>Packt</w:t>
            </w:r>
            <w:proofErr w:type="spellEnd"/>
            <w:r w:rsidRPr="008D6254">
              <w:rPr>
                <w:rFonts w:ascii="Arial" w:hAnsi="Arial" w:cs="Arial"/>
                <w:i/>
                <w:sz w:val="18"/>
                <w:szCs w:val="18"/>
              </w:rPr>
              <w:t xml:space="preserve"> Publishing</w:t>
            </w:r>
          </w:p>
        </w:tc>
      </w:tr>
      <w:tr w:rsidR="002E3C27" w:rsidRPr="008D6254" w14:paraId="3D235565" w14:textId="77777777" w:rsidTr="001C3606">
        <w:trPr>
          <w:trHeight w:val="109"/>
          <w:jc w:val="center"/>
        </w:trPr>
        <w:tc>
          <w:tcPr>
            <w:tcW w:w="201" w:type="pct"/>
          </w:tcPr>
          <w:p w14:paraId="5FF1FA44" w14:textId="77777777" w:rsidR="002E3C27" w:rsidRPr="008D6254" w:rsidRDefault="002E3C27" w:rsidP="001C3606">
            <w:pPr>
              <w:suppressAutoHyphens/>
              <w:jc w:val="both"/>
              <w:rPr>
                <w:rFonts w:ascii="Arial" w:hAnsi="Arial" w:cs="Arial"/>
                <w:spacing w:val="-3"/>
                <w:sz w:val="18"/>
                <w:szCs w:val="18"/>
              </w:rPr>
            </w:pPr>
            <w:r w:rsidRPr="008D6254">
              <w:rPr>
                <w:rFonts w:ascii="Arial" w:hAnsi="Arial" w:cs="Arial"/>
                <w:spacing w:val="-3"/>
                <w:sz w:val="18"/>
                <w:szCs w:val="18"/>
              </w:rPr>
              <w:t>3.</w:t>
            </w:r>
          </w:p>
        </w:tc>
        <w:tc>
          <w:tcPr>
            <w:tcW w:w="1136" w:type="pct"/>
          </w:tcPr>
          <w:p w14:paraId="611AE981" w14:textId="77777777" w:rsidR="002E3C27" w:rsidRPr="008D6254" w:rsidRDefault="002E3C27" w:rsidP="001C3606">
            <w:pPr>
              <w:rPr>
                <w:rFonts w:ascii="Arial" w:hAnsi="Arial" w:cs="Arial"/>
                <w:sz w:val="18"/>
                <w:szCs w:val="18"/>
              </w:rPr>
            </w:pPr>
            <w:proofErr w:type="spellStart"/>
            <w:r w:rsidRPr="008D6254">
              <w:rPr>
                <w:rFonts w:ascii="Arial" w:hAnsi="Arial" w:cs="Arial"/>
                <w:sz w:val="18"/>
                <w:szCs w:val="18"/>
              </w:rPr>
              <w:t>Holovaty</w:t>
            </w:r>
            <w:proofErr w:type="spellEnd"/>
            <w:r w:rsidRPr="008D6254">
              <w:rPr>
                <w:rFonts w:ascii="Arial" w:hAnsi="Arial" w:cs="Arial"/>
                <w:sz w:val="18"/>
                <w:szCs w:val="18"/>
              </w:rPr>
              <w:t>, Adrian, Kaplan-Moss, Jacob</w:t>
            </w:r>
          </w:p>
        </w:tc>
        <w:tc>
          <w:tcPr>
            <w:tcW w:w="149" w:type="pct"/>
          </w:tcPr>
          <w:p w14:paraId="607CDBCB" w14:textId="77777777" w:rsidR="002E3C27" w:rsidRPr="008D6254" w:rsidRDefault="002E3C27" w:rsidP="001C3606">
            <w:pPr>
              <w:rPr>
                <w:rFonts w:ascii="Arial" w:hAnsi="Arial" w:cs="Arial"/>
                <w:sz w:val="18"/>
                <w:szCs w:val="18"/>
              </w:rPr>
            </w:pPr>
            <w:r w:rsidRPr="008D6254">
              <w:rPr>
                <w:rFonts w:ascii="Arial" w:hAnsi="Arial" w:cs="Arial"/>
                <w:sz w:val="18"/>
                <w:szCs w:val="18"/>
              </w:rPr>
              <w:t>:</w:t>
            </w:r>
          </w:p>
        </w:tc>
        <w:tc>
          <w:tcPr>
            <w:tcW w:w="3514" w:type="pct"/>
          </w:tcPr>
          <w:p w14:paraId="3108E419" w14:textId="77777777" w:rsidR="002E3C27" w:rsidRPr="008D6254" w:rsidRDefault="002E3C27" w:rsidP="001C3606">
            <w:pPr>
              <w:ind w:right="72"/>
              <w:rPr>
                <w:rFonts w:ascii="Arial" w:hAnsi="Arial" w:cs="Arial"/>
                <w:b/>
                <w:sz w:val="18"/>
                <w:szCs w:val="18"/>
              </w:rPr>
            </w:pPr>
            <w:r w:rsidRPr="008D6254">
              <w:rPr>
                <w:rFonts w:ascii="Arial" w:hAnsi="Arial" w:cs="Arial"/>
                <w:b/>
                <w:sz w:val="18"/>
                <w:szCs w:val="18"/>
              </w:rPr>
              <w:t xml:space="preserve">The Definitive Guide to Django: Web Development Done Right, </w:t>
            </w:r>
            <w:proofErr w:type="spellStart"/>
            <w:r w:rsidRPr="008D6254">
              <w:rPr>
                <w:rFonts w:ascii="Arial" w:hAnsi="Arial" w:cs="Arial"/>
                <w:i/>
                <w:sz w:val="18"/>
                <w:szCs w:val="18"/>
              </w:rPr>
              <w:t>Apress</w:t>
            </w:r>
            <w:proofErr w:type="spellEnd"/>
          </w:p>
        </w:tc>
      </w:tr>
    </w:tbl>
    <w:p w14:paraId="0F8FD405" w14:textId="77777777" w:rsidR="002E3C27" w:rsidRPr="00D355B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355B3">
        <w:rPr>
          <w:rFonts w:ascii="Arial" w:hAnsi="Arial" w:cs="Arial"/>
          <w:b/>
          <w:bCs/>
          <w:iCs/>
          <w:sz w:val="18"/>
          <w:szCs w:val="18"/>
        </w:rPr>
        <w:lastRenderedPageBreak/>
        <w:t>CSE 3141: Compiler Design</w:t>
      </w:r>
    </w:p>
    <w:p w14:paraId="1BC56C81" w14:textId="77777777" w:rsidR="002E3C27" w:rsidRPr="00D355B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355B3">
        <w:rPr>
          <w:rFonts w:ascii="Arial" w:hAnsi="Arial" w:cs="Arial"/>
          <w:b/>
          <w:bCs/>
          <w:iCs/>
          <w:sz w:val="18"/>
          <w:szCs w:val="18"/>
        </w:rPr>
        <w:t xml:space="preserve">Credits: </w:t>
      </w:r>
      <w:r w:rsidRPr="00D355B3">
        <w:rPr>
          <w:rFonts w:ascii="Arial" w:hAnsi="Arial" w:cs="Arial"/>
          <w:iCs/>
          <w:sz w:val="18"/>
          <w:szCs w:val="18"/>
        </w:rPr>
        <w:t xml:space="preserve">3 </w:t>
      </w:r>
      <w:r w:rsidRPr="00D355B3">
        <w:rPr>
          <w:rFonts w:ascii="Arial" w:hAnsi="Arial" w:cs="Arial"/>
          <w:b/>
          <w:bCs/>
          <w:iCs/>
          <w:sz w:val="18"/>
          <w:szCs w:val="18"/>
        </w:rPr>
        <w:t xml:space="preserve">Contact Hours: </w:t>
      </w:r>
      <w:r w:rsidRPr="00D355B3">
        <w:rPr>
          <w:rFonts w:ascii="Arial" w:hAnsi="Arial" w:cs="Arial"/>
          <w:iCs/>
          <w:sz w:val="18"/>
          <w:szCs w:val="18"/>
        </w:rPr>
        <w:t>39</w:t>
      </w:r>
    </w:p>
    <w:p w14:paraId="7FE05C8A" w14:textId="77777777" w:rsidR="002E3C27" w:rsidRPr="00D355B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D355B3">
        <w:rPr>
          <w:rFonts w:ascii="Arial" w:hAnsi="Arial" w:cs="Arial"/>
          <w:b/>
          <w:bCs/>
          <w:iCs/>
          <w:sz w:val="18"/>
          <w:szCs w:val="18"/>
        </w:rPr>
        <w:t xml:space="preserve">Year: 3rd Semester: </w:t>
      </w:r>
      <w:r w:rsidRPr="00D355B3">
        <w:rPr>
          <w:rFonts w:ascii="Arial" w:hAnsi="Arial" w:cs="Arial"/>
          <w:bCs/>
          <w:iCs/>
          <w:sz w:val="18"/>
          <w:szCs w:val="18"/>
        </w:rPr>
        <w:t>Odd</w:t>
      </w:r>
    </w:p>
    <w:p w14:paraId="5D4B0581" w14:textId="77777777" w:rsidR="002E3C27" w:rsidRPr="00D355B3"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D355B3" w14:paraId="6B8140CD" w14:textId="77777777" w:rsidTr="001C3606">
        <w:trPr>
          <w:jc w:val="center"/>
        </w:trPr>
        <w:tc>
          <w:tcPr>
            <w:tcW w:w="1439" w:type="dxa"/>
          </w:tcPr>
          <w:p w14:paraId="221F0AF2" w14:textId="77777777" w:rsidR="002E3C27" w:rsidRPr="00D355B3" w:rsidRDefault="002E3C27" w:rsidP="001C3606">
            <w:pPr>
              <w:rPr>
                <w:rFonts w:ascii="Arial" w:hAnsi="Arial" w:cs="Arial"/>
                <w:b/>
                <w:bCs/>
                <w:sz w:val="18"/>
                <w:szCs w:val="18"/>
              </w:rPr>
            </w:pPr>
            <w:r w:rsidRPr="00D355B3">
              <w:rPr>
                <w:rFonts w:ascii="Arial" w:hAnsi="Arial" w:cs="Arial"/>
                <w:b/>
                <w:sz w:val="18"/>
                <w:szCs w:val="18"/>
              </w:rPr>
              <w:t>Prerequisite:</w:t>
            </w:r>
          </w:p>
        </w:tc>
        <w:tc>
          <w:tcPr>
            <w:tcW w:w="7741" w:type="dxa"/>
          </w:tcPr>
          <w:p w14:paraId="1BF39AAB" w14:textId="77777777" w:rsidR="002E3C27" w:rsidRPr="00D355B3" w:rsidRDefault="002E3C27" w:rsidP="001C3606">
            <w:pPr>
              <w:rPr>
                <w:rFonts w:ascii="Arial" w:hAnsi="Arial" w:cs="Arial"/>
                <w:iCs/>
                <w:sz w:val="18"/>
                <w:szCs w:val="18"/>
              </w:rPr>
            </w:pPr>
            <w:r>
              <w:rPr>
                <w:rFonts w:ascii="Arial" w:hAnsi="Arial" w:cs="Arial"/>
                <w:iCs/>
                <w:sz w:val="18"/>
                <w:szCs w:val="18"/>
              </w:rPr>
              <w:t xml:space="preserve">CSE2211  </w:t>
            </w:r>
            <w:r w:rsidRPr="00CC6150">
              <w:rPr>
                <w:rFonts w:ascii="Arial" w:hAnsi="Arial" w:cs="Arial"/>
                <w:iCs/>
                <w:sz w:val="18"/>
                <w:szCs w:val="18"/>
              </w:rPr>
              <w:t>Theory of Computation</w:t>
            </w:r>
            <w:r>
              <w:rPr>
                <w:rFonts w:ascii="Arial" w:hAnsi="Arial" w:cs="Arial"/>
                <w:iCs/>
                <w:sz w:val="18"/>
                <w:szCs w:val="18"/>
              </w:rPr>
              <w:t>,</w:t>
            </w:r>
            <w:r>
              <w:t xml:space="preserve"> </w:t>
            </w:r>
            <w:r>
              <w:rPr>
                <w:rFonts w:ascii="Arial" w:hAnsi="Arial" w:cs="Arial"/>
                <w:iCs/>
                <w:sz w:val="18"/>
                <w:szCs w:val="18"/>
              </w:rPr>
              <w:t xml:space="preserve">CSE2221 </w:t>
            </w:r>
            <w:r w:rsidRPr="001B5CAE">
              <w:rPr>
                <w:rFonts w:ascii="Arial" w:hAnsi="Arial" w:cs="Arial"/>
                <w:iCs/>
                <w:sz w:val="18"/>
                <w:szCs w:val="18"/>
              </w:rPr>
              <w:t>Design and Analysis of Algorithms</w:t>
            </w:r>
            <w:r>
              <w:rPr>
                <w:rFonts w:ascii="Arial" w:hAnsi="Arial" w:cs="Arial"/>
                <w:iCs/>
                <w:sz w:val="18"/>
                <w:szCs w:val="18"/>
              </w:rPr>
              <w:t xml:space="preserve">,  CSE2121 </w:t>
            </w:r>
            <w:r w:rsidRPr="00CC6150">
              <w:rPr>
                <w:rFonts w:ascii="Arial" w:hAnsi="Arial" w:cs="Arial"/>
                <w:iCs/>
                <w:sz w:val="18"/>
                <w:szCs w:val="18"/>
              </w:rPr>
              <w:t>Data Structure</w:t>
            </w:r>
          </w:p>
        </w:tc>
      </w:tr>
      <w:tr w:rsidR="002E3C27" w:rsidRPr="00D355B3" w14:paraId="241FD25B" w14:textId="77777777" w:rsidTr="001C3606">
        <w:trPr>
          <w:jc w:val="center"/>
        </w:trPr>
        <w:tc>
          <w:tcPr>
            <w:tcW w:w="1439" w:type="dxa"/>
          </w:tcPr>
          <w:p w14:paraId="589FD888" w14:textId="77777777" w:rsidR="002E3C27" w:rsidRPr="00D355B3" w:rsidRDefault="002E3C27" w:rsidP="001C3606">
            <w:pPr>
              <w:rPr>
                <w:rFonts w:ascii="Arial" w:hAnsi="Arial" w:cs="Arial"/>
                <w:b/>
                <w:sz w:val="18"/>
                <w:szCs w:val="18"/>
              </w:rPr>
            </w:pPr>
            <w:r w:rsidRPr="00D355B3">
              <w:rPr>
                <w:rFonts w:ascii="Arial" w:hAnsi="Arial" w:cs="Arial"/>
                <w:b/>
                <w:sz w:val="18"/>
                <w:szCs w:val="18"/>
              </w:rPr>
              <w:t>Course Type</w:t>
            </w:r>
          </w:p>
        </w:tc>
        <w:tc>
          <w:tcPr>
            <w:tcW w:w="7741" w:type="dxa"/>
          </w:tcPr>
          <w:p w14:paraId="0742AE27" w14:textId="77777777" w:rsidR="002E3C27" w:rsidRPr="00D355B3" w:rsidRDefault="00000000" w:rsidP="001C3606">
            <w:pPr>
              <w:rPr>
                <w:rFonts w:ascii="Arial" w:hAnsi="Arial" w:cs="Arial"/>
                <w:iCs/>
                <w:sz w:val="18"/>
                <w:szCs w:val="18"/>
              </w:rPr>
            </w:pPr>
            <w:sdt>
              <w:sdtPr>
                <w:rPr>
                  <w:rFonts w:ascii="Arial" w:hAnsi="Arial" w:cs="Arial"/>
                  <w:iCs/>
                  <w:sz w:val="18"/>
                  <w:szCs w:val="18"/>
                </w:rPr>
                <w:id w:val="-2047367467"/>
              </w:sdtPr>
              <w:sdtContent>
                <w:r w:rsidR="002E3C27" w:rsidRPr="00D355B3">
                  <w:rPr>
                    <w:rFonts w:ascii="MS Gothic" w:eastAsia="MS Gothic" w:hAnsi="MS Gothic" w:cs="MS Gothic" w:hint="eastAsia"/>
                    <w:iCs/>
                    <w:sz w:val="18"/>
                    <w:szCs w:val="18"/>
                  </w:rPr>
                  <w:t>☒</w:t>
                </w:r>
              </w:sdtContent>
            </w:sdt>
            <w:r w:rsidR="002E3C27" w:rsidRPr="00D355B3">
              <w:rPr>
                <w:rFonts w:ascii="Arial" w:hAnsi="Arial" w:cs="Arial"/>
                <w:iCs/>
                <w:sz w:val="18"/>
                <w:szCs w:val="18"/>
              </w:rPr>
              <w:t xml:space="preserve"> Theory         </w:t>
            </w:r>
            <w:sdt>
              <w:sdtPr>
                <w:rPr>
                  <w:rFonts w:ascii="Arial" w:hAnsi="Arial" w:cs="Arial"/>
                  <w:iCs/>
                  <w:sz w:val="18"/>
                  <w:szCs w:val="18"/>
                </w:rPr>
                <w:id w:val="-1558087011"/>
              </w:sdtPr>
              <w:sdtContent>
                <w:r w:rsidR="002E3C27" w:rsidRPr="00D355B3">
                  <w:rPr>
                    <w:rFonts w:ascii="MS Gothic" w:eastAsia="MS Gothic" w:hAnsi="MS Gothic" w:cs="MS Gothic" w:hint="eastAsia"/>
                    <w:iCs/>
                    <w:sz w:val="18"/>
                    <w:szCs w:val="18"/>
                  </w:rPr>
                  <w:t>☐</w:t>
                </w:r>
              </w:sdtContent>
            </w:sdt>
            <w:r w:rsidR="002E3C27" w:rsidRPr="00D355B3">
              <w:rPr>
                <w:rFonts w:ascii="Arial" w:hAnsi="Arial" w:cs="Arial"/>
                <w:iCs/>
                <w:sz w:val="18"/>
                <w:szCs w:val="18"/>
              </w:rPr>
              <w:t xml:space="preserve">  Laboratory work         </w:t>
            </w:r>
            <w:sdt>
              <w:sdtPr>
                <w:rPr>
                  <w:rFonts w:ascii="Arial" w:hAnsi="Arial" w:cs="Arial"/>
                  <w:iCs/>
                  <w:sz w:val="18"/>
                  <w:szCs w:val="18"/>
                </w:rPr>
                <w:id w:val="818545267"/>
              </w:sdtPr>
              <w:sdtContent>
                <w:r w:rsidR="002E3C27" w:rsidRPr="00D355B3">
                  <w:rPr>
                    <w:rFonts w:ascii="MS Gothic" w:eastAsia="MS Gothic" w:hAnsi="MS Gothic" w:cs="MS Gothic" w:hint="eastAsia"/>
                    <w:iCs/>
                    <w:sz w:val="18"/>
                    <w:szCs w:val="18"/>
                  </w:rPr>
                  <w:t>☐</w:t>
                </w:r>
              </w:sdtContent>
            </w:sdt>
            <w:r w:rsidR="002E3C27" w:rsidRPr="00D355B3">
              <w:rPr>
                <w:rFonts w:ascii="Arial" w:hAnsi="Arial" w:cs="Arial"/>
                <w:iCs/>
                <w:sz w:val="18"/>
                <w:szCs w:val="18"/>
              </w:rPr>
              <w:t xml:space="preserve">  Project work      </w:t>
            </w:r>
            <w:sdt>
              <w:sdtPr>
                <w:rPr>
                  <w:rFonts w:ascii="Arial" w:hAnsi="Arial" w:cs="Arial"/>
                  <w:iCs/>
                  <w:sz w:val="18"/>
                  <w:szCs w:val="18"/>
                </w:rPr>
                <w:id w:val="892470723"/>
              </w:sdtPr>
              <w:sdtContent>
                <w:r w:rsidR="002E3C27" w:rsidRPr="00D355B3">
                  <w:rPr>
                    <w:rFonts w:ascii="MS Gothic" w:eastAsia="MS Gothic" w:hAnsi="MS Gothic" w:cs="MS Gothic" w:hint="eastAsia"/>
                    <w:iCs/>
                    <w:sz w:val="18"/>
                    <w:szCs w:val="18"/>
                  </w:rPr>
                  <w:t>☐</w:t>
                </w:r>
              </w:sdtContent>
            </w:sdt>
            <w:r w:rsidR="002E3C27" w:rsidRPr="00D355B3">
              <w:rPr>
                <w:rFonts w:ascii="Arial" w:hAnsi="Arial" w:cs="Arial"/>
                <w:iCs/>
                <w:sz w:val="18"/>
                <w:szCs w:val="18"/>
              </w:rPr>
              <w:t xml:space="preserve">  Viva Voce                    </w:t>
            </w:r>
          </w:p>
        </w:tc>
      </w:tr>
      <w:tr w:rsidR="002E3C27" w:rsidRPr="00D355B3" w14:paraId="108DC90B" w14:textId="77777777" w:rsidTr="001C3606">
        <w:trPr>
          <w:trHeight w:val="238"/>
          <w:jc w:val="center"/>
        </w:trPr>
        <w:tc>
          <w:tcPr>
            <w:tcW w:w="1439" w:type="dxa"/>
          </w:tcPr>
          <w:p w14:paraId="73D5ABC5" w14:textId="77777777" w:rsidR="002E3C27" w:rsidRPr="00D355B3" w:rsidRDefault="002E3C27" w:rsidP="001C3606">
            <w:pPr>
              <w:ind w:left="2160" w:hanging="2160"/>
              <w:rPr>
                <w:rFonts w:ascii="Arial" w:hAnsi="Arial" w:cs="Arial"/>
                <w:b/>
                <w:bCs/>
                <w:sz w:val="18"/>
                <w:szCs w:val="18"/>
              </w:rPr>
            </w:pPr>
            <w:r w:rsidRPr="00D355B3">
              <w:rPr>
                <w:rFonts w:ascii="Arial" w:hAnsi="Arial" w:cs="Arial"/>
                <w:b/>
                <w:bCs/>
                <w:sz w:val="18"/>
                <w:szCs w:val="18"/>
              </w:rPr>
              <w:t>Motivation</w:t>
            </w:r>
          </w:p>
        </w:tc>
        <w:tc>
          <w:tcPr>
            <w:tcW w:w="7741" w:type="dxa"/>
          </w:tcPr>
          <w:p w14:paraId="672BA60A" w14:textId="77777777" w:rsidR="002E3C27" w:rsidRPr="00D355B3" w:rsidRDefault="002E3C27" w:rsidP="001C3606">
            <w:pPr>
              <w:rPr>
                <w:rFonts w:ascii="Arial" w:hAnsi="Arial" w:cs="Arial"/>
                <w:b/>
                <w:iCs/>
                <w:sz w:val="18"/>
                <w:szCs w:val="18"/>
              </w:rPr>
            </w:pPr>
            <w:r w:rsidRPr="00D355B3">
              <w:rPr>
                <w:rFonts w:ascii="Arial" w:hAnsi="Arial" w:cs="Arial"/>
                <w:iCs/>
                <w:sz w:val="18"/>
                <w:szCs w:val="18"/>
              </w:rPr>
              <w:t>To know basic structure of compiler and design of phases of compiler such as lexical analyzer, parser etc.</w:t>
            </w:r>
          </w:p>
        </w:tc>
      </w:tr>
      <w:tr w:rsidR="002E3C27" w:rsidRPr="00D355B3" w14:paraId="4E0F63CD" w14:textId="77777777" w:rsidTr="001C3606">
        <w:trPr>
          <w:trHeight w:val="238"/>
          <w:jc w:val="center"/>
        </w:trPr>
        <w:tc>
          <w:tcPr>
            <w:tcW w:w="9180" w:type="dxa"/>
            <w:gridSpan w:val="2"/>
          </w:tcPr>
          <w:p w14:paraId="2A6664B1" w14:textId="77777777" w:rsidR="002E3C27" w:rsidRPr="00D355B3" w:rsidRDefault="002E3C27" w:rsidP="001C3606">
            <w:pPr>
              <w:rPr>
                <w:rFonts w:ascii="Arial" w:hAnsi="Arial" w:cs="Arial"/>
                <w:b/>
                <w:bCs/>
                <w:sz w:val="18"/>
                <w:szCs w:val="18"/>
              </w:rPr>
            </w:pPr>
            <w:r w:rsidRPr="00D355B3">
              <w:rPr>
                <w:rFonts w:ascii="Arial" w:hAnsi="Arial" w:cs="Arial"/>
                <w:b/>
                <w:bCs/>
                <w:sz w:val="18"/>
                <w:szCs w:val="18"/>
              </w:rPr>
              <w:t>Course Objective:</w:t>
            </w:r>
          </w:p>
          <w:p w14:paraId="3531AEE5" w14:textId="77777777" w:rsidR="002E3C27" w:rsidRPr="00D355B3" w:rsidRDefault="002E3C27" w:rsidP="001C3606">
            <w:pPr>
              <w:jc w:val="both"/>
              <w:rPr>
                <w:rFonts w:ascii="Arial" w:hAnsi="Arial" w:cs="Arial"/>
                <w:iCs/>
                <w:sz w:val="18"/>
                <w:szCs w:val="18"/>
              </w:rPr>
            </w:pPr>
            <w:r w:rsidRPr="00D355B3">
              <w:rPr>
                <w:rFonts w:ascii="Arial" w:hAnsi="Arial" w:cs="Arial"/>
                <w:iCs/>
                <w:sz w:val="18"/>
                <w:szCs w:val="18"/>
              </w:rPr>
              <w:t>The main objective of this course is to make the student to understand the process involved in a compiler, create an overall view of various types of translators, linkers, loaders, and phases of a compiler, understand what is syntax analysis, various types of parsers especially the top down approach, awareness among students the various types of bottom up parsers, understand the syntax analysis and, intermediate code generation, the role of symbol table and its organization, code generation, machine independent code optimization and instruction scheduling.</w:t>
            </w:r>
          </w:p>
        </w:tc>
      </w:tr>
    </w:tbl>
    <w:p w14:paraId="3F749CCB" w14:textId="77777777" w:rsidR="002E3C27" w:rsidRPr="00D355B3" w:rsidRDefault="002E3C27" w:rsidP="002E3C27">
      <w:pPr>
        <w:jc w:val="center"/>
        <w:rPr>
          <w:rFonts w:ascii="Arial" w:hAnsi="Arial" w:cs="Arial"/>
          <w:sz w:val="18"/>
          <w:szCs w:val="18"/>
        </w:rPr>
      </w:pPr>
    </w:p>
    <w:p w14:paraId="77AFF21B" w14:textId="77777777" w:rsidR="002E3C27" w:rsidRPr="00D355B3" w:rsidRDefault="002E3C27" w:rsidP="002E3C27">
      <w:pPr>
        <w:autoSpaceDE w:val="0"/>
        <w:autoSpaceDN w:val="0"/>
        <w:adjustRightInd w:val="0"/>
        <w:jc w:val="center"/>
        <w:rPr>
          <w:rFonts w:ascii="Arial" w:hAnsi="Arial" w:cs="Arial"/>
          <w:b/>
          <w:color w:val="000000" w:themeColor="text1"/>
          <w:sz w:val="18"/>
          <w:szCs w:val="18"/>
        </w:rPr>
      </w:pPr>
      <w:r w:rsidRPr="00D355B3">
        <w:rPr>
          <w:rFonts w:ascii="Arial" w:hAnsi="Arial" w:cs="Arial"/>
          <w:b/>
          <w:color w:val="000000" w:themeColor="text1"/>
          <w:sz w:val="18"/>
          <w:szCs w:val="18"/>
        </w:rPr>
        <w:t>Course Outcomes (COs), Program Outcomes (POs) and Assessment:</w:t>
      </w:r>
    </w:p>
    <w:tbl>
      <w:tblPr>
        <w:tblStyle w:val="TableGrid"/>
        <w:tblW w:w="9355" w:type="dxa"/>
        <w:jc w:val="center"/>
        <w:tblLook w:val="04A0" w:firstRow="1" w:lastRow="0" w:firstColumn="1" w:lastColumn="0" w:noHBand="0" w:noVBand="1"/>
      </w:tblPr>
      <w:tblGrid>
        <w:gridCol w:w="640"/>
        <w:gridCol w:w="2065"/>
        <w:gridCol w:w="2168"/>
        <w:gridCol w:w="1232"/>
        <w:gridCol w:w="1720"/>
        <w:gridCol w:w="1530"/>
      </w:tblGrid>
      <w:tr w:rsidR="002E3C27" w:rsidRPr="00D355B3" w14:paraId="1DC04615" w14:textId="77777777" w:rsidTr="001C3606">
        <w:trPr>
          <w:trHeight w:val="728"/>
          <w:jc w:val="center"/>
        </w:trPr>
        <w:tc>
          <w:tcPr>
            <w:tcW w:w="640" w:type="dxa"/>
            <w:vAlign w:val="center"/>
          </w:tcPr>
          <w:p w14:paraId="33E7F843"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CO No.</w:t>
            </w:r>
          </w:p>
        </w:tc>
        <w:tc>
          <w:tcPr>
            <w:tcW w:w="2065" w:type="dxa"/>
            <w:vAlign w:val="center"/>
          </w:tcPr>
          <w:p w14:paraId="652BDEF4"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CO Statement</w:t>
            </w:r>
          </w:p>
        </w:tc>
        <w:tc>
          <w:tcPr>
            <w:tcW w:w="2168" w:type="dxa"/>
            <w:vAlign w:val="center"/>
          </w:tcPr>
          <w:p w14:paraId="5F1534D1"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Corresponding PO</w:t>
            </w:r>
          </w:p>
        </w:tc>
        <w:tc>
          <w:tcPr>
            <w:tcW w:w="1232" w:type="dxa"/>
            <w:vAlign w:val="center"/>
          </w:tcPr>
          <w:p w14:paraId="4B9831A2"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Domain / level of learning taxonomy</w:t>
            </w:r>
          </w:p>
        </w:tc>
        <w:tc>
          <w:tcPr>
            <w:tcW w:w="1720" w:type="dxa"/>
            <w:vAlign w:val="center"/>
          </w:tcPr>
          <w:p w14:paraId="28B4E96C"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Delivery methods and activities</w:t>
            </w:r>
          </w:p>
        </w:tc>
        <w:tc>
          <w:tcPr>
            <w:tcW w:w="1530" w:type="dxa"/>
            <w:vAlign w:val="center"/>
          </w:tcPr>
          <w:p w14:paraId="3F6B9858"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Assessment tools</w:t>
            </w:r>
          </w:p>
        </w:tc>
      </w:tr>
      <w:tr w:rsidR="002E3C27" w:rsidRPr="00D355B3" w14:paraId="1AC8A95A" w14:textId="77777777" w:rsidTr="001C3606">
        <w:trPr>
          <w:trHeight w:val="1232"/>
          <w:jc w:val="center"/>
        </w:trPr>
        <w:tc>
          <w:tcPr>
            <w:tcW w:w="640" w:type="dxa"/>
            <w:vAlign w:val="center"/>
          </w:tcPr>
          <w:p w14:paraId="744D4C7F"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CO1</w:t>
            </w:r>
          </w:p>
        </w:tc>
        <w:tc>
          <w:tcPr>
            <w:tcW w:w="2065" w:type="dxa"/>
            <w:vAlign w:val="center"/>
          </w:tcPr>
          <w:p w14:paraId="547C9F2B" w14:textId="77777777" w:rsidR="002E3C27" w:rsidRPr="005B39C4" w:rsidRDefault="002E3C27" w:rsidP="001C3606">
            <w:pPr>
              <w:pStyle w:val="ListParagraph"/>
              <w:ind w:left="-18"/>
              <w:jc w:val="center"/>
              <w:rPr>
                <w:rFonts w:ascii="Arial" w:hAnsi="Arial" w:cs="Arial"/>
                <w:bCs/>
                <w:color w:val="000000" w:themeColor="text1"/>
                <w:sz w:val="18"/>
                <w:szCs w:val="18"/>
              </w:rPr>
            </w:pPr>
            <w:r w:rsidRPr="005B39C4">
              <w:rPr>
                <w:rFonts w:ascii="Arial" w:hAnsi="Arial" w:cs="Arial"/>
                <w:bCs/>
                <w:color w:val="000000" w:themeColor="text1"/>
                <w:sz w:val="18"/>
                <w:szCs w:val="18"/>
              </w:rPr>
              <w:t>To</w:t>
            </w:r>
            <w:r w:rsidRPr="005B39C4">
              <w:rPr>
                <w:rFonts w:ascii="Arial" w:hAnsi="Arial" w:cs="Arial"/>
                <w:b/>
                <w:color w:val="000000" w:themeColor="text1"/>
                <w:sz w:val="18"/>
                <w:szCs w:val="18"/>
              </w:rPr>
              <w:t xml:space="preserve"> know</w:t>
            </w:r>
            <w:r w:rsidRPr="005B39C4">
              <w:rPr>
                <w:rFonts w:ascii="Arial" w:hAnsi="Arial" w:cs="Arial"/>
                <w:bCs/>
                <w:color w:val="000000" w:themeColor="text1"/>
                <w:sz w:val="18"/>
                <w:szCs w:val="18"/>
              </w:rPr>
              <w:t xml:space="preserve"> and analyze the various phases of compiler.</w:t>
            </w:r>
          </w:p>
        </w:tc>
        <w:tc>
          <w:tcPr>
            <w:tcW w:w="2168" w:type="dxa"/>
            <w:vAlign w:val="center"/>
          </w:tcPr>
          <w:p w14:paraId="4BF3185A" w14:textId="77777777" w:rsidR="002E3C27" w:rsidRPr="00D355B3" w:rsidRDefault="002E3C27" w:rsidP="001C3606">
            <w:pPr>
              <w:pStyle w:val="ListParagraph"/>
              <w:spacing w:after="0" w:line="240" w:lineRule="auto"/>
              <w:ind w:left="0"/>
              <w:jc w:val="center"/>
              <w:rPr>
                <w:rFonts w:ascii="Arial" w:hAnsi="Arial" w:cs="Arial"/>
                <w:color w:val="000000" w:themeColor="text1"/>
                <w:sz w:val="18"/>
                <w:szCs w:val="18"/>
              </w:rPr>
            </w:pPr>
            <w:r w:rsidRPr="00D355B3">
              <w:rPr>
                <w:rFonts w:ascii="Arial" w:hAnsi="Arial" w:cs="Arial"/>
                <w:b/>
                <w:bCs/>
                <w:color w:val="000000" w:themeColor="text1"/>
                <w:sz w:val="18"/>
                <w:szCs w:val="18"/>
              </w:rPr>
              <w:t>Engineering knowledge (PO1)</w:t>
            </w:r>
            <w:r w:rsidRPr="00D355B3">
              <w:rPr>
                <w:rFonts w:ascii="Arial" w:hAnsi="Arial" w:cs="Arial"/>
                <w:color w:val="000000" w:themeColor="text1"/>
                <w:sz w:val="18"/>
                <w:szCs w:val="18"/>
              </w:rPr>
              <w:t xml:space="preserve"> </w:t>
            </w:r>
          </w:p>
        </w:tc>
        <w:tc>
          <w:tcPr>
            <w:tcW w:w="1232" w:type="dxa"/>
            <w:vAlign w:val="center"/>
          </w:tcPr>
          <w:p w14:paraId="47FA0578"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Cognitive domain – level 5</w:t>
            </w:r>
          </w:p>
        </w:tc>
        <w:tc>
          <w:tcPr>
            <w:tcW w:w="1720" w:type="dxa"/>
            <w:vAlign w:val="center"/>
          </w:tcPr>
          <w:p w14:paraId="5DB09F17"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6447646"/>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Lecture Note</w:t>
            </w:r>
          </w:p>
          <w:p w14:paraId="5BD40EAB"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566678"/>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Text Book</w:t>
            </w:r>
          </w:p>
          <w:p w14:paraId="7143A3BD"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1098834"/>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Audio/Video</w:t>
            </w:r>
          </w:p>
          <w:p w14:paraId="4AED7FE6"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989975"/>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Web Material</w:t>
            </w:r>
          </w:p>
          <w:p w14:paraId="1450664F"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5269899"/>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Journal paper</w:t>
            </w:r>
          </w:p>
        </w:tc>
        <w:tc>
          <w:tcPr>
            <w:tcW w:w="1530" w:type="dxa"/>
            <w:vAlign w:val="center"/>
          </w:tcPr>
          <w:p w14:paraId="6B71B0AD"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9943180"/>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Class Test</w:t>
            </w:r>
          </w:p>
          <w:p w14:paraId="0393BDBC"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7929434"/>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Final Exam</w:t>
            </w:r>
          </w:p>
          <w:p w14:paraId="55E28387"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0975342"/>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Assignment </w:t>
            </w:r>
          </w:p>
          <w:p w14:paraId="6DDCAEA7"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0548924"/>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Participation</w:t>
            </w:r>
          </w:p>
          <w:p w14:paraId="462529FD" w14:textId="77777777" w:rsidR="002E3C27" w:rsidRPr="00D355B3"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86080387"/>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Presentation</w:t>
            </w:r>
          </w:p>
        </w:tc>
      </w:tr>
      <w:tr w:rsidR="002E3C27" w:rsidRPr="00D355B3" w14:paraId="3D85E832" w14:textId="77777777" w:rsidTr="001C3606">
        <w:trPr>
          <w:trHeight w:val="962"/>
          <w:jc w:val="center"/>
        </w:trPr>
        <w:tc>
          <w:tcPr>
            <w:tcW w:w="640" w:type="dxa"/>
            <w:vAlign w:val="center"/>
          </w:tcPr>
          <w:p w14:paraId="1F159E64" w14:textId="77777777" w:rsidR="002E3C27" w:rsidRPr="00D355B3" w:rsidRDefault="002E3C27" w:rsidP="001C3606">
            <w:pPr>
              <w:jc w:val="center"/>
              <w:rPr>
                <w:rFonts w:ascii="Arial" w:hAnsi="Arial" w:cs="Arial"/>
                <w:color w:val="000000" w:themeColor="text1"/>
                <w:sz w:val="18"/>
                <w:szCs w:val="18"/>
              </w:rPr>
            </w:pPr>
            <w:r w:rsidRPr="00D355B3">
              <w:rPr>
                <w:rFonts w:ascii="Arial" w:hAnsi="Arial" w:cs="Arial"/>
                <w:color w:val="000000" w:themeColor="text1"/>
                <w:sz w:val="18"/>
                <w:szCs w:val="18"/>
              </w:rPr>
              <w:t>CO2</w:t>
            </w:r>
          </w:p>
        </w:tc>
        <w:tc>
          <w:tcPr>
            <w:tcW w:w="2065" w:type="dxa"/>
            <w:vAlign w:val="center"/>
          </w:tcPr>
          <w:p w14:paraId="1B6A1AC0" w14:textId="77777777" w:rsidR="002E3C27" w:rsidRPr="005B39C4" w:rsidRDefault="002E3C27" w:rsidP="001C3606">
            <w:pPr>
              <w:pStyle w:val="ListParagraph"/>
              <w:spacing w:after="0" w:line="240" w:lineRule="auto"/>
              <w:ind w:left="-18"/>
              <w:jc w:val="center"/>
              <w:rPr>
                <w:rFonts w:ascii="Arial" w:hAnsi="Arial" w:cs="Arial"/>
                <w:bCs/>
                <w:color w:val="000000" w:themeColor="text1"/>
                <w:sz w:val="18"/>
                <w:szCs w:val="18"/>
              </w:rPr>
            </w:pPr>
            <w:r>
              <w:rPr>
                <w:rFonts w:ascii="Arial" w:hAnsi="Arial" w:cs="Arial"/>
                <w:bCs/>
                <w:sz w:val="18"/>
                <w:szCs w:val="18"/>
              </w:rPr>
              <w:t>To</w:t>
            </w:r>
            <w:r w:rsidRPr="005B39C4">
              <w:rPr>
                <w:rFonts w:ascii="Arial" w:hAnsi="Arial" w:cs="Arial"/>
                <w:b/>
                <w:sz w:val="18"/>
                <w:szCs w:val="18"/>
              </w:rPr>
              <w:t xml:space="preserve"> desig</w:t>
            </w:r>
            <w:r w:rsidRPr="005B39C4">
              <w:rPr>
                <w:rFonts w:ascii="Arial" w:hAnsi="Arial" w:cs="Arial"/>
                <w:bCs/>
                <w:sz w:val="18"/>
                <w:szCs w:val="18"/>
              </w:rPr>
              <w:t>n and</w:t>
            </w:r>
            <w:r w:rsidRPr="005B39C4">
              <w:rPr>
                <w:rFonts w:ascii="Arial" w:hAnsi="Arial" w:cs="Arial"/>
                <w:b/>
                <w:sz w:val="18"/>
                <w:szCs w:val="18"/>
              </w:rPr>
              <w:t xml:space="preserve"> implement</w:t>
            </w:r>
            <w:r w:rsidRPr="005B39C4">
              <w:rPr>
                <w:rFonts w:ascii="Arial" w:hAnsi="Arial" w:cs="Arial"/>
                <w:bCs/>
                <w:sz w:val="18"/>
                <w:szCs w:val="18"/>
              </w:rPr>
              <w:t xml:space="preserve"> lexical analyzer, parser, and syntax directed translation scheme and optimize code generation.</w:t>
            </w:r>
          </w:p>
        </w:tc>
        <w:tc>
          <w:tcPr>
            <w:tcW w:w="2168" w:type="dxa"/>
            <w:vAlign w:val="center"/>
          </w:tcPr>
          <w:p w14:paraId="509108F9" w14:textId="77777777" w:rsidR="002E3C27" w:rsidRPr="00D355B3"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D</w:t>
            </w:r>
            <w:r w:rsidRPr="00D355B3">
              <w:rPr>
                <w:rFonts w:ascii="Arial" w:hAnsi="Arial" w:cs="Arial"/>
                <w:b/>
                <w:bCs/>
                <w:color w:val="000000" w:themeColor="text1"/>
                <w:sz w:val="18"/>
                <w:szCs w:val="18"/>
              </w:rPr>
              <w:t>esign/development of solutions (PO3), Modern tool usage (PO5)</w:t>
            </w:r>
          </w:p>
        </w:tc>
        <w:tc>
          <w:tcPr>
            <w:tcW w:w="1232" w:type="dxa"/>
            <w:vAlign w:val="center"/>
          </w:tcPr>
          <w:p w14:paraId="67120E66" w14:textId="77777777" w:rsidR="002E3C27" w:rsidRPr="00D355B3" w:rsidRDefault="002E3C27" w:rsidP="001C3606">
            <w:pPr>
              <w:pStyle w:val="ListParagraph"/>
              <w:spacing w:after="0" w:line="240" w:lineRule="auto"/>
              <w:ind w:left="0"/>
              <w:jc w:val="center"/>
              <w:rPr>
                <w:rFonts w:ascii="Arial" w:hAnsi="Arial" w:cs="Arial"/>
                <w:color w:val="000000" w:themeColor="text1"/>
                <w:sz w:val="18"/>
                <w:szCs w:val="18"/>
              </w:rPr>
            </w:pPr>
            <w:r w:rsidRPr="00D355B3">
              <w:rPr>
                <w:rFonts w:ascii="Arial" w:hAnsi="Arial" w:cs="Arial"/>
                <w:color w:val="000000" w:themeColor="text1"/>
                <w:sz w:val="18"/>
                <w:szCs w:val="18"/>
              </w:rPr>
              <w:t>Cognitive domain – level 4</w:t>
            </w:r>
          </w:p>
        </w:tc>
        <w:tc>
          <w:tcPr>
            <w:tcW w:w="1720" w:type="dxa"/>
            <w:vAlign w:val="center"/>
          </w:tcPr>
          <w:p w14:paraId="3ABF4602"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7467133"/>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Lecture Note</w:t>
            </w:r>
          </w:p>
          <w:p w14:paraId="56ED843B"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228158"/>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Text Book</w:t>
            </w:r>
          </w:p>
          <w:p w14:paraId="70F6AC8A"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329520"/>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Audio/Video</w:t>
            </w:r>
          </w:p>
          <w:p w14:paraId="4246138F"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207464"/>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Web Material</w:t>
            </w:r>
          </w:p>
          <w:p w14:paraId="15691E4F" w14:textId="77777777" w:rsidR="002E3C27" w:rsidRPr="00D355B3"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39262616"/>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Journal paper</w:t>
            </w:r>
          </w:p>
        </w:tc>
        <w:tc>
          <w:tcPr>
            <w:tcW w:w="1530" w:type="dxa"/>
            <w:vAlign w:val="center"/>
          </w:tcPr>
          <w:p w14:paraId="7CBC6981"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6580522"/>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Class Test</w:t>
            </w:r>
          </w:p>
          <w:p w14:paraId="63286B87"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1809010"/>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Final Exam</w:t>
            </w:r>
          </w:p>
          <w:p w14:paraId="20B20904"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91671"/>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Assignment </w:t>
            </w:r>
          </w:p>
          <w:p w14:paraId="6910924D"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2945624"/>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Participation</w:t>
            </w:r>
          </w:p>
          <w:p w14:paraId="3BC9887D" w14:textId="77777777" w:rsidR="002E3C27" w:rsidRPr="00D355B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2730121"/>
              </w:sdtPr>
              <w:sdtContent>
                <w:r w:rsidR="002E3C27" w:rsidRPr="00D355B3">
                  <w:rPr>
                    <w:rFonts w:ascii="MS Gothic" w:eastAsia="MS Gothic" w:hAnsi="MS Gothic" w:cs="MS Gothic" w:hint="eastAsia"/>
                    <w:color w:val="000000" w:themeColor="text1"/>
                    <w:sz w:val="18"/>
                    <w:szCs w:val="18"/>
                  </w:rPr>
                  <w:t>☐</w:t>
                </w:r>
              </w:sdtContent>
            </w:sdt>
            <w:r w:rsidR="002E3C27" w:rsidRPr="00D355B3">
              <w:rPr>
                <w:rFonts w:ascii="Arial" w:hAnsi="Arial" w:cs="Arial"/>
                <w:color w:val="000000" w:themeColor="text1"/>
                <w:sz w:val="18"/>
                <w:szCs w:val="18"/>
              </w:rPr>
              <w:t xml:space="preserve">  Presentation</w:t>
            </w:r>
          </w:p>
        </w:tc>
      </w:tr>
    </w:tbl>
    <w:p w14:paraId="55299643" w14:textId="77777777" w:rsidR="002E3C27" w:rsidRPr="00D355B3"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D355B3" w14:paraId="3ADFE444" w14:textId="77777777" w:rsidTr="001C3606">
        <w:trPr>
          <w:jc w:val="center"/>
        </w:trPr>
        <w:tc>
          <w:tcPr>
            <w:tcW w:w="9269" w:type="dxa"/>
          </w:tcPr>
          <w:p w14:paraId="377668D9" w14:textId="77777777" w:rsidR="002E3C27" w:rsidRPr="00D355B3" w:rsidRDefault="002E3C27" w:rsidP="001C3606">
            <w:pPr>
              <w:ind w:left="-63"/>
              <w:rPr>
                <w:rFonts w:ascii="Arial" w:hAnsi="Arial" w:cs="Arial"/>
                <w:b/>
                <w:color w:val="000000" w:themeColor="text1"/>
                <w:sz w:val="18"/>
                <w:szCs w:val="18"/>
              </w:rPr>
            </w:pPr>
            <w:r w:rsidRPr="00D355B3">
              <w:rPr>
                <w:rFonts w:ascii="Arial" w:hAnsi="Arial" w:cs="Arial"/>
                <w:b/>
                <w:color w:val="000000" w:themeColor="text1"/>
                <w:sz w:val="18"/>
                <w:szCs w:val="18"/>
              </w:rPr>
              <w:t>Assessment and Marks Distribution:</w:t>
            </w:r>
          </w:p>
          <w:p w14:paraId="54A124DF" w14:textId="77777777" w:rsidR="002E3C27" w:rsidRPr="00D355B3" w:rsidRDefault="002E3C27" w:rsidP="001C3606">
            <w:pPr>
              <w:rPr>
                <w:rFonts w:ascii="Arial" w:hAnsi="Arial" w:cs="Arial"/>
                <w:bCs/>
                <w:color w:val="000000" w:themeColor="text1"/>
                <w:sz w:val="18"/>
                <w:szCs w:val="18"/>
              </w:rPr>
            </w:pPr>
            <w:r w:rsidRPr="00D355B3">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45106943" w14:textId="77777777" w:rsidR="002E3C27" w:rsidRPr="00D355B3" w:rsidRDefault="002E3C27" w:rsidP="001C3606">
            <w:pPr>
              <w:rPr>
                <w:rFonts w:ascii="Arial" w:hAnsi="Arial" w:cs="Arial"/>
                <w:bCs/>
                <w:color w:val="000000" w:themeColor="text1"/>
                <w:sz w:val="18"/>
                <w:szCs w:val="18"/>
              </w:rPr>
            </w:pPr>
            <w:r w:rsidRPr="00D355B3">
              <w:rPr>
                <w:rFonts w:ascii="Arial" w:hAnsi="Arial" w:cs="Arial"/>
                <w:bCs/>
                <w:color w:val="000000" w:themeColor="text1"/>
                <w:sz w:val="18"/>
                <w:szCs w:val="18"/>
              </w:rPr>
              <w:t xml:space="preserve"> </w:t>
            </w:r>
            <w:r w:rsidRPr="00D355B3">
              <w:rPr>
                <w:rFonts w:ascii="Arial" w:hAnsi="Arial" w:cs="Arial"/>
                <w:bCs/>
                <w:color w:val="000000" w:themeColor="text1"/>
                <w:sz w:val="18"/>
                <w:szCs w:val="18"/>
              </w:rPr>
              <w:tab/>
              <w:t>Class tests + Assignments due in dif</w:t>
            </w:r>
            <w:r>
              <w:rPr>
                <w:rFonts w:ascii="Arial" w:hAnsi="Arial" w:cs="Arial"/>
                <w:bCs/>
                <w:color w:val="000000" w:themeColor="text1"/>
                <w:sz w:val="18"/>
                <w:szCs w:val="18"/>
              </w:rPr>
              <w:t>ferent times of the semester (15</w:t>
            </w:r>
            <w:r w:rsidRPr="00D355B3">
              <w:rPr>
                <w:rFonts w:ascii="Arial" w:hAnsi="Arial" w:cs="Arial"/>
                <w:bCs/>
                <w:color w:val="000000" w:themeColor="text1"/>
                <w:sz w:val="18"/>
                <w:szCs w:val="18"/>
              </w:rPr>
              <w:t>%)</w:t>
            </w:r>
          </w:p>
          <w:p w14:paraId="21A2F88C" w14:textId="77777777" w:rsidR="002E3C27" w:rsidRPr="00D355B3"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final exam (8</w:t>
            </w:r>
            <w:r w:rsidRPr="00D355B3">
              <w:rPr>
                <w:rFonts w:ascii="Arial" w:hAnsi="Arial" w:cs="Arial"/>
                <w:bCs/>
                <w:color w:val="000000" w:themeColor="text1"/>
                <w:sz w:val="18"/>
                <w:szCs w:val="18"/>
              </w:rPr>
              <w:t xml:space="preserve">0%), Total Time: 3 hours. </w:t>
            </w:r>
          </w:p>
          <w:p w14:paraId="0425D819" w14:textId="77777777" w:rsidR="002E3C27" w:rsidRPr="00D355B3"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(5</w:t>
            </w:r>
            <w:r w:rsidRPr="00D355B3">
              <w:rPr>
                <w:rFonts w:ascii="Arial" w:hAnsi="Arial" w:cs="Arial"/>
                <w:bCs/>
                <w:color w:val="000000" w:themeColor="text1"/>
                <w:sz w:val="18"/>
                <w:szCs w:val="18"/>
              </w:rPr>
              <w:t>%).</w:t>
            </w:r>
          </w:p>
        </w:tc>
      </w:tr>
      <w:tr w:rsidR="002E3C27" w:rsidRPr="00D355B3" w14:paraId="4A1660F4" w14:textId="77777777" w:rsidTr="001C3606">
        <w:trPr>
          <w:jc w:val="center"/>
        </w:trPr>
        <w:tc>
          <w:tcPr>
            <w:tcW w:w="9269" w:type="dxa"/>
          </w:tcPr>
          <w:p w14:paraId="3A44CC7C" w14:textId="77777777" w:rsidR="002E3C27" w:rsidRDefault="002E3C27" w:rsidP="001C3606">
            <w:pPr>
              <w:jc w:val="both"/>
              <w:rPr>
                <w:rFonts w:ascii="Arial" w:hAnsi="Arial" w:cs="Arial"/>
                <w:b/>
                <w:bCs/>
                <w:iCs/>
                <w:sz w:val="18"/>
                <w:szCs w:val="18"/>
              </w:rPr>
            </w:pPr>
          </w:p>
          <w:p w14:paraId="7C658B55" w14:textId="77777777" w:rsidR="002E3C27" w:rsidRDefault="002E3C27" w:rsidP="001C3606">
            <w:pPr>
              <w:jc w:val="both"/>
              <w:rPr>
                <w:rFonts w:ascii="Arial" w:hAnsi="Arial" w:cs="Arial"/>
                <w:b/>
                <w:bCs/>
                <w:iCs/>
                <w:sz w:val="18"/>
                <w:szCs w:val="18"/>
              </w:rPr>
            </w:pPr>
            <w:r w:rsidRPr="00D355B3">
              <w:rPr>
                <w:rFonts w:ascii="Arial" w:hAnsi="Arial" w:cs="Arial"/>
                <w:b/>
                <w:bCs/>
                <w:iCs/>
                <w:sz w:val="18"/>
                <w:szCs w:val="18"/>
              </w:rPr>
              <w:t>Course Contents:</w:t>
            </w:r>
          </w:p>
          <w:p w14:paraId="5E9F375C" w14:textId="77777777" w:rsidR="002E3C27" w:rsidRDefault="002E3C27" w:rsidP="001C3606">
            <w:pPr>
              <w:jc w:val="both"/>
              <w:rPr>
                <w:rFonts w:ascii="Arial" w:hAnsi="Arial" w:cs="Arial"/>
                <w:b/>
                <w:bCs/>
                <w:iCs/>
                <w:sz w:val="18"/>
                <w:szCs w:val="18"/>
              </w:rPr>
            </w:pPr>
          </w:p>
          <w:p w14:paraId="1D1BAB73" w14:textId="77777777" w:rsidR="002E3C27" w:rsidRPr="00D355B3" w:rsidRDefault="002E3C27" w:rsidP="001C3606">
            <w:pPr>
              <w:spacing w:after="80"/>
              <w:jc w:val="both"/>
              <w:rPr>
                <w:rFonts w:ascii="Arial" w:hAnsi="Arial" w:cs="Arial"/>
                <w:iCs/>
                <w:sz w:val="18"/>
                <w:szCs w:val="18"/>
              </w:rPr>
            </w:pPr>
            <w:r w:rsidRPr="00D355B3">
              <w:rPr>
                <w:rFonts w:ascii="Arial" w:hAnsi="Arial" w:cs="Arial"/>
                <w:sz w:val="18"/>
                <w:szCs w:val="18"/>
              </w:rPr>
              <w:t>Fundamentals:</w:t>
            </w:r>
            <w:r w:rsidRPr="00D355B3">
              <w:rPr>
                <w:rFonts w:ascii="Arial" w:hAnsi="Arial" w:cs="Arial"/>
                <w:iCs/>
                <w:sz w:val="18"/>
                <w:szCs w:val="18"/>
              </w:rPr>
              <w:t xml:space="preserve"> Strings, Alphabet, Language, Operations, Finite state machine, definitions, finite automaton model, Introduction: Introduction to compiler, compiler and translator, the structure of a compiler.</w:t>
            </w:r>
          </w:p>
          <w:p w14:paraId="498D2B40" w14:textId="77777777" w:rsidR="002E3C27" w:rsidRPr="00D355B3" w:rsidRDefault="002E3C27" w:rsidP="001C3606">
            <w:pPr>
              <w:spacing w:after="80"/>
              <w:jc w:val="both"/>
              <w:rPr>
                <w:rFonts w:ascii="Arial" w:hAnsi="Arial" w:cs="Arial"/>
                <w:iCs/>
                <w:sz w:val="18"/>
                <w:szCs w:val="18"/>
              </w:rPr>
            </w:pPr>
            <w:r w:rsidRPr="00D355B3">
              <w:rPr>
                <w:rFonts w:ascii="Arial" w:hAnsi="Arial" w:cs="Arial"/>
                <w:sz w:val="18"/>
                <w:szCs w:val="18"/>
              </w:rPr>
              <w:t>Grammars</w:t>
            </w:r>
            <w:r w:rsidRPr="00D355B3">
              <w:rPr>
                <w:rFonts w:ascii="Arial" w:hAnsi="Arial" w:cs="Arial"/>
                <w:iCs/>
                <w:sz w:val="18"/>
                <w:szCs w:val="18"/>
              </w:rPr>
              <w:t>: Notation and concepts for languages and Grammars, sets and string, Discussion and classification of Grammars, Scanner regular expression, regular definition, finite automata, LL and LR Grammars, ambiguous grammar.</w:t>
            </w:r>
          </w:p>
          <w:p w14:paraId="47C1133C" w14:textId="77777777" w:rsidR="002E3C27" w:rsidRPr="00D355B3" w:rsidRDefault="002E3C27" w:rsidP="001C3606">
            <w:pPr>
              <w:spacing w:after="80"/>
              <w:jc w:val="both"/>
              <w:rPr>
                <w:rFonts w:ascii="Arial" w:hAnsi="Arial" w:cs="Arial"/>
                <w:iCs/>
                <w:sz w:val="18"/>
                <w:szCs w:val="18"/>
              </w:rPr>
            </w:pPr>
            <w:r w:rsidRPr="00D355B3">
              <w:rPr>
                <w:rFonts w:ascii="Arial" w:hAnsi="Arial" w:cs="Arial"/>
                <w:sz w:val="18"/>
                <w:szCs w:val="18"/>
              </w:rPr>
              <w:t>Parsing</w:t>
            </w:r>
            <w:r w:rsidRPr="00D355B3">
              <w:rPr>
                <w:rFonts w:ascii="Arial" w:hAnsi="Arial" w:cs="Arial"/>
                <w:iCs/>
                <w:sz w:val="18"/>
                <w:szCs w:val="18"/>
              </w:rPr>
              <w:t>: Basic parsing technique, parsers, shift reduce parsing, operator-procedure parsing, top-down parsing, bottom up parsing, predictive parsing.</w:t>
            </w:r>
          </w:p>
          <w:p w14:paraId="550BCE98" w14:textId="77777777" w:rsidR="002E3C27" w:rsidRPr="00D355B3" w:rsidRDefault="002E3C27" w:rsidP="001C3606">
            <w:pPr>
              <w:spacing w:after="80"/>
              <w:jc w:val="both"/>
              <w:rPr>
                <w:rFonts w:ascii="Arial" w:hAnsi="Arial" w:cs="Arial"/>
                <w:iCs/>
                <w:sz w:val="18"/>
                <w:szCs w:val="18"/>
              </w:rPr>
            </w:pPr>
            <w:r w:rsidRPr="00D355B3">
              <w:rPr>
                <w:rFonts w:ascii="Arial" w:hAnsi="Arial" w:cs="Arial"/>
                <w:sz w:val="18"/>
                <w:szCs w:val="18"/>
              </w:rPr>
              <w:t>Syntax</w:t>
            </w:r>
            <w:r w:rsidRPr="00D355B3">
              <w:rPr>
                <w:rFonts w:ascii="Arial" w:hAnsi="Arial" w:cs="Arial"/>
                <w:iCs/>
                <w:sz w:val="18"/>
                <w:szCs w:val="18"/>
              </w:rPr>
              <w:t>: Syntax directed translation, intermediate code generation, polish notation, parse tree and syntax trees, quadruples, triples, Boolean expression.</w:t>
            </w:r>
          </w:p>
          <w:p w14:paraId="41018957" w14:textId="77777777" w:rsidR="002E3C27" w:rsidRPr="00D355B3" w:rsidRDefault="002E3C27" w:rsidP="001C3606">
            <w:pPr>
              <w:spacing w:after="80"/>
              <w:jc w:val="both"/>
              <w:rPr>
                <w:rFonts w:ascii="Arial" w:hAnsi="Arial" w:cs="Arial"/>
                <w:iCs/>
                <w:sz w:val="18"/>
                <w:szCs w:val="18"/>
              </w:rPr>
            </w:pPr>
            <w:r w:rsidRPr="00D355B3">
              <w:rPr>
                <w:rFonts w:ascii="Arial" w:hAnsi="Arial" w:cs="Arial"/>
                <w:sz w:val="18"/>
                <w:szCs w:val="18"/>
              </w:rPr>
              <w:t>Symbol Table:</w:t>
            </w:r>
            <w:r w:rsidRPr="00D355B3">
              <w:rPr>
                <w:rFonts w:ascii="Arial" w:hAnsi="Arial" w:cs="Arial"/>
                <w:iCs/>
                <w:sz w:val="18"/>
                <w:szCs w:val="18"/>
              </w:rPr>
              <w:t xml:space="preserve"> Perspective and motivation of symbol table. Symbol table content, operation on symbol table, organization of symbol table.</w:t>
            </w:r>
          </w:p>
          <w:p w14:paraId="72FEAC90" w14:textId="77777777" w:rsidR="002E3C27" w:rsidRPr="00D355B3" w:rsidRDefault="002E3C27" w:rsidP="001C3606">
            <w:pPr>
              <w:spacing w:after="80"/>
              <w:jc w:val="both"/>
              <w:rPr>
                <w:rFonts w:ascii="Arial" w:hAnsi="Arial" w:cs="Arial"/>
                <w:iCs/>
                <w:sz w:val="18"/>
                <w:szCs w:val="18"/>
              </w:rPr>
            </w:pPr>
            <w:r w:rsidRPr="00D355B3">
              <w:rPr>
                <w:rFonts w:ascii="Arial" w:hAnsi="Arial" w:cs="Arial"/>
                <w:sz w:val="18"/>
                <w:szCs w:val="18"/>
              </w:rPr>
              <w:t xml:space="preserve">Code Optimization: </w:t>
            </w:r>
            <w:r w:rsidRPr="00D355B3">
              <w:rPr>
                <w:rFonts w:ascii="Arial" w:hAnsi="Arial" w:cs="Arial"/>
                <w:iCs/>
                <w:sz w:val="18"/>
                <w:szCs w:val="18"/>
              </w:rPr>
              <w:t>Code optimization, sources of optimization, basic blocks, folding, loop optimization, flowgraph, induction variable elimination, reduction in strength, code motion.</w:t>
            </w:r>
          </w:p>
          <w:p w14:paraId="2F2F07F9" w14:textId="77777777" w:rsidR="002E3C27" w:rsidRPr="00D355B3" w:rsidRDefault="002E3C27" w:rsidP="001C3606">
            <w:pPr>
              <w:spacing w:after="80"/>
              <w:jc w:val="both"/>
              <w:rPr>
                <w:rFonts w:ascii="Arial" w:hAnsi="Arial" w:cs="Arial"/>
                <w:iCs/>
                <w:sz w:val="18"/>
                <w:szCs w:val="18"/>
              </w:rPr>
            </w:pPr>
            <w:r w:rsidRPr="00D355B3">
              <w:rPr>
                <w:rFonts w:ascii="Arial" w:hAnsi="Arial" w:cs="Arial"/>
                <w:sz w:val="18"/>
                <w:szCs w:val="18"/>
              </w:rPr>
              <w:t>Error Handling</w:t>
            </w:r>
            <w:r w:rsidRPr="00D355B3">
              <w:rPr>
                <w:rFonts w:ascii="Arial" w:hAnsi="Arial" w:cs="Arial"/>
                <w:iCs/>
                <w:sz w:val="18"/>
                <w:szCs w:val="18"/>
              </w:rPr>
              <w:t>: Compile time error handling, error detection, error recovery, error repair.</w:t>
            </w:r>
          </w:p>
          <w:p w14:paraId="3A51B872" w14:textId="77777777" w:rsidR="002E3C27" w:rsidRPr="00D355B3" w:rsidRDefault="002E3C27" w:rsidP="001C3606">
            <w:pPr>
              <w:spacing w:after="80"/>
              <w:jc w:val="both"/>
              <w:rPr>
                <w:rFonts w:ascii="Arial" w:hAnsi="Arial" w:cs="Arial"/>
                <w:b/>
                <w:bCs/>
                <w:iCs/>
                <w:sz w:val="18"/>
                <w:szCs w:val="18"/>
              </w:rPr>
            </w:pPr>
            <w:r w:rsidRPr="00D355B3">
              <w:rPr>
                <w:rFonts w:ascii="Arial" w:hAnsi="Arial" w:cs="Arial"/>
                <w:sz w:val="18"/>
                <w:szCs w:val="18"/>
              </w:rPr>
              <w:t>Coding:</w:t>
            </w:r>
            <w:r w:rsidRPr="00D355B3">
              <w:rPr>
                <w:rFonts w:ascii="Arial" w:hAnsi="Arial" w:cs="Arial"/>
                <w:iCs/>
                <w:sz w:val="18"/>
                <w:szCs w:val="18"/>
              </w:rPr>
              <w:t xml:space="preserve"> Code generation, </w:t>
            </w:r>
            <w:r w:rsidRPr="00D355B3">
              <w:rPr>
                <w:rFonts w:ascii="Arial" w:hAnsi="Arial" w:cs="Arial"/>
                <w:sz w:val="18"/>
                <w:szCs w:val="18"/>
              </w:rPr>
              <w:t>object</w:t>
            </w:r>
            <w:r w:rsidRPr="00D355B3">
              <w:rPr>
                <w:rFonts w:ascii="Arial" w:hAnsi="Arial" w:cs="Arial"/>
                <w:iCs/>
                <w:sz w:val="18"/>
                <w:szCs w:val="18"/>
              </w:rPr>
              <w:t xml:space="preserve"> programs, problems in code generation, a machine model, a simple code generator, register allocation and assignment peephole optimization.</w:t>
            </w:r>
          </w:p>
          <w:p w14:paraId="6C1DB0D9" w14:textId="77777777" w:rsidR="002E3C27" w:rsidRPr="00D355B3" w:rsidRDefault="002E3C27" w:rsidP="001C3606">
            <w:pPr>
              <w:ind w:left="630"/>
              <w:jc w:val="both"/>
              <w:rPr>
                <w:rFonts w:ascii="Arial" w:hAnsi="Arial" w:cs="Arial"/>
                <w:b/>
                <w:color w:val="FF0000"/>
                <w:sz w:val="18"/>
                <w:szCs w:val="18"/>
              </w:rPr>
            </w:pPr>
          </w:p>
        </w:tc>
      </w:tr>
    </w:tbl>
    <w:p w14:paraId="57924EAD" w14:textId="77777777" w:rsidR="002E3C27" w:rsidRPr="00D355B3" w:rsidRDefault="002E3C27" w:rsidP="002E3C27">
      <w:pPr>
        <w:ind w:left="630"/>
        <w:rPr>
          <w:rFonts w:ascii="Arial" w:hAnsi="Arial" w:cs="Arial"/>
          <w:sz w:val="18"/>
          <w:szCs w:val="18"/>
          <w:highlight w:val="yellow"/>
        </w:rPr>
      </w:pPr>
    </w:p>
    <w:p w14:paraId="22E11B1E" w14:textId="77777777" w:rsidR="002E3C27" w:rsidRPr="00D355B3" w:rsidRDefault="002E3C27" w:rsidP="002E3C27">
      <w:pPr>
        <w:jc w:val="both"/>
        <w:rPr>
          <w:rFonts w:ascii="Arial" w:hAnsi="Arial" w:cs="Arial"/>
          <w:b/>
          <w:spacing w:val="-3"/>
          <w:sz w:val="18"/>
          <w:szCs w:val="18"/>
        </w:rPr>
      </w:pPr>
      <w:r w:rsidRPr="00D355B3">
        <w:rPr>
          <w:rFonts w:ascii="Arial" w:hAnsi="Arial" w:cs="Arial"/>
          <w:b/>
          <w:spacing w:val="-3"/>
          <w:sz w:val="18"/>
          <w:szCs w:val="18"/>
        </w:rPr>
        <w:lastRenderedPageBreak/>
        <w:t xml:space="preserve">Text Book: </w:t>
      </w:r>
    </w:p>
    <w:tbl>
      <w:tblPr>
        <w:tblW w:w="4962" w:type="pct"/>
        <w:jc w:val="center"/>
        <w:tblLook w:val="0000" w:firstRow="0" w:lastRow="0" w:firstColumn="0" w:lastColumn="0" w:noHBand="0" w:noVBand="0"/>
      </w:tblPr>
      <w:tblGrid>
        <w:gridCol w:w="372"/>
        <w:gridCol w:w="2438"/>
        <w:gridCol w:w="448"/>
        <w:gridCol w:w="5914"/>
      </w:tblGrid>
      <w:tr w:rsidR="002E3C27" w:rsidRPr="00D355B3" w14:paraId="381146E9" w14:textId="77777777" w:rsidTr="001C3606">
        <w:trPr>
          <w:jc w:val="center"/>
        </w:trPr>
        <w:tc>
          <w:tcPr>
            <w:tcW w:w="203" w:type="pct"/>
          </w:tcPr>
          <w:p w14:paraId="30DA0054" w14:textId="77777777" w:rsidR="002E3C27" w:rsidRPr="00D355B3" w:rsidRDefault="002E3C27" w:rsidP="001C3606">
            <w:pPr>
              <w:suppressAutoHyphens/>
              <w:jc w:val="both"/>
              <w:rPr>
                <w:rFonts w:ascii="Arial" w:hAnsi="Arial" w:cs="Arial"/>
                <w:spacing w:val="-3"/>
                <w:sz w:val="18"/>
                <w:szCs w:val="18"/>
              </w:rPr>
            </w:pPr>
            <w:r w:rsidRPr="00D355B3">
              <w:rPr>
                <w:rFonts w:ascii="Arial" w:hAnsi="Arial" w:cs="Arial"/>
                <w:spacing w:val="-3"/>
                <w:sz w:val="18"/>
                <w:szCs w:val="18"/>
              </w:rPr>
              <w:t>1.</w:t>
            </w:r>
          </w:p>
        </w:tc>
        <w:tc>
          <w:tcPr>
            <w:tcW w:w="1329" w:type="pct"/>
          </w:tcPr>
          <w:p w14:paraId="364B535C" w14:textId="77777777" w:rsidR="002E3C27" w:rsidRPr="00D355B3" w:rsidRDefault="002E3C27" w:rsidP="001C3606">
            <w:pPr>
              <w:suppressAutoHyphens/>
              <w:rPr>
                <w:rFonts w:ascii="Arial" w:hAnsi="Arial" w:cs="Arial"/>
                <w:sz w:val="18"/>
                <w:szCs w:val="18"/>
              </w:rPr>
            </w:pPr>
            <w:r w:rsidRPr="00D355B3">
              <w:rPr>
                <w:rFonts w:ascii="Arial" w:hAnsi="Arial" w:cs="Arial"/>
                <w:sz w:val="18"/>
                <w:szCs w:val="18"/>
              </w:rPr>
              <w:t xml:space="preserve">Alfred V. </w:t>
            </w:r>
            <w:proofErr w:type="spellStart"/>
            <w:r w:rsidRPr="00D355B3">
              <w:rPr>
                <w:rFonts w:ascii="Arial" w:hAnsi="Arial" w:cs="Arial"/>
                <w:sz w:val="18"/>
                <w:szCs w:val="18"/>
              </w:rPr>
              <w:t>Aho</w:t>
            </w:r>
            <w:proofErr w:type="spellEnd"/>
            <w:r w:rsidRPr="00D355B3">
              <w:rPr>
                <w:rFonts w:ascii="Arial" w:hAnsi="Arial" w:cs="Arial"/>
                <w:sz w:val="18"/>
                <w:szCs w:val="18"/>
              </w:rPr>
              <w:t xml:space="preserve"> and Jeffrey D. Ullman</w:t>
            </w:r>
          </w:p>
        </w:tc>
        <w:tc>
          <w:tcPr>
            <w:tcW w:w="244" w:type="pct"/>
          </w:tcPr>
          <w:p w14:paraId="02C9B6C9" w14:textId="77777777" w:rsidR="002E3C27" w:rsidRPr="00D355B3" w:rsidRDefault="002E3C27" w:rsidP="001C3606">
            <w:pPr>
              <w:suppressAutoHyphens/>
              <w:jc w:val="both"/>
              <w:rPr>
                <w:rFonts w:ascii="Arial" w:hAnsi="Arial" w:cs="Arial"/>
                <w:spacing w:val="-3"/>
                <w:sz w:val="18"/>
                <w:szCs w:val="18"/>
              </w:rPr>
            </w:pPr>
            <w:r w:rsidRPr="00D355B3">
              <w:rPr>
                <w:rFonts w:ascii="Arial" w:hAnsi="Arial" w:cs="Arial"/>
                <w:sz w:val="18"/>
                <w:szCs w:val="18"/>
              </w:rPr>
              <w:t>:</w:t>
            </w:r>
          </w:p>
        </w:tc>
        <w:tc>
          <w:tcPr>
            <w:tcW w:w="3224" w:type="pct"/>
          </w:tcPr>
          <w:p w14:paraId="0F75DFA4" w14:textId="77777777" w:rsidR="002E3C27" w:rsidRPr="00D355B3" w:rsidRDefault="002E3C27" w:rsidP="001C3606">
            <w:pPr>
              <w:suppressAutoHyphens/>
              <w:rPr>
                <w:rFonts w:ascii="Arial" w:hAnsi="Arial" w:cs="Arial"/>
                <w:sz w:val="18"/>
                <w:szCs w:val="18"/>
              </w:rPr>
            </w:pPr>
            <w:r w:rsidRPr="00D355B3">
              <w:rPr>
                <w:rFonts w:ascii="Arial" w:hAnsi="Arial" w:cs="Arial"/>
                <w:b/>
                <w:bCs/>
                <w:sz w:val="18"/>
                <w:szCs w:val="18"/>
              </w:rPr>
              <w:t>Principles of Compiler Design</w:t>
            </w:r>
            <w:r w:rsidRPr="00D355B3">
              <w:rPr>
                <w:rFonts w:ascii="Arial" w:hAnsi="Arial" w:cs="Arial"/>
                <w:sz w:val="18"/>
                <w:szCs w:val="18"/>
              </w:rPr>
              <w:t xml:space="preserve">, </w:t>
            </w:r>
            <w:r w:rsidRPr="00D355B3">
              <w:rPr>
                <w:rFonts w:ascii="Arial" w:hAnsi="Arial" w:cs="Arial"/>
                <w:i/>
                <w:iCs/>
                <w:sz w:val="18"/>
                <w:szCs w:val="18"/>
              </w:rPr>
              <w:t>Addison-Wesley Publication</w:t>
            </w:r>
            <w:r w:rsidRPr="00D355B3">
              <w:rPr>
                <w:rFonts w:ascii="Arial" w:hAnsi="Arial" w:cs="Arial"/>
                <w:sz w:val="18"/>
                <w:szCs w:val="18"/>
              </w:rPr>
              <w:t>.</w:t>
            </w:r>
          </w:p>
        </w:tc>
      </w:tr>
      <w:tr w:rsidR="002E3C27" w:rsidRPr="00D355B3" w14:paraId="6D5F182D" w14:textId="77777777" w:rsidTr="001C3606">
        <w:trPr>
          <w:trHeight w:val="362"/>
          <w:jc w:val="center"/>
        </w:trPr>
        <w:tc>
          <w:tcPr>
            <w:tcW w:w="203" w:type="pct"/>
          </w:tcPr>
          <w:p w14:paraId="09DA2932" w14:textId="77777777" w:rsidR="002E3C27" w:rsidRPr="00D355B3" w:rsidRDefault="002E3C27" w:rsidP="001C3606">
            <w:pPr>
              <w:suppressAutoHyphens/>
              <w:jc w:val="both"/>
              <w:rPr>
                <w:rFonts w:ascii="Arial" w:hAnsi="Arial" w:cs="Arial"/>
                <w:spacing w:val="-3"/>
                <w:sz w:val="18"/>
                <w:szCs w:val="18"/>
              </w:rPr>
            </w:pPr>
            <w:r w:rsidRPr="00D355B3">
              <w:rPr>
                <w:rFonts w:ascii="Arial" w:hAnsi="Arial" w:cs="Arial"/>
                <w:spacing w:val="-3"/>
                <w:sz w:val="18"/>
                <w:szCs w:val="18"/>
              </w:rPr>
              <w:t>2.</w:t>
            </w:r>
          </w:p>
        </w:tc>
        <w:tc>
          <w:tcPr>
            <w:tcW w:w="1329" w:type="pct"/>
          </w:tcPr>
          <w:p w14:paraId="116B20C2" w14:textId="77777777" w:rsidR="002E3C27" w:rsidRPr="00D355B3" w:rsidRDefault="002E3C27" w:rsidP="001C3606">
            <w:pPr>
              <w:suppressAutoHyphens/>
              <w:rPr>
                <w:rFonts w:ascii="Arial" w:hAnsi="Arial" w:cs="Arial"/>
                <w:spacing w:val="-3"/>
                <w:sz w:val="18"/>
                <w:szCs w:val="18"/>
              </w:rPr>
            </w:pPr>
            <w:r w:rsidRPr="00D355B3">
              <w:rPr>
                <w:rFonts w:ascii="Arial" w:hAnsi="Arial" w:cs="Arial"/>
                <w:sz w:val="18"/>
                <w:szCs w:val="18"/>
              </w:rPr>
              <w:t>A.J. Holub</w:t>
            </w:r>
          </w:p>
        </w:tc>
        <w:tc>
          <w:tcPr>
            <w:tcW w:w="244" w:type="pct"/>
          </w:tcPr>
          <w:p w14:paraId="55D471CA" w14:textId="77777777" w:rsidR="002E3C27" w:rsidRPr="00D355B3" w:rsidRDefault="002E3C27" w:rsidP="001C3606">
            <w:pPr>
              <w:suppressAutoHyphens/>
              <w:jc w:val="both"/>
              <w:rPr>
                <w:rFonts w:ascii="Arial" w:hAnsi="Arial" w:cs="Arial"/>
                <w:spacing w:val="-3"/>
                <w:sz w:val="18"/>
                <w:szCs w:val="18"/>
              </w:rPr>
            </w:pPr>
            <w:r w:rsidRPr="00D355B3">
              <w:rPr>
                <w:rFonts w:ascii="Arial" w:hAnsi="Arial" w:cs="Arial"/>
                <w:sz w:val="18"/>
                <w:szCs w:val="18"/>
              </w:rPr>
              <w:t>:</w:t>
            </w:r>
          </w:p>
        </w:tc>
        <w:tc>
          <w:tcPr>
            <w:tcW w:w="3224" w:type="pct"/>
          </w:tcPr>
          <w:p w14:paraId="521E3EE1" w14:textId="77777777" w:rsidR="002E3C27" w:rsidRPr="00D355B3" w:rsidRDefault="002E3C27" w:rsidP="001C3606">
            <w:pPr>
              <w:suppressAutoHyphens/>
              <w:rPr>
                <w:rFonts w:ascii="Arial" w:hAnsi="Arial" w:cs="Arial"/>
                <w:spacing w:val="-3"/>
                <w:sz w:val="18"/>
                <w:szCs w:val="18"/>
              </w:rPr>
            </w:pPr>
            <w:r w:rsidRPr="00D355B3">
              <w:rPr>
                <w:rFonts w:ascii="Arial" w:hAnsi="Arial" w:cs="Arial"/>
                <w:b/>
                <w:bCs/>
                <w:sz w:val="18"/>
                <w:szCs w:val="18"/>
              </w:rPr>
              <w:t>Compiler design in C</w:t>
            </w:r>
            <w:r w:rsidRPr="00D355B3">
              <w:rPr>
                <w:rFonts w:ascii="Arial" w:hAnsi="Arial" w:cs="Arial"/>
                <w:sz w:val="18"/>
                <w:szCs w:val="18"/>
              </w:rPr>
              <w:t xml:space="preserve">, </w:t>
            </w:r>
            <w:r w:rsidRPr="00D355B3">
              <w:rPr>
                <w:rFonts w:ascii="Arial" w:hAnsi="Arial" w:cs="Arial"/>
                <w:i/>
                <w:iCs/>
                <w:sz w:val="18"/>
                <w:szCs w:val="18"/>
              </w:rPr>
              <w:t>Prentice-Hall of India</w:t>
            </w:r>
          </w:p>
        </w:tc>
      </w:tr>
    </w:tbl>
    <w:p w14:paraId="742F5966" w14:textId="77777777" w:rsidR="002E3C27" w:rsidRPr="00D355B3" w:rsidRDefault="002E3C27" w:rsidP="002E3C27">
      <w:pPr>
        <w:jc w:val="both"/>
        <w:rPr>
          <w:rFonts w:ascii="Arial" w:hAnsi="Arial" w:cs="Arial"/>
          <w:b/>
          <w:spacing w:val="-3"/>
          <w:sz w:val="18"/>
          <w:szCs w:val="18"/>
        </w:rPr>
      </w:pPr>
      <w:r w:rsidRPr="00D355B3">
        <w:rPr>
          <w:rFonts w:ascii="Arial" w:hAnsi="Arial" w:cs="Arial"/>
          <w:b/>
          <w:spacing w:val="-3"/>
          <w:sz w:val="18"/>
          <w:szCs w:val="18"/>
        </w:rPr>
        <w:t>Books Recommended:</w:t>
      </w:r>
    </w:p>
    <w:tbl>
      <w:tblPr>
        <w:tblW w:w="4960" w:type="pct"/>
        <w:jc w:val="center"/>
        <w:tblLook w:val="0000" w:firstRow="0" w:lastRow="0" w:firstColumn="0" w:lastColumn="0" w:noHBand="0" w:noVBand="0"/>
      </w:tblPr>
      <w:tblGrid>
        <w:gridCol w:w="376"/>
        <w:gridCol w:w="2409"/>
        <w:gridCol w:w="270"/>
        <w:gridCol w:w="6113"/>
      </w:tblGrid>
      <w:tr w:rsidR="002E3C27" w:rsidRPr="00D355B3" w14:paraId="365C95E0" w14:textId="77777777" w:rsidTr="001C3606">
        <w:trPr>
          <w:trHeight w:val="196"/>
          <w:jc w:val="center"/>
        </w:trPr>
        <w:tc>
          <w:tcPr>
            <w:tcW w:w="205" w:type="pct"/>
          </w:tcPr>
          <w:p w14:paraId="5785A35A" w14:textId="77777777" w:rsidR="002E3C27" w:rsidRPr="00D355B3" w:rsidRDefault="002E3C27" w:rsidP="001C3606">
            <w:pPr>
              <w:suppressAutoHyphens/>
              <w:jc w:val="both"/>
              <w:rPr>
                <w:rFonts w:ascii="Arial" w:hAnsi="Arial" w:cs="Arial"/>
                <w:spacing w:val="-3"/>
                <w:sz w:val="18"/>
                <w:szCs w:val="18"/>
              </w:rPr>
            </w:pPr>
            <w:r w:rsidRPr="00D355B3">
              <w:rPr>
                <w:rFonts w:ascii="Arial" w:hAnsi="Arial" w:cs="Arial"/>
                <w:spacing w:val="-3"/>
                <w:sz w:val="18"/>
                <w:szCs w:val="18"/>
              </w:rPr>
              <w:t>1.</w:t>
            </w:r>
          </w:p>
        </w:tc>
        <w:tc>
          <w:tcPr>
            <w:tcW w:w="1314" w:type="pct"/>
          </w:tcPr>
          <w:p w14:paraId="3CD892EE" w14:textId="77777777" w:rsidR="002E3C27" w:rsidRPr="00D355B3" w:rsidRDefault="002E3C27" w:rsidP="001C3606">
            <w:pPr>
              <w:suppressAutoHyphens/>
              <w:rPr>
                <w:rFonts w:ascii="Arial" w:hAnsi="Arial" w:cs="Arial"/>
                <w:spacing w:val="-3"/>
                <w:sz w:val="18"/>
                <w:szCs w:val="18"/>
              </w:rPr>
            </w:pPr>
            <w:r w:rsidRPr="00D355B3">
              <w:rPr>
                <w:rFonts w:ascii="Arial" w:hAnsi="Arial" w:cs="Arial"/>
                <w:sz w:val="18"/>
                <w:szCs w:val="18"/>
              </w:rPr>
              <w:t>Trembly and Sorensen</w:t>
            </w:r>
          </w:p>
        </w:tc>
        <w:tc>
          <w:tcPr>
            <w:tcW w:w="147" w:type="pct"/>
          </w:tcPr>
          <w:p w14:paraId="5B898921" w14:textId="77777777" w:rsidR="002E3C27" w:rsidRPr="00D355B3" w:rsidRDefault="002E3C27" w:rsidP="001C3606">
            <w:pPr>
              <w:suppressAutoHyphens/>
              <w:rPr>
                <w:rFonts w:ascii="Arial" w:hAnsi="Arial" w:cs="Arial"/>
                <w:spacing w:val="-3"/>
                <w:sz w:val="18"/>
                <w:szCs w:val="18"/>
              </w:rPr>
            </w:pPr>
            <w:r w:rsidRPr="00D355B3">
              <w:rPr>
                <w:rFonts w:ascii="Arial" w:hAnsi="Arial" w:cs="Arial"/>
                <w:sz w:val="18"/>
                <w:szCs w:val="18"/>
              </w:rPr>
              <w:t>:</w:t>
            </w:r>
          </w:p>
        </w:tc>
        <w:tc>
          <w:tcPr>
            <w:tcW w:w="3334" w:type="pct"/>
          </w:tcPr>
          <w:p w14:paraId="465E9A91" w14:textId="77777777" w:rsidR="002E3C27" w:rsidRPr="00D355B3" w:rsidRDefault="002E3C27" w:rsidP="001C3606">
            <w:pPr>
              <w:suppressAutoHyphens/>
              <w:rPr>
                <w:rFonts w:ascii="Arial" w:hAnsi="Arial" w:cs="Arial"/>
                <w:spacing w:val="-3"/>
                <w:sz w:val="18"/>
                <w:szCs w:val="18"/>
              </w:rPr>
            </w:pPr>
            <w:r w:rsidRPr="00D355B3">
              <w:rPr>
                <w:rFonts w:ascii="Arial" w:hAnsi="Arial" w:cs="Arial"/>
                <w:b/>
                <w:bCs/>
                <w:sz w:val="18"/>
                <w:szCs w:val="18"/>
              </w:rPr>
              <w:t xml:space="preserve">Theory and Practices of Compiler </w:t>
            </w:r>
            <w:proofErr w:type="spellStart"/>
            <w:proofErr w:type="gramStart"/>
            <w:r w:rsidRPr="00D355B3">
              <w:rPr>
                <w:rFonts w:ascii="Arial" w:hAnsi="Arial" w:cs="Arial"/>
                <w:b/>
                <w:bCs/>
                <w:sz w:val="18"/>
                <w:szCs w:val="18"/>
              </w:rPr>
              <w:t>Writing</w:t>
            </w:r>
            <w:r w:rsidRPr="00D355B3">
              <w:rPr>
                <w:rFonts w:ascii="Arial" w:hAnsi="Arial" w:cs="Arial"/>
                <w:bCs/>
                <w:sz w:val="18"/>
                <w:szCs w:val="18"/>
              </w:rPr>
              <w:t>,</w:t>
            </w:r>
            <w:r w:rsidRPr="00D355B3">
              <w:rPr>
                <w:rFonts w:ascii="Arial" w:hAnsi="Arial" w:cs="Arial"/>
                <w:i/>
                <w:iCs/>
                <w:sz w:val="18"/>
                <w:szCs w:val="18"/>
              </w:rPr>
              <w:t>McGraw</w:t>
            </w:r>
            <w:proofErr w:type="spellEnd"/>
            <w:proofErr w:type="gramEnd"/>
            <w:r w:rsidRPr="00D355B3">
              <w:rPr>
                <w:rFonts w:ascii="Arial" w:hAnsi="Arial" w:cs="Arial"/>
                <w:i/>
                <w:iCs/>
                <w:sz w:val="18"/>
                <w:szCs w:val="18"/>
              </w:rPr>
              <w:t>-Hill computer science series.</w:t>
            </w:r>
          </w:p>
        </w:tc>
      </w:tr>
    </w:tbl>
    <w:p w14:paraId="18EE8D1E" w14:textId="77777777" w:rsidR="002E3C27" w:rsidRPr="00D355B3" w:rsidRDefault="002E3C27" w:rsidP="002E3C27">
      <w:pPr>
        <w:spacing w:line="360" w:lineRule="auto"/>
        <w:rPr>
          <w:rFonts w:ascii="Arial" w:hAnsi="Arial" w:cs="Arial"/>
          <w:sz w:val="18"/>
          <w:szCs w:val="18"/>
        </w:rPr>
      </w:pPr>
    </w:p>
    <w:p w14:paraId="12A86A1A" w14:textId="77777777" w:rsidR="002E3C27" w:rsidRPr="009C6D09"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C6D09">
        <w:rPr>
          <w:rFonts w:ascii="Arial" w:hAnsi="Arial" w:cs="Arial"/>
          <w:b/>
          <w:bCs/>
          <w:iCs/>
          <w:sz w:val="18"/>
          <w:szCs w:val="18"/>
        </w:rPr>
        <w:t xml:space="preserve">CSE 3142: Compiler Design </w:t>
      </w:r>
      <w:r>
        <w:rPr>
          <w:rFonts w:ascii="Arial" w:hAnsi="Arial" w:cs="Arial"/>
          <w:b/>
          <w:bCs/>
          <w:iCs/>
          <w:sz w:val="18"/>
          <w:szCs w:val="18"/>
        </w:rPr>
        <w:t>L</w:t>
      </w:r>
      <w:r w:rsidRPr="009C6D09">
        <w:rPr>
          <w:rFonts w:ascii="Arial" w:hAnsi="Arial" w:cs="Arial"/>
          <w:b/>
          <w:bCs/>
          <w:iCs/>
          <w:sz w:val="18"/>
          <w:szCs w:val="18"/>
        </w:rPr>
        <w:t>ab</w:t>
      </w:r>
    </w:p>
    <w:p w14:paraId="61FB35BE" w14:textId="77777777" w:rsidR="002E3C27" w:rsidRPr="009C6D09"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C6D09">
        <w:rPr>
          <w:rFonts w:ascii="Arial" w:hAnsi="Arial" w:cs="Arial"/>
          <w:b/>
          <w:bCs/>
          <w:iCs/>
          <w:sz w:val="18"/>
          <w:szCs w:val="18"/>
        </w:rPr>
        <w:t>Credits: 1</w:t>
      </w:r>
      <w:r w:rsidRPr="009C6D09">
        <w:rPr>
          <w:rFonts w:ascii="Arial" w:hAnsi="Arial" w:cs="Arial"/>
          <w:iCs/>
          <w:sz w:val="18"/>
          <w:szCs w:val="18"/>
        </w:rPr>
        <w:t xml:space="preserve"> </w:t>
      </w:r>
      <w:r w:rsidRPr="009C6D09">
        <w:rPr>
          <w:rFonts w:ascii="Arial" w:hAnsi="Arial" w:cs="Arial"/>
          <w:b/>
          <w:bCs/>
          <w:iCs/>
          <w:sz w:val="18"/>
          <w:szCs w:val="18"/>
        </w:rPr>
        <w:t>Contact Hours: 26</w:t>
      </w:r>
    </w:p>
    <w:p w14:paraId="7D49B31B" w14:textId="77777777" w:rsidR="002E3C27" w:rsidRPr="009C6D09"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9C6D09">
        <w:rPr>
          <w:rFonts w:ascii="Arial" w:hAnsi="Arial" w:cs="Arial"/>
          <w:b/>
          <w:bCs/>
          <w:iCs/>
          <w:sz w:val="18"/>
          <w:szCs w:val="18"/>
        </w:rPr>
        <w:t xml:space="preserve">Year: 3rd Semester: </w:t>
      </w:r>
      <w:r w:rsidRPr="009C6D09">
        <w:rPr>
          <w:rFonts w:ascii="Arial" w:hAnsi="Arial" w:cs="Arial"/>
          <w:bCs/>
          <w:iCs/>
          <w:sz w:val="18"/>
          <w:szCs w:val="18"/>
        </w:rPr>
        <w:t>Odd</w:t>
      </w:r>
    </w:p>
    <w:p w14:paraId="0F690108" w14:textId="77777777" w:rsidR="002E3C27" w:rsidRPr="009C6D09"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9C6D09" w14:paraId="60492BE2" w14:textId="77777777" w:rsidTr="001C3606">
        <w:trPr>
          <w:jc w:val="center"/>
        </w:trPr>
        <w:tc>
          <w:tcPr>
            <w:tcW w:w="1439" w:type="dxa"/>
          </w:tcPr>
          <w:p w14:paraId="4A594AE0" w14:textId="77777777" w:rsidR="002E3C27" w:rsidRPr="009C6D09" w:rsidRDefault="002E3C27" w:rsidP="001C3606">
            <w:pPr>
              <w:rPr>
                <w:rFonts w:ascii="Arial" w:hAnsi="Arial" w:cs="Arial"/>
                <w:b/>
                <w:bCs/>
                <w:sz w:val="18"/>
                <w:szCs w:val="18"/>
              </w:rPr>
            </w:pPr>
            <w:r w:rsidRPr="009C6D09">
              <w:rPr>
                <w:rFonts w:ascii="Arial" w:hAnsi="Arial" w:cs="Arial"/>
                <w:b/>
                <w:sz w:val="18"/>
                <w:szCs w:val="18"/>
              </w:rPr>
              <w:t>Prerequisite:</w:t>
            </w:r>
          </w:p>
        </w:tc>
        <w:tc>
          <w:tcPr>
            <w:tcW w:w="7741" w:type="dxa"/>
          </w:tcPr>
          <w:p w14:paraId="5E9A4B57" w14:textId="77777777" w:rsidR="002E3C27" w:rsidRPr="009C6D09" w:rsidRDefault="002E3C27" w:rsidP="001C3606">
            <w:pPr>
              <w:rPr>
                <w:rFonts w:ascii="Arial" w:hAnsi="Arial" w:cs="Arial"/>
                <w:iCs/>
                <w:sz w:val="18"/>
                <w:szCs w:val="18"/>
              </w:rPr>
            </w:pPr>
            <w:r w:rsidRPr="00DA67A0">
              <w:rPr>
                <w:rFonts w:ascii="Arial" w:hAnsi="Arial" w:cs="Arial"/>
                <w:iCs/>
                <w:sz w:val="18"/>
                <w:szCs w:val="18"/>
              </w:rPr>
              <w:t>CSE2211  Theory of Computation, CSE2221 Design and Analysis of Algorithms,  CSE2121 Data Structure</w:t>
            </w:r>
          </w:p>
        </w:tc>
      </w:tr>
      <w:tr w:rsidR="002E3C27" w:rsidRPr="009C6D09" w14:paraId="36097173" w14:textId="77777777" w:rsidTr="001C3606">
        <w:trPr>
          <w:jc w:val="center"/>
        </w:trPr>
        <w:tc>
          <w:tcPr>
            <w:tcW w:w="1439" w:type="dxa"/>
          </w:tcPr>
          <w:p w14:paraId="722570CA" w14:textId="77777777" w:rsidR="002E3C27" w:rsidRPr="009C6D09" w:rsidRDefault="002E3C27" w:rsidP="001C3606">
            <w:pPr>
              <w:rPr>
                <w:rFonts w:ascii="Arial" w:hAnsi="Arial" w:cs="Arial"/>
                <w:b/>
                <w:sz w:val="18"/>
                <w:szCs w:val="18"/>
              </w:rPr>
            </w:pPr>
            <w:r w:rsidRPr="009C6D09">
              <w:rPr>
                <w:rFonts w:ascii="Arial" w:hAnsi="Arial" w:cs="Arial"/>
                <w:b/>
                <w:sz w:val="18"/>
                <w:szCs w:val="18"/>
              </w:rPr>
              <w:t>Course Type</w:t>
            </w:r>
          </w:p>
        </w:tc>
        <w:tc>
          <w:tcPr>
            <w:tcW w:w="7741" w:type="dxa"/>
          </w:tcPr>
          <w:p w14:paraId="2164E09B" w14:textId="77777777" w:rsidR="002E3C27" w:rsidRPr="009C6D09" w:rsidRDefault="00000000" w:rsidP="001C3606">
            <w:pPr>
              <w:rPr>
                <w:rFonts w:ascii="Arial" w:hAnsi="Arial" w:cs="Arial"/>
                <w:iCs/>
                <w:sz w:val="18"/>
                <w:szCs w:val="18"/>
              </w:rPr>
            </w:pPr>
            <w:sdt>
              <w:sdtPr>
                <w:rPr>
                  <w:rFonts w:ascii="Arial" w:hAnsi="Arial" w:cs="Arial"/>
                  <w:iCs/>
                  <w:sz w:val="18"/>
                  <w:szCs w:val="18"/>
                </w:rPr>
                <w:id w:val="-194697349"/>
              </w:sdtPr>
              <w:sdtContent>
                <w:r w:rsidR="002E3C27" w:rsidRPr="009C6D09">
                  <w:rPr>
                    <w:rFonts w:ascii="MS Gothic" w:eastAsia="MS Gothic" w:hAnsi="MS Gothic" w:cs="MS Gothic" w:hint="eastAsia"/>
                    <w:iCs/>
                    <w:sz w:val="18"/>
                    <w:szCs w:val="18"/>
                  </w:rPr>
                  <w:t>☐</w:t>
                </w:r>
              </w:sdtContent>
            </w:sdt>
            <w:r w:rsidR="002E3C27" w:rsidRPr="009C6D09">
              <w:rPr>
                <w:rFonts w:ascii="Arial" w:hAnsi="Arial" w:cs="Arial"/>
                <w:iCs/>
                <w:sz w:val="18"/>
                <w:szCs w:val="18"/>
              </w:rPr>
              <w:t xml:space="preserve"> Theory         </w:t>
            </w:r>
            <w:sdt>
              <w:sdtPr>
                <w:rPr>
                  <w:rFonts w:ascii="Arial" w:hAnsi="Arial" w:cs="Arial"/>
                  <w:iCs/>
                  <w:sz w:val="18"/>
                  <w:szCs w:val="18"/>
                </w:rPr>
                <w:id w:val="-559404313"/>
              </w:sdtPr>
              <w:sdtContent>
                <w:r w:rsidR="002E3C27" w:rsidRPr="009C6D09">
                  <w:rPr>
                    <w:rFonts w:ascii="MS Gothic" w:eastAsia="MS Gothic" w:hAnsi="MS Gothic" w:cs="MS Gothic" w:hint="eastAsia"/>
                    <w:iCs/>
                    <w:sz w:val="18"/>
                    <w:szCs w:val="18"/>
                  </w:rPr>
                  <w:t>☒</w:t>
                </w:r>
              </w:sdtContent>
            </w:sdt>
            <w:r w:rsidR="002E3C27" w:rsidRPr="009C6D09">
              <w:rPr>
                <w:rFonts w:ascii="Arial" w:hAnsi="Arial" w:cs="Arial"/>
                <w:iCs/>
                <w:sz w:val="18"/>
                <w:szCs w:val="18"/>
              </w:rPr>
              <w:t xml:space="preserve">  Laboratory work         </w:t>
            </w:r>
            <w:sdt>
              <w:sdtPr>
                <w:rPr>
                  <w:rFonts w:ascii="Arial" w:hAnsi="Arial" w:cs="Arial"/>
                  <w:iCs/>
                  <w:sz w:val="18"/>
                  <w:szCs w:val="18"/>
                </w:rPr>
                <w:id w:val="911434409"/>
              </w:sdtPr>
              <w:sdtContent>
                <w:r w:rsidR="002E3C27" w:rsidRPr="009C6D09">
                  <w:rPr>
                    <w:rFonts w:ascii="MS Gothic" w:eastAsia="MS Gothic" w:hAnsi="MS Gothic" w:cs="MS Gothic" w:hint="eastAsia"/>
                    <w:iCs/>
                    <w:sz w:val="18"/>
                    <w:szCs w:val="18"/>
                  </w:rPr>
                  <w:t>☐</w:t>
                </w:r>
              </w:sdtContent>
            </w:sdt>
            <w:r w:rsidR="002E3C27" w:rsidRPr="009C6D09">
              <w:rPr>
                <w:rFonts w:ascii="Arial" w:hAnsi="Arial" w:cs="Arial"/>
                <w:iCs/>
                <w:sz w:val="18"/>
                <w:szCs w:val="18"/>
              </w:rPr>
              <w:t xml:space="preserve">  Project work      </w:t>
            </w:r>
            <w:sdt>
              <w:sdtPr>
                <w:rPr>
                  <w:rFonts w:ascii="Arial" w:hAnsi="Arial" w:cs="Arial"/>
                  <w:iCs/>
                  <w:sz w:val="18"/>
                  <w:szCs w:val="18"/>
                </w:rPr>
                <w:id w:val="1481342135"/>
              </w:sdtPr>
              <w:sdtContent>
                <w:r w:rsidR="002E3C27" w:rsidRPr="009C6D09">
                  <w:rPr>
                    <w:rFonts w:ascii="MS Gothic" w:eastAsia="MS Gothic" w:hAnsi="MS Gothic" w:cs="MS Gothic" w:hint="eastAsia"/>
                    <w:iCs/>
                    <w:sz w:val="18"/>
                    <w:szCs w:val="18"/>
                  </w:rPr>
                  <w:t>☐</w:t>
                </w:r>
              </w:sdtContent>
            </w:sdt>
            <w:r w:rsidR="002E3C27" w:rsidRPr="009C6D09">
              <w:rPr>
                <w:rFonts w:ascii="Arial" w:hAnsi="Arial" w:cs="Arial"/>
                <w:iCs/>
                <w:sz w:val="18"/>
                <w:szCs w:val="18"/>
              </w:rPr>
              <w:t xml:space="preserve">  Viva Voce                    </w:t>
            </w:r>
          </w:p>
        </w:tc>
      </w:tr>
      <w:tr w:rsidR="002E3C27" w:rsidRPr="009C6D09" w14:paraId="53B0E90B" w14:textId="77777777" w:rsidTr="001C3606">
        <w:trPr>
          <w:trHeight w:val="238"/>
          <w:jc w:val="center"/>
        </w:trPr>
        <w:tc>
          <w:tcPr>
            <w:tcW w:w="1439" w:type="dxa"/>
          </w:tcPr>
          <w:p w14:paraId="23522C22" w14:textId="77777777" w:rsidR="002E3C27" w:rsidRPr="009C6D09" w:rsidRDefault="002E3C27" w:rsidP="001C3606">
            <w:pPr>
              <w:ind w:left="2160" w:hanging="2160"/>
              <w:rPr>
                <w:rFonts w:ascii="Arial" w:hAnsi="Arial" w:cs="Arial"/>
                <w:b/>
                <w:bCs/>
                <w:sz w:val="18"/>
                <w:szCs w:val="18"/>
              </w:rPr>
            </w:pPr>
            <w:r w:rsidRPr="009C6D09">
              <w:rPr>
                <w:rFonts w:ascii="Arial" w:hAnsi="Arial" w:cs="Arial"/>
                <w:b/>
                <w:bCs/>
                <w:sz w:val="18"/>
                <w:szCs w:val="18"/>
              </w:rPr>
              <w:t>Motivation</w:t>
            </w:r>
          </w:p>
        </w:tc>
        <w:tc>
          <w:tcPr>
            <w:tcW w:w="7741" w:type="dxa"/>
          </w:tcPr>
          <w:p w14:paraId="2273E8A6" w14:textId="77777777" w:rsidR="002E3C27" w:rsidRPr="009C6D09" w:rsidRDefault="002E3C27" w:rsidP="001C3606">
            <w:pPr>
              <w:rPr>
                <w:rFonts w:ascii="Arial" w:hAnsi="Arial" w:cs="Arial"/>
                <w:b/>
                <w:iCs/>
                <w:sz w:val="18"/>
                <w:szCs w:val="18"/>
              </w:rPr>
            </w:pPr>
            <w:r w:rsidRPr="009C6D09">
              <w:rPr>
                <w:rFonts w:ascii="Arial" w:hAnsi="Arial" w:cs="Arial"/>
                <w:iCs/>
                <w:sz w:val="18"/>
                <w:szCs w:val="18"/>
              </w:rPr>
              <w:t>To enlighten the student with knowledge base in compiler design and its applications.</w:t>
            </w:r>
          </w:p>
        </w:tc>
      </w:tr>
      <w:tr w:rsidR="002E3C27" w:rsidRPr="009C6D09" w14:paraId="71F13A65" w14:textId="77777777" w:rsidTr="001C3606">
        <w:trPr>
          <w:trHeight w:val="238"/>
          <w:jc w:val="center"/>
        </w:trPr>
        <w:tc>
          <w:tcPr>
            <w:tcW w:w="9180" w:type="dxa"/>
            <w:gridSpan w:val="2"/>
          </w:tcPr>
          <w:p w14:paraId="44E92270" w14:textId="77777777" w:rsidR="002E3C27" w:rsidRPr="009C6D09" w:rsidRDefault="002E3C27" w:rsidP="001C3606">
            <w:pPr>
              <w:rPr>
                <w:rFonts w:ascii="Arial" w:hAnsi="Arial" w:cs="Arial"/>
                <w:b/>
                <w:bCs/>
                <w:sz w:val="18"/>
                <w:szCs w:val="18"/>
              </w:rPr>
            </w:pPr>
            <w:r w:rsidRPr="009C6D09">
              <w:rPr>
                <w:rFonts w:ascii="Arial" w:hAnsi="Arial" w:cs="Arial"/>
                <w:b/>
                <w:bCs/>
                <w:sz w:val="18"/>
                <w:szCs w:val="18"/>
              </w:rPr>
              <w:t>Course Objective:</w:t>
            </w:r>
          </w:p>
          <w:p w14:paraId="3EDAFB8E" w14:textId="77777777" w:rsidR="002E3C27" w:rsidRPr="009C6D09" w:rsidRDefault="002E3C27" w:rsidP="001C3606">
            <w:pPr>
              <w:jc w:val="both"/>
              <w:rPr>
                <w:rFonts w:ascii="Arial" w:hAnsi="Arial" w:cs="Arial"/>
                <w:iCs/>
                <w:sz w:val="18"/>
                <w:szCs w:val="18"/>
              </w:rPr>
            </w:pPr>
            <w:r w:rsidRPr="009C6D09">
              <w:rPr>
                <w:rFonts w:ascii="Arial" w:hAnsi="Arial" w:cs="Arial"/>
                <w:iCs/>
                <w:sz w:val="18"/>
                <w:szCs w:val="18"/>
              </w:rPr>
              <w:t>The objective of this course is to implement NFA and DFA from a given regular expression, to implement different types of parser and  to implement front end of the compiler by means of generating Intermediate codes and finally to implement code optimization techniques.</w:t>
            </w:r>
          </w:p>
        </w:tc>
      </w:tr>
    </w:tbl>
    <w:p w14:paraId="4E5A1D4A" w14:textId="77777777" w:rsidR="002E3C27" w:rsidRPr="009C6D09" w:rsidRDefault="002E3C27" w:rsidP="002E3C27">
      <w:pPr>
        <w:jc w:val="center"/>
        <w:rPr>
          <w:rFonts w:ascii="Arial" w:hAnsi="Arial" w:cs="Arial"/>
          <w:sz w:val="18"/>
          <w:szCs w:val="18"/>
        </w:rPr>
      </w:pPr>
    </w:p>
    <w:p w14:paraId="72228F99" w14:textId="77777777" w:rsidR="002E3C27" w:rsidRPr="009C6D09" w:rsidRDefault="002E3C27" w:rsidP="002E3C27">
      <w:pPr>
        <w:autoSpaceDE w:val="0"/>
        <w:autoSpaceDN w:val="0"/>
        <w:adjustRightInd w:val="0"/>
        <w:jc w:val="center"/>
        <w:rPr>
          <w:rFonts w:ascii="Arial" w:hAnsi="Arial" w:cs="Arial"/>
          <w:b/>
          <w:color w:val="000000" w:themeColor="text1"/>
          <w:sz w:val="18"/>
          <w:szCs w:val="18"/>
        </w:rPr>
      </w:pPr>
      <w:r w:rsidRPr="009C6D09">
        <w:rPr>
          <w:rFonts w:ascii="Arial" w:hAnsi="Arial" w:cs="Arial"/>
          <w:b/>
          <w:color w:val="000000" w:themeColor="text1"/>
          <w:sz w:val="18"/>
          <w:szCs w:val="18"/>
        </w:rPr>
        <w:t>Course Outcomes (COs), Program Outcomes (POs) and Assessment:</w:t>
      </w:r>
    </w:p>
    <w:tbl>
      <w:tblPr>
        <w:tblStyle w:val="TableGrid"/>
        <w:tblW w:w="9355" w:type="dxa"/>
        <w:jc w:val="center"/>
        <w:tblLook w:val="04A0" w:firstRow="1" w:lastRow="0" w:firstColumn="1" w:lastColumn="0" w:noHBand="0" w:noVBand="1"/>
      </w:tblPr>
      <w:tblGrid>
        <w:gridCol w:w="639"/>
        <w:gridCol w:w="2267"/>
        <w:gridCol w:w="1977"/>
        <w:gridCol w:w="1230"/>
        <w:gridCol w:w="1715"/>
        <w:gridCol w:w="1527"/>
      </w:tblGrid>
      <w:tr w:rsidR="002E3C27" w:rsidRPr="009C6D09" w14:paraId="068203F2" w14:textId="77777777" w:rsidTr="001C3606">
        <w:trPr>
          <w:trHeight w:val="728"/>
          <w:jc w:val="center"/>
        </w:trPr>
        <w:tc>
          <w:tcPr>
            <w:tcW w:w="640" w:type="dxa"/>
            <w:vAlign w:val="center"/>
          </w:tcPr>
          <w:p w14:paraId="32EBDA1E"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CO No.</w:t>
            </w:r>
          </w:p>
        </w:tc>
        <w:tc>
          <w:tcPr>
            <w:tcW w:w="2276" w:type="dxa"/>
            <w:vAlign w:val="center"/>
          </w:tcPr>
          <w:p w14:paraId="1D1B7C5B"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CO Statement</w:t>
            </w:r>
          </w:p>
        </w:tc>
        <w:tc>
          <w:tcPr>
            <w:tcW w:w="1957" w:type="dxa"/>
            <w:vAlign w:val="center"/>
          </w:tcPr>
          <w:p w14:paraId="427E5F2A"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Corresponding PO</w:t>
            </w:r>
          </w:p>
        </w:tc>
        <w:tc>
          <w:tcPr>
            <w:tcW w:w="1232" w:type="dxa"/>
            <w:vAlign w:val="center"/>
          </w:tcPr>
          <w:p w14:paraId="05159944"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Domain / level of learning taxonomy</w:t>
            </w:r>
          </w:p>
        </w:tc>
        <w:tc>
          <w:tcPr>
            <w:tcW w:w="1720" w:type="dxa"/>
            <w:vAlign w:val="center"/>
          </w:tcPr>
          <w:p w14:paraId="28A5725D"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Delivery methods and activities</w:t>
            </w:r>
          </w:p>
        </w:tc>
        <w:tc>
          <w:tcPr>
            <w:tcW w:w="1530" w:type="dxa"/>
            <w:vAlign w:val="center"/>
          </w:tcPr>
          <w:p w14:paraId="6E211726"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Assessment tools</w:t>
            </w:r>
          </w:p>
        </w:tc>
      </w:tr>
      <w:tr w:rsidR="002E3C27" w:rsidRPr="009C6D09" w14:paraId="535C5614" w14:textId="77777777" w:rsidTr="001C3606">
        <w:trPr>
          <w:trHeight w:val="1232"/>
          <w:jc w:val="center"/>
        </w:trPr>
        <w:tc>
          <w:tcPr>
            <w:tcW w:w="640" w:type="dxa"/>
            <w:vAlign w:val="center"/>
          </w:tcPr>
          <w:p w14:paraId="44DE0732"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CO1</w:t>
            </w:r>
          </w:p>
        </w:tc>
        <w:tc>
          <w:tcPr>
            <w:tcW w:w="2276" w:type="dxa"/>
            <w:vAlign w:val="center"/>
          </w:tcPr>
          <w:p w14:paraId="14C6F06B" w14:textId="77777777" w:rsidR="002E3C27" w:rsidRPr="00CE5CCD" w:rsidRDefault="002E3C27" w:rsidP="001C3606">
            <w:pPr>
              <w:pStyle w:val="ListParagraph"/>
              <w:ind w:left="-18"/>
              <w:jc w:val="center"/>
              <w:rPr>
                <w:rFonts w:ascii="Arial" w:hAnsi="Arial" w:cs="Arial"/>
                <w:bCs/>
                <w:color w:val="000000" w:themeColor="text1"/>
                <w:sz w:val="18"/>
                <w:szCs w:val="18"/>
              </w:rPr>
            </w:pPr>
            <w:r>
              <w:rPr>
                <w:rFonts w:ascii="Arial" w:hAnsi="Arial" w:cs="Arial"/>
                <w:bCs/>
                <w:color w:val="000000" w:themeColor="text1"/>
                <w:sz w:val="18"/>
                <w:szCs w:val="18"/>
              </w:rPr>
              <w:t>To</w:t>
            </w:r>
            <w:r w:rsidRPr="00CE5CCD">
              <w:rPr>
                <w:rFonts w:ascii="Arial" w:hAnsi="Arial" w:cs="Arial"/>
                <w:bCs/>
                <w:color w:val="000000" w:themeColor="text1"/>
                <w:sz w:val="18"/>
                <w:szCs w:val="18"/>
              </w:rPr>
              <w:t xml:space="preserve"> </w:t>
            </w:r>
            <w:r w:rsidRPr="00CE5CCD">
              <w:rPr>
                <w:rFonts w:ascii="Arial" w:hAnsi="Arial" w:cs="Arial"/>
                <w:b/>
                <w:color w:val="000000" w:themeColor="text1"/>
                <w:sz w:val="18"/>
                <w:szCs w:val="18"/>
              </w:rPr>
              <w:t>demonstrate a</w:t>
            </w:r>
            <w:r w:rsidRPr="00CE5CCD">
              <w:rPr>
                <w:rFonts w:ascii="Arial" w:hAnsi="Arial" w:cs="Arial"/>
                <w:bCs/>
                <w:color w:val="000000" w:themeColor="text1"/>
                <w:sz w:val="18"/>
                <w:szCs w:val="18"/>
              </w:rPr>
              <w:t xml:space="preserve"> working understanding of the process of lexical analysis, parsing and other compiler design aspects.</w:t>
            </w:r>
          </w:p>
        </w:tc>
        <w:tc>
          <w:tcPr>
            <w:tcW w:w="1957" w:type="dxa"/>
            <w:vAlign w:val="center"/>
          </w:tcPr>
          <w:p w14:paraId="2F01F7E3"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D</w:t>
            </w:r>
            <w:r w:rsidRPr="009C6D09">
              <w:rPr>
                <w:rFonts w:ascii="Arial" w:hAnsi="Arial" w:cs="Arial"/>
                <w:b/>
                <w:bCs/>
                <w:color w:val="000000" w:themeColor="text1"/>
                <w:sz w:val="18"/>
                <w:szCs w:val="18"/>
              </w:rPr>
              <w:t>esign/development of solutions</w:t>
            </w:r>
          </w:p>
          <w:p w14:paraId="798F9016"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sidRPr="009C6D09">
              <w:rPr>
                <w:rFonts w:ascii="Arial" w:hAnsi="Arial" w:cs="Arial"/>
                <w:b/>
                <w:bCs/>
                <w:color w:val="000000" w:themeColor="text1"/>
                <w:sz w:val="18"/>
                <w:szCs w:val="18"/>
              </w:rPr>
              <w:t>(PO3),</w:t>
            </w:r>
          </w:p>
          <w:p w14:paraId="139786EB" w14:textId="77777777" w:rsidR="002E3C27" w:rsidRPr="009C6D09" w:rsidRDefault="002E3C27" w:rsidP="001C3606">
            <w:pPr>
              <w:pStyle w:val="ListParagraph"/>
              <w:spacing w:after="0" w:line="240" w:lineRule="auto"/>
              <w:ind w:left="0"/>
              <w:jc w:val="center"/>
              <w:rPr>
                <w:rFonts w:ascii="Arial" w:hAnsi="Arial" w:cs="Arial"/>
                <w:color w:val="000000" w:themeColor="text1"/>
                <w:sz w:val="18"/>
                <w:szCs w:val="18"/>
              </w:rPr>
            </w:pPr>
            <w:r w:rsidRPr="009C6D09">
              <w:rPr>
                <w:rFonts w:ascii="Arial" w:hAnsi="Arial" w:cs="Arial"/>
                <w:b/>
                <w:bCs/>
                <w:color w:val="000000" w:themeColor="text1"/>
                <w:sz w:val="18"/>
                <w:szCs w:val="18"/>
              </w:rPr>
              <w:t>Modern tool usage (PO5)</w:t>
            </w:r>
          </w:p>
        </w:tc>
        <w:tc>
          <w:tcPr>
            <w:tcW w:w="1232" w:type="dxa"/>
            <w:vAlign w:val="center"/>
          </w:tcPr>
          <w:p w14:paraId="371FA0A4" w14:textId="77777777" w:rsidR="002E3C27" w:rsidRPr="009C6D09" w:rsidRDefault="002E3C27" w:rsidP="001C3606">
            <w:pPr>
              <w:jc w:val="center"/>
              <w:rPr>
                <w:rFonts w:ascii="Arial" w:hAnsi="Arial" w:cs="Arial"/>
                <w:color w:val="000000" w:themeColor="text1"/>
                <w:sz w:val="18"/>
                <w:szCs w:val="18"/>
              </w:rPr>
            </w:pPr>
            <w:r w:rsidRPr="009C6D09">
              <w:rPr>
                <w:rFonts w:ascii="Arial" w:hAnsi="Arial" w:cs="Arial"/>
                <w:color w:val="000000" w:themeColor="text1"/>
                <w:sz w:val="18"/>
                <w:szCs w:val="18"/>
              </w:rPr>
              <w:t>Cognitive domain – level 4</w:t>
            </w:r>
          </w:p>
        </w:tc>
        <w:tc>
          <w:tcPr>
            <w:tcW w:w="1720" w:type="dxa"/>
            <w:vAlign w:val="center"/>
          </w:tcPr>
          <w:p w14:paraId="5362810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69581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04FDC8E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596893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71054E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310158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896E53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169553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FE5002A" w14:textId="77777777" w:rsidR="002E3C27" w:rsidRPr="009C6D09"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778031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30" w:type="dxa"/>
            <w:vAlign w:val="center"/>
          </w:tcPr>
          <w:p w14:paraId="0F44558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0862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4B90EE4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87050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21237B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197144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FF149F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548035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46AF6FAF" w14:textId="77777777" w:rsidR="002E3C27" w:rsidRPr="009C6D09"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9651972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185F1E60" w14:textId="77777777" w:rsidR="002E3C27" w:rsidRPr="009C6D09"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9C6D09" w14:paraId="77C608DD" w14:textId="77777777" w:rsidTr="001C3606">
        <w:trPr>
          <w:jc w:val="center"/>
        </w:trPr>
        <w:tc>
          <w:tcPr>
            <w:tcW w:w="9269" w:type="dxa"/>
          </w:tcPr>
          <w:p w14:paraId="141D0BF0" w14:textId="77777777" w:rsidR="002E3C27" w:rsidRPr="009C6D09" w:rsidRDefault="002E3C27" w:rsidP="001C3606">
            <w:pPr>
              <w:ind w:left="-63"/>
              <w:rPr>
                <w:rFonts w:ascii="Arial" w:hAnsi="Arial" w:cs="Arial"/>
                <w:b/>
                <w:color w:val="000000" w:themeColor="text1"/>
                <w:sz w:val="18"/>
                <w:szCs w:val="18"/>
              </w:rPr>
            </w:pPr>
            <w:r w:rsidRPr="009C6D09">
              <w:rPr>
                <w:rFonts w:ascii="Arial" w:hAnsi="Arial" w:cs="Arial"/>
                <w:b/>
                <w:color w:val="000000" w:themeColor="text1"/>
                <w:sz w:val="18"/>
                <w:szCs w:val="18"/>
              </w:rPr>
              <w:t>Assessment and Marks Distribution:</w:t>
            </w:r>
          </w:p>
          <w:p w14:paraId="395FBF78" w14:textId="77777777" w:rsidR="002E3C27" w:rsidRPr="009C6D09" w:rsidRDefault="002E3C27" w:rsidP="001C3606">
            <w:pPr>
              <w:rPr>
                <w:rFonts w:ascii="Arial" w:hAnsi="Arial" w:cs="Arial"/>
                <w:bCs/>
                <w:color w:val="000000" w:themeColor="text1"/>
                <w:sz w:val="18"/>
                <w:szCs w:val="18"/>
              </w:rPr>
            </w:pPr>
            <w:r w:rsidRPr="009C6D09">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29412ACC" w14:textId="77777777" w:rsidR="002E3C27" w:rsidRPr="009C6D09" w:rsidRDefault="002E3C27" w:rsidP="001C3606">
            <w:pPr>
              <w:rPr>
                <w:rFonts w:ascii="Arial" w:hAnsi="Arial" w:cs="Arial"/>
                <w:bCs/>
                <w:color w:val="000000" w:themeColor="text1"/>
                <w:sz w:val="18"/>
                <w:szCs w:val="18"/>
              </w:rPr>
            </w:pPr>
            <w:r w:rsidRPr="009C6D09">
              <w:rPr>
                <w:rFonts w:ascii="Arial" w:hAnsi="Arial" w:cs="Arial"/>
                <w:bCs/>
                <w:color w:val="000000" w:themeColor="text1"/>
                <w:sz w:val="18"/>
                <w:szCs w:val="18"/>
              </w:rPr>
              <w:t xml:space="preserve"> </w:t>
            </w:r>
            <w:r w:rsidRPr="009C6D09">
              <w:rPr>
                <w:rFonts w:ascii="Arial" w:hAnsi="Arial" w:cs="Arial"/>
                <w:bCs/>
                <w:color w:val="000000" w:themeColor="text1"/>
                <w:sz w:val="18"/>
                <w:szCs w:val="18"/>
              </w:rPr>
              <w:tab/>
              <w:t>Assignments + Continuous assessment due in dif</w:t>
            </w:r>
            <w:r>
              <w:rPr>
                <w:rFonts w:ascii="Arial" w:hAnsi="Arial" w:cs="Arial"/>
                <w:bCs/>
                <w:color w:val="000000" w:themeColor="text1"/>
                <w:sz w:val="18"/>
                <w:szCs w:val="18"/>
              </w:rPr>
              <w:t>ferent times of the semester (20</w:t>
            </w:r>
            <w:r w:rsidRPr="009C6D09">
              <w:rPr>
                <w:rFonts w:ascii="Arial" w:hAnsi="Arial" w:cs="Arial"/>
                <w:bCs/>
                <w:color w:val="000000" w:themeColor="text1"/>
                <w:sz w:val="18"/>
                <w:szCs w:val="18"/>
              </w:rPr>
              <w:t>%)</w:t>
            </w:r>
          </w:p>
          <w:p w14:paraId="4413A389" w14:textId="77777777" w:rsidR="002E3C27" w:rsidRPr="009C6D09"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comprehensive lab exam (7</w:t>
            </w:r>
            <w:r w:rsidRPr="009C6D09">
              <w:rPr>
                <w:rFonts w:ascii="Arial" w:hAnsi="Arial" w:cs="Arial"/>
                <w:bCs/>
                <w:color w:val="000000" w:themeColor="text1"/>
                <w:sz w:val="18"/>
                <w:szCs w:val="18"/>
              </w:rPr>
              <w:t xml:space="preserve">0%), Total Time: 3 hours. </w:t>
            </w:r>
          </w:p>
          <w:p w14:paraId="407586ED" w14:textId="77777777" w:rsidR="002E3C27" w:rsidRPr="009C6D09" w:rsidRDefault="002E3C27" w:rsidP="001C3606">
            <w:pPr>
              <w:rPr>
                <w:rFonts w:ascii="Arial" w:hAnsi="Arial" w:cs="Arial"/>
                <w:b/>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t>A class participation mark (10</w:t>
            </w:r>
            <w:r w:rsidRPr="009C6D09">
              <w:rPr>
                <w:rFonts w:ascii="Arial" w:hAnsi="Arial" w:cs="Arial"/>
                <w:bCs/>
                <w:color w:val="000000" w:themeColor="text1"/>
                <w:sz w:val="18"/>
                <w:szCs w:val="18"/>
              </w:rPr>
              <w:t>%).</w:t>
            </w:r>
          </w:p>
        </w:tc>
      </w:tr>
      <w:tr w:rsidR="002E3C27" w:rsidRPr="009C6D09" w14:paraId="137A3616" w14:textId="77777777" w:rsidTr="001C3606">
        <w:trPr>
          <w:jc w:val="center"/>
        </w:trPr>
        <w:tc>
          <w:tcPr>
            <w:tcW w:w="9269" w:type="dxa"/>
          </w:tcPr>
          <w:p w14:paraId="034EED2A" w14:textId="77777777" w:rsidR="002E3C27" w:rsidRDefault="002E3C27" w:rsidP="001C3606">
            <w:pPr>
              <w:jc w:val="both"/>
              <w:rPr>
                <w:rFonts w:ascii="Arial" w:hAnsi="Arial" w:cs="Arial"/>
                <w:b/>
                <w:bCs/>
                <w:iCs/>
                <w:sz w:val="18"/>
                <w:szCs w:val="18"/>
              </w:rPr>
            </w:pPr>
          </w:p>
          <w:p w14:paraId="05ED26DF" w14:textId="77777777" w:rsidR="002E3C27" w:rsidRPr="009C6D09" w:rsidRDefault="002E3C27" w:rsidP="001C3606">
            <w:pPr>
              <w:jc w:val="both"/>
              <w:rPr>
                <w:rFonts w:ascii="Arial" w:hAnsi="Arial" w:cs="Arial"/>
                <w:b/>
                <w:bCs/>
                <w:iCs/>
                <w:sz w:val="18"/>
                <w:szCs w:val="18"/>
              </w:rPr>
            </w:pPr>
            <w:r w:rsidRPr="009C6D09">
              <w:rPr>
                <w:rFonts w:ascii="Arial" w:hAnsi="Arial" w:cs="Arial"/>
                <w:b/>
                <w:bCs/>
                <w:iCs/>
                <w:sz w:val="18"/>
                <w:szCs w:val="18"/>
              </w:rPr>
              <w:t xml:space="preserve">Lab </w:t>
            </w:r>
            <w:r>
              <w:rPr>
                <w:rFonts w:ascii="Arial" w:hAnsi="Arial" w:cs="Arial"/>
                <w:b/>
                <w:bCs/>
                <w:iCs/>
                <w:sz w:val="18"/>
                <w:szCs w:val="18"/>
              </w:rPr>
              <w:t xml:space="preserve">Course Contents/List of </w:t>
            </w:r>
            <w:r w:rsidRPr="009C6D09">
              <w:rPr>
                <w:rFonts w:ascii="Arial" w:hAnsi="Arial" w:cs="Arial"/>
                <w:b/>
                <w:bCs/>
                <w:iCs/>
                <w:sz w:val="18"/>
                <w:szCs w:val="18"/>
              </w:rPr>
              <w:t>Experiments:</w:t>
            </w:r>
          </w:p>
          <w:p w14:paraId="75F8FED8" w14:textId="77777777" w:rsidR="002E3C27" w:rsidRPr="009C6D09" w:rsidRDefault="002E3C27" w:rsidP="001C3606">
            <w:pPr>
              <w:jc w:val="both"/>
              <w:rPr>
                <w:rFonts w:ascii="Arial" w:hAnsi="Arial" w:cs="Arial"/>
                <w:b/>
                <w:bCs/>
                <w:iCs/>
                <w:sz w:val="18"/>
                <w:szCs w:val="18"/>
              </w:rPr>
            </w:pPr>
          </w:p>
          <w:p w14:paraId="6C55A063"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1. Write a C program that read the following string:</w:t>
            </w:r>
          </w:p>
          <w:p w14:paraId="2BF6F7AB" w14:textId="77777777" w:rsidR="002E3C27" w:rsidRPr="00E613BD" w:rsidRDefault="002E3C27" w:rsidP="001C3606">
            <w:pPr>
              <w:jc w:val="both"/>
              <w:rPr>
                <w:rFonts w:ascii="Arial" w:hAnsi="Arial" w:cs="Arial"/>
                <w:bCs/>
                <w:color w:val="000000" w:themeColor="text1"/>
                <w:sz w:val="18"/>
                <w:szCs w:val="18"/>
              </w:rPr>
            </w:pPr>
            <w:r>
              <w:rPr>
                <w:rFonts w:ascii="Arial" w:hAnsi="Arial" w:cs="Arial"/>
                <w:bCs/>
                <w:color w:val="000000" w:themeColor="text1"/>
                <w:sz w:val="18"/>
                <w:szCs w:val="18"/>
              </w:rPr>
              <w:tab/>
            </w:r>
            <w:r w:rsidRPr="00E613BD">
              <w:rPr>
                <w:rFonts w:ascii="Arial" w:hAnsi="Arial" w:cs="Arial"/>
                <w:bCs/>
                <w:color w:val="000000" w:themeColor="text1"/>
                <w:sz w:val="18"/>
                <w:szCs w:val="18"/>
              </w:rPr>
              <w:t xml:space="preserve">“ Md. </w:t>
            </w:r>
            <w:proofErr w:type="spellStart"/>
            <w:r w:rsidRPr="00E613BD">
              <w:rPr>
                <w:rFonts w:ascii="Arial" w:hAnsi="Arial" w:cs="Arial"/>
                <w:bCs/>
                <w:color w:val="000000" w:themeColor="text1"/>
                <w:sz w:val="18"/>
                <w:szCs w:val="18"/>
              </w:rPr>
              <w:t>Tareq</w:t>
            </w:r>
            <w:proofErr w:type="spellEnd"/>
            <w:r w:rsidRPr="00E613BD">
              <w:rPr>
                <w:rFonts w:ascii="Arial" w:hAnsi="Arial" w:cs="Arial"/>
                <w:bCs/>
                <w:color w:val="000000" w:themeColor="text1"/>
                <w:sz w:val="18"/>
                <w:szCs w:val="18"/>
              </w:rPr>
              <w:t xml:space="preserve"> Zaman, Part-3, 2011”</w:t>
            </w:r>
          </w:p>
          <w:p w14:paraId="3C881EC8" w14:textId="77777777" w:rsidR="002E3C27" w:rsidRPr="00E613BD" w:rsidRDefault="002E3C27" w:rsidP="001C3606">
            <w:pPr>
              <w:jc w:val="both"/>
              <w:rPr>
                <w:rFonts w:ascii="Arial" w:hAnsi="Arial" w:cs="Arial"/>
                <w:bCs/>
                <w:color w:val="000000" w:themeColor="text1"/>
                <w:sz w:val="18"/>
                <w:szCs w:val="18"/>
              </w:rPr>
            </w:pPr>
            <w:r>
              <w:rPr>
                <w:rFonts w:ascii="Arial" w:hAnsi="Arial" w:cs="Arial"/>
                <w:bCs/>
                <w:color w:val="000000" w:themeColor="text1"/>
                <w:sz w:val="18"/>
                <w:szCs w:val="18"/>
              </w:rPr>
              <w:tab/>
            </w:r>
            <w:r w:rsidRPr="00E613BD">
              <w:rPr>
                <w:rFonts w:ascii="Arial" w:hAnsi="Arial" w:cs="Arial"/>
                <w:bCs/>
                <w:color w:val="000000" w:themeColor="text1"/>
                <w:sz w:val="18"/>
                <w:szCs w:val="18"/>
              </w:rPr>
              <w:t>a) Count number of words, letters, digits and other characters.</w:t>
            </w:r>
          </w:p>
          <w:p w14:paraId="4D11B952" w14:textId="77777777" w:rsidR="002E3C27" w:rsidRPr="00E613BD" w:rsidRDefault="002E3C27" w:rsidP="001C3606">
            <w:pPr>
              <w:jc w:val="both"/>
              <w:rPr>
                <w:rFonts w:ascii="Arial" w:hAnsi="Arial" w:cs="Arial"/>
                <w:bCs/>
                <w:color w:val="000000" w:themeColor="text1"/>
                <w:sz w:val="18"/>
                <w:szCs w:val="18"/>
              </w:rPr>
            </w:pPr>
            <w:r>
              <w:rPr>
                <w:rFonts w:ascii="Arial" w:hAnsi="Arial" w:cs="Arial"/>
                <w:bCs/>
                <w:color w:val="000000" w:themeColor="text1"/>
                <w:sz w:val="18"/>
                <w:szCs w:val="18"/>
              </w:rPr>
              <w:tab/>
            </w:r>
            <w:r w:rsidRPr="00E613BD">
              <w:rPr>
                <w:rFonts w:ascii="Arial" w:hAnsi="Arial" w:cs="Arial"/>
                <w:bCs/>
                <w:color w:val="000000" w:themeColor="text1"/>
                <w:sz w:val="18"/>
                <w:szCs w:val="18"/>
              </w:rPr>
              <w:t>b) Separates letters, digits and others characters.</w:t>
            </w:r>
          </w:p>
          <w:p w14:paraId="3BFF5063" w14:textId="77777777" w:rsidR="002E3C27" w:rsidRPr="00E613BD" w:rsidRDefault="002E3C27" w:rsidP="001C3606">
            <w:pPr>
              <w:ind w:left="630"/>
              <w:jc w:val="both"/>
              <w:rPr>
                <w:rFonts w:ascii="Arial" w:hAnsi="Arial" w:cs="Arial"/>
                <w:bCs/>
                <w:color w:val="000000" w:themeColor="text1"/>
                <w:sz w:val="18"/>
                <w:szCs w:val="18"/>
              </w:rPr>
            </w:pPr>
          </w:p>
          <w:p w14:paraId="4CBBB863"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2. Write a program that read the following string:</w:t>
            </w:r>
          </w:p>
          <w:p w14:paraId="589D804F" w14:textId="77777777" w:rsidR="002E3C27" w:rsidRPr="00E613BD" w:rsidRDefault="002E3C27" w:rsidP="001C3606">
            <w:pPr>
              <w:ind w:left="630"/>
              <w:jc w:val="both"/>
              <w:rPr>
                <w:rFonts w:ascii="Arial" w:hAnsi="Arial" w:cs="Arial"/>
                <w:bCs/>
                <w:color w:val="000000" w:themeColor="text1"/>
                <w:sz w:val="18"/>
                <w:szCs w:val="18"/>
              </w:rPr>
            </w:pPr>
            <w:proofErr w:type="gramStart"/>
            <w:r w:rsidRPr="00E613BD">
              <w:rPr>
                <w:rFonts w:ascii="Arial" w:hAnsi="Arial" w:cs="Arial"/>
                <w:bCs/>
                <w:color w:val="000000" w:themeColor="text1"/>
                <w:sz w:val="18"/>
                <w:szCs w:val="18"/>
              </w:rPr>
              <w:t xml:space="preserve">“ </w:t>
            </w:r>
            <w:proofErr w:type="spellStart"/>
            <w:r w:rsidRPr="00E613BD">
              <w:rPr>
                <w:rFonts w:ascii="Arial" w:hAnsi="Arial" w:cs="Arial"/>
                <w:bCs/>
                <w:color w:val="000000" w:themeColor="text1"/>
                <w:sz w:val="18"/>
                <w:szCs w:val="18"/>
              </w:rPr>
              <w:t>Munmun</w:t>
            </w:r>
            <w:proofErr w:type="spellEnd"/>
            <w:proofErr w:type="gramEnd"/>
            <w:r w:rsidRPr="00E613BD">
              <w:rPr>
                <w:rFonts w:ascii="Arial" w:hAnsi="Arial" w:cs="Arial"/>
                <w:bCs/>
                <w:color w:val="000000" w:themeColor="text1"/>
                <w:sz w:val="18"/>
                <w:szCs w:val="18"/>
              </w:rPr>
              <w:t xml:space="preserve"> is the student of Computer Science &amp; Engineering”.</w:t>
            </w:r>
          </w:p>
          <w:p w14:paraId="2D504871"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 Count how many vowels and Consonants are there?</w:t>
            </w:r>
          </w:p>
          <w:p w14:paraId="7BF7E68C"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b) Find out which vowels and consonants are existed in the above string?</w:t>
            </w:r>
          </w:p>
          <w:p w14:paraId="70547E58"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 Divide the given string into two separate strings, where one string only contains  </w:t>
            </w:r>
          </w:p>
          <w:p w14:paraId="747FEEFA"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           the words started with vowel, and another contains the words started with </w:t>
            </w:r>
          </w:p>
          <w:p w14:paraId="6AFFD425"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           consonant.</w:t>
            </w:r>
          </w:p>
          <w:p w14:paraId="737A7BDC" w14:textId="77777777" w:rsidR="002E3C27" w:rsidRPr="00E613BD" w:rsidRDefault="002E3C27" w:rsidP="001C3606">
            <w:pPr>
              <w:ind w:left="630"/>
              <w:jc w:val="both"/>
              <w:rPr>
                <w:rFonts w:ascii="Arial" w:hAnsi="Arial" w:cs="Arial"/>
                <w:bCs/>
                <w:color w:val="000000" w:themeColor="text1"/>
                <w:sz w:val="18"/>
                <w:szCs w:val="18"/>
              </w:rPr>
            </w:pPr>
          </w:p>
          <w:p w14:paraId="3CEEA0D5"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3. Write a program that abbreviates the following code:</w:t>
            </w:r>
          </w:p>
          <w:p w14:paraId="299CD33D"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CSE-3141 as Computer Science &amp; Engineering, 3rd year, 1st semester, Compiler Design, Theory. </w:t>
            </w:r>
          </w:p>
          <w:p w14:paraId="0060860F" w14:textId="77777777" w:rsidR="002E3C27" w:rsidRPr="00E613BD" w:rsidRDefault="002E3C27" w:rsidP="001C3606">
            <w:pPr>
              <w:ind w:left="630"/>
              <w:jc w:val="both"/>
              <w:rPr>
                <w:rFonts w:ascii="Arial" w:hAnsi="Arial" w:cs="Arial"/>
                <w:bCs/>
                <w:color w:val="000000" w:themeColor="text1"/>
                <w:sz w:val="18"/>
                <w:szCs w:val="18"/>
              </w:rPr>
            </w:pPr>
          </w:p>
          <w:p w14:paraId="12039816"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4.   Build a lexical analyzer implementing the following regular expressions:</w:t>
            </w:r>
          </w:p>
          <w:p w14:paraId="2EEE4508"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Integer variable = (</w:t>
            </w:r>
            <w:proofErr w:type="spellStart"/>
            <w:r w:rsidRPr="00E613BD">
              <w:rPr>
                <w:rFonts w:ascii="Arial" w:hAnsi="Arial" w:cs="Arial"/>
                <w:bCs/>
                <w:color w:val="000000" w:themeColor="text1"/>
                <w:sz w:val="18"/>
                <w:szCs w:val="18"/>
              </w:rPr>
              <w:t>i</w:t>
            </w:r>
            <w:proofErr w:type="spellEnd"/>
            <w:r w:rsidRPr="00E613BD">
              <w:rPr>
                <w:rFonts w:ascii="Arial" w:hAnsi="Arial" w:cs="Arial"/>
                <w:bCs/>
                <w:color w:val="000000" w:themeColor="text1"/>
                <w:sz w:val="18"/>
                <w:szCs w:val="18"/>
              </w:rPr>
              <w:t>-</w:t>
            </w:r>
            <w:proofErr w:type="spellStart"/>
            <w:r w:rsidRPr="00E613BD">
              <w:rPr>
                <w:rFonts w:ascii="Arial" w:hAnsi="Arial" w:cs="Arial"/>
                <w:bCs/>
                <w:color w:val="000000" w:themeColor="text1"/>
                <w:sz w:val="18"/>
                <w:szCs w:val="18"/>
              </w:rPr>
              <w:t>nI</w:t>
            </w:r>
            <w:proofErr w:type="spellEnd"/>
            <w:r w:rsidRPr="00E613BD">
              <w:rPr>
                <w:rFonts w:ascii="Arial" w:hAnsi="Arial" w:cs="Arial"/>
                <w:bCs/>
                <w:color w:val="000000" w:themeColor="text1"/>
                <w:sz w:val="18"/>
                <w:szCs w:val="18"/>
              </w:rPr>
              <w:t>-N)(a-zA-Z0-9)*</w:t>
            </w:r>
          </w:p>
          <w:p w14:paraId="05DB1F3B" w14:textId="77777777" w:rsidR="002E3C27" w:rsidRPr="00E613BD" w:rsidRDefault="002E3C27" w:rsidP="001C3606">
            <w:pPr>
              <w:ind w:left="630"/>
              <w:jc w:val="both"/>
              <w:rPr>
                <w:rFonts w:ascii="Arial" w:hAnsi="Arial" w:cs="Arial"/>
                <w:bCs/>
                <w:color w:val="000000" w:themeColor="text1"/>
                <w:sz w:val="18"/>
                <w:szCs w:val="18"/>
              </w:rPr>
            </w:pPr>
            <w:proofErr w:type="spellStart"/>
            <w:r w:rsidRPr="00E613BD">
              <w:rPr>
                <w:rFonts w:ascii="Arial" w:hAnsi="Arial" w:cs="Arial"/>
                <w:bCs/>
                <w:color w:val="000000" w:themeColor="text1"/>
                <w:sz w:val="18"/>
                <w:szCs w:val="18"/>
              </w:rPr>
              <w:t>ShortInt</w:t>
            </w:r>
            <w:proofErr w:type="spellEnd"/>
            <w:r w:rsidRPr="00E613BD">
              <w:rPr>
                <w:rFonts w:ascii="Arial" w:hAnsi="Arial" w:cs="Arial"/>
                <w:bCs/>
                <w:color w:val="000000" w:themeColor="text1"/>
                <w:sz w:val="18"/>
                <w:szCs w:val="18"/>
              </w:rPr>
              <w:t xml:space="preserve"> Number = (1-9)|(1-9)(0-9)|(1-9)(0-9)(0-9)|(1-9)(0-9)(0-9)(0-9)</w:t>
            </w:r>
          </w:p>
          <w:p w14:paraId="4249BF86" w14:textId="77777777" w:rsidR="002E3C27" w:rsidRPr="00E613BD" w:rsidRDefault="002E3C27" w:rsidP="001C3606">
            <w:pPr>
              <w:ind w:left="630"/>
              <w:jc w:val="both"/>
              <w:rPr>
                <w:rFonts w:ascii="Arial" w:hAnsi="Arial" w:cs="Arial"/>
                <w:bCs/>
                <w:color w:val="000000" w:themeColor="text1"/>
                <w:sz w:val="18"/>
                <w:szCs w:val="18"/>
              </w:rPr>
            </w:pPr>
            <w:proofErr w:type="spellStart"/>
            <w:r w:rsidRPr="00E613BD">
              <w:rPr>
                <w:rFonts w:ascii="Arial" w:hAnsi="Arial" w:cs="Arial"/>
                <w:bCs/>
                <w:color w:val="000000" w:themeColor="text1"/>
                <w:sz w:val="18"/>
                <w:szCs w:val="18"/>
              </w:rPr>
              <w:t>LongInt</w:t>
            </w:r>
            <w:proofErr w:type="spellEnd"/>
            <w:r w:rsidRPr="00E613BD">
              <w:rPr>
                <w:rFonts w:ascii="Arial" w:hAnsi="Arial" w:cs="Arial"/>
                <w:bCs/>
                <w:color w:val="000000" w:themeColor="text1"/>
                <w:sz w:val="18"/>
                <w:szCs w:val="18"/>
              </w:rPr>
              <w:t xml:space="preserve"> Number = (1-9)(0-9)(0-9)(0-9)(0-9)+</w:t>
            </w:r>
          </w:p>
          <w:p w14:paraId="22454E26"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Invalid Input or Undefined = Otherwise</w:t>
            </w:r>
          </w:p>
          <w:p w14:paraId="57D3D2CF" w14:textId="77777777" w:rsidR="002E3C27" w:rsidRPr="00E613BD" w:rsidRDefault="002E3C27" w:rsidP="001C3606">
            <w:pPr>
              <w:ind w:left="630"/>
              <w:jc w:val="both"/>
              <w:rPr>
                <w:rFonts w:ascii="Arial" w:hAnsi="Arial" w:cs="Arial"/>
                <w:bCs/>
                <w:color w:val="000000" w:themeColor="text1"/>
                <w:sz w:val="18"/>
                <w:szCs w:val="18"/>
              </w:rPr>
            </w:pPr>
          </w:p>
          <w:p w14:paraId="744B2238"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lastRenderedPageBreak/>
              <w:t>5.   Build a lexical analyzer implementing the following regular expressions:</w:t>
            </w:r>
          </w:p>
          <w:p w14:paraId="016CA214"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Float variable = (a-</w:t>
            </w:r>
            <w:proofErr w:type="spellStart"/>
            <w:r w:rsidRPr="00E613BD">
              <w:rPr>
                <w:rFonts w:ascii="Arial" w:hAnsi="Arial" w:cs="Arial"/>
                <w:bCs/>
                <w:color w:val="000000" w:themeColor="text1"/>
                <w:sz w:val="18"/>
                <w:szCs w:val="18"/>
              </w:rPr>
              <w:t>hA</w:t>
            </w:r>
            <w:proofErr w:type="spellEnd"/>
            <w:r w:rsidRPr="00E613BD">
              <w:rPr>
                <w:rFonts w:ascii="Arial" w:hAnsi="Arial" w:cs="Arial"/>
                <w:bCs/>
                <w:color w:val="000000" w:themeColor="text1"/>
                <w:sz w:val="18"/>
                <w:szCs w:val="18"/>
              </w:rPr>
              <w:t>-Ho-</w:t>
            </w:r>
            <w:proofErr w:type="spellStart"/>
            <w:r w:rsidRPr="00E613BD">
              <w:rPr>
                <w:rFonts w:ascii="Arial" w:hAnsi="Arial" w:cs="Arial"/>
                <w:bCs/>
                <w:color w:val="000000" w:themeColor="text1"/>
                <w:sz w:val="18"/>
                <w:szCs w:val="18"/>
              </w:rPr>
              <w:t>zO</w:t>
            </w:r>
            <w:proofErr w:type="spellEnd"/>
            <w:r w:rsidRPr="00E613BD">
              <w:rPr>
                <w:rFonts w:ascii="Arial" w:hAnsi="Arial" w:cs="Arial"/>
                <w:bCs/>
                <w:color w:val="000000" w:themeColor="text1"/>
                <w:sz w:val="18"/>
                <w:szCs w:val="18"/>
              </w:rPr>
              <w:t>-Z)(a-zA-Z0-9)*</w:t>
            </w:r>
          </w:p>
          <w:p w14:paraId="3F9283C0"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Float Number = 0.(0-9)(0-9)|(1-9)(0-9)*.(0-9)(0-9)</w:t>
            </w:r>
          </w:p>
          <w:p w14:paraId="72D53636"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Double Number = 0.(0-9)(0-9)(0-9)+|(1-9)(0-9)*.(0-9)(0-9)(0-9)+</w:t>
            </w:r>
          </w:p>
          <w:p w14:paraId="788DBCA3"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Invalid Input or Undefined = Otherwise</w:t>
            </w:r>
          </w:p>
          <w:p w14:paraId="708A9F57" w14:textId="77777777" w:rsidR="002E3C27" w:rsidRPr="00E613BD" w:rsidRDefault="002E3C27" w:rsidP="001C3606">
            <w:pPr>
              <w:ind w:left="630"/>
              <w:jc w:val="both"/>
              <w:rPr>
                <w:rFonts w:ascii="Arial" w:hAnsi="Arial" w:cs="Arial"/>
                <w:bCs/>
                <w:color w:val="000000" w:themeColor="text1"/>
                <w:sz w:val="18"/>
                <w:szCs w:val="18"/>
              </w:rPr>
            </w:pPr>
          </w:p>
          <w:p w14:paraId="110FBCA0"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6.  Build a lexical analyzer implementing the following regular expressions:</w:t>
            </w:r>
          </w:p>
          <w:p w14:paraId="23C40EE2"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Character variable =</w:t>
            </w:r>
            <w:proofErr w:type="spellStart"/>
            <w:r w:rsidRPr="00E613BD">
              <w:rPr>
                <w:rFonts w:ascii="Arial" w:hAnsi="Arial" w:cs="Arial"/>
                <w:bCs/>
                <w:color w:val="000000" w:themeColor="text1"/>
                <w:sz w:val="18"/>
                <w:szCs w:val="18"/>
              </w:rPr>
              <w:t>ch</w:t>
            </w:r>
            <w:proofErr w:type="spellEnd"/>
            <w:r w:rsidRPr="00E613BD">
              <w:rPr>
                <w:rFonts w:ascii="Arial" w:hAnsi="Arial" w:cs="Arial"/>
                <w:bCs/>
                <w:color w:val="000000" w:themeColor="text1"/>
                <w:sz w:val="18"/>
                <w:szCs w:val="18"/>
              </w:rPr>
              <w:t>_(a-zA-Z0-9)(a-zA-Z0-9)*</w:t>
            </w:r>
          </w:p>
          <w:p w14:paraId="337BB5E4"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Binary variable = bn_(a-zA-Z0-9)(a-zA-Z0-9)* </w:t>
            </w:r>
          </w:p>
          <w:p w14:paraId="2BFDB1BD"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Binary Number = 0(0|1)(0|1)*</w:t>
            </w:r>
          </w:p>
          <w:p w14:paraId="3E986532"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Invalid Input or Undefined = Otherwise</w:t>
            </w:r>
          </w:p>
          <w:p w14:paraId="776EF837" w14:textId="77777777" w:rsidR="002E3C27" w:rsidRPr="00E613BD" w:rsidRDefault="002E3C27" w:rsidP="001C3606">
            <w:pPr>
              <w:ind w:left="630"/>
              <w:jc w:val="both"/>
              <w:rPr>
                <w:rFonts w:ascii="Arial" w:hAnsi="Arial" w:cs="Arial"/>
                <w:bCs/>
                <w:color w:val="000000" w:themeColor="text1"/>
                <w:sz w:val="18"/>
                <w:szCs w:val="18"/>
              </w:rPr>
            </w:pPr>
          </w:p>
          <w:p w14:paraId="77355A00"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7. Write a program to recognize C++</w:t>
            </w:r>
          </w:p>
          <w:p w14:paraId="54CAB44D"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    i) Keyword    ii) Identifier    iii) Operator    iv) Constant</w:t>
            </w:r>
          </w:p>
          <w:p w14:paraId="7F73C303" w14:textId="77777777" w:rsidR="002E3C27" w:rsidRPr="00E613BD" w:rsidRDefault="002E3C27" w:rsidP="001C3606">
            <w:pPr>
              <w:ind w:left="630"/>
              <w:jc w:val="both"/>
              <w:rPr>
                <w:rFonts w:ascii="Arial" w:hAnsi="Arial" w:cs="Arial"/>
                <w:bCs/>
                <w:color w:val="000000" w:themeColor="text1"/>
                <w:sz w:val="18"/>
                <w:szCs w:val="18"/>
              </w:rPr>
            </w:pPr>
          </w:p>
          <w:p w14:paraId="170D5084"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8. Write a program which converts a word of C++ program to its equivalent token.</w:t>
            </w:r>
          </w:p>
          <w:p w14:paraId="74D68655"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RESULT:</w:t>
            </w:r>
          </w:p>
          <w:p w14:paraId="64EC556D"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646.45</w:t>
            </w:r>
          </w:p>
          <w:p w14:paraId="59961BD3"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Float</w:t>
            </w:r>
          </w:p>
          <w:p w14:paraId="6EB656B3"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do</w:t>
            </w:r>
          </w:p>
          <w:p w14:paraId="64290431"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Keyword</w:t>
            </w:r>
          </w:p>
          <w:p w14:paraId="1492ACB0"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554</w:t>
            </w:r>
            <w:r w:rsidRPr="00E613BD">
              <w:rPr>
                <w:rFonts w:ascii="Arial" w:hAnsi="Arial" w:cs="Arial"/>
                <w:bCs/>
                <w:color w:val="000000" w:themeColor="text1"/>
                <w:sz w:val="18"/>
                <w:szCs w:val="18"/>
              </w:rPr>
              <w:tab/>
            </w:r>
          </w:p>
          <w:p w14:paraId="59F78A18"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Integer</w:t>
            </w:r>
          </w:p>
          <w:p w14:paraId="0879905E"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Input: </w:t>
            </w:r>
            <w:proofErr w:type="spellStart"/>
            <w:r w:rsidRPr="00E613BD">
              <w:rPr>
                <w:rFonts w:ascii="Arial" w:hAnsi="Arial" w:cs="Arial"/>
                <w:bCs/>
                <w:color w:val="000000" w:themeColor="text1"/>
                <w:sz w:val="18"/>
                <w:szCs w:val="18"/>
              </w:rPr>
              <w:t>abc</w:t>
            </w:r>
            <w:proofErr w:type="spellEnd"/>
          </w:p>
          <w:p w14:paraId="3AA40ADD"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Output: Identifier</w:t>
            </w:r>
          </w:p>
          <w:p w14:paraId="42419A46"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w:t>
            </w:r>
          </w:p>
          <w:p w14:paraId="69C84F09"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Output: Arithmetic Operator </w:t>
            </w:r>
          </w:p>
          <w:p w14:paraId="448D03C8" w14:textId="77777777" w:rsidR="002E3C27" w:rsidRPr="00E613BD" w:rsidRDefault="002E3C27" w:rsidP="001C3606">
            <w:pPr>
              <w:ind w:left="630"/>
              <w:jc w:val="both"/>
              <w:rPr>
                <w:rFonts w:ascii="Arial" w:hAnsi="Arial" w:cs="Arial"/>
                <w:bCs/>
                <w:color w:val="000000" w:themeColor="text1"/>
                <w:sz w:val="18"/>
                <w:szCs w:val="18"/>
              </w:rPr>
            </w:pPr>
          </w:p>
          <w:p w14:paraId="70D6DEA1"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9. Write a program to convert the following regular grammar to a regular expression that can describe the words of the language { 0n10m  | n, m 1}:</w:t>
            </w:r>
          </w:p>
          <w:p w14:paraId="7E27B18F"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 </w:t>
            </w:r>
            <w:r w:rsidRPr="00E613BD">
              <w:rPr>
                <w:rFonts w:ascii="Arial" w:hAnsi="Arial" w:cs="Arial"/>
                <w:bCs/>
                <w:color w:val="000000" w:themeColor="text1"/>
                <w:sz w:val="18"/>
                <w:szCs w:val="18"/>
              </w:rPr>
              <w:t> 0S</w:t>
            </w:r>
          </w:p>
          <w:p w14:paraId="53D3AA84"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 </w:t>
            </w:r>
            <w:r w:rsidRPr="00E613BD">
              <w:rPr>
                <w:rFonts w:ascii="Arial" w:hAnsi="Arial" w:cs="Arial"/>
                <w:bCs/>
                <w:color w:val="000000" w:themeColor="text1"/>
                <w:sz w:val="18"/>
                <w:szCs w:val="18"/>
              </w:rPr>
              <w:t> 0B</w:t>
            </w:r>
          </w:p>
          <w:p w14:paraId="7A41759F"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B </w:t>
            </w:r>
            <w:r w:rsidRPr="00E613BD">
              <w:rPr>
                <w:rFonts w:ascii="Arial" w:hAnsi="Arial" w:cs="Arial"/>
                <w:bCs/>
                <w:color w:val="000000" w:themeColor="text1"/>
                <w:sz w:val="18"/>
                <w:szCs w:val="18"/>
              </w:rPr>
              <w:t> 1C</w:t>
            </w:r>
          </w:p>
          <w:p w14:paraId="3C4A55A4"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 </w:t>
            </w:r>
            <w:r w:rsidRPr="00E613BD">
              <w:rPr>
                <w:rFonts w:ascii="Arial" w:hAnsi="Arial" w:cs="Arial"/>
                <w:bCs/>
                <w:color w:val="000000" w:themeColor="text1"/>
                <w:sz w:val="18"/>
                <w:szCs w:val="18"/>
              </w:rPr>
              <w:t> 0C</w:t>
            </w:r>
          </w:p>
          <w:p w14:paraId="0AC4383E"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C </w:t>
            </w:r>
            <w:r w:rsidRPr="00E613BD">
              <w:rPr>
                <w:rFonts w:ascii="Arial" w:hAnsi="Arial" w:cs="Arial"/>
                <w:bCs/>
                <w:color w:val="000000" w:themeColor="text1"/>
                <w:sz w:val="18"/>
                <w:szCs w:val="18"/>
              </w:rPr>
              <w:t> 0</w:t>
            </w:r>
          </w:p>
          <w:p w14:paraId="24AE56D3" w14:textId="77777777" w:rsidR="002E3C27" w:rsidRPr="00E613BD" w:rsidRDefault="002E3C27" w:rsidP="001C3606">
            <w:pPr>
              <w:ind w:left="630"/>
              <w:jc w:val="both"/>
              <w:rPr>
                <w:rFonts w:ascii="Arial" w:hAnsi="Arial" w:cs="Arial"/>
                <w:bCs/>
                <w:color w:val="000000" w:themeColor="text1"/>
                <w:sz w:val="18"/>
                <w:szCs w:val="18"/>
              </w:rPr>
            </w:pPr>
          </w:p>
          <w:p w14:paraId="4F45AE40"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10. Write a program that will check an English sentence given in present indefinite form to justify whether it is syntactically valid or invalid according to the following Chomsky Normal Form: </w:t>
            </w:r>
          </w:p>
          <w:p w14:paraId="3F3A9FAC"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 </w:t>
            </w:r>
            <w:r w:rsidRPr="00E613BD">
              <w:rPr>
                <w:rFonts w:ascii="Arial" w:hAnsi="Arial" w:cs="Arial"/>
                <w:bCs/>
                <w:color w:val="000000" w:themeColor="text1"/>
                <w:sz w:val="18"/>
                <w:szCs w:val="18"/>
              </w:rPr>
              <w:t> SUB  PRED</w:t>
            </w:r>
          </w:p>
          <w:p w14:paraId="470C5BD5"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SUB </w:t>
            </w:r>
            <w:r w:rsidRPr="00E613BD">
              <w:rPr>
                <w:rFonts w:ascii="Arial" w:hAnsi="Arial" w:cs="Arial"/>
                <w:bCs/>
                <w:color w:val="000000" w:themeColor="text1"/>
                <w:sz w:val="18"/>
                <w:szCs w:val="18"/>
              </w:rPr>
              <w:t> PN | P</w:t>
            </w:r>
          </w:p>
          <w:p w14:paraId="402BC5C2"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PRED </w:t>
            </w:r>
            <w:r w:rsidRPr="00E613BD">
              <w:rPr>
                <w:rFonts w:ascii="Arial" w:hAnsi="Arial" w:cs="Arial"/>
                <w:bCs/>
                <w:color w:val="000000" w:themeColor="text1"/>
                <w:sz w:val="18"/>
                <w:szCs w:val="18"/>
              </w:rPr>
              <w:t> V | V  N</w:t>
            </w:r>
          </w:p>
          <w:p w14:paraId="6A4E72F9"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PN </w:t>
            </w:r>
            <w:r w:rsidRPr="00E613BD">
              <w:rPr>
                <w:rFonts w:ascii="Arial" w:hAnsi="Arial" w:cs="Arial"/>
                <w:bCs/>
                <w:color w:val="000000" w:themeColor="text1"/>
                <w:sz w:val="18"/>
                <w:szCs w:val="18"/>
              </w:rPr>
              <w:t xml:space="preserve"> </w:t>
            </w:r>
            <w:proofErr w:type="spellStart"/>
            <w:r w:rsidRPr="00E613BD">
              <w:rPr>
                <w:rFonts w:ascii="Arial" w:hAnsi="Arial" w:cs="Arial"/>
                <w:bCs/>
                <w:color w:val="000000" w:themeColor="text1"/>
                <w:sz w:val="18"/>
                <w:szCs w:val="18"/>
              </w:rPr>
              <w:t>Sagor</w:t>
            </w:r>
            <w:proofErr w:type="spellEnd"/>
            <w:r w:rsidRPr="00E613BD">
              <w:rPr>
                <w:rFonts w:ascii="Arial" w:hAnsi="Arial" w:cs="Arial"/>
                <w:bCs/>
                <w:color w:val="000000" w:themeColor="text1"/>
                <w:sz w:val="18"/>
                <w:szCs w:val="18"/>
              </w:rPr>
              <w:t xml:space="preserve"> | Selim | Salma | </w:t>
            </w:r>
            <w:proofErr w:type="spellStart"/>
            <w:r w:rsidRPr="00E613BD">
              <w:rPr>
                <w:rFonts w:ascii="Arial" w:hAnsi="Arial" w:cs="Arial"/>
                <w:bCs/>
                <w:color w:val="000000" w:themeColor="text1"/>
                <w:sz w:val="18"/>
                <w:szCs w:val="18"/>
              </w:rPr>
              <w:t>Nipu</w:t>
            </w:r>
            <w:proofErr w:type="spellEnd"/>
          </w:p>
          <w:p w14:paraId="5E9DAFF1"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P </w:t>
            </w:r>
            <w:r w:rsidRPr="00E613BD">
              <w:rPr>
                <w:rFonts w:ascii="Arial" w:hAnsi="Arial" w:cs="Arial"/>
                <w:bCs/>
                <w:color w:val="000000" w:themeColor="text1"/>
                <w:sz w:val="18"/>
                <w:szCs w:val="18"/>
              </w:rPr>
              <w:t> he | she | I | we | you | they</w:t>
            </w:r>
          </w:p>
          <w:p w14:paraId="6273A98F"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N </w:t>
            </w:r>
            <w:r w:rsidRPr="00E613BD">
              <w:rPr>
                <w:rFonts w:ascii="Arial" w:hAnsi="Arial" w:cs="Arial"/>
                <w:bCs/>
                <w:color w:val="000000" w:themeColor="text1"/>
                <w:sz w:val="18"/>
                <w:szCs w:val="18"/>
              </w:rPr>
              <w:t> book | cow | dog |  home | grass | rice | mango</w:t>
            </w:r>
          </w:p>
          <w:p w14:paraId="0A3CBA34"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V </w:t>
            </w:r>
            <w:r w:rsidRPr="00E613BD">
              <w:rPr>
                <w:rFonts w:ascii="Arial" w:hAnsi="Arial" w:cs="Arial"/>
                <w:bCs/>
                <w:color w:val="000000" w:themeColor="text1"/>
                <w:sz w:val="18"/>
                <w:szCs w:val="18"/>
              </w:rPr>
              <w:t xml:space="preserve"> read | eat | take | run | write </w:t>
            </w:r>
          </w:p>
          <w:p w14:paraId="56C01BE7" w14:textId="77777777" w:rsidR="002E3C27" w:rsidRPr="00E613BD" w:rsidRDefault="002E3C27" w:rsidP="001C3606">
            <w:pPr>
              <w:ind w:left="630"/>
              <w:jc w:val="both"/>
              <w:rPr>
                <w:rFonts w:ascii="Arial" w:hAnsi="Arial" w:cs="Arial"/>
                <w:bCs/>
                <w:color w:val="000000" w:themeColor="text1"/>
                <w:sz w:val="18"/>
                <w:szCs w:val="18"/>
              </w:rPr>
            </w:pPr>
          </w:p>
          <w:p w14:paraId="22FB63E8"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11. Write a program to implement a shift reducing parsing.</w:t>
            </w:r>
          </w:p>
          <w:p w14:paraId="21347FD8" w14:textId="77777777" w:rsidR="002E3C27" w:rsidRPr="00E613BD" w:rsidRDefault="002E3C27" w:rsidP="001C3606">
            <w:pPr>
              <w:ind w:left="630"/>
              <w:jc w:val="both"/>
              <w:rPr>
                <w:rFonts w:ascii="Arial" w:hAnsi="Arial" w:cs="Arial"/>
                <w:bCs/>
                <w:color w:val="000000" w:themeColor="text1"/>
                <w:sz w:val="18"/>
                <w:szCs w:val="18"/>
              </w:rPr>
            </w:pPr>
          </w:p>
          <w:p w14:paraId="76193CA9"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12.  Write a program to generate a syntax tree for the sentence </w:t>
            </w:r>
            <w:proofErr w:type="spellStart"/>
            <w:r w:rsidRPr="00E613BD">
              <w:rPr>
                <w:rFonts w:ascii="Arial" w:hAnsi="Arial" w:cs="Arial"/>
                <w:bCs/>
                <w:color w:val="000000" w:themeColor="text1"/>
                <w:sz w:val="18"/>
                <w:szCs w:val="18"/>
              </w:rPr>
              <w:t>a+b</w:t>
            </w:r>
            <w:proofErr w:type="spellEnd"/>
            <w:r w:rsidRPr="00E613BD">
              <w:rPr>
                <w:rFonts w:ascii="Arial" w:hAnsi="Arial" w:cs="Arial"/>
                <w:bCs/>
                <w:color w:val="000000" w:themeColor="text1"/>
                <w:sz w:val="18"/>
                <w:szCs w:val="18"/>
              </w:rPr>
              <w:t>*c with the following grammar:</w:t>
            </w:r>
          </w:p>
          <w:p w14:paraId="41390C44"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E </w:t>
            </w:r>
            <w:r w:rsidRPr="00E613BD">
              <w:rPr>
                <w:rFonts w:ascii="Arial" w:hAnsi="Arial" w:cs="Arial"/>
                <w:bCs/>
                <w:color w:val="000000" w:themeColor="text1"/>
                <w:sz w:val="18"/>
                <w:szCs w:val="18"/>
              </w:rPr>
              <w:t> E+E|E-E|E*E|E/E|(E)|</w:t>
            </w:r>
            <w:proofErr w:type="spellStart"/>
            <w:r w:rsidRPr="00E613BD">
              <w:rPr>
                <w:rFonts w:ascii="Arial" w:hAnsi="Arial" w:cs="Arial"/>
                <w:bCs/>
                <w:color w:val="000000" w:themeColor="text1"/>
                <w:sz w:val="18"/>
                <w:szCs w:val="18"/>
              </w:rPr>
              <w:t>a|b|c</w:t>
            </w:r>
            <w:proofErr w:type="spellEnd"/>
          </w:p>
          <w:p w14:paraId="449863B2" w14:textId="77777777" w:rsidR="002E3C27" w:rsidRPr="00E613BD" w:rsidRDefault="002E3C27" w:rsidP="001C3606">
            <w:pPr>
              <w:ind w:left="630"/>
              <w:jc w:val="both"/>
              <w:rPr>
                <w:rFonts w:ascii="Arial" w:hAnsi="Arial" w:cs="Arial"/>
                <w:bCs/>
                <w:color w:val="000000" w:themeColor="text1"/>
                <w:sz w:val="18"/>
                <w:szCs w:val="18"/>
              </w:rPr>
            </w:pPr>
          </w:p>
          <w:p w14:paraId="25357916"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13. Write a program which checks a validity of C++ expression derived by the following grammar: </w:t>
            </w:r>
          </w:p>
          <w:p w14:paraId="0F72F72B"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E </w:t>
            </w:r>
            <w:r w:rsidRPr="00E613BD">
              <w:rPr>
                <w:rFonts w:ascii="Arial" w:hAnsi="Arial" w:cs="Arial"/>
                <w:bCs/>
                <w:color w:val="000000" w:themeColor="text1"/>
                <w:sz w:val="18"/>
                <w:szCs w:val="18"/>
              </w:rPr>
              <w:t> E A E | (E) | ID</w:t>
            </w:r>
          </w:p>
          <w:p w14:paraId="4880EC9C"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A </w:t>
            </w:r>
            <w:r w:rsidRPr="00E613BD">
              <w:rPr>
                <w:rFonts w:ascii="Arial" w:hAnsi="Arial" w:cs="Arial"/>
                <w:bCs/>
                <w:color w:val="000000" w:themeColor="text1"/>
                <w:sz w:val="18"/>
                <w:szCs w:val="18"/>
              </w:rPr>
              <w:t> + | - | * | /</w:t>
            </w:r>
          </w:p>
          <w:p w14:paraId="1501FB29"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ID </w:t>
            </w:r>
            <w:r w:rsidRPr="00E613BD">
              <w:rPr>
                <w:rFonts w:ascii="Arial" w:hAnsi="Arial" w:cs="Arial"/>
                <w:bCs/>
                <w:color w:val="000000" w:themeColor="text1"/>
                <w:sz w:val="18"/>
                <w:szCs w:val="18"/>
              </w:rPr>
              <w:t> any valid identifier | any valid integer</w:t>
            </w:r>
          </w:p>
          <w:p w14:paraId="080D093F"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RESULT:</w:t>
            </w:r>
          </w:p>
          <w:p w14:paraId="772875F3"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Input: Enter a string: 2+3*5</w:t>
            </w:r>
          </w:p>
          <w:p w14:paraId="6641D0BA"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Output: VALID</w:t>
            </w:r>
          </w:p>
          <w:p w14:paraId="05F16DAE"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Input: Enter a string: 2+*3*5</w:t>
            </w:r>
          </w:p>
          <w:p w14:paraId="1A09543A"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Output: INVALID</w:t>
            </w:r>
          </w:p>
          <w:p w14:paraId="72F0E865" w14:textId="77777777" w:rsidR="002E3C27" w:rsidRPr="00E613BD" w:rsidRDefault="002E3C27" w:rsidP="001C3606">
            <w:pPr>
              <w:ind w:left="630"/>
              <w:jc w:val="both"/>
              <w:rPr>
                <w:rFonts w:ascii="Arial" w:hAnsi="Arial" w:cs="Arial"/>
                <w:bCs/>
                <w:color w:val="000000" w:themeColor="text1"/>
                <w:sz w:val="18"/>
                <w:szCs w:val="18"/>
              </w:rPr>
            </w:pPr>
          </w:p>
          <w:p w14:paraId="1F1054CB"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14.  Write a program to generate FIRST and FOLLOW sets using a given CFG.</w:t>
            </w:r>
          </w:p>
          <w:p w14:paraId="5091AB04" w14:textId="77777777" w:rsidR="002E3C27" w:rsidRPr="00E613BD" w:rsidRDefault="002E3C27" w:rsidP="001C3606">
            <w:pPr>
              <w:ind w:left="630"/>
              <w:jc w:val="both"/>
              <w:rPr>
                <w:rFonts w:ascii="Arial" w:hAnsi="Arial" w:cs="Arial"/>
                <w:bCs/>
                <w:color w:val="000000" w:themeColor="text1"/>
                <w:sz w:val="18"/>
                <w:szCs w:val="18"/>
              </w:rPr>
            </w:pPr>
          </w:p>
          <w:p w14:paraId="7F5A85ED"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15.  Write a program to generate a FOLLOW set and parsing table using the following LL(1) grammar and FIRST set:     </w:t>
            </w:r>
          </w:p>
          <w:p w14:paraId="4ED0CE42"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Grammar</w:t>
            </w:r>
            <w:r w:rsidRPr="00E613BD">
              <w:rPr>
                <w:rFonts w:ascii="Arial" w:hAnsi="Arial" w:cs="Arial"/>
                <w:bCs/>
                <w:color w:val="000000" w:themeColor="text1"/>
                <w:sz w:val="18"/>
                <w:szCs w:val="18"/>
              </w:rPr>
              <w:tab/>
              <w:t>FIRST set</w:t>
            </w:r>
          </w:p>
          <w:p w14:paraId="3B8588E0"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 TE’</w:t>
            </w:r>
            <w:r w:rsidRPr="00E613BD">
              <w:rPr>
                <w:rFonts w:ascii="Arial" w:hAnsi="Arial" w:cs="Arial"/>
                <w:bCs/>
                <w:color w:val="000000" w:themeColor="text1"/>
                <w:sz w:val="18"/>
                <w:szCs w:val="18"/>
              </w:rPr>
              <w:tab/>
              <w:t>{id, (}</w:t>
            </w:r>
          </w:p>
          <w:p w14:paraId="0CE0DD7C"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lastRenderedPageBreak/>
              <w:t>E’</w:t>
            </w:r>
            <w:r w:rsidRPr="00E613BD">
              <w:rPr>
                <w:rFonts w:ascii="Arial" w:hAnsi="Arial" w:cs="Arial"/>
                <w:bCs/>
                <w:color w:val="000000" w:themeColor="text1"/>
                <w:sz w:val="18"/>
                <w:szCs w:val="18"/>
              </w:rPr>
              <w:t>+TE’ | ϵ</w:t>
            </w:r>
            <w:r w:rsidRPr="00E613BD">
              <w:rPr>
                <w:rFonts w:ascii="Arial" w:hAnsi="Arial" w:cs="Arial"/>
                <w:bCs/>
                <w:color w:val="000000" w:themeColor="text1"/>
                <w:sz w:val="18"/>
                <w:szCs w:val="18"/>
              </w:rPr>
              <w:tab/>
              <w:t>{+, ϵ }</w:t>
            </w:r>
          </w:p>
          <w:p w14:paraId="299D84F0"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T </w:t>
            </w:r>
            <w:r w:rsidRPr="00E613BD">
              <w:rPr>
                <w:rFonts w:ascii="Arial" w:hAnsi="Arial" w:cs="Arial"/>
                <w:bCs/>
                <w:color w:val="000000" w:themeColor="text1"/>
                <w:sz w:val="18"/>
                <w:szCs w:val="18"/>
              </w:rPr>
              <w:t> FT’</w:t>
            </w:r>
            <w:r w:rsidRPr="00E613BD">
              <w:rPr>
                <w:rFonts w:ascii="Arial" w:hAnsi="Arial" w:cs="Arial"/>
                <w:bCs/>
                <w:color w:val="000000" w:themeColor="text1"/>
                <w:sz w:val="18"/>
                <w:szCs w:val="18"/>
              </w:rPr>
              <w:tab/>
              <w:t>{id, (}</w:t>
            </w:r>
          </w:p>
          <w:p w14:paraId="1B01A915"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T’ </w:t>
            </w:r>
            <w:r w:rsidRPr="00E613BD">
              <w:rPr>
                <w:rFonts w:ascii="Arial" w:hAnsi="Arial" w:cs="Arial"/>
                <w:bCs/>
                <w:color w:val="000000" w:themeColor="text1"/>
                <w:sz w:val="18"/>
                <w:szCs w:val="18"/>
              </w:rPr>
              <w:t>*FT’ | ϵ</w:t>
            </w:r>
            <w:r w:rsidRPr="00E613BD">
              <w:rPr>
                <w:rFonts w:ascii="Arial" w:hAnsi="Arial" w:cs="Arial"/>
                <w:bCs/>
                <w:color w:val="000000" w:themeColor="text1"/>
                <w:sz w:val="18"/>
                <w:szCs w:val="18"/>
              </w:rPr>
              <w:tab/>
              <w:t>{*, ϵ }</w:t>
            </w:r>
          </w:p>
          <w:p w14:paraId="29C03F74"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w:t>
            </w:r>
            <w:r w:rsidRPr="00E613BD">
              <w:rPr>
                <w:rFonts w:ascii="Arial" w:hAnsi="Arial" w:cs="Arial"/>
                <w:bCs/>
                <w:color w:val="000000" w:themeColor="text1"/>
                <w:sz w:val="18"/>
                <w:szCs w:val="18"/>
              </w:rPr>
              <w:t> (E) | id</w:t>
            </w:r>
            <w:r w:rsidRPr="00E613BD">
              <w:rPr>
                <w:rFonts w:ascii="Arial" w:hAnsi="Arial" w:cs="Arial"/>
                <w:bCs/>
                <w:color w:val="000000" w:themeColor="text1"/>
                <w:sz w:val="18"/>
                <w:szCs w:val="18"/>
              </w:rPr>
              <w:tab/>
              <w:t>{id, (}</w:t>
            </w:r>
          </w:p>
          <w:p w14:paraId="4F4F2127" w14:textId="77777777" w:rsidR="002E3C27" w:rsidRPr="00E613BD" w:rsidRDefault="002E3C27" w:rsidP="001C3606">
            <w:pPr>
              <w:ind w:left="630"/>
              <w:jc w:val="both"/>
              <w:rPr>
                <w:rFonts w:ascii="Arial" w:hAnsi="Arial" w:cs="Arial"/>
                <w:bCs/>
                <w:color w:val="000000" w:themeColor="text1"/>
                <w:sz w:val="18"/>
                <w:szCs w:val="18"/>
              </w:rPr>
            </w:pPr>
          </w:p>
          <w:p w14:paraId="29B7B11B"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16.  Write a program to generate a parse tree of predictive parser using the following parsing table:</w:t>
            </w:r>
          </w:p>
          <w:p w14:paraId="07122DC8"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id</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r w:rsidRPr="00E613BD">
              <w:rPr>
                <w:rFonts w:ascii="Arial" w:hAnsi="Arial" w:cs="Arial"/>
                <w:bCs/>
                <w:color w:val="000000" w:themeColor="text1"/>
                <w:sz w:val="18"/>
                <w:szCs w:val="18"/>
              </w:rPr>
              <w:tab/>
              <w:t>$</w:t>
            </w:r>
          </w:p>
          <w:p w14:paraId="5F730462"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p>
          <w:p w14:paraId="5A7BFC51"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ϵ</w:t>
            </w:r>
            <w:r w:rsidRPr="00E613BD">
              <w:rPr>
                <w:rFonts w:ascii="Arial" w:hAnsi="Arial" w:cs="Arial"/>
                <w:bCs/>
                <w:color w:val="000000" w:themeColor="text1"/>
                <w:sz w:val="18"/>
                <w:szCs w:val="18"/>
              </w:rPr>
              <w:tab/>
              <w:t>E’</w:t>
            </w:r>
            <w:r w:rsidRPr="00E613BD">
              <w:rPr>
                <w:rFonts w:ascii="Arial" w:hAnsi="Arial" w:cs="Arial"/>
                <w:bCs/>
                <w:color w:val="000000" w:themeColor="text1"/>
                <w:sz w:val="18"/>
                <w:szCs w:val="18"/>
              </w:rPr>
              <w:t>ϵ</w:t>
            </w:r>
          </w:p>
          <w:p w14:paraId="618B8BA9"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T</w:t>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FT’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FT’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p>
          <w:p w14:paraId="4179C33D"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ϵ</w:t>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*FT’</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ϵ</w:t>
            </w:r>
            <w:r w:rsidRPr="00E613BD">
              <w:rPr>
                <w:rFonts w:ascii="Arial" w:hAnsi="Arial" w:cs="Arial"/>
                <w:bCs/>
                <w:color w:val="000000" w:themeColor="text1"/>
                <w:sz w:val="18"/>
                <w:szCs w:val="18"/>
              </w:rPr>
              <w:tab/>
              <w:t>T’</w:t>
            </w:r>
            <w:r w:rsidRPr="00E613BD">
              <w:rPr>
                <w:rFonts w:ascii="Arial" w:hAnsi="Arial" w:cs="Arial"/>
                <w:bCs/>
                <w:color w:val="000000" w:themeColor="text1"/>
                <w:sz w:val="18"/>
                <w:szCs w:val="18"/>
              </w:rPr>
              <w:t>ϵ</w:t>
            </w:r>
          </w:p>
          <w:p w14:paraId="7743C3C3"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F</w:t>
            </w:r>
            <w:r w:rsidRPr="00E613BD">
              <w:rPr>
                <w:rFonts w:ascii="Arial" w:hAnsi="Arial" w:cs="Arial"/>
                <w:bCs/>
                <w:color w:val="000000" w:themeColor="text1"/>
                <w:sz w:val="18"/>
                <w:szCs w:val="18"/>
              </w:rPr>
              <w:tab/>
            </w:r>
            <w:proofErr w:type="spellStart"/>
            <w:r w:rsidRPr="00E613BD">
              <w:rPr>
                <w:rFonts w:ascii="Arial" w:hAnsi="Arial" w:cs="Arial"/>
                <w:bCs/>
                <w:color w:val="000000" w:themeColor="text1"/>
                <w:sz w:val="18"/>
                <w:szCs w:val="18"/>
              </w:rPr>
              <w:t>F</w:t>
            </w:r>
            <w:r w:rsidRPr="00E613BD">
              <w:rPr>
                <w:rFonts w:ascii="Arial" w:hAnsi="Arial" w:cs="Arial"/>
                <w:bCs/>
                <w:color w:val="000000" w:themeColor="text1"/>
                <w:sz w:val="18"/>
                <w:szCs w:val="18"/>
              </w:rPr>
              <w:t>id</w:t>
            </w:r>
            <w:proofErr w:type="spellEnd"/>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t>F</w:t>
            </w:r>
            <w:r w:rsidRPr="00E613BD">
              <w:rPr>
                <w:rFonts w:ascii="Arial" w:hAnsi="Arial" w:cs="Arial"/>
                <w:bCs/>
                <w:color w:val="000000" w:themeColor="text1"/>
                <w:sz w:val="18"/>
                <w:szCs w:val="18"/>
              </w:rPr>
              <w:t>(E)</w:t>
            </w:r>
            <w:r w:rsidRPr="00E613BD">
              <w:rPr>
                <w:rFonts w:ascii="Arial" w:hAnsi="Arial" w:cs="Arial"/>
                <w:bCs/>
                <w:color w:val="000000" w:themeColor="text1"/>
                <w:sz w:val="18"/>
                <w:szCs w:val="18"/>
              </w:rPr>
              <w:tab/>
            </w:r>
            <w:r w:rsidRPr="00E613BD">
              <w:rPr>
                <w:rFonts w:ascii="Arial" w:hAnsi="Arial" w:cs="Arial"/>
                <w:bCs/>
                <w:color w:val="000000" w:themeColor="text1"/>
                <w:sz w:val="18"/>
                <w:szCs w:val="18"/>
              </w:rPr>
              <w:tab/>
            </w:r>
          </w:p>
          <w:p w14:paraId="7DBA106A" w14:textId="77777777" w:rsidR="002E3C27" w:rsidRPr="00E613BD" w:rsidRDefault="002E3C27" w:rsidP="001C3606">
            <w:pPr>
              <w:ind w:left="630"/>
              <w:jc w:val="both"/>
              <w:rPr>
                <w:rFonts w:ascii="Arial" w:hAnsi="Arial" w:cs="Arial"/>
                <w:bCs/>
                <w:color w:val="000000" w:themeColor="text1"/>
                <w:sz w:val="18"/>
                <w:szCs w:val="18"/>
              </w:rPr>
            </w:pPr>
          </w:p>
          <w:p w14:paraId="6614A705"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17. Write a program that converts the C++ expression to an intermediate code of Post-fix notation form.</w:t>
            </w:r>
          </w:p>
          <w:p w14:paraId="4158560A"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RESULT: </w:t>
            </w:r>
          </w:p>
          <w:p w14:paraId="74E994B2"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Input: Enter infix expression: ( A – B ) * ( D/E)</w:t>
            </w:r>
          </w:p>
          <w:p w14:paraId="3FFA736A"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Output: Postfix: AB – DE / *</w:t>
            </w:r>
          </w:p>
          <w:p w14:paraId="062A8201" w14:textId="77777777" w:rsidR="002E3C27" w:rsidRPr="00E613BD" w:rsidRDefault="002E3C27" w:rsidP="001C3606">
            <w:pPr>
              <w:ind w:left="630"/>
              <w:jc w:val="both"/>
              <w:rPr>
                <w:rFonts w:ascii="Arial" w:hAnsi="Arial" w:cs="Arial"/>
                <w:bCs/>
                <w:color w:val="000000" w:themeColor="text1"/>
                <w:sz w:val="18"/>
                <w:szCs w:val="18"/>
              </w:rPr>
            </w:pPr>
          </w:p>
          <w:p w14:paraId="27CA0155" w14:textId="77777777" w:rsidR="002E3C27" w:rsidRPr="00E613BD" w:rsidRDefault="002E3C27" w:rsidP="001C3606">
            <w:pPr>
              <w:jc w:val="both"/>
              <w:rPr>
                <w:rFonts w:ascii="Arial" w:hAnsi="Arial" w:cs="Arial"/>
                <w:bCs/>
                <w:color w:val="000000" w:themeColor="text1"/>
                <w:sz w:val="18"/>
                <w:szCs w:val="18"/>
              </w:rPr>
            </w:pPr>
            <w:r w:rsidRPr="00E613BD">
              <w:rPr>
                <w:rFonts w:ascii="Arial" w:hAnsi="Arial" w:cs="Arial"/>
                <w:bCs/>
                <w:color w:val="000000" w:themeColor="text1"/>
                <w:sz w:val="18"/>
                <w:szCs w:val="18"/>
              </w:rPr>
              <w:t>18. Write a program that converts the C++ statement to an intermediate code of Post-fix notation form.</w:t>
            </w:r>
          </w:p>
          <w:p w14:paraId="0BA1F0B9"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 xml:space="preserve">RESULT: </w:t>
            </w:r>
          </w:p>
          <w:p w14:paraId="5E9CB0B0" w14:textId="77777777" w:rsidR="002E3C27" w:rsidRPr="00E613BD" w:rsidRDefault="002E3C27" w:rsidP="001C3606">
            <w:pPr>
              <w:ind w:left="630"/>
              <w:jc w:val="both"/>
              <w:rPr>
                <w:rFonts w:ascii="Arial" w:hAnsi="Arial" w:cs="Arial"/>
                <w:bCs/>
                <w:color w:val="000000" w:themeColor="text1"/>
                <w:sz w:val="18"/>
                <w:szCs w:val="18"/>
              </w:rPr>
            </w:pPr>
            <w:r w:rsidRPr="00E613BD">
              <w:rPr>
                <w:rFonts w:ascii="Arial" w:hAnsi="Arial" w:cs="Arial"/>
                <w:bCs/>
                <w:color w:val="000000" w:themeColor="text1"/>
                <w:sz w:val="18"/>
                <w:szCs w:val="18"/>
              </w:rPr>
              <w:tab/>
              <w:t xml:space="preserve">Input: Enter infix statement: if  a  then if  c-d  then  </w:t>
            </w:r>
            <w:proofErr w:type="spellStart"/>
            <w:r w:rsidRPr="00E613BD">
              <w:rPr>
                <w:rFonts w:ascii="Arial" w:hAnsi="Arial" w:cs="Arial"/>
                <w:bCs/>
                <w:color w:val="000000" w:themeColor="text1"/>
                <w:sz w:val="18"/>
                <w:szCs w:val="18"/>
              </w:rPr>
              <w:t>a+c</w:t>
            </w:r>
            <w:proofErr w:type="spellEnd"/>
            <w:r w:rsidRPr="00E613BD">
              <w:rPr>
                <w:rFonts w:ascii="Arial" w:hAnsi="Arial" w:cs="Arial"/>
                <w:bCs/>
                <w:color w:val="000000" w:themeColor="text1"/>
                <w:sz w:val="18"/>
                <w:szCs w:val="18"/>
              </w:rPr>
              <w:t xml:space="preserve">  else  a*c  else  </w:t>
            </w:r>
            <w:proofErr w:type="spellStart"/>
            <w:r w:rsidRPr="00E613BD">
              <w:rPr>
                <w:rFonts w:ascii="Arial" w:hAnsi="Arial" w:cs="Arial"/>
                <w:bCs/>
                <w:color w:val="000000" w:themeColor="text1"/>
                <w:sz w:val="18"/>
                <w:szCs w:val="18"/>
              </w:rPr>
              <w:t>a+b</w:t>
            </w:r>
            <w:proofErr w:type="spellEnd"/>
          </w:p>
          <w:p w14:paraId="3C3334B7" w14:textId="77777777" w:rsidR="002E3C27" w:rsidRPr="009C6D09" w:rsidRDefault="002E3C27" w:rsidP="001C3606">
            <w:pPr>
              <w:ind w:left="630"/>
              <w:jc w:val="both"/>
              <w:rPr>
                <w:rFonts w:ascii="Arial" w:hAnsi="Arial" w:cs="Arial"/>
                <w:b/>
                <w:color w:val="FF0000"/>
                <w:sz w:val="18"/>
                <w:szCs w:val="18"/>
              </w:rPr>
            </w:pPr>
            <w:r w:rsidRPr="00E613BD">
              <w:rPr>
                <w:rFonts w:ascii="Arial" w:hAnsi="Arial" w:cs="Arial"/>
                <w:bCs/>
                <w:color w:val="000000" w:themeColor="text1"/>
                <w:sz w:val="18"/>
                <w:szCs w:val="18"/>
              </w:rPr>
              <w:tab/>
              <w:t xml:space="preserve">Output: Postfix: </w:t>
            </w:r>
            <w:proofErr w:type="spellStart"/>
            <w:r w:rsidRPr="00E613BD">
              <w:rPr>
                <w:rFonts w:ascii="Arial" w:hAnsi="Arial" w:cs="Arial"/>
                <w:bCs/>
                <w:color w:val="000000" w:themeColor="text1"/>
                <w:sz w:val="18"/>
                <w:szCs w:val="18"/>
              </w:rPr>
              <w:t>acd</w:t>
            </w:r>
            <w:proofErr w:type="spellEnd"/>
            <w:r w:rsidRPr="00E613BD">
              <w:rPr>
                <w:rFonts w:ascii="Arial" w:hAnsi="Arial" w:cs="Arial"/>
                <w:bCs/>
                <w:color w:val="000000" w:themeColor="text1"/>
                <w:sz w:val="18"/>
                <w:szCs w:val="18"/>
              </w:rPr>
              <w:t xml:space="preserve"> - ac + ac </w:t>
            </w:r>
            <w:proofErr w:type="gramStart"/>
            <w:r w:rsidRPr="00E613BD">
              <w:rPr>
                <w:rFonts w:ascii="Arial" w:hAnsi="Arial" w:cs="Arial"/>
                <w:bCs/>
                <w:color w:val="000000" w:themeColor="text1"/>
                <w:sz w:val="18"/>
                <w:szCs w:val="18"/>
              </w:rPr>
              <w:t>* ?</w:t>
            </w:r>
            <w:proofErr w:type="gramEnd"/>
            <w:r w:rsidRPr="00E613BD">
              <w:rPr>
                <w:rFonts w:ascii="Arial" w:hAnsi="Arial" w:cs="Arial"/>
                <w:bCs/>
                <w:color w:val="000000" w:themeColor="text1"/>
                <w:sz w:val="18"/>
                <w:szCs w:val="18"/>
              </w:rPr>
              <w:t xml:space="preserve"> ab + ?</w:t>
            </w:r>
          </w:p>
        </w:tc>
      </w:tr>
    </w:tbl>
    <w:p w14:paraId="5279A928" w14:textId="77777777" w:rsidR="002E3C27" w:rsidRPr="009C6D09" w:rsidRDefault="002E3C27" w:rsidP="002E3C27">
      <w:pPr>
        <w:spacing w:line="360" w:lineRule="auto"/>
        <w:ind w:left="720"/>
        <w:rPr>
          <w:rFonts w:ascii="Arial" w:hAnsi="Arial" w:cs="Arial"/>
          <w:sz w:val="18"/>
          <w:szCs w:val="18"/>
        </w:rPr>
      </w:pPr>
    </w:p>
    <w:p w14:paraId="205B4218" w14:textId="77777777" w:rsidR="002E3C27" w:rsidRPr="009C6D09" w:rsidRDefault="002E3C27" w:rsidP="002E3C27">
      <w:pPr>
        <w:spacing w:line="360" w:lineRule="auto"/>
        <w:ind w:left="720"/>
        <w:rPr>
          <w:rFonts w:ascii="Arial" w:hAnsi="Arial" w:cs="Arial"/>
          <w:sz w:val="18"/>
          <w:szCs w:val="18"/>
        </w:rPr>
      </w:pPr>
    </w:p>
    <w:p w14:paraId="68034F09" w14:textId="77777777" w:rsidR="002E3C27" w:rsidRPr="00A024D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 3151</w:t>
      </w:r>
      <w:r w:rsidRPr="00A024D4">
        <w:rPr>
          <w:rFonts w:ascii="Arial" w:hAnsi="Arial" w:cs="Arial"/>
          <w:b/>
          <w:bCs/>
          <w:iCs/>
          <w:sz w:val="18"/>
          <w:szCs w:val="18"/>
        </w:rPr>
        <w:t>: Engineering Ethics and Environment Protection</w:t>
      </w:r>
    </w:p>
    <w:p w14:paraId="61FBEE93" w14:textId="77777777" w:rsidR="002E3C27" w:rsidRPr="00A024D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024D4">
        <w:rPr>
          <w:rFonts w:ascii="Arial" w:hAnsi="Arial" w:cs="Arial"/>
          <w:b/>
          <w:bCs/>
          <w:iCs/>
          <w:sz w:val="18"/>
          <w:szCs w:val="18"/>
        </w:rPr>
        <w:t>Credits: 2</w:t>
      </w:r>
      <w:r w:rsidRPr="00A024D4">
        <w:rPr>
          <w:rFonts w:ascii="Arial" w:hAnsi="Arial" w:cs="Arial"/>
          <w:iCs/>
          <w:sz w:val="18"/>
          <w:szCs w:val="18"/>
        </w:rPr>
        <w:t xml:space="preserve"> </w:t>
      </w:r>
      <w:r w:rsidRPr="00A024D4">
        <w:rPr>
          <w:rFonts w:ascii="Arial" w:hAnsi="Arial" w:cs="Arial"/>
          <w:b/>
          <w:bCs/>
          <w:iCs/>
          <w:sz w:val="18"/>
          <w:szCs w:val="18"/>
        </w:rPr>
        <w:t>Contact Hours: 26</w:t>
      </w:r>
    </w:p>
    <w:p w14:paraId="18FC633C" w14:textId="77777777" w:rsidR="002E3C27" w:rsidRPr="00A024D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024D4">
        <w:rPr>
          <w:rFonts w:ascii="Arial" w:hAnsi="Arial" w:cs="Arial"/>
          <w:b/>
          <w:bCs/>
          <w:iCs/>
          <w:sz w:val="18"/>
          <w:szCs w:val="18"/>
        </w:rPr>
        <w:t>Year: First Semester: Even</w:t>
      </w:r>
    </w:p>
    <w:p w14:paraId="2577A281" w14:textId="77777777" w:rsidR="002E3C27" w:rsidRPr="00A024D4" w:rsidRDefault="002E3C27" w:rsidP="002E3C27">
      <w:pPr>
        <w:jc w:val="center"/>
        <w:rPr>
          <w:rFonts w:ascii="Arial" w:hAnsi="Arial" w:cs="Arial"/>
          <w:b/>
          <w:bCs/>
          <w:sz w:val="18"/>
          <w:szCs w:val="18"/>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31"/>
        <w:gridCol w:w="7741"/>
      </w:tblGrid>
      <w:tr w:rsidR="002E3C27" w:rsidRPr="00A024D4" w14:paraId="08B8155C" w14:textId="77777777" w:rsidTr="001C3606">
        <w:trPr>
          <w:jc w:val="center"/>
        </w:trPr>
        <w:tc>
          <w:tcPr>
            <w:tcW w:w="1431" w:type="dxa"/>
            <w:tcBorders>
              <w:top w:val="nil"/>
              <w:left w:val="nil"/>
              <w:bottom w:val="nil"/>
              <w:right w:val="nil"/>
            </w:tcBorders>
            <w:shd w:val="clear" w:color="auto" w:fill="FFFFFF"/>
          </w:tcPr>
          <w:p w14:paraId="79A2010E" w14:textId="77777777" w:rsidR="002E3C27" w:rsidRPr="00A024D4" w:rsidRDefault="002E3C27" w:rsidP="001C3606">
            <w:pPr>
              <w:rPr>
                <w:rFonts w:ascii="Arial" w:hAnsi="Arial" w:cs="Arial"/>
                <w:b/>
                <w:sz w:val="18"/>
                <w:szCs w:val="18"/>
              </w:rPr>
            </w:pPr>
            <w:r w:rsidRPr="00A024D4">
              <w:rPr>
                <w:rFonts w:ascii="Arial" w:hAnsi="Arial" w:cs="Arial"/>
                <w:b/>
                <w:sz w:val="18"/>
                <w:szCs w:val="18"/>
              </w:rPr>
              <w:t>Prerequisite:</w:t>
            </w:r>
          </w:p>
        </w:tc>
        <w:tc>
          <w:tcPr>
            <w:tcW w:w="7741" w:type="dxa"/>
            <w:tcBorders>
              <w:top w:val="nil"/>
              <w:left w:val="nil"/>
              <w:bottom w:val="nil"/>
              <w:right w:val="nil"/>
            </w:tcBorders>
            <w:shd w:val="clear" w:color="auto" w:fill="FFFFFF"/>
          </w:tcPr>
          <w:p w14:paraId="570F8041" w14:textId="77777777" w:rsidR="002E3C27" w:rsidRPr="00A024D4" w:rsidRDefault="002E3C27" w:rsidP="001C3606">
            <w:pPr>
              <w:rPr>
                <w:rFonts w:ascii="Arial" w:hAnsi="Arial" w:cs="Arial"/>
                <w:iCs/>
                <w:sz w:val="18"/>
                <w:szCs w:val="18"/>
              </w:rPr>
            </w:pPr>
            <w:r w:rsidRPr="00A024D4">
              <w:rPr>
                <w:rFonts w:ascii="Arial" w:hAnsi="Arial" w:cs="Arial"/>
                <w:iCs/>
                <w:sz w:val="18"/>
                <w:szCs w:val="18"/>
              </w:rPr>
              <w:t>None</w:t>
            </w:r>
          </w:p>
        </w:tc>
      </w:tr>
      <w:tr w:rsidR="002E3C27" w:rsidRPr="00A024D4" w14:paraId="3C5B8B30" w14:textId="77777777" w:rsidTr="001C3606">
        <w:trPr>
          <w:jc w:val="center"/>
        </w:trPr>
        <w:tc>
          <w:tcPr>
            <w:tcW w:w="1431" w:type="dxa"/>
            <w:tcBorders>
              <w:top w:val="nil"/>
              <w:left w:val="nil"/>
              <w:bottom w:val="nil"/>
              <w:right w:val="nil"/>
            </w:tcBorders>
            <w:shd w:val="clear" w:color="auto" w:fill="FFFFFF"/>
          </w:tcPr>
          <w:p w14:paraId="19181270" w14:textId="77777777" w:rsidR="002E3C27" w:rsidRPr="00A024D4" w:rsidRDefault="002E3C27" w:rsidP="001C3606">
            <w:pPr>
              <w:rPr>
                <w:rFonts w:ascii="Arial" w:hAnsi="Arial" w:cs="Arial"/>
                <w:b/>
                <w:sz w:val="18"/>
                <w:szCs w:val="18"/>
              </w:rPr>
            </w:pPr>
            <w:r w:rsidRPr="00A024D4">
              <w:rPr>
                <w:rFonts w:ascii="Arial" w:hAnsi="Arial" w:cs="Arial"/>
                <w:b/>
                <w:sz w:val="18"/>
                <w:szCs w:val="18"/>
              </w:rPr>
              <w:t>Course Type</w:t>
            </w:r>
          </w:p>
        </w:tc>
        <w:tc>
          <w:tcPr>
            <w:tcW w:w="7741" w:type="dxa"/>
            <w:tcBorders>
              <w:top w:val="nil"/>
              <w:left w:val="nil"/>
              <w:bottom w:val="nil"/>
              <w:right w:val="nil"/>
            </w:tcBorders>
            <w:shd w:val="clear" w:color="auto" w:fill="FFFFFF"/>
          </w:tcPr>
          <w:p w14:paraId="4B880603" w14:textId="77777777" w:rsidR="002E3C27" w:rsidRPr="00A024D4" w:rsidRDefault="00000000" w:rsidP="001C3606">
            <w:pPr>
              <w:rPr>
                <w:rFonts w:ascii="Arial" w:hAnsi="Arial" w:cs="Arial"/>
                <w:iCs/>
                <w:sz w:val="18"/>
                <w:szCs w:val="18"/>
              </w:rPr>
            </w:pPr>
            <w:sdt>
              <w:sdtPr>
                <w:rPr>
                  <w:rFonts w:ascii="Arial" w:hAnsi="Arial" w:cs="Arial"/>
                  <w:iCs/>
                  <w:sz w:val="18"/>
                  <w:szCs w:val="18"/>
                </w:rPr>
                <w:id w:val="1796399201"/>
              </w:sdtPr>
              <w:sdtContent>
                <w:r w:rsidR="002E3C27" w:rsidRPr="00A024D4">
                  <w:rPr>
                    <w:rFonts w:ascii="MS Gothic" w:eastAsia="MS Gothic" w:hAnsi="MS Gothic" w:cs="MS Gothic" w:hint="eastAsia"/>
                    <w:iCs/>
                    <w:sz w:val="18"/>
                    <w:szCs w:val="18"/>
                  </w:rPr>
                  <w:t>☒</w:t>
                </w:r>
              </w:sdtContent>
            </w:sdt>
            <w:r w:rsidR="002E3C27" w:rsidRPr="00A024D4">
              <w:rPr>
                <w:rFonts w:ascii="Arial" w:hAnsi="Arial" w:cs="Arial"/>
                <w:iCs/>
                <w:sz w:val="18"/>
                <w:szCs w:val="18"/>
              </w:rPr>
              <w:t xml:space="preserve"> Theory         </w:t>
            </w:r>
            <w:sdt>
              <w:sdtPr>
                <w:rPr>
                  <w:rFonts w:ascii="Arial" w:hAnsi="Arial" w:cs="Arial"/>
                  <w:iCs/>
                  <w:sz w:val="18"/>
                  <w:szCs w:val="18"/>
                </w:rPr>
                <w:id w:val="1636367259"/>
              </w:sdtPr>
              <w:sdtContent>
                <w:r w:rsidR="002E3C27" w:rsidRPr="00A024D4">
                  <w:rPr>
                    <w:rFonts w:ascii="MS Gothic" w:eastAsia="MS Gothic" w:hAnsi="MS Gothic" w:cs="MS Gothic" w:hint="eastAsia"/>
                    <w:iCs/>
                    <w:sz w:val="18"/>
                    <w:szCs w:val="18"/>
                  </w:rPr>
                  <w:t>☐</w:t>
                </w:r>
              </w:sdtContent>
            </w:sdt>
            <w:r w:rsidR="002E3C27" w:rsidRPr="00A024D4">
              <w:rPr>
                <w:rFonts w:ascii="Arial" w:hAnsi="Arial" w:cs="Arial"/>
                <w:iCs/>
                <w:sz w:val="18"/>
                <w:szCs w:val="18"/>
              </w:rPr>
              <w:t xml:space="preserve">  Laboratory work         </w:t>
            </w:r>
            <w:sdt>
              <w:sdtPr>
                <w:rPr>
                  <w:rFonts w:ascii="Arial" w:hAnsi="Arial" w:cs="Arial"/>
                  <w:iCs/>
                  <w:sz w:val="18"/>
                  <w:szCs w:val="18"/>
                </w:rPr>
                <w:id w:val="-831525715"/>
              </w:sdtPr>
              <w:sdtContent>
                <w:r w:rsidR="002E3C27" w:rsidRPr="00A024D4">
                  <w:rPr>
                    <w:rFonts w:ascii="MS Gothic" w:eastAsia="MS Gothic" w:hAnsi="MS Gothic" w:cs="MS Gothic" w:hint="eastAsia"/>
                    <w:iCs/>
                    <w:sz w:val="18"/>
                    <w:szCs w:val="18"/>
                  </w:rPr>
                  <w:t>☐</w:t>
                </w:r>
              </w:sdtContent>
            </w:sdt>
            <w:r w:rsidR="002E3C27" w:rsidRPr="00A024D4">
              <w:rPr>
                <w:rFonts w:ascii="Arial" w:hAnsi="Arial" w:cs="Arial"/>
                <w:iCs/>
                <w:sz w:val="18"/>
                <w:szCs w:val="18"/>
              </w:rPr>
              <w:t xml:space="preserve">  Project work      </w:t>
            </w:r>
            <w:sdt>
              <w:sdtPr>
                <w:rPr>
                  <w:rFonts w:ascii="Arial" w:hAnsi="Arial" w:cs="Arial"/>
                  <w:iCs/>
                  <w:sz w:val="18"/>
                  <w:szCs w:val="18"/>
                </w:rPr>
                <w:id w:val="181397623"/>
              </w:sdtPr>
              <w:sdtContent>
                <w:r w:rsidR="002E3C27" w:rsidRPr="00A024D4">
                  <w:rPr>
                    <w:rFonts w:ascii="MS Gothic" w:eastAsia="MS Gothic" w:hAnsi="MS Gothic" w:cs="MS Gothic" w:hint="eastAsia"/>
                    <w:iCs/>
                    <w:sz w:val="18"/>
                    <w:szCs w:val="18"/>
                  </w:rPr>
                  <w:t>☐</w:t>
                </w:r>
              </w:sdtContent>
            </w:sdt>
            <w:r w:rsidR="002E3C27" w:rsidRPr="00A024D4">
              <w:rPr>
                <w:rFonts w:ascii="Arial" w:hAnsi="Arial" w:cs="Arial"/>
                <w:iCs/>
                <w:sz w:val="18"/>
                <w:szCs w:val="18"/>
              </w:rPr>
              <w:t xml:space="preserve">  Viva Voce                    </w:t>
            </w:r>
          </w:p>
        </w:tc>
      </w:tr>
      <w:tr w:rsidR="002E3C27" w:rsidRPr="00A024D4" w14:paraId="41DA8E40" w14:textId="77777777" w:rsidTr="001C3606">
        <w:trPr>
          <w:trHeight w:val="238"/>
          <w:jc w:val="center"/>
        </w:trPr>
        <w:tc>
          <w:tcPr>
            <w:tcW w:w="1431" w:type="dxa"/>
            <w:tcBorders>
              <w:top w:val="nil"/>
              <w:left w:val="nil"/>
              <w:bottom w:val="nil"/>
              <w:right w:val="nil"/>
            </w:tcBorders>
            <w:shd w:val="clear" w:color="auto" w:fill="FFFFFF"/>
          </w:tcPr>
          <w:p w14:paraId="1EF79212" w14:textId="77777777" w:rsidR="002E3C27" w:rsidRPr="00A024D4" w:rsidRDefault="002E3C27" w:rsidP="001C3606">
            <w:pPr>
              <w:ind w:left="2160" w:hanging="2160"/>
              <w:rPr>
                <w:rFonts w:ascii="Arial" w:hAnsi="Arial" w:cs="Arial"/>
                <w:b/>
                <w:bCs/>
                <w:sz w:val="18"/>
                <w:szCs w:val="18"/>
              </w:rPr>
            </w:pPr>
            <w:r w:rsidRPr="00A024D4">
              <w:rPr>
                <w:rFonts w:ascii="Arial" w:hAnsi="Arial" w:cs="Arial"/>
                <w:b/>
                <w:bCs/>
                <w:sz w:val="18"/>
                <w:szCs w:val="18"/>
              </w:rPr>
              <w:t>Motivation</w:t>
            </w:r>
          </w:p>
        </w:tc>
        <w:tc>
          <w:tcPr>
            <w:tcW w:w="7741" w:type="dxa"/>
            <w:tcBorders>
              <w:top w:val="nil"/>
              <w:left w:val="nil"/>
              <w:bottom w:val="nil"/>
              <w:right w:val="nil"/>
            </w:tcBorders>
            <w:shd w:val="clear" w:color="auto" w:fill="FFFFFF"/>
          </w:tcPr>
          <w:p w14:paraId="1AAB8A04" w14:textId="77777777" w:rsidR="002E3C27" w:rsidRPr="00A024D4" w:rsidRDefault="002E3C27" w:rsidP="001C3606">
            <w:pPr>
              <w:rPr>
                <w:rFonts w:ascii="Arial" w:hAnsi="Arial" w:cs="Arial"/>
                <w:iCs/>
                <w:sz w:val="18"/>
                <w:szCs w:val="18"/>
              </w:rPr>
            </w:pPr>
          </w:p>
        </w:tc>
      </w:tr>
      <w:tr w:rsidR="002E3C27" w:rsidRPr="00A024D4" w14:paraId="3EE04B15" w14:textId="77777777" w:rsidTr="001C3606">
        <w:trPr>
          <w:trHeight w:val="238"/>
          <w:jc w:val="center"/>
        </w:trPr>
        <w:tc>
          <w:tcPr>
            <w:tcW w:w="9172" w:type="dxa"/>
            <w:gridSpan w:val="2"/>
            <w:tcBorders>
              <w:top w:val="nil"/>
              <w:left w:val="nil"/>
              <w:bottom w:val="nil"/>
              <w:right w:val="nil"/>
            </w:tcBorders>
            <w:shd w:val="clear" w:color="auto" w:fill="FFFFFF"/>
          </w:tcPr>
          <w:p w14:paraId="788FFC12" w14:textId="77777777" w:rsidR="002E3C27" w:rsidRPr="00A024D4" w:rsidRDefault="002E3C27" w:rsidP="001C3606">
            <w:pPr>
              <w:rPr>
                <w:rFonts w:ascii="Arial" w:hAnsi="Arial" w:cs="Arial"/>
                <w:b/>
                <w:bCs/>
                <w:sz w:val="18"/>
                <w:szCs w:val="18"/>
              </w:rPr>
            </w:pPr>
            <w:r w:rsidRPr="00A024D4">
              <w:rPr>
                <w:rFonts w:ascii="Arial" w:hAnsi="Arial" w:cs="Arial"/>
                <w:b/>
                <w:bCs/>
                <w:sz w:val="18"/>
                <w:szCs w:val="18"/>
              </w:rPr>
              <w:t>Course Objective:</w:t>
            </w:r>
          </w:p>
          <w:p w14:paraId="46C6420A" w14:textId="77777777" w:rsidR="002E3C27" w:rsidRPr="00A024D4" w:rsidRDefault="002E3C27" w:rsidP="001C3606">
            <w:pPr>
              <w:jc w:val="both"/>
              <w:rPr>
                <w:rFonts w:ascii="Arial" w:hAnsi="Arial" w:cs="Arial"/>
                <w:sz w:val="18"/>
                <w:szCs w:val="18"/>
              </w:rPr>
            </w:pPr>
            <w:r w:rsidRPr="00A024D4">
              <w:rPr>
                <w:rFonts w:ascii="Arial" w:hAnsi="Arial" w:cs="Arial"/>
                <w:sz w:val="18"/>
                <w:szCs w:val="18"/>
              </w:rPr>
              <w:t>The aim of this course is to create awareness on Engineering Ethics and Human Values and instill Moral and Social Values to appreciate the rights of others. It will also help the learners to understand the relationship between technology and environment and the implied social costs and benefits</w:t>
            </w:r>
          </w:p>
        </w:tc>
      </w:tr>
    </w:tbl>
    <w:p w14:paraId="3DAD291D" w14:textId="77777777" w:rsidR="002E3C27" w:rsidRPr="00A024D4" w:rsidRDefault="002E3C27" w:rsidP="002E3C27">
      <w:pPr>
        <w:jc w:val="center"/>
        <w:rPr>
          <w:rFonts w:ascii="Arial" w:hAnsi="Arial" w:cs="Arial"/>
          <w:sz w:val="18"/>
          <w:szCs w:val="18"/>
        </w:rPr>
      </w:pPr>
    </w:p>
    <w:p w14:paraId="370F1820" w14:textId="77777777" w:rsidR="002E3C27" w:rsidRPr="00A024D4" w:rsidRDefault="002E3C27" w:rsidP="002E3C27">
      <w:pPr>
        <w:jc w:val="center"/>
        <w:rPr>
          <w:rFonts w:ascii="Arial" w:hAnsi="Arial" w:cs="Arial"/>
          <w:b/>
          <w:color w:val="000000"/>
          <w:sz w:val="18"/>
          <w:szCs w:val="18"/>
        </w:rPr>
      </w:pPr>
      <w:r w:rsidRPr="00A024D4">
        <w:rPr>
          <w:rFonts w:ascii="Arial" w:hAnsi="Arial" w:cs="Arial"/>
          <w:b/>
          <w:color w:val="000000"/>
          <w:sz w:val="18"/>
          <w:szCs w:val="18"/>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616"/>
        <w:gridCol w:w="1988"/>
        <w:gridCol w:w="2103"/>
        <w:gridCol w:w="1276"/>
        <w:gridCol w:w="1559"/>
        <w:gridCol w:w="1543"/>
      </w:tblGrid>
      <w:tr w:rsidR="002E3C27" w:rsidRPr="00A024D4" w14:paraId="05007985" w14:textId="77777777" w:rsidTr="001C3606">
        <w:trPr>
          <w:trHeight w:val="877"/>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91D4E41"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 No.</w:t>
            </w:r>
          </w:p>
        </w:tc>
        <w:tc>
          <w:tcPr>
            <w:tcW w:w="19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44FEA28"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 Statement</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18D6D281"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04566DC4"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02BDB5F3"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42F9D22A"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Assessment tools</w:t>
            </w:r>
          </w:p>
        </w:tc>
      </w:tr>
      <w:tr w:rsidR="002E3C27" w:rsidRPr="00A024D4" w14:paraId="50F46B0E" w14:textId="77777777" w:rsidTr="001C3606">
        <w:trPr>
          <w:trHeight w:val="1646"/>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7E4288C7"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CO1</w:t>
            </w:r>
          </w:p>
        </w:tc>
        <w:tc>
          <w:tcPr>
            <w:tcW w:w="19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986339A" w14:textId="77777777" w:rsidR="002E3C27" w:rsidRPr="00A024D4" w:rsidRDefault="002E3C27" w:rsidP="001C3606">
            <w:pPr>
              <w:jc w:val="center"/>
              <w:textAlignment w:val="top"/>
              <w:rPr>
                <w:rFonts w:ascii="Arial" w:hAnsi="Arial" w:cs="Arial"/>
                <w:sz w:val="18"/>
                <w:szCs w:val="18"/>
              </w:rPr>
            </w:pPr>
            <w:r w:rsidRPr="00A024D4">
              <w:rPr>
                <w:rFonts w:ascii="Arial" w:hAnsi="Arial" w:cs="Arial"/>
                <w:sz w:val="18"/>
                <w:szCs w:val="18"/>
              </w:rPr>
              <w:t xml:space="preserve">To </w:t>
            </w:r>
            <w:r w:rsidRPr="00A024D4">
              <w:rPr>
                <w:rFonts w:ascii="Arial" w:hAnsi="Arial" w:cs="Arial"/>
                <w:b/>
                <w:bCs/>
                <w:sz w:val="18"/>
                <w:szCs w:val="18"/>
              </w:rPr>
              <w:t>understan</w:t>
            </w:r>
            <w:r w:rsidRPr="00A024D4">
              <w:rPr>
                <w:rFonts w:ascii="Arial" w:hAnsi="Arial" w:cs="Arial"/>
                <w:sz w:val="18"/>
                <w:szCs w:val="18"/>
              </w:rPr>
              <w:t>d the basic perception of profession, professional ethics and various moral issues</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0C7677C9" w14:textId="77777777" w:rsidR="002E3C27" w:rsidRPr="00A024D4" w:rsidRDefault="002E3C27" w:rsidP="001C3606">
            <w:pPr>
              <w:pStyle w:val="ListParagraph"/>
              <w:spacing w:after="0" w:line="240" w:lineRule="auto"/>
              <w:ind w:left="0"/>
              <w:jc w:val="center"/>
              <w:rPr>
                <w:rFonts w:ascii="Arial" w:hAnsi="Arial" w:cs="Arial"/>
                <w:color w:val="000000"/>
                <w:sz w:val="18"/>
                <w:szCs w:val="18"/>
              </w:rPr>
            </w:pPr>
            <w:r w:rsidRPr="00A024D4">
              <w:rPr>
                <w:rFonts w:ascii="Arial" w:hAnsi="Arial" w:cs="Arial"/>
                <w:b/>
                <w:bCs/>
                <w:color w:val="000000" w:themeColor="text1"/>
                <w:sz w:val="18"/>
                <w:szCs w:val="18"/>
              </w:rPr>
              <w:t>Ethics: (PO8)</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7DE0F85"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Cognitive domain – level 2</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5D062F51"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0383868"/>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Lecture Note</w:t>
            </w:r>
          </w:p>
          <w:p w14:paraId="515213A3"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2675616"/>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Text Book</w:t>
            </w:r>
          </w:p>
          <w:p w14:paraId="54C82C8E"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5671200"/>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Audio/Video</w:t>
            </w:r>
          </w:p>
          <w:p w14:paraId="1E622359"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94827188"/>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Web Material</w:t>
            </w:r>
          </w:p>
          <w:p w14:paraId="35F2C60E" w14:textId="77777777" w:rsidR="002E3C27" w:rsidRPr="00A024D4"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1642035317"/>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DA4CDD2"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5987136"/>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CA</w:t>
            </w:r>
          </w:p>
          <w:p w14:paraId="7678B6BF"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0602982"/>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Final Exam</w:t>
            </w:r>
          </w:p>
          <w:p w14:paraId="1007A5D7"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8049610"/>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Assignment </w:t>
            </w:r>
          </w:p>
          <w:p w14:paraId="1071E4AD"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0832620"/>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Note book</w:t>
            </w:r>
          </w:p>
          <w:p w14:paraId="7C5E83D5" w14:textId="77777777" w:rsidR="002E3C27" w:rsidRPr="00A024D4" w:rsidRDefault="00000000" w:rsidP="001C3606">
            <w:pPr>
              <w:rPr>
                <w:rFonts w:ascii="Arial" w:hAnsi="Arial" w:cs="Arial"/>
                <w:color w:val="000000"/>
                <w:sz w:val="18"/>
                <w:szCs w:val="18"/>
              </w:rPr>
            </w:pPr>
            <w:sdt>
              <w:sdtPr>
                <w:rPr>
                  <w:rFonts w:ascii="Arial" w:hAnsi="Arial" w:cs="Arial"/>
                  <w:color w:val="000000" w:themeColor="text1"/>
                  <w:sz w:val="18"/>
                  <w:szCs w:val="18"/>
                </w:rPr>
                <w:id w:val="-573499904"/>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Presentation</w:t>
            </w:r>
          </w:p>
        </w:tc>
      </w:tr>
      <w:tr w:rsidR="002E3C27" w:rsidRPr="00A024D4" w14:paraId="6ED1F382" w14:textId="77777777" w:rsidTr="001C3606">
        <w:trPr>
          <w:trHeight w:val="1700"/>
          <w:jc w:val="center"/>
        </w:trPr>
        <w:tc>
          <w:tcPr>
            <w:tcW w:w="61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4BBBC87C"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CO2</w:t>
            </w:r>
          </w:p>
        </w:tc>
        <w:tc>
          <w:tcPr>
            <w:tcW w:w="1988"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7E071310" w14:textId="77777777" w:rsidR="002E3C27" w:rsidRPr="00A024D4" w:rsidRDefault="002E3C27" w:rsidP="001C3606">
            <w:pPr>
              <w:jc w:val="center"/>
              <w:rPr>
                <w:rFonts w:ascii="Arial" w:hAnsi="Arial" w:cs="Arial"/>
                <w:sz w:val="18"/>
                <w:szCs w:val="18"/>
              </w:rPr>
            </w:pPr>
            <w:r w:rsidRPr="00A024D4">
              <w:rPr>
                <w:rFonts w:ascii="Arial" w:hAnsi="Arial" w:cs="Arial"/>
                <w:sz w:val="18"/>
                <w:szCs w:val="18"/>
              </w:rPr>
              <w:t>To</w:t>
            </w:r>
            <w:r w:rsidRPr="00A024D4">
              <w:rPr>
                <w:rFonts w:ascii="Arial" w:hAnsi="Arial" w:cs="Arial"/>
                <w:b/>
                <w:bCs/>
                <w:sz w:val="18"/>
                <w:szCs w:val="18"/>
              </w:rPr>
              <w:t xml:space="preserve"> understand</w:t>
            </w:r>
            <w:r w:rsidRPr="00A024D4">
              <w:rPr>
                <w:rFonts w:ascii="Arial" w:hAnsi="Arial" w:cs="Arial"/>
                <w:sz w:val="18"/>
                <w:szCs w:val="18"/>
              </w:rPr>
              <w:t xml:space="preserve"> various social issues and evaluate the effects of the use of technology on social culture, economic, legal, health welfare of the society</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70733ABB" w14:textId="77777777" w:rsidR="002E3C27" w:rsidRPr="00A024D4" w:rsidRDefault="002E3C27" w:rsidP="001C3606">
            <w:pPr>
              <w:jc w:val="center"/>
              <w:rPr>
                <w:rFonts w:ascii="Arial" w:hAnsi="Arial" w:cs="Arial"/>
                <w:b/>
                <w:bCs/>
                <w:color w:val="000000" w:themeColor="text1"/>
                <w:sz w:val="18"/>
                <w:szCs w:val="18"/>
              </w:rPr>
            </w:pPr>
            <w:r w:rsidRPr="00A024D4">
              <w:rPr>
                <w:rFonts w:ascii="Arial" w:hAnsi="Arial" w:cs="Arial"/>
                <w:b/>
                <w:bCs/>
                <w:color w:val="000000" w:themeColor="text1"/>
                <w:sz w:val="18"/>
                <w:szCs w:val="18"/>
              </w:rPr>
              <w:t xml:space="preserve">The Engineers and </w:t>
            </w:r>
          </w:p>
          <w:p w14:paraId="0FA103C2" w14:textId="77777777" w:rsidR="002E3C27" w:rsidRPr="00A024D4" w:rsidRDefault="002E3C27" w:rsidP="001C3606">
            <w:pPr>
              <w:jc w:val="center"/>
              <w:rPr>
                <w:rFonts w:ascii="Arial" w:hAnsi="Arial" w:cs="Arial"/>
                <w:b/>
                <w:bCs/>
                <w:color w:val="000000" w:themeColor="text1"/>
                <w:sz w:val="18"/>
                <w:szCs w:val="18"/>
              </w:rPr>
            </w:pPr>
            <w:r w:rsidRPr="00A024D4">
              <w:rPr>
                <w:rFonts w:ascii="Arial" w:hAnsi="Arial" w:cs="Arial"/>
                <w:b/>
                <w:bCs/>
                <w:color w:val="000000" w:themeColor="text1"/>
                <w:sz w:val="18"/>
                <w:szCs w:val="18"/>
              </w:rPr>
              <w:t xml:space="preserve">the society </w:t>
            </w:r>
          </w:p>
          <w:p w14:paraId="2F19EBA4" w14:textId="77777777" w:rsidR="002E3C27" w:rsidRPr="00A024D4" w:rsidRDefault="002E3C27" w:rsidP="001C3606">
            <w:pPr>
              <w:jc w:val="center"/>
              <w:rPr>
                <w:rFonts w:ascii="Arial" w:hAnsi="Arial" w:cs="Arial"/>
                <w:color w:val="000000"/>
                <w:sz w:val="18"/>
                <w:szCs w:val="18"/>
              </w:rPr>
            </w:pPr>
            <w:r w:rsidRPr="00A024D4">
              <w:rPr>
                <w:rFonts w:ascii="Arial" w:hAnsi="Arial" w:cs="Arial"/>
                <w:b/>
                <w:bCs/>
                <w:color w:val="000000" w:themeColor="text1"/>
                <w:sz w:val="18"/>
                <w:szCs w:val="18"/>
              </w:rPr>
              <w:t>(PO6)</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1071B4F8"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75383F05"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6479887"/>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Lecture Note</w:t>
            </w:r>
          </w:p>
          <w:p w14:paraId="09D6941D"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5030444"/>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Text Book</w:t>
            </w:r>
          </w:p>
          <w:p w14:paraId="07FCC23A"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1911007"/>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Audio/Video</w:t>
            </w:r>
          </w:p>
          <w:p w14:paraId="06B3EC90"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2140794"/>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Web Material</w:t>
            </w:r>
          </w:p>
          <w:p w14:paraId="3F86FA59" w14:textId="77777777" w:rsidR="002E3C27" w:rsidRPr="00A024D4" w:rsidRDefault="00000000" w:rsidP="001C3606">
            <w:pPr>
              <w:rPr>
                <w:rFonts w:ascii="Arial" w:hAnsi="Arial" w:cs="Arial"/>
                <w:color w:val="000000"/>
                <w:sz w:val="18"/>
                <w:szCs w:val="18"/>
              </w:rPr>
            </w:pPr>
            <w:sdt>
              <w:sdtPr>
                <w:rPr>
                  <w:rFonts w:ascii="Arial" w:hAnsi="Arial" w:cs="Arial"/>
                  <w:color w:val="000000" w:themeColor="text1"/>
                  <w:sz w:val="18"/>
                  <w:szCs w:val="18"/>
                </w:rPr>
                <w:id w:val="-253201299"/>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Lab Manual</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73" w:type="dxa"/>
            </w:tcMar>
            <w:vAlign w:val="center"/>
          </w:tcPr>
          <w:p w14:paraId="383EFE5A"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2091686"/>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CA</w:t>
            </w:r>
          </w:p>
          <w:p w14:paraId="63B08A40"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5114906"/>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Final Exam</w:t>
            </w:r>
          </w:p>
          <w:p w14:paraId="06B4A500"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0499377"/>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Assignment </w:t>
            </w:r>
          </w:p>
          <w:p w14:paraId="5B2AAC1E"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9354548"/>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Note book</w:t>
            </w:r>
          </w:p>
          <w:p w14:paraId="0F19E0CE" w14:textId="77777777" w:rsidR="002E3C27" w:rsidRPr="00A024D4" w:rsidRDefault="00000000" w:rsidP="001C3606">
            <w:pPr>
              <w:rPr>
                <w:rFonts w:ascii="Arial" w:hAnsi="Arial" w:cs="Arial"/>
                <w:color w:val="000000"/>
                <w:sz w:val="18"/>
                <w:szCs w:val="18"/>
              </w:rPr>
            </w:pPr>
            <w:sdt>
              <w:sdtPr>
                <w:rPr>
                  <w:rFonts w:ascii="Arial" w:hAnsi="Arial" w:cs="Arial"/>
                  <w:color w:val="000000" w:themeColor="text1"/>
                  <w:sz w:val="18"/>
                  <w:szCs w:val="18"/>
                </w:rPr>
                <w:id w:val="-646744481"/>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Presentation</w:t>
            </w:r>
          </w:p>
        </w:tc>
      </w:tr>
      <w:tr w:rsidR="002E3C27" w:rsidRPr="00A024D4" w14:paraId="484D65FC" w14:textId="77777777" w:rsidTr="001C3606">
        <w:trPr>
          <w:trHeight w:val="1700"/>
          <w:jc w:val="center"/>
        </w:trPr>
        <w:tc>
          <w:tcPr>
            <w:tcW w:w="616"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0777B6AB"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CO3</w:t>
            </w:r>
          </w:p>
        </w:tc>
        <w:tc>
          <w:tcPr>
            <w:tcW w:w="1988"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16A77C17" w14:textId="77777777" w:rsidR="002E3C27" w:rsidRPr="00A024D4" w:rsidRDefault="002E3C27" w:rsidP="001C3606">
            <w:pPr>
              <w:jc w:val="center"/>
              <w:rPr>
                <w:rFonts w:ascii="Arial" w:hAnsi="Arial" w:cs="Arial"/>
                <w:sz w:val="18"/>
                <w:szCs w:val="18"/>
              </w:rPr>
            </w:pPr>
            <w:r w:rsidRPr="00A024D4">
              <w:rPr>
                <w:rFonts w:ascii="Arial" w:hAnsi="Arial" w:cs="Arial"/>
                <w:sz w:val="18"/>
                <w:szCs w:val="18"/>
              </w:rPr>
              <w:t>To</w:t>
            </w:r>
            <w:r w:rsidRPr="00A024D4">
              <w:rPr>
                <w:rFonts w:ascii="Arial" w:hAnsi="Arial" w:cs="Arial"/>
                <w:b/>
                <w:bCs/>
                <w:sz w:val="18"/>
                <w:szCs w:val="18"/>
              </w:rPr>
              <w:t xml:space="preserve"> Identify</w:t>
            </w:r>
            <w:r w:rsidRPr="00A024D4">
              <w:rPr>
                <w:rFonts w:ascii="Arial" w:hAnsi="Arial" w:cs="Arial"/>
                <w:sz w:val="18"/>
                <w:szCs w:val="18"/>
              </w:rPr>
              <w:t xml:space="preserve"> and evaluate the effects of the use of technology on environment</w:t>
            </w:r>
          </w:p>
        </w:tc>
        <w:tc>
          <w:tcPr>
            <w:tcW w:w="2103"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32503A26" w14:textId="77777777" w:rsidR="002E3C27" w:rsidRPr="00A024D4" w:rsidRDefault="002E3C27" w:rsidP="001C3606">
            <w:pPr>
              <w:pStyle w:val="ListParagraph"/>
              <w:spacing w:after="0" w:line="240" w:lineRule="auto"/>
              <w:ind w:left="0"/>
              <w:jc w:val="center"/>
              <w:rPr>
                <w:rFonts w:ascii="Arial" w:hAnsi="Arial" w:cs="Arial"/>
                <w:b/>
                <w:bCs/>
                <w:color w:val="000000" w:themeColor="text1"/>
                <w:sz w:val="18"/>
                <w:szCs w:val="18"/>
              </w:rPr>
            </w:pPr>
            <w:r w:rsidRPr="00A024D4">
              <w:rPr>
                <w:rFonts w:ascii="Arial" w:hAnsi="Arial" w:cs="Arial"/>
                <w:b/>
                <w:bCs/>
                <w:color w:val="000000" w:themeColor="text1"/>
                <w:sz w:val="18"/>
                <w:szCs w:val="18"/>
              </w:rPr>
              <w:t>Environment and sustainability</w:t>
            </w:r>
          </w:p>
          <w:p w14:paraId="4AD39BB2" w14:textId="77777777" w:rsidR="002E3C27" w:rsidRPr="00A024D4" w:rsidRDefault="002E3C27" w:rsidP="001C3606">
            <w:pPr>
              <w:pStyle w:val="ListParagraph"/>
              <w:spacing w:after="0" w:line="240" w:lineRule="auto"/>
              <w:ind w:left="0"/>
              <w:jc w:val="center"/>
              <w:rPr>
                <w:rFonts w:ascii="Arial" w:hAnsi="Arial" w:cs="Arial"/>
                <w:color w:val="000000"/>
                <w:sz w:val="18"/>
                <w:szCs w:val="18"/>
              </w:rPr>
            </w:pPr>
            <w:r w:rsidRPr="00A024D4">
              <w:rPr>
                <w:rFonts w:ascii="Arial" w:hAnsi="Arial" w:cs="Arial"/>
                <w:b/>
                <w:bCs/>
                <w:color w:val="000000" w:themeColor="text1"/>
                <w:sz w:val="18"/>
                <w:szCs w:val="18"/>
              </w:rPr>
              <w:t xml:space="preserve"> (PO7)</w:t>
            </w:r>
          </w:p>
        </w:tc>
        <w:tc>
          <w:tcPr>
            <w:tcW w:w="1276"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3308D7FA" w14:textId="77777777" w:rsidR="002E3C27" w:rsidRPr="00A024D4" w:rsidRDefault="002E3C27" w:rsidP="001C3606">
            <w:pPr>
              <w:jc w:val="center"/>
              <w:rPr>
                <w:rFonts w:ascii="Arial" w:hAnsi="Arial" w:cs="Arial"/>
                <w:color w:val="000000"/>
                <w:sz w:val="18"/>
                <w:szCs w:val="18"/>
              </w:rPr>
            </w:pPr>
            <w:r w:rsidRPr="00A024D4">
              <w:rPr>
                <w:rFonts w:ascii="Arial" w:hAnsi="Arial" w:cs="Arial"/>
                <w:color w:val="000000"/>
                <w:sz w:val="18"/>
                <w:szCs w:val="18"/>
              </w:rPr>
              <w:t>Cognitive domain – level 4</w:t>
            </w:r>
          </w:p>
        </w:tc>
        <w:tc>
          <w:tcPr>
            <w:tcW w:w="1559"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75526344"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1864869"/>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Lecture Note</w:t>
            </w:r>
          </w:p>
          <w:p w14:paraId="74B7128C"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6604669"/>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Text Book</w:t>
            </w:r>
          </w:p>
          <w:p w14:paraId="2E4F85F6"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6183336"/>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Audio/Video</w:t>
            </w:r>
          </w:p>
          <w:p w14:paraId="3BD30702"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6112712"/>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Web Material</w:t>
            </w:r>
          </w:p>
          <w:p w14:paraId="29C0ACFF" w14:textId="77777777" w:rsidR="002E3C27" w:rsidRPr="00A024D4" w:rsidRDefault="00000000" w:rsidP="001C3606">
            <w:pPr>
              <w:rPr>
                <w:rFonts w:ascii="Arial" w:hAnsi="Arial" w:cs="Arial"/>
                <w:color w:val="000000"/>
                <w:sz w:val="18"/>
                <w:szCs w:val="18"/>
              </w:rPr>
            </w:pPr>
            <w:sdt>
              <w:sdtPr>
                <w:rPr>
                  <w:rFonts w:ascii="Arial" w:hAnsi="Arial" w:cs="Arial"/>
                  <w:color w:val="000000" w:themeColor="text1"/>
                  <w:sz w:val="18"/>
                  <w:szCs w:val="18"/>
                </w:rPr>
                <w:id w:val="-288831116"/>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Lab Manual</w:t>
            </w:r>
          </w:p>
        </w:tc>
        <w:tc>
          <w:tcPr>
            <w:tcW w:w="1543" w:type="dxa"/>
            <w:tcBorders>
              <w:top w:val="nil"/>
              <w:left w:val="single" w:sz="4" w:space="0" w:color="00000A"/>
              <w:bottom w:val="single" w:sz="4" w:space="0" w:color="00000A"/>
              <w:right w:val="single" w:sz="4" w:space="0" w:color="00000A"/>
            </w:tcBorders>
            <w:shd w:val="clear" w:color="auto" w:fill="FFFFFF"/>
            <w:tcMar>
              <w:left w:w="73" w:type="dxa"/>
            </w:tcMar>
            <w:vAlign w:val="center"/>
          </w:tcPr>
          <w:p w14:paraId="5FB9813C"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1081143"/>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CA</w:t>
            </w:r>
          </w:p>
          <w:p w14:paraId="6A9FC964"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6172996"/>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Final Exam</w:t>
            </w:r>
          </w:p>
          <w:p w14:paraId="0EFDDF11"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6532277"/>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Assignment </w:t>
            </w:r>
          </w:p>
          <w:p w14:paraId="3C634B92" w14:textId="77777777" w:rsidR="002E3C27" w:rsidRPr="00A024D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6929968"/>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Note book</w:t>
            </w:r>
          </w:p>
          <w:p w14:paraId="4856E2F3" w14:textId="77777777" w:rsidR="002E3C27" w:rsidRPr="00A024D4" w:rsidRDefault="00000000" w:rsidP="001C3606">
            <w:pPr>
              <w:rPr>
                <w:rFonts w:ascii="Arial" w:hAnsi="Arial" w:cs="Arial"/>
                <w:color w:val="000000"/>
                <w:sz w:val="18"/>
                <w:szCs w:val="18"/>
              </w:rPr>
            </w:pPr>
            <w:sdt>
              <w:sdtPr>
                <w:rPr>
                  <w:rFonts w:ascii="Arial" w:hAnsi="Arial" w:cs="Arial"/>
                  <w:color w:val="000000" w:themeColor="text1"/>
                  <w:sz w:val="18"/>
                  <w:szCs w:val="18"/>
                </w:rPr>
                <w:id w:val="1782383177"/>
              </w:sdtPr>
              <w:sdtContent>
                <w:r w:rsidR="002E3C27" w:rsidRPr="00A024D4">
                  <w:rPr>
                    <w:rFonts w:ascii="MS Gothic" w:eastAsia="MS Gothic" w:hAnsi="MS Gothic" w:cs="MS Gothic" w:hint="eastAsia"/>
                    <w:color w:val="000000" w:themeColor="text1"/>
                    <w:sz w:val="18"/>
                    <w:szCs w:val="18"/>
                  </w:rPr>
                  <w:t>☒</w:t>
                </w:r>
              </w:sdtContent>
            </w:sdt>
            <w:r w:rsidR="002E3C27" w:rsidRPr="00A024D4">
              <w:rPr>
                <w:rFonts w:ascii="Arial" w:hAnsi="Arial" w:cs="Arial"/>
                <w:color w:val="000000" w:themeColor="text1"/>
                <w:sz w:val="18"/>
                <w:szCs w:val="18"/>
              </w:rPr>
              <w:t xml:space="preserve">  Presentation</w:t>
            </w:r>
          </w:p>
        </w:tc>
      </w:tr>
    </w:tbl>
    <w:p w14:paraId="5C4E48FD" w14:textId="77777777" w:rsidR="002E3C27" w:rsidRPr="00A024D4" w:rsidRDefault="002E3C27" w:rsidP="002E3C27">
      <w:pPr>
        <w:jc w:val="center"/>
        <w:rPr>
          <w:rFonts w:ascii="Arial" w:hAnsi="Arial" w:cs="Arial"/>
          <w:b/>
          <w:color w:val="000000"/>
          <w:sz w:val="18"/>
          <w:szCs w:val="18"/>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2E3C27" w:rsidRPr="00A024D4" w14:paraId="60F26964" w14:textId="77777777" w:rsidTr="001C3606">
        <w:trPr>
          <w:jc w:val="center"/>
        </w:trPr>
        <w:tc>
          <w:tcPr>
            <w:tcW w:w="9127" w:type="dxa"/>
            <w:tcBorders>
              <w:top w:val="nil"/>
              <w:left w:val="nil"/>
              <w:bottom w:val="nil"/>
              <w:right w:val="nil"/>
            </w:tcBorders>
            <w:shd w:val="clear" w:color="auto" w:fill="FFFFFF"/>
          </w:tcPr>
          <w:p w14:paraId="425306F3" w14:textId="77777777" w:rsidR="002E3C27" w:rsidRPr="00A024D4" w:rsidRDefault="002E3C27" w:rsidP="001C3606">
            <w:pPr>
              <w:rPr>
                <w:rFonts w:ascii="Arial" w:hAnsi="Arial" w:cs="Arial"/>
                <w:b/>
                <w:color w:val="000000"/>
                <w:sz w:val="18"/>
                <w:szCs w:val="18"/>
              </w:rPr>
            </w:pPr>
            <w:r w:rsidRPr="00A024D4">
              <w:rPr>
                <w:rFonts w:ascii="Arial" w:hAnsi="Arial" w:cs="Arial"/>
                <w:b/>
                <w:color w:val="000000"/>
                <w:sz w:val="18"/>
                <w:szCs w:val="18"/>
              </w:rPr>
              <w:t xml:space="preserve">Assessment and Marks Distribution </w:t>
            </w:r>
          </w:p>
          <w:p w14:paraId="063E677B" w14:textId="77777777" w:rsidR="002E3C27" w:rsidRPr="00A024D4" w:rsidRDefault="002E3C27" w:rsidP="001C3606">
            <w:pPr>
              <w:rPr>
                <w:rFonts w:ascii="Arial" w:hAnsi="Arial" w:cs="Arial"/>
                <w:bCs/>
                <w:sz w:val="18"/>
                <w:szCs w:val="18"/>
              </w:rPr>
            </w:pPr>
            <w:r w:rsidRPr="00A024D4">
              <w:rPr>
                <w:rFonts w:ascii="Arial" w:hAnsi="Arial" w:cs="Arial"/>
                <w:bCs/>
                <w:color w:val="800000"/>
                <w:sz w:val="18"/>
                <w:szCs w:val="18"/>
              </w:rPr>
              <w:tab/>
            </w:r>
            <w:r>
              <w:rPr>
                <w:rFonts w:ascii="Arial" w:hAnsi="Arial" w:cs="Arial"/>
                <w:bCs/>
                <w:sz w:val="18"/>
                <w:szCs w:val="18"/>
              </w:rPr>
              <w:t>Continuous Assessments (</w:t>
            </w:r>
            <w:proofErr w:type="gramStart"/>
            <w:r>
              <w:rPr>
                <w:rFonts w:ascii="Arial" w:hAnsi="Arial" w:cs="Arial"/>
                <w:bCs/>
                <w:sz w:val="18"/>
                <w:szCs w:val="18"/>
              </w:rPr>
              <w:t>CA)  (</w:t>
            </w:r>
            <w:proofErr w:type="gramEnd"/>
            <w:r>
              <w:rPr>
                <w:rFonts w:ascii="Arial" w:hAnsi="Arial" w:cs="Arial"/>
                <w:bCs/>
                <w:sz w:val="18"/>
                <w:szCs w:val="18"/>
              </w:rPr>
              <w:t>15</w:t>
            </w:r>
            <w:r w:rsidRPr="00A024D4">
              <w:rPr>
                <w:rFonts w:ascii="Arial" w:hAnsi="Arial" w:cs="Arial"/>
                <w:bCs/>
                <w:sz w:val="18"/>
                <w:szCs w:val="18"/>
              </w:rPr>
              <w:t>%)</w:t>
            </w:r>
          </w:p>
          <w:p w14:paraId="23148CF0" w14:textId="77777777" w:rsidR="002E3C27" w:rsidRPr="00A024D4" w:rsidRDefault="002E3C27" w:rsidP="001C3606">
            <w:pPr>
              <w:rPr>
                <w:rFonts w:ascii="Arial" w:hAnsi="Arial" w:cs="Arial"/>
                <w:bCs/>
                <w:sz w:val="18"/>
                <w:szCs w:val="18"/>
              </w:rPr>
            </w:pPr>
            <w:r w:rsidRPr="00A024D4">
              <w:rPr>
                <w:rFonts w:ascii="Arial" w:hAnsi="Arial" w:cs="Arial"/>
                <w:bCs/>
                <w:sz w:val="18"/>
                <w:szCs w:val="18"/>
              </w:rPr>
              <w:t xml:space="preserve"> </w:t>
            </w:r>
            <w:r w:rsidRPr="00A024D4">
              <w:rPr>
                <w:rFonts w:ascii="Arial" w:hAnsi="Arial" w:cs="Arial"/>
                <w:bCs/>
                <w:sz w:val="18"/>
                <w:szCs w:val="18"/>
              </w:rPr>
              <w:tab/>
              <w:t>A comprehensive final exam</w:t>
            </w:r>
            <w:r>
              <w:rPr>
                <w:rFonts w:ascii="Arial" w:hAnsi="Arial" w:cs="Arial"/>
                <w:bCs/>
                <w:sz w:val="18"/>
                <w:szCs w:val="18"/>
              </w:rPr>
              <w:t xml:space="preserve"> + Lab note book (8</w:t>
            </w:r>
            <w:r w:rsidRPr="00A024D4">
              <w:rPr>
                <w:rFonts w:ascii="Arial" w:hAnsi="Arial" w:cs="Arial"/>
                <w:bCs/>
                <w:sz w:val="18"/>
                <w:szCs w:val="18"/>
              </w:rPr>
              <w:t>0%)</w:t>
            </w:r>
          </w:p>
          <w:p w14:paraId="666F8FF4" w14:textId="77777777" w:rsidR="002E3C27" w:rsidRPr="00A024D4" w:rsidRDefault="002E3C27" w:rsidP="001C3606">
            <w:pPr>
              <w:rPr>
                <w:rFonts w:ascii="Arial" w:hAnsi="Arial" w:cs="Arial"/>
                <w:bCs/>
                <w:color w:val="800000"/>
                <w:sz w:val="18"/>
                <w:szCs w:val="18"/>
              </w:rPr>
            </w:pPr>
            <w:r>
              <w:rPr>
                <w:rFonts w:ascii="Arial" w:hAnsi="Arial" w:cs="Arial"/>
                <w:bCs/>
                <w:sz w:val="18"/>
                <w:szCs w:val="18"/>
              </w:rPr>
              <w:t xml:space="preserve"> </w:t>
            </w:r>
            <w:r>
              <w:rPr>
                <w:rFonts w:ascii="Arial" w:hAnsi="Arial" w:cs="Arial"/>
                <w:bCs/>
                <w:sz w:val="18"/>
                <w:szCs w:val="18"/>
              </w:rPr>
              <w:tab/>
              <w:t>A class participation mark (5</w:t>
            </w:r>
            <w:r w:rsidRPr="00A024D4">
              <w:rPr>
                <w:rFonts w:ascii="Arial" w:hAnsi="Arial" w:cs="Arial"/>
                <w:bCs/>
                <w:sz w:val="18"/>
                <w:szCs w:val="18"/>
              </w:rPr>
              <w:t>%).</w:t>
            </w:r>
          </w:p>
        </w:tc>
      </w:tr>
      <w:tr w:rsidR="002E3C27" w:rsidRPr="00A024D4" w14:paraId="771B1A4A" w14:textId="77777777" w:rsidTr="001C3606">
        <w:trPr>
          <w:trHeight w:val="464"/>
          <w:jc w:val="center"/>
        </w:trPr>
        <w:tc>
          <w:tcPr>
            <w:tcW w:w="9127" w:type="dxa"/>
            <w:tcBorders>
              <w:top w:val="nil"/>
              <w:left w:val="nil"/>
              <w:bottom w:val="nil"/>
              <w:right w:val="nil"/>
            </w:tcBorders>
            <w:shd w:val="clear" w:color="auto" w:fill="FFFFFF"/>
          </w:tcPr>
          <w:p w14:paraId="4EC214CB" w14:textId="77777777" w:rsidR="002E3C27" w:rsidRPr="00A024D4" w:rsidRDefault="002E3C27" w:rsidP="001C3606">
            <w:pPr>
              <w:spacing w:after="120"/>
              <w:rPr>
                <w:rFonts w:ascii="Arial" w:hAnsi="Arial" w:cs="Arial"/>
                <w:i/>
                <w:iCs/>
                <w:sz w:val="18"/>
                <w:szCs w:val="18"/>
              </w:rPr>
            </w:pPr>
          </w:p>
          <w:p w14:paraId="06A48611" w14:textId="77777777" w:rsidR="002E3C27" w:rsidRPr="00A024D4" w:rsidRDefault="002E3C27" w:rsidP="001C3606">
            <w:pPr>
              <w:spacing w:after="120"/>
              <w:jc w:val="both"/>
              <w:rPr>
                <w:rFonts w:ascii="Arial" w:hAnsi="Arial" w:cs="Arial"/>
                <w:sz w:val="18"/>
                <w:szCs w:val="18"/>
              </w:rPr>
            </w:pPr>
            <w:r>
              <w:rPr>
                <w:rFonts w:ascii="Arial" w:hAnsi="Arial" w:cs="Arial"/>
                <w:b/>
                <w:bCs/>
                <w:sz w:val="18"/>
                <w:szCs w:val="18"/>
              </w:rPr>
              <w:t xml:space="preserve">Course Contest: </w:t>
            </w:r>
          </w:p>
          <w:p w14:paraId="70B7F73D" w14:textId="77777777" w:rsidR="002E3C27" w:rsidRDefault="002E3C27" w:rsidP="001C3606">
            <w:pPr>
              <w:jc w:val="both"/>
              <w:rPr>
                <w:rFonts w:ascii="Arial" w:hAnsi="Arial" w:cs="Arial"/>
                <w:sz w:val="18"/>
                <w:szCs w:val="18"/>
              </w:rPr>
            </w:pPr>
            <w:r w:rsidRPr="00A024D4">
              <w:rPr>
                <w:rFonts w:ascii="Arial" w:hAnsi="Arial" w:cs="Arial"/>
                <w:sz w:val="18"/>
                <w:szCs w:val="18"/>
              </w:rPr>
              <w:t>Morals, values and Ethics, Integrity,  Work ethic, Service learning, Civic virtue, Respect for others, Living peacefully, Caring, Sharing, Honesty, Courage, Valuing time, Cooperation, Commitment, Empathy, Self -confidence, Character, Spirituality, Introduction to Yoga and meditation for professional excellence and stress management.</w:t>
            </w:r>
          </w:p>
          <w:p w14:paraId="5C94E0C9" w14:textId="77777777" w:rsidR="002E3C27" w:rsidRPr="00A024D4" w:rsidRDefault="002E3C27" w:rsidP="001C3606">
            <w:pPr>
              <w:jc w:val="both"/>
              <w:rPr>
                <w:rFonts w:ascii="Arial" w:hAnsi="Arial" w:cs="Arial"/>
                <w:sz w:val="18"/>
                <w:szCs w:val="18"/>
              </w:rPr>
            </w:pPr>
          </w:p>
          <w:p w14:paraId="56806226" w14:textId="77777777" w:rsidR="002E3C27" w:rsidRDefault="002E3C27" w:rsidP="001C3606">
            <w:pPr>
              <w:jc w:val="both"/>
              <w:rPr>
                <w:rFonts w:ascii="Arial" w:hAnsi="Arial" w:cs="Arial"/>
                <w:sz w:val="18"/>
                <w:szCs w:val="18"/>
              </w:rPr>
            </w:pPr>
            <w:r w:rsidRPr="00A024D4">
              <w:rPr>
                <w:rFonts w:ascii="Arial" w:hAnsi="Arial" w:cs="Arial"/>
                <w:sz w:val="18"/>
                <w:szCs w:val="18"/>
              </w:rPr>
              <w:t>Senses of ‘Engineering Ethics’, Variety of moral issues, Types of inquiry, Moral dilemmas, Moral Autonomy, Kohlberg’s theory, Gilligan’s theory, Consensus and Controversy, Models of professional roles, Theories about right action, Self-interest, Customs and Religion, Uses of Ethical Theories</w:t>
            </w:r>
          </w:p>
          <w:p w14:paraId="1642318F" w14:textId="77777777" w:rsidR="002E3C27" w:rsidRPr="00A024D4" w:rsidRDefault="002E3C27" w:rsidP="001C3606">
            <w:pPr>
              <w:jc w:val="both"/>
              <w:rPr>
                <w:rFonts w:ascii="Arial" w:hAnsi="Arial" w:cs="Arial"/>
                <w:sz w:val="18"/>
                <w:szCs w:val="18"/>
              </w:rPr>
            </w:pPr>
          </w:p>
          <w:p w14:paraId="0474080E" w14:textId="77777777" w:rsidR="002E3C27" w:rsidRDefault="002E3C27" w:rsidP="001C3606">
            <w:pPr>
              <w:jc w:val="both"/>
              <w:rPr>
                <w:rFonts w:ascii="Arial" w:hAnsi="Arial" w:cs="Arial"/>
                <w:sz w:val="18"/>
                <w:szCs w:val="18"/>
              </w:rPr>
            </w:pPr>
            <w:r w:rsidRPr="00A024D4">
              <w:rPr>
                <w:rFonts w:ascii="Arial" w:hAnsi="Arial" w:cs="Arial"/>
                <w:sz w:val="18"/>
                <w:szCs w:val="18"/>
              </w:rPr>
              <w:t>Safety and Risk, Assessment of Safety and Risk, Risk Benefit Analysis and Reducing Risk, Respect for Authority, Collective Bargaining, Confidentiality, Conflicts of Interest, Occupational Crime, Professional Rights, Employee Rights, Intellectual Property Rights (IPR), Discrimination</w:t>
            </w:r>
          </w:p>
          <w:p w14:paraId="7265B10A" w14:textId="77777777" w:rsidR="002E3C27" w:rsidRPr="00A024D4" w:rsidRDefault="002E3C27" w:rsidP="001C3606">
            <w:pPr>
              <w:jc w:val="both"/>
              <w:rPr>
                <w:rFonts w:ascii="Arial" w:hAnsi="Arial" w:cs="Arial"/>
                <w:sz w:val="18"/>
                <w:szCs w:val="18"/>
              </w:rPr>
            </w:pPr>
          </w:p>
          <w:p w14:paraId="4245B010" w14:textId="77777777" w:rsidR="002E3C27" w:rsidRPr="00A024D4" w:rsidRDefault="002E3C27" w:rsidP="001C3606">
            <w:pPr>
              <w:jc w:val="both"/>
              <w:rPr>
                <w:rFonts w:ascii="Arial" w:hAnsi="Arial" w:cs="Arial"/>
                <w:sz w:val="18"/>
                <w:szCs w:val="18"/>
              </w:rPr>
            </w:pPr>
            <w:r w:rsidRPr="00A024D4">
              <w:rPr>
                <w:rFonts w:ascii="Arial" w:hAnsi="Arial" w:cs="Arial"/>
                <w:sz w:val="18"/>
                <w:szCs w:val="18"/>
              </w:rPr>
              <w:t>Multinational Corporations, Environmental Ethics, Computer Ethics, Weapons Development, Engineers as Managers, Consulting Engineers, Engineers as Expert Witnesses and Advisors, Moral Leadership –Code of Conduct, Corporate Social Responsibility</w:t>
            </w:r>
          </w:p>
          <w:p w14:paraId="06803127" w14:textId="77777777" w:rsidR="002E3C27" w:rsidRPr="00A024D4" w:rsidRDefault="002E3C27" w:rsidP="001C3606">
            <w:pPr>
              <w:jc w:val="both"/>
              <w:rPr>
                <w:rFonts w:ascii="Arial" w:hAnsi="Arial" w:cs="Arial"/>
                <w:sz w:val="18"/>
                <w:szCs w:val="18"/>
              </w:rPr>
            </w:pPr>
          </w:p>
          <w:p w14:paraId="7EEA68C0" w14:textId="77777777" w:rsidR="002E3C27" w:rsidRPr="00A024D4" w:rsidRDefault="002E3C27" w:rsidP="001C3606">
            <w:pPr>
              <w:jc w:val="both"/>
              <w:rPr>
                <w:rFonts w:ascii="Arial" w:hAnsi="Arial" w:cs="Arial"/>
                <w:sz w:val="18"/>
                <w:szCs w:val="18"/>
              </w:rPr>
            </w:pPr>
            <w:r w:rsidRPr="00A024D4">
              <w:rPr>
                <w:rFonts w:ascii="Arial" w:hAnsi="Arial" w:cs="Arial"/>
                <w:sz w:val="18"/>
                <w:szCs w:val="18"/>
              </w:rPr>
              <w:t xml:space="preserve">Impact of technology on society: Innovation and creativity, the history and the trend of technology on the social and culture on society. </w:t>
            </w:r>
          </w:p>
          <w:p w14:paraId="01C187D0" w14:textId="77777777" w:rsidR="002E3C27" w:rsidRPr="00A024D4" w:rsidRDefault="002E3C27" w:rsidP="001C3606">
            <w:pPr>
              <w:jc w:val="both"/>
              <w:rPr>
                <w:rFonts w:ascii="Arial" w:hAnsi="Arial" w:cs="Arial"/>
                <w:sz w:val="18"/>
                <w:szCs w:val="18"/>
              </w:rPr>
            </w:pPr>
          </w:p>
          <w:p w14:paraId="7883E5FD" w14:textId="77777777" w:rsidR="002E3C27" w:rsidRPr="00A024D4" w:rsidRDefault="002E3C27" w:rsidP="001C3606">
            <w:pPr>
              <w:jc w:val="both"/>
              <w:rPr>
                <w:rFonts w:ascii="Arial" w:hAnsi="Arial" w:cs="Arial"/>
                <w:b/>
                <w:bCs/>
                <w:sz w:val="18"/>
                <w:szCs w:val="18"/>
              </w:rPr>
            </w:pPr>
            <w:r w:rsidRPr="00A024D4">
              <w:rPr>
                <w:rFonts w:ascii="Arial" w:hAnsi="Arial" w:cs="Arial"/>
                <w:sz w:val="18"/>
                <w:szCs w:val="18"/>
              </w:rPr>
              <w:t xml:space="preserve">Environmental protection and related issues, Role of the engineer in energy conservation ecological balance and sustainable development </w:t>
            </w:r>
          </w:p>
        </w:tc>
      </w:tr>
    </w:tbl>
    <w:p w14:paraId="65CC71B5" w14:textId="77777777" w:rsidR="002E3C27" w:rsidRPr="00A024D4" w:rsidRDefault="002E3C27" w:rsidP="002E3C27">
      <w:pPr>
        <w:rPr>
          <w:rFonts w:ascii="Arial" w:hAnsi="Arial" w:cs="Arial"/>
          <w:sz w:val="18"/>
          <w:szCs w:val="18"/>
          <w:shd w:val="clear" w:color="auto" w:fill="FFFF00"/>
        </w:rPr>
      </w:pPr>
    </w:p>
    <w:p w14:paraId="6F330B16" w14:textId="77777777" w:rsidR="002E3C27" w:rsidRPr="00A024D4" w:rsidRDefault="002E3C27" w:rsidP="002E3C27">
      <w:pPr>
        <w:jc w:val="center"/>
        <w:rPr>
          <w:rFonts w:ascii="Arial" w:hAnsi="Arial" w:cs="Arial"/>
          <w:b/>
          <w:color w:val="FFFFFF"/>
          <w:sz w:val="18"/>
          <w:szCs w:val="18"/>
          <w:shd w:val="clear" w:color="auto" w:fill="000000"/>
        </w:rPr>
      </w:pPr>
    </w:p>
    <w:p w14:paraId="143D3F22" w14:textId="77777777" w:rsidR="002E3C27" w:rsidRPr="00A024D4" w:rsidRDefault="002E3C27" w:rsidP="002E3C27">
      <w:pPr>
        <w:jc w:val="both"/>
        <w:rPr>
          <w:rFonts w:ascii="Arial" w:hAnsi="Arial" w:cs="Arial"/>
          <w:b/>
          <w:spacing w:val="-3"/>
          <w:sz w:val="18"/>
          <w:szCs w:val="18"/>
        </w:rPr>
      </w:pPr>
      <w:r w:rsidRPr="00A024D4">
        <w:rPr>
          <w:rFonts w:ascii="Arial" w:hAnsi="Arial" w:cs="Arial"/>
          <w:b/>
          <w:spacing w:val="-3"/>
          <w:sz w:val="18"/>
          <w:szCs w:val="18"/>
        </w:rPr>
        <w:t>Text Book:</w:t>
      </w:r>
    </w:p>
    <w:tbl>
      <w:tblPr>
        <w:tblW w:w="9186" w:type="dxa"/>
        <w:jc w:val="center"/>
        <w:tblBorders>
          <w:top w:val="nil"/>
          <w:left w:val="nil"/>
          <w:bottom w:val="nil"/>
          <w:right w:val="nil"/>
          <w:insideH w:val="nil"/>
          <w:insideV w:val="nil"/>
        </w:tblBorders>
        <w:tblLook w:val="04A0" w:firstRow="1" w:lastRow="0" w:firstColumn="1" w:lastColumn="0" w:noHBand="0" w:noVBand="1"/>
      </w:tblPr>
      <w:tblGrid>
        <w:gridCol w:w="397"/>
        <w:gridCol w:w="3121"/>
        <w:gridCol w:w="281"/>
        <w:gridCol w:w="5387"/>
      </w:tblGrid>
      <w:tr w:rsidR="002E3C27" w:rsidRPr="00A024D4" w14:paraId="7040E518" w14:textId="77777777" w:rsidTr="001C3606">
        <w:trPr>
          <w:jc w:val="center"/>
        </w:trPr>
        <w:tc>
          <w:tcPr>
            <w:tcW w:w="397" w:type="dxa"/>
            <w:tcBorders>
              <w:top w:val="nil"/>
              <w:left w:val="nil"/>
              <w:bottom w:val="nil"/>
              <w:right w:val="nil"/>
            </w:tcBorders>
            <w:shd w:val="clear" w:color="auto" w:fill="FFFFFF"/>
          </w:tcPr>
          <w:p w14:paraId="0CABC3D0"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1.</w:t>
            </w:r>
          </w:p>
        </w:tc>
        <w:tc>
          <w:tcPr>
            <w:tcW w:w="3121" w:type="dxa"/>
            <w:tcBorders>
              <w:top w:val="nil"/>
              <w:left w:val="nil"/>
              <w:bottom w:val="nil"/>
              <w:right w:val="nil"/>
            </w:tcBorders>
            <w:shd w:val="clear" w:color="auto" w:fill="FFFFFF"/>
          </w:tcPr>
          <w:p w14:paraId="3483A87A"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 xml:space="preserve">Mike W. Martin and Roland </w:t>
            </w:r>
            <w:proofErr w:type="spellStart"/>
            <w:r w:rsidRPr="00A024D4">
              <w:rPr>
                <w:rFonts w:ascii="Arial" w:hAnsi="Arial" w:cs="Arial"/>
                <w:spacing w:val="-3"/>
                <w:sz w:val="18"/>
                <w:szCs w:val="18"/>
              </w:rPr>
              <w:t>Schinzinger</w:t>
            </w:r>
            <w:proofErr w:type="spellEnd"/>
          </w:p>
        </w:tc>
        <w:tc>
          <w:tcPr>
            <w:tcW w:w="281" w:type="dxa"/>
            <w:tcBorders>
              <w:top w:val="nil"/>
              <w:left w:val="nil"/>
              <w:bottom w:val="nil"/>
              <w:right w:val="nil"/>
            </w:tcBorders>
            <w:shd w:val="clear" w:color="auto" w:fill="FFFFFF"/>
          </w:tcPr>
          <w:p w14:paraId="39E326B7"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14:paraId="5A50FE84" w14:textId="77777777" w:rsidR="002E3C27" w:rsidRPr="00A024D4" w:rsidRDefault="002E3C27" w:rsidP="001C3606">
            <w:pPr>
              <w:jc w:val="both"/>
              <w:rPr>
                <w:rFonts w:ascii="Arial" w:hAnsi="Arial" w:cs="Arial"/>
                <w:i/>
                <w:iCs/>
                <w:spacing w:val="-3"/>
                <w:sz w:val="18"/>
                <w:szCs w:val="18"/>
              </w:rPr>
            </w:pPr>
            <w:r w:rsidRPr="00A024D4">
              <w:rPr>
                <w:rFonts w:ascii="Arial" w:hAnsi="Arial" w:cs="Arial"/>
                <w:b/>
                <w:bCs/>
                <w:spacing w:val="-3"/>
                <w:sz w:val="18"/>
                <w:szCs w:val="18"/>
              </w:rPr>
              <w:t xml:space="preserve">Ethics in Engineering, </w:t>
            </w:r>
            <w:r w:rsidRPr="00A024D4">
              <w:rPr>
                <w:rFonts w:ascii="Arial" w:hAnsi="Arial" w:cs="Arial"/>
                <w:i/>
                <w:iCs/>
                <w:spacing w:val="-3"/>
                <w:sz w:val="18"/>
                <w:szCs w:val="18"/>
              </w:rPr>
              <w:t>Tata McGraw Hill, New Delhi, 2003</w:t>
            </w:r>
          </w:p>
        </w:tc>
      </w:tr>
      <w:tr w:rsidR="002E3C27" w:rsidRPr="00A024D4" w14:paraId="62DCD7B6" w14:textId="77777777" w:rsidTr="001C3606">
        <w:trPr>
          <w:trHeight w:val="362"/>
          <w:jc w:val="center"/>
        </w:trPr>
        <w:tc>
          <w:tcPr>
            <w:tcW w:w="397" w:type="dxa"/>
            <w:tcBorders>
              <w:top w:val="nil"/>
              <w:left w:val="nil"/>
              <w:bottom w:val="nil"/>
              <w:right w:val="nil"/>
            </w:tcBorders>
            <w:shd w:val="clear" w:color="auto" w:fill="FFFFFF"/>
          </w:tcPr>
          <w:p w14:paraId="04A1AD14"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2.</w:t>
            </w:r>
          </w:p>
        </w:tc>
        <w:tc>
          <w:tcPr>
            <w:tcW w:w="3121" w:type="dxa"/>
            <w:tcBorders>
              <w:top w:val="nil"/>
              <w:left w:val="nil"/>
              <w:bottom w:val="nil"/>
              <w:right w:val="nil"/>
            </w:tcBorders>
            <w:shd w:val="clear" w:color="auto" w:fill="FFFFFF"/>
          </w:tcPr>
          <w:p w14:paraId="49798659"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 xml:space="preserve">Govindarajan M, Natarajan S, </w:t>
            </w:r>
            <w:proofErr w:type="spellStart"/>
            <w:r w:rsidRPr="00A024D4">
              <w:rPr>
                <w:rFonts w:ascii="Arial" w:hAnsi="Arial" w:cs="Arial"/>
                <w:spacing w:val="-3"/>
                <w:sz w:val="18"/>
                <w:szCs w:val="18"/>
              </w:rPr>
              <w:t>Senthl</w:t>
            </w:r>
            <w:proofErr w:type="spellEnd"/>
            <w:r w:rsidRPr="00A024D4">
              <w:rPr>
                <w:rFonts w:ascii="Arial" w:hAnsi="Arial" w:cs="Arial"/>
                <w:spacing w:val="-3"/>
                <w:sz w:val="18"/>
                <w:szCs w:val="18"/>
              </w:rPr>
              <w:t xml:space="preserve"> Kumar V. S</w:t>
            </w:r>
          </w:p>
        </w:tc>
        <w:tc>
          <w:tcPr>
            <w:tcW w:w="281" w:type="dxa"/>
            <w:tcBorders>
              <w:top w:val="nil"/>
              <w:left w:val="nil"/>
              <w:bottom w:val="nil"/>
              <w:right w:val="nil"/>
            </w:tcBorders>
            <w:shd w:val="clear" w:color="auto" w:fill="FFFFFF"/>
          </w:tcPr>
          <w:p w14:paraId="5623D301"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14:paraId="3762C2ED" w14:textId="77777777" w:rsidR="002E3C27" w:rsidRPr="00A024D4" w:rsidRDefault="002E3C27" w:rsidP="001C3606">
            <w:pPr>
              <w:jc w:val="both"/>
              <w:rPr>
                <w:rFonts w:ascii="Arial" w:hAnsi="Arial" w:cs="Arial"/>
                <w:i/>
                <w:iCs/>
                <w:spacing w:val="-3"/>
                <w:sz w:val="18"/>
                <w:szCs w:val="18"/>
              </w:rPr>
            </w:pPr>
            <w:r w:rsidRPr="00A024D4">
              <w:rPr>
                <w:rFonts w:ascii="Arial" w:hAnsi="Arial" w:cs="Arial"/>
                <w:b/>
                <w:sz w:val="18"/>
                <w:szCs w:val="18"/>
              </w:rPr>
              <w:t>Engineering Ethics</w:t>
            </w:r>
            <w:r w:rsidRPr="00A024D4">
              <w:rPr>
                <w:rFonts w:ascii="Arial" w:hAnsi="Arial" w:cs="Arial"/>
                <w:spacing w:val="-3"/>
                <w:sz w:val="18"/>
                <w:szCs w:val="18"/>
              </w:rPr>
              <w:t xml:space="preserve">, </w:t>
            </w:r>
            <w:r w:rsidRPr="00A024D4">
              <w:rPr>
                <w:rFonts w:ascii="Arial" w:hAnsi="Arial" w:cs="Arial"/>
                <w:i/>
                <w:iCs/>
                <w:spacing w:val="-3"/>
                <w:sz w:val="18"/>
                <w:szCs w:val="18"/>
              </w:rPr>
              <w:t>Prentice Hall of India, New Delhi, 2004.</w:t>
            </w:r>
          </w:p>
        </w:tc>
      </w:tr>
      <w:tr w:rsidR="002E3C27" w:rsidRPr="00A024D4" w14:paraId="6E516C8C" w14:textId="77777777" w:rsidTr="001C3606">
        <w:trPr>
          <w:trHeight w:val="362"/>
          <w:jc w:val="center"/>
        </w:trPr>
        <w:tc>
          <w:tcPr>
            <w:tcW w:w="397" w:type="dxa"/>
            <w:tcBorders>
              <w:top w:val="nil"/>
              <w:left w:val="nil"/>
              <w:bottom w:val="nil"/>
              <w:right w:val="nil"/>
            </w:tcBorders>
            <w:shd w:val="clear" w:color="auto" w:fill="FFFFFF"/>
          </w:tcPr>
          <w:p w14:paraId="4D4C443F"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3</w:t>
            </w:r>
          </w:p>
        </w:tc>
        <w:tc>
          <w:tcPr>
            <w:tcW w:w="3121" w:type="dxa"/>
            <w:tcBorders>
              <w:top w:val="nil"/>
              <w:left w:val="nil"/>
              <w:bottom w:val="nil"/>
              <w:right w:val="nil"/>
            </w:tcBorders>
            <w:shd w:val="clear" w:color="auto" w:fill="FFFFFF"/>
          </w:tcPr>
          <w:p w14:paraId="01E30AA5"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S.F. Johnson, J.P. Gostelow and W.J. King</w:t>
            </w:r>
          </w:p>
        </w:tc>
        <w:tc>
          <w:tcPr>
            <w:tcW w:w="281" w:type="dxa"/>
            <w:tcBorders>
              <w:top w:val="nil"/>
              <w:left w:val="nil"/>
              <w:bottom w:val="nil"/>
              <w:right w:val="nil"/>
            </w:tcBorders>
            <w:shd w:val="clear" w:color="auto" w:fill="FFFFFF"/>
          </w:tcPr>
          <w:p w14:paraId="7E1C02AD"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14:paraId="139FA389" w14:textId="77777777" w:rsidR="002E3C27" w:rsidRPr="00A024D4" w:rsidRDefault="002E3C27" w:rsidP="001C3606">
            <w:pPr>
              <w:jc w:val="both"/>
              <w:rPr>
                <w:rFonts w:ascii="Arial" w:hAnsi="Arial" w:cs="Arial"/>
                <w:b/>
                <w:sz w:val="18"/>
                <w:szCs w:val="18"/>
              </w:rPr>
            </w:pPr>
            <w:r w:rsidRPr="00A024D4">
              <w:rPr>
                <w:rFonts w:ascii="Arial" w:hAnsi="Arial" w:cs="Arial"/>
                <w:b/>
                <w:sz w:val="18"/>
                <w:szCs w:val="18"/>
              </w:rPr>
              <w:t xml:space="preserve">Engineering and Society Challenges of Professional   Practice, </w:t>
            </w:r>
            <w:r w:rsidRPr="00A024D4">
              <w:rPr>
                <w:rFonts w:ascii="Arial" w:hAnsi="Arial" w:cs="Arial"/>
                <w:bCs/>
                <w:i/>
                <w:iCs/>
                <w:sz w:val="18"/>
                <w:szCs w:val="18"/>
              </w:rPr>
              <w:t>Prentice-Hall, 2000.</w:t>
            </w:r>
          </w:p>
        </w:tc>
      </w:tr>
      <w:tr w:rsidR="002E3C27" w:rsidRPr="00A024D4" w14:paraId="7CB7C0D7" w14:textId="77777777" w:rsidTr="001C3606">
        <w:trPr>
          <w:trHeight w:val="362"/>
          <w:jc w:val="center"/>
        </w:trPr>
        <w:tc>
          <w:tcPr>
            <w:tcW w:w="397" w:type="dxa"/>
            <w:tcBorders>
              <w:top w:val="nil"/>
              <w:left w:val="nil"/>
              <w:bottom w:val="nil"/>
              <w:right w:val="nil"/>
            </w:tcBorders>
            <w:shd w:val="clear" w:color="auto" w:fill="FFFFFF"/>
          </w:tcPr>
          <w:p w14:paraId="44BE3663"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4</w:t>
            </w:r>
          </w:p>
        </w:tc>
        <w:tc>
          <w:tcPr>
            <w:tcW w:w="3121" w:type="dxa"/>
            <w:tcBorders>
              <w:top w:val="nil"/>
              <w:left w:val="nil"/>
              <w:bottom w:val="nil"/>
              <w:right w:val="nil"/>
            </w:tcBorders>
            <w:shd w:val="clear" w:color="auto" w:fill="FFFFFF"/>
          </w:tcPr>
          <w:p w14:paraId="503953CC"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L.S. Hjorth, B.A. Eichler and A.S. Khan</w:t>
            </w:r>
          </w:p>
        </w:tc>
        <w:tc>
          <w:tcPr>
            <w:tcW w:w="281" w:type="dxa"/>
            <w:tcBorders>
              <w:top w:val="nil"/>
              <w:left w:val="nil"/>
              <w:bottom w:val="nil"/>
              <w:right w:val="nil"/>
            </w:tcBorders>
            <w:shd w:val="clear" w:color="auto" w:fill="FFFFFF"/>
          </w:tcPr>
          <w:p w14:paraId="42509F29"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w:t>
            </w:r>
          </w:p>
        </w:tc>
        <w:tc>
          <w:tcPr>
            <w:tcW w:w="5387" w:type="dxa"/>
            <w:tcBorders>
              <w:top w:val="nil"/>
              <w:left w:val="nil"/>
              <w:bottom w:val="nil"/>
              <w:right w:val="nil"/>
            </w:tcBorders>
            <w:shd w:val="clear" w:color="auto" w:fill="FFFFFF"/>
          </w:tcPr>
          <w:p w14:paraId="29F6D0DF" w14:textId="77777777" w:rsidR="002E3C27" w:rsidRPr="00A024D4" w:rsidRDefault="002E3C27" w:rsidP="001C3606">
            <w:pPr>
              <w:jc w:val="both"/>
              <w:rPr>
                <w:rFonts w:ascii="Arial" w:hAnsi="Arial" w:cs="Arial"/>
                <w:b/>
                <w:sz w:val="18"/>
                <w:szCs w:val="18"/>
              </w:rPr>
            </w:pPr>
            <w:r w:rsidRPr="00A024D4">
              <w:rPr>
                <w:rFonts w:ascii="Arial" w:hAnsi="Arial" w:cs="Arial"/>
                <w:b/>
                <w:sz w:val="18"/>
                <w:szCs w:val="18"/>
              </w:rPr>
              <w:t xml:space="preserve">Technology and Society: A bridge to the 21st Century, </w:t>
            </w:r>
            <w:r w:rsidRPr="00A024D4">
              <w:rPr>
                <w:rFonts w:ascii="Arial" w:hAnsi="Arial" w:cs="Arial"/>
                <w:bCs/>
                <w:i/>
                <w:iCs/>
                <w:sz w:val="18"/>
                <w:szCs w:val="18"/>
              </w:rPr>
              <w:t>Prentice-Hall, 2000.</w:t>
            </w:r>
          </w:p>
        </w:tc>
      </w:tr>
    </w:tbl>
    <w:p w14:paraId="306E0366" w14:textId="77777777" w:rsidR="002E3C27" w:rsidRDefault="002E3C27" w:rsidP="002E3C27">
      <w:pPr>
        <w:jc w:val="both"/>
        <w:rPr>
          <w:rFonts w:ascii="Arial" w:hAnsi="Arial" w:cs="Arial"/>
          <w:b/>
          <w:spacing w:val="-3"/>
          <w:sz w:val="18"/>
          <w:szCs w:val="18"/>
        </w:rPr>
      </w:pPr>
    </w:p>
    <w:p w14:paraId="07852D4F" w14:textId="77777777" w:rsidR="002E3C27" w:rsidRDefault="002E3C27" w:rsidP="002E3C27">
      <w:pPr>
        <w:jc w:val="both"/>
        <w:rPr>
          <w:rFonts w:ascii="Arial" w:hAnsi="Arial" w:cs="Arial"/>
          <w:b/>
          <w:spacing w:val="-3"/>
          <w:sz w:val="18"/>
          <w:szCs w:val="18"/>
        </w:rPr>
      </w:pPr>
      <w:r w:rsidRPr="00A024D4">
        <w:rPr>
          <w:rFonts w:ascii="Arial" w:hAnsi="Arial" w:cs="Arial"/>
          <w:b/>
          <w:spacing w:val="-3"/>
          <w:sz w:val="18"/>
          <w:szCs w:val="18"/>
        </w:rPr>
        <w:t>Books Recommended:</w:t>
      </w:r>
    </w:p>
    <w:tbl>
      <w:tblPr>
        <w:tblW w:w="9176" w:type="dxa"/>
        <w:jc w:val="center"/>
        <w:tblBorders>
          <w:top w:val="nil"/>
          <w:left w:val="nil"/>
          <w:bottom w:val="nil"/>
          <w:right w:val="nil"/>
          <w:insideH w:val="nil"/>
          <w:insideV w:val="nil"/>
        </w:tblBorders>
        <w:tblLook w:val="04A0" w:firstRow="1" w:lastRow="0" w:firstColumn="1" w:lastColumn="0" w:noHBand="0" w:noVBand="1"/>
      </w:tblPr>
      <w:tblGrid>
        <w:gridCol w:w="379"/>
        <w:gridCol w:w="3158"/>
        <w:gridCol w:w="282"/>
        <w:gridCol w:w="5357"/>
      </w:tblGrid>
      <w:tr w:rsidR="002E3C27" w:rsidRPr="00A024D4" w14:paraId="25C0D1BA" w14:textId="77777777" w:rsidTr="001C3606">
        <w:trPr>
          <w:trHeight w:val="196"/>
          <w:jc w:val="center"/>
        </w:trPr>
        <w:tc>
          <w:tcPr>
            <w:tcW w:w="379" w:type="dxa"/>
            <w:tcBorders>
              <w:top w:val="nil"/>
              <w:left w:val="nil"/>
              <w:bottom w:val="nil"/>
              <w:right w:val="nil"/>
            </w:tcBorders>
            <w:shd w:val="clear" w:color="auto" w:fill="FFFFFF"/>
          </w:tcPr>
          <w:p w14:paraId="1B27ED98"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1.</w:t>
            </w:r>
          </w:p>
        </w:tc>
        <w:tc>
          <w:tcPr>
            <w:tcW w:w="3158" w:type="dxa"/>
            <w:tcBorders>
              <w:top w:val="nil"/>
              <w:left w:val="nil"/>
              <w:bottom w:val="nil"/>
              <w:right w:val="nil"/>
            </w:tcBorders>
            <w:shd w:val="clear" w:color="auto" w:fill="FFFFFF"/>
          </w:tcPr>
          <w:p w14:paraId="65D2950B"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Laura P. Hartman and Joe Desjardins</w:t>
            </w:r>
          </w:p>
        </w:tc>
        <w:tc>
          <w:tcPr>
            <w:tcW w:w="282" w:type="dxa"/>
            <w:tcBorders>
              <w:top w:val="nil"/>
              <w:left w:val="nil"/>
              <w:bottom w:val="nil"/>
              <w:right w:val="nil"/>
            </w:tcBorders>
            <w:shd w:val="clear" w:color="auto" w:fill="FFFFFF"/>
          </w:tcPr>
          <w:p w14:paraId="5AACA302"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w:t>
            </w:r>
          </w:p>
        </w:tc>
        <w:tc>
          <w:tcPr>
            <w:tcW w:w="5357" w:type="dxa"/>
            <w:tcBorders>
              <w:top w:val="nil"/>
              <w:left w:val="nil"/>
              <w:bottom w:val="nil"/>
              <w:right w:val="nil"/>
            </w:tcBorders>
            <w:shd w:val="clear" w:color="auto" w:fill="FFFFFF"/>
          </w:tcPr>
          <w:p w14:paraId="2BF65FAA" w14:textId="77777777" w:rsidR="002E3C27" w:rsidRPr="00A024D4" w:rsidRDefault="002E3C27" w:rsidP="001C3606">
            <w:pPr>
              <w:jc w:val="both"/>
              <w:rPr>
                <w:rFonts w:ascii="Arial" w:hAnsi="Arial" w:cs="Arial"/>
                <w:i/>
                <w:iCs/>
                <w:spacing w:val="-3"/>
                <w:sz w:val="18"/>
                <w:szCs w:val="18"/>
              </w:rPr>
            </w:pPr>
            <w:r w:rsidRPr="00A024D4">
              <w:rPr>
                <w:rFonts w:ascii="Arial" w:hAnsi="Arial" w:cs="Arial"/>
                <w:b/>
                <w:bCs/>
                <w:spacing w:val="-3"/>
                <w:sz w:val="18"/>
                <w:szCs w:val="18"/>
              </w:rPr>
              <w:t xml:space="preserve">Business Ethics: Decision Making for Personal Integrity and Social Responsibility, </w:t>
            </w:r>
            <w:r w:rsidRPr="00A024D4">
              <w:rPr>
                <w:rFonts w:ascii="Arial" w:hAnsi="Arial" w:cs="Arial"/>
                <w:i/>
                <w:iCs/>
                <w:spacing w:val="-3"/>
                <w:sz w:val="18"/>
                <w:szCs w:val="18"/>
              </w:rPr>
              <w:t>Mc Graw Hill education, India Pvt. Ltd. New Delhi 2013.</w:t>
            </w:r>
          </w:p>
        </w:tc>
      </w:tr>
      <w:tr w:rsidR="002E3C27" w:rsidRPr="00A024D4" w14:paraId="4184DFAD" w14:textId="77777777" w:rsidTr="001C3606">
        <w:trPr>
          <w:trHeight w:val="109"/>
          <w:jc w:val="center"/>
        </w:trPr>
        <w:tc>
          <w:tcPr>
            <w:tcW w:w="379" w:type="dxa"/>
            <w:tcBorders>
              <w:top w:val="nil"/>
              <w:left w:val="nil"/>
              <w:bottom w:val="nil"/>
              <w:right w:val="nil"/>
            </w:tcBorders>
            <w:shd w:val="clear" w:color="auto" w:fill="FFFFFF"/>
          </w:tcPr>
          <w:p w14:paraId="713AA5A8"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2.</w:t>
            </w:r>
          </w:p>
        </w:tc>
        <w:tc>
          <w:tcPr>
            <w:tcW w:w="3158" w:type="dxa"/>
            <w:tcBorders>
              <w:top w:val="nil"/>
              <w:left w:val="nil"/>
              <w:bottom w:val="nil"/>
              <w:right w:val="nil"/>
            </w:tcBorders>
            <w:shd w:val="clear" w:color="auto" w:fill="FFFFFF"/>
          </w:tcPr>
          <w:p w14:paraId="71F21D1B"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 xml:space="preserve">Charles E. Harris, Michael S. </w:t>
            </w:r>
            <w:proofErr w:type="spellStart"/>
            <w:r w:rsidRPr="00A024D4">
              <w:rPr>
                <w:rFonts w:ascii="Arial" w:hAnsi="Arial" w:cs="Arial"/>
                <w:spacing w:val="-3"/>
                <w:sz w:val="18"/>
                <w:szCs w:val="18"/>
              </w:rPr>
              <w:t>Printchard</w:t>
            </w:r>
            <w:proofErr w:type="spellEnd"/>
            <w:r w:rsidRPr="00A024D4">
              <w:rPr>
                <w:rFonts w:ascii="Arial" w:hAnsi="Arial" w:cs="Arial"/>
                <w:spacing w:val="-3"/>
                <w:sz w:val="18"/>
                <w:szCs w:val="18"/>
              </w:rPr>
              <w:t xml:space="preserve"> and Michael J. </w:t>
            </w:r>
            <w:proofErr w:type="spellStart"/>
            <w:r w:rsidRPr="00A024D4">
              <w:rPr>
                <w:rFonts w:ascii="Arial" w:hAnsi="Arial" w:cs="Arial"/>
                <w:spacing w:val="-3"/>
                <w:sz w:val="18"/>
                <w:szCs w:val="18"/>
              </w:rPr>
              <w:t>Rabins</w:t>
            </w:r>
            <w:proofErr w:type="spellEnd"/>
          </w:p>
        </w:tc>
        <w:tc>
          <w:tcPr>
            <w:tcW w:w="282" w:type="dxa"/>
            <w:tcBorders>
              <w:top w:val="nil"/>
              <w:left w:val="nil"/>
              <w:bottom w:val="nil"/>
              <w:right w:val="nil"/>
            </w:tcBorders>
            <w:shd w:val="clear" w:color="auto" w:fill="FFFFFF"/>
          </w:tcPr>
          <w:p w14:paraId="70539768"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w:t>
            </w:r>
          </w:p>
        </w:tc>
        <w:tc>
          <w:tcPr>
            <w:tcW w:w="5357" w:type="dxa"/>
            <w:tcBorders>
              <w:top w:val="nil"/>
              <w:left w:val="nil"/>
              <w:bottom w:val="nil"/>
              <w:right w:val="nil"/>
            </w:tcBorders>
            <w:shd w:val="clear" w:color="auto" w:fill="FFFFFF"/>
          </w:tcPr>
          <w:p w14:paraId="51E461B3" w14:textId="77777777" w:rsidR="002E3C27" w:rsidRPr="00A024D4" w:rsidRDefault="002E3C27" w:rsidP="001C3606">
            <w:pPr>
              <w:jc w:val="both"/>
              <w:rPr>
                <w:rFonts w:ascii="Arial" w:hAnsi="Arial" w:cs="Arial"/>
                <w:i/>
                <w:iCs/>
                <w:spacing w:val="-3"/>
                <w:sz w:val="18"/>
                <w:szCs w:val="18"/>
              </w:rPr>
            </w:pPr>
            <w:r w:rsidRPr="00A024D4">
              <w:rPr>
                <w:rFonts w:ascii="Arial" w:hAnsi="Arial" w:cs="Arial"/>
                <w:b/>
                <w:bCs/>
                <w:spacing w:val="-3"/>
                <w:sz w:val="18"/>
                <w:szCs w:val="18"/>
              </w:rPr>
              <w:t xml:space="preserve">Engineering Ethics - Concepts and Cases, </w:t>
            </w:r>
            <w:r w:rsidRPr="00A024D4">
              <w:rPr>
                <w:rFonts w:ascii="Arial" w:hAnsi="Arial" w:cs="Arial"/>
                <w:i/>
                <w:iCs/>
                <w:spacing w:val="-3"/>
                <w:sz w:val="18"/>
                <w:szCs w:val="18"/>
              </w:rPr>
              <w:t>Cengage Learning, 2009.</w:t>
            </w:r>
          </w:p>
        </w:tc>
      </w:tr>
      <w:tr w:rsidR="002E3C27" w:rsidRPr="00A024D4" w14:paraId="7DB7F440" w14:textId="77777777" w:rsidTr="001C3606">
        <w:trPr>
          <w:trHeight w:val="109"/>
          <w:jc w:val="center"/>
        </w:trPr>
        <w:tc>
          <w:tcPr>
            <w:tcW w:w="379" w:type="dxa"/>
            <w:tcBorders>
              <w:top w:val="nil"/>
              <w:left w:val="nil"/>
              <w:bottom w:val="nil"/>
              <w:right w:val="nil"/>
            </w:tcBorders>
            <w:shd w:val="clear" w:color="auto" w:fill="FFFFFF"/>
          </w:tcPr>
          <w:p w14:paraId="2185CCE9" w14:textId="77777777" w:rsidR="002E3C27" w:rsidRPr="00A024D4" w:rsidRDefault="002E3C27" w:rsidP="001C3606">
            <w:pPr>
              <w:jc w:val="both"/>
              <w:rPr>
                <w:rFonts w:ascii="Arial" w:hAnsi="Arial" w:cs="Arial"/>
                <w:spacing w:val="-3"/>
                <w:sz w:val="18"/>
                <w:szCs w:val="18"/>
              </w:rPr>
            </w:pPr>
            <w:r>
              <w:rPr>
                <w:rFonts w:ascii="Arial" w:hAnsi="Arial" w:cs="Arial"/>
                <w:spacing w:val="-3"/>
                <w:sz w:val="18"/>
                <w:szCs w:val="18"/>
              </w:rPr>
              <w:t>3.</w:t>
            </w:r>
          </w:p>
        </w:tc>
        <w:tc>
          <w:tcPr>
            <w:tcW w:w="3158" w:type="dxa"/>
            <w:tcBorders>
              <w:top w:val="nil"/>
              <w:left w:val="nil"/>
              <w:bottom w:val="nil"/>
              <w:right w:val="nil"/>
            </w:tcBorders>
            <w:shd w:val="clear" w:color="auto" w:fill="FFFFFF"/>
          </w:tcPr>
          <w:p w14:paraId="2512D10D"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 xml:space="preserve">Charlies B. </w:t>
            </w:r>
            <w:proofErr w:type="spellStart"/>
            <w:r w:rsidRPr="00A024D4">
              <w:rPr>
                <w:rFonts w:ascii="Arial" w:hAnsi="Arial" w:cs="Arial"/>
                <w:spacing w:val="-3"/>
                <w:sz w:val="18"/>
                <w:szCs w:val="18"/>
              </w:rPr>
              <w:t>Fleddermann</w:t>
            </w:r>
            <w:proofErr w:type="spellEnd"/>
          </w:p>
        </w:tc>
        <w:tc>
          <w:tcPr>
            <w:tcW w:w="282" w:type="dxa"/>
            <w:tcBorders>
              <w:top w:val="nil"/>
              <w:left w:val="nil"/>
              <w:bottom w:val="nil"/>
              <w:right w:val="nil"/>
            </w:tcBorders>
            <w:shd w:val="clear" w:color="auto" w:fill="FFFFFF"/>
          </w:tcPr>
          <w:p w14:paraId="5DEAA15C" w14:textId="77777777" w:rsidR="002E3C27" w:rsidRPr="00A024D4" w:rsidRDefault="002E3C27" w:rsidP="001C3606">
            <w:pPr>
              <w:jc w:val="both"/>
              <w:rPr>
                <w:rFonts w:ascii="Arial" w:hAnsi="Arial" w:cs="Arial"/>
                <w:spacing w:val="-3"/>
                <w:sz w:val="18"/>
                <w:szCs w:val="18"/>
              </w:rPr>
            </w:pPr>
            <w:r w:rsidRPr="00A024D4">
              <w:rPr>
                <w:rFonts w:ascii="Arial" w:hAnsi="Arial" w:cs="Arial"/>
                <w:spacing w:val="-3"/>
                <w:sz w:val="18"/>
                <w:szCs w:val="18"/>
              </w:rPr>
              <w:t>:</w:t>
            </w:r>
          </w:p>
        </w:tc>
        <w:tc>
          <w:tcPr>
            <w:tcW w:w="5357" w:type="dxa"/>
            <w:tcBorders>
              <w:top w:val="nil"/>
              <w:left w:val="nil"/>
              <w:bottom w:val="nil"/>
              <w:right w:val="nil"/>
            </w:tcBorders>
            <w:shd w:val="clear" w:color="auto" w:fill="FFFFFF"/>
          </w:tcPr>
          <w:p w14:paraId="0D3D24C3" w14:textId="77777777" w:rsidR="002E3C27" w:rsidRPr="00A024D4" w:rsidRDefault="002E3C27" w:rsidP="001C3606">
            <w:pPr>
              <w:jc w:val="both"/>
              <w:rPr>
                <w:rFonts w:ascii="Arial" w:hAnsi="Arial" w:cs="Arial"/>
                <w:b/>
                <w:bCs/>
                <w:spacing w:val="-3"/>
                <w:sz w:val="18"/>
                <w:szCs w:val="18"/>
              </w:rPr>
            </w:pPr>
            <w:r w:rsidRPr="00A024D4">
              <w:rPr>
                <w:rFonts w:ascii="Arial" w:hAnsi="Arial" w:cs="Arial"/>
                <w:b/>
                <w:sz w:val="18"/>
                <w:szCs w:val="18"/>
              </w:rPr>
              <w:t xml:space="preserve">Engineering Ethics, </w:t>
            </w:r>
            <w:r w:rsidRPr="00A024D4">
              <w:rPr>
                <w:rFonts w:ascii="Arial" w:hAnsi="Arial" w:cs="Arial"/>
                <w:bCs/>
                <w:i/>
                <w:iCs/>
                <w:sz w:val="18"/>
                <w:szCs w:val="18"/>
              </w:rPr>
              <w:t>Pearson Prentice Hall, New Jersey, 2004.</w:t>
            </w:r>
          </w:p>
        </w:tc>
      </w:tr>
    </w:tbl>
    <w:p w14:paraId="152229EC" w14:textId="77777777" w:rsidR="002E3C27" w:rsidRDefault="002E3C27" w:rsidP="002E3C27">
      <w:pPr>
        <w:jc w:val="both"/>
        <w:rPr>
          <w:rFonts w:ascii="Arial" w:hAnsi="Arial" w:cs="Arial"/>
          <w:b/>
          <w:spacing w:val="-3"/>
          <w:sz w:val="18"/>
          <w:szCs w:val="18"/>
        </w:rPr>
      </w:pPr>
    </w:p>
    <w:p w14:paraId="5AAF0126" w14:textId="77777777" w:rsidR="002E3C27" w:rsidRPr="00A024D4" w:rsidRDefault="002E3C27" w:rsidP="002E3C27">
      <w:pPr>
        <w:jc w:val="both"/>
        <w:rPr>
          <w:rFonts w:ascii="Arial" w:hAnsi="Arial" w:cs="Arial"/>
          <w:b/>
          <w:spacing w:val="-3"/>
          <w:sz w:val="18"/>
          <w:szCs w:val="18"/>
        </w:rPr>
      </w:pPr>
    </w:p>
    <w:p w14:paraId="06CBF469" w14:textId="77777777" w:rsidR="002E3C27" w:rsidRPr="00B90AD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ADF">
        <w:rPr>
          <w:rFonts w:ascii="Arial" w:hAnsi="Arial" w:cs="Arial"/>
          <w:b/>
          <w:bCs/>
          <w:iCs/>
          <w:sz w:val="18"/>
          <w:szCs w:val="18"/>
        </w:rPr>
        <w:t>CSE 31</w:t>
      </w:r>
      <w:r>
        <w:rPr>
          <w:rFonts w:ascii="Arial" w:hAnsi="Arial" w:cs="Arial"/>
          <w:b/>
          <w:bCs/>
          <w:iCs/>
          <w:sz w:val="18"/>
          <w:szCs w:val="18"/>
        </w:rPr>
        <w:t>6</w:t>
      </w:r>
      <w:r w:rsidRPr="00B90ADF">
        <w:rPr>
          <w:rFonts w:ascii="Arial" w:hAnsi="Arial" w:cs="Arial"/>
          <w:b/>
          <w:bCs/>
          <w:iCs/>
          <w:sz w:val="18"/>
          <w:szCs w:val="18"/>
        </w:rPr>
        <w:t>2: Mobile Application Development Lab</w:t>
      </w:r>
    </w:p>
    <w:p w14:paraId="596C1F4F" w14:textId="77777777" w:rsidR="002E3C27" w:rsidRPr="00B90AD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ADF">
        <w:rPr>
          <w:rFonts w:ascii="Arial" w:hAnsi="Arial" w:cs="Arial"/>
          <w:b/>
          <w:bCs/>
          <w:iCs/>
          <w:sz w:val="18"/>
          <w:szCs w:val="18"/>
        </w:rPr>
        <w:t xml:space="preserve">Credits: </w:t>
      </w:r>
      <w:r w:rsidRPr="00B90ADF">
        <w:rPr>
          <w:rFonts w:ascii="Arial" w:hAnsi="Arial" w:cs="Arial"/>
          <w:iCs/>
          <w:sz w:val="18"/>
          <w:szCs w:val="18"/>
        </w:rPr>
        <w:t xml:space="preserve">1 </w:t>
      </w:r>
      <w:r w:rsidRPr="00B90ADF">
        <w:rPr>
          <w:rFonts w:ascii="Arial" w:hAnsi="Arial" w:cs="Arial"/>
          <w:b/>
          <w:bCs/>
          <w:iCs/>
          <w:sz w:val="18"/>
          <w:szCs w:val="18"/>
        </w:rPr>
        <w:t xml:space="preserve">Contact Hours: </w:t>
      </w:r>
      <w:r w:rsidRPr="00B90ADF">
        <w:rPr>
          <w:rFonts w:ascii="Arial" w:hAnsi="Arial" w:cs="Arial"/>
          <w:iCs/>
          <w:sz w:val="18"/>
          <w:szCs w:val="18"/>
        </w:rPr>
        <w:t>26</w:t>
      </w:r>
    </w:p>
    <w:p w14:paraId="23F9F843" w14:textId="77777777" w:rsidR="002E3C27" w:rsidRPr="00B90AD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ADF">
        <w:rPr>
          <w:rFonts w:ascii="Arial" w:hAnsi="Arial" w:cs="Arial"/>
          <w:b/>
          <w:bCs/>
          <w:iCs/>
          <w:sz w:val="18"/>
          <w:szCs w:val="18"/>
        </w:rPr>
        <w:t xml:space="preserve">Year: </w:t>
      </w:r>
      <w:r w:rsidRPr="00B90ADF">
        <w:rPr>
          <w:rFonts w:ascii="Arial" w:hAnsi="Arial" w:cs="Arial"/>
          <w:iCs/>
          <w:sz w:val="18"/>
          <w:szCs w:val="18"/>
        </w:rPr>
        <w:t>Third</w:t>
      </w:r>
      <w:r w:rsidRPr="00B90ADF">
        <w:rPr>
          <w:rFonts w:ascii="Arial" w:hAnsi="Arial" w:cs="Arial"/>
          <w:b/>
          <w:bCs/>
          <w:iCs/>
          <w:sz w:val="18"/>
          <w:szCs w:val="18"/>
        </w:rPr>
        <w:t xml:space="preserve"> Semester: </w:t>
      </w:r>
      <w:r w:rsidRPr="00B90ADF">
        <w:rPr>
          <w:rFonts w:ascii="Arial" w:hAnsi="Arial" w:cs="Arial"/>
          <w:iCs/>
          <w:sz w:val="18"/>
          <w:szCs w:val="18"/>
        </w:rPr>
        <w:t>Odd</w:t>
      </w:r>
    </w:p>
    <w:p w14:paraId="47B5DEA8" w14:textId="77777777" w:rsidR="002E3C27" w:rsidRPr="00B90ADF"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B90ADF" w14:paraId="5835A89C" w14:textId="77777777" w:rsidTr="001C3606">
        <w:trPr>
          <w:jc w:val="center"/>
        </w:trPr>
        <w:tc>
          <w:tcPr>
            <w:tcW w:w="1439" w:type="dxa"/>
          </w:tcPr>
          <w:p w14:paraId="272BB557" w14:textId="77777777" w:rsidR="002E3C27" w:rsidRPr="00B90ADF" w:rsidRDefault="002E3C27" w:rsidP="001C3606">
            <w:pPr>
              <w:rPr>
                <w:rFonts w:ascii="Arial" w:hAnsi="Arial" w:cs="Arial"/>
                <w:b/>
                <w:bCs/>
                <w:sz w:val="18"/>
                <w:szCs w:val="18"/>
              </w:rPr>
            </w:pPr>
            <w:r w:rsidRPr="00B90ADF">
              <w:rPr>
                <w:rFonts w:ascii="Arial" w:hAnsi="Arial" w:cs="Arial"/>
                <w:b/>
                <w:sz w:val="18"/>
                <w:szCs w:val="18"/>
              </w:rPr>
              <w:t>Prerequisite:</w:t>
            </w:r>
          </w:p>
        </w:tc>
        <w:tc>
          <w:tcPr>
            <w:tcW w:w="7741" w:type="dxa"/>
          </w:tcPr>
          <w:p w14:paraId="52D88A12" w14:textId="77777777" w:rsidR="002E3C27" w:rsidRPr="00B90ADF" w:rsidRDefault="002E3C27" w:rsidP="001C3606">
            <w:pPr>
              <w:rPr>
                <w:rFonts w:ascii="Arial" w:hAnsi="Arial" w:cs="Arial"/>
                <w:b/>
                <w:bCs/>
                <w:iCs/>
                <w:sz w:val="18"/>
                <w:szCs w:val="18"/>
              </w:rPr>
            </w:pPr>
            <w:r w:rsidRPr="00B90ADF">
              <w:rPr>
                <w:rFonts w:ascii="Arial" w:hAnsi="Arial" w:cs="Arial"/>
                <w:sz w:val="18"/>
                <w:szCs w:val="18"/>
              </w:rPr>
              <w:t>CSE1222: Object Oriented Programming Lab</w:t>
            </w:r>
            <w:r w:rsidRPr="00B90ADF">
              <w:rPr>
                <w:rFonts w:ascii="Arial" w:hAnsi="Arial" w:cs="Arial"/>
                <w:iCs/>
                <w:sz w:val="18"/>
                <w:szCs w:val="18"/>
              </w:rPr>
              <w:t>, CSE2252: Web Application Development Lab</w:t>
            </w:r>
          </w:p>
        </w:tc>
      </w:tr>
      <w:tr w:rsidR="002E3C27" w:rsidRPr="00B90ADF" w14:paraId="47744BE2" w14:textId="77777777" w:rsidTr="001C3606">
        <w:trPr>
          <w:jc w:val="center"/>
        </w:trPr>
        <w:tc>
          <w:tcPr>
            <w:tcW w:w="1439" w:type="dxa"/>
          </w:tcPr>
          <w:p w14:paraId="1D923ADF" w14:textId="77777777" w:rsidR="002E3C27" w:rsidRPr="00B90ADF" w:rsidRDefault="002E3C27" w:rsidP="001C3606">
            <w:pPr>
              <w:rPr>
                <w:rFonts w:ascii="Arial" w:hAnsi="Arial" w:cs="Arial"/>
                <w:b/>
                <w:sz w:val="18"/>
                <w:szCs w:val="18"/>
              </w:rPr>
            </w:pPr>
            <w:r w:rsidRPr="00B90ADF">
              <w:rPr>
                <w:rFonts w:ascii="Arial" w:hAnsi="Arial" w:cs="Arial"/>
                <w:b/>
                <w:sz w:val="18"/>
                <w:szCs w:val="18"/>
              </w:rPr>
              <w:t>Course Type</w:t>
            </w:r>
          </w:p>
        </w:tc>
        <w:tc>
          <w:tcPr>
            <w:tcW w:w="7741" w:type="dxa"/>
          </w:tcPr>
          <w:p w14:paraId="0DE93A75" w14:textId="77777777" w:rsidR="002E3C27" w:rsidRPr="00B90ADF" w:rsidRDefault="00000000" w:rsidP="001C3606">
            <w:pPr>
              <w:rPr>
                <w:rFonts w:ascii="Arial" w:hAnsi="Arial" w:cs="Arial"/>
                <w:iCs/>
                <w:sz w:val="18"/>
                <w:szCs w:val="18"/>
              </w:rPr>
            </w:pPr>
            <w:sdt>
              <w:sdtPr>
                <w:rPr>
                  <w:rFonts w:ascii="Arial" w:hAnsi="Arial" w:cs="Arial"/>
                  <w:iCs/>
                  <w:sz w:val="18"/>
                  <w:szCs w:val="18"/>
                </w:rPr>
                <w:id w:val="321243512"/>
              </w:sdtPr>
              <w:sdtContent>
                <w:r w:rsidR="002E3C27" w:rsidRPr="00B90ADF">
                  <w:rPr>
                    <w:rFonts w:ascii="MS Gothic" w:eastAsia="MS Gothic" w:hAnsi="MS Gothic" w:cs="MS Gothic" w:hint="eastAsia"/>
                    <w:iCs/>
                    <w:sz w:val="18"/>
                    <w:szCs w:val="18"/>
                  </w:rPr>
                  <w:t>☐</w:t>
                </w:r>
              </w:sdtContent>
            </w:sdt>
            <w:r w:rsidR="002E3C27" w:rsidRPr="00B90ADF">
              <w:rPr>
                <w:rFonts w:ascii="Arial" w:hAnsi="Arial" w:cs="Arial"/>
                <w:iCs/>
                <w:sz w:val="18"/>
                <w:szCs w:val="18"/>
              </w:rPr>
              <w:t xml:space="preserve"> Theory         </w:t>
            </w:r>
            <w:sdt>
              <w:sdtPr>
                <w:rPr>
                  <w:rFonts w:ascii="Arial" w:hAnsi="Arial" w:cs="Arial"/>
                  <w:iCs/>
                  <w:sz w:val="18"/>
                  <w:szCs w:val="18"/>
                </w:rPr>
                <w:id w:val="1597063279"/>
              </w:sdtPr>
              <w:sdtContent>
                <w:r w:rsidR="002E3C27" w:rsidRPr="00B90ADF">
                  <w:rPr>
                    <w:rFonts w:ascii="MS Gothic" w:eastAsia="MS Gothic" w:hAnsi="MS Gothic" w:cs="MS Gothic" w:hint="eastAsia"/>
                    <w:iCs/>
                    <w:sz w:val="18"/>
                    <w:szCs w:val="18"/>
                  </w:rPr>
                  <w:t>☒</w:t>
                </w:r>
              </w:sdtContent>
            </w:sdt>
            <w:r w:rsidR="002E3C27" w:rsidRPr="00B90ADF">
              <w:rPr>
                <w:rFonts w:ascii="Arial" w:hAnsi="Arial" w:cs="Arial"/>
                <w:iCs/>
                <w:sz w:val="18"/>
                <w:szCs w:val="18"/>
              </w:rPr>
              <w:t xml:space="preserve">  Laboratory work         </w:t>
            </w:r>
            <w:sdt>
              <w:sdtPr>
                <w:rPr>
                  <w:rFonts w:ascii="Arial" w:hAnsi="Arial" w:cs="Arial"/>
                  <w:iCs/>
                  <w:sz w:val="18"/>
                  <w:szCs w:val="18"/>
                </w:rPr>
                <w:id w:val="1178011806"/>
              </w:sdtPr>
              <w:sdtContent>
                <w:r w:rsidR="002E3C27" w:rsidRPr="00B90ADF">
                  <w:rPr>
                    <w:rFonts w:ascii="MS Gothic" w:eastAsia="MS Gothic" w:hAnsi="MS Gothic" w:cs="MS Gothic" w:hint="eastAsia"/>
                    <w:iCs/>
                    <w:sz w:val="18"/>
                    <w:szCs w:val="18"/>
                  </w:rPr>
                  <w:t>☐</w:t>
                </w:r>
              </w:sdtContent>
            </w:sdt>
            <w:r w:rsidR="002E3C27" w:rsidRPr="00B90ADF">
              <w:rPr>
                <w:rFonts w:ascii="Arial" w:hAnsi="Arial" w:cs="Arial"/>
                <w:iCs/>
                <w:sz w:val="18"/>
                <w:szCs w:val="18"/>
              </w:rPr>
              <w:t xml:space="preserve">  Project work      </w:t>
            </w:r>
            <w:sdt>
              <w:sdtPr>
                <w:rPr>
                  <w:rFonts w:ascii="Arial" w:hAnsi="Arial" w:cs="Arial"/>
                  <w:iCs/>
                  <w:sz w:val="18"/>
                  <w:szCs w:val="18"/>
                </w:rPr>
                <w:id w:val="-639507256"/>
              </w:sdtPr>
              <w:sdtContent>
                <w:r w:rsidR="002E3C27" w:rsidRPr="00B90ADF">
                  <w:rPr>
                    <w:rFonts w:ascii="MS Gothic" w:eastAsia="MS Gothic" w:hAnsi="MS Gothic" w:cs="MS Gothic" w:hint="eastAsia"/>
                    <w:iCs/>
                    <w:sz w:val="18"/>
                    <w:szCs w:val="18"/>
                  </w:rPr>
                  <w:t>☐</w:t>
                </w:r>
              </w:sdtContent>
            </w:sdt>
            <w:r w:rsidR="002E3C27" w:rsidRPr="00B90ADF">
              <w:rPr>
                <w:rFonts w:ascii="Arial" w:hAnsi="Arial" w:cs="Arial"/>
                <w:iCs/>
                <w:sz w:val="18"/>
                <w:szCs w:val="18"/>
              </w:rPr>
              <w:t xml:space="preserve">  Viva Voce                    </w:t>
            </w:r>
          </w:p>
        </w:tc>
      </w:tr>
      <w:tr w:rsidR="002E3C27" w:rsidRPr="00B90ADF" w14:paraId="45E713D3" w14:textId="77777777" w:rsidTr="001C3606">
        <w:trPr>
          <w:trHeight w:val="238"/>
          <w:jc w:val="center"/>
        </w:trPr>
        <w:tc>
          <w:tcPr>
            <w:tcW w:w="1439" w:type="dxa"/>
          </w:tcPr>
          <w:p w14:paraId="538FEB7A" w14:textId="77777777" w:rsidR="002E3C27" w:rsidRPr="00B90ADF" w:rsidRDefault="002E3C27" w:rsidP="001C3606">
            <w:pPr>
              <w:ind w:left="2160" w:hanging="2160"/>
              <w:rPr>
                <w:rFonts w:ascii="Arial" w:hAnsi="Arial" w:cs="Arial"/>
                <w:b/>
                <w:bCs/>
                <w:sz w:val="18"/>
                <w:szCs w:val="18"/>
              </w:rPr>
            </w:pPr>
            <w:r w:rsidRPr="00B90ADF">
              <w:rPr>
                <w:rFonts w:ascii="Arial" w:hAnsi="Arial" w:cs="Arial"/>
                <w:b/>
                <w:bCs/>
                <w:sz w:val="18"/>
                <w:szCs w:val="18"/>
              </w:rPr>
              <w:t>Motivation</w:t>
            </w:r>
          </w:p>
        </w:tc>
        <w:tc>
          <w:tcPr>
            <w:tcW w:w="7741" w:type="dxa"/>
          </w:tcPr>
          <w:p w14:paraId="53498102" w14:textId="77777777" w:rsidR="002E3C27" w:rsidRPr="00B90ADF" w:rsidRDefault="002E3C27" w:rsidP="001C3606">
            <w:pPr>
              <w:rPr>
                <w:rFonts w:ascii="Arial" w:hAnsi="Arial" w:cs="Arial"/>
                <w:iCs/>
                <w:sz w:val="18"/>
                <w:szCs w:val="18"/>
                <w:lang w:val="en-CA"/>
              </w:rPr>
            </w:pPr>
            <w:r w:rsidRPr="00B90ADF">
              <w:rPr>
                <w:rFonts w:ascii="Arial" w:hAnsi="Arial" w:cs="Arial"/>
                <w:iCs/>
                <w:sz w:val="18"/>
                <w:szCs w:val="18"/>
                <w:lang w:val="en-CA"/>
              </w:rPr>
              <w:t xml:space="preserve">This Lab introduces you to the design and implementation of Android applications for mobile devices. Learn the basics of mobile application development using Android as the platform </w:t>
            </w:r>
            <w:proofErr w:type="gramStart"/>
            <w:r w:rsidRPr="00B90ADF">
              <w:rPr>
                <w:rFonts w:ascii="Arial" w:hAnsi="Arial" w:cs="Arial"/>
                <w:iCs/>
                <w:sz w:val="18"/>
                <w:szCs w:val="18"/>
                <w:lang w:val="en-CA"/>
              </w:rPr>
              <w:t>and  Java</w:t>
            </w:r>
            <w:proofErr w:type="gramEnd"/>
            <w:r w:rsidRPr="00B90ADF">
              <w:rPr>
                <w:rFonts w:ascii="Arial" w:hAnsi="Arial" w:cs="Arial"/>
                <w:iCs/>
                <w:sz w:val="18"/>
                <w:szCs w:val="18"/>
                <w:lang w:val="en-CA"/>
              </w:rPr>
              <w:t xml:space="preserve"> and Kotlin as the programming language.</w:t>
            </w:r>
          </w:p>
        </w:tc>
      </w:tr>
      <w:tr w:rsidR="002E3C27" w:rsidRPr="00B90ADF" w14:paraId="36AC916F" w14:textId="77777777" w:rsidTr="001C3606">
        <w:trPr>
          <w:trHeight w:val="238"/>
          <w:jc w:val="center"/>
        </w:trPr>
        <w:tc>
          <w:tcPr>
            <w:tcW w:w="9180" w:type="dxa"/>
            <w:gridSpan w:val="2"/>
          </w:tcPr>
          <w:p w14:paraId="4CF06749" w14:textId="77777777" w:rsidR="002E3C27" w:rsidRPr="00B90ADF" w:rsidRDefault="002E3C27" w:rsidP="001C3606">
            <w:pPr>
              <w:rPr>
                <w:rFonts w:ascii="Arial" w:hAnsi="Arial" w:cs="Arial"/>
                <w:b/>
                <w:bCs/>
                <w:sz w:val="18"/>
                <w:szCs w:val="18"/>
              </w:rPr>
            </w:pPr>
            <w:r w:rsidRPr="00B90ADF">
              <w:rPr>
                <w:rFonts w:ascii="Arial" w:hAnsi="Arial" w:cs="Arial"/>
                <w:b/>
                <w:bCs/>
                <w:sz w:val="18"/>
                <w:szCs w:val="18"/>
              </w:rPr>
              <w:t>Course Objective:</w:t>
            </w:r>
          </w:p>
          <w:p w14:paraId="3DB728FF" w14:textId="77777777" w:rsidR="002E3C27" w:rsidRPr="00B90ADF" w:rsidRDefault="002E3C27" w:rsidP="001C3606">
            <w:pPr>
              <w:jc w:val="both"/>
              <w:rPr>
                <w:rFonts w:ascii="Arial" w:hAnsi="Arial" w:cs="Arial"/>
                <w:sz w:val="18"/>
                <w:szCs w:val="18"/>
                <w:lang w:val="en-CA"/>
              </w:rPr>
            </w:pPr>
            <w:r w:rsidRPr="00B90ADF">
              <w:rPr>
                <w:rFonts w:ascii="Arial" w:hAnsi="Arial" w:cs="Arial"/>
                <w:sz w:val="18"/>
                <w:szCs w:val="18"/>
              </w:rPr>
              <w:t xml:space="preserve">This Laboratory course </w:t>
            </w:r>
            <w:r w:rsidRPr="00B90ADF">
              <w:rPr>
                <w:rFonts w:ascii="Arial" w:hAnsi="Arial" w:cs="Arial"/>
                <w:sz w:val="18"/>
                <w:szCs w:val="18"/>
                <w:lang w:val="en-CA"/>
              </w:rPr>
              <w:t>introduces you to the design and implementation of Android applications for mobile devices. You will develop an app from scratch, assuming a basic knowledge of Java, and learn how to set up Android Studio, work with various Activities and create simple user interfaces to make your apps run smoothly. You will also build upon concepts from the prior course, including handling notifications, using multimedia and graphics and incorporating touch and gestures into your apps.</w:t>
            </w:r>
          </w:p>
        </w:tc>
      </w:tr>
    </w:tbl>
    <w:p w14:paraId="15541E27" w14:textId="77777777" w:rsidR="002E3C27" w:rsidRPr="00B90ADF" w:rsidRDefault="002E3C27" w:rsidP="002E3C27">
      <w:pPr>
        <w:autoSpaceDE w:val="0"/>
        <w:autoSpaceDN w:val="0"/>
        <w:adjustRightInd w:val="0"/>
        <w:jc w:val="center"/>
        <w:rPr>
          <w:rFonts w:ascii="Arial" w:hAnsi="Arial" w:cs="Arial"/>
          <w:b/>
          <w:color w:val="000000" w:themeColor="text1"/>
          <w:sz w:val="18"/>
          <w:szCs w:val="18"/>
        </w:rPr>
      </w:pPr>
    </w:p>
    <w:p w14:paraId="571574F1" w14:textId="77777777" w:rsidR="002E3C27" w:rsidRPr="00B90ADF" w:rsidRDefault="002E3C27" w:rsidP="002E3C27">
      <w:pPr>
        <w:autoSpaceDE w:val="0"/>
        <w:autoSpaceDN w:val="0"/>
        <w:adjustRightInd w:val="0"/>
        <w:jc w:val="center"/>
        <w:rPr>
          <w:rFonts w:ascii="Arial" w:hAnsi="Arial" w:cs="Arial"/>
          <w:b/>
          <w:color w:val="000000" w:themeColor="text1"/>
          <w:sz w:val="18"/>
          <w:szCs w:val="18"/>
        </w:rPr>
      </w:pPr>
      <w:r w:rsidRPr="00B90ADF">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B90ADF" w14:paraId="080DB71B" w14:textId="77777777" w:rsidTr="001C3606">
        <w:trPr>
          <w:trHeight w:val="877"/>
          <w:jc w:val="center"/>
        </w:trPr>
        <w:tc>
          <w:tcPr>
            <w:tcW w:w="646" w:type="dxa"/>
            <w:vAlign w:val="center"/>
          </w:tcPr>
          <w:p w14:paraId="6D3412EC"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CO No.</w:t>
            </w:r>
          </w:p>
        </w:tc>
        <w:tc>
          <w:tcPr>
            <w:tcW w:w="1969" w:type="dxa"/>
            <w:vAlign w:val="center"/>
          </w:tcPr>
          <w:p w14:paraId="01C6CB9E"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CO Statement</w:t>
            </w:r>
          </w:p>
        </w:tc>
        <w:tc>
          <w:tcPr>
            <w:tcW w:w="2150" w:type="dxa"/>
            <w:vAlign w:val="center"/>
          </w:tcPr>
          <w:p w14:paraId="427E24D2"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Corresponding PO</w:t>
            </w:r>
          </w:p>
        </w:tc>
        <w:tc>
          <w:tcPr>
            <w:tcW w:w="1051" w:type="dxa"/>
            <w:vAlign w:val="center"/>
          </w:tcPr>
          <w:p w14:paraId="7C575D83"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Domain / level of learning taxonomy</w:t>
            </w:r>
          </w:p>
        </w:tc>
        <w:tc>
          <w:tcPr>
            <w:tcW w:w="1747" w:type="dxa"/>
            <w:vAlign w:val="center"/>
          </w:tcPr>
          <w:p w14:paraId="3EAB5789"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Delivery methods and activities</w:t>
            </w:r>
          </w:p>
        </w:tc>
        <w:tc>
          <w:tcPr>
            <w:tcW w:w="1612" w:type="dxa"/>
            <w:vAlign w:val="center"/>
          </w:tcPr>
          <w:p w14:paraId="4E4A00CE"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Assessment tools</w:t>
            </w:r>
          </w:p>
        </w:tc>
      </w:tr>
      <w:tr w:rsidR="002E3C27" w:rsidRPr="00B90ADF" w14:paraId="3494364A" w14:textId="77777777" w:rsidTr="001C3606">
        <w:trPr>
          <w:trHeight w:val="1583"/>
          <w:jc w:val="center"/>
        </w:trPr>
        <w:tc>
          <w:tcPr>
            <w:tcW w:w="646" w:type="dxa"/>
            <w:vAlign w:val="center"/>
          </w:tcPr>
          <w:p w14:paraId="1136393D"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CO1</w:t>
            </w:r>
          </w:p>
        </w:tc>
        <w:tc>
          <w:tcPr>
            <w:tcW w:w="1969" w:type="dxa"/>
            <w:vAlign w:val="center"/>
          </w:tcPr>
          <w:p w14:paraId="683E9600" w14:textId="77777777" w:rsidR="002E3C27" w:rsidRPr="00B90ADF" w:rsidRDefault="002E3C27" w:rsidP="001C3606">
            <w:pPr>
              <w:pStyle w:val="ListParagraph"/>
              <w:ind w:left="-18"/>
              <w:jc w:val="center"/>
              <w:rPr>
                <w:rFonts w:ascii="Arial" w:hAnsi="Arial" w:cs="Arial"/>
                <w:color w:val="000000" w:themeColor="text1"/>
                <w:sz w:val="18"/>
                <w:szCs w:val="18"/>
                <w:lang w:val="en-CA"/>
              </w:rPr>
            </w:pPr>
            <w:r>
              <w:rPr>
                <w:rFonts w:ascii="Arial" w:hAnsi="Arial" w:cs="Arial"/>
                <w:color w:val="000000" w:themeColor="text1"/>
                <w:sz w:val="18"/>
                <w:szCs w:val="18"/>
                <w:lang w:val="en-CA"/>
              </w:rPr>
              <w:t xml:space="preserve">To </w:t>
            </w:r>
            <w:r w:rsidRPr="00B90ADF">
              <w:rPr>
                <w:rFonts w:ascii="Arial" w:hAnsi="Arial" w:cs="Arial"/>
                <w:b/>
                <w:bCs/>
                <w:color w:val="000000" w:themeColor="text1"/>
                <w:sz w:val="18"/>
                <w:szCs w:val="18"/>
                <w:lang w:val="en-CA"/>
              </w:rPr>
              <w:t xml:space="preserve">demonstrate </w:t>
            </w:r>
            <w:r w:rsidRPr="00B90ADF">
              <w:rPr>
                <w:rFonts w:ascii="Arial" w:hAnsi="Arial" w:cs="Arial"/>
                <w:color w:val="000000" w:themeColor="text1"/>
                <w:sz w:val="18"/>
                <w:szCs w:val="18"/>
                <w:lang w:val="en-CA"/>
              </w:rPr>
              <w:t>through a simple application the understanding of the basic concepts of Android.</w:t>
            </w:r>
          </w:p>
        </w:tc>
        <w:tc>
          <w:tcPr>
            <w:tcW w:w="2150" w:type="dxa"/>
            <w:vAlign w:val="center"/>
          </w:tcPr>
          <w:p w14:paraId="440D6AB9" w14:textId="77777777" w:rsidR="002E3C27" w:rsidRDefault="002E3C27" w:rsidP="001C3606">
            <w:pPr>
              <w:pStyle w:val="ListParagraph"/>
              <w:spacing w:after="0" w:line="240" w:lineRule="auto"/>
              <w:ind w:left="0"/>
              <w:jc w:val="center"/>
              <w:rPr>
                <w:rFonts w:ascii="Arial" w:hAnsi="Arial" w:cs="Arial"/>
                <w:b/>
                <w:bCs/>
                <w:sz w:val="18"/>
                <w:szCs w:val="18"/>
              </w:rPr>
            </w:pPr>
            <w:r w:rsidRPr="00B90ADF">
              <w:rPr>
                <w:rFonts w:ascii="Arial" w:hAnsi="Arial" w:cs="Arial"/>
                <w:b/>
                <w:bCs/>
                <w:sz w:val="18"/>
                <w:szCs w:val="18"/>
              </w:rPr>
              <w:t>Modern tool usage:</w:t>
            </w:r>
          </w:p>
          <w:p w14:paraId="51C40430" w14:textId="77777777" w:rsidR="002E3C27" w:rsidRPr="00B90ADF" w:rsidRDefault="002E3C27" w:rsidP="001C3606">
            <w:pPr>
              <w:pStyle w:val="ListParagraph"/>
              <w:spacing w:after="0" w:line="240" w:lineRule="auto"/>
              <w:ind w:left="0"/>
              <w:jc w:val="center"/>
              <w:rPr>
                <w:rFonts w:ascii="Arial" w:hAnsi="Arial" w:cs="Arial"/>
                <w:color w:val="000000" w:themeColor="text1"/>
                <w:sz w:val="18"/>
                <w:szCs w:val="18"/>
              </w:rPr>
            </w:pPr>
            <w:r w:rsidRPr="00B90ADF">
              <w:rPr>
                <w:rFonts w:ascii="Arial" w:hAnsi="Arial" w:cs="Arial"/>
                <w:color w:val="000000" w:themeColor="text1"/>
                <w:sz w:val="18"/>
                <w:szCs w:val="18"/>
              </w:rPr>
              <w:t xml:space="preserve"> (PO5)</w:t>
            </w:r>
          </w:p>
        </w:tc>
        <w:tc>
          <w:tcPr>
            <w:tcW w:w="1051" w:type="dxa"/>
            <w:vAlign w:val="center"/>
          </w:tcPr>
          <w:p w14:paraId="67E17C21" w14:textId="77777777" w:rsidR="002E3C27" w:rsidRPr="00B90ADF" w:rsidRDefault="002E3C27" w:rsidP="001C3606">
            <w:pPr>
              <w:jc w:val="center"/>
              <w:rPr>
                <w:rFonts w:ascii="Arial" w:hAnsi="Arial" w:cs="Arial"/>
                <w:color w:val="000000" w:themeColor="text1"/>
                <w:sz w:val="18"/>
                <w:szCs w:val="18"/>
              </w:rPr>
            </w:pPr>
            <w:r w:rsidRPr="00B90ADF">
              <w:rPr>
                <w:rFonts w:ascii="Arial" w:hAnsi="Arial" w:cs="Arial"/>
                <w:color w:val="000000" w:themeColor="text1"/>
                <w:sz w:val="18"/>
                <w:szCs w:val="18"/>
              </w:rPr>
              <w:t>Cognitive domain – level 4</w:t>
            </w:r>
          </w:p>
        </w:tc>
        <w:tc>
          <w:tcPr>
            <w:tcW w:w="1747" w:type="dxa"/>
            <w:vAlign w:val="center"/>
          </w:tcPr>
          <w:p w14:paraId="5063DDE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099798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244873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49435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3A04077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063320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479F732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89183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B11F3AA"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7607556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ABD9FB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564637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7A4287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7772287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FB1049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183988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509166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169933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68AC49B3" w14:textId="77777777" w:rsidR="002E3C27" w:rsidRPr="00B90AD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80035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34F37BB1" w14:textId="77777777" w:rsidR="002E3C27" w:rsidRPr="00B90ADF"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B90ADF" w14:paraId="3264F149" w14:textId="77777777" w:rsidTr="001C3606">
        <w:trPr>
          <w:jc w:val="center"/>
        </w:trPr>
        <w:tc>
          <w:tcPr>
            <w:tcW w:w="9269" w:type="dxa"/>
          </w:tcPr>
          <w:p w14:paraId="7BDD01B9" w14:textId="77777777" w:rsidR="002E3C27" w:rsidRPr="00B90ADF" w:rsidRDefault="002E3C27" w:rsidP="001C3606">
            <w:pPr>
              <w:rPr>
                <w:rFonts w:ascii="Arial" w:hAnsi="Arial" w:cs="Arial"/>
                <w:b/>
                <w:color w:val="000000" w:themeColor="text1"/>
                <w:sz w:val="18"/>
                <w:szCs w:val="18"/>
              </w:rPr>
            </w:pPr>
            <w:r w:rsidRPr="00B90ADF">
              <w:rPr>
                <w:rFonts w:ascii="Arial" w:hAnsi="Arial" w:cs="Arial"/>
                <w:b/>
                <w:color w:val="000000" w:themeColor="text1"/>
                <w:sz w:val="18"/>
                <w:szCs w:val="18"/>
              </w:rPr>
              <w:t>Assessment and Marks Distribution:</w:t>
            </w:r>
          </w:p>
          <w:p w14:paraId="689820E6" w14:textId="77777777" w:rsidR="002E3C27" w:rsidRPr="003B5C5E" w:rsidRDefault="002E3C27" w:rsidP="001C3606">
            <w:pPr>
              <w:rPr>
                <w:rFonts w:ascii="Arial" w:hAnsi="Arial" w:cs="Arial"/>
                <w:bCs/>
                <w:color w:val="000000" w:themeColor="text1"/>
                <w:sz w:val="18"/>
                <w:szCs w:val="18"/>
              </w:rPr>
            </w:pPr>
            <w:r>
              <w:rPr>
                <w:rFonts w:ascii="Arial" w:hAnsi="Arial" w:cs="Arial"/>
                <w:bCs/>
                <w:color w:val="000000" w:themeColor="text1"/>
                <w:sz w:val="18"/>
                <w:szCs w:val="18"/>
              </w:rPr>
              <w:t xml:space="preserve"> </w:t>
            </w:r>
            <w:r>
              <w:rPr>
                <w:rFonts w:ascii="Arial" w:hAnsi="Arial" w:cs="Arial"/>
                <w:bCs/>
                <w:color w:val="000000" w:themeColor="text1"/>
                <w:sz w:val="18"/>
                <w:szCs w:val="18"/>
              </w:rPr>
              <w:tab/>
            </w:r>
            <w:r w:rsidRPr="003B5C5E">
              <w:rPr>
                <w:rFonts w:ascii="Arial" w:hAnsi="Arial" w:cs="Arial"/>
                <w:bCs/>
                <w:color w:val="000000" w:themeColor="text1"/>
                <w:sz w:val="18"/>
                <w:szCs w:val="18"/>
              </w:rPr>
              <w:t>Continuous Assessments (</w:t>
            </w:r>
            <w:proofErr w:type="gramStart"/>
            <w:r w:rsidRPr="003B5C5E">
              <w:rPr>
                <w:rFonts w:ascii="Arial" w:hAnsi="Arial" w:cs="Arial"/>
                <w:bCs/>
                <w:color w:val="000000" w:themeColor="text1"/>
                <w:sz w:val="18"/>
                <w:szCs w:val="18"/>
              </w:rPr>
              <w:t>CA)  (</w:t>
            </w:r>
            <w:proofErr w:type="gramEnd"/>
            <w:r>
              <w:rPr>
                <w:rFonts w:ascii="Arial" w:hAnsi="Arial" w:cs="Arial"/>
                <w:bCs/>
                <w:color w:val="000000" w:themeColor="text1"/>
                <w:sz w:val="18"/>
                <w:szCs w:val="18"/>
              </w:rPr>
              <w:t>20%</w:t>
            </w:r>
            <w:r w:rsidRPr="003B5C5E">
              <w:rPr>
                <w:rFonts w:ascii="Arial" w:hAnsi="Arial" w:cs="Arial"/>
                <w:bCs/>
                <w:color w:val="000000" w:themeColor="text1"/>
                <w:sz w:val="18"/>
                <w:szCs w:val="18"/>
              </w:rPr>
              <w:t>)</w:t>
            </w:r>
          </w:p>
          <w:p w14:paraId="2F32F9C9" w14:textId="77777777" w:rsidR="002E3C27" w:rsidRPr="003B5C5E" w:rsidRDefault="002E3C27" w:rsidP="001C3606">
            <w:pPr>
              <w:rPr>
                <w:rFonts w:ascii="Arial" w:hAnsi="Arial" w:cs="Arial"/>
                <w:bCs/>
                <w:color w:val="000000" w:themeColor="text1"/>
                <w:sz w:val="18"/>
                <w:szCs w:val="18"/>
              </w:rPr>
            </w:pPr>
            <w:r w:rsidRPr="003B5C5E">
              <w:rPr>
                <w:rFonts w:ascii="Arial" w:hAnsi="Arial" w:cs="Arial"/>
                <w:bCs/>
                <w:color w:val="000000" w:themeColor="text1"/>
                <w:sz w:val="18"/>
                <w:szCs w:val="18"/>
              </w:rPr>
              <w:t xml:space="preserve"> </w:t>
            </w:r>
            <w:r w:rsidRPr="003B5C5E">
              <w:rPr>
                <w:rFonts w:ascii="Arial" w:hAnsi="Arial" w:cs="Arial"/>
                <w:bCs/>
                <w:color w:val="000000" w:themeColor="text1"/>
                <w:sz w:val="18"/>
                <w:szCs w:val="18"/>
              </w:rPr>
              <w:tab/>
              <w:t>A comprehensive final exam + Lab note book (</w:t>
            </w:r>
            <w:r>
              <w:rPr>
                <w:rFonts w:ascii="Arial" w:hAnsi="Arial" w:cs="Arial"/>
                <w:bCs/>
                <w:color w:val="000000" w:themeColor="text1"/>
                <w:sz w:val="18"/>
                <w:szCs w:val="18"/>
              </w:rPr>
              <w:t>70%</w:t>
            </w:r>
            <w:r w:rsidRPr="003B5C5E">
              <w:rPr>
                <w:rFonts w:ascii="Arial" w:hAnsi="Arial" w:cs="Arial"/>
                <w:bCs/>
                <w:color w:val="000000" w:themeColor="text1"/>
                <w:sz w:val="18"/>
                <w:szCs w:val="18"/>
              </w:rPr>
              <w:t>)</w:t>
            </w:r>
          </w:p>
          <w:p w14:paraId="51A572E1" w14:textId="77777777" w:rsidR="002E3C27" w:rsidRDefault="002E3C27" w:rsidP="001C3606">
            <w:pPr>
              <w:rPr>
                <w:rFonts w:ascii="Arial" w:hAnsi="Arial" w:cs="Arial"/>
                <w:bCs/>
                <w:color w:val="000000" w:themeColor="text1"/>
                <w:sz w:val="18"/>
                <w:szCs w:val="18"/>
              </w:rPr>
            </w:pPr>
            <w:r w:rsidRPr="003B5C5E">
              <w:rPr>
                <w:rFonts w:ascii="Arial" w:hAnsi="Arial" w:cs="Arial"/>
                <w:bCs/>
                <w:color w:val="000000" w:themeColor="text1"/>
                <w:sz w:val="18"/>
                <w:szCs w:val="18"/>
              </w:rPr>
              <w:t xml:space="preserve"> </w:t>
            </w:r>
            <w:r w:rsidRPr="003B5C5E">
              <w:rPr>
                <w:rFonts w:ascii="Arial" w:hAnsi="Arial" w:cs="Arial"/>
                <w:bCs/>
                <w:color w:val="000000" w:themeColor="text1"/>
                <w:sz w:val="18"/>
                <w:szCs w:val="18"/>
              </w:rPr>
              <w:tab/>
              <w:t>A class participation mark (</w:t>
            </w:r>
            <w:r>
              <w:rPr>
                <w:rFonts w:ascii="Arial" w:hAnsi="Arial" w:cs="Arial"/>
                <w:bCs/>
                <w:color w:val="000000" w:themeColor="text1"/>
                <w:sz w:val="18"/>
                <w:szCs w:val="18"/>
              </w:rPr>
              <w:t>10%</w:t>
            </w:r>
            <w:r w:rsidRPr="003B5C5E">
              <w:rPr>
                <w:rFonts w:ascii="Arial" w:hAnsi="Arial" w:cs="Arial"/>
                <w:bCs/>
                <w:color w:val="000000" w:themeColor="text1"/>
                <w:sz w:val="18"/>
                <w:szCs w:val="18"/>
              </w:rPr>
              <w:t>).</w:t>
            </w:r>
          </w:p>
          <w:p w14:paraId="5334F9EE" w14:textId="77777777" w:rsidR="002E3C27" w:rsidRPr="00B90ADF" w:rsidRDefault="002E3C27" w:rsidP="001C3606">
            <w:pPr>
              <w:rPr>
                <w:rFonts w:ascii="Arial" w:hAnsi="Arial" w:cs="Arial"/>
                <w:b/>
                <w:color w:val="000000" w:themeColor="text1"/>
                <w:sz w:val="18"/>
                <w:szCs w:val="18"/>
              </w:rPr>
            </w:pPr>
          </w:p>
        </w:tc>
      </w:tr>
      <w:tr w:rsidR="002E3C27" w:rsidRPr="00B90ADF" w14:paraId="257B2E7C" w14:textId="77777777" w:rsidTr="001C3606">
        <w:trPr>
          <w:jc w:val="center"/>
        </w:trPr>
        <w:tc>
          <w:tcPr>
            <w:tcW w:w="9269" w:type="dxa"/>
          </w:tcPr>
          <w:p w14:paraId="65893E7B" w14:textId="77777777" w:rsidR="002E3C27" w:rsidRPr="00B90ADF" w:rsidRDefault="002E3C27" w:rsidP="001C3606">
            <w:pPr>
              <w:spacing w:after="120"/>
              <w:rPr>
                <w:rFonts w:ascii="Arial" w:hAnsi="Arial" w:cs="Arial"/>
                <w:b/>
                <w:bCs/>
                <w:iCs/>
                <w:sz w:val="18"/>
                <w:szCs w:val="18"/>
              </w:rPr>
            </w:pPr>
            <w:r w:rsidRPr="00B90ADF">
              <w:rPr>
                <w:rFonts w:ascii="Arial" w:hAnsi="Arial" w:cs="Arial"/>
                <w:b/>
                <w:bCs/>
                <w:iCs/>
                <w:sz w:val="18"/>
                <w:szCs w:val="18"/>
              </w:rPr>
              <w:t>Lab Course Contents</w:t>
            </w:r>
            <w:r>
              <w:rPr>
                <w:rFonts w:ascii="Arial" w:hAnsi="Arial" w:cs="Arial"/>
                <w:b/>
                <w:bCs/>
                <w:iCs/>
                <w:sz w:val="18"/>
                <w:szCs w:val="18"/>
              </w:rPr>
              <w:t>/List of Experiments</w:t>
            </w:r>
            <w:r w:rsidRPr="00B90ADF">
              <w:rPr>
                <w:rFonts w:ascii="Arial" w:hAnsi="Arial" w:cs="Arial"/>
                <w:b/>
                <w:bCs/>
                <w:iCs/>
                <w:sz w:val="18"/>
                <w:szCs w:val="18"/>
              </w:rPr>
              <w:t>:</w:t>
            </w:r>
          </w:p>
          <w:p w14:paraId="5D2EE107"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lang w:val="en-CA"/>
              </w:rPr>
              <w:t>Android Platform and Development Environment</w:t>
            </w:r>
          </w:p>
          <w:p w14:paraId="6A7BBC68"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The Activity Class</w:t>
            </w:r>
          </w:p>
          <w:p w14:paraId="27F7CD15"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Intents, Permission, and Fragments</w:t>
            </w:r>
          </w:p>
          <w:p w14:paraId="6883564C"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different </w:t>
            </w:r>
            <w:r w:rsidRPr="0038123D">
              <w:rPr>
                <w:rFonts w:ascii="Arial" w:hAnsi="Arial" w:cs="Arial"/>
                <w:bCs/>
                <w:color w:val="000000" w:themeColor="text1"/>
                <w:sz w:val="18"/>
                <w:szCs w:val="18"/>
                <w:lang w:val="en-CA"/>
              </w:rPr>
              <w:t>User Interface Classes</w:t>
            </w:r>
          </w:p>
          <w:p w14:paraId="1192A03E"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 </w:t>
            </w:r>
            <w:r w:rsidRPr="0038123D">
              <w:rPr>
                <w:rFonts w:ascii="Arial" w:hAnsi="Arial" w:cs="Arial"/>
                <w:bCs/>
                <w:color w:val="000000" w:themeColor="text1"/>
                <w:sz w:val="18"/>
                <w:szCs w:val="18"/>
                <w:lang w:val="en-CA"/>
              </w:rPr>
              <w:t>Modern Artistic UI which comply google design guideline</w:t>
            </w:r>
          </w:p>
          <w:p w14:paraId="411A1CF3"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Develop an application that use</w:t>
            </w:r>
            <w:r w:rsidRPr="0038123D">
              <w:rPr>
                <w:rFonts w:ascii="Arial" w:hAnsi="Arial" w:cs="Arial"/>
                <w:bCs/>
                <w:color w:val="000000" w:themeColor="text1"/>
                <w:sz w:val="18"/>
                <w:szCs w:val="18"/>
                <w:lang w:val="en-CA"/>
              </w:rPr>
              <w:t xml:space="preserve"> </w:t>
            </w:r>
            <w:proofErr w:type="spellStart"/>
            <w:r w:rsidRPr="0038123D">
              <w:rPr>
                <w:rFonts w:ascii="Arial" w:hAnsi="Arial" w:cs="Arial"/>
                <w:bCs/>
                <w:color w:val="000000" w:themeColor="text1"/>
                <w:sz w:val="18"/>
                <w:szCs w:val="18"/>
                <w:lang w:val="en-CA"/>
              </w:rPr>
              <w:t>AsyncTasks</w:t>
            </w:r>
            <w:proofErr w:type="spellEnd"/>
          </w:p>
          <w:p w14:paraId="21D5797C"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Notifications</w:t>
            </w:r>
          </w:p>
          <w:p w14:paraId="15A25068"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different </w:t>
            </w:r>
            <w:r w:rsidRPr="0038123D">
              <w:rPr>
                <w:rFonts w:ascii="Arial" w:hAnsi="Arial" w:cs="Arial"/>
                <w:bCs/>
                <w:color w:val="000000" w:themeColor="text1"/>
                <w:sz w:val="18"/>
                <w:szCs w:val="18"/>
                <w:lang w:val="en-CA"/>
              </w:rPr>
              <w:t>Graphics elements</w:t>
            </w:r>
          </w:p>
          <w:p w14:paraId="0EF36EC4"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rPr>
              <w:t xml:space="preserve">Develop an application that use </w:t>
            </w:r>
            <w:r w:rsidRPr="0038123D">
              <w:rPr>
                <w:rFonts w:ascii="Arial" w:hAnsi="Arial" w:cs="Arial"/>
                <w:bCs/>
                <w:color w:val="000000" w:themeColor="text1"/>
                <w:sz w:val="18"/>
                <w:szCs w:val="18"/>
                <w:lang w:val="en-CA"/>
              </w:rPr>
              <w:t>Location</w:t>
            </w:r>
          </w:p>
          <w:p w14:paraId="2BED0589"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lang w:val="en-CA"/>
              </w:rPr>
              <w:t>Build an app completely from scratch like Daily Selfie</w:t>
            </w:r>
          </w:p>
          <w:p w14:paraId="3EFA1251" w14:textId="77777777" w:rsidR="002E3C27" w:rsidRPr="0038123D" w:rsidRDefault="002E3C27" w:rsidP="001C3606">
            <w:pPr>
              <w:pStyle w:val="ListParagraph"/>
              <w:numPr>
                <w:ilvl w:val="0"/>
                <w:numId w:val="23"/>
              </w:numPr>
              <w:rPr>
                <w:rFonts w:ascii="Arial" w:hAnsi="Arial" w:cs="Arial"/>
                <w:bCs/>
                <w:color w:val="000000" w:themeColor="text1"/>
                <w:sz w:val="18"/>
                <w:szCs w:val="18"/>
                <w:lang w:val="en-CA"/>
              </w:rPr>
            </w:pPr>
            <w:r w:rsidRPr="0038123D">
              <w:rPr>
                <w:rFonts w:ascii="Arial" w:hAnsi="Arial" w:cs="Arial"/>
                <w:bCs/>
                <w:color w:val="000000" w:themeColor="text1"/>
                <w:sz w:val="18"/>
                <w:szCs w:val="18"/>
                <w:lang w:val="en-CA"/>
              </w:rPr>
              <w:t xml:space="preserve">Prepare to build an Android App in Group or 2 or 3 students and publish in amazon Appstore and google </w:t>
            </w:r>
            <w:proofErr w:type="spellStart"/>
            <w:r w:rsidRPr="0038123D">
              <w:rPr>
                <w:rFonts w:ascii="Arial" w:hAnsi="Arial" w:cs="Arial"/>
                <w:bCs/>
                <w:color w:val="000000" w:themeColor="text1"/>
                <w:sz w:val="18"/>
                <w:szCs w:val="18"/>
                <w:lang w:val="en-CA"/>
              </w:rPr>
              <w:t>Playstore</w:t>
            </w:r>
            <w:proofErr w:type="spellEnd"/>
            <w:r w:rsidRPr="0038123D">
              <w:rPr>
                <w:rFonts w:ascii="Arial" w:hAnsi="Arial" w:cs="Arial"/>
                <w:bCs/>
                <w:color w:val="000000" w:themeColor="text1"/>
                <w:sz w:val="18"/>
                <w:szCs w:val="18"/>
                <w:lang w:val="en-CA"/>
              </w:rPr>
              <w:t xml:space="preserve"> for final project presentation</w:t>
            </w:r>
          </w:p>
          <w:p w14:paraId="1A9D7416" w14:textId="77777777" w:rsidR="002E3C27" w:rsidRPr="00B90ADF" w:rsidRDefault="002E3C27" w:rsidP="001C3606">
            <w:pPr>
              <w:rPr>
                <w:rFonts w:ascii="Arial" w:hAnsi="Arial" w:cs="Arial"/>
                <w:bCs/>
                <w:color w:val="000000" w:themeColor="text1"/>
                <w:sz w:val="18"/>
                <w:szCs w:val="18"/>
              </w:rPr>
            </w:pPr>
          </w:p>
        </w:tc>
      </w:tr>
    </w:tbl>
    <w:p w14:paraId="01B31142" w14:textId="77777777" w:rsidR="002E3C27" w:rsidRDefault="002E3C27" w:rsidP="002E3C27">
      <w:pPr>
        <w:autoSpaceDE w:val="0"/>
        <w:autoSpaceDN w:val="0"/>
        <w:adjustRightInd w:val="0"/>
        <w:rPr>
          <w:rFonts w:ascii="Arial" w:hAnsi="Arial" w:cs="Arial"/>
          <w:b/>
          <w:color w:val="000000" w:themeColor="text1"/>
          <w:sz w:val="18"/>
          <w:szCs w:val="18"/>
        </w:rPr>
      </w:pPr>
    </w:p>
    <w:p w14:paraId="4DA9CC05" w14:textId="77777777" w:rsidR="002E3C27" w:rsidRPr="00B90ADF" w:rsidRDefault="002E3C27" w:rsidP="002E3C27">
      <w:pPr>
        <w:autoSpaceDE w:val="0"/>
        <w:autoSpaceDN w:val="0"/>
        <w:adjustRightInd w:val="0"/>
        <w:rPr>
          <w:rFonts w:ascii="Arial" w:hAnsi="Arial" w:cs="Arial"/>
          <w:b/>
          <w:color w:val="000000" w:themeColor="text1"/>
          <w:sz w:val="18"/>
          <w:szCs w:val="18"/>
        </w:rPr>
      </w:pPr>
    </w:p>
    <w:p w14:paraId="0604BAC2"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ICE3161</w:t>
      </w:r>
      <w:r w:rsidRPr="00070ABD">
        <w:rPr>
          <w:rFonts w:ascii="Arial" w:hAnsi="Arial" w:cs="Arial"/>
          <w:b/>
          <w:bCs/>
          <w:iCs/>
          <w:sz w:val="18"/>
          <w:szCs w:val="18"/>
        </w:rPr>
        <w:t xml:space="preserve">: </w:t>
      </w:r>
      <w:r>
        <w:rPr>
          <w:rFonts w:ascii="Arial" w:hAnsi="Arial" w:cs="Arial"/>
          <w:b/>
          <w:bCs/>
          <w:iCs/>
          <w:sz w:val="18"/>
          <w:szCs w:val="18"/>
        </w:rPr>
        <w:t>Communication Engineering</w:t>
      </w:r>
    </w:p>
    <w:p w14:paraId="7E7D4DE9"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Pr>
          <w:rFonts w:ascii="Arial" w:hAnsi="Arial" w:cs="Arial"/>
          <w:iCs/>
          <w:sz w:val="18"/>
          <w:szCs w:val="18"/>
        </w:rPr>
        <w:t>2</w:t>
      </w:r>
      <w:r w:rsidRPr="00070ABD">
        <w:rPr>
          <w:rFonts w:ascii="Arial" w:hAnsi="Arial" w:cs="Arial"/>
          <w:iCs/>
          <w:sz w:val="18"/>
          <w:szCs w:val="18"/>
        </w:rPr>
        <w:t xml:space="preserve"> </w:t>
      </w:r>
      <w:r w:rsidRPr="00070ABD">
        <w:rPr>
          <w:rFonts w:ascii="Arial" w:hAnsi="Arial" w:cs="Arial"/>
          <w:b/>
          <w:bCs/>
          <w:iCs/>
          <w:sz w:val="18"/>
          <w:szCs w:val="18"/>
        </w:rPr>
        <w:t xml:space="preserve">Contact Hours: </w:t>
      </w:r>
      <w:r>
        <w:rPr>
          <w:rFonts w:ascii="Arial" w:hAnsi="Arial" w:cs="Arial"/>
          <w:iCs/>
          <w:sz w:val="18"/>
          <w:szCs w:val="18"/>
        </w:rPr>
        <w:t>26</w:t>
      </w:r>
    </w:p>
    <w:p w14:paraId="2822CEA5"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Year: </w:t>
      </w:r>
      <w:proofErr w:type="gramStart"/>
      <w:r w:rsidRPr="00070ABD">
        <w:rPr>
          <w:rFonts w:ascii="Arial" w:hAnsi="Arial" w:cs="Arial"/>
          <w:iCs/>
          <w:sz w:val="18"/>
          <w:szCs w:val="18"/>
        </w:rPr>
        <w:t>Third</w:t>
      </w:r>
      <w:r w:rsidRPr="00070ABD">
        <w:rPr>
          <w:rFonts w:ascii="Arial" w:hAnsi="Arial" w:cs="Arial"/>
          <w:b/>
          <w:bCs/>
          <w:iCs/>
          <w:sz w:val="18"/>
          <w:szCs w:val="18"/>
        </w:rPr>
        <w:t xml:space="preserve">  Semester</w:t>
      </w:r>
      <w:proofErr w:type="gramEnd"/>
      <w:r w:rsidRPr="00070ABD">
        <w:rPr>
          <w:rFonts w:ascii="Arial" w:hAnsi="Arial" w:cs="Arial"/>
          <w:b/>
          <w:bCs/>
          <w:iCs/>
          <w:sz w:val="18"/>
          <w:szCs w:val="18"/>
        </w:rPr>
        <w:t xml:space="preserve">: </w:t>
      </w:r>
      <w:r>
        <w:rPr>
          <w:rFonts w:ascii="Arial" w:hAnsi="Arial" w:cs="Arial"/>
          <w:iCs/>
          <w:sz w:val="18"/>
          <w:szCs w:val="18"/>
        </w:rPr>
        <w:t>Even</w:t>
      </w:r>
    </w:p>
    <w:p w14:paraId="5A5E521A" w14:textId="77777777" w:rsidR="002E3C27" w:rsidRPr="00070AB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5A4E8C81" w14:textId="77777777" w:rsidTr="001C3606">
        <w:trPr>
          <w:jc w:val="center"/>
        </w:trPr>
        <w:tc>
          <w:tcPr>
            <w:tcW w:w="1439" w:type="dxa"/>
          </w:tcPr>
          <w:p w14:paraId="6F809831"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335B8D75" w14:textId="77777777" w:rsidR="002E3C27" w:rsidRPr="00070ABD" w:rsidRDefault="002E3C27" w:rsidP="001C3606">
            <w:pPr>
              <w:rPr>
                <w:rFonts w:ascii="Arial" w:hAnsi="Arial" w:cs="Arial"/>
                <w:iCs/>
                <w:sz w:val="18"/>
                <w:szCs w:val="18"/>
              </w:rPr>
            </w:pPr>
            <w:r w:rsidRPr="00070ABD">
              <w:rPr>
                <w:rFonts w:ascii="Arial" w:hAnsi="Arial" w:cs="Arial"/>
                <w:iCs/>
                <w:sz w:val="18"/>
                <w:szCs w:val="18"/>
              </w:rPr>
              <w:t>None</w:t>
            </w:r>
          </w:p>
        </w:tc>
      </w:tr>
      <w:tr w:rsidR="002E3C27" w:rsidRPr="00070ABD" w14:paraId="1F94FC2C" w14:textId="77777777" w:rsidTr="001C3606">
        <w:trPr>
          <w:jc w:val="center"/>
        </w:trPr>
        <w:tc>
          <w:tcPr>
            <w:tcW w:w="1439" w:type="dxa"/>
          </w:tcPr>
          <w:p w14:paraId="12712A40"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1A6E969E" w14:textId="77777777" w:rsidR="002E3C27" w:rsidRPr="00070ABD" w:rsidRDefault="00000000" w:rsidP="001C3606">
            <w:pPr>
              <w:rPr>
                <w:rFonts w:ascii="Arial" w:hAnsi="Arial" w:cs="Arial"/>
                <w:iCs/>
                <w:sz w:val="18"/>
                <w:szCs w:val="18"/>
              </w:rPr>
            </w:pPr>
            <w:sdt>
              <w:sdtPr>
                <w:rPr>
                  <w:rFonts w:ascii="Arial" w:hAnsi="Arial" w:cs="Arial"/>
                  <w:iCs/>
                  <w:sz w:val="18"/>
                  <w:szCs w:val="18"/>
                </w:rPr>
                <w:id w:val="1907183456"/>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Theory         </w:t>
            </w:r>
            <w:sdt>
              <w:sdtPr>
                <w:rPr>
                  <w:rFonts w:ascii="Arial" w:hAnsi="Arial" w:cs="Arial"/>
                  <w:iCs/>
                  <w:sz w:val="18"/>
                  <w:szCs w:val="18"/>
                </w:rPr>
                <w:id w:val="1772660021"/>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Laboratory work         </w:t>
            </w:r>
            <w:sdt>
              <w:sdtPr>
                <w:rPr>
                  <w:rFonts w:ascii="Arial" w:hAnsi="Arial" w:cs="Arial"/>
                  <w:iCs/>
                  <w:sz w:val="18"/>
                  <w:szCs w:val="18"/>
                </w:rPr>
                <w:id w:val="1409428378"/>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Project work      </w:t>
            </w:r>
            <w:sdt>
              <w:sdtPr>
                <w:rPr>
                  <w:rFonts w:ascii="Arial" w:hAnsi="Arial" w:cs="Arial"/>
                  <w:iCs/>
                  <w:sz w:val="18"/>
                  <w:szCs w:val="18"/>
                </w:rPr>
                <w:id w:val="352925969"/>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Viva Voce                    </w:t>
            </w:r>
          </w:p>
        </w:tc>
      </w:tr>
      <w:tr w:rsidR="002E3C27" w:rsidRPr="00070ABD" w14:paraId="7E631541" w14:textId="77777777" w:rsidTr="001C3606">
        <w:trPr>
          <w:trHeight w:val="238"/>
          <w:jc w:val="center"/>
        </w:trPr>
        <w:tc>
          <w:tcPr>
            <w:tcW w:w="1439" w:type="dxa"/>
          </w:tcPr>
          <w:p w14:paraId="319AF67B"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20EEA600" w14:textId="77777777" w:rsidR="002E3C27" w:rsidRPr="00070ABD" w:rsidRDefault="002E3C27" w:rsidP="001C3606">
            <w:pPr>
              <w:rPr>
                <w:rFonts w:ascii="Arial" w:hAnsi="Arial" w:cs="Arial"/>
                <w:b/>
                <w:iCs/>
                <w:sz w:val="18"/>
                <w:szCs w:val="18"/>
              </w:rPr>
            </w:pPr>
            <w:r w:rsidRPr="00070ABD">
              <w:rPr>
                <w:rFonts w:ascii="Arial" w:hAnsi="Arial" w:cs="Arial"/>
                <w:iCs/>
                <w:sz w:val="18"/>
                <w:szCs w:val="18"/>
              </w:rPr>
              <w:t xml:space="preserve">To develop </w:t>
            </w:r>
            <w:r>
              <w:rPr>
                <w:rFonts w:ascii="Arial" w:hAnsi="Arial" w:cs="Arial"/>
                <w:iCs/>
                <w:sz w:val="18"/>
                <w:szCs w:val="18"/>
              </w:rPr>
              <w:t>fundamental concepts</w:t>
            </w:r>
            <w:r w:rsidRPr="00070ABD">
              <w:rPr>
                <w:rFonts w:ascii="Arial" w:hAnsi="Arial" w:cs="Arial"/>
                <w:iCs/>
                <w:sz w:val="18"/>
                <w:szCs w:val="18"/>
              </w:rPr>
              <w:t xml:space="preserve"> on </w:t>
            </w:r>
            <w:r>
              <w:rPr>
                <w:rFonts w:ascii="Arial" w:hAnsi="Arial" w:cs="Arial"/>
                <w:iCs/>
                <w:sz w:val="18"/>
                <w:szCs w:val="18"/>
              </w:rPr>
              <w:t>Communication system.</w:t>
            </w:r>
          </w:p>
        </w:tc>
      </w:tr>
      <w:tr w:rsidR="002E3C27" w:rsidRPr="00070ABD" w14:paraId="7D8A0840" w14:textId="77777777" w:rsidTr="001C3606">
        <w:trPr>
          <w:trHeight w:val="238"/>
          <w:jc w:val="center"/>
        </w:trPr>
        <w:tc>
          <w:tcPr>
            <w:tcW w:w="9180" w:type="dxa"/>
            <w:gridSpan w:val="2"/>
          </w:tcPr>
          <w:p w14:paraId="3A3354DA" w14:textId="77777777" w:rsidR="002E3C27" w:rsidRPr="00070ABD" w:rsidRDefault="002E3C27" w:rsidP="001C3606">
            <w:pPr>
              <w:rPr>
                <w:rFonts w:ascii="Arial" w:hAnsi="Arial" w:cs="Arial"/>
                <w:b/>
                <w:bCs/>
                <w:sz w:val="18"/>
                <w:szCs w:val="18"/>
              </w:rPr>
            </w:pPr>
            <w:r w:rsidRPr="00070ABD">
              <w:rPr>
                <w:rFonts w:ascii="Arial" w:hAnsi="Arial" w:cs="Arial"/>
                <w:b/>
                <w:bCs/>
                <w:sz w:val="18"/>
                <w:szCs w:val="18"/>
              </w:rPr>
              <w:t>Course Objective:</w:t>
            </w:r>
          </w:p>
          <w:p w14:paraId="5E4AFAF2" w14:textId="77777777" w:rsidR="002E3C27" w:rsidRPr="00070ABD" w:rsidRDefault="002E3C27" w:rsidP="001C3606">
            <w:pPr>
              <w:jc w:val="both"/>
              <w:rPr>
                <w:rFonts w:ascii="Arial" w:hAnsi="Arial" w:cs="Arial"/>
                <w:iCs/>
                <w:sz w:val="18"/>
                <w:szCs w:val="18"/>
              </w:rPr>
            </w:pPr>
            <w:r>
              <w:rPr>
                <w:rFonts w:ascii="Arial" w:hAnsi="Arial" w:cs="Arial"/>
                <w:iCs/>
                <w:sz w:val="18"/>
                <w:szCs w:val="18"/>
              </w:rPr>
              <w:t>The</w:t>
            </w:r>
            <w:r w:rsidRPr="00070ABD">
              <w:rPr>
                <w:rFonts w:ascii="Arial" w:hAnsi="Arial" w:cs="Arial"/>
                <w:iCs/>
                <w:sz w:val="18"/>
                <w:szCs w:val="18"/>
              </w:rPr>
              <w:t xml:space="preserve"> major objectives of this course are to build </w:t>
            </w:r>
            <w:r>
              <w:rPr>
                <w:rFonts w:ascii="Arial" w:hAnsi="Arial" w:cs="Arial"/>
                <w:iCs/>
                <w:sz w:val="18"/>
                <w:szCs w:val="18"/>
              </w:rPr>
              <w:t>t</w:t>
            </w:r>
            <w:r w:rsidRPr="005269DC">
              <w:rPr>
                <w:rFonts w:ascii="Arial" w:hAnsi="Arial" w:cs="Arial"/>
                <w:iCs/>
                <w:sz w:val="18"/>
                <w:szCs w:val="18"/>
              </w:rPr>
              <w:t>he fundamentals of basic communication system</w:t>
            </w:r>
            <w:r>
              <w:rPr>
                <w:rFonts w:ascii="Arial" w:hAnsi="Arial" w:cs="Arial"/>
                <w:iCs/>
                <w:sz w:val="18"/>
                <w:szCs w:val="18"/>
              </w:rPr>
              <w:t>, n</w:t>
            </w:r>
            <w:r w:rsidRPr="00C01A35">
              <w:rPr>
                <w:rFonts w:ascii="Arial" w:hAnsi="Arial" w:cs="Arial"/>
                <w:iCs/>
                <w:sz w:val="18"/>
                <w:szCs w:val="18"/>
              </w:rPr>
              <w:t xml:space="preserve">ecessity </w:t>
            </w:r>
            <w:r>
              <w:rPr>
                <w:rFonts w:ascii="Arial" w:hAnsi="Arial" w:cs="Arial"/>
                <w:iCs/>
                <w:sz w:val="18"/>
                <w:szCs w:val="18"/>
              </w:rPr>
              <w:t xml:space="preserve">and mechanism of </w:t>
            </w:r>
            <w:r w:rsidRPr="00C01A35">
              <w:rPr>
                <w:rFonts w:ascii="Arial" w:hAnsi="Arial" w:cs="Arial"/>
                <w:iCs/>
                <w:sz w:val="18"/>
                <w:szCs w:val="18"/>
              </w:rPr>
              <w:t>modulation</w:t>
            </w:r>
            <w:r>
              <w:rPr>
                <w:rFonts w:ascii="Arial" w:hAnsi="Arial" w:cs="Arial"/>
                <w:iCs/>
                <w:sz w:val="18"/>
                <w:szCs w:val="18"/>
              </w:rPr>
              <w:t>, demodulation and multiplexing t</w:t>
            </w:r>
            <w:r w:rsidRPr="00C01A35">
              <w:rPr>
                <w:rFonts w:ascii="Arial" w:hAnsi="Arial" w:cs="Arial"/>
                <w:iCs/>
                <w:sz w:val="18"/>
                <w:szCs w:val="18"/>
              </w:rPr>
              <w:t>echniques</w:t>
            </w:r>
            <w:r>
              <w:rPr>
                <w:rFonts w:ascii="Arial" w:hAnsi="Arial" w:cs="Arial"/>
                <w:iCs/>
                <w:sz w:val="18"/>
                <w:szCs w:val="18"/>
              </w:rPr>
              <w:t>. The t</w:t>
            </w:r>
            <w:r w:rsidRPr="00C01A35">
              <w:rPr>
                <w:rFonts w:ascii="Arial" w:hAnsi="Arial" w:cs="Arial"/>
                <w:iCs/>
                <w:sz w:val="18"/>
                <w:szCs w:val="18"/>
              </w:rPr>
              <w:t>echnical aspects of data communications such</w:t>
            </w:r>
            <w:r>
              <w:rPr>
                <w:rFonts w:ascii="Arial" w:hAnsi="Arial" w:cs="Arial"/>
                <w:iCs/>
                <w:sz w:val="18"/>
                <w:szCs w:val="18"/>
              </w:rPr>
              <w:t xml:space="preserve"> as</w:t>
            </w:r>
            <w:r w:rsidRPr="00C01A35">
              <w:rPr>
                <w:rFonts w:ascii="Arial" w:hAnsi="Arial" w:cs="Arial"/>
                <w:iCs/>
                <w:sz w:val="18"/>
                <w:szCs w:val="18"/>
              </w:rPr>
              <w:t xml:space="preserve"> </w:t>
            </w:r>
            <w:r>
              <w:rPr>
                <w:rFonts w:ascii="Arial" w:hAnsi="Arial" w:cs="Arial"/>
                <w:iCs/>
                <w:sz w:val="18"/>
                <w:szCs w:val="18"/>
              </w:rPr>
              <w:t xml:space="preserve">transmission impairments, </w:t>
            </w:r>
            <w:r w:rsidRPr="00C01A35">
              <w:rPr>
                <w:rFonts w:ascii="Arial" w:hAnsi="Arial" w:cs="Arial"/>
                <w:iCs/>
                <w:sz w:val="18"/>
                <w:szCs w:val="18"/>
              </w:rPr>
              <w:t>error detection and control</w:t>
            </w:r>
            <w:r>
              <w:rPr>
                <w:rFonts w:ascii="Arial" w:hAnsi="Arial" w:cs="Arial"/>
                <w:iCs/>
                <w:sz w:val="18"/>
                <w:szCs w:val="18"/>
              </w:rPr>
              <w:t>. Understanding of the characteristics of various communication media and satellite communication systems.</w:t>
            </w:r>
          </w:p>
        </w:tc>
      </w:tr>
    </w:tbl>
    <w:p w14:paraId="336B867F" w14:textId="77777777" w:rsidR="002E3C27" w:rsidRPr="00070ABD" w:rsidRDefault="002E3C27" w:rsidP="002E3C27">
      <w:pPr>
        <w:jc w:val="center"/>
        <w:rPr>
          <w:rFonts w:ascii="Arial" w:hAnsi="Arial" w:cs="Arial"/>
          <w:sz w:val="18"/>
          <w:szCs w:val="18"/>
        </w:rPr>
      </w:pPr>
    </w:p>
    <w:p w14:paraId="3F138ABB"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587"/>
        <w:gridCol w:w="2028"/>
        <w:gridCol w:w="2246"/>
        <w:gridCol w:w="1046"/>
        <w:gridCol w:w="1693"/>
        <w:gridCol w:w="1575"/>
      </w:tblGrid>
      <w:tr w:rsidR="002E3C27" w:rsidRPr="00070ABD" w14:paraId="1A9D01DF" w14:textId="77777777" w:rsidTr="001C3606">
        <w:trPr>
          <w:trHeight w:val="877"/>
          <w:jc w:val="center"/>
        </w:trPr>
        <w:tc>
          <w:tcPr>
            <w:tcW w:w="587" w:type="dxa"/>
            <w:vAlign w:val="center"/>
          </w:tcPr>
          <w:p w14:paraId="6BBE048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028" w:type="dxa"/>
            <w:vAlign w:val="center"/>
          </w:tcPr>
          <w:p w14:paraId="73C135D0"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246" w:type="dxa"/>
            <w:vAlign w:val="center"/>
          </w:tcPr>
          <w:p w14:paraId="563A6D5D"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46" w:type="dxa"/>
            <w:vAlign w:val="center"/>
          </w:tcPr>
          <w:p w14:paraId="1A826BE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693" w:type="dxa"/>
            <w:vAlign w:val="center"/>
          </w:tcPr>
          <w:p w14:paraId="1872D5C3"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575" w:type="dxa"/>
            <w:vAlign w:val="center"/>
          </w:tcPr>
          <w:p w14:paraId="087F66F2"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E3C27" w:rsidRPr="00070ABD" w14:paraId="0B459A07" w14:textId="77777777" w:rsidTr="001C3606">
        <w:trPr>
          <w:trHeight w:val="1646"/>
          <w:jc w:val="center"/>
        </w:trPr>
        <w:tc>
          <w:tcPr>
            <w:tcW w:w="587" w:type="dxa"/>
            <w:vAlign w:val="center"/>
          </w:tcPr>
          <w:p w14:paraId="145D8515"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028" w:type="dxa"/>
            <w:vAlign w:val="center"/>
          </w:tcPr>
          <w:p w14:paraId="62C72B87" w14:textId="77777777" w:rsidR="002E3C27" w:rsidRPr="00334B30" w:rsidRDefault="002E3C27" w:rsidP="001C3606">
            <w:pPr>
              <w:pStyle w:val="ListParagraph"/>
              <w:spacing w:after="0" w:line="240" w:lineRule="auto"/>
              <w:ind w:left="-18"/>
              <w:jc w:val="center"/>
              <w:rPr>
                <w:rFonts w:ascii="Arial" w:hAnsi="Arial" w:cs="Arial"/>
                <w:color w:val="000000" w:themeColor="text1"/>
                <w:sz w:val="18"/>
                <w:szCs w:val="18"/>
              </w:rPr>
            </w:pPr>
            <w:r w:rsidRPr="0097546F">
              <w:rPr>
                <w:rFonts w:ascii="Arial" w:hAnsi="Arial" w:cs="Arial"/>
                <w:color w:val="000000" w:themeColor="text1"/>
                <w:sz w:val="18"/>
                <w:szCs w:val="18"/>
              </w:rPr>
              <w:t>To</w:t>
            </w:r>
            <w:r>
              <w:rPr>
                <w:rFonts w:ascii="Arial" w:hAnsi="Arial" w:cs="Arial"/>
                <w:b/>
                <w:bCs/>
                <w:color w:val="000000" w:themeColor="text1"/>
                <w:sz w:val="18"/>
                <w:szCs w:val="18"/>
              </w:rPr>
              <w:t xml:space="preserve"> d</w:t>
            </w:r>
            <w:r w:rsidRPr="00705CA9">
              <w:rPr>
                <w:rFonts w:ascii="Arial" w:hAnsi="Arial" w:cs="Arial"/>
                <w:b/>
                <w:bCs/>
                <w:color w:val="000000" w:themeColor="text1"/>
                <w:sz w:val="18"/>
                <w:szCs w:val="18"/>
              </w:rPr>
              <w:t>emonstrate</w:t>
            </w:r>
            <w:r>
              <w:rPr>
                <w:rFonts w:ascii="Arial" w:hAnsi="Arial" w:cs="Arial"/>
                <w:color w:val="000000" w:themeColor="text1"/>
                <w:sz w:val="18"/>
                <w:szCs w:val="18"/>
              </w:rPr>
              <w:t xml:space="preserve"> the mechanism, components and influencing factors of communication systems. </w:t>
            </w:r>
          </w:p>
        </w:tc>
        <w:tc>
          <w:tcPr>
            <w:tcW w:w="2246" w:type="dxa"/>
            <w:vAlign w:val="center"/>
          </w:tcPr>
          <w:p w14:paraId="0DDDBD07"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14:paraId="0EA96700"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46" w:type="dxa"/>
            <w:vAlign w:val="center"/>
          </w:tcPr>
          <w:p w14:paraId="13E119FC"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2</w:t>
            </w:r>
          </w:p>
        </w:tc>
        <w:tc>
          <w:tcPr>
            <w:tcW w:w="1693" w:type="dxa"/>
            <w:vAlign w:val="center"/>
          </w:tcPr>
          <w:p w14:paraId="3DAE87C1"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299112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6B9ABB3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824140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2A0D57D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280410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5CEECC28"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36995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501B1590"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378410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575" w:type="dxa"/>
            <w:vAlign w:val="center"/>
          </w:tcPr>
          <w:p w14:paraId="3A1718E5"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9244117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2322CC08"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424783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08FA034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769337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7A5CB9B8"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974440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524DBC82"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62815669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484509FB" w14:textId="77777777" w:rsidTr="001C3606">
        <w:trPr>
          <w:trHeight w:val="1583"/>
          <w:jc w:val="center"/>
        </w:trPr>
        <w:tc>
          <w:tcPr>
            <w:tcW w:w="587" w:type="dxa"/>
            <w:vAlign w:val="center"/>
          </w:tcPr>
          <w:p w14:paraId="0832A702"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lastRenderedPageBreak/>
              <w:t>CO2</w:t>
            </w:r>
          </w:p>
        </w:tc>
        <w:tc>
          <w:tcPr>
            <w:tcW w:w="2028" w:type="dxa"/>
            <w:vAlign w:val="center"/>
          </w:tcPr>
          <w:p w14:paraId="1A3DAE80" w14:textId="77777777" w:rsidR="002E3C27" w:rsidRPr="00070ABD" w:rsidRDefault="002E3C27" w:rsidP="001C3606">
            <w:pPr>
              <w:pStyle w:val="ListParagraph"/>
              <w:spacing w:after="0" w:line="240" w:lineRule="auto"/>
              <w:ind w:left="-18"/>
              <w:jc w:val="center"/>
              <w:rPr>
                <w:rFonts w:ascii="Arial" w:hAnsi="Arial" w:cs="Arial"/>
                <w:color w:val="000000" w:themeColor="text1"/>
                <w:sz w:val="18"/>
                <w:szCs w:val="18"/>
              </w:rPr>
            </w:pPr>
            <w:r w:rsidRPr="0097546F">
              <w:rPr>
                <w:rFonts w:ascii="Arial" w:hAnsi="Arial" w:cs="Arial"/>
                <w:color w:val="000000" w:themeColor="text1"/>
                <w:sz w:val="18"/>
                <w:szCs w:val="18"/>
              </w:rPr>
              <w:t>To</w:t>
            </w:r>
            <w:r>
              <w:rPr>
                <w:rFonts w:ascii="Arial" w:hAnsi="Arial" w:cs="Arial"/>
                <w:b/>
                <w:bCs/>
                <w:color w:val="000000" w:themeColor="text1"/>
                <w:sz w:val="18"/>
                <w:szCs w:val="18"/>
              </w:rPr>
              <w:t xml:space="preserve"> a</w:t>
            </w:r>
            <w:r w:rsidRPr="0039451B">
              <w:rPr>
                <w:rFonts w:ascii="Arial" w:hAnsi="Arial" w:cs="Arial"/>
                <w:b/>
                <w:bCs/>
                <w:color w:val="000000" w:themeColor="text1"/>
                <w:sz w:val="18"/>
                <w:szCs w:val="18"/>
              </w:rPr>
              <w:t>pply</w:t>
            </w:r>
            <w:r w:rsidRPr="00070ABD">
              <w:rPr>
                <w:rFonts w:ascii="Arial" w:hAnsi="Arial" w:cs="Arial"/>
                <w:color w:val="000000" w:themeColor="text1"/>
                <w:sz w:val="18"/>
                <w:szCs w:val="18"/>
              </w:rPr>
              <w:t xml:space="preserve"> </w:t>
            </w:r>
            <w:r>
              <w:rPr>
                <w:rFonts w:ascii="Arial" w:hAnsi="Arial" w:cs="Arial"/>
                <w:color w:val="000000" w:themeColor="text1"/>
                <w:sz w:val="18"/>
                <w:szCs w:val="18"/>
              </w:rPr>
              <w:t xml:space="preserve">the concepts of data and signal, different modulation, demodulation and multiplexing schemes. </w:t>
            </w:r>
          </w:p>
        </w:tc>
        <w:tc>
          <w:tcPr>
            <w:tcW w:w="2246" w:type="dxa"/>
            <w:vAlign w:val="center"/>
          </w:tcPr>
          <w:p w14:paraId="4B5C35DF" w14:textId="77777777" w:rsidR="002E3C27" w:rsidRPr="00070ABD" w:rsidRDefault="002E3C27" w:rsidP="001C3606">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14:paraId="2B8B8FE5"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46" w:type="dxa"/>
            <w:vAlign w:val="center"/>
          </w:tcPr>
          <w:p w14:paraId="241BFC8A"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3</w:t>
            </w:r>
          </w:p>
        </w:tc>
        <w:tc>
          <w:tcPr>
            <w:tcW w:w="1693" w:type="dxa"/>
            <w:vAlign w:val="center"/>
          </w:tcPr>
          <w:p w14:paraId="60B4046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94494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7519240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820368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6088071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640600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5D85FD5D"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805214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7855AF19"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02706639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575" w:type="dxa"/>
            <w:vAlign w:val="center"/>
          </w:tcPr>
          <w:p w14:paraId="0A2B5BE1"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296274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3C707BB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437837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4246DF11"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79831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33E862D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829052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7525DABA"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224794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366B0832" w14:textId="77777777" w:rsidTr="001C3606">
        <w:trPr>
          <w:trHeight w:val="1700"/>
          <w:jc w:val="center"/>
        </w:trPr>
        <w:tc>
          <w:tcPr>
            <w:tcW w:w="587" w:type="dxa"/>
            <w:vAlign w:val="center"/>
          </w:tcPr>
          <w:p w14:paraId="1B9CB821"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2028" w:type="dxa"/>
            <w:vAlign w:val="center"/>
          </w:tcPr>
          <w:p w14:paraId="66508A93" w14:textId="77777777" w:rsidR="002E3C27" w:rsidRPr="00070ABD" w:rsidRDefault="002E3C27" w:rsidP="001C3606">
            <w:pPr>
              <w:jc w:val="center"/>
              <w:rPr>
                <w:rFonts w:ascii="Arial" w:hAnsi="Arial" w:cs="Arial"/>
                <w:color w:val="000000" w:themeColor="text1"/>
                <w:sz w:val="18"/>
                <w:szCs w:val="18"/>
              </w:rPr>
            </w:pPr>
            <w:r w:rsidRPr="0097546F">
              <w:rPr>
                <w:rFonts w:ascii="Arial" w:hAnsi="Arial" w:cs="Arial"/>
                <w:color w:val="000000" w:themeColor="text1"/>
                <w:sz w:val="18"/>
                <w:szCs w:val="18"/>
              </w:rPr>
              <w:t>To</w:t>
            </w:r>
            <w:r>
              <w:rPr>
                <w:rFonts w:ascii="Arial" w:hAnsi="Arial" w:cs="Arial"/>
                <w:b/>
                <w:bCs/>
                <w:color w:val="000000" w:themeColor="text1"/>
                <w:sz w:val="18"/>
                <w:szCs w:val="18"/>
              </w:rPr>
              <w:t xml:space="preserve"> e</w:t>
            </w:r>
            <w:r w:rsidRPr="005C24EF">
              <w:rPr>
                <w:rFonts w:ascii="Arial" w:hAnsi="Arial" w:cs="Arial"/>
                <w:b/>
                <w:bCs/>
                <w:color w:val="000000" w:themeColor="text1"/>
                <w:sz w:val="18"/>
                <w:szCs w:val="18"/>
              </w:rPr>
              <w:t>xplain</w:t>
            </w:r>
            <w:r>
              <w:rPr>
                <w:rFonts w:ascii="Arial" w:hAnsi="Arial" w:cs="Arial"/>
                <w:color w:val="000000" w:themeColor="text1"/>
                <w:sz w:val="18"/>
                <w:szCs w:val="18"/>
              </w:rPr>
              <w:t xml:space="preserve"> the characteristics of different guided and unguided media and satellite communication systems.</w:t>
            </w:r>
          </w:p>
        </w:tc>
        <w:tc>
          <w:tcPr>
            <w:tcW w:w="2246" w:type="dxa"/>
            <w:vAlign w:val="center"/>
          </w:tcPr>
          <w:p w14:paraId="3AE11945" w14:textId="77777777" w:rsidR="002E3C27" w:rsidRPr="00070ABD" w:rsidRDefault="002E3C27" w:rsidP="001C3606">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14:paraId="68934D2C" w14:textId="77777777" w:rsidR="002E3C27" w:rsidRPr="003C1961"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46" w:type="dxa"/>
            <w:vAlign w:val="center"/>
          </w:tcPr>
          <w:p w14:paraId="76047A68"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2</w:t>
            </w:r>
          </w:p>
        </w:tc>
        <w:tc>
          <w:tcPr>
            <w:tcW w:w="1693" w:type="dxa"/>
            <w:vAlign w:val="center"/>
          </w:tcPr>
          <w:p w14:paraId="24D8D76D"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757985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2DCD3CF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047673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35A813A4"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553426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0C063A7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964230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65FECB4A"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1895673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575" w:type="dxa"/>
            <w:vAlign w:val="center"/>
          </w:tcPr>
          <w:p w14:paraId="7AC9B5B6"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569372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274D138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531357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52F33188"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316109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56C0022D"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432635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1F205509"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5248203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bl>
    <w:p w14:paraId="43263C68"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70ABD" w14:paraId="473110EE" w14:textId="77777777" w:rsidTr="001C3606">
        <w:trPr>
          <w:jc w:val="center"/>
        </w:trPr>
        <w:tc>
          <w:tcPr>
            <w:tcW w:w="9127" w:type="dxa"/>
          </w:tcPr>
          <w:p w14:paraId="2CE83E3F" w14:textId="77777777" w:rsidR="002E3C27" w:rsidRPr="00070ABD" w:rsidRDefault="002E3C27" w:rsidP="001C3606">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14:paraId="64A8AFE8"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367139E3"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070ABD">
              <w:rPr>
                <w:rFonts w:ascii="Arial" w:hAnsi="Arial" w:cs="Arial"/>
                <w:bCs/>
                <w:color w:val="000000" w:themeColor="text1"/>
                <w:sz w:val="18"/>
                <w:szCs w:val="18"/>
              </w:rPr>
              <w:t>)</w:t>
            </w:r>
          </w:p>
          <w:p w14:paraId="30C694CE"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070ABD">
              <w:rPr>
                <w:rFonts w:ascii="Arial" w:hAnsi="Arial" w:cs="Arial"/>
                <w:bCs/>
                <w:color w:val="000000" w:themeColor="text1"/>
                <w:sz w:val="18"/>
                <w:szCs w:val="18"/>
              </w:rPr>
              <w:t xml:space="preserve">), Total Time: 3 hours. </w:t>
            </w:r>
          </w:p>
          <w:p w14:paraId="4D47666C" w14:textId="77777777" w:rsidR="002E3C27" w:rsidRPr="00070ABD" w:rsidRDefault="002E3C27" w:rsidP="001C3606">
            <w:pPr>
              <w:rPr>
                <w:rFonts w:ascii="Arial" w:hAnsi="Arial" w:cs="Arial"/>
                <w:b/>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070ABD">
              <w:rPr>
                <w:rFonts w:ascii="Arial" w:hAnsi="Arial" w:cs="Arial"/>
                <w:bCs/>
                <w:color w:val="000000" w:themeColor="text1"/>
                <w:sz w:val="18"/>
                <w:szCs w:val="18"/>
              </w:rPr>
              <w:t>).</w:t>
            </w:r>
          </w:p>
        </w:tc>
      </w:tr>
      <w:tr w:rsidR="002E3C27" w:rsidRPr="00070ABD" w14:paraId="28143957" w14:textId="77777777" w:rsidTr="001C3606">
        <w:trPr>
          <w:jc w:val="center"/>
        </w:trPr>
        <w:tc>
          <w:tcPr>
            <w:tcW w:w="9127" w:type="dxa"/>
          </w:tcPr>
          <w:p w14:paraId="4063502E" w14:textId="77777777" w:rsidR="002E3C27" w:rsidRPr="00591A77" w:rsidRDefault="002E3C27" w:rsidP="001C3606">
            <w:pPr>
              <w:spacing w:after="120"/>
              <w:jc w:val="both"/>
              <w:rPr>
                <w:rFonts w:ascii="Arial" w:hAnsi="Arial" w:cs="Arial"/>
                <w:b/>
                <w:bCs/>
                <w:iCs/>
                <w:sz w:val="19"/>
                <w:szCs w:val="19"/>
              </w:rPr>
            </w:pPr>
            <w:r w:rsidRPr="00591A77">
              <w:rPr>
                <w:rFonts w:ascii="Arial" w:hAnsi="Arial" w:cs="Arial"/>
                <w:b/>
                <w:bCs/>
                <w:iCs/>
                <w:sz w:val="19"/>
                <w:szCs w:val="19"/>
              </w:rPr>
              <w:t xml:space="preserve">Course Contents: </w:t>
            </w:r>
          </w:p>
          <w:p w14:paraId="3D07C6C2" w14:textId="77777777" w:rsidR="002E3C27" w:rsidRPr="00263D82" w:rsidRDefault="002E3C27" w:rsidP="001C3606">
            <w:pPr>
              <w:spacing w:after="120"/>
              <w:jc w:val="both"/>
              <w:rPr>
                <w:rFonts w:ascii="Arial" w:hAnsi="Arial" w:cs="Arial"/>
                <w:sz w:val="19"/>
                <w:szCs w:val="19"/>
              </w:rPr>
            </w:pPr>
            <w:r w:rsidRPr="00263D82">
              <w:rPr>
                <w:rFonts w:ascii="Arial" w:hAnsi="Arial" w:cs="Arial"/>
                <w:bCs/>
                <w:sz w:val="19"/>
                <w:szCs w:val="19"/>
              </w:rPr>
              <w:t>Fundamentals:</w:t>
            </w:r>
            <w:r w:rsidRPr="00263D82">
              <w:rPr>
                <w:rFonts w:ascii="Arial" w:hAnsi="Arial" w:cs="Arial"/>
                <w:sz w:val="19"/>
                <w:szCs w:val="19"/>
              </w:rPr>
              <w:t xml:space="preserve"> Communication Engineering Fundamentals, Waveforms Spectra, Periodic waveforms and its properties, Fourier series, Noise and its different types. </w:t>
            </w:r>
          </w:p>
          <w:p w14:paraId="6E60D658" w14:textId="77777777" w:rsidR="002E3C27" w:rsidRPr="00263D82" w:rsidRDefault="002E3C27" w:rsidP="001C3606">
            <w:pPr>
              <w:spacing w:after="120"/>
              <w:jc w:val="both"/>
              <w:rPr>
                <w:rFonts w:ascii="Arial" w:hAnsi="Arial" w:cs="Arial"/>
                <w:sz w:val="19"/>
                <w:szCs w:val="19"/>
              </w:rPr>
            </w:pPr>
            <w:r w:rsidRPr="00263D82">
              <w:rPr>
                <w:rFonts w:ascii="Arial" w:hAnsi="Arial" w:cs="Arial"/>
                <w:bCs/>
                <w:sz w:val="19"/>
                <w:szCs w:val="19"/>
              </w:rPr>
              <w:t>Amplitude</w:t>
            </w:r>
            <w:r>
              <w:rPr>
                <w:rFonts w:ascii="Arial" w:hAnsi="Arial" w:cs="Arial"/>
                <w:bCs/>
                <w:sz w:val="19"/>
                <w:szCs w:val="19"/>
              </w:rPr>
              <w:t xml:space="preserve"> </w:t>
            </w:r>
            <w:r w:rsidRPr="00263D82">
              <w:rPr>
                <w:rFonts w:ascii="Arial" w:hAnsi="Arial" w:cs="Arial"/>
                <w:bCs/>
                <w:sz w:val="19"/>
                <w:szCs w:val="19"/>
              </w:rPr>
              <w:t>Modulation:</w:t>
            </w:r>
            <w:r w:rsidRPr="00263D82">
              <w:rPr>
                <w:rFonts w:ascii="Arial" w:hAnsi="Arial" w:cs="Arial"/>
                <w:sz w:val="19"/>
                <w:szCs w:val="19"/>
              </w:rPr>
              <w:t xml:space="preserve"> Amplitude modulation, Amplitude modulation index, Freque</w:t>
            </w:r>
            <w:r>
              <w:rPr>
                <w:rFonts w:ascii="Arial" w:hAnsi="Arial" w:cs="Arial"/>
                <w:sz w:val="19"/>
                <w:szCs w:val="19"/>
              </w:rPr>
              <w:t>ncy spectrum for sinusoidal AM</w:t>
            </w:r>
          </w:p>
          <w:p w14:paraId="140BCDF4" w14:textId="77777777" w:rsidR="002E3C27" w:rsidRPr="00263D82" w:rsidRDefault="002E3C27" w:rsidP="001C3606">
            <w:pPr>
              <w:spacing w:after="120"/>
              <w:jc w:val="both"/>
              <w:rPr>
                <w:rFonts w:ascii="Arial" w:hAnsi="Arial" w:cs="Arial"/>
                <w:sz w:val="19"/>
                <w:szCs w:val="19"/>
              </w:rPr>
            </w:pPr>
            <w:r w:rsidRPr="00263D82">
              <w:rPr>
                <w:rFonts w:ascii="Arial" w:hAnsi="Arial" w:cs="Arial"/>
                <w:bCs/>
                <w:sz w:val="19"/>
                <w:szCs w:val="19"/>
              </w:rPr>
              <w:t xml:space="preserve">Frequency Modulation: </w:t>
            </w:r>
            <w:r w:rsidRPr="00263D82">
              <w:rPr>
                <w:rFonts w:ascii="Arial" w:hAnsi="Arial" w:cs="Arial"/>
                <w:sz w:val="19"/>
                <w:szCs w:val="19"/>
              </w:rPr>
              <w:t>Frequency Modulatio</w:t>
            </w:r>
            <w:r w:rsidRPr="00263D82">
              <w:rPr>
                <w:rFonts w:ascii="Arial" w:hAnsi="Arial" w:cs="Arial"/>
                <w:bCs/>
                <w:sz w:val="19"/>
                <w:szCs w:val="19"/>
              </w:rPr>
              <w:t>n,</w:t>
            </w:r>
            <w:r w:rsidRPr="00263D82">
              <w:rPr>
                <w:rFonts w:ascii="Arial" w:hAnsi="Arial" w:cs="Arial"/>
                <w:sz w:val="19"/>
                <w:szCs w:val="19"/>
              </w:rPr>
              <w:t xml:space="preserve"> Sinusoidal FM, Frequency spectrum for Sinusoidal </w:t>
            </w:r>
            <w:r>
              <w:rPr>
                <w:rFonts w:ascii="Arial" w:hAnsi="Arial" w:cs="Arial"/>
                <w:sz w:val="19"/>
                <w:szCs w:val="19"/>
              </w:rPr>
              <w:t>FM, FM transmitter.</w:t>
            </w:r>
            <w:r w:rsidRPr="00263D82">
              <w:rPr>
                <w:rFonts w:ascii="Arial" w:hAnsi="Arial" w:cs="Arial"/>
                <w:sz w:val="19"/>
                <w:szCs w:val="19"/>
              </w:rPr>
              <w:t xml:space="preserve"> Phase Modulation. </w:t>
            </w:r>
          </w:p>
          <w:p w14:paraId="23E8D758" w14:textId="77777777" w:rsidR="002E3C27" w:rsidRPr="00263D82" w:rsidRDefault="002E3C27" w:rsidP="001C3606">
            <w:pPr>
              <w:spacing w:after="120"/>
              <w:jc w:val="both"/>
              <w:rPr>
                <w:rFonts w:ascii="Arial" w:hAnsi="Arial" w:cs="Arial"/>
                <w:sz w:val="19"/>
                <w:szCs w:val="19"/>
              </w:rPr>
            </w:pPr>
            <w:r w:rsidRPr="00263D82">
              <w:rPr>
                <w:rFonts w:ascii="Arial" w:hAnsi="Arial" w:cs="Arial"/>
                <w:bCs/>
                <w:sz w:val="19"/>
                <w:szCs w:val="19"/>
              </w:rPr>
              <w:t>Pulse modulation</w:t>
            </w:r>
            <w:r w:rsidRPr="00263D82">
              <w:rPr>
                <w:rFonts w:ascii="Arial" w:hAnsi="Arial" w:cs="Arial"/>
                <w:sz w:val="19"/>
                <w:szCs w:val="19"/>
              </w:rPr>
              <w:t xml:space="preserve">, Pulse Codes Modulation (PCM), Quantization, Compression, PCM Receiver, Differential PCM, Delta Modulation, </w:t>
            </w:r>
            <w:r>
              <w:rPr>
                <w:rFonts w:ascii="Arial" w:hAnsi="Arial" w:cs="Arial"/>
                <w:sz w:val="19"/>
                <w:szCs w:val="19"/>
              </w:rPr>
              <w:t>P</w:t>
            </w:r>
            <w:r w:rsidRPr="00263D82">
              <w:rPr>
                <w:rFonts w:ascii="Arial" w:hAnsi="Arial" w:cs="Arial"/>
                <w:sz w:val="19"/>
                <w:szCs w:val="19"/>
              </w:rPr>
              <w:t xml:space="preserve">ulse Frequency Modulation (PFM), Pulse Time Modulation (PTM), Pulse Position Modulation (PPM). </w:t>
            </w:r>
          </w:p>
          <w:p w14:paraId="369A0C4F" w14:textId="77777777" w:rsidR="002E3C27" w:rsidRPr="00263D82" w:rsidRDefault="002E3C27" w:rsidP="001C3606">
            <w:pPr>
              <w:spacing w:after="120"/>
              <w:jc w:val="both"/>
              <w:rPr>
                <w:rFonts w:ascii="Arial" w:hAnsi="Arial" w:cs="Arial"/>
                <w:sz w:val="19"/>
                <w:szCs w:val="19"/>
              </w:rPr>
            </w:pPr>
            <w:r w:rsidRPr="00263D82">
              <w:rPr>
                <w:rFonts w:ascii="Arial" w:hAnsi="Arial" w:cs="Arial"/>
                <w:bCs/>
                <w:sz w:val="19"/>
                <w:szCs w:val="19"/>
              </w:rPr>
              <w:t>Digital Communication:</w:t>
            </w:r>
            <w:r w:rsidRPr="00263D82">
              <w:rPr>
                <w:rFonts w:ascii="Arial" w:hAnsi="Arial" w:cs="Arial"/>
                <w:sz w:val="19"/>
                <w:szCs w:val="19"/>
              </w:rPr>
              <w:t xml:space="preserve"> Digital Communication, Basic Digital Communication System, Synchronization, Asynchronous Transmission, Probability of Bit Error in Base band Transmission, Matched Filter, Eye Diagrams, Digital Carrier Systems, Amplitude Shift keying, Frequency Shift Keying, Phase Shift Keying,  Differential Phase Shift Keying, </w:t>
            </w:r>
          </w:p>
          <w:p w14:paraId="4ED6F529" w14:textId="77777777" w:rsidR="002E3C27" w:rsidRPr="00263D82" w:rsidRDefault="002E3C27" w:rsidP="001C3606">
            <w:pPr>
              <w:spacing w:after="120"/>
              <w:jc w:val="both"/>
              <w:rPr>
                <w:rFonts w:ascii="Arial" w:hAnsi="Arial" w:cs="Arial"/>
                <w:sz w:val="19"/>
                <w:szCs w:val="19"/>
              </w:rPr>
            </w:pPr>
            <w:r w:rsidRPr="00263D82">
              <w:rPr>
                <w:rFonts w:ascii="Arial" w:hAnsi="Arial" w:cs="Arial"/>
                <w:sz w:val="19"/>
                <w:szCs w:val="19"/>
              </w:rPr>
              <w:t xml:space="preserve">Radio Wave Propagation, Mode </w:t>
            </w:r>
            <w:r>
              <w:rPr>
                <w:rFonts w:ascii="Arial" w:hAnsi="Arial" w:cs="Arial"/>
                <w:sz w:val="19"/>
                <w:szCs w:val="19"/>
              </w:rPr>
              <w:t xml:space="preserve">of Propagation, </w:t>
            </w:r>
            <w:r w:rsidRPr="00263D82">
              <w:rPr>
                <w:rFonts w:ascii="Arial" w:hAnsi="Arial" w:cs="Arial"/>
                <w:sz w:val="19"/>
                <w:szCs w:val="19"/>
              </w:rPr>
              <w:t>Satellite Communication</w:t>
            </w:r>
            <w:r>
              <w:rPr>
                <w:rFonts w:ascii="Arial" w:hAnsi="Arial" w:cs="Arial"/>
                <w:sz w:val="19"/>
                <w:szCs w:val="19"/>
              </w:rPr>
              <w:t xml:space="preserve">, </w:t>
            </w:r>
            <w:r w:rsidRPr="00263D82">
              <w:rPr>
                <w:rFonts w:ascii="Arial" w:hAnsi="Arial" w:cs="Arial"/>
                <w:bCs/>
                <w:sz w:val="19"/>
                <w:szCs w:val="19"/>
              </w:rPr>
              <w:t>Fiber Optic Communication:</w:t>
            </w:r>
            <w:r w:rsidRPr="00263D82">
              <w:rPr>
                <w:rFonts w:ascii="Arial" w:hAnsi="Arial" w:cs="Arial"/>
                <w:sz w:val="19"/>
                <w:szCs w:val="19"/>
              </w:rPr>
              <w:t xml:space="preserve"> Fiber Optic Communication, Propagation within a Fiber, Modes of Propagation, Losses in Fibers, Light sources for Fiber optics, Photo detectors. </w:t>
            </w:r>
            <w:r>
              <w:rPr>
                <w:rFonts w:ascii="Arial" w:hAnsi="Arial" w:cs="Arial"/>
                <w:sz w:val="19"/>
                <w:szCs w:val="19"/>
              </w:rPr>
              <w:t xml:space="preserve"> </w:t>
            </w:r>
          </w:p>
          <w:p w14:paraId="27880428" w14:textId="77777777" w:rsidR="002E3C27" w:rsidRPr="00070ABD" w:rsidRDefault="002E3C27" w:rsidP="001C3606">
            <w:pPr>
              <w:rPr>
                <w:rFonts w:ascii="Arial" w:hAnsi="Arial" w:cs="Arial"/>
                <w:b/>
                <w:color w:val="FF0000"/>
                <w:sz w:val="18"/>
                <w:szCs w:val="18"/>
              </w:rPr>
            </w:pPr>
          </w:p>
        </w:tc>
      </w:tr>
    </w:tbl>
    <w:p w14:paraId="2AE88B09" w14:textId="77777777" w:rsidR="002E3C27" w:rsidRPr="00AF2D5B" w:rsidRDefault="002E3C27" w:rsidP="002E3C27">
      <w:pPr>
        <w:ind w:firstLine="720"/>
        <w:rPr>
          <w:rFonts w:ascii="Arial" w:hAnsi="Arial" w:cs="Arial"/>
          <w:b/>
          <w:bCs/>
          <w:sz w:val="18"/>
          <w:szCs w:val="18"/>
        </w:rPr>
      </w:pPr>
      <w:r w:rsidRPr="00AF2D5B">
        <w:rPr>
          <w:rFonts w:ascii="Arial" w:hAnsi="Arial" w:cs="Arial"/>
          <w:b/>
          <w:bCs/>
          <w:sz w:val="18"/>
          <w:szCs w:val="18"/>
        </w:rPr>
        <w:t>Text Book:</w:t>
      </w:r>
    </w:p>
    <w:tbl>
      <w:tblPr>
        <w:tblW w:w="4928" w:type="pct"/>
        <w:jc w:val="center"/>
        <w:tblLook w:val="0000" w:firstRow="0" w:lastRow="0" w:firstColumn="0" w:lastColumn="0" w:noHBand="0" w:noVBand="0"/>
      </w:tblPr>
      <w:tblGrid>
        <w:gridCol w:w="367"/>
        <w:gridCol w:w="2169"/>
        <w:gridCol w:w="268"/>
        <w:gridCol w:w="6305"/>
      </w:tblGrid>
      <w:tr w:rsidR="002E3C27" w:rsidRPr="00AF2D5B" w14:paraId="56A0064A" w14:textId="77777777" w:rsidTr="001C3606">
        <w:trPr>
          <w:trHeight w:val="335"/>
          <w:jc w:val="center"/>
        </w:trPr>
        <w:tc>
          <w:tcPr>
            <w:tcW w:w="201" w:type="pct"/>
          </w:tcPr>
          <w:p w14:paraId="362A963C"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1.</w:t>
            </w:r>
          </w:p>
        </w:tc>
        <w:tc>
          <w:tcPr>
            <w:tcW w:w="1191" w:type="pct"/>
          </w:tcPr>
          <w:p w14:paraId="1AD25DF5"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 xml:space="preserve">Behrouz A. </w:t>
            </w:r>
            <w:proofErr w:type="spellStart"/>
            <w:r w:rsidRPr="00AF2D5B">
              <w:rPr>
                <w:rFonts w:ascii="Arial" w:hAnsi="Arial" w:cs="Arial"/>
                <w:color w:val="000000"/>
                <w:sz w:val="18"/>
                <w:szCs w:val="18"/>
              </w:rPr>
              <w:t>Forouzan</w:t>
            </w:r>
            <w:proofErr w:type="spellEnd"/>
          </w:p>
        </w:tc>
        <w:tc>
          <w:tcPr>
            <w:tcW w:w="147" w:type="pct"/>
          </w:tcPr>
          <w:p w14:paraId="136B3189"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w:t>
            </w:r>
          </w:p>
        </w:tc>
        <w:tc>
          <w:tcPr>
            <w:tcW w:w="3461" w:type="pct"/>
          </w:tcPr>
          <w:p w14:paraId="12580AB9" w14:textId="77777777" w:rsidR="002E3C27" w:rsidRPr="00AF2D5B" w:rsidRDefault="002E3C27" w:rsidP="001C3606">
            <w:pPr>
              <w:rPr>
                <w:rFonts w:ascii="Arial" w:hAnsi="Arial" w:cs="Arial"/>
                <w:color w:val="000000"/>
                <w:sz w:val="18"/>
                <w:szCs w:val="18"/>
              </w:rPr>
            </w:pPr>
            <w:r w:rsidRPr="00AF2D5B">
              <w:rPr>
                <w:rFonts w:ascii="Arial" w:hAnsi="Arial" w:cs="Arial"/>
                <w:b/>
                <w:bCs/>
                <w:color w:val="000000"/>
                <w:sz w:val="18"/>
                <w:szCs w:val="18"/>
              </w:rPr>
              <w:t xml:space="preserve">Data Communications and </w:t>
            </w:r>
            <w:proofErr w:type="spellStart"/>
            <w:r w:rsidRPr="00AF2D5B">
              <w:rPr>
                <w:rFonts w:ascii="Arial" w:hAnsi="Arial" w:cs="Arial"/>
                <w:b/>
                <w:bCs/>
                <w:color w:val="000000"/>
                <w:sz w:val="18"/>
                <w:szCs w:val="18"/>
              </w:rPr>
              <w:t>Networking</w:t>
            </w:r>
            <w:r w:rsidRPr="00AF2D5B">
              <w:rPr>
                <w:rFonts w:ascii="Arial" w:hAnsi="Arial" w:cs="Arial"/>
                <w:bCs/>
                <w:color w:val="000000"/>
                <w:sz w:val="18"/>
                <w:szCs w:val="18"/>
              </w:rPr>
              <w:t>,</w:t>
            </w:r>
            <w:r w:rsidRPr="00AF2D5B">
              <w:rPr>
                <w:rFonts w:ascii="Arial" w:hAnsi="Arial" w:cs="Arial"/>
                <w:i/>
                <w:iCs/>
                <w:color w:val="000000"/>
                <w:sz w:val="18"/>
                <w:szCs w:val="18"/>
              </w:rPr>
              <w:t>Tata</w:t>
            </w:r>
            <w:proofErr w:type="spellEnd"/>
            <w:r w:rsidRPr="00AF2D5B">
              <w:rPr>
                <w:rFonts w:ascii="Arial" w:hAnsi="Arial" w:cs="Arial"/>
                <w:i/>
                <w:iCs/>
                <w:color w:val="000000"/>
                <w:sz w:val="18"/>
                <w:szCs w:val="18"/>
              </w:rPr>
              <w:t xml:space="preserve"> McGraw-Hill Edition</w:t>
            </w:r>
          </w:p>
        </w:tc>
      </w:tr>
      <w:tr w:rsidR="002E3C27" w:rsidRPr="00AF2D5B" w14:paraId="6FA0264E" w14:textId="77777777" w:rsidTr="001C3606">
        <w:trPr>
          <w:trHeight w:val="174"/>
          <w:jc w:val="center"/>
        </w:trPr>
        <w:tc>
          <w:tcPr>
            <w:tcW w:w="5000" w:type="pct"/>
            <w:gridSpan w:val="4"/>
          </w:tcPr>
          <w:p w14:paraId="541E2FBB" w14:textId="77777777" w:rsidR="002E3C27" w:rsidRDefault="002E3C27" w:rsidP="001C3606">
            <w:pPr>
              <w:rPr>
                <w:rFonts w:ascii="Arial" w:hAnsi="Arial" w:cs="Arial"/>
                <w:b/>
                <w:color w:val="000000"/>
                <w:sz w:val="18"/>
                <w:szCs w:val="18"/>
              </w:rPr>
            </w:pPr>
          </w:p>
          <w:p w14:paraId="2519F386" w14:textId="77777777" w:rsidR="002E3C27" w:rsidRPr="00AF2D5B" w:rsidRDefault="002E3C27" w:rsidP="001C3606">
            <w:pPr>
              <w:rPr>
                <w:rFonts w:ascii="Arial" w:hAnsi="Arial" w:cs="Arial"/>
                <w:b/>
                <w:color w:val="000000"/>
                <w:sz w:val="18"/>
                <w:szCs w:val="18"/>
              </w:rPr>
            </w:pPr>
            <w:r w:rsidRPr="00AF2D5B">
              <w:rPr>
                <w:rFonts w:ascii="Arial" w:hAnsi="Arial" w:cs="Arial"/>
                <w:b/>
                <w:color w:val="000000"/>
                <w:sz w:val="18"/>
                <w:szCs w:val="18"/>
              </w:rPr>
              <w:t>Reference Books:</w:t>
            </w:r>
          </w:p>
        </w:tc>
      </w:tr>
      <w:tr w:rsidR="002E3C27" w:rsidRPr="00AF2D5B" w14:paraId="09DCD939" w14:textId="77777777" w:rsidTr="001C3606">
        <w:trPr>
          <w:trHeight w:val="174"/>
          <w:jc w:val="center"/>
        </w:trPr>
        <w:tc>
          <w:tcPr>
            <w:tcW w:w="201" w:type="pct"/>
          </w:tcPr>
          <w:p w14:paraId="6DEA7B3D"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1.</w:t>
            </w:r>
          </w:p>
        </w:tc>
        <w:tc>
          <w:tcPr>
            <w:tcW w:w="1191" w:type="pct"/>
          </w:tcPr>
          <w:p w14:paraId="5786CB92"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William Stallings</w:t>
            </w:r>
          </w:p>
        </w:tc>
        <w:tc>
          <w:tcPr>
            <w:tcW w:w="147" w:type="pct"/>
          </w:tcPr>
          <w:p w14:paraId="693C75FB"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w:t>
            </w:r>
          </w:p>
        </w:tc>
        <w:tc>
          <w:tcPr>
            <w:tcW w:w="3461" w:type="pct"/>
          </w:tcPr>
          <w:p w14:paraId="4F870522" w14:textId="77777777" w:rsidR="002E3C27" w:rsidRPr="00AF2D5B" w:rsidRDefault="002E3C27" w:rsidP="001C3606">
            <w:pPr>
              <w:rPr>
                <w:rFonts w:ascii="Arial" w:hAnsi="Arial" w:cs="Arial"/>
                <w:color w:val="000000"/>
                <w:sz w:val="18"/>
                <w:szCs w:val="18"/>
              </w:rPr>
            </w:pPr>
            <w:r w:rsidRPr="00AF2D5B">
              <w:rPr>
                <w:rFonts w:ascii="Arial" w:hAnsi="Arial" w:cs="Arial"/>
                <w:b/>
                <w:bCs/>
                <w:color w:val="000000"/>
                <w:sz w:val="18"/>
                <w:szCs w:val="18"/>
              </w:rPr>
              <w:t>Data and Computer Communications</w:t>
            </w:r>
            <w:r w:rsidRPr="00AF2D5B">
              <w:rPr>
                <w:rFonts w:ascii="Arial" w:hAnsi="Arial" w:cs="Arial"/>
                <w:color w:val="000000"/>
                <w:sz w:val="18"/>
                <w:szCs w:val="18"/>
              </w:rPr>
              <w:t xml:space="preserve">, </w:t>
            </w:r>
            <w:r w:rsidRPr="00AF2D5B">
              <w:rPr>
                <w:rFonts w:ascii="Arial" w:hAnsi="Arial" w:cs="Arial"/>
                <w:i/>
                <w:iCs/>
                <w:color w:val="000000"/>
                <w:sz w:val="18"/>
                <w:szCs w:val="18"/>
              </w:rPr>
              <w:t>Prentice Hall International, Inc.</w:t>
            </w:r>
          </w:p>
        </w:tc>
      </w:tr>
      <w:tr w:rsidR="002E3C27" w:rsidRPr="00AF2D5B" w14:paraId="4E19E5E7" w14:textId="77777777" w:rsidTr="001C3606">
        <w:trPr>
          <w:trHeight w:val="174"/>
          <w:jc w:val="center"/>
        </w:trPr>
        <w:tc>
          <w:tcPr>
            <w:tcW w:w="201" w:type="pct"/>
          </w:tcPr>
          <w:p w14:paraId="78861A73"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2.</w:t>
            </w:r>
          </w:p>
        </w:tc>
        <w:tc>
          <w:tcPr>
            <w:tcW w:w="1191" w:type="pct"/>
          </w:tcPr>
          <w:p w14:paraId="4BB19733"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John M. Senior</w:t>
            </w:r>
          </w:p>
        </w:tc>
        <w:tc>
          <w:tcPr>
            <w:tcW w:w="147" w:type="pct"/>
          </w:tcPr>
          <w:p w14:paraId="77026F3E" w14:textId="77777777" w:rsidR="002E3C27" w:rsidRPr="00AF2D5B" w:rsidRDefault="002E3C27" w:rsidP="001C3606">
            <w:pPr>
              <w:rPr>
                <w:rFonts w:ascii="Arial" w:hAnsi="Arial" w:cs="Arial"/>
                <w:color w:val="000000"/>
                <w:sz w:val="18"/>
                <w:szCs w:val="18"/>
              </w:rPr>
            </w:pPr>
            <w:r w:rsidRPr="00AF2D5B">
              <w:rPr>
                <w:rFonts w:ascii="Arial" w:hAnsi="Arial" w:cs="Arial"/>
                <w:color w:val="000000"/>
                <w:sz w:val="18"/>
                <w:szCs w:val="18"/>
              </w:rPr>
              <w:t xml:space="preserve">: </w:t>
            </w:r>
          </w:p>
        </w:tc>
        <w:tc>
          <w:tcPr>
            <w:tcW w:w="3461" w:type="pct"/>
          </w:tcPr>
          <w:p w14:paraId="3372970F" w14:textId="77777777" w:rsidR="002E3C27" w:rsidRPr="00AF2D5B" w:rsidRDefault="002E3C27" w:rsidP="001C3606">
            <w:pPr>
              <w:rPr>
                <w:rFonts w:ascii="Arial" w:hAnsi="Arial" w:cs="Arial"/>
                <w:color w:val="000000"/>
                <w:sz w:val="18"/>
                <w:szCs w:val="18"/>
              </w:rPr>
            </w:pPr>
            <w:r w:rsidRPr="00AF2D5B">
              <w:rPr>
                <w:rFonts w:ascii="Arial" w:hAnsi="Arial" w:cs="Arial"/>
                <w:b/>
                <w:bCs/>
                <w:color w:val="000000"/>
                <w:sz w:val="18"/>
                <w:szCs w:val="18"/>
              </w:rPr>
              <w:t xml:space="preserve">Optical Fiber </w:t>
            </w:r>
            <w:proofErr w:type="spellStart"/>
            <w:r w:rsidRPr="00AF2D5B">
              <w:rPr>
                <w:rFonts w:ascii="Arial" w:hAnsi="Arial" w:cs="Arial"/>
                <w:b/>
                <w:bCs/>
                <w:color w:val="000000"/>
                <w:sz w:val="18"/>
                <w:szCs w:val="18"/>
              </w:rPr>
              <w:t>Communications</w:t>
            </w:r>
            <w:r w:rsidRPr="00AF2D5B">
              <w:rPr>
                <w:rFonts w:ascii="Arial" w:hAnsi="Arial" w:cs="Arial"/>
                <w:color w:val="000000"/>
                <w:sz w:val="18"/>
                <w:szCs w:val="18"/>
              </w:rPr>
              <w:t>,</w:t>
            </w:r>
            <w:r w:rsidRPr="00AF2D5B">
              <w:rPr>
                <w:rFonts w:ascii="Arial" w:hAnsi="Arial" w:cs="Arial"/>
                <w:i/>
                <w:iCs/>
                <w:color w:val="000000"/>
                <w:sz w:val="18"/>
                <w:szCs w:val="18"/>
              </w:rPr>
              <w:t>Prentice</w:t>
            </w:r>
            <w:proofErr w:type="spellEnd"/>
            <w:r w:rsidRPr="00AF2D5B">
              <w:rPr>
                <w:rFonts w:ascii="Arial" w:hAnsi="Arial" w:cs="Arial"/>
                <w:i/>
                <w:iCs/>
                <w:color w:val="000000"/>
                <w:sz w:val="18"/>
                <w:szCs w:val="18"/>
              </w:rPr>
              <w:t>-Hall of India Pvt Ltd</w:t>
            </w:r>
          </w:p>
        </w:tc>
      </w:tr>
    </w:tbl>
    <w:p w14:paraId="5295A562" w14:textId="77777777" w:rsidR="002E3C27" w:rsidRPr="004239D7" w:rsidRDefault="002E3C27" w:rsidP="002E3C27">
      <w:pPr>
        <w:rPr>
          <w:rFonts w:ascii="Arial" w:hAnsi="Arial" w:cs="Arial"/>
          <w:sz w:val="6"/>
          <w:szCs w:val="20"/>
        </w:rPr>
      </w:pPr>
    </w:p>
    <w:p w14:paraId="51F691F8" w14:textId="77777777" w:rsidR="002E3C27" w:rsidRPr="00070ABD" w:rsidRDefault="002E3C27" w:rsidP="002E3C27">
      <w:pPr>
        <w:jc w:val="center"/>
        <w:rPr>
          <w:rFonts w:ascii="Arial" w:hAnsi="Arial" w:cs="Arial"/>
          <w:sz w:val="18"/>
          <w:szCs w:val="18"/>
        </w:rPr>
      </w:pPr>
    </w:p>
    <w:p w14:paraId="7B4AAA1C" w14:textId="77777777" w:rsidR="002E3C27" w:rsidRDefault="002E3C27" w:rsidP="002E3C27">
      <w:pPr>
        <w:jc w:val="center"/>
        <w:rPr>
          <w:rFonts w:ascii="Arial" w:hAnsi="Arial" w:cs="Arial"/>
          <w:sz w:val="18"/>
          <w:szCs w:val="18"/>
        </w:rPr>
      </w:pPr>
      <w:r>
        <w:rPr>
          <w:rFonts w:ascii="Arial" w:hAnsi="Arial" w:cs="Arial"/>
          <w:sz w:val="18"/>
          <w:szCs w:val="18"/>
        </w:rPr>
        <w:br w:type="page"/>
      </w:r>
    </w:p>
    <w:p w14:paraId="7A6CFE43" w14:textId="77777777" w:rsidR="002E3C27" w:rsidRDefault="002E3C27" w:rsidP="002E3C27">
      <w:pPr>
        <w:jc w:val="center"/>
        <w:rPr>
          <w:rFonts w:ascii="Arial" w:hAnsi="Arial" w:cs="Arial"/>
          <w:b/>
          <w:sz w:val="52"/>
          <w:szCs w:val="52"/>
        </w:rPr>
      </w:pPr>
    </w:p>
    <w:p w14:paraId="4263478D" w14:textId="77777777" w:rsidR="002E3C27" w:rsidRDefault="002E3C27" w:rsidP="002E3C27">
      <w:pPr>
        <w:jc w:val="center"/>
        <w:rPr>
          <w:rFonts w:ascii="Arial" w:hAnsi="Arial" w:cs="Arial"/>
          <w:b/>
          <w:sz w:val="52"/>
          <w:szCs w:val="52"/>
        </w:rPr>
      </w:pPr>
    </w:p>
    <w:p w14:paraId="75BCC5C2" w14:textId="77777777" w:rsidR="002E3C27" w:rsidRDefault="002E3C27" w:rsidP="002E3C27">
      <w:pPr>
        <w:jc w:val="center"/>
        <w:rPr>
          <w:rFonts w:ascii="Arial" w:hAnsi="Arial" w:cs="Arial"/>
          <w:b/>
          <w:sz w:val="52"/>
          <w:szCs w:val="52"/>
        </w:rPr>
      </w:pPr>
    </w:p>
    <w:p w14:paraId="65FBA600" w14:textId="77777777" w:rsidR="002E3C27" w:rsidRDefault="002E3C27" w:rsidP="002E3C27">
      <w:pPr>
        <w:jc w:val="center"/>
        <w:rPr>
          <w:rFonts w:ascii="Arial" w:hAnsi="Arial" w:cs="Arial"/>
          <w:b/>
          <w:sz w:val="52"/>
          <w:szCs w:val="52"/>
        </w:rPr>
      </w:pPr>
    </w:p>
    <w:p w14:paraId="021C3807" w14:textId="77777777" w:rsidR="002E3C27" w:rsidRDefault="002E3C27" w:rsidP="002E3C27">
      <w:pPr>
        <w:jc w:val="center"/>
        <w:rPr>
          <w:rFonts w:ascii="Arial" w:hAnsi="Arial" w:cs="Arial"/>
          <w:b/>
          <w:sz w:val="52"/>
          <w:szCs w:val="52"/>
        </w:rPr>
      </w:pPr>
    </w:p>
    <w:p w14:paraId="0F9E18D9" w14:textId="77777777" w:rsidR="002E3C27" w:rsidRDefault="002E3C27" w:rsidP="002E3C27">
      <w:pPr>
        <w:jc w:val="center"/>
        <w:rPr>
          <w:rFonts w:ascii="Arial" w:hAnsi="Arial" w:cs="Arial"/>
          <w:b/>
          <w:sz w:val="52"/>
          <w:szCs w:val="52"/>
        </w:rPr>
      </w:pPr>
      <w:r>
        <w:rPr>
          <w:rFonts w:ascii="Arial" w:hAnsi="Arial" w:cs="Arial"/>
          <w:b/>
          <w:sz w:val="52"/>
          <w:szCs w:val="52"/>
        </w:rPr>
        <w:t>3</w:t>
      </w:r>
      <w:proofErr w:type="gramStart"/>
      <w:r w:rsidRPr="00587AEE">
        <w:rPr>
          <w:rFonts w:ascii="Arial" w:hAnsi="Arial" w:cs="Arial"/>
          <w:b/>
          <w:sz w:val="52"/>
          <w:szCs w:val="52"/>
          <w:vertAlign w:val="superscript"/>
        </w:rPr>
        <w:t>rd</w:t>
      </w:r>
      <w:r>
        <w:rPr>
          <w:rFonts w:ascii="Arial" w:hAnsi="Arial" w:cs="Arial"/>
          <w:b/>
          <w:sz w:val="52"/>
          <w:szCs w:val="52"/>
        </w:rPr>
        <w:t xml:space="preserve">  </w:t>
      </w:r>
      <w:r w:rsidRPr="00B85B1B">
        <w:rPr>
          <w:rFonts w:ascii="Arial" w:hAnsi="Arial" w:cs="Arial"/>
          <w:b/>
          <w:sz w:val="52"/>
          <w:szCs w:val="52"/>
        </w:rPr>
        <w:t>Year</w:t>
      </w:r>
      <w:proofErr w:type="gramEnd"/>
      <w:r w:rsidRPr="00B85B1B">
        <w:rPr>
          <w:rFonts w:ascii="Arial" w:hAnsi="Arial" w:cs="Arial"/>
          <w:b/>
          <w:sz w:val="52"/>
          <w:szCs w:val="52"/>
        </w:rPr>
        <w:t xml:space="preserve"> (</w:t>
      </w:r>
      <w:r>
        <w:rPr>
          <w:rFonts w:ascii="Arial" w:hAnsi="Arial" w:cs="Arial"/>
          <w:b/>
          <w:sz w:val="52"/>
          <w:szCs w:val="52"/>
        </w:rPr>
        <w:t xml:space="preserve">Even </w:t>
      </w:r>
      <w:r w:rsidRPr="00B85B1B">
        <w:rPr>
          <w:rFonts w:ascii="Arial" w:hAnsi="Arial" w:cs="Arial"/>
          <w:b/>
          <w:sz w:val="52"/>
          <w:szCs w:val="52"/>
        </w:rPr>
        <w:t>Semester)</w:t>
      </w:r>
    </w:p>
    <w:p w14:paraId="3F2BE812" w14:textId="77777777" w:rsidR="002E3C27" w:rsidRDefault="002E3C27" w:rsidP="002E3C27">
      <w:pPr>
        <w:rPr>
          <w:rFonts w:ascii="Arial" w:hAnsi="Arial" w:cs="Arial"/>
          <w:b/>
          <w:sz w:val="52"/>
          <w:szCs w:val="52"/>
        </w:rPr>
      </w:pPr>
      <w:r>
        <w:rPr>
          <w:rFonts w:ascii="Arial" w:hAnsi="Arial" w:cs="Arial"/>
          <w:b/>
          <w:sz w:val="52"/>
          <w:szCs w:val="52"/>
        </w:rPr>
        <w:br w:type="page"/>
      </w:r>
    </w:p>
    <w:p w14:paraId="1272BD9A" w14:textId="77777777" w:rsidR="002E3C27" w:rsidRPr="0060393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0393C">
        <w:rPr>
          <w:rFonts w:ascii="Arial" w:hAnsi="Arial" w:cs="Arial"/>
          <w:b/>
          <w:bCs/>
          <w:iCs/>
          <w:sz w:val="18"/>
          <w:szCs w:val="18"/>
        </w:rPr>
        <w:lastRenderedPageBreak/>
        <w:t>CSE 3</w:t>
      </w:r>
      <w:r>
        <w:rPr>
          <w:rFonts w:ascii="Arial" w:hAnsi="Arial" w:cs="Arial"/>
          <w:b/>
          <w:bCs/>
          <w:iCs/>
          <w:sz w:val="18"/>
          <w:szCs w:val="18"/>
        </w:rPr>
        <w:t>2</w:t>
      </w:r>
      <w:r w:rsidRPr="0060393C">
        <w:rPr>
          <w:rFonts w:ascii="Arial" w:hAnsi="Arial" w:cs="Arial"/>
          <w:b/>
          <w:bCs/>
          <w:iCs/>
          <w:sz w:val="18"/>
          <w:szCs w:val="18"/>
        </w:rPr>
        <w:t>11: Project Planning &amp; Management</w:t>
      </w:r>
    </w:p>
    <w:p w14:paraId="56E08639" w14:textId="77777777" w:rsidR="002E3C27" w:rsidRPr="0060393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0393C">
        <w:rPr>
          <w:rFonts w:ascii="Arial" w:hAnsi="Arial" w:cs="Arial"/>
          <w:b/>
          <w:bCs/>
          <w:iCs/>
          <w:sz w:val="18"/>
          <w:szCs w:val="18"/>
        </w:rPr>
        <w:t xml:space="preserve">Credits: </w:t>
      </w:r>
      <w:r w:rsidRPr="0060393C">
        <w:rPr>
          <w:rFonts w:ascii="Arial" w:hAnsi="Arial" w:cs="Arial"/>
          <w:iCs/>
          <w:sz w:val="18"/>
          <w:szCs w:val="18"/>
        </w:rPr>
        <w:t xml:space="preserve">3 </w:t>
      </w:r>
      <w:r w:rsidRPr="0060393C">
        <w:rPr>
          <w:rFonts w:ascii="Arial" w:hAnsi="Arial" w:cs="Arial"/>
          <w:b/>
          <w:bCs/>
          <w:iCs/>
          <w:sz w:val="18"/>
          <w:szCs w:val="18"/>
        </w:rPr>
        <w:t xml:space="preserve">Contact Hours: </w:t>
      </w:r>
      <w:r w:rsidRPr="0060393C">
        <w:rPr>
          <w:rFonts w:ascii="Arial" w:hAnsi="Arial" w:cs="Arial"/>
          <w:iCs/>
          <w:sz w:val="18"/>
          <w:szCs w:val="18"/>
        </w:rPr>
        <w:t>39</w:t>
      </w:r>
    </w:p>
    <w:p w14:paraId="7E8A2B45" w14:textId="77777777" w:rsidR="002E3C27" w:rsidRPr="0060393C"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0393C">
        <w:rPr>
          <w:rFonts w:ascii="Arial" w:hAnsi="Arial" w:cs="Arial"/>
          <w:b/>
          <w:bCs/>
          <w:iCs/>
          <w:sz w:val="18"/>
          <w:szCs w:val="18"/>
        </w:rPr>
        <w:t xml:space="preserve">Year: </w:t>
      </w:r>
      <w:r w:rsidRPr="0060393C">
        <w:rPr>
          <w:rFonts w:ascii="Arial" w:hAnsi="Arial" w:cs="Arial"/>
          <w:iCs/>
          <w:sz w:val="18"/>
          <w:szCs w:val="18"/>
        </w:rPr>
        <w:t>Third</w:t>
      </w:r>
      <w:r w:rsidRPr="0060393C">
        <w:rPr>
          <w:rFonts w:ascii="Arial" w:hAnsi="Arial" w:cs="Arial"/>
          <w:b/>
          <w:bCs/>
          <w:iCs/>
          <w:sz w:val="18"/>
          <w:szCs w:val="18"/>
        </w:rPr>
        <w:t xml:space="preserve"> Semester: </w:t>
      </w:r>
      <w:r w:rsidRPr="0060393C">
        <w:rPr>
          <w:rFonts w:ascii="Arial" w:hAnsi="Arial" w:cs="Arial"/>
          <w:iCs/>
          <w:sz w:val="18"/>
          <w:szCs w:val="18"/>
        </w:rPr>
        <w:t>Odd</w:t>
      </w:r>
    </w:p>
    <w:p w14:paraId="15AAEBDB" w14:textId="77777777" w:rsidR="002E3C27" w:rsidRPr="0060393C" w:rsidRDefault="002E3C27" w:rsidP="002E3C27">
      <w:pP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60393C" w14:paraId="3F5966C3" w14:textId="77777777" w:rsidTr="001C3606">
        <w:trPr>
          <w:jc w:val="center"/>
        </w:trPr>
        <w:tc>
          <w:tcPr>
            <w:tcW w:w="1439" w:type="dxa"/>
          </w:tcPr>
          <w:p w14:paraId="5926F8B7" w14:textId="77777777" w:rsidR="002E3C27" w:rsidRPr="0060393C" w:rsidRDefault="002E3C27" w:rsidP="001C3606">
            <w:pPr>
              <w:rPr>
                <w:rFonts w:ascii="Arial" w:hAnsi="Arial" w:cs="Arial"/>
                <w:b/>
                <w:bCs/>
                <w:sz w:val="18"/>
                <w:szCs w:val="18"/>
              </w:rPr>
            </w:pPr>
            <w:r w:rsidRPr="0060393C">
              <w:rPr>
                <w:rFonts w:ascii="Arial" w:hAnsi="Arial" w:cs="Arial"/>
                <w:b/>
                <w:sz w:val="18"/>
                <w:szCs w:val="18"/>
              </w:rPr>
              <w:t>Prerequisite:</w:t>
            </w:r>
          </w:p>
        </w:tc>
        <w:tc>
          <w:tcPr>
            <w:tcW w:w="7741" w:type="dxa"/>
          </w:tcPr>
          <w:p w14:paraId="47205B3F" w14:textId="77777777" w:rsidR="002E3C27" w:rsidRPr="0060393C" w:rsidRDefault="002E3C27" w:rsidP="001C3606">
            <w:pPr>
              <w:rPr>
                <w:rFonts w:ascii="Arial" w:hAnsi="Arial" w:cs="Arial"/>
                <w:iCs/>
                <w:sz w:val="18"/>
                <w:szCs w:val="18"/>
              </w:rPr>
            </w:pPr>
            <w:r w:rsidRPr="0060393C">
              <w:rPr>
                <w:rFonts w:ascii="Arial" w:hAnsi="Arial" w:cs="Arial"/>
                <w:iCs/>
                <w:sz w:val="18"/>
                <w:szCs w:val="18"/>
              </w:rPr>
              <w:t>None</w:t>
            </w:r>
          </w:p>
        </w:tc>
      </w:tr>
      <w:tr w:rsidR="002E3C27" w:rsidRPr="0060393C" w14:paraId="4B31CF84" w14:textId="77777777" w:rsidTr="001C3606">
        <w:trPr>
          <w:jc w:val="center"/>
        </w:trPr>
        <w:tc>
          <w:tcPr>
            <w:tcW w:w="1439" w:type="dxa"/>
          </w:tcPr>
          <w:p w14:paraId="63C82FBD" w14:textId="77777777" w:rsidR="002E3C27" w:rsidRPr="0060393C" w:rsidRDefault="002E3C27" w:rsidP="001C3606">
            <w:pPr>
              <w:rPr>
                <w:rFonts w:ascii="Arial" w:hAnsi="Arial" w:cs="Arial"/>
                <w:b/>
                <w:sz w:val="18"/>
                <w:szCs w:val="18"/>
              </w:rPr>
            </w:pPr>
            <w:r w:rsidRPr="0060393C">
              <w:rPr>
                <w:rFonts w:ascii="Arial" w:hAnsi="Arial" w:cs="Arial"/>
                <w:b/>
                <w:sz w:val="18"/>
                <w:szCs w:val="18"/>
              </w:rPr>
              <w:t>Course Type</w:t>
            </w:r>
          </w:p>
        </w:tc>
        <w:tc>
          <w:tcPr>
            <w:tcW w:w="7741" w:type="dxa"/>
          </w:tcPr>
          <w:p w14:paraId="11DC4AE4" w14:textId="77777777" w:rsidR="002E3C27" w:rsidRPr="0060393C" w:rsidRDefault="00000000" w:rsidP="001C3606">
            <w:pPr>
              <w:rPr>
                <w:rFonts w:ascii="Arial" w:hAnsi="Arial" w:cs="Arial"/>
                <w:iCs/>
                <w:sz w:val="18"/>
                <w:szCs w:val="18"/>
              </w:rPr>
            </w:pPr>
            <w:sdt>
              <w:sdtPr>
                <w:rPr>
                  <w:rFonts w:ascii="Arial" w:hAnsi="Arial" w:cs="Arial"/>
                  <w:iCs/>
                  <w:sz w:val="18"/>
                  <w:szCs w:val="18"/>
                </w:rPr>
                <w:id w:val="417218426"/>
              </w:sdtPr>
              <w:sdtContent>
                <w:r w:rsidR="002E3C27" w:rsidRPr="0060393C">
                  <w:rPr>
                    <w:rFonts w:ascii="MS Gothic" w:eastAsia="MS Gothic" w:hAnsi="MS Gothic" w:cs="MS Gothic" w:hint="eastAsia"/>
                    <w:iCs/>
                    <w:sz w:val="18"/>
                    <w:szCs w:val="18"/>
                  </w:rPr>
                  <w:t>☒</w:t>
                </w:r>
              </w:sdtContent>
            </w:sdt>
            <w:r w:rsidR="002E3C27" w:rsidRPr="0060393C">
              <w:rPr>
                <w:rFonts w:ascii="Arial" w:hAnsi="Arial" w:cs="Arial"/>
                <w:iCs/>
                <w:sz w:val="18"/>
                <w:szCs w:val="18"/>
              </w:rPr>
              <w:t xml:space="preserve"> Theory         </w:t>
            </w:r>
            <w:sdt>
              <w:sdtPr>
                <w:rPr>
                  <w:rFonts w:ascii="Arial" w:hAnsi="Arial" w:cs="Arial"/>
                  <w:iCs/>
                  <w:sz w:val="18"/>
                  <w:szCs w:val="18"/>
                </w:rPr>
                <w:id w:val="-1950460521"/>
              </w:sdtPr>
              <w:sdtContent>
                <w:r w:rsidR="002E3C27" w:rsidRPr="0060393C">
                  <w:rPr>
                    <w:rFonts w:ascii="MS Gothic" w:eastAsia="MS Gothic" w:hAnsi="MS Gothic" w:cs="MS Gothic" w:hint="eastAsia"/>
                    <w:iCs/>
                    <w:sz w:val="18"/>
                    <w:szCs w:val="18"/>
                  </w:rPr>
                  <w:t>☐</w:t>
                </w:r>
              </w:sdtContent>
            </w:sdt>
            <w:r w:rsidR="002E3C27" w:rsidRPr="0060393C">
              <w:rPr>
                <w:rFonts w:ascii="Arial" w:hAnsi="Arial" w:cs="Arial"/>
                <w:iCs/>
                <w:sz w:val="18"/>
                <w:szCs w:val="18"/>
              </w:rPr>
              <w:t xml:space="preserve">  Laboratory work         </w:t>
            </w:r>
            <w:sdt>
              <w:sdtPr>
                <w:rPr>
                  <w:rFonts w:ascii="Arial" w:hAnsi="Arial" w:cs="Arial"/>
                  <w:iCs/>
                  <w:sz w:val="18"/>
                  <w:szCs w:val="18"/>
                </w:rPr>
                <w:id w:val="-393429416"/>
              </w:sdtPr>
              <w:sdtContent>
                <w:r w:rsidR="002E3C27" w:rsidRPr="0060393C">
                  <w:rPr>
                    <w:rFonts w:ascii="MS Gothic" w:eastAsia="MS Gothic" w:hAnsi="MS Gothic" w:cs="MS Gothic" w:hint="eastAsia"/>
                    <w:iCs/>
                    <w:sz w:val="18"/>
                    <w:szCs w:val="18"/>
                  </w:rPr>
                  <w:t>☐</w:t>
                </w:r>
              </w:sdtContent>
            </w:sdt>
            <w:r w:rsidR="002E3C27" w:rsidRPr="0060393C">
              <w:rPr>
                <w:rFonts w:ascii="Arial" w:hAnsi="Arial" w:cs="Arial"/>
                <w:iCs/>
                <w:sz w:val="18"/>
                <w:szCs w:val="18"/>
              </w:rPr>
              <w:t xml:space="preserve">  Project work      </w:t>
            </w:r>
            <w:sdt>
              <w:sdtPr>
                <w:rPr>
                  <w:rFonts w:ascii="Arial" w:hAnsi="Arial" w:cs="Arial"/>
                  <w:iCs/>
                  <w:sz w:val="18"/>
                  <w:szCs w:val="18"/>
                </w:rPr>
                <w:id w:val="-1710642980"/>
              </w:sdtPr>
              <w:sdtContent>
                <w:r w:rsidR="002E3C27" w:rsidRPr="0060393C">
                  <w:rPr>
                    <w:rFonts w:ascii="MS Gothic" w:eastAsia="MS Gothic" w:hAnsi="MS Gothic" w:cs="MS Gothic" w:hint="eastAsia"/>
                    <w:iCs/>
                    <w:sz w:val="18"/>
                    <w:szCs w:val="18"/>
                  </w:rPr>
                  <w:t>☐</w:t>
                </w:r>
              </w:sdtContent>
            </w:sdt>
            <w:r w:rsidR="002E3C27" w:rsidRPr="0060393C">
              <w:rPr>
                <w:rFonts w:ascii="Arial" w:hAnsi="Arial" w:cs="Arial"/>
                <w:iCs/>
                <w:sz w:val="18"/>
                <w:szCs w:val="18"/>
              </w:rPr>
              <w:t xml:space="preserve">  Viva Voce      </w:t>
            </w:r>
          </w:p>
        </w:tc>
      </w:tr>
      <w:tr w:rsidR="002E3C27" w:rsidRPr="0060393C" w14:paraId="72308648" w14:textId="77777777" w:rsidTr="001C3606">
        <w:trPr>
          <w:trHeight w:val="238"/>
          <w:jc w:val="center"/>
        </w:trPr>
        <w:tc>
          <w:tcPr>
            <w:tcW w:w="1439" w:type="dxa"/>
          </w:tcPr>
          <w:p w14:paraId="50F2C7C1" w14:textId="77777777" w:rsidR="002E3C27" w:rsidRPr="0060393C" w:rsidRDefault="002E3C27" w:rsidP="001C3606">
            <w:pPr>
              <w:tabs>
                <w:tab w:val="right" w:pos="1223"/>
              </w:tabs>
              <w:ind w:hanging="2160"/>
              <w:rPr>
                <w:rFonts w:ascii="Arial" w:hAnsi="Arial" w:cs="Arial"/>
                <w:b/>
                <w:bCs/>
                <w:sz w:val="18"/>
                <w:szCs w:val="18"/>
              </w:rPr>
            </w:pPr>
            <w:r w:rsidRPr="0060393C">
              <w:rPr>
                <w:rFonts w:ascii="Arial" w:hAnsi="Arial" w:cs="Arial"/>
                <w:b/>
                <w:bCs/>
                <w:sz w:val="18"/>
                <w:szCs w:val="18"/>
              </w:rPr>
              <w:t>Motivation</w:t>
            </w:r>
            <w:r w:rsidRPr="0060393C">
              <w:rPr>
                <w:rFonts w:ascii="Arial" w:hAnsi="Arial" w:cs="Arial"/>
                <w:sz w:val="18"/>
                <w:szCs w:val="18"/>
              </w:rPr>
              <w:t xml:space="preserve"> </w:t>
            </w:r>
            <w:proofErr w:type="spellStart"/>
            <w:r w:rsidRPr="0060393C">
              <w:rPr>
                <w:rFonts w:ascii="Arial" w:hAnsi="Arial" w:cs="Arial"/>
                <w:b/>
                <w:bCs/>
                <w:sz w:val="18"/>
                <w:szCs w:val="18"/>
              </w:rPr>
              <w:t>Motivation</w:t>
            </w:r>
            <w:proofErr w:type="spellEnd"/>
            <w:r w:rsidRPr="0060393C">
              <w:rPr>
                <w:rFonts w:ascii="Arial" w:hAnsi="Arial" w:cs="Arial"/>
                <w:b/>
                <w:bCs/>
                <w:sz w:val="18"/>
                <w:szCs w:val="18"/>
              </w:rPr>
              <w:tab/>
            </w:r>
            <w:proofErr w:type="spellStart"/>
            <w:r w:rsidRPr="0060393C">
              <w:rPr>
                <w:rFonts w:ascii="Arial" w:hAnsi="Arial" w:cs="Arial"/>
                <w:b/>
                <w:bCs/>
                <w:sz w:val="18"/>
                <w:szCs w:val="18"/>
              </w:rPr>
              <w:t>Motivation</w:t>
            </w:r>
            <w:proofErr w:type="spellEnd"/>
          </w:p>
        </w:tc>
        <w:tc>
          <w:tcPr>
            <w:tcW w:w="7741" w:type="dxa"/>
          </w:tcPr>
          <w:p w14:paraId="0CE617ED" w14:textId="77777777" w:rsidR="002E3C27" w:rsidRPr="0060393C" w:rsidRDefault="002E3C27" w:rsidP="001C3606">
            <w:pPr>
              <w:rPr>
                <w:rFonts w:ascii="Arial" w:hAnsi="Arial" w:cs="Arial"/>
                <w:iCs/>
                <w:sz w:val="18"/>
                <w:szCs w:val="18"/>
              </w:rPr>
            </w:pPr>
            <w:r w:rsidRPr="0060393C">
              <w:rPr>
                <w:rFonts w:ascii="Arial" w:hAnsi="Arial" w:cs="Arial"/>
                <w:iCs/>
                <w:sz w:val="18"/>
                <w:szCs w:val="18"/>
              </w:rPr>
              <w:t>To study how organizations, use computer systems and design solutions to help them operate more efficiently and effectively.</w:t>
            </w:r>
          </w:p>
        </w:tc>
      </w:tr>
      <w:tr w:rsidR="002E3C27" w:rsidRPr="0060393C" w14:paraId="19EE4EF6" w14:textId="77777777" w:rsidTr="001C3606">
        <w:trPr>
          <w:trHeight w:val="238"/>
          <w:jc w:val="center"/>
        </w:trPr>
        <w:tc>
          <w:tcPr>
            <w:tcW w:w="9180" w:type="dxa"/>
            <w:gridSpan w:val="2"/>
          </w:tcPr>
          <w:p w14:paraId="4A9C7849" w14:textId="77777777" w:rsidR="002E3C27" w:rsidRPr="0060393C" w:rsidRDefault="002E3C27" w:rsidP="001C3606">
            <w:pPr>
              <w:rPr>
                <w:rFonts w:ascii="Arial" w:hAnsi="Arial" w:cs="Arial"/>
                <w:b/>
                <w:bCs/>
                <w:sz w:val="18"/>
                <w:szCs w:val="18"/>
              </w:rPr>
            </w:pPr>
            <w:r w:rsidRPr="0060393C">
              <w:rPr>
                <w:rFonts w:ascii="Arial" w:hAnsi="Arial" w:cs="Arial"/>
                <w:b/>
                <w:bCs/>
                <w:sz w:val="18"/>
                <w:szCs w:val="18"/>
              </w:rPr>
              <w:t>Course Objective:</w:t>
            </w:r>
          </w:p>
          <w:p w14:paraId="6FBF535F"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This course is designed to prepare IT project managers, novice or experienced, with project management skills needed to better manage IT projects. The students who take this course will be able to improve their management skills and abilities to define the project scope, create a workable project plan, and manage within the budget and schedule.</w:t>
            </w:r>
          </w:p>
        </w:tc>
      </w:tr>
    </w:tbl>
    <w:p w14:paraId="6657F920" w14:textId="77777777" w:rsidR="002E3C27" w:rsidRPr="0060393C" w:rsidRDefault="002E3C27" w:rsidP="002E3C27">
      <w:pPr>
        <w:rPr>
          <w:rFonts w:ascii="Arial" w:hAnsi="Arial" w:cs="Arial"/>
          <w:sz w:val="18"/>
          <w:szCs w:val="18"/>
        </w:rPr>
      </w:pPr>
    </w:p>
    <w:p w14:paraId="57FD1E95" w14:textId="77777777" w:rsidR="002E3C27" w:rsidRPr="0060393C" w:rsidRDefault="002E3C27" w:rsidP="002E3C27">
      <w:pPr>
        <w:autoSpaceDE w:val="0"/>
        <w:autoSpaceDN w:val="0"/>
        <w:adjustRightInd w:val="0"/>
        <w:ind w:firstLine="720"/>
        <w:rPr>
          <w:rFonts w:ascii="Arial" w:hAnsi="Arial" w:cs="Arial"/>
          <w:b/>
          <w:color w:val="000000" w:themeColor="text1"/>
          <w:sz w:val="18"/>
          <w:szCs w:val="18"/>
        </w:rPr>
      </w:pPr>
      <w:r w:rsidRPr="0060393C">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2110"/>
        <w:gridCol w:w="2009"/>
        <w:gridCol w:w="1051"/>
        <w:gridCol w:w="1747"/>
        <w:gridCol w:w="1612"/>
      </w:tblGrid>
      <w:tr w:rsidR="002E3C27" w:rsidRPr="0060393C" w14:paraId="17BC38F1" w14:textId="77777777" w:rsidTr="001C3606">
        <w:trPr>
          <w:trHeight w:val="877"/>
          <w:jc w:val="center"/>
        </w:trPr>
        <w:tc>
          <w:tcPr>
            <w:tcW w:w="646" w:type="dxa"/>
            <w:vAlign w:val="center"/>
          </w:tcPr>
          <w:p w14:paraId="248B31CB" w14:textId="77777777" w:rsidR="002E3C27" w:rsidRPr="0060393C" w:rsidRDefault="002E3C27" w:rsidP="001C3606">
            <w:pPr>
              <w:rPr>
                <w:rFonts w:ascii="Arial" w:hAnsi="Arial" w:cs="Arial"/>
                <w:color w:val="000000" w:themeColor="text1"/>
                <w:sz w:val="18"/>
                <w:szCs w:val="18"/>
              </w:rPr>
            </w:pPr>
            <w:r w:rsidRPr="0060393C">
              <w:rPr>
                <w:rFonts w:ascii="Arial" w:hAnsi="Arial" w:cs="Arial"/>
                <w:color w:val="000000" w:themeColor="text1"/>
                <w:sz w:val="18"/>
                <w:szCs w:val="18"/>
              </w:rPr>
              <w:t>CO No.</w:t>
            </w:r>
          </w:p>
        </w:tc>
        <w:tc>
          <w:tcPr>
            <w:tcW w:w="2110" w:type="dxa"/>
            <w:vAlign w:val="center"/>
          </w:tcPr>
          <w:p w14:paraId="0B01EF4C" w14:textId="77777777" w:rsidR="002E3C27" w:rsidRPr="0060393C" w:rsidRDefault="002E3C27" w:rsidP="001C3606">
            <w:pPr>
              <w:jc w:val="center"/>
              <w:rPr>
                <w:rFonts w:ascii="Arial" w:hAnsi="Arial" w:cs="Arial"/>
                <w:color w:val="000000" w:themeColor="text1"/>
                <w:sz w:val="18"/>
                <w:szCs w:val="18"/>
              </w:rPr>
            </w:pPr>
            <w:r w:rsidRPr="0060393C">
              <w:rPr>
                <w:rFonts w:ascii="Arial" w:hAnsi="Arial" w:cs="Arial"/>
                <w:color w:val="000000" w:themeColor="text1"/>
                <w:sz w:val="18"/>
                <w:szCs w:val="18"/>
              </w:rPr>
              <w:t>CO Statement</w:t>
            </w:r>
          </w:p>
        </w:tc>
        <w:tc>
          <w:tcPr>
            <w:tcW w:w="2009" w:type="dxa"/>
            <w:vAlign w:val="center"/>
          </w:tcPr>
          <w:p w14:paraId="6445F313" w14:textId="77777777" w:rsidR="002E3C27" w:rsidRPr="0060393C" w:rsidRDefault="002E3C27" w:rsidP="001C3606">
            <w:pPr>
              <w:jc w:val="center"/>
              <w:rPr>
                <w:rFonts w:ascii="Arial" w:hAnsi="Arial" w:cs="Arial"/>
                <w:color w:val="000000" w:themeColor="text1"/>
                <w:sz w:val="18"/>
                <w:szCs w:val="18"/>
              </w:rPr>
            </w:pPr>
            <w:r w:rsidRPr="0060393C">
              <w:rPr>
                <w:rFonts w:ascii="Arial" w:hAnsi="Arial" w:cs="Arial"/>
                <w:color w:val="000000" w:themeColor="text1"/>
                <w:sz w:val="18"/>
                <w:szCs w:val="18"/>
              </w:rPr>
              <w:t>Corresponding PO</w:t>
            </w:r>
          </w:p>
        </w:tc>
        <w:tc>
          <w:tcPr>
            <w:tcW w:w="1051" w:type="dxa"/>
            <w:vAlign w:val="center"/>
          </w:tcPr>
          <w:p w14:paraId="6A8B1025" w14:textId="77777777" w:rsidR="002E3C27" w:rsidRPr="0060393C" w:rsidRDefault="002E3C27" w:rsidP="001C3606">
            <w:pPr>
              <w:jc w:val="center"/>
              <w:rPr>
                <w:rFonts w:ascii="Arial" w:hAnsi="Arial" w:cs="Arial"/>
                <w:color w:val="000000" w:themeColor="text1"/>
                <w:sz w:val="18"/>
                <w:szCs w:val="18"/>
              </w:rPr>
            </w:pPr>
            <w:r w:rsidRPr="0060393C">
              <w:rPr>
                <w:rFonts w:ascii="Arial" w:hAnsi="Arial" w:cs="Arial"/>
                <w:color w:val="000000" w:themeColor="text1"/>
                <w:sz w:val="18"/>
                <w:szCs w:val="18"/>
              </w:rPr>
              <w:t>Domain / level of learning taxonomy</w:t>
            </w:r>
          </w:p>
        </w:tc>
        <w:tc>
          <w:tcPr>
            <w:tcW w:w="1747" w:type="dxa"/>
            <w:vAlign w:val="center"/>
          </w:tcPr>
          <w:p w14:paraId="73F73906" w14:textId="77777777" w:rsidR="002E3C27" w:rsidRPr="0060393C" w:rsidRDefault="002E3C27" w:rsidP="001C3606">
            <w:pPr>
              <w:jc w:val="center"/>
              <w:rPr>
                <w:rFonts w:ascii="Arial" w:hAnsi="Arial" w:cs="Arial"/>
                <w:color w:val="000000" w:themeColor="text1"/>
                <w:sz w:val="18"/>
                <w:szCs w:val="18"/>
              </w:rPr>
            </w:pPr>
            <w:r w:rsidRPr="0060393C">
              <w:rPr>
                <w:rFonts w:ascii="Arial" w:hAnsi="Arial" w:cs="Arial"/>
                <w:color w:val="000000" w:themeColor="text1"/>
                <w:sz w:val="18"/>
                <w:szCs w:val="18"/>
              </w:rPr>
              <w:t>Delivery methods and activities</w:t>
            </w:r>
          </w:p>
        </w:tc>
        <w:tc>
          <w:tcPr>
            <w:tcW w:w="1612" w:type="dxa"/>
            <w:vAlign w:val="center"/>
          </w:tcPr>
          <w:p w14:paraId="6E53965C" w14:textId="77777777" w:rsidR="002E3C27" w:rsidRPr="0060393C" w:rsidRDefault="002E3C27" w:rsidP="001C3606">
            <w:pPr>
              <w:jc w:val="center"/>
              <w:rPr>
                <w:rFonts w:ascii="Arial" w:hAnsi="Arial" w:cs="Arial"/>
                <w:color w:val="000000" w:themeColor="text1"/>
                <w:sz w:val="18"/>
                <w:szCs w:val="18"/>
              </w:rPr>
            </w:pPr>
            <w:r w:rsidRPr="0060393C">
              <w:rPr>
                <w:rFonts w:ascii="Arial" w:hAnsi="Arial" w:cs="Arial"/>
                <w:color w:val="000000" w:themeColor="text1"/>
                <w:sz w:val="18"/>
                <w:szCs w:val="18"/>
              </w:rPr>
              <w:t>Assessment tools</w:t>
            </w:r>
          </w:p>
        </w:tc>
      </w:tr>
      <w:tr w:rsidR="002E3C27" w:rsidRPr="0060393C" w14:paraId="35A1DB21" w14:textId="77777777" w:rsidTr="001C3606">
        <w:trPr>
          <w:trHeight w:val="1646"/>
          <w:jc w:val="center"/>
        </w:trPr>
        <w:tc>
          <w:tcPr>
            <w:tcW w:w="646" w:type="dxa"/>
            <w:vAlign w:val="center"/>
          </w:tcPr>
          <w:p w14:paraId="2AE13039" w14:textId="77777777" w:rsidR="002E3C27" w:rsidRPr="0060393C" w:rsidRDefault="002E3C27" w:rsidP="001C3606">
            <w:pPr>
              <w:rPr>
                <w:rFonts w:ascii="Arial" w:hAnsi="Arial" w:cs="Arial"/>
                <w:color w:val="000000" w:themeColor="text1"/>
                <w:sz w:val="18"/>
                <w:szCs w:val="18"/>
              </w:rPr>
            </w:pPr>
            <w:r w:rsidRPr="0060393C">
              <w:rPr>
                <w:rFonts w:ascii="Arial" w:hAnsi="Arial" w:cs="Arial"/>
                <w:color w:val="000000" w:themeColor="text1"/>
                <w:sz w:val="18"/>
                <w:szCs w:val="18"/>
              </w:rPr>
              <w:t>CO1</w:t>
            </w:r>
          </w:p>
        </w:tc>
        <w:tc>
          <w:tcPr>
            <w:tcW w:w="2110" w:type="dxa"/>
            <w:vAlign w:val="center"/>
          </w:tcPr>
          <w:p w14:paraId="1C03B6CD" w14:textId="77777777" w:rsidR="002E3C27" w:rsidRPr="0060393C" w:rsidRDefault="002E3C27" w:rsidP="001C3606">
            <w:pPr>
              <w:pStyle w:val="NormalWeb"/>
              <w:tabs>
                <w:tab w:val="decimal" w:pos="540"/>
                <w:tab w:val="right" w:pos="14601"/>
              </w:tabs>
              <w:spacing w:before="0" w:beforeAutospacing="0" w:after="0" w:afterAutospacing="0"/>
              <w:jc w:val="center"/>
              <w:rPr>
                <w:rFonts w:ascii="Arial" w:hAnsi="Arial" w:cs="Arial"/>
                <w:sz w:val="18"/>
                <w:szCs w:val="18"/>
              </w:rPr>
            </w:pPr>
            <w:r w:rsidRPr="0060393C">
              <w:rPr>
                <w:rFonts w:ascii="Arial" w:hAnsi="Arial" w:cs="Arial"/>
                <w:bCs/>
                <w:sz w:val="18"/>
                <w:szCs w:val="18"/>
              </w:rPr>
              <w:t>To</w:t>
            </w:r>
            <w:r w:rsidRPr="0060393C">
              <w:rPr>
                <w:rFonts w:ascii="Arial" w:hAnsi="Arial" w:cs="Arial"/>
                <w:b/>
                <w:sz w:val="18"/>
                <w:szCs w:val="18"/>
              </w:rPr>
              <w:t xml:space="preserve"> Develop </w:t>
            </w:r>
            <w:r w:rsidRPr="0060393C">
              <w:rPr>
                <w:rFonts w:ascii="Arial" w:hAnsi="Arial" w:cs="Arial"/>
                <w:bCs/>
                <w:sz w:val="18"/>
                <w:szCs w:val="18"/>
              </w:rPr>
              <w:t xml:space="preserve">of </w:t>
            </w:r>
            <w:r w:rsidRPr="0060393C">
              <w:rPr>
                <w:rFonts w:ascii="Arial" w:hAnsi="Arial" w:cs="Arial"/>
                <w:sz w:val="18"/>
                <w:szCs w:val="18"/>
              </w:rPr>
              <w:t>project plans</w:t>
            </w:r>
          </w:p>
          <w:p w14:paraId="5588A3DF" w14:textId="77777777" w:rsidR="002E3C27" w:rsidRPr="0060393C" w:rsidRDefault="002E3C27" w:rsidP="001C3606">
            <w:pPr>
              <w:pStyle w:val="ListParagraph"/>
              <w:spacing w:after="0" w:line="240" w:lineRule="auto"/>
              <w:ind w:left="0"/>
              <w:contextualSpacing w:val="0"/>
              <w:jc w:val="center"/>
              <w:rPr>
                <w:rFonts w:ascii="Arial" w:hAnsi="Arial" w:cs="Arial"/>
                <w:color w:val="000000"/>
                <w:sz w:val="18"/>
                <w:szCs w:val="18"/>
              </w:rPr>
            </w:pPr>
          </w:p>
        </w:tc>
        <w:tc>
          <w:tcPr>
            <w:tcW w:w="2009" w:type="dxa"/>
            <w:vAlign w:val="center"/>
          </w:tcPr>
          <w:p w14:paraId="76039433" w14:textId="77777777" w:rsidR="002E3C27" w:rsidRPr="0060393C" w:rsidRDefault="002E3C27" w:rsidP="001C3606">
            <w:pPr>
              <w:pStyle w:val="ListParagraph"/>
              <w:ind w:left="0"/>
              <w:jc w:val="center"/>
              <w:rPr>
                <w:rFonts w:ascii="Arial" w:hAnsi="Arial" w:cs="Arial"/>
                <w:color w:val="000000"/>
                <w:sz w:val="18"/>
                <w:szCs w:val="18"/>
              </w:rPr>
            </w:pPr>
            <w:r w:rsidRPr="0060393C">
              <w:rPr>
                <w:rFonts w:ascii="Arial" w:hAnsi="Arial" w:cs="Arial"/>
                <w:b/>
                <w:bCs/>
                <w:color w:val="000000"/>
                <w:sz w:val="18"/>
                <w:szCs w:val="18"/>
              </w:rPr>
              <w:t>Design and Development of solution</w:t>
            </w:r>
            <w:r w:rsidRPr="0060393C">
              <w:rPr>
                <w:rFonts w:ascii="Arial" w:hAnsi="Arial" w:cs="Arial"/>
                <w:color w:val="000000"/>
                <w:sz w:val="18"/>
                <w:szCs w:val="18"/>
              </w:rPr>
              <w:t xml:space="preserve"> (PO3)</w:t>
            </w:r>
          </w:p>
        </w:tc>
        <w:tc>
          <w:tcPr>
            <w:tcW w:w="1051" w:type="dxa"/>
            <w:vAlign w:val="center"/>
          </w:tcPr>
          <w:p w14:paraId="025961D7" w14:textId="77777777" w:rsidR="002E3C27" w:rsidRPr="0060393C" w:rsidRDefault="002E3C27" w:rsidP="001C3606">
            <w:pPr>
              <w:jc w:val="center"/>
              <w:rPr>
                <w:rFonts w:ascii="Arial" w:hAnsi="Arial" w:cs="Arial"/>
                <w:color w:val="000000" w:themeColor="text1"/>
                <w:sz w:val="18"/>
                <w:szCs w:val="18"/>
              </w:rPr>
            </w:pPr>
            <w:r w:rsidRPr="0060393C">
              <w:rPr>
                <w:rFonts w:ascii="Arial" w:hAnsi="Arial" w:cs="Arial"/>
                <w:color w:val="000000" w:themeColor="text1"/>
                <w:sz w:val="18"/>
                <w:szCs w:val="18"/>
              </w:rPr>
              <w:t>Cognitive domain – level 5</w:t>
            </w:r>
          </w:p>
        </w:tc>
        <w:tc>
          <w:tcPr>
            <w:tcW w:w="1747" w:type="dxa"/>
            <w:vAlign w:val="center"/>
          </w:tcPr>
          <w:p w14:paraId="3A0B2B94"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2496420"/>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Lecture Note</w:t>
            </w:r>
          </w:p>
          <w:p w14:paraId="5993A8A1"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818339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Text Book</w:t>
            </w:r>
          </w:p>
          <w:p w14:paraId="10B90D7F"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6706151"/>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Audio/Video</w:t>
            </w:r>
          </w:p>
          <w:p w14:paraId="26476EEB"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9075655"/>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Web Material</w:t>
            </w:r>
          </w:p>
          <w:p w14:paraId="1D77068A" w14:textId="77777777" w:rsidR="002E3C27" w:rsidRPr="0060393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85847566"/>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Journal paper</w:t>
            </w:r>
          </w:p>
        </w:tc>
        <w:tc>
          <w:tcPr>
            <w:tcW w:w="1612" w:type="dxa"/>
            <w:vAlign w:val="center"/>
          </w:tcPr>
          <w:p w14:paraId="7A429573"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8704898"/>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Class Test</w:t>
            </w:r>
          </w:p>
          <w:p w14:paraId="676C5B41"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6599728"/>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Final Exam</w:t>
            </w:r>
          </w:p>
          <w:p w14:paraId="42F5BDD4"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20052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Assignment </w:t>
            </w:r>
          </w:p>
          <w:p w14:paraId="68805976"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4783316"/>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Participation</w:t>
            </w:r>
          </w:p>
          <w:p w14:paraId="1EF4EFD7" w14:textId="77777777" w:rsidR="002E3C27" w:rsidRPr="0060393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92637628"/>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Presentation</w:t>
            </w:r>
          </w:p>
        </w:tc>
      </w:tr>
      <w:tr w:rsidR="002E3C27" w:rsidRPr="0060393C" w14:paraId="1813413A" w14:textId="77777777" w:rsidTr="001C3606">
        <w:trPr>
          <w:trHeight w:val="1700"/>
          <w:jc w:val="center"/>
        </w:trPr>
        <w:tc>
          <w:tcPr>
            <w:tcW w:w="646" w:type="dxa"/>
            <w:vAlign w:val="center"/>
          </w:tcPr>
          <w:p w14:paraId="1D605A88" w14:textId="77777777" w:rsidR="002E3C27" w:rsidRPr="0060393C" w:rsidRDefault="002E3C27" w:rsidP="001C3606">
            <w:pPr>
              <w:rPr>
                <w:rFonts w:ascii="Arial" w:hAnsi="Arial" w:cs="Arial"/>
                <w:color w:val="000000" w:themeColor="text1"/>
                <w:sz w:val="18"/>
                <w:szCs w:val="18"/>
              </w:rPr>
            </w:pPr>
            <w:r w:rsidRPr="0060393C">
              <w:rPr>
                <w:rFonts w:ascii="Arial" w:hAnsi="Arial" w:cs="Arial"/>
                <w:color w:val="000000" w:themeColor="text1"/>
                <w:sz w:val="18"/>
                <w:szCs w:val="18"/>
              </w:rPr>
              <w:t>CO2</w:t>
            </w:r>
          </w:p>
        </w:tc>
        <w:tc>
          <w:tcPr>
            <w:tcW w:w="2110" w:type="dxa"/>
            <w:vAlign w:val="center"/>
          </w:tcPr>
          <w:p w14:paraId="147DC935" w14:textId="77777777" w:rsidR="002E3C27" w:rsidRPr="0060393C" w:rsidRDefault="002E3C27" w:rsidP="001C3606">
            <w:pPr>
              <w:pStyle w:val="NormalWeb"/>
              <w:tabs>
                <w:tab w:val="decimal" w:pos="540"/>
                <w:tab w:val="right" w:pos="14601"/>
              </w:tabs>
              <w:spacing w:before="0" w:beforeAutospacing="0" w:after="0" w:afterAutospacing="0"/>
              <w:jc w:val="center"/>
              <w:rPr>
                <w:rFonts w:ascii="Arial" w:hAnsi="Arial" w:cs="Arial"/>
                <w:sz w:val="18"/>
                <w:szCs w:val="18"/>
              </w:rPr>
            </w:pPr>
            <w:r w:rsidRPr="0060393C">
              <w:rPr>
                <w:rFonts w:ascii="Arial" w:hAnsi="Arial" w:cs="Arial"/>
                <w:bCs/>
                <w:sz w:val="18"/>
                <w:szCs w:val="18"/>
              </w:rPr>
              <w:t>To</w:t>
            </w:r>
            <w:r w:rsidRPr="0060393C">
              <w:rPr>
                <w:rFonts w:ascii="Arial" w:hAnsi="Arial" w:cs="Arial"/>
                <w:b/>
                <w:sz w:val="18"/>
                <w:szCs w:val="18"/>
              </w:rPr>
              <w:t xml:space="preserve"> prepare </w:t>
            </w:r>
            <w:r w:rsidRPr="0060393C">
              <w:rPr>
                <w:rFonts w:ascii="Arial" w:hAnsi="Arial" w:cs="Arial"/>
                <w:sz w:val="18"/>
                <w:szCs w:val="18"/>
              </w:rPr>
              <w:t>project estimates and project schedules</w:t>
            </w:r>
          </w:p>
          <w:p w14:paraId="389CB9C4" w14:textId="77777777" w:rsidR="002E3C27" w:rsidRPr="0060393C" w:rsidRDefault="002E3C27" w:rsidP="001C3606">
            <w:pPr>
              <w:jc w:val="center"/>
              <w:rPr>
                <w:rFonts w:ascii="Arial" w:hAnsi="Arial" w:cs="Arial"/>
                <w:color w:val="000000"/>
                <w:sz w:val="18"/>
                <w:szCs w:val="18"/>
              </w:rPr>
            </w:pPr>
          </w:p>
        </w:tc>
        <w:tc>
          <w:tcPr>
            <w:tcW w:w="2009" w:type="dxa"/>
            <w:vAlign w:val="center"/>
          </w:tcPr>
          <w:p w14:paraId="6F8F60ED" w14:textId="77777777" w:rsidR="002E3C27" w:rsidRPr="0060393C" w:rsidRDefault="002E3C27" w:rsidP="001C3606">
            <w:pPr>
              <w:pStyle w:val="ListParagraph"/>
              <w:ind w:left="0"/>
              <w:jc w:val="center"/>
              <w:rPr>
                <w:rFonts w:ascii="Arial" w:hAnsi="Arial" w:cs="Arial"/>
                <w:color w:val="000000"/>
                <w:sz w:val="18"/>
                <w:szCs w:val="18"/>
              </w:rPr>
            </w:pPr>
            <w:r w:rsidRPr="0060393C">
              <w:rPr>
                <w:rFonts w:ascii="Arial" w:hAnsi="Arial" w:cs="Arial"/>
                <w:b/>
                <w:bCs/>
                <w:color w:val="000000"/>
                <w:sz w:val="18"/>
                <w:szCs w:val="18"/>
              </w:rPr>
              <w:t>Project management and finance</w:t>
            </w:r>
            <w:r w:rsidRPr="0060393C">
              <w:rPr>
                <w:rFonts w:ascii="Arial" w:hAnsi="Arial" w:cs="Arial"/>
                <w:color w:val="000000"/>
                <w:sz w:val="18"/>
                <w:szCs w:val="18"/>
              </w:rPr>
              <w:t>(PO11)</w:t>
            </w:r>
          </w:p>
        </w:tc>
        <w:tc>
          <w:tcPr>
            <w:tcW w:w="1051" w:type="dxa"/>
            <w:vAlign w:val="center"/>
          </w:tcPr>
          <w:p w14:paraId="6A86644C" w14:textId="77777777" w:rsidR="002E3C27" w:rsidRPr="0060393C" w:rsidRDefault="002E3C27" w:rsidP="001C3606">
            <w:pPr>
              <w:jc w:val="center"/>
              <w:rPr>
                <w:rFonts w:ascii="Arial" w:hAnsi="Arial" w:cs="Arial"/>
                <w:color w:val="000000" w:themeColor="text1"/>
                <w:sz w:val="18"/>
                <w:szCs w:val="18"/>
              </w:rPr>
            </w:pPr>
            <w:r w:rsidRPr="0060393C">
              <w:rPr>
                <w:rFonts w:ascii="Arial" w:hAnsi="Arial" w:cs="Arial"/>
                <w:color w:val="000000" w:themeColor="text1"/>
                <w:sz w:val="18"/>
                <w:szCs w:val="18"/>
              </w:rPr>
              <w:t>Cognitive domain – level 2</w:t>
            </w:r>
          </w:p>
        </w:tc>
        <w:tc>
          <w:tcPr>
            <w:tcW w:w="1747" w:type="dxa"/>
            <w:vAlign w:val="center"/>
          </w:tcPr>
          <w:p w14:paraId="40C2AFB8"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1794547"/>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Lecture Note</w:t>
            </w:r>
          </w:p>
          <w:p w14:paraId="07DC0635"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1197138"/>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Text Book</w:t>
            </w:r>
          </w:p>
          <w:p w14:paraId="1EE6C2FF"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9647256"/>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Audio/Video</w:t>
            </w:r>
          </w:p>
          <w:p w14:paraId="15D37CC4"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6189354"/>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Web Material</w:t>
            </w:r>
          </w:p>
          <w:p w14:paraId="6D6633A8" w14:textId="77777777" w:rsidR="002E3C27" w:rsidRPr="0060393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13663091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Journal paper</w:t>
            </w:r>
          </w:p>
        </w:tc>
        <w:tc>
          <w:tcPr>
            <w:tcW w:w="1612" w:type="dxa"/>
            <w:vAlign w:val="center"/>
          </w:tcPr>
          <w:p w14:paraId="04D8A6AD"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5266638"/>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Class Test</w:t>
            </w:r>
          </w:p>
          <w:p w14:paraId="067EEB08"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2482243"/>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Final Exam</w:t>
            </w:r>
          </w:p>
          <w:p w14:paraId="4E0B3D84"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6697975"/>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Assignment </w:t>
            </w:r>
          </w:p>
          <w:p w14:paraId="2043BFDB"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3614052"/>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Participation</w:t>
            </w:r>
          </w:p>
          <w:p w14:paraId="6223F24C" w14:textId="77777777" w:rsidR="002E3C27" w:rsidRPr="0060393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095476470"/>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Presentation</w:t>
            </w:r>
          </w:p>
        </w:tc>
      </w:tr>
      <w:tr w:rsidR="002E3C27" w:rsidRPr="0060393C" w14:paraId="10958CEC" w14:textId="77777777" w:rsidTr="001C3606">
        <w:trPr>
          <w:trHeight w:val="1700"/>
          <w:jc w:val="center"/>
        </w:trPr>
        <w:tc>
          <w:tcPr>
            <w:tcW w:w="646" w:type="dxa"/>
            <w:vAlign w:val="center"/>
          </w:tcPr>
          <w:p w14:paraId="35BA0BF6" w14:textId="77777777" w:rsidR="002E3C27" w:rsidRPr="0060393C" w:rsidRDefault="002E3C27" w:rsidP="001C3606">
            <w:pPr>
              <w:rPr>
                <w:rFonts w:ascii="Arial" w:hAnsi="Arial" w:cs="Arial"/>
                <w:color w:val="000000" w:themeColor="text1"/>
                <w:sz w:val="18"/>
                <w:szCs w:val="18"/>
              </w:rPr>
            </w:pPr>
            <w:r w:rsidRPr="0060393C">
              <w:rPr>
                <w:rFonts w:ascii="Arial" w:hAnsi="Arial" w:cs="Arial"/>
                <w:color w:val="000000" w:themeColor="text1"/>
                <w:sz w:val="18"/>
                <w:szCs w:val="18"/>
              </w:rPr>
              <w:t>CO3</w:t>
            </w:r>
          </w:p>
        </w:tc>
        <w:tc>
          <w:tcPr>
            <w:tcW w:w="2110" w:type="dxa"/>
            <w:vAlign w:val="center"/>
          </w:tcPr>
          <w:p w14:paraId="3D69B78E" w14:textId="77777777" w:rsidR="002E3C27" w:rsidRPr="0060393C" w:rsidRDefault="002E3C27" w:rsidP="001C3606">
            <w:pPr>
              <w:pStyle w:val="NormalWeb"/>
              <w:tabs>
                <w:tab w:val="decimal" w:pos="540"/>
                <w:tab w:val="right" w:pos="14601"/>
              </w:tabs>
              <w:spacing w:before="0" w:beforeAutospacing="0" w:after="0" w:afterAutospacing="0"/>
              <w:jc w:val="center"/>
              <w:rPr>
                <w:rFonts w:ascii="Arial" w:hAnsi="Arial" w:cs="Arial"/>
                <w:bCs/>
                <w:sz w:val="18"/>
                <w:szCs w:val="18"/>
              </w:rPr>
            </w:pPr>
            <w:r w:rsidRPr="0060393C">
              <w:rPr>
                <w:rFonts w:ascii="Arial" w:hAnsi="Arial" w:cs="Arial"/>
                <w:bCs/>
                <w:sz w:val="18"/>
                <w:szCs w:val="18"/>
              </w:rPr>
              <w:t xml:space="preserve">To </w:t>
            </w:r>
            <w:r w:rsidRPr="0060393C">
              <w:rPr>
                <w:rFonts w:ascii="Arial" w:hAnsi="Arial" w:cs="Arial"/>
                <w:b/>
                <w:sz w:val="18"/>
                <w:szCs w:val="18"/>
              </w:rPr>
              <w:t>develop</w:t>
            </w:r>
            <w:r w:rsidRPr="0060393C">
              <w:rPr>
                <w:rFonts w:ascii="Arial" w:hAnsi="Arial" w:cs="Arial"/>
                <w:bCs/>
                <w:sz w:val="18"/>
                <w:szCs w:val="18"/>
              </w:rPr>
              <w:t xml:space="preserve"> the habit of working in team and organization in agile and lean methods</w:t>
            </w:r>
          </w:p>
        </w:tc>
        <w:tc>
          <w:tcPr>
            <w:tcW w:w="2009" w:type="dxa"/>
            <w:vAlign w:val="center"/>
          </w:tcPr>
          <w:p w14:paraId="1BB39E9A" w14:textId="77777777" w:rsidR="002E3C27" w:rsidRPr="0060393C" w:rsidRDefault="002E3C27" w:rsidP="001C3606">
            <w:pPr>
              <w:jc w:val="center"/>
              <w:rPr>
                <w:rFonts w:ascii="Arial" w:hAnsi="Arial" w:cs="Arial"/>
                <w:sz w:val="18"/>
                <w:szCs w:val="18"/>
              </w:rPr>
            </w:pPr>
            <w:r w:rsidRPr="0060393C">
              <w:rPr>
                <w:rFonts w:ascii="Arial" w:eastAsiaTheme="minorHAnsi" w:hAnsi="Arial" w:cs="Arial"/>
                <w:b/>
                <w:bCs/>
                <w:color w:val="000000"/>
                <w:sz w:val="18"/>
                <w:szCs w:val="18"/>
                <w:lang w:bidi="bn-BD"/>
              </w:rPr>
              <w:t>Individual work and team work(PO9)</w:t>
            </w:r>
          </w:p>
        </w:tc>
        <w:tc>
          <w:tcPr>
            <w:tcW w:w="1051" w:type="dxa"/>
            <w:vAlign w:val="center"/>
          </w:tcPr>
          <w:p w14:paraId="54D82F85" w14:textId="77777777" w:rsidR="002E3C27" w:rsidRPr="0060393C" w:rsidRDefault="002E3C27" w:rsidP="001C3606">
            <w:pPr>
              <w:jc w:val="center"/>
              <w:rPr>
                <w:rFonts w:ascii="Arial" w:hAnsi="Arial" w:cs="Arial"/>
                <w:sz w:val="18"/>
                <w:szCs w:val="18"/>
              </w:rPr>
            </w:pPr>
            <w:r w:rsidRPr="0060393C">
              <w:rPr>
                <w:rFonts w:ascii="Arial" w:hAnsi="Arial" w:cs="Arial"/>
                <w:sz w:val="18"/>
                <w:szCs w:val="18"/>
              </w:rPr>
              <w:t>Cognitive domain – level 2</w:t>
            </w:r>
          </w:p>
        </w:tc>
        <w:tc>
          <w:tcPr>
            <w:tcW w:w="1747" w:type="dxa"/>
            <w:vAlign w:val="center"/>
          </w:tcPr>
          <w:p w14:paraId="04A3D64A"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071596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Lecture Note</w:t>
            </w:r>
          </w:p>
          <w:p w14:paraId="1C60879D"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54814764"/>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Text Book</w:t>
            </w:r>
          </w:p>
          <w:p w14:paraId="3E3F4463"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1963651"/>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Audio/Video</w:t>
            </w:r>
          </w:p>
          <w:p w14:paraId="1C2F6634"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5364726"/>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Web Material</w:t>
            </w:r>
          </w:p>
          <w:p w14:paraId="6170A35E" w14:textId="77777777" w:rsidR="002E3C27" w:rsidRPr="0060393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4430304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Journal paper</w:t>
            </w:r>
          </w:p>
        </w:tc>
        <w:tc>
          <w:tcPr>
            <w:tcW w:w="1612" w:type="dxa"/>
            <w:vAlign w:val="center"/>
          </w:tcPr>
          <w:p w14:paraId="39383C1E"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848510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Class Test</w:t>
            </w:r>
          </w:p>
          <w:p w14:paraId="3D67251D"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0903713"/>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Final Exam</w:t>
            </w:r>
          </w:p>
          <w:p w14:paraId="390797B0"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863659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Assignment </w:t>
            </w:r>
          </w:p>
          <w:p w14:paraId="7352FFB8" w14:textId="77777777" w:rsidR="002E3C27" w:rsidRPr="0060393C"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564180"/>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Participation</w:t>
            </w:r>
          </w:p>
          <w:p w14:paraId="52292C4E" w14:textId="77777777" w:rsidR="002E3C27" w:rsidRPr="0060393C"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90786629"/>
              </w:sdtPr>
              <w:sdtContent>
                <w:r w:rsidR="002E3C27" w:rsidRPr="0060393C">
                  <w:rPr>
                    <w:rFonts w:ascii="MS Gothic" w:eastAsia="MS Gothic" w:hAnsi="MS Gothic" w:cs="MS Gothic" w:hint="eastAsia"/>
                    <w:color w:val="000000" w:themeColor="text1"/>
                    <w:sz w:val="18"/>
                    <w:szCs w:val="18"/>
                  </w:rPr>
                  <w:t>☒</w:t>
                </w:r>
              </w:sdtContent>
            </w:sdt>
            <w:r w:rsidR="002E3C27" w:rsidRPr="0060393C">
              <w:rPr>
                <w:rFonts w:ascii="Arial" w:hAnsi="Arial" w:cs="Arial"/>
                <w:color w:val="000000" w:themeColor="text1"/>
                <w:sz w:val="18"/>
                <w:szCs w:val="18"/>
              </w:rPr>
              <w:t xml:space="preserve">  Presentation</w:t>
            </w:r>
          </w:p>
        </w:tc>
      </w:tr>
    </w:tbl>
    <w:p w14:paraId="544BF261" w14:textId="77777777" w:rsidR="002E3C27" w:rsidRPr="0060393C" w:rsidRDefault="002E3C27" w:rsidP="002E3C27">
      <w:pPr>
        <w:autoSpaceDE w:val="0"/>
        <w:autoSpaceDN w:val="0"/>
        <w:adjustRightInd w:val="0"/>
        <w:rPr>
          <w:rFonts w:ascii="Arial" w:hAnsi="Arial" w:cs="Arial"/>
          <w:b/>
          <w:color w:val="000000" w:themeColor="text1"/>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E3C27" w:rsidRPr="0060393C" w14:paraId="2733D78E" w14:textId="77777777" w:rsidTr="001C3606">
        <w:trPr>
          <w:jc w:val="center"/>
        </w:trPr>
        <w:tc>
          <w:tcPr>
            <w:tcW w:w="9214" w:type="dxa"/>
          </w:tcPr>
          <w:p w14:paraId="009E595F" w14:textId="77777777" w:rsidR="002E3C27" w:rsidRPr="0060393C" w:rsidRDefault="002E3C27" w:rsidP="001C3606">
            <w:pPr>
              <w:rPr>
                <w:rFonts w:ascii="Arial" w:hAnsi="Arial" w:cs="Arial"/>
                <w:b/>
                <w:color w:val="000000" w:themeColor="text1"/>
                <w:sz w:val="18"/>
                <w:szCs w:val="18"/>
              </w:rPr>
            </w:pPr>
            <w:r w:rsidRPr="0060393C">
              <w:rPr>
                <w:rFonts w:ascii="Arial" w:hAnsi="Arial" w:cs="Arial"/>
                <w:b/>
                <w:color w:val="000000" w:themeColor="text1"/>
                <w:sz w:val="18"/>
                <w:szCs w:val="18"/>
              </w:rPr>
              <w:t>Assessment and Marks Distribution:</w:t>
            </w:r>
          </w:p>
          <w:p w14:paraId="55D734BA" w14:textId="77777777" w:rsidR="002E3C27" w:rsidRPr="0060393C" w:rsidRDefault="002E3C27" w:rsidP="001C3606">
            <w:pPr>
              <w:rPr>
                <w:rFonts w:ascii="Arial" w:hAnsi="Arial" w:cs="Arial"/>
                <w:bCs/>
                <w:color w:val="000000" w:themeColor="text1"/>
                <w:sz w:val="18"/>
                <w:szCs w:val="18"/>
              </w:rPr>
            </w:pPr>
            <w:r w:rsidRPr="0060393C">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3C0EABA6" w14:textId="77777777" w:rsidR="002E3C27" w:rsidRPr="0060393C" w:rsidRDefault="002E3C27" w:rsidP="001C3606">
            <w:pPr>
              <w:rPr>
                <w:rFonts w:ascii="Arial" w:hAnsi="Arial" w:cs="Arial"/>
                <w:bCs/>
                <w:color w:val="000000" w:themeColor="text1"/>
                <w:sz w:val="18"/>
                <w:szCs w:val="18"/>
              </w:rPr>
            </w:pPr>
            <w:r w:rsidRPr="0060393C">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60393C">
              <w:rPr>
                <w:rFonts w:ascii="Arial" w:hAnsi="Arial" w:cs="Arial"/>
                <w:bCs/>
                <w:color w:val="000000" w:themeColor="text1"/>
                <w:sz w:val="18"/>
                <w:szCs w:val="18"/>
              </w:rPr>
              <w:t>)</w:t>
            </w:r>
          </w:p>
          <w:p w14:paraId="19DBC9B6" w14:textId="77777777" w:rsidR="002E3C27" w:rsidRPr="0060393C" w:rsidRDefault="002E3C27" w:rsidP="001C3606">
            <w:pPr>
              <w:rPr>
                <w:rFonts w:ascii="Arial" w:hAnsi="Arial" w:cs="Arial"/>
                <w:bCs/>
                <w:color w:val="000000" w:themeColor="text1"/>
                <w:sz w:val="18"/>
                <w:szCs w:val="18"/>
              </w:rPr>
            </w:pPr>
            <w:r w:rsidRPr="0060393C">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60393C">
              <w:rPr>
                <w:rFonts w:ascii="Arial" w:hAnsi="Arial" w:cs="Arial"/>
                <w:bCs/>
                <w:color w:val="000000" w:themeColor="text1"/>
                <w:sz w:val="18"/>
                <w:szCs w:val="18"/>
              </w:rPr>
              <w:t xml:space="preserve">), Total Time: 3 hours. </w:t>
            </w:r>
          </w:p>
          <w:p w14:paraId="1FD60CC2" w14:textId="77777777" w:rsidR="002E3C27" w:rsidRPr="0060393C" w:rsidRDefault="002E3C27" w:rsidP="001C3606">
            <w:pPr>
              <w:rPr>
                <w:rFonts w:ascii="Arial" w:hAnsi="Arial" w:cs="Arial"/>
                <w:bCs/>
                <w:color w:val="000000" w:themeColor="text1"/>
                <w:sz w:val="18"/>
                <w:szCs w:val="18"/>
              </w:rPr>
            </w:pPr>
            <w:r w:rsidRPr="0060393C">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60393C">
              <w:rPr>
                <w:rFonts w:ascii="Arial" w:hAnsi="Arial" w:cs="Arial"/>
                <w:bCs/>
                <w:color w:val="000000" w:themeColor="text1"/>
                <w:sz w:val="18"/>
                <w:szCs w:val="18"/>
              </w:rPr>
              <w:t>).</w:t>
            </w:r>
          </w:p>
          <w:p w14:paraId="71B42672" w14:textId="77777777" w:rsidR="002E3C27" w:rsidRPr="0060393C" w:rsidRDefault="002E3C27" w:rsidP="001C3606">
            <w:pPr>
              <w:rPr>
                <w:rFonts w:ascii="Arial" w:hAnsi="Arial" w:cs="Arial"/>
                <w:b/>
                <w:color w:val="000000" w:themeColor="text1"/>
                <w:sz w:val="18"/>
                <w:szCs w:val="18"/>
              </w:rPr>
            </w:pPr>
          </w:p>
        </w:tc>
      </w:tr>
      <w:tr w:rsidR="002E3C27" w:rsidRPr="0060393C" w14:paraId="2A094F2B" w14:textId="77777777" w:rsidTr="001C3606">
        <w:trPr>
          <w:jc w:val="center"/>
        </w:trPr>
        <w:tc>
          <w:tcPr>
            <w:tcW w:w="9214" w:type="dxa"/>
          </w:tcPr>
          <w:p w14:paraId="0AE12B0C" w14:textId="77777777" w:rsidR="002E3C27" w:rsidRPr="0060393C" w:rsidRDefault="002E3C27" w:rsidP="001C3606">
            <w:pPr>
              <w:jc w:val="both"/>
              <w:rPr>
                <w:rFonts w:ascii="Arial" w:hAnsi="Arial" w:cs="Arial"/>
                <w:b/>
                <w:bCs/>
                <w:iCs/>
                <w:sz w:val="18"/>
                <w:szCs w:val="18"/>
              </w:rPr>
            </w:pPr>
            <w:r w:rsidRPr="0060393C">
              <w:rPr>
                <w:rFonts w:ascii="Arial" w:hAnsi="Arial" w:cs="Arial"/>
                <w:b/>
                <w:bCs/>
                <w:iCs/>
                <w:sz w:val="18"/>
                <w:szCs w:val="18"/>
              </w:rPr>
              <w:t>Course Contents:</w:t>
            </w:r>
          </w:p>
          <w:p w14:paraId="7B3D1145" w14:textId="77777777" w:rsidR="002E3C27" w:rsidRPr="0060393C" w:rsidRDefault="002E3C27" w:rsidP="001C3606">
            <w:pPr>
              <w:jc w:val="both"/>
              <w:rPr>
                <w:rFonts w:ascii="Arial" w:hAnsi="Arial" w:cs="Arial"/>
                <w:iCs/>
                <w:sz w:val="18"/>
                <w:szCs w:val="18"/>
              </w:rPr>
            </w:pPr>
          </w:p>
          <w:p w14:paraId="70CC80D2"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 xml:space="preserve">Project Management: Role of project managers identifying the range of matters that are their concern and the qualities they need to display, the central role of quality management in project planning and control. </w:t>
            </w:r>
          </w:p>
          <w:p w14:paraId="7076E2C2" w14:textId="77777777" w:rsidR="002E3C27" w:rsidRPr="0060393C" w:rsidRDefault="002E3C27" w:rsidP="001C3606">
            <w:pPr>
              <w:jc w:val="both"/>
              <w:rPr>
                <w:rFonts w:ascii="Arial" w:hAnsi="Arial" w:cs="Arial"/>
                <w:iCs/>
                <w:sz w:val="18"/>
                <w:szCs w:val="18"/>
              </w:rPr>
            </w:pPr>
          </w:p>
          <w:p w14:paraId="1BE63107"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 xml:space="preserve">Project Life-Cycle:  Identify the start and end of a project, Identify those processes, mainly concerned with project justification and initiation that have to take place before the execution of a project can start, Describe the typical steps in the conventional project and system life cycles, </w:t>
            </w:r>
          </w:p>
          <w:p w14:paraId="68F39974" w14:textId="77777777" w:rsidR="002E3C27" w:rsidRPr="0060393C" w:rsidRDefault="002E3C27" w:rsidP="001C3606">
            <w:pPr>
              <w:jc w:val="both"/>
              <w:rPr>
                <w:rFonts w:ascii="Arial" w:hAnsi="Arial" w:cs="Arial"/>
                <w:iCs/>
                <w:sz w:val="18"/>
                <w:szCs w:val="18"/>
              </w:rPr>
            </w:pPr>
          </w:p>
          <w:p w14:paraId="6452F505"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 xml:space="preserve">Estimation: Estimation methodology, formal models for size Estimation, translating size Estimate into effort Estimate, Translating effort Estimates into schedule Estimate, common challenges during Estimation. </w:t>
            </w:r>
          </w:p>
          <w:p w14:paraId="5D8EA0A6" w14:textId="77777777" w:rsidR="002E3C27" w:rsidRPr="0060393C" w:rsidRDefault="002E3C27" w:rsidP="001C3606">
            <w:pPr>
              <w:jc w:val="both"/>
              <w:rPr>
                <w:rFonts w:ascii="Arial" w:hAnsi="Arial" w:cs="Arial"/>
                <w:iCs/>
                <w:sz w:val="18"/>
                <w:szCs w:val="18"/>
              </w:rPr>
            </w:pPr>
          </w:p>
          <w:p w14:paraId="43B5E65B"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 xml:space="preserve">Risk Management: Risk management cycle, Risk identification: common tools and techniques, Risk Quantifications, Risk Monitoring, Risk Mitigation, Risks and Mitigation in the context of global project teams, Metrics in risk management. </w:t>
            </w:r>
          </w:p>
          <w:p w14:paraId="34531A09"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lastRenderedPageBreak/>
              <w:t>Agile Software Development: Cost of Change in the context of software development. Intro to Software Development Models, Importance of Agile. Agile Manifesto: Principles, Benefits and Challenges of Agile, Agile: When to Use and When NOT to! Applying an Agile Mindset to a Project, Agile Frameworks, Agile Values and Principles, Continuous Integration, Testing Strategy, High Level Scrum Process,</w:t>
            </w:r>
          </w:p>
          <w:p w14:paraId="731A911A" w14:textId="77777777" w:rsidR="002E3C27" w:rsidRPr="0060393C" w:rsidRDefault="002E3C27" w:rsidP="001C3606">
            <w:pPr>
              <w:jc w:val="both"/>
              <w:rPr>
                <w:rFonts w:ascii="Arial" w:hAnsi="Arial" w:cs="Arial"/>
                <w:iCs/>
                <w:sz w:val="18"/>
                <w:szCs w:val="18"/>
              </w:rPr>
            </w:pPr>
          </w:p>
          <w:p w14:paraId="5D3D775F"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 xml:space="preserve">Scrum: Sprint Planning, Sprint Tracking, Sprint Execution and Daily Standups, Sprint Review, Sprint Retrospective. </w:t>
            </w:r>
          </w:p>
          <w:p w14:paraId="1A196B21" w14:textId="77777777" w:rsidR="002E3C27" w:rsidRPr="0060393C" w:rsidRDefault="002E3C27" w:rsidP="001C3606">
            <w:pPr>
              <w:jc w:val="both"/>
              <w:rPr>
                <w:rFonts w:ascii="Arial" w:hAnsi="Arial" w:cs="Arial"/>
                <w:iCs/>
                <w:sz w:val="18"/>
                <w:szCs w:val="18"/>
              </w:rPr>
            </w:pPr>
          </w:p>
          <w:p w14:paraId="5C2F8EE1"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XP: XP Values and Principles, XP Practices, XP Process Model, Test First Development, Refactoring, Pair Programming, Scrum vs XP</w:t>
            </w:r>
          </w:p>
          <w:p w14:paraId="278928EE" w14:textId="77777777" w:rsidR="002E3C27" w:rsidRPr="0060393C" w:rsidRDefault="002E3C27" w:rsidP="001C3606">
            <w:pPr>
              <w:jc w:val="both"/>
              <w:rPr>
                <w:rFonts w:ascii="Arial" w:hAnsi="Arial" w:cs="Arial"/>
                <w:iCs/>
                <w:sz w:val="18"/>
                <w:szCs w:val="18"/>
              </w:rPr>
            </w:pPr>
          </w:p>
          <w:p w14:paraId="53F3E81C"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Lean: Lean for software development, Amplify Learning / Create Knowledge, Defer Commitments, Build Quality In, Deliver Fast, Optimize the whole, Five Principles of Lean Manufacturing, Video: Lean vs. Agile, Eliminate Waste, Lean Principle: Respect People</w:t>
            </w:r>
          </w:p>
          <w:p w14:paraId="4F1C561C" w14:textId="77777777" w:rsidR="002E3C27" w:rsidRPr="0060393C" w:rsidRDefault="002E3C27" w:rsidP="001C3606">
            <w:pPr>
              <w:jc w:val="both"/>
              <w:rPr>
                <w:rFonts w:ascii="Arial" w:hAnsi="Arial" w:cs="Arial"/>
                <w:iCs/>
                <w:sz w:val="18"/>
                <w:szCs w:val="18"/>
              </w:rPr>
            </w:pPr>
          </w:p>
          <w:p w14:paraId="0D204525" w14:textId="77777777" w:rsidR="002E3C27" w:rsidRPr="0060393C" w:rsidRDefault="002E3C27" w:rsidP="001C3606">
            <w:pPr>
              <w:jc w:val="both"/>
              <w:rPr>
                <w:rFonts w:ascii="Arial" w:hAnsi="Arial" w:cs="Arial"/>
                <w:iCs/>
                <w:sz w:val="18"/>
                <w:szCs w:val="18"/>
              </w:rPr>
            </w:pPr>
            <w:r w:rsidRPr="0060393C">
              <w:rPr>
                <w:rFonts w:ascii="Arial" w:hAnsi="Arial" w:cs="Arial"/>
                <w:iCs/>
                <w:sz w:val="18"/>
                <w:szCs w:val="18"/>
              </w:rPr>
              <w:t xml:space="preserve">Kanban: Kanban for Software Development, Value Stream Mapping, Lean Metrics: Tracking Flow Based Methods like Kanban, Intro to Kaizen with Examples, The 5 Whys  </w:t>
            </w:r>
          </w:p>
        </w:tc>
      </w:tr>
    </w:tbl>
    <w:p w14:paraId="422EFD56" w14:textId="77777777" w:rsidR="002E3C27" w:rsidRPr="0060393C" w:rsidRDefault="002E3C27" w:rsidP="002E3C27">
      <w:pPr>
        <w:rPr>
          <w:rFonts w:ascii="Arial" w:hAnsi="Arial" w:cs="Arial"/>
          <w:b/>
          <w:color w:val="FF0000"/>
          <w:sz w:val="18"/>
          <w:szCs w:val="18"/>
        </w:rPr>
      </w:pPr>
    </w:p>
    <w:p w14:paraId="1FB9A87B" w14:textId="77777777" w:rsidR="002E3C27" w:rsidRPr="0060393C" w:rsidRDefault="002E3C27" w:rsidP="002E3C27">
      <w:pPr>
        <w:rPr>
          <w:rFonts w:ascii="Arial" w:hAnsi="Arial" w:cs="Arial"/>
          <w:b/>
          <w:spacing w:val="-3"/>
          <w:sz w:val="18"/>
          <w:szCs w:val="18"/>
        </w:rPr>
      </w:pPr>
      <w:r w:rsidRPr="0060393C">
        <w:rPr>
          <w:rFonts w:ascii="Arial" w:hAnsi="Arial" w:cs="Arial"/>
          <w:b/>
          <w:spacing w:val="-3"/>
          <w:sz w:val="18"/>
          <w:szCs w:val="18"/>
        </w:rPr>
        <w:t>Text Book:</w:t>
      </w:r>
    </w:p>
    <w:tbl>
      <w:tblPr>
        <w:tblW w:w="4934" w:type="pct"/>
        <w:jc w:val="center"/>
        <w:tblLook w:val="0000" w:firstRow="0" w:lastRow="0" w:firstColumn="0" w:lastColumn="0" w:noHBand="0" w:noVBand="0"/>
      </w:tblPr>
      <w:tblGrid>
        <w:gridCol w:w="416"/>
        <w:gridCol w:w="2446"/>
        <w:gridCol w:w="264"/>
        <w:gridCol w:w="5994"/>
      </w:tblGrid>
      <w:tr w:rsidR="002E3C27" w:rsidRPr="0060393C" w14:paraId="56407F73" w14:textId="77777777" w:rsidTr="001C3606">
        <w:trPr>
          <w:jc w:val="center"/>
        </w:trPr>
        <w:tc>
          <w:tcPr>
            <w:tcW w:w="228" w:type="pct"/>
          </w:tcPr>
          <w:p w14:paraId="3081412A"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1.</w:t>
            </w:r>
          </w:p>
        </w:tc>
        <w:tc>
          <w:tcPr>
            <w:tcW w:w="1341" w:type="pct"/>
          </w:tcPr>
          <w:p w14:paraId="69ADB0DC" w14:textId="77777777" w:rsidR="002E3C27" w:rsidRPr="0060393C" w:rsidRDefault="002E3C27" w:rsidP="001C3606">
            <w:pPr>
              <w:suppressAutoHyphens/>
              <w:rPr>
                <w:rFonts w:ascii="Arial" w:hAnsi="Arial" w:cs="Arial"/>
                <w:spacing w:val="-3"/>
                <w:sz w:val="18"/>
                <w:szCs w:val="18"/>
              </w:rPr>
            </w:pPr>
            <w:r w:rsidRPr="0060393C">
              <w:rPr>
                <w:rFonts w:ascii="Arial" w:hAnsi="Arial" w:cs="Arial"/>
                <w:sz w:val="18"/>
                <w:szCs w:val="18"/>
              </w:rPr>
              <w:t xml:space="preserve">Ramesh </w:t>
            </w:r>
            <w:proofErr w:type="spellStart"/>
            <w:r w:rsidRPr="0060393C">
              <w:rPr>
                <w:rFonts w:ascii="Arial" w:hAnsi="Arial" w:cs="Arial"/>
                <w:sz w:val="18"/>
                <w:szCs w:val="18"/>
              </w:rPr>
              <w:t>Gopalaswamy</w:t>
            </w:r>
            <w:proofErr w:type="spellEnd"/>
          </w:p>
        </w:tc>
        <w:tc>
          <w:tcPr>
            <w:tcW w:w="145" w:type="pct"/>
          </w:tcPr>
          <w:p w14:paraId="4766E880"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w:t>
            </w:r>
          </w:p>
        </w:tc>
        <w:tc>
          <w:tcPr>
            <w:tcW w:w="3286" w:type="pct"/>
          </w:tcPr>
          <w:p w14:paraId="51F244A6" w14:textId="77777777" w:rsidR="002E3C27" w:rsidRPr="0060393C" w:rsidRDefault="002E3C27" w:rsidP="001C3606">
            <w:pPr>
              <w:suppressAutoHyphens/>
              <w:rPr>
                <w:rFonts w:ascii="Arial" w:hAnsi="Arial" w:cs="Arial"/>
                <w:spacing w:val="-3"/>
                <w:sz w:val="18"/>
                <w:szCs w:val="18"/>
              </w:rPr>
            </w:pPr>
            <w:r w:rsidRPr="0060393C">
              <w:rPr>
                <w:rFonts w:ascii="Arial" w:hAnsi="Arial" w:cs="Arial"/>
                <w:b/>
                <w:bCs/>
                <w:sz w:val="18"/>
                <w:szCs w:val="18"/>
              </w:rPr>
              <w:t>Managing Global Projects</w:t>
            </w:r>
            <w:r w:rsidRPr="0060393C">
              <w:rPr>
                <w:rFonts w:ascii="Arial" w:hAnsi="Arial" w:cs="Arial"/>
                <w:sz w:val="18"/>
                <w:szCs w:val="18"/>
              </w:rPr>
              <w:t xml:space="preserve">, </w:t>
            </w:r>
            <w:r w:rsidRPr="0060393C">
              <w:rPr>
                <w:rFonts w:ascii="Arial" w:hAnsi="Arial" w:cs="Arial"/>
                <w:i/>
                <w:iCs/>
                <w:sz w:val="18"/>
                <w:szCs w:val="18"/>
              </w:rPr>
              <w:t>Tata McGraw Hill, 2013</w:t>
            </w:r>
          </w:p>
        </w:tc>
      </w:tr>
      <w:tr w:rsidR="002E3C27" w:rsidRPr="0060393C" w14:paraId="1E5178A6" w14:textId="77777777" w:rsidTr="001C3606">
        <w:trPr>
          <w:jc w:val="center"/>
        </w:trPr>
        <w:tc>
          <w:tcPr>
            <w:tcW w:w="228" w:type="pct"/>
          </w:tcPr>
          <w:p w14:paraId="0366553E"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2.</w:t>
            </w:r>
          </w:p>
        </w:tc>
        <w:tc>
          <w:tcPr>
            <w:tcW w:w="1341" w:type="pct"/>
          </w:tcPr>
          <w:p w14:paraId="07E0E5AC" w14:textId="77777777" w:rsidR="002E3C27" w:rsidRPr="0060393C" w:rsidRDefault="002E3C27" w:rsidP="001C3606">
            <w:pPr>
              <w:suppressAutoHyphens/>
              <w:rPr>
                <w:rFonts w:ascii="Arial" w:hAnsi="Arial" w:cs="Arial"/>
                <w:spacing w:val="-3"/>
                <w:sz w:val="18"/>
                <w:szCs w:val="18"/>
              </w:rPr>
            </w:pPr>
            <w:r w:rsidRPr="0060393C">
              <w:rPr>
                <w:rFonts w:ascii="Arial" w:hAnsi="Arial" w:cs="Arial"/>
                <w:sz w:val="18"/>
                <w:szCs w:val="18"/>
              </w:rPr>
              <w:t>Watts Humphrey</w:t>
            </w:r>
          </w:p>
        </w:tc>
        <w:tc>
          <w:tcPr>
            <w:tcW w:w="145" w:type="pct"/>
          </w:tcPr>
          <w:p w14:paraId="59D7A929"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w:t>
            </w:r>
          </w:p>
        </w:tc>
        <w:tc>
          <w:tcPr>
            <w:tcW w:w="3286" w:type="pct"/>
          </w:tcPr>
          <w:p w14:paraId="41817425" w14:textId="77777777" w:rsidR="002E3C27" w:rsidRPr="0060393C" w:rsidRDefault="002E3C27" w:rsidP="001C3606">
            <w:pPr>
              <w:suppressAutoHyphens/>
              <w:rPr>
                <w:rFonts w:ascii="Arial" w:hAnsi="Arial" w:cs="Arial"/>
                <w:spacing w:val="-3"/>
                <w:sz w:val="18"/>
                <w:szCs w:val="18"/>
              </w:rPr>
            </w:pPr>
            <w:r w:rsidRPr="0060393C">
              <w:rPr>
                <w:rFonts w:ascii="Arial" w:hAnsi="Arial" w:cs="Arial"/>
                <w:b/>
                <w:bCs/>
                <w:sz w:val="18"/>
                <w:szCs w:val="18"/>
              </w:rPr>
              <w:t>Managing the Software Process,</w:t>
            </w:r>
            <w:r w:rsidRPr="0060393C">
              <w:rPr>
                <w:rFonts w:ascii="Arial" w:hAnsi="Arial" w:cs="Arial"/>
                <w:sz w:val="18"/>
                <w:szCs w:val="18"/>
              </w:rPr>
              <w:t xml:space="preserve"> </w:t>
            </w:r>
            <w:r w:rsidRPr="0060393C">
              <w:rPr>
                <w:rFonts w:ascii="Arial" w:hAnsi="Arial" w:cs="Arial"/>
                <w:i/>
                <w:iCs/>
                <w:sz w:val="18"/>
                <w:szCs w:val="18"/>
              </w:rPr>
              <w:t>Pearson Education, 2000</w:t>
            </w:r>
          </w:p>
        </w:tc>
      </w:tr>
      <w:tr w:rsidR="002E3C27" w:rsidRPr="0060393C" w14:paraId="1DEAE76F" w14:textId="77777777" w:rsidTr="001C3606">
        <w:trPr>
          <w:jc w:val="center"/>
        </w:trPr>
        <w:tc>
          <w:tcPr>
            <w:tcW w:w="228" w:type="pct"/>
          </w:tcPr>
          <w:p w14:paraId="368E3D8A"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3.</w:t>
            </w:r>
          </w:p>
        </w:tc>
        <w:tc>
          <w:tcPr>
            <w:tcW w:w="1341" w:type="pct"/>
          </w:tcPr>
          <w:p w14:paraId="09DBAAAE" w14:textId="77777777" w:rsidR="002E3C27" w:rsidRPr="0060393C" w:rsidRDefault="002E3C27" w:rsidP="001C3606">
            <w:pPr>
              <w:suppressAutoHyphens/>
              <w:rPr>
                <w:rFonts w:ascii="Arial" w:hAnsi="Arial" w:cs="Arial"/>
                <w:sz w:val="18"/>
                <w:szCs w:val="18"/>
              </w:rPr>
            </w:pPr>
            <w:r w:rsidRPr="0060393C">
              <w:rPr>
                <w:rFonts w:ascii="Arial" w:hAnsi="Arial" w:cs="Arial"/>
                <w:sz w:val="18"/>
                <w:szCs w:val="18"/>
              </w:rPr>
              <w:t xml:space="preserve">Pankaj </w:t>
            </w:r>
            <w:proofErr w:type="spellStart"/>
            <w:r w:rsidRPr="0060393C">
              <w:rPr>
                <w:rFonts w:ascii="Arial" w:hAnsi="Arial" w:cs="Arial"/>
                <w:sz w:val="18"/>
                <w:szCs w:val="18"/>
              </w:rPr>
              <w:t>Jalote</w:t>
            </w:r>
            <w:proofErr w:type="spellEnd"/>
          </w:p>
        </w:tc>
        <w:tc>
          <w:tcPr>
            <w:tcW w:w="145" w:type="pct"/>
          </w:tcPr>
          <w:p w14:paraId="4B2F9CFE"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w:t>
            </w:r>
          </w:p>
        </w:tc>
        <w:tc>
          <w:tcPr>
            <w:tcW w:w="3286" w:type="pct"/>
          </w:tcPr>
          <w:p w14:paraId="7CA6968F" w14:textId="77777777" w:rsidR="002E3C27" w:rsidRPr="0060393C" w:rsidRDefault="002E3C27" w:rsidP="001C3606">
            <w:pPr>
              <w:suppressAutoHyphens/>
              <w:rPr>
                <w:rFonts w:ascii="Arial" w:hAnsi="Arial" w:cs="Arial"/>
                <w:sz w:val="18"/>
                <w:szCs w:val="18"/>
              </w:rPr>
            </w:pPr>
            <w:r w:rsidRPr="0060393C">
              <w:rPr>
                <w:rFonts w:ascii="Arial" w:hAnsi="Arial" w:cs="Arial"/>
                <w:b/>
                <w:bCs/>
                <w:sz w:val="18"/>
                <w:szCs w:val="18"/>
              </w:rPr>
              <w:t>Software Project Management in Practice</w:t>
            </w:r>
            <w:r w:rsidRPr="0060393C">
              <w:rPr>
                <w:rFonts w:ascii="Arial" w:hAnsi="Arial" w:cs="Arial"/>
                <w:i/>
                <w:iCs/>
                <w:sz w:val="18"/>
                <w:szCs w:val="18"/>
              </w:rPr>
              <w:t xml:space="preserve">, Pearson Education, New Delhi, </w:t>
            </w:r>
            <w:r w:rsidRPr="0060393C">
              <w:rPr>
                <w:rFonts w:ascii="Arial" w:hAnsi="Arial" w:cs="Arial"/>
                <w:sz w:val="18"/>
                <w:szCs w:val="18"/>
              </w:rPr>
              <w:t>2002.</w:t>
            </w:r>
          </w:p>
        </w:tc>
      </w:tr>
    </w:tbl>
    <w:p w14:paraId="57BD4DFC" w14:textId="77777777" w:rsidR="002E3C27" w:rsidRPr="0060393C" w:rsidRDefault="002E3C27" w:rsidP="002E3C27">
      <w:pPr>
        <w:rPr>
          <w:rFonts w:ascii="Arial" w:hAnsi="Arial" w:cs="Arial"/>
          <w:b/>
          <w:spacing w:val="-3"/>
          <w:sz w:val="18"/>
          <w:szCs w:val="18"/>
        </w:rPr>
      </w:pPr>
    </w:p>
    <w:p w14:paraId="1465B363" w14:textId="77777777" w:rsidR="002E3C27" w:rsidRPr="0060393C" w:rsidRDefault="002E3C27" w:rsidP="002E3C27">
      <w:pPr>
        <w:rPr>
          <w:rFonts w:ascii="Arial" w:hAnsi="Arial" w:cs="Arial"/>
          <w:b/>
          <w:spacing w:val="-3"/>
          <w:sz w:val="18"/>
          <w:szCs w:val="18"/>
        </w:rPr>
      </w:pPr>
      <w:r w:rsidRPr="0060393C">
        <w:rPr>
          <w:rFonts w:ascii="Arial" w:hAnsi="Arial" w:cs="Arial"/>
          <w:b/>
          <w:spacing w:val="-3"/>
          <w:sz w:val="18"/>
          <w:szCs w:val="18"/>
        </w:rPr>
        <w:t>Books Recommended:</w:t>
      </w:r>
    </w:p>
    <w:tbl>
      <w:tblPr>
        <w:tblW w:w="4939" w:type="pct"/>
        <w:jc w:val="center"/>
        <w:tblLook w:val="0000" w:firstRow="0" w:lastRow="0" w:firstColumn="0" w:lastColumn="0" w:noHBand="0" w:noVBand="0"/>
      </w:tblPr>
      <w:tblGrid>
        <w:gridCol w:w="361"/>
        <w:gridCol w:w="2432"/>
        <w:gridCol w:w="265"/>
        <w:gridCol w:w="6071"/>
      </w:tblGrid>
      <w:tr w:rsidR="002E3C27" w:rsidRPr="0060393C" w14:paraId="26BA0774" w14:textId="77777777" w:rsidTr="001C3606">
        <w:trPr>
          <w:trHeight w:val="196"/>
          <w:jc w:val="center"/>
        </w:trPr>
        <w:tc>
          <w:tcPr>
            <w:tcW w:w="198" w:type="pct"/>
          </w:tcPr>
          <w:p w14:paraId="1C9F9397"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1.</w:t>
            </w:r>
          </w:p>
        </w:tc>
        <w:tc>
          <w:tcPr>
            <w:tcW w:w="1332" w:type="pct"/>
          </w:tcPr>
          <w:p w14:paraId="30EDCB4B" w14:textId="77777777" w:rsidR="002E3C27" w:rsidRPr="0060393C" w:rsidRDefault="002E3C27" w:rsidP="001C3606">
            <w:pPr>
              <w:suppressAutoHyphens/>
              <w:rPr>
                <w:rFonts w:ascii="Arial" w:hAnsi="Arial" w:cs="Arial"/>
                <w:spacing w:val="-3"/>
                <w:sz w:val="18"/>
                <w:szCs w:val="18"/>
              </w:rPr>
            </w:pPr>
            <w:proofErr w:type="spellStart"/>
            <w:r w:rsidRPr="0060393C">
              <w:rPr>
                <w:rFonts w:ascii="Arial" w:hAnsi="Arial" w:cs="Arial"/>
                <w:sz w:val="18"/>
                <w:szCs w:val="18"/>
              </w:rPr>
              <w:t>Cotterell</w:t>
            </w:r>
            <w:proofErr w:type="spellEnd"/>
            <w:r w:rsidRPr="0060393C">
              <w:rPr>
                <w:rFonts w:ascii="Arial" w:hAnsi="Arial" w:cs="Arial"/>
                <w:sz w:val="18"/>
                <w:szCs w:val="18"/>
              </w:rPr>
              <w:t xml:space="preserve"> and Bob Hughes</w:t>
            </w:r>
          </w:p>
        </w:tc>
        <w:tc>
          <w:tcPr>
            <w:tcW w:w="145" w:type="pct"/>
          </w:tcPr>
          <w:p w14:paraId="2D9CC201"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w:t>
            </w:r>
          </w:p>
        </w:tc>
        <w:tc>
          <w:tcPr>
            <w:tcW w:w="3326" w:type="pct"/>
          </w:tcPr>
          <w:p w14:paraId="71CB7E52" w14:textId="77777777" w:rsidR="002E3C27" w:rsidRPr="0060393C" w:rsidRDefault="002E3C27" w:rsidP="001C3606">
            <w:pPr>
              <w:suppressAutoHyphens/>
              <w:rPr>
                <w:rFonts w:ascii="Arial" w:hAnsi="Arial" w:cs="Arial"/>
                <w:spacing w:val="-3"/>
                <w:sz w:val="18"/>
                <w:szCs w:val="18"/>
              </w:rPr>
            </w:pPr>
            <w:r w:rsidRPr="0060393C">
              <w:rPr>
                <w:rFonts w:ascii="Arial" w:hAnsi="Arial" w:cs="Arial"/>
                <w:b/>
                <w:bCs/>
                <w:sz w:val="18"/>
                <w:szCs w:val="18"/>
              </w:rPr>
              <w:t xml:space="preserve">Software Project Management, </w:t>
            </w:r>
            <w:r w:rsidRPr="0060393C">
              <w:rPr>
                <w:rFonts w:ascii="Arial" w:hAnsi="Arial" w:cs="Arial"/>
                <w:i/>
                <w:iCs/>
                <w:sz w:val="18"/>
                <w:szCs w:val="18"/>
              </w:rPr>
              <w:t>McGraw-Hill Higher Education Publication-2009</w:t>
            </w:r>
          </w:p>
        </w:tc>
      </w:tr>
      <w:tr w:rsidR="002E3C27" w:rsidRPr="0060393C" w14:paraId="01165731" w14:textId="77777777" w:rsidTr="001C3606">
        <w:trPr>
          <w:trHeight w:val="196"/>
          <w:jc w:val="center"/>
        </w:trPr>
        <w:tc>
          <w:tcPr>
            <w:tcW w:w="198" w:type="pct"/>
          </w:tcPr>
          <w:p w14:paraId="49BCA3C3"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2.</w:t>
            </w:r>
          </w:p>
        </w:tc>
        <w:tc>
          <w:tcPr>
            <w:tcW w:w="1332" w:type="pct"/>
          </w:tcPr>
          <w:p w14:paraId="64E359A3" w14:textId="77777777" w:rsidR="002E3C27" w:rsidRPr="0060393C" w:rsidRDefault="002E3C27" w:rsidP="001C3606">
            <w:pPr>
              <w:suppressAutoHyphens/>
              <w:rPr>
                <w:rFonts w:ascii="Arial" w:hAnsi="Arial" w:cs="Arial"/>
                <w:sz w:val="18"/>
                <w:szCs w:val="18"/>
              </w:rPr>
            </w:pPr>
            <w:r w:rsidRPr="0060393C">
              <w:rPr>
                <w:rFonts w:ascii="Arial" w:hAnsi="Arial" w:cs="Arial"/>
                <w:sz w:val="18"/>
                <w:szCs w:val="18"/>
              </w:rPr>
              <w:t xml:space="preserve">Don </w:t>
            </w:r>
            <w:proofErr w:type="spellStart"/>
            <w:r w:rsidRPr="0060393C">
              <w:rPr>
                <w:rFonts w:ascii="Arial" w:hAnsi="Arial" w:cs="Arial"/>
                <w:sz w:val="18"/>
                <w:szCs w:val="18"/>
              </w:rPr>
              <w:t>Yeates</w:t>
            </w:r>
            <w:proofErr w:type="spellEnd"/>
          </w:p>
        </w:tc>
        <w:tc>
          <w:tcPr>
            <w:tcW w:w="145" w:type="pct"/>
          </w:tcPr>
          <w:p w14:paraId="00F2AE57" w14:textId="77777777" w:rsidR="002E3C27" w:rsidRPr="0060393C" w:rsidRDefault="002E3C27" w:rsidP="001C3606">
            <w:pPr>
              <w:suppressAutoHyphens/>
              <w:rPr>
                <w:rFonts w:ascii="Arial" w:hAnsi="Arial" w:cs="Arial"/>
                <w:spacing w:val="-3"/>
                <w:sz w:val="18"/>
                <w:szCs w:val="18"/>
              </w:rPr>
            </w:pPr>
            <w:r w:rsidRPr="0060393C">
              <w:rPr>
                <w:rFonts w:ascii="Arial" w:hAnsi="Arial" w:cs="Arial"/>
                <w:spacing w:val="-3"/>
                <w:sz w:val="18"/>
                <w:szCs w:val="18"/>
              </w:rPr>
              <w:t>:</w:t>
            </w:r>
          </w:p>
        </w:tc>
        <w:tc>
          <w:tcPr>
            <w:tcW w:w="3326" w:type="pct"/>
          </w:tcPr>
          <w:p w14:paraId="7916F733" w14:textId="77777777" w:rsidR="002E3C27" w:rsidRPr="0060393C" w:rsidRDefault="002E3C27" w:rsidP="001C3606">
            <w:pPr>
              <w:suppressAutoHyphens/>
              <w:rPr>
                <w:rFonts w:ascii="Arial" w:hAnsi="Arial" w:cs="Arial"/>
                <w:b/>
                <w:bCs/>
                <w:sz w:val="18"/>
                <w:szCs w:val="18"/>
              </w:rPr>
            </w:pPr>
            <w:r w:rsidRPr="0060393C">
              <w:rPr>
                <w:rFonts w:ascii="Arial" w:hAnsi="Arial" w:cs="Arial"/>
                <w:b/>
                <w:bCs/>
                <w:sz w:val="18"/>
                <w:szCs w:val="18"/>
              </w:rPr>
              <w:t xml:space="preserve">Project Management for Information Systems, </w:t>
            </w:r>
            <w:r w:rsidRPr="0060393C">
              <w:rPr>
                <w:rFonts w:ascii="Arial" w:hAnsi="Arial" w:cs="Arial"/>
                <w:i/>
                <w:iCs/>
                <w:sz w:val="18"/>
                <w:szCs w:val="18"/>
              </w:rPr>
              <w:t>Prentice Hall Publication- 2007</w:t>
            </w:r>
          </w:p>
        </w:tc>
      </w:tr>
    </w:tbl>
    <w:p w14:paraId="511BB4F6" w14:textId="77777777" w:rsidR="002E3C27" w:rsidRDefault="002E3C27" w:rsidP="002E3C27">
      <w:pPr>
        <w:rPr>
          <w:rFonts w:ascii="Arial" w:hAnsi="Arial" w:cs="Arial"/>
          <w:b/>
          <w:sz w:val="52"/>
          <w:szCs w:val="52"/>
        </w:rPr>
      </w:pPr>
    </w:p>
    <w:p w14:paraId="2EFA2A1F" w14:textId="77777777" w:rsidR="002E3C27" w:rsidRPr="006A631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6314">
        <w:rPr>
          <w:rFonts w:ascii="Arial" w:hAnsi="Arial" w:cs="Arial"/>
          <w:b/>
          <w:bCs/>
          <w:iCs/>
          <w:sz w:val="18"/>
          <w:szCs w:val="18"/>
        </w:rPr>
        <w:t>CSE 3</w:t>
      </w:r>
      <w:r>
        <w:rPr>
          <w:rFonts w:ascii="Arial" w:hAnsi="Arial" w:cs="Arial"/>
          <w:b/>
          <w:bCs/>
          <w:iCs/>
          <w:sz w:val="18"/>
          <w:szCs w:val="18"/>
        </w:rPr>
        <w:t>221</w:t>
      </w:r>
      <w:r w:rsidRPr="006A6314">
        <w:rPr>
          <w:rFonts w:ascii="Arial" w:hAnsi="Arial" w:cs="Arial"/>
          <w:b/>
          <w:bCs/>
          <w:iCs/>
          <w:sz w:val="18"/>
          <w:szCs w:val="18"/>
        </w:rPr>
        <w:t xml:space="preserve">: Digital Signal Processing  </w:t>
      </w:r>
    </w:p>
    <w:p w14:paraId="4E2EA3A7" w14:textId="77777777" w:rsidR="002E3C27" w:rsidRPr="006A631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6314">
        <w:rPr>
          <w:rFonts w:ascii="Arial" w:hAnsi="Arial" w:cs="Arial"/>
          <w:b/>
          <w:bCs/>
          <w:iCs/>
          <w:sz w:val="18"/>
          <w:szCs w:val="18"/>
        </w:rPr>
        <w:t xml:space="preserve">Credits: </w:t>
      </w:r>
      <w:r w:rsidRPr="006A6314">
        <w:rPr>
          <w:rFonts w:ascii="Arial" w:hAnsi="Arial" w:cs="Arial"/>
          <w:iCs/>
          <w:sz w:val="18"/>
          <w:szCs w:val="18"/>
        </w:rPr>
        <w:t xml:space="preserve">3 </w:t>
      </w:r>
      <w:r w:rsidRPr="006A6314">
        <w:rPr>
          <w:rFonts w:ascii="Arial" w:hAnsi="Arial" w:cs="Arial"/>
          <w:b/>
          <w:bCs/>
          <w:iCs/>
          <w:sz w:val="18"/>
          <w:szCs w:val="18"/>
        </w:rPr>
        <w:t xml:space="preserve">Contact Hours: </w:t>
      </w:r>
      <w:r w:rsidRPr="006A6314">
        <w:rPr>
          <w:rFonts w:ascii="Arial" w:hAnsi="Arial" w:cs="Arial"/>
          <w:iCs/>
          <w:sz w:val="18"/>
          <w:szCs w:val="18"/>
        </w:rPr>
        <w:t>39</w:t>
      </w:r>
    </w:p>
    <w:p w14:paraId="6E4926F1" w14:textId="77777777" w:rsidR="002E3C27" w:rsidRPr="006A631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6A6314">
        <w:rPr>
          <w:rFonts w:ascii="Arial" w:hAnsi="Arial" w:cs="Arial"/>
          <w:b/>
          <w:bCs/>
          <w:iCs/>
          <w:sz w:val="18"/>
          <w:szCs w:val="18"/>
        </w:rPr>
        <w:t>Year: Third Semester: Odd</w:t>
      </w:r>
    </w:p>
    <w:p w14:paraId="0767CD43" w14:textId="77777777" w:rsidR="002E3C27" w:rsidRPr="006A6314" w:rsidRDefault="002E3C27" w:rsidP="002E3C27">
      <w:pPr>
        <w:jc w:val="center"/>
        <w:rPr>
          <w:rFonts w:ascii="Arial" w:hAnsi="Arial" w:cs="Arial"/>
          <w:b/>
          <w:bCs/>
          <w:iCs/>
          <w:sz w:val="18"/>
          <w:szCs w:val="18"/>
        </w:rPr>
      </w:pPr>
    </w:p>
    <w:tbl>
      <w:tblPr>
        <w:tblW w:w="9180" w:type="dxa"/>
        <w:jc w:val="center"/>
        <w:tblLook w:val="04A0" w:firstRow="1" w:lastRow="0" w:firstColumn="1" w:lastColumn="0" w:noHBand="0" w:noVBand="1"/>
      </w:tblPr>
      <w:tblGrid>
        <w:gridCol w:w="1439"/>
        <w:gridCol w:w="7741"/>
      </w:tblGrid>
      <w:tr w:rsidR="002E3C27" w:rsidRPr="006A6314" w14:paraId="49231BD8" w14:textId="77777777" w:rsidTr="001C3606">
        <w:trPr>
          <w:jc w:val="center"/>
        </w:trPr>
        <w:tc>
          <w:tcPr>
            <w:tcW w:w="1439" w:type="dxa"/>
          </w:tcPr>
          <w:p w14:paraId="343A316C" w14:textId="77777777" w:rsidR="002E3C27" w:rsidRPr="006A6314" w:rsidRDefault="002E3C27" w:rsidP="001C3606">
            <w:pPr>
              <w:rPr>
                <w:rFonts w:ascii="Arial" w:hAnsi="Arial" w:cs="Arial"/>
                <w:b/>
                <w:bCs/>
                <w:sz w:val="18"/>
                <w:szCs w:val="18"/>
              </w:rPr>
            </w:pPr>
            <w:r w:rsidRPr="006A6314">
              <w:rPr>
                <w:rFonts w:ascii="Arial" w:hAnsi="Arial" w:cs="Arial"/>
                <w:b/>
                <w:sz w:val="18"/>
                <w:szCs w:val="18"/>
              </w:rPr>
              <w:t>Prerequisite:</w:t>
            </w:r>
          </w:p>
        </w:tc>
        <w:tc>
          <w:tcPr>
            <w:tcW w:w="7741" w:type="dxa"/>
          </w:tcPr>
          <w:p w14:paraId="3786CAE9" w14:textId="77777777" w:rsidR="002E3C27" w:rsidRPr="006A6314" w:rsidRDefault="002E3C27" w:rsidP="001C3606">
            <w:pPr>
              <w:rPr>
                <w:rFonts w:ascii="Arial" w:hAnsi="Arial" w:cs="Arial"/>
                <w:iCs/>
                <w:sz w:val="18"/>
                <w:szCs w:val="18"/>
              </w:rPr>
            </w:pPr>
            <w:r w:rsidRPr="006A6314">
              <w:rPr>
                <w:rFonts w:ascii="Arial" w:hAnsi="Arial" w:cs="Arial"/>
                <w:iCs/>
                <w:sz w:val="18"/>
                <w:szCs w:val="18"/>
              </w:rPr>
              <w:t xml:space="preserve">MATH 2241: Linear Algebra  </w:t>
            </w:r>
          </w:p>
        </w:tc>
      </w:tr>
      <w:tr w:rsidR="002E3C27" w:rsidRPr="006A6314" w14:paraId="6DCD5F3A" w14:textId="77777777" w:rsidTr="001C3606">
        <w:trPr>
          <w:jc w:val="center"/>
        </w:trPr>
        <w:tc>
          <w:tcPr>
            <w:tcW w:w="1439" w:type="dxa"/>
          </w:tcPr>
          <w:p w14:paraId="62F00715" w14:textId="77777777" w:rsidR="002E3C27" w:rsidRPr="006A6314" w:rsidRDefault="002E3C27" w:rsidP="001C3606">
            <w:pPr>
              <w:rPr>
                <w:rFonts w:ascii="Arial" w:hAnsi="Arial" w:cs="Arial"/>
                <w:b/>
                <w:sz w:val="18"/>
                <w:szCs w:val="18"/>
              </w:rPr>
            </w:pPr>
            <w:r w:rsidRPr="006A6314">
              <w:rPr>
                <w:rFonts w:ascii="Arial" w:hAnsi="Arial" w:cs="Arial"/>
                <w:b/>
                <w:sz w:val="18"/>
                <w:szCs w:val="18"/>
              </w:rPr>
              <w:t>Course Type</w:t>
            </w:r>
          </w:p>
        </w:tc>
        <w:tc>
          <w:tcPr>
            <w:tcW w:w="7741" w:type="dxa"/>
          </w:tcPr>
          <w:p w14:paraId="2D4C93C3" w14:textId="77777777" w:rsidR="002E3C27" w:rsidRPr="006A6314" w:rsidRDefault="002E3C27" w:rsidP="001C3606">
            <w:pPr>
              <w:rPr>
                <w:rFonts w:ascii="Arial" w:hAnsi="Arial" w:cs="Arial"/>
                <w:iCs/>
                <w:sz w:val="18"/>
                <w:szCs w:val="18"/>
              </w:rPr>
            </w:pPr>
            <w:r w:rsidRPr="006A6314">
              <w:rPr>
                <w:rFonts w:ascii="MS Gothic" w:eastAsia="MS Gothic" w:hAnsi="MS Gothic" w:cs="MS Gothic" w:hint="eastAsia"/>
                <w:iCs/>
                <w:sz w:val="18"/>
                <w:szCs w:val="18"/>
              </w:rPr>
              <w:t>☒</w:t>
            </w:r>
            <w:r w:rsidRPr="006A6314">
              <w:rPr>
                <w:rFonts w:ascii="Arial" w:hAnsi="Arial" w:cs="Arial"/>
                <w:iCs/>
                <w:sz w:val="18"/>
                <w:szCs w:val="18"/>
              </w:rPr>
              <w:t xml:space="preserve"> Theory         </w:t>
            </w:r>
            <w:r w:rsidRPr="006A6314">
              <w:rPr>
                <w:rFonts w:ascii="MS Gothic" w:eastAsia="MS Gothic" w:hAnsi="MS Gothic" w:cs="MS Gothic" w:hint="eastAsia"/>
                <w:iCs/>
                <w:sz w:val="18"/>
                <w:szCs w:val="18"/>
              </w:rPr>
              <w:t>☐</w:t>
            </w:r>
            <w:r w:rsidRPr="006A6314">
              <w:rPr>
                <w:rFonts w:ascii="Arial" w:hAnsi="Arial" w:cs="Arial"/>
                <w:iCs/>
                <w:sz w:val="18"/>
                <w:szCs w:val="18"/>
              </w:rPr>
              <w:t xml:space="preserve"> Laboratory work         </w:t>
            </w:r>
            <w:r w:rsidRPr="006A6314">
              <w:rPr>
                <w:rFonts w:ascii="MS Gothic" w:eastAsia="MS Gothic" w:hAnsi="MS Gothic" w:cs="MS Gothic" w:hint="eastAsia"/>
                <w:iCs/>
                <w:sz w:val="18"/>
                <w:szCs w:val="18"/>
              </w:rPr>
              <w:t>☐</w:t>
            </w:r>
            <w:r w:rsidRPr="006A6314">
              <w:rPr>
                <w:rFonts w:ascii="Arial" w:hAnsi="Arial" w:cs="Arial"/>
                <w:iCs/>
                <w:sz w:val="18"/>
                <w:szCs w:val="18"/>
              </w:rPr>
              <w:t xml:space="preserve"> Project work      </w:t>
            </w:r>
            <w:r w:rsidRPr="006A6314">
              <w:rPr>
                <w:rFonts w:ascii="MS Gothic" w:eastAsia="MS Gothic" w:hAnsi="MS Gothic" w:cs="MS Gothic" w:hint="eastAsia"/>
                <w:iCs/>
                <w:sz w:val="18"/>
                <w:szCs w:val="18"/>
              </w:rPr>
              <w:t>☐</w:t>
            </w:r>
            <w:r w:rsidRPr="006A6314">
              <w:rPr>
                <w:rFonts w:ascii="Arial" w:hAnsi="Arial" w:cs="Arial"/>
                <w:iCs/>
                <w:sz w:val="18"/>
                <w:szCs w:val="18"/>
              </w:rPr>
              <w:t xml:space="preserve"> Viva Voce  ,    </w:t>
            </w:r>
          </w:p>
        </w:tc>
      </w:tr>
      <w:tr w:rsidR="002E3C27" w:rsidRPr="006A6314" w14:paraId="6872D45E" w14:textId="77777777" w:rsidTr="001C3606">
        <w:trPr>
          <w:trHeight w:val="238"/>
          <w:jc w:val="center"/>
        </w:trPr>
        <w:tc>
          <w:tcPr>
            <w:tcW w:w="1439" w:type="dxa"/>
          </w:tcPr>
          <w:p w14:paraId="7ACB2788" w14:textId="77777777" w:rsidR="002E3C27" w:rsidRPr="006A6314" w:rsidRDefault="002E3C27" w:rsidP="001C3606">
            <w:pPr>
              <w:ind w:left="2160" w:hanging="2160"/>
              <w:rPr>
                <w:rFonts w:ascii="Arial" w:hAnsi="Arial" w:cs="Arial"/>
                <w:b/>
                <w:bCs/>
                <w:sz w:val="18"/>
                <w:szCs w:val="18"/>
              </w:rPr>
            </w:pPr>
            <w:r w:rsidRPr="006A6314">
              <w:rPr>
                <w:rFonts w:ascii="Arial" w:hAnsi="Arial" w:cs="Arial"/>
                <w:b/>
                <w:bCs/>
                <w:sz w:val="18"/>
                <w:szCs w:val="18"/>
              </w:rPr>
              <w:t>Motivation</w:t>
            </w:r>
          </w:p>
        </w:tc>
        <w:tc>
          <w:tcPr>
            <w:tcW w:w="7741" w:type="dxa"/>
          </w:tcPr>
          <w:p w14:paraId="5EB88929" w14:textId="77777777" w:rsidR="002E3C27" w:rsidRPr="006A6314" w:rsidRDefault="002E3C27" w:rsidP="001C3606">
            <w:pPr>
              <w:rPr>
                <w:rFonts w:ascii="Arial" w:hAnsi="Arial" w:cs="Arial"/>
                <w:b/>
                <w:iCs/>
                <w:sz w:val="18"/>
                <w:szCs w:val="18"/>
              </w:rPr>
            </w:pPr>
            <w:r w:rsidRPr="006A6314">
              <w:rPr>
                <w:rFonts w:ascii="Arial" w:hAnsi="Arial" w:cs="Arial"/>
                <w:iCs/>
                <w:sz w:val="18"/>
                <w:szCs w:val="18"/>
              </w:rPr>
              <w:t>To know basic of the digital signal processing concepts and its analysis</w:t>
            </w:r>
          </w:p>
        </w:tc>
      </w:tr>
      <w:tr w:rsidR="002E3C27" w:rsidRPr="006A6314" w14:paraId="47C18319" w14:textId="77777777" w:rsidTr="001C3606">
        <w:trPr>
          <w:trHeight w:val="238"/>
          <w:jc w:val="center"/>
        </w:trPr>
        <w:tc>
          <w:tcPr>
            <w:tcW w:w="9180" w:type="dxa"/>
            <w:gridSpan w:val="2"/>
          </w:tcPr>
          <w:p w14:paraId="1849F843" w14:textId="77777777" w:rsidR="002E3C27" w:rsidRPr="006A6314" w:rsidRDefault="002E3C27" w:rsidP="001C3606">
            <w:pPr>
              <w:rPr>
                <w:rFonts w:ascii="Arial" w:hAnsi="Arial" w:cs="Arial"/>
                <w:b/>
                <w:bCs/>
                <w:sz w:val="18"/>
                <w:szCs w:val="18"/>
              </w:rPr>
            </w:pPr>
          </w:p>
          <w:p w14:paraId="68C5DB35" w14:textId="77777777" w:rsidR="002E3C27" w:rsidRPr="006A6314" w:rsidRDefault="002E3C27" w:rsidP="001C3606">
            <w:pPr>
              <w:rPr>
                <w:rFonts w:ascii="Arial" w:hAnsi="Arial" w:cs="Arial"/>
                <w:b/>
                <w:bCs/>
                <w:sz w:val="18"/>
                <w:szCs w:val="18"/>
              </w:rPr>
            </w:pPr>
            <w:r w:rsidRPr="006A6314">
              <w:rPr>
                <w:rFonts w:ascii="Arial" w:hAnsi="Arial" w:cs="Arial"/>
                <w:b/>
                <w:bCs/>
                <w:sz w:val="18"/>
                <w:szCs w:val="18"/>
              </w:rPr>
              <w:t>Course Objective:</w:t>
            </w:r>
          </w:p>
          <w:p w14:paraId="09777B4A" w14:textId="77777777" w:rsidR="002E3C27" w:rsidRPr="006A6314" w:rsidRDefault="002E3C27" w:rsidP="001C3606">
            <w:pPr>
              <w:jc w:val="both"/>
              <w:rPr>
                <w:rFonts w:ascii="Arial" w:hAnsi="Arial" w:cs="Arial"/>
                <w:iCs/>
                <w:sz w:val="18"/>
                <w:szCs w:val="18"/>
              </w:rPr>
            </w:pPr>
            <w:r w:rsidRPr="006A6314">
              <w:rPr>
                <w:rFonts w:ascii="Arial" w:hAnsi="Arial" w:cs="Arial"/>
                <w:iCs/>
                <w:sz w:val="18"/>
                <w:szCs w:val="18"/>
              </w:rPr>
              <w:t>This course is designed to provide students with a comprehensive treatment of the important issues in design, implementation and applications of digital signal processing concepts and algorithms. The course will cover some traditional topics such as transforms and filter design including DFT, FFT, Z-transform.</w:t>
            </w:r>
          </w:p>
        </w:tc>
      </w:tr>
    </w:tbl>
    <w:p w14:paraId="65CF3F48" w14:textId="77777777" w:rsidR="002E3C27" w:rsidRPr="006A6314" w:rsidRDefault="002E3C27" w:rsidP="002E3C27">
      <w:pPr>
        <w:jc w:val="center"/>
        <w:rPr>
          <w:rFonts w:ascii="Arial" w:hAnsi="Arial" w:cs="Arial"/>
          <w:sz w:val="18"/>
          <w:szCs w:val="18"/>
        </w:rPr>
      </w:pPr>
    </w:p>
    <w:p w14:paraId="5ABB87E5" w14:textId="77777777" w:rsidR="002E3C27" w:rsidRDefault="002E3C27" w:rsidP="002E3C27">
      <w:pPr>
        <w:rPr>
          <w:rFonts w:ascii="Arial" w:hAnsi="Arial" w:cs="Arial"/>
          <w:b/>
          <w:color w:val="000000"/>
          <w:sz w:val="18"/>
          <w:szCs w:val="18"/>
        </w:rPr>
      </w:pPr>
    </w:p>
    <w:p w14:paraId="675934C1" w14:textId="77777777" w:rsidR="002E3C27" w:rsidRPr="006A6314" w:rsidRDefault="002E3C27" w:rsidP="002E3C27">
      <w:pPr>
        <w:autoSpaceDE w:val="0"/>
        <w:autoSpaceDN w:val="0"/>
        <w:adjustRightInd w:val="0"/>
        <w:jc w:val="center"/>
        <w:rPr>
          <w:rFonts w:ascii="Arial" w:hAnsi="Arial" w:cs="Arial"/>
          <w:b/>
          <w:color w:val="000000"/>
          <w:sz w:val="18"/>
          <w:szCs w:val="18"/>
        </w:rPr>
      </w:pPr>
      <w:r w:rsidRPr="006A6314">
        <w:rPr>
          <w:rFonts w:ascii="Arial" w:hAnsi="Arial" w:cs="Arial"/>
          <w:b/>
          <w:color w:val="000000"/>
          <w:sz w:val="18"/>
          <w:szCs w:val="18"/>
        </w:rPr>
        <w:t>Course Outcomes (COs), Program Outcomes (POs) and Assessment: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2E3C27" w:rsidRPr="006A6314" w14:paraId="2F35A851" w14:textId="77777777" w:rsidTr="001C3606">
        <w:trPr>
          <w:trHeight w:val="877"/>
          <w:jc w:val="center"/>
        </w:trPr>
        <w:tc>
          <w:tcPr>
            <w:tcW w:w="646" w:type="dxa"/>
            <w:vAlign w:val="center"/>
          </w:tcPr>
          <w:p w14:paraId="6449C4C6"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 No.</w:t>
            </w:r>
          </w:p>
        </w:tc>
        <w:tc>
          <w:tcPr>
            <w:tcW w:w="1762" w:type="dxa"/>
            <w:vAlign w:val="center"/>
          </w:tcPr>
          <w:p w14:paraId="7D0ED903"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 Statement</w:t>
            </w:r>
          </w:p>
        </w:tc>
        <w:tc>
          <w:tcPr>
            <w:tcW w:w="2357" w:type="dxa"/>
            <w:vAlign w:val="center"/>
          </w:tcPr>
          <w:p w14:paraId="3DA8364F"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Corresponding PO</w:t>
            </w:r>
          </w:p>
        </w:tc>
        <w:tc>
          <w:tcPr>
            <w:tcW w:w="1051" w:type="dxa"/>
            <w:vAlign w:val="center"/>
          </w:tcPr>
          <w:p w14:paraId="79385607"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Domain / level of learning taxonomy</w:t>
            </w:r>
          </w:p>
        </w:tc>
        <w:tc>
          <w:tcPr>
            <w:tcW w:w="1747" w:type="dxa"/>
            <w:vAlign w:val="center"/>
          </w:tcPr>
          <w:p w14:paraId="014948E0"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Delivery methods and activities</w:t>
            </w:r>
          </w:p>
        </w:tc>
        <w:tc>
          <w:tcPr>
            <w:tcW w:w="1612" w:type="dxa"/>
            <w:vAlign w:val="center"/>
          </w:tcPr>
          <w:p w14:paraId="737D7670"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Assessment tools</w:t>
            </w:r>
          </w:p>
        </w:tc>
      </w:tr>
      <w:tr w:rsidR="002E3C27" w:rsidRPr="006A6314" w14:paraId="0F3DE703" w14:textId="77777777" w:rsidTr="001C3606">
        <w:trPr>
          <w:trHeight w:val="1646"/>
          <w:jc w:val="center"/>
        </w:trPr>
        <w:tc>
          <w:tcPr>
            <w:tcW w:w="646" w:type="dxa"/>
            <w:vAlign w:val="center"/>
          </w:tcPr>
          <w:p w14:paraId="3886F395"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CO1</w:t>
            </w:r>
          </w:p>
        </w:tc>
        <w:tc>
          <w:tcPr>
            <w:tcW w:w="1762" w:type="dxa"/>
            <w:vAlign w:val="center"/>
          </w:tcPr>
          <w:p w14:paraId="2C3B71E6" w14:textId="77777777" w:rsidR="002E3C27" w:rsidRPr="006A6314" w:rsidRDefault="002E3C27" w:rsidP="001C3606">
            <w:pPr>
              <w:pStyle w:val="ListParagraph"/>
              <w:spacing w:after="0" w:line="240" w:lineRule="auto"/>
              <w:ind w:left="0"/>
              <w:jc w:val="center"/>
              <w:rPr>
                <w:rFonts w:ascii="Arial" w:hAnsi="Arial" w:cs="Arial"/>
                <w:bCs/>
                <w:color w:val="000000"/>
                <w:sz w:val="18"/>
                <w:szCs w:val="18"/>
              </w:rPr>
            </w:pPr>
            <w:r w:rsidRPr="006654BE">
              <w:rPr>
                <w:rFonts w:ascii="Arial" w:hAnsi="Arial" w:cs="Arial"/>
                <w:bCs/>
                <w:color w:val="000000"/>
                <w:sz w:val="18"/>
                <w:szCs w:val="18"/>
              </w:rPr>
              <w:t>To</w:t>
            </w:r>
            <w:r>
              <w:rPr>
                <w:rFonts w:ascii="Arial" w:hAnsi="Arial" w:cs="Arial"/>
                <w:b/>
                <w:color w:val="000000"/>
                <w:sz w:val="18"/>
                <w:szCs w:val="18"/>
              </w:rPr>
              <w:t xml:space="preserve"> i</w:t>
            </w:r>
            <w:r w:rsidRPr="006A6314">
              <w:rPr>
                <w:rFonts w:ascii="Arial" w:hAnsi="Arial" w:cs="Arial"/>
                <w:b/>
                <w:color w:val="000000"/>
                <w:sz w:val="18"/>
                <w:szCs w:val="18"/>
              </w:rPr>
              <w:t xml:space="preserve">dentify </w:t>
            </w:r>
            <w:r w:rsidRPr="006A6314">
              <w:rPr>
                <w:rFonts w:ascii="Arial" w:hAnsi="Arial" w:cs="Arial"/>
                <w:bCs/>
                <w:color w:val="000000"/>
                <w:sz w:val="18"/>
                <w:szCs w:val="18"/>
              </w:rPr>
              <w:t>the digital signals in time and frequency domain</w:t>
            </w:r>
          </w:p>
        </w:tc>
        <w:tc>
          <w:tcPr>
            <w:tcW w:w="2357" w:type="dxa"/>
            <w:vAlign w:val="center"/>
          </w:tcPr>
          <w:p w14:paraId="7F8D4510"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Pr>
                <w:rFonts w:ascii="Arial" w:hAnsi="Arial" w:cs="Arial"/>
                <w:b/>
                <w:bCs/>
                <w:color w:val="000000"/>
                <w:sz w:val="18"/>
                <w:szCs w:val="18"/>
              </w:rPr>
              <w:t>Engineering knowledge</w:t>
            </w:r>
          </w:p>
          <w:p w14:paraId="699F8613" w14:textId="77777777" w:rsidR="002E3C27" w:rsidRPr="006A6314" w:rsidRDefault="002E3C27" w:rsidP="001C3606">
            <w:pPr>
              <w:pStyle w:val="ListParagraph"/>
              <w:spacing w:after="0" w:line="240" w:lineRule="auto"/>
              <w:ind w:left="0"/>
              <w:jc w:val="center"/>
              <w:rPr>
                <w:rFonts w:ascii="Arial" w:hAnsi="Arial" w:cs="Arial"/>
                <w:color w:val="000000"/>
                <w:sz w:val="18"/>
                <w:szCs w:val="18"/>
              </w:rPr>
            </w:pPr>
            <w:r w:rsidRPr="006A6314">
              <w:rPr>
                <w:rFonts w:ascii="Arial" w:hAnsi="Arial" w:cs="Arial"/>
                <w:color w:val="000000"/>
                <w:sz w:val="18"/>
                <w:szCs w:val="18"/>
              </w:rPr>
              <w:t>(PO1)</w:t>
            </w:r>
          </w:p>
        </w:tc>
        <w:tc>
          <w:tcPr>
            <w:tcW w:w="1051" w:type="dxa"/>
            <w:vAlign w:val="center"/>
          </w:tcPr>
          <w:p w14:paraId="27E76C22"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Cognitive domain – level 5</w:t>
            </w:r>
          </w:p>
        </w:tc>
        <w:tc>
          <w:tcPr>
            <w:tcW w:w="1747" w:type="dxa"/>
            <w:vAlign w:val="center"/>
          </w:tcPr>
          <w:p w14:paraId="742C1709"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Lecture Note</w:t>
            </w:r>
          </w:p>
          <w:p w14:paraId="5A7CA76F"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iCs/>
                <w:sz w:val="18"/>
                <w:szCs w:val="18"/>
              </w:rPr>
              <w:t xml:space="preserve"> </w:t>
            </w:r>
            <w:r w:rsidRPr="006A6314">
              <w:rPr>
                <w:rFonts w:ascii="Arial" w:hAnsi="Arial" w:cs="Arial"/>
                <w:color w:val="000000"/>
                <w:sz w:val="18"/>
                <w:szCs w:val="18"/>
              </w:rPr>
              <w:t>Text Book</w:t>
            </w:r>
          </w:p>
          <w:p w14:paraId="7B302E34"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Audio/Video</w:t>
            </w:r>
          </w:p>
          <w:p w14:paraId="02697BC7"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Web Material</w:t>
            </w:r>
          </w:p>
          <w:p w14:paraId="23BE3093"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Journal paper</w:t>
            </w:r>
          </w:p>
        </w:tc>
        <w:tc>
          <w:tcPr>
            <w:tcW w:w="1612" w:type="dxa"/>
            <w:vAlign w:val="center"/>
          </w:tcPr>
          <w:p w14:paraId="525A427B"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Class Test</w:t>
            </w:r>
          </w:p>
          <w:p w14:paraId="6BB559AC"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Final Exam</w:t>
            </w:r>
          </w:p>
          <w:p w14:paraId="273E1864"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Assignment </w:t>
            </w:r>
          </w:p>
          <w:p w14:paraId="143A8661"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Participation</w:t>
            </w:r>
          </w:p>
          <w:p w14:paraId="2441E6BF" w14:textId="77777777" w:rsidR="002E3C27" w:rsidRPr="006A6314" w:rsidRDefault="002E3C27" w:rsidP="001C3606">
            <w:pPr>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Presentation</w:t>
            </w:r>
          </w:p>
        </w:tc>
      </w:tr>
      <w:tr w:rsidR="002E3C27" w:rsidRPr="006A6314" w14:paraId="5C8002F0" w14:textId="77777777" w:rsidTr="001C3606">
        <w:trPr>
          <w:trHeight w:val="1583"/>
          <w:jc w:val="center"/>
        </w:trPr>
        <w:tc>
          <w:tcPr>
            <w:tcW w:w="646" w:type="dxa"/>
            <w:vAlign w:val="center"/>
          </w:tcPr>
          <w:p w14:paraId="54D4055A"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lastRenderedPageBreak/>
              <w:t>CO2</w:t>
            </w:r>
          </w:p>
        </w:tc>
        <w:tc>
          <w:tcPr>
            <w:tcW w:w="1762" w:type="dxa"/>
          </w:tcPr>
          <w:p w14:paraId="64DE2E6D" w14:textId="77777777" w:rsidR="002E3C27" w:rsidRPr="006654BE" w:rsidRDefault="002E3C27" w:rsidP="001C3606">
            <w:pPr>
              <w:pStyle w:val="ListParagraph"/>
              <w:spacing w:after="0" w:line="240" w:lineRule="auto"/>
              <w:ind w:left="-18"/>
              <w:jc w:val="center"/>
              <w:rPr>
                <w:rFonts w:ascii="Arial" w:hAnsi="Arial" w:cs="Arial"/>
                <w:iCs/>
                <w:sz w:val="18"/>
                <w:szCs w:val="18"/>
              </w:rPr>
            </w:pPr>
          </w:p>
          <w:p w14:paraId="3AA7F88B" w14:textId="77777777" w:rsidR="002E3C27" w:rsidRPr="006A6314" w:rsidRDefault="002E3C27" w:rsidP="001C3606">
            <w:pPr>
              <w:pStyle w:val="ListParagraph"/>
              <w:spacing w:after="0" w:line="240" w:lineRule="auto"/>
              <w:ind w:left="-18"/>
              <w:jc w:val="center"/>
              <w:rPr>
                <w:rFonts w:ascii="Arial" w:hAnsi="Arial" w:cs="Arial"/>
                <w:color w:val="000000"/>
                <w:sz w:val="18"/>
                <w:szCs w:val="18"/>
              </w:rPr>
            </w:pPr>
            <w:r w:rsidRPr="006654BE">
              <w:rPr>
                <w:rFonts w:ascii="Arial" w:hAnsi="Arial" w:cs="Arial"/>
                <w:iCs/>
                <w:sz w:val="18"/>
                <w:szCs w:val="18"/>
              </w:rPr>
              <w:t>To</w:t>
            </w:r>
            <w:r>
              <w:rPr>
                <w:rFonts w:ascii="Arial" w:hAnsi="Arial" w:cs="Arial"/>
                <w:b/>
                <w:bCs/>
                <w:iCs/>
                <w:sz w:val="18"/>
                <w:szCs w:val="18"/>
              </w:rPr>
              <w:t xml:space="preserve"> a</w:t>
            </w:r>
            <w:r w:rsidRPr="006A6314">
              <w:rPr>
                <w:rFonts w:ascii="Arial" w:hAnsi="Arial" w:cs="Arial"/>
                <w:b/>
                <w:bCs/>
                <w:iCs/>
                <w:sz w:val="18"/>
                <w:szCs w:val="18"/>
              </w:rPr>
              <w:t xml:space="preserve">nalyze </w:t>
            </w:r>
            <w:r w:rsidRPr="006A6314">
              <w:rPr>
                <w:rFonts w:ascii="Arial" w:hAnsi="Arial" w:cs="Arial"/>
                <w:iCs/>
                <w:sz w:val="18"/>
                <w:szCs w:val="18"/>
              </w:rPr>
              <w:t>different characteristic of digital signal in frequency domain</w:t>
            </w:r>
          </w:p>
        </w:tc>
        <w:tc>
          <w:tcPr>
            <w:tcW w:w="2357" w:type="dxa"/>
            <w:vAlign w:val="center"/>
          </w:tcPr>
          <w:p w14:paraId="58F6CA61" w14:textId="77777777" w:rsidR="002E3C27" w:rsidRPr="006A6314" w:rsidRDefault="002E3C27" w:rsidP="001C3606">
            <w:pPr>
              <w:pStyle w:val="ListParagraph"/>
              <w:spacing w:after="0" w:line="240" w:lineRule="auto"/>
              <w:ind w:left="0"/>
              <w:jc w:val="center"/>
              <w:rPr>
                <w:rFonts w:ascii="Arial" w:hAnsi="Arial" w:cs="Arial"/>
                <w:b/>
                <w:bCs/>
                <w:color w:val="000000"/>
                <w:sz w:val="18"/>
                <w:szCs w:val="18"/>
              </w:rPr>
            </w:pPr>
            <w:r w:rsidRPr="006A6314">
              <w:rPr>
                <w:rFonts w:ascii="Arial" w:hAnsi="Arial" w:cs="Arial"/>
                <w:b/>
                <w:bCs/>
                <w:color w:val="000000"/>
                <w:sz w:val="18"/>
                <w:szCs w:val="18"/>
              </w:rPr>
              <w:t>Problem analysis:</w:t>
            </w:r>
          </w:p>
          <w:p w14:paraId="0EBEDBEF" w14:textId="77777777" w:rsidR="002E3C27" w:rsidRPr="006A6314" w:rsidRDefault="002E3C27" w:rsidP="001C3606">
            <w:pPr>
              <w:pStyle w:val="ListParagraph"/>
              <w:spacing w:after="0" w:line="240" w:lineRule="auto"/>
              <w:ind w:left="0"/>
              <w:jc w:val="center"/>
              <w:rPr>
                <w:rFonts w:ascii="Arial" w:hAnsi="Arial" w:cs="Arial"/>
                <w:color w:val="000000"/>
                <w:sz w:val="18"/>
                <w:szCs w:val="18"/>
              </w:rPr>
            </w:pPr>
            <w:r w:rsidRPr="006A6314">
              <w:rPr>
                <w:rFonts w:ascii="Arial" w:hAnsi="Arial" w:cs="Arial"/>
                <w:color w:val="000000"/>
                <w:sz w:val="18"/>
                <w:szCs w:val="18"/>
              </w:rPr>
              <w:t xml:space="preserve"> (PO2)</w:t>
            </w:r>
          </w:p>
        </w:tc>
        <w:tc>
          <w:tcPr>
            <w:tcW w:w="1051" w:type="dxa"/>
            <w:vAlign w:val="center"/>
          </w:tcPr>
          <w:p w14:paraId="4B081A7E"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Cognitive domain – level 3</w:t>
            </w:r>
          </w:p>
        </w:tc>
        <w:tc>
          <w:tcPr>
            <w:tcW w:w="1747" w:type="dxa"/>
            <w:vAlign w:val="center"/>
          </w:tcPr>
          <w:p w14:paraId="10ED363B"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Lecture Note</w:t>
            </w:r>
          </w:p>
          <w:p w14:paraId="774642D5"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Text Book</w:t>
            </w:r>
          </w:p>
          <w:p w14:paraId="5D7ED791"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Audio/Video</w:t>
            </w:r>
          </w:p>
          <w:p w14:paraId="6620CEFC"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Web Material</w:t>
            </w:r>
          </w:p>
          <w:p w14:paraId="13B17650" w14:textId="77777777" w:rsidR="002E3C27" w:rsidRPr="006A6314" w:rsidRDefault="002E3C27" w:rsidP="001C3606">
            <w:pPr>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Journal paper</w:t>
            </w:r>
          </w:p>
        </w:tc>
        <w:tc>
          <w:tcPr>
            <w:tcW w:w="1612" w:type="dxa"/>
            <w:vAlign w:val="center"/>
          </w:tcPr>
          <w:p w14:paraId="1A148998"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iCs/>
                <w:sz w:val="18"/>
                <w:szCs w:val="18"/>
              </w:rPr>
              <w:t xml:space="preserve"> </w:t>
            </w:r>
            <w:r w:rsidRPr="006A6314">
              <w:rPr>
                <w:rFonts w:ascii="Arial" w:hAnsi="Arial" w:cs="Arial"/>
                <w:color w:val="000000"/>
                <w:sz w:val="18"/>
                <w:szCs w:val="18"/>
              </w:rPr>
              <w:t>Class Test</w:t>
            </w:r>
          </w:p>
          <w:p w14:paraId="20EF5E58"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Final Exam</w:t>
            </w:r>
          </w:p>
          <w:p w14:paraId="1A030C72"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iCs/>
                <w:sz w:val="18"/>
                <w:szCs w:val="18"/>
              </w:rPr>
              <w:t xml:space="preserve"> </w:t>
            </w:r>
            <w:r w:rsidRPr="006A6314">
              <w:rPr>
                <w:rFonts w:ascii="Arial" w:hAnsi="Arial" w:cs="Arial"/>
                <w:color w:val="000000"/>
                <w:sz w:val="18"/>
                <w:szCs w:val="18"/>
              </w:rPr>
              <w:t>Assignment</w:t>
            </w:r>
          </w:p>
          <w:p w14:paraId="020126EB"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Participation</w:t>
            </w:r>
          </w:p>
          <w:p w14:paraId="013EAD03"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Presentation</w:t>
            </w:r>
          </w:p>
        </w:tc>
      </w:tr>
      <w:tr w:rsidR="002E3C27" w:rsidRPr="006A6314" w14:paraId="011DCBBF" w14:textId="77777777" w:rsidTr="001C3606">
        <w:trPr>
          <w:trHeight w:val="1700"/>
          <w:jc w:val="center"/>
        </w:trPr>
        <w:tc>
          <w:tcPr>
            <w:tcW w:w="646" w:type="dxa"/>
            <w:vAlign w:val="center"/>
          </w:tcPr>
          <w:p w14:paraId="35FDA087"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CO3</w:t>
            </w:r>
          </w:p>
        </w:tc>
        <w:tc>
          <w:tcPr>
            <w:tcW w:w="1762" w:type="dxa"/>
          </w:tcPr>
          <w:p w14:paraId="5E041EA0" w14:textId="77777777" w:rsidR="002E3C27" w:rsidRPr="006A6314" w:rsidRDefault="002E3C27" w:rsidP="001C3606">
            <w:pPr>
              <w:jc w:val="center"/>
              <w:rPr>
                <w:rFonts w:ascii="Arial" w:hAnsi="Arial" w:cs="Arial"/>
                <w:iCs/>
                <w:sz w:val="18"/>
                <w:szCs w:val="18"/>
              </w:rPr>
            </w:pPr>
          </w:p>
          <w:p w14:paraId="5F17DA2E" w14:textId="77777777" w:rsidR="002E3C27" w:rsidRPr="006654BE" w:rsidRDefault="002E3C27" w:rsidP="001C3606">
            <w:pPr>
              <w:jc w:val="center"/>
              <w:rPr>
                <w:rFonts w:ascii="Arial" w:hAnsi="Arial" w:cs="Arial"/>
                <w:iCs/>
                <w:sz w:val="18"/>
                <w:szCs w:val="18"/>
              </w:rPr>
            </w:pPr>
          </w:p>
          <w:p w14:paraId="311A12CB" w14:textId="77777777" w:rsidR="002E3C27" w:rsidRPr="006A6314" w:rsidRDefault="002E3C27" w:rsidP="001C3606">
            <w:pPr>
              <w:jc w:val="center"/>
              <w:rPr>
                <w:rFonts w:ascii="Arial" w:hAnsi="Arial" w:cs="Arial"/>
                <w:color w:val="000000"/>
                <w:sz w:val="18"/>
                <w:szCs w:val="18"/>
              </w:rPr>
            </w:pPr>
            <w:r w:rsidRPr="006654BE">
              <w:rPr>
                <w:rFonts w:ascii="Arial" w:hAnsi="Arial" w:cs="Arial"/>
                <w:iCs/>
                <w:sz w:val="18"/>
                <w:szCs w:val="18"/>
              </w:rPr>
              <w:t>To</w:t>
            </w:r>
            <w:r>
              <w:rPr>
                <w:rFonts w:ascii="Arial" w:hAnsi="Arial" w:cs="Arial"/>
                <w:b/>
                <w:bCs/>
                <w:iCs/>
                <w:sz w:val="18"/>
                <w:szCs w:val="18"/>
              </w:rPr>
              <w:t xml:space="preserve"> c</w:t>
            </w:r>
            <w:r w:rsidRPr="006A6314">
              <w:rPr>
                <w:rFonts w:ascii="Arial" w:hAnsi="Arial" w:cs="Arial"/>
                <w:b/>
                <w:bCs/>
                <w:iCs/>
                <w:sz w:val="18"/>
                <w:szCs w:val="18"/>
              </w:rPr>
              <w:t xml:space="preserve">onstruct </w:t>
            </w:r>
            <w:r w:rsidRPr="006A6314">
              <w:rPr>
                <w:rFonts w:ascii="Arial" w:hAnsi="Arial" w:cs="Arial"/>
                <w:iCs/>
                <w:sz w:val="18"/>
                <w:szCs w:val="18"/>
              </w:rPr>
              <w:t>different types of digital filter</w:t>
            </w:r>
          </w:p>
        </w:tc>
        <w:tc>
          <w:tcPr>
            <w:tcW w:w="2357" w:type="dxa"/>
            <w:vAlign w:val="center"/>
          </w:tcPr>
          <w:p w14:paraId="504FC7CB" w14:textId="77777777" w:rsidR="002E3C27" w:rsidRPr="006A6314" w:rsidRDefault="002E3C27" w:rsidP="001C3606">
            <w:pPr>
              <w:pStyle w:val="ListParagraph"/>
              <w:spacing w:after="0" w:line="240" w:lineRule="auto"/>
              <w:ind w:left="0"/>
              <w:jc w:val="center"/>
              <w:rPr>
                <w:rFonts w:ascii="Arial" w:hAnsi="Arial" w:cs="Arial"/>
                <w:b/>
                <w:bCs/>
                <w:color w:val="000000"/>
                <w:sz w:val="18"/>
                <w:szCs w:val="18"/>
              </w:rPr>
            </w:pPr>
            <w:r w:rsidRPr="006A6314">
              <w:rPr>
                <w:rFonts w:ascii="Arial" w:hAnsi="Arial" w:cs="Arial"/>
                <w:b/>
                <w:bCs/>
                <w:color w:val="000000"/>
                <w:sz w:val="18"/>
                <w:szCs w:val="18"/>
              </w:rPr>
              <w:t xml:space="preserve">Design/Development of solutions: </w:t>
            </w:r>
          </w:p>
          <w:p w14:paraId="1FB08C9E" w14:textId="77777777" w:rsidR="002E3C27" w:rsidRPr="006A6314" w:rsidRDefault="002E3C27" w:rsidP="001C3606">
            <w:pPr>
              <w:pStyle w:val="ListParagraph"/>
              <w:spacing w:after="0" w:line="240" w:lineRule="auto"/>
              <w:ind w:left="0"/>
              <w:jc w:val="center"/>
              <w:rPr>
                <w:rFonts w:ascii="Arial" w:hAnsi="Arial" w:cs="Arial"/>
                <w:color w:val="000000"/>
                <w:sz w:val="18"/>
                <w:szCs w:val="18"/>
              </w:rPr>
            </w:pPr>
            <w:r w:rsidRPr="006A6314">
              <w:rPr>
                <w:rFonts w:ascii="Arial" w:hAnsi="Arial" w:cs="Arial"/>
                <w:color w:val="000000"/>
                <w:sz w:val="18"/>
                <w:szCs w:val="18"/>
              </w:rPr>
              <w:t xml:space="preserve"> (PO3)</w:t>
            </w:r>
          </w:p>
        </w:tc>
        <w:tc>
          <w:tcPr>
            <w:tcW w:w="1051" w:type="dxa"/>
            <w:vAlign w:val="center"/>
          </w:tcPr>
          <w:p w14:paraId="530F4304" w14:textId="77777777" w:rsidR="002E3C27" w:rsidRPr="006A6314" w:rsidRDefault="002E3C27" w:rsidP="001C3606">
            <w:pPr>
              <w:jc w:val="center"/>
              <w:rPr>
                <w:rFonts w:ascii="Arial" w:hAnsi="Arial" w:cs="Arial"/>
                <w:color w:val="000000"/>
                <w:sz w:val="18"/>
                <w:szCs w:val="18"/>
              </w:rPr>
            </w:pPr>
            <w:r w:rsidRPr="006A6314">
              <w:rPr>
                <w:rFonts w:ascii="Arial" w:hAnsi="Arial" w:cs="Arial"/>
                <w:color w:val="000000"/>
                <w:sz w:val="18"/>
                <w:szCs w:val="18"/>
              </w:rPr>
              <w:t>Cognitive domain – level 2</w:t>
            </w:r>
          </w:p>
        </w:tc>
        <w:tc>
          <w:tcPr>
            <w:tcW w:w="1747" w:type="dxa"/>
            <w:vAlign w:val="center"/>
          </w:tcPr>
          <w:p w14:paraId="0B8AE472"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Lecture Note</w:t>
            </w:r>
          </w:p>
          <w:p w14:paraId="6A6AA3C8"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Text Book</w:t>
            </w:r>
          </w:p>
          <w:p w14:paraId="181A1C9B"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Audio/Video</w:t>
            </w:r>
          </w:p>
          <w:p w14:paraId="3CC81DD5"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iCs/>
                <w:sz w:val="18"/>
                <w:szCs w:val="18"/>
              </w:rPr>
              <w:t xml:space="preserve"> </w:t>
            </w:r>
            <w:r w:rsidRPr="006A6314">
              <w:rPr>
                <w:rFonts w:ascii="Arial" w:hAnsi="Arial" w:cs="Arial"/>
                <w:color w:val="000000"/>
                <w:sz w:val="18"/>
                <w:szCs w:val="18"/>
              </w:rPr>
              <w:t>Web Material</w:t>
            </w:r>
          </w:p>
          <w:p w14:paraId="642D3EB5" w14:textId="77777777" w:rsidR="002E3C27" w:rsidRPr="006A6314" w:rsidRDefault="002E3C27" w:rsidP="001C3606">
            <w:pPr>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Journal paper</w:t>
            </w:r>
          </w:p>
        </w:tc>
        <w:tc>
          <w:tcPr>
            <w:tcW w:w="1612" w:type="dxa"/>
            <w:vAlign w:val="center"/>
          </w:tcPr>
          <w:p w14:paraId="36CB86C9"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iCs/>
                <w:sz w:val="18"/>
                <w:szCs w:val="18"/>
              </w:rPr>
              <w:t xml:space="preserve"> </w:t>
            </w:r>
            <w:r w:rsidRPr="006A6314">
              <w:rPr>
                <w:rFonts w:ascii="Arial" w:hAnsi="Arial" w:cs="Arial"/>
                <w:color w:val="000000"/>
                <w:sz w:val="18"/>
                <w:szCs w:val="18"/>
              </w:rPr>
              <w:t>Class Test</w:t>
            </w:r>
          </w:p>
          <w:p w14:paraId="38FEAF7A"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hAnsi="Arial" w:cs="Arial"/>
                <w:color w:val="000000"/>
                <w:sz w:val="18"/>
                <w:szCs w:val="18"/>
              </w:rPr>
              <w:t xml:space="preserve"> Final Exam</w:t>
            </w:r>
          </w:p>
          <w:p w14:paraId="1D9EA8B9"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Assignment </w:t>
            </w:r>
          </w:p>
          <w:p w14:paraId="6ABB8D08" w14:textId="77777777" w:rsidR="002E3C27" w:rsidRPr="006A6314" w:rsidRDefault="002E3C27" w:rsidP="001C3606">
            <w:pPr>
              <w:spacing w:line="276" w:lineRule="auto"/>
              <w:rPr>
                <w:rFonts w:ascii="Arial" w:hAnsi="Arial" w:cs="Arial"/>
                <w:color w:val="000000"/>
                <w:sz w:val="18"/>
                <w:szCs w:val="18"/>
              </w:rPr>
            </w:pPr>
            <w:r w:rsidRPr="006A6314">
              <w:rPr>
                <w:rFonts w:ascii="MS Gothic" w:eastAsia="MS Gothic" w:hAnsi="MS Gothic" w:cs="MS Gothic" w:hint="eastAsia"/>
                <w:color w:val="000000"/>
                <w:sz w:val="18"/>
                <w:szCs w:val="18"/>
              </w:rPr>
              <w:t>☐</w:t>
            </w:r>
            <w:r w:rsidRPr="006A6314">
              <w:rPr>
                <w:rFonts w:ascii="Arial" w:hAnsi="Arial" w:cs="Arial"/>
                <w:color w:val="000000"/>
                <w:sz w:val="18"/>
                <w:szCs w:val="18"/>
              </w:rPr>
              <w:t xml:space="preserve"> Participation</w:t>
            </w:r>
          </w:p>
          <w:p w14:paraId="381E6537" w14:textId="77777777" w:rsidR="002E3C27" w:rsidRPr="006A6314" w:rsidRDefault="002E3C27" w:rsidP="001C3606">
            <w:pPr>
              <w:rPr>
                <w:rFonts w:ascii="Arial" w:hAnsi="Arial" w:cs="Arial"/>
                <w:color w:val="000000"/>
                <w:sz w:val="18"/>
                <w:szCs w:val="18"/>
              </w:rPr>
            </w:pPr>
            <w:r w:rsidRPr="006A6314">
              <w:rPr>
                <w:rFonts w:ascii="MS Gothic" w:eastAsia="MS Gothic" w:hAnsi="MS Gothic" w:cs="MS Gothic" w:hint="eastAsia"/>
                <w:iCs/>
                <w:sz w:val="18"/>
                <w:szCs w:val="18"/>
              </w:rPr>
              <w:t>☒</w:t>
            </w:r>
            <w:r w:rsidRPr="006A6314">
              <w:rPr>
                <w:rFonts w:ascii="Arial" w:eastAsia="MS Gothic" w:hAnsi="Arial" w:cs="Arial"/>
                <w:color w:val="000000"/>
                <w:sz w:val="18"/>
                <w:szCs w:val="18"/>
              </w:rPr>
              <w:t xml:space="preserve"> </w:t>
            </w:r>
            <w:r w:rsidRPr="006A6314">
              <w:rPr>
                <w:rFonts w:ascii="Arial" w:hAnsi="Arial" w:cs="Arial"/>
                <w:color w:val="000000"/>
                <w:sz w:val="18"/>
                <w:szCs w:val="18"/>
              </w:rPr>
              <w:t>Presentation</w:t>
            </w:r>
          </w:p>
        </w:tc>
      </w:tr>
    </w:tbl>
    <w:p w14:paraId="6F1E0CEA" w14:textId="77777777" w:rsidR="002E3C27" w:rsidRPr="006A6314" w:rsidRDefault="002E3C27" w:rsidP="002E3C27">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2E3C27" w:rsidRPr="006A6314" w14:paraId="4FD1A9C6" w14:textId="77777777" w:rsidTr="001C3606">
        <w:trPr>
          <w:jc w:val="center"/>
        </w:trPr>
        <w:tc>
          <w:tcPr>
            <w:tcW w:w="9269" w:type="dxa"/>
          </w:tcPr>
          <w:p w14:paraId="6EE2657E" w14:textId="77777777" w:rsidR="002E3C27" w:rsidRPr="006A6314" w:rsidRDefault="002E3C27" w:rsidP="001C3606">
            <w:pPr>
              <w:rPr>
                <w:rFonts w:ascii="Arial" w:hAnsi="Arial" w:cs="Arial"/>
                <w:b/>
                <w:color w:val="000000"/>
                <w:sz w:val="18"/>
                <w:szCs w:val="18"/>
              </w:rPr>
            </w:pPr>
          </w:p>
          <w:p w14:paraId="7E5C7B25" w14:textId="77777777" w:rsidR="002E3C27" w:rsidRPr="006A6314" w:rsidRDefault="002E3C27" w:rsidP="001C3606">
            <w:pPr>
              <w:rPr>
                <w:rFonts w:ascii="Arial" w:hAnsi="Arial" w:cs="Arial"/>
                <w:b/>
                <w:color w:val="000000"/>
                <w:sz w:val="18"/>
                <w:szCs w:val="18"/>
              </w:rPr>
            </w:pPr>
            <w:r w:rsidRPr="006A6314">
              <w:rPr>
                <w:rFonts w:ascii="Arial" w:hAnsi="Arial" w:cs="Arial"/>
                <w:b/>
                <w:color w:val="000000"/>
                <w:sz w:val="18"/>
                <w:szCs w:val="18"/>
              </w:rPr>
              <w:t>Assessment and Marks Distribution:</w:t>
            </w:r>
          </w:p>
          <w:p w14:paraId="3CED3BB1" w14:textId="77777777" w:rsidR="002E3C27" w:rsidRPr="006A6314" w:rsidRDefault="002E3C27" w:rsidP="001C3606">
            <w:pPr>
              <w:rPr>
                <w:rFonts w:ascii="Arial" w:hAnsi="Arial" w:cs="Arial"/>
                <w:bCs/>
                <w:color w:val="000000"/>
                <w:sz w:val="18"/>
                <w:szCs w:val="18"/>
              </w:rPr>
            </w:pPr>
            <w:r w:rsidRPr="006A6314">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7417DBE0" w14:textId="77777777" w:rsidR="002E3C27" w:rsidRPr="006A6314" w:rsidRDefault="002E3C27" w:rsidP="001C3606">
            <w:pPr>
              <w:rPr>
                <w:rFonts w:ascii="Arial" w:hAnsi="Arial" w:cs="Arial"/>
                <w:bCs/>
                <w:color w:val="000000"/>
                <w:sz w:val="18"/>
                <w:szCs w:val="18"/>
              </w:rPr>
            </w:pPr>
            <w:r w:rsidRPr="006A6314">
              <w:rPr>
                <w:rFonts w:ascii="Arial" w:hAnsi="Arial" w:cs="Arial"/>
                <w:bCs/>
                <w:color w:val="000000"/>
                <w:sz w:val="18"/>
                <w:szCs w:val="18"/>
              </w:rPr>
              <w:tab/>
              <w:t>Class tests + Assignments due in different times of the semester (</w:t>
            </w:r>
            <w:r>
              <w:rPr>
                <w:rFonts w:ascii="Arial" w:hAnsi="Arial" w:cs="Arial"/>
                <w:bCs/>
                <w:color w:val="000000"/>
                <w:sz w:val="18"/>
                <w:szCs w:val="18"/>
              </w:rPr>
              <w:t>15%</w:t>
            </w:r>
            <w:r w:rsidRPr="006A6314">
              <w:rPr>
                <w:rFonts w:ascii="Arial" w:hAnsi="Arial" w:cs="Arial"/>
                <w:bCs/>
                <w:color w:val="000000"/>
                <w:sz w:val="18"/>
                <w:szCs w:val="18"/>
              </w:rPr>
              <w:t>)</w:t>
            </w:r>
          </w:p>
          <w:p w14:paraId="525B13C4" w14:textId="77777777" w:rsidR="002E3C27" w:rsidRPr="006A6314" w:rsidRDefault="002E3C27" w:rsidP="001C3606">
            <w:pPr>
              <w:rPr>
                <w:rFonts w:ascii="Arial" w:hAnsi="Arial" w:cs="Arial"/>
                <w:bCs/>
                <w:color w:val="000000"/>
                <w:sz w:val="18"/>
                <w:szCs w:val="18"/>
              </w:rPr>
            </w:pPr>
            <w:r w:rsidRPr="006A6314">
              <w:rPr>
                <w:rFonts w:ascii="Arial" w:hAnsi="Arial" w:cs="Arial"/>
                <w:bCs/>
                <w:color w:val="000000"/>
                <w:sz w:val="18"/>
                <w:szCs w:val="18"/>
              </w:rPr>
              <w:tab/>
              <w:t>A comprehensive final exam (</w:t>
            </w:r>
            <w:r>
              <w:rPr>
                <w:rFonts w:ascii="Arial" w:hAnsi="Arial" w:cs="Arial"/>
                <w:bCs/>
                <w:color w:val="000000"/>
                <w:sz w:val="18"/>
                <w:szCs w:val="18"/>
              </w:rPr>
              <w:t>80%</w:t>
            </w:r>
            <w:r w:rsidRPr="006A6314">
              <w:rPr>
                <w:rFonts w:ascii="Arial" w:hAnsi="Arial" w:cs="Arial"/>
                <w:bCs/>
                <w:color w:val="000000"/>
                <w:sz w:val="18"/>
                <w:szCs w:val="18"/>
              </w:rPr>
              <w:t xml:space="preserve">), Total Time: 3 hours. </w:t>
            </w:r>
          </w:p>
          <w:p w14:paraId="0B12158E" w14:textId="77777777" w:rsidR="002E3C27" w:rsidRPr="006A6314" w:rsidRDefault="002E3C27" w:rsidP="001C3606">
            <w:pPr>
              <w:rPr>
                <w:rFonts w:ascii="Arial" w:hAnsi="Arial" w:cs="Arial"/>
                <w:b/>
                <w:color w:val="000000"/>
                <w:sz w:val="18"/>
                <w:szCs w:val="18"/>
              </w:rPr>
            </w:pPr>
            <w:r w:rsidRPr="006A6314">
              <w:rPr>
                <w:rFonts w:ascii="Arial" w:hAnsi="Arial" w:cs="Arial"/>
                <w:bCs/>
                <w:color w:val="000000"/>
                <w:sz w:val="18"/>
                <w:szCs w:val="18"/>
              </w:rPr>
              <w:tab/>
              <w:t>A class participation mark (</w:t>
            </w:r>
            <w:r>
              <w:rPr>
                <w:rFonts w:ascii="Arial" w:hAnsi="Arial" w:cs="Arial"/>
                <w:bCs/>
                <w:color w:val="000000"/>
                <w:sz w:val="18"/>
                <w:szCs w:val="18"/>
              </w:rPr>
              <w:t>5%</w:t>
            </w:r>
            <w:r w:rsidRPr="006A6314">
              <w:rPr>
                <w:rFonts w:ascii="Arial" w:hAnsi="Arial" w:cs="Arial"/>
                <w:bCs/>
                <w:color w:val="000000"/>
                <w:sz w:val="18"/>
                <w:szCs w:val="18"/>
              </w:rPr>
              <w:t>).</w:t>
            </w:r>
          </w:p>
        </w:tc>
      </w:tr>
      <w:tr w:rsidR="002E3C27" w:rsidRPr="006A6314" w14:paraId="431D72B9" w14:textId="77777777" w:rsidTr="001C3606">
        <w:trPr>
          <w:jc w:val="center"/>
        </w:trPr>
        <w:tc>
          <w:tcPr>
            <w:tcW w:w="9269" w:type="dxa"/>
          </w:tcPr>
          <w:p w14:paraId="396AEBD2" w14:textId="77777777" w:rsidR="002E3C27" w:rsidRPr="006A6314" w:rsidRDefault="002E3C27" w:rsidP="001C3606">
            <w:pPr>
              <w:spacing w:after="120"/>
              <w:rPr>
                <w:rFonts w:ascii="Arial" w:hAnsi="Arial" w:cs="Arial"/>
                <w:b/>
                <w:bCs/>
                <w:iCs/>
                <w:sz w:val="18"/>
                <w:szCs w:val="18"/>
              </w:rPr>
            </w:pPr>
          </w:p>
          <w:p w14:paraId="55E5976D" w14:textId="77777777" w:rsidR="002E3C27" w:rsidRPr="006A6314" w:rsidRDefault="002E3C27" w:rsidP="001C3606">
            <w:pPr>
              <w:spacing w:after="120"/>
              <w:rPr>
                <w:rFonts w:ascii="Arial" w:hAnsi="Arial" w:cs="Arial"/>
                <w:b/>
                <w:bCs/>
                <w:iCs/>
                <w:sz w:val="18"/>
                <w:szCs w:val="18"/>
              </w:rPr>
            </w:pPr>
            <w:r w:rsidRPr="006A6314">
              <w:rPr>
                <w:rFonts w:ascii="Arial" w:hAnsi="Arial" w:cs="Arial"/>
                <w:b/>
                <w:bCs/>
                <w:iCs/>
                <w:sz w:val="18"/>
                <w:szCs w:val="18"/>
              </w:rPr>
              <w:t>Course Contents:</w:t>
            </w:r>
          </w:p>
          <w:p w14:paraId="63EF1D04" w14:textId="77777777" w:rsidR="002E3C27" w:rsidRPr="006A6314" w:rsidRDefault="002E3C27" w:rsidP="001C3606">
            <w:pPr>
              <w:spacing w:after="120"/>
              <w:jc w:val="both"/>
              <w:rPr>
                <w:rFonts w:ascii="Arial" w:hAnsi="Arial" w:cs="Arial"/>
                <w:sz w:val="18"/>
                <w:szCs w:val="18"/>
              </w:rPr>
            </w:pPr>
            <w:r w:rsidRPr="006A6314">
              <w:rPr>
                <w:rFonts w:ascii="Arial" w:hAnsi="Arial" w:cs="Arial"/>
                <w:sz w:val="18"/>
                <w:szCs w:val="18"/>
              </w:rPr>
              <w:t>Introduction: signals, systems and signal processing, classification of signals, the concept of frequency in continuous time and discrete time signals, analog to digital and digital to analog conversion, Sampling and quantization.</w:t>
            </w:r>
          </w:p>
          <w:p w14:paraId="67391C49" w14:textId="77777777" w:rsidR="002E3C27" w:rsidRPr="006A6314" w:rsidRDefault="002E3C27" w:rsidP="001C3606">
            <w:pPr>
              <w:spacing w:after="120"/>
              <w:jc w:val="both"/>
              <w:rPr>
                <w:rFonts w:ascii="Arial" w:hAnsi="Arial" w:cs="Arial"/>
                <w:sz w:val="18"/>
                <w:szCs w:val="18"/>
              </w:rPr>
            </w:pPr>
            <w:r w:rsidRPr="006A6314">
              <w:rPr>
                <w:rFonts w:ascii="Arial" w:hAnsi="Arial" w:cs="Arial"/>
                <w:sz w:val="18"/>
                <w:szCs w:val="18"/>
              </w:rPr>
              <w:t>Discrete time signals and systems: Discrete time signals, discrete time systems, analysis of discrete time linear time invariant systems. Discrete time systems described by difference equations, implementation of discrete time systems, correlation and convolution of discrete time signals.</w:t>
            </w:r>
          </w:p>
          <w:p w14:paraId="14FF03B3" w14:textId="77777777" w:rsidR="002E3C27" w:rsidRPr="006A6314" w:rsidRDefault="002E3C27" w:rsidP="001C3606">
            <w:pPr>
              <w:spacing w:after="120"/>
              <w:jc w:val="both"/>
              <w:rPr>
                <w:rFonts w:ascii="Arial" w:hAnsi="Arial" w:cs="Arial"/>
                <w:sz w:val="18"/>
                <w:szCs w:val="18"/>
              </w:rPr>
            </w:pPr>
            <w:r w:rsidRPr="006A6314">
              <w:rPr>
                <w:rFonts w:ascii="Arial" w:hAnsi="Arial" w:cs="Arial"/>
                <w:sz w:val="18"/>
                <w:szCs w:val="18"/>
              </w:rPr>
              <w:t>The z-transform: Introduction, definition of the z-transform, z-transform and ROC of infinite duration sequence, properties of z-transform inversion of the z-transform, the one-sided z-transform.</w:t>
            </w:r>
          </w:p>
          <w:p w14:paraId="163DA214" w14:textId="77777777" w:rsidR="002E3C27" w:rsidRPr="006A6314" w:rsidRDefault="002E3C27" w:rsidP="001C3606">
            <w:pPr>
              <w:spacing w:after="120"/>
              <w:jc w:val="both"/>
              <w:rPr>
                <w:rFonts w:ascii="Arial" w:hAnsi="Arial" w:cs="Arial"/>
                <w:sz w:val="18"/>
                <w:szCs w:val="18"/>
              </w:rPr>
            </w:pPr>
            <w:r w:rsidRPr="006A6314">
              <w:rPr>
                <w:rFonts w:ascii="Arial" w:hAnsi="Arial" w:cs="Arial"/>
                <w:sz w:val="18"/>
                <w:szCs w:val="18"/>
              </w:rPr>
              <w:t>Frequency analysis of signals and systems: Frequency analysis of continuous time signals, Frequency analysis of discrete time signals, Properties of Fourier transform of discrete time signals, Frequency domain characteristics of linear time invariant system, linear time invariant systems as frequency selective filters, Inverse systems and deconvolution.</w:t>
            </w:r>
          </w:p>
          <w:p w14:paraId="557F87A5" w14:textId="77777777" w:rsidR="002E3C27" w:rsidRDefault="002E3C27" w:rsidP="001C3606">
            <w:pPr>
              <w:spacing w:after="120"/>
              <w:jc w:val="both"/>
              <w:rPr>
                <w:rFonts w:ascii="Arial" w:hAnsi="Arial" w:cs="Arial"/>
                <w:sz w:val="18"/>
                <w:szCs w:val="18"/>
              </w:rPr>
            </w:pPr>
            <w:r w:rsidRPr="006A6314">
              <w:rPr>
                <w:rFonts w:ascii="Arial" w:hAnsi="Arial" w:cs="Arial"/>
                <w:sz w:val="18"/>
                <w:szCs w:val="18"/>
              </w:rPr>
              <w:t>The Discrete Fourier Transform: The DFT, Properties of the DFT, Filtering method based on the DFT, Frequency analysis of signals using the DFT. Fast Fourier Transform Algorithms: FFT algorithms, applications of FFT algorithm. Digital Filters: Design of FIR and IIR filters.</w:t>
            </w:r>
          </w:p>
          <w:p w14:paraId="1883AF7E" w14:textId="77777777" w:rsidR="002E3C27" w:rsidRPr="006A6314" w:rsidRDefault="002E3C27" w:rsidP="001C3606">
            <w:pPr>
              <w:spacing w:after="120"/>
              <w:jc w:val="both"/>
              <w:rPr>
                <w:rFonts w:ascii="Arial" w:hAnsi="Arial" w:cs="Arial"/>
                <w:sz w:val="18"/>
                <w:szCs w:val="18"/>
              </w:rPr>
            </w:pPr>
            <w:r>
              <w:rPr>
                <w:rFonts w:ascii="Arial" w:hAnsi="Arial" w:cs="Arial"/>
                <w:sz w:val="18"/>
                <w:szCs w:val="18"/>
              </w:rPr>
              <w:t xml:space="preserve">Wavelet and multiresolution processing. </w:t>
            </w:r>
          </w:p>
          <w:p w14:paraId="0EF0337E" w14:textId="77777777" w:rsidR="002E3C27" w:rsidRPr="006A6314" w:rsidRDefault="002E3C27" w:rsidP="001C3606">
            <w:pPr>
              <w:spacing w:after="120"/>
              <w:jc w:val="both"/>
              <w:rPr>
                <w:rFonts w:ascii="Arial" w:hAnsi="Arial" w:cs="Arial"/>
                <w:sz w:val="18"/>
                <w:szCs w:val="18"/>
              </w:rPr>
            </w:pPr>
            <w:r w:rsidRPr="006A6314">
              <w:rPr>
                <w:rFonts w:ascii="Arial" w:hAnsi="Arial" w:cs="Arial"/>
                <w:sz w:val="18"/>
                <w:szCs w:val="18"/>
              </w:rPr>
              <w:t xml:space="preserve">Adaptive filters: Adaptive system, </w:t>
            </w:r>
            <w:proofErr w:type="spellStart"/>
            <w:r w:rsidRPr="006A6314">
              <w:rPr>
                <w:rFonts w:ascii="Arial" w:hAnsi="Arial" w:cs="Arial"/>
                <w:sz w:val="18"/>
                <w:szCs w:val="18"/>
              </w:rPr>
              <w:t>kalman</w:t>
            </w:r>
            <w:proofErr w:type="spellEnd"/>
            <w:r w:rsidRPr="006A6314">
              <w:rPr>
                <w:rFonts w:ascii="Arial" w:hAnsi="Arial" w:cs="Arial"/>
                <w:sz w:val="18"/>
                <w:szCs w:val="18"/>
              </w:rPr>
              <w:t xml:space="preserve"> filters, RLS adaptive filters, the steepest-descent method, the LMS filters.</w:t>
            </w:r>
          </w:p>
          <w:p w14:paraId="2FF41D86" w14:textId="77777777" w:rsidR="002E3C27" w:rsidRPr="006A6314" w:rsidRDefault="002E3C27" w:rsidP="001C3606">
            <w:pPr>
              <w:rPr>
                <w:rFonts w:ascii="Arial" w:hAnsi="Arial" w:cs="Arial"/>
                <w:b/>
                <w:color w:val="FF0000"/>
                <w:sz w:val="18"/>
                <w:szCs w:val="18"/>
              </w:rPr>
            </w:pPr>
            <w:r w:rsidRPr="006A6314">
              <w:rPr>
                <w:rFonts w:ascii="Arial" w:hAnsi="Arial" w:cs="Arial"/>
                <w:sz w:val="18"/>
                <w:szCs w:val="18"/>
              </w:rPr>
              <w:t xml:space="preserve">Application of DSP: Speech processing, analysis and coding, </w:t>
            </w:r>
            <w:proofErr w:type="spellStart"/>
            <w:r w:rsidRPr="006A6314">
              <w:rPr>
                <w:rFonts w:ascii="Arial" w:hAnsi="Arial" w:cs="Arial"/>
                <w:sz w:val="18"/>
                <w:szCs w:val="18"/>
              </w:rPr>
              <w:t>Matlab</w:t>
            </w:r>
            <w:proofErr w:type="spellEnd"/>
            <w:r w:rsidRPr="006A6314">
              <w:rPr>
                <w:rFonts w:ascii="Arial" w:hAnsi="Arial" w:cs="Arial"/>
                <w:sz w:val="18"/>
                <w:szCs w:val="18"/>
              </w:rPr>
              <w:t xml:space="preserve"> application to DSP.</w:t>
            </w:r>
          </w:p>
        </w:tc>
      </w:tr>
    </w:tbl>
    <w:p w14:paraId="5BC70344" w14:textId="77777777" w:rsidR="002E3C27" w:rsidRPr="006A6314" w:rsidRDefault="002E3C27" w:rsidP="002E3C27">
      <w:pPr>
        <w:rPr>
          <w:rFonts w:ascii="Arial" w:hAnsi="Arial" w:cs="Arial"/>
          <w:sz w:val="18"/>
          <w:szCs w:val="18"/>
          <w:highlight w:val="yellow"/>
        </w:rPr>
      </w:pPr>
    </w:p>
    <w:p w14:paraId="7CD51C4B" w14:textId="77777777" w:rsidR="002E3C27" w:rsidRDefault="002E3C27" w:rsidP="002E3C27">
      <w:pPr>
        <w:rPr>
          <w:rFonts w:ascii="Arial" w:hAnsi="Arial" w:cs="Arial"/>
          <w:b/>
          <w:color w:val="FFFFFF"/>
          <w:sz w:val="18"/>
          <w:szCs w:val="18"/>
          <w:highlight w:val="black"/>
        </w:rPr>
      </w:pPr>
    </w:p>
    <w:p w14:paraId="16AB6C39" w14:textId="77777777" w:rsidR="002E3C27" w:rsidRPr="006A6314" w:rsidRDefault="002E3C27" w:rsidP="002E3C27">
      <w:pPr>
        <w:rPr>
          <w:rFonts w:ascii="Arial" w:hAnsi="Arial" w:cs="Arial"/>
          <w:b/>
          <w:spacing w:val="-3"/>
          <w:sz w:val="18"/>
          <w:szCs w:val="18"/>
        </w:rPr>
      </w:pPr>
      <w:r w:rsidRPr="006A6314">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431"/>
        <w:gridCol w:w="264"/>
        <w:gridCol w:w="6143"/>
      </w:tblGrid>
      <w:tr w:rsidR="002E3C27" w:rsidRPr="006A6314" w14:paraId="116EB403" w14:textId="77777777" w:rsidTr="001C3606">
        <w:trPr>
          <w:jc w:val="center"/>
        </w:trPr>
        <w:tc>
          <w:tcPr>
            <w:tcW w:w="196" w:type="pct"/>
          </w:tcPr>
          <w:p w14:paraId="49638DAA"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1.</w:t>
            </w:r>
          </w:p>
        </w:tc>
        <w:tc>
          <w:tcPr>
            <w:tcW w:w="1322" w:type="pct"/>
          </w:tcPr>
          <w:p w14:paraId="0B3E8D20" w14:textId="77777777" w:rsidR="002E3C27" w:rsidRPr="006A6314" w:rsidRDefault="002E3C27" w:rsidP="001C3606">
            <w:pPr>
              <w:suppressAutoHyphens/>
              <w:rPr>
                <w:rFonts w:ascii="Arial" w:hAnsi="Arial" w:cs="Arial"/>
                <w:spacing w:val="-3"/>
                <w:sz w:val="18"/>
                <w:szCs w:val="18"/>
              </w:rPr>
            </w:pPr>
            <w:r w:rsidRPr="006A6314">
              <w:rPr>
                <w:rFonts w:ascii="Arial" w:hAnsi="Arial" w:cs="Arial"/>
                <w:sz w:val="18"/>
                <w:szCs w:val="18"/>
              </w:rPr>
              <w:t xml:space="preserve">J. G. </w:t>
            </w:r>
            <w:proofErr w:type="spellStart"/>
            <w:r w:rsidRPr="006A6314">
              <w:rPr>
                <w:rFonts w:ascii="Arial" w:hAnsi="Arial" w:cs="Arial"/>
                <w:sz w:val="18"/>
                <w:szCs w:val="18"/>
              </w:rPr>
              <w:t>Prokis</w:t>
            </w:r>
            <w:proofErr w:type="spellEnd"/>
          </w:p>
        </w:tc>
        <w:tc>
          <w:tcPr>
            <w:tcW w:w="143" w:type="pct"/>
          </w:tcPr>
          <w:p w14:paraId="79B8BA58"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9" w:type="pct"/>
          </w:tcPr>
          <w:p w14:paraId="3ED1CB3D" w14:textId="77777777" w:rsidR="002E3C27" w:rsidRPr="006A6314" w:rsidRDefault="002E3C27" w:rsidP="001C3606">
            <w:pPr>
              <w:suppressAutoHyphens/>
              <w:rPr>
                <w:rFonts w:ascii="Arial" w:hAnsi="Arial" w:cs="Arial"/>
                <w:b/>
                <w:bCs/>
                <w:spacing w:val="-3"/>
                <w:sz w:val="18"/>
                <w:szCs w:val="18"/>
              </w:rPr>
            </w:pPr>
            <w:r w:rsidRPr="006A6314">
              <w:rPr>
                <w:rFonts w:ascii="Arial" w:hAnsi="Arial" w:cs="Arial"/>
                <w:b/>
                <w:bCs/>
                <w:spacing w:val="-3"/>
                <w:sz w:val="18"/>
                <w:szCs w:val="18"/>
              </w:rPr>
              <w:t xml:space="preserve">Digital Signal Processing, </w:t>
            </w:r>
            <w:r w:rsidRPr="006A6314">
              <w:rPr>
                <w:rFonts w:ascii="Arial" w:hAnsi="Arial" w:cs="Arial"/>
                <w:i/>
                <w:iCs/>
                <w:spacing w:val="-3"/>
                <w:sz w:val="18"/>
                <w:szCs w:val="18"/>
              </w:rPr>
              <w:t>Prentice-hall Of India</w:t>
            </w:r>
          </w:p>
        </w:tc>
      </w:tr>
      <w:tr w:rsidR="002E3C27" w:rsidRPr="006A6314" w14:paraId="59BD914E" w14:textId="77777777" w:rsidTr="001C3606">
        <w:trPr>
          <w:jc w:val="center"/>
        </w:trPr>
        <w:tc>
          <w:tcPr>
            <w:tcW w:w="196" w:type="pct"/>
          </w:tcPr>
          <w:p w14:paraId="5EFC8A30"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2.</w:t>
            </w:r>
          </w:p>
        </w:tc>
        <w:tc>
          <w:tcPr>
            <w:tcW w:w="1322" w:type="pct"/>
          </w:tcPr>
          <w:p w14:paraId="194E4EFF" w14:textId="77777777" w:rsidR="002E3C27" w:rsidRPr="006A6314" w:rsidRDefault="002E3C27" w:rsidP="001C3606">
            <w:pPr>
              <w:suppressAutoHyphens/>
              <w:rPr>
                <w:rFonts w:ascii="Arial" w:hAnsi="Arial" w:cs="Arial"/>
                <w:sz w:val="18"/>
                <w:szCs w:val="18"/>
              </w:rPr>
            </w:pPr>
            <w:r w:rsidRPr="006A6314">
              <w:rPr>
                <w:rFonts w:ascii="Arial" w:hAnsi="Arial" w:cs="Arial"/>
                <w:sz w:val="18"/>
                <w:szCs w:val="18"/>
              </w:rPr>
              <w:t>R. G. Lyon</w:t>
            </w:r>
          </w:p>
        </w:tc>
        <w:tc>
          <w:tcPr>
            <w:tcW w:w="143" w:type="pct"/>
          </w:tcPr>
          <w:p w14:paraId="6C395444"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9" w:type="pct"/>
          </w:tcPr>
          <w:p w14:paraId="6E62A76A" w14:textId="77777777" w:rsidR="002E3C27" w:rsidRPr="006A6314" w:rsidRDefault="002E3C27" w:rsidP="001C3606">
            <w:pPr>
              <w:suppressAutoHyphens/>
              <w:rPr>
                <w:rFonts w:ascii="Arial" w:hAnsi="Arial" w:cs="Arial"/>
                <w:b/>
                <w:bCs/>
                <w:spacing w:val="-3"/>
                <w:sz w:val="18"/>
                <w:szCs w:val="18"/>
              </w:rPr>
            </w:pPr>
            <w:r w:rsidRPr="006A6314">
              <w:rPr>
                <w:rFonts w:ascii="Arial" w:hAnsi="Arial" w:cs="Arial"/>
                <w:b/>
                <w:bCs/>
                <w:sz w:val="18"/>
                <w:szCs w:val="18"/>
              </w:rPr>
              <w:t xml:space="preserve">Understanding Digital Signal Processing, </w:t>
            </w:r>
            <w:proofErr w:type="spellStart"/>
            <w:r w:rsidRPr="006A6314">
              <w:rPr>
                <w:rFonts w:ascii="Arial" w:hAnsi="Arial" w:cs="Arial"/>
                <w:i/>
                <w:iCs/>
                <w:sz w:val="18"/>
                <w:szCs w:val="18"/>
              </w:rPr>
              <w:t>Orling</w:t>
            </w:r>
            <w:proofErr w:type="spellEnd"/>
            <w:r w:rsidRPr="006A6314">
              <w:rPr>
                <w:rFonts w:ascii="Arial" w:hAnsi="Arial" w:cs="Arial"/>
                <w:i/>
                <w:iCs/>
                <w:sz w:val="18"/>
                <w:szCs w:val="18"/>
              </w:rPr>
              <w:t xml:space="preserve"> Kindersley India</w:t>
            </w:r>
          </w:p>
        </w:tc>
      </w:tr>
    </w:tbl>
    <w:p w14:paraId="587C4AA8" w14:textId="77777777" w:rsidR="002E3C27" w:rsidRPr="006A6314" w:rsidRDefault="002E3C27" w:rsidP="002E3C27">
      <w:pPr>
        <w:jc w:val="center"/>
        <w:rPr>
          <w:rFonts w:ascii="Arial" w:hAnsi="Arial" w:cs="Arial"/>
          <w:b/>
          <w:spacing w:val="-3"/>
          <w:sz w:val="18"/>
          <w:szCs w:val="18"/>
        </w:rPr>
      </w:pPr>
    </w:p>
    <w:p w14:paraId="3348E965" w14:textId="77777777" w:rsidR="002E3C27" w:rsidRPr="006A6314" w:rsidRDefault="002E3C27" w:rsidP="002E3C27">
      <w:pPr>
        <w:rPr>
          <w:rFonts w:ascii="Arial" w:hAnsi="Arial" w:cs="Arial"/>
          <w:b/>
          <w:spacing w:val="-3"/>
          <w:sz w:val="18"/>
          <w:szCs w:val="18"/>
        </w:rPr>
      </w:pPr>
      <w:r w:rsidRPr="006A6314">
        <w:rPr>
          <w:rFonts w:ascii="Arial" w:hAnsi="Arial" w:cs="Arial"/>
          <w:b/>
          <w:spacing w:val="-3"/>
          <w:sz w:val="18"/>
          <w:szCs w:val="18"/>
        </w:rPr>
        <w:t>Books Recommended:</w:t>
      </w:r>
    </w:p>
    <w:tbl>
      <w:tblPr>
        <w:tblW w:w="4977" w:type="pct"/>
        <w:jc w:val="center"/>
        <w:tblLook w:val="0000" w:firstRow="0" w:lastRow="0" w:firstColumn="0" w:lastColumn="0" w:noHBand="0" w:noVBand="0"/>
      </w:tblPr>
      <w:tblGrid>
        <w:gridCol w:w="361"/>
        <w:gridCol w:w="2431"/>
        <w:gridCol w:w="264"/>
        <w:gridCol w:w="6143"/>
      </w:tblGrid>
      <w:tr w:rsidR="002E3C27" w:rsidRPr="006A6314" w14:paraId="443D23CD" w14:textId="77777777" w:rsidTr="001C3606">
        <w:trPr>
          <w:trHeight w:val="196"/>
          <w:jc w:val="center"/>
        </w:trPr>
        <w:tc>
          <w:tcPr>
            <w:tcW w:w="196" w:type="pct"/>
          </w:tcPr>
          <w:p w14:paraId="0F2EA3C8"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1.</w:t>
            </w:r>
          </w:p>
        </w:tc>
        <w:tc>
          <w:tcPr>
            <w:tcW w:w="1322" w:type="pct"/>
          </w:tcPr>
          <w:p w14:paraId="0B4DEC34" w14:textId="77777777" w:rsidR="002E3C27" w:rsidRPr="006A6314" w:rsidRDefault="002E3C27" w:rsidP="001C3606">
            <w:pPr>
              <w:suppressAutoHyphens/>
              <w:rPr>
                <w:rFonts w:ascii="Arial" w:hAnsi="Arial" w:cs="Arial"/>
                <w:spacing w:val="-3"/>
                <w:sz w:val="18"/>
                <w:szCs w:val="18"/>
              </w:rPr>
            </w:pPr>
            <w:proofErr w:type="spellStart"/>
            <w:r w:rsidRPr="006A6314">
              <w:rPr>
                <w:rFonts w:ascii="Arial" w:hAnsi="Arial" w:cs="Arial"/>
                <w:sz w:val="18"/>
                <w:szCs w:val="18"/>
              </w:rPr>
              <w:t>Defatta</w:t>
            </w:r>
            <w:proofErr w:type="spellEnd"/>
          </w:p>
        </w:tc>
        <w:tc>
          <w:tcPr>
            <w:tcW w:w="143" w:type="pct"/>
          </w:tcPr>
          <w:p w14:paraId="476B3160"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8" w:type="pct"/>
          </w:tcPr>
          <w:p w14:paraId="76520956" w14:textId="77777777" w:rsidR="002E3C27" w:rsidRPr="006A6314" w:rsidRDefault="002E3C27" w:rsidP="001C3606">
            <w:pPr>
              <w:suppressAutoHyphens/>
              <w:rPr>
                <w:rFonts w:ascii="Arial" w:hAnsi="Arial" w:cs="Arial"/>
                <w:spacing w:val="-3"/>
                <w:sz w:val="18"/>
                <w:szCs w:val="18"/>
              </w:rPr>
            </w:pPr>
            <w:r w:rsidRPr="006A6314">
              <w:rPr>
                <w:rFonts w:ascii="Arial" w:hAnsi="Arial" w:cs="Arial"/>
                <w:b/>
                <w:bCs/>
                <w:sz w:val="18"/>
                <w:szCs w:val="18"/>
              </w:rPr>
              <w:t xml:space="preserve">Digital Signal </w:t>
            </w:r>
            <w:proofErr w:type="spellStart"/>
            <w:r w:rsidRPr="006A6314">
              <w:rPr>
                <w:rFonts w:ascii="Arial" w:hAnsi="Arial" w:cs="Arial"/>
                <w:b/>
                <w:bCs/>
                <w:sz w:val="18"/>
                <w:szCs w:val="18"/>
              </w:rPr>
              <w:t>Processing,</w:t>
            </w:r>
            <w:r w:rsidRPr="006A6314">
              <w:rPr>
                <w:rFonts w:ascii="Arial" w:hAnsi="Arial" w:cs="Arial"/>
                <w:i/>
                <w:iCs/>
                <w:sz w:val="18"/>
                <w:szCs w:val="18"/>
              </w:rPr>
              <w:t>Wiley</w:t>
            </w:r>
            <w:proofErr w:type="spellEnd"/>
            <w:r w:rsidRPr="006A6314">
              <w:rPr>
                <w:rFonts w:ascii="Arial" w:hAnsi="Arial" w:cs="Arial"/>
                <w:i/>
                <w:iCs/>
                <w:sz w:val="18"/>
                <w:szCs w:val="18"/>
              </w:rPr>
              <w:t xml:space="preserve"> India Pvt Ltd</w:t>
            </w:r>
          </w:p>
        </w:tc>
      </w:tr>
      <w:tr w:rsidR="002E3C27" w:rsidRPr="006A6314" w14:paraId="6106C1B6" w14:textId="77777777" w:rsidTr="001C3606">
        <w:trPr>
          <w:trHeight w:val="109"/>
          <w:jc w:val="center"/>
        </w:trPr>
        <w:tc>
          <w:tcPr>
            <w:tcW w:w="196" w:type="pct"/>
          </w:tcPr>
          <w:p w14:paraId="7893372D"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2.</w:t>
            </w:r>
          </w:p>
        </w:tc>
        <w:tc>
          <w:tcPr>
            <w:tcW w:w="1322" w:type="pct"/>
          </w:tcPr>
          <w:p w14:paraId="42B8B308" w14:textId="77777777" w:rsidR="002E3C27" w:rsidRPr="006A6314" w:rsidRDefault="002E3C27" w:rsidP="001C3606">
            <w:pPr>
              <w:suppressAutoHyphens/>
              <w:rPr>
                <w:rFonts w:ascii="Arial" w:hAnsi="Arial" w:cs="Arial"/>
                <w:spacing w:val="-3"/>
                <w:sz w:val="18"/>
                <w:szCs w:val="18"/>
              </w:rPr>
            </w:pPr>
            <w:r w:rsidRPr="006A6314">
              <w:rPr>
                <w:rFonts w:ascii="Arial" w:hAnsi="Arial" w:cs="Arial"/>
                <w:sz w:val="18"/>
                <w:szCs w:val="18"/>
              </w:rPr>
              <w:t>P. R. Babu</w:t>
            </w:r>
          </w:p>
        </w:tc>
        <w:tc>
          <w:tcPr>
            <w:tcW w:w="143" w:type="pct"/>
          </w:tcPr>
          <w:p w14:paraId="42B91325" w14:textId="77777777" w:rsidR="002E3C27" w:rsidRPr="006A6314" w:rsidRDefault="002E3C27" w:rsidP="001C3606">
            <w:pPr>
              <w:suppressAutoHyphens/>
              <w:jc w:val="center"/>
              <w:rPr>
                <w:rFonts w:ascii="Arial" w:hAnsi="Arial" w:cs="Arial"/>
                <w:spacing w:val="-3"/>
                <w:sz w:val="18"/>
                <w:szCs w:val="18"/>
              </w:rPr>
            </w:pPr>
            <w:r w:rsidRPr="006A6314">
              <w:rPr>
                <w:rFonts w:ascii="Arial" w:hAnsi="Arial" w:cs="Arial"/>
                <w:spacing w:val="-3"/>
                <w:sz w:val="18"/>
                <w:szCs w:val="18"/>
              </w:rPr>
              <w:t>:</w:t>
            </w:r>
          </w:p>
        </w:tc>
        <w:tc>
          <w:tcPr>
            <w:tcW w:w="3338" w:type="pct"/>
          </w:tcPr>
          <w:p w14:paraId="51205918" w14:textId="77777777" w:rsidR="002E3C27" w:rsidRPr="006A6314" w:rsidRDefault="002E3C27" w:rsidP="001C3606">
            <w:pPr>
              <w:suppressAutoHyphens/>
              <w:rPr>
                <w:rFonts w:ascii="Arial" w:hAnsi="Arial" w:cs="Arial"/>
                <w:spacing w:val="-3"/>
                <w:sz w:val="18"/>
                <w:szCs w:val="18"/>
              </w:rPr>
            </w:pPr>
            <w:r w:rsidRPr="006A6314">
              <w:rPr>
                <w:rFonts w:ascii="Arial" w:hAnsi="Arial" w:cs="Arial"/>
                <w:b/>
                <w:bCs/>
                <w:sz w:val="18"/>
                <w:szCs w:val="18"/>
              </w:rPr>
              <w:t>Digital Signal Processing</w:t>
            </w:r>
            <w:r w:rsidRPr="006A6314">
              <w:rPr>
                <w:rFonts w:ascii="Arial" w:hAnsi="Arial" w:cs="Arial"/>
                <w:sz w:val="18"/>
                <w:szCs w:val="18"/>
              </w:rPr>
              <w:t xml:space="preserve">, </w:t>
            </w:r>
            <w:proofErr w:type="spellStart"/>
            <w:r w:rsidRPr="006A6314">
              <w:rPr>
                <w:rFonts w:ascii="Arial" w:hAnsi="Arial" w:cs="Arial"/>
                <w:i/>
                <w:iCs/>
                <w:sz w:val="18"/>
                <w:szCs w:val="18"/>
              </w:rPr>
              <w:t>Scitech</w:t>
            </w:r>
            <w:proofErr w:type="spellEnd"/>
            <w:r w:rsidRPr="006A6314">
              <w:rPr>
                <w:rFonts w:ascii="Arial" w:hAnsi="Arial" w:cs="Arial"/>
                <w:i/>
                <w:iCs/>
                <w:sz w:val="18"/>
                <w:szCs w:val="18"/>
              </w:rPr>
              <w:t xml:space="preserve"> Publication</w:t>
            </w:r>
          </w:p>
        </w:tc>
      </w:tr>
    </w:tbl>
    <w:p w14:paraId="5B4254B5" w14:textId="77777777" w:rsidR="002E3C27" w:rsidRPr="006A6314" w:rsidRDefault="002E3C27" w:rsidP="002E3C27">
      <w:pPr>
        <w:jc w:val="center"/>
        <w:rPr>
          <w:rFonts w:ascii="Arial" w:hAnsi="Arial" w:cs="Arial"/>
          <w:sz w:val="18"/>
          <w:szCs w:val="18"/>
        </w:rPr>
      </w:pPr>
    </w:p>
    <w:p w14:paraId="1AB88BAF" w14:textId="77777777" w:rsidR="002E3C27" w:rsidRPr="006A6314" w:rsidRDefault="002E3C27" w:rsidP="002E3C27">
      <w:pPr>
        <w:jc w:val="center"/>
        <w:rPr>
          <w:rFonts w:ascii="Arial" w:hAnsi="Arial" w:cs="Arial"/>
          <w:sz w:val="18"/>
          <w:szCs w:val="18"/>
        </w:rPr>
      </w:pPr>
    </w:p>
    <w:p w14:paraId="34D36994" w14:textId="77777777" w:rsidR="002E3C27" w:rsidRDefault="002E3C27" w:rsidP="002E3C27">
      <w:pPr>
        <w:rPr>
          <w:rFonts w:ascii="Arial" w:hAnsi="Arial" w:cs="Arial"/>
          <w:sz w:val="18"/>
          <w:szCs w:val="18"/>
        </w:rPr>
      </w:pPr>
      <w:r>
        <w:rPr>
          <w:rFonts w:ascii="Arial" w:hAnsi="Arial" w:cs="Arial"/>
          <w:sz w:val="18"/>
          <w:szCs w:val="18"/>
        </w:rPr>
        <w:br w:type="page"/>
      </w:r>
    </w:p>
    <w:p w14:paraId="2D8624AA" w14:textId="77777777" w:rsidR="002E3C27" w:rsidRPr="0080435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CSE 3222</w:t>
      </w:r>
      <w:r w:rsidRPr="00804356">
        <w:rPr>
          <w:rFonts w:ascii="Arial" w:hAnsi="Arial" w:cs="Arial"/>
          <w:b/>
          <w:bCs/>
          <w:iCs/>
          <w:sz w:val="18"/>
          <w:szCs w:val="18"/>
        </w:rPr>
        <w:t>: Digital Signal Processing Lab</w:t>
      </w:r>
    </w:p>
    <w:p w14:paraId="0E3955B1" w14:textId="77777777" w:rsidR="002E3C27" w:rsidRPr="0080435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04356">
        <w:rPr>
          <w:rFonts w:ascii="Arial" w:hAnsi="Arial" w:cs="Arial"/>
          <w:b/>
          <w:bCs/>
          <w:iCs/>
          <w:sz w:val="18"/>
          <w:szCs w:val="18"/>
        </w:rPr>
        <w:t xml:space="preserve">Credits: </w:t>
      </w:r>
      <w:r w:rsidRPr="00804356">
        <w:rPr>
          <w:rFonts w:ascii="Arial" w:hAnsi="Arial" w:cs="Arial"/>
          <w:iCs/>
          <w:sz w:val="18"/>
          <w:szCs w:val="18"/>
        </w:rPr>
        <w:t xml:space="preserve">1 </w:t>
      </w:r>
      <w:r w:rsidRPr="00804356">
        <w:rPr>
          <w:rFonts w:ascii="Arial" w:hAnsi="Arial" w:cs="Arial"/>
          <w:b/>
          <w:bCs/>
          <w:iCs/>
          <w:sz w:val="18"/>
          <w:szCs w:val="18"/>
        </w:rPr>
        <w:t xml:space="preserve">Contact Hours: </w:t>
      </w:r>
      <w:r w:rsidRPr="00804356">
        <w:rPr>
          <w:rFonts w:ascii="Arial" w:hAnsi="Arial" w:cs="Arial"/>
          <w:iCs/>
          <w:sz w:val="18"/>
          <w:szCs w:val="18"/>
        </w:rPr>
        <w:t>26</w:t>
      </w:r>
    </w:p>
    <w:p w14:paraId="4899292A" w14:textId="77777777" w:rsidR="002E3C27" w:rsidRPr="0080435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04356">
        <w:rPr>
          <w:rFonts w:ascii="Arial" w:hAnsi="Arial" w:cs="Arial"/>
          <w:b/>
          <w:bCs/>
          <w:iCs/>
          <w:sz w:val="18"/>
          <w:szCs w:val="18"/>
        </w:rPr>
        <w:t>Year: Third Semester: Odd</w:t>
      </w:r>
    </w:p>
    <w:p w14:paraId="36CCFD23" w14:textId="77777777" w:rsidR="002E3C27" w:rsidRPr="0080435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804356" w14:paraId="5C1AC302" w14:textId="77777777" w:rsidTr="001C3606">
        <w:trPr>
          <w:jc w:val="center"/>
        </w:trPr>
        <w:tc>
          <w:tcPr>
            <w:tcW w:w="1439" w:type="dxa"/>
          </w:tcPr>
          <w:p w14:paraId="7117E920" w14:textId="77777777" w:rsidR="002E3C27" w:rsidRPr="00804356" w:rsidRDefault="002E3C27" w:rsidP="001C3606">
            <w:pPr>
              <w:rPr>
                <w:rFonts w:ascii="Arial" w:hAnsi="Arial" w:cs="Arial"/>
                <w:b/>
                <w:bCs/>
                <w:sz w:val="18"/>
                <w:szCs w:val="18"/>
              </w:rPr>
            </w:pPr>
            <w:r w:rsidRPr="00804356">
              <w:rPr>
                <w:rFonts w:ascii="Arial" w:hAnsi="Arial" w:cs="Arial"/>
                <w:b/>
                <w:sz w:val="18"/>
                <w:szCs w:val="18"/>
              </w:rPr>
              <w:t>Prerequisite:</w:t>
            </w:r>
          </w:p>
        </w:tc>
        <w:tc>
          <w:tcPr>
            <w:tcW w:w="7741" w:type="dxa"/>
          </w:tcPr>
          <w:p w14:paraId="3D57606B" w14:textId="77777777" w:rsidR="002E3C27" w:rsidRPr="00804356" w:rsidRDefault="002E3C27" w:rsidP="001C3606">
            <w:pPr>
              <w:rPr>
                <w:rFonts w:ascii="Arial" w:hAnsi="Arial" w:cs="Arial"/>
                <w:iCs/>
                <w:sz w:val="18"/>
                <w:szCs w:val="18"/>
              </w:rPr>
            </w:pPr>
            <w:r w:rsidRPr="00804356">
              <w:rPr>
                <w:rFonts w:ascii="Arial" w:hAnsi="Arial" w:cs="Arial"/>
                <w:iCs/>
                <w:sz w:val="18"/>
                <w:szCs w:val="18"/>
              </w:rPr>
              <w:t xml:space="preserve">MATH 2241: Linear Algebra  </w:t>
            </w:r>
          </w:p>
        </w:tc>
      </w:tr>
      <w:tr w:rsidR="002E3C27" w:rsidRPr="00804356" w14:paraId="1C0479F8" w14:textId="77777777" w:rsidTr="001C3606">
        <w:trPr>
          <w:jc w:val="center"/>
        </w:trPr>
        <w:tc>
          <w:tcPr>
            <w:tcW w:w="1439" w:type="dxa"/>
          </w:tcPr>
          <w:p w14:paraId="09B81146" w14:textId="77777777" w:rsidR="002E3C27" w:rsidRPr="00804356" w:rsidRDefault="002E3C27" w:rsidP="001C3606">
            <w:pPr>
              <w:rPr>
                <w:rFonts w:ascii="Arial" w:hAnsi="Arial" w:cs="Arial"/>
                <w:b/>
                <w:sz w:val="18"/>
                <w:szCs w:val="18"/>
              </w:rPr>
            </w:pPr>
            <w:r w:rsidRPr="00804356">
              <w:rPr>
                <w:rFonts w:ascii="Arial" w:hAnsi="Arial" w:cs="Arial"/>
                <w:b/>
                <w:sz w:val="18"/>
                <w:szCs w:val="18"/>
              </w:rPr>
              <w:t>Course Type</w:t>
            </w:r>
          </w:p>
        </w:tc>
        <w:tc>
          <w:tcPr>
            <w:tcW w:w="7741" w:type="dxa"/>
          </w:tcPr>
          <w:p w14:paraId="757B7355" w14:textId="77777777" w:rsidR="002E3C27" w:rsidRPr="00804356" w:rsidRDefault="002E3C27" w:rsidP="001C3606">
            <w:pPr>
              <w:rPr>
                <w:rFonts w:ascii="Arial" w:hAnsi="Arial" w:cs="Arial"/>
                <w:iCs/>
                <w:sz w:val="18"/>
                <w:szCs w:val="18"/>
              </w:rPr>
            </w:pPr>
            <w:r w:rsidRPr="00804356">
              <w:rPr>
                <w:rFonts w:ascii="MS Gothic" w:eastAsia="MS Gothic" w:hAnsi="MS Gothic" w:cs="MS Gothic" w:hint="eastAsia"/>
                <w:iCs/>
                <w:sz w:val="18"/>
                <w:szCs w:val="18"/>
              </w:rPr>
              <w:t>☐</w:t>
            </w:r>
            <w:r w:rsidRPr="00804356">
              <w:rPr>
                <w:rFonts w:ascii="Arial" w:eastAsia="MS Gothic" w:hAnsi="Arial" w:cs="Arial"/>
                <w:iCs/>
                <w:sz w:val="18"/>
                <w:szCs w:val="18"/>
              </w:rPr>
              <w:t xml:space="preserve"> </w:t>
            </w:r>
            <w:r w:rsidRPr="00804356">
              <w:rPr>
                <w:rFonts w:ascii="Arial" w:hAnsi="Arial" w:cs="Arial"/>
                <w:iCs/>
                <w:sz w:val="18"/>
                <w:szCs w:val="18"/>
              </w:rPr>
              <w:t xml:space="preserve">Theory         </w:t>
            </w:r>
            <w:r w:rsidRPr="00804356">
              <w:rPr>
                <w:rFonts w:ascii="MS Gothic" w:eastAsia="MS Gothic" w:hAnsi="MS Gothic" w:cs="MS Gothic" w:hint="eastAsia"/>
                <w:iCs/>
                <w:sz w:val="18"/>
                <w:szCs w:val="18"/>
              </w:rPr>
              <w:t>☒</w:t>
            </w:r>
            <w:r w:rsidRPr="00804356">
              <w:rPr>
                <w:rFonts w:ascii="Arial" w:eastAsia="MS Gothic" w:hAnsi="Arial" w:cs="Arial"/>
                <w:iCs/>
                <w:sz w:val="18"/>
                <w:szCs w:val="18"/>
              </w:rPr>
              <w:t xml:space="preserve"> </w:t>
            </w:r>
            <w:r w:rsidRPr="00804356">
              <w:rPr>
                <w:rFonts w:ascii="Arial" w:hAnsi="Arial" w:cs="Arial"/>
                <w:iCs/>
                <w:sz w:val="18"/>
                <w:szCs w:val="18"/>
              </w:rPr>
              <w:t xml:space="preserve">Laboratory work         </w:t>
            </w:r>
            <w:r w:rsidRPr="00804356">
              <w:rPr>
                <w:rFonts w:ascii="MS Gothic" w:eastAsia="MS Gothic" w:hAnsi="MS Gothic" w:cs="MS Gothic" w:hint="eastAsia"/>
                <w:iCs/>
                <w:sz w:val="18"/>
                <w:szCs w:val="18"/>
              </w:rPr>
              <w:t>☐</w:t>
            </w:r>
            <w:r w:rsidRPr="00804356">
              <w:rPr>
                <w:rFonts w:ascii="Arial" w:hAnsi="Arial" w:cs="Arial"/>
                <w:iCs/>
                <w:sz w:val="18"/>
                <w:szCs w:val="18"/>
              </w:rPr>
              <w:t xml:space="preserve"> Project work      </w:t>
            </w:r>
            <w:r w:rsidRPr="00804356">
              <w:rPr>
                <w:rFonts w:ascii="MS Gothic" w:eastAsia="MS Gothic" w:hAnsi="MS Gothic" w:cs="MS Gothic" w:hint="eastAsia"/>
                <w:iCs/>
                <w:sz w:val="18"/>
                <w:szCs w:val="18"/>
              </w:rPr>
              <w:t>☐</w:t>
            </w:r>
            <w:r w:rsidRPr="00804356">
              <w:rPr>
                <w:rFonts w:ascii="Arial" w:hAnsi="Arial" w:cs="Arial"/>
                <w:iCs/>
                <w:sz w:val="18"/>
                <w:szCs w:val="18"/>
              </w:rPr>
              <w:t xml:space="preserve"> Viva Voce  </w:t>
            </w:r>
          </w:p>
        </w:tc>
      </w:tr>
      <w:tr w:rsidR="002E3C27" w:rsidRPr="00804356" w14:paraId="0584ECCA" w14:textId="77777777" w:rsidTr="001C3606">
        <w:trPr>
          <w:trHeight w:val="238"/>
          <w:jc w:val="center"/>
        </w:trPr>
        <w:tc>
          <w:tcPr>
            <w:tcW w:w="1439" w:type="dxa"/>
          </w:tcPr>
          <w:p w14:paraId="72C7DCC2" w14:textId="77777777" w:rsidR="002E3C27" w:rsidRPr="00804356" w:rsidRDefault="002E3C27" w:rsidP="001C3606">
            <w:pPr>
              <w:ind w:left="2160" w:hanging="2160"/>
              <w:rPr>
                <w:rFonts w:ascii="Arial" w:hAnsi="Arial" w:cs="Arial"/>
                <w:b/>
                <w:bCs/>
                <w:sz w:val="18"/>
                <w:szCs w:val="18"/>
              </w:rPr>
            </w:pPr>
            <w:r w:rsidRPr="00804356">
              <w:rPr>
                <w:rFonts w:ascii="Arial" w:hAnsi="Arial" w:cs="Arial"/>
                <w:b/>
                <w:bCs/>
                <w:sz w:val="18"/>
                <w:szCs w:val="18"/>
              </w:rPr>
              <w:t>Motivation</w:t>
            </w:r>
          </w:p>
        </w:tc>
        <w:tc>
          <w:tcPr>
            <w:tcW w:w="7741" w:type="dxa"/>
          </w:tcPr>
          <w:p w14:paraId="786CEB1F" w14:textId="77777777" w:rsidR="002E3C27" w:rsidRPr="00804356" w:rsidRDefault="002E3C27" w:rsidP="001C3606">
            <w:pPr>
              <w:rPr>
                <w:rFonts w:ascii="Arial" w:hAnsi="Arial" w:cs="Arial"/>
                <w:b/>
                <w:iCs/>
                <w:sz w:val="18"/>
                <w:szCs w:val="18"/>
              </w:rPr>
            </w:pPr>
            <w:r w:rsidRPr="00804356">
              <w:rPr>
                <w:rFonts w:ascii="Arial" w:hAnsi="Arial" w:cs="Arial"/>
                <w:iCs/>
                <w:sz w:val="18"/>
                <w:szCs w:val="18"/>
              </w:rPr>
              <w:t>To know basic of the digital signal processing concepts and its analysis</w:t>
            </w:r>
          </w:p>
        </w:tc>
      </w:tr>
      <w:tr w:rsidR="002E3C27" w:rsidRPr="00804356" w14:paraId="6DDB4C73" w14:textId="77777777" w:rsidTr="001C3606">
        <w:trPr>
          <w:trHeight w:val="238"/>
          <w:jc w:val="center"/>
        </w:trPr>
        <w:tc>
          <w:tcPr>
            <w:tcW w:w="9180" w:type="dxa"/>
            <w:gridSpan w:val="2"/>
          </w:tcPr>
          <w:p w14:paraId="577CC3D8" w14:textId="77777777" w:rsidR="002E3C27" w:rsidRPr="00804356" w:rsidRDefault="002E3C27" w:rsidP="001C3606">
            <w:pPr>
              <w:rPr>
                <w:rFonts w:ascii="Arial" w:hAnsi="Arial" w:cs="Arial"/>
                <w:b/>
                <w:bCs/>
                <w:sz w:val="18"/>
                <w:szCs w:val="18"/>
              </w:rPr>
            </w:pPr>
          </w:p>
          <w:p w14:paraId="687213BA" w14:textId="77777777" w:rsidR="002E3C27" w:rsidRPr="00804356" w:rsidRDefault="002E3C27" w:rsidP="001C3606">
            <w:pPr>
              <w:rPr>
                <w:rFonts w:ascii="Arial" w:hAnsi="Arial" w:cs="Arial"/>
                <w:b/>
                <w:bCs/>
                <w:sz w:val="18"/>
                <w:szCs w:val="18"/>
              </w:rPr>
            </w:pPr>
            <w:r w:rsidRPr="00804356">
              <w:rPr>
                <w:rFonts w:ascii="Arial" w:hAnsi="Arial" w:cs="Arial"/>
                <w:b/>
                <w:bCs/>
                <w:sz w:val="18"/>
                <w:szCs w:val="18"/>
              </w:rPr>
              <w:t>Course Objective:</w:t>
            </w:r>
          </w:p>
          <w:p w14:paraId="7B6BB3BD" w14:textId="77777777" w:rsidR="002E3C27" w:rsidRPr="00804356" w:rsidRDefault="002E3C27" w:rsidP="001C3606">
            <w:pPr>
              <w:jc w:val="both"/>
              <w:rPr>
                <w:rFonts w:ascii="Arial" w:hAnsi="Arial" w:cs="Arial"/>
                <w:iCs/>
                <w:sz w:val="18"/>
                <w:szCs w:val="18"/>
              </w:rPr>
            </w:pPr>
            <w:r w:rsidRPr="00804356">
              <w:rPr>
                <w:rFonts w:ascii="Arial" w:hAnsi="Arial" w:cs="Arial"/>
                <w:iCs/>
                <w:sz w:val="18"/>
                <w:szCs w:val="18"/>
              </w:rPr>
              <w:t xml:space="preserve">This course represents a laboratory course in digital signal processing. In this lab, they will learn about </w:t>
            </w:r>
            <w:proofErr w:type="spellStart"/>
            <w:r w:rsidRPr="00804356">
              <w:rPr>
                <w:rFonts w:ascii="Arial" w:hAnsi="Arial" w:cs="Arial"/>
                <w:iCs/>
                <w:sz w:val="18"/>
                <w:szCs w:val="18"/>
              </w:rPr>
              <w:t>MathLab</w:t>
            </w:r>
            <w:proofErr w:type="spellEnd"/>
            <w:r w:rsidRPr="00804356">
              <w:rPr>
                <w:rFonts w:ascii="Arial" w:hAnsi="Arial" w:cs="Arial"/>
                <w:iCs/>
                <w:sz w:val="18"/>
                <w:szCs w:val="18"/>
              </w:rPr>
              <w:t xml:space="preserve"> software where they will construct basic signal. They will also learn about different types of signal. They also implement different types of algorithms of various types of signal transformation. </w:t>
            </w:r>
          </w:p>
        </w:tc>
      </w:tr>
    </w:tbl>
    <w:p w14:paraId="1110BC1C" w14:textId="77777777" w:rsidR="002E3C27" w:rsidRPr="00804356" w:rsidRDefault="002E3C27" w:rsidP="002E3C27">
      <w:pPr>
        <w:jc w:val="center"/>
        <w:rPr>
          <w:rFonts w:ascii="Arial" w:hAnsi="Arial" w:cs="Arial"/>
          <w:sz w:val="18"/>
          <w:szCs w:val="18"/>
        </w:rPr>
      </w:pPr>
    </w:p>
    <w:p w14:paraId="4A0D3A0A" w14:textId="77777777" w:rsidR="002E3C27" w:rsidRPr="00804356" w:rsidRDefault="002E3C27" w:rsidP="002E3C27">
      <w:pPr>
        <w:autoSpaceDE w:val="0"/>
        <w:autoSpaceDN w:val="0"/>
        <w:adjustRightInd w:val="0"/>
        <w:jc w:val="center"/>
        <w:rPr>
          <w:rFonts w:ascii="Arial" w:hAnsi="Arial" w:cs="Arial"/>
          <w:b/>
          <w:color w:val="000000"/>
          <w:sz w:val="18"/>
          <w:szCs w:val="18"/>
        </w:rPr>
      </w:pPr>
      <w:r w:rsidRPr="00804356">
        <w:rPr>
          <w:rFonts w:ascii="Arial" w:hAnsi="Arial" w:cs="Arial"/>
          <w:b/>
          <w:color w:val="000000"/>
          <w:sz w:val="18"/>
          <w:szCs w:val="18"/>
        </w:rPr>
        <w:t>Course Outcomes (COs), Program Outcomes (POs) and Assessment:</w:t>
      </w:r>
    </w:p>
    <w:p w14:paraId="7878707D" w14:textId="77777777" w:rsidR="002E3C27" w:rsidRPr="00804356"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2E3C27" w:rsidRPr="00804356" w14:paraId="6FFBDA15" w14:textId="77777777" w:rsidTr="001C3606">
        <w:trPr>
          <w:trHeight w:val="877"/>
          <w:jc w:val="center"/>
        </w:trPr>
        <w:tc>
          <w:tcPr>
            <w:tcW w:w="646" w:type="dxa"/>
            <w:vAlign w:val="center"/>
          </w:tcPr>
          <w:p w14:paraId="3F8069F7"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CO No.</w:t>
            </w:r>
          </w:p>
        </w:tc>
        <w:tc>
          <w:tcPr>
            <w:tcW w:w="1762" w:type="dxa"/>
            <w:vAlign w:val="center"/>
          </w:tcPr>
          <w:p w14:paraId="3C6DFAA1"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CO Statement</w:t>
            </w:r>
          </w:p>
        </w:tc>
        <w:tc>
          <w:tcPr>
            <w:tcW w:w="2357" w:type="dxa"/>
            <w:vAlign w:val="center"/>
          </w:tcPr>
          <w:p w14:paraId="6234BA6B"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Corresponding PO</w:t>
            </w:r>
          </w:p>
        </w:tc>
        <w:tc>
          <w:tcPr>
            <w:tcW w:w="1051" w:type="dxa"/>
            <w:vAlign w:val="center"/>
          </w:tcPr>
          <w:p w14:paraId="1BE08319"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Domain / level of learning taxonomy</w:t>
            </w:r>
          </w:p>
        </w:tc>
        <w:tc>
          <w:tcPr>
            <w:tcW w:w="1747" w:type="dxa"/>
            <w:vAlign w:val="center"/>
          </w:tcPr>
          <w:p w14:paraId="0F1222F6"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Delivery methods and activities</w:t>
            </w:r>
          </w:p>
        </w:tc>
        <w:tc>
          <w:tcPr>
            <w:tcW w:w="1612" w:type="dxa"/>
            <w:vAlign w:val="center"/>
          </w:tcPr>
          <w:p w14:paraId="45D3F8C8"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Assessment tools</w:t>
            </w:r>
          </w:p>
        </w:tc>
      </w:tr>
      <w:tr w:rsidR="002E3C27" w:rsidRPr="00804356" w14:paraId="46BB4032" w14:textId="77777777" w:rsidTr="001C3606">
        <w:trPr>
          <w:trHeight w:val="1646"/>
          <w:jc w:val="center"/>
        </w:trPr>
        <w:tc>
          <w:tcPr>
            <w:tcW w:w="646" w:type="dxa"/>
            <w:vAlign w:val="center"/>
          </w:tcPr>
          <w:p w14:paraId="2BEA5822"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CO1</w:t>
            </w:r>
          </w:p>
        </w:tc>
        <w:tc>
          <w:tcPr>
            <w:tcW w:w="1762" w:type="dxa"/>
            <w:vAlign w:val="center"/>
          </w:tcPr>
          <w:p w14:paraId="5843D79B" w14:textId="77777777" w:rsidR="002E3C27" w:rsidRPr="00804356" w:rsidRDefault="002E3C27" w:rsidP="001C3606">
            <w:pPr>
              <w:pStyle w:val="ListParagraph"/>
              <w:spacing w:after="0" w:line="240" w:lineRule="auto"/>
              <w:ind w:left="0"/>
              <w:jc w:val="center"/>
              <w:rPr>
                <w:rFonts w:ascii="Arial" w:hAnsi="Arial" w:cs="Arial"/>
                <w:bCs/>
                <w:color w:val="000000"/>
                <w:sz w:val="18"/>
                <w:szCs w:val="18"/>
              </w:rPr>
            </w:pPr>
            <w:r w:rsidRPr="00961DEA">
              <w:rPr>
                <w:rFonts w:ascii="Arial" w:hAnsi="Arial" w:cs="Arial"/>
                <w:bCs/>
                <w:color w:val="000000"/>
                <w:sz w:val="18"/>
                <w:szCs w:val="18"/>
              </w:rPr>
              <w:t>To</w:t>
            </w:r>
            <w:r>
              <w:rPr>
                <w:rFonts w:ascii="Arial" w:hAnsi="Arial" w:cs="Arial"/>
                <w:b/>
                <w:color w:val="000000"/>
                <w:sz w:val="18"/>
                <w:szCs w:val="18"/>
              </w:rPr>
              <w:t xml:space="preserve"> i</w:t>
            </w:r>
            <w:r w:rsidRPr="00804356">
              <w:rPr>
                <w:rFonts w:ascii="Arial" w:hAnsi="Arial" w:cs="Arial"/>
                <w:b/>
                <w:color w:val="000000"/>
                <w:sz w:val="18"/>
                <w:szCs w:val="18"/>
              </w:rPr>
              <w:t xml:space="preserve">dentify </w:t>
            </w:r>
            <w:r w:rsidRPr="00804356">
              <w:rPr>
                <w:rFonts w:ascii="Arial" w:hAnsi="Arial" w:cs="Arial"/>
                <w:bCs/>
                <w:color w:val="000000"/>
                <w:sz w:val="18"/>
                <w:szCs w:val="18"/>
              </w:rPr>
              <w:t xml:space="preserve">different types of problems in digital signal </w:t>
            </w:r>
          </w:p>
        </w:tc>
        <w:tc>
          <w:tcPr>
            <w:tcW w:w="2357" w:type="dxa"/>
            <w:vAlign w:val="center"/>
          </w:tcPr>
          <w:p w14:paraId="3DB34B8C" w14:textId="77777777" w:rsidR="002E3C27" w:rsidRPr="00804356" w:rsidRDefault="002E3C27" w:rsidP="001C3606">
            <w:pPr>
              <w:pStyle w:val="ListParagraph"/>
              <w:spacing w:after="0" w:line="240" w:lineRule="auto"/>
              <w:ind w:left="0"/>
              <w:jc w:val="center"/>
              <w:rPr>
                <w:rFonts w:ascii="Arial" w:hAnsi="Arial" w:cs="Arial"/>
                <w:b/>
                <w:bCs/>
                <w:color w:val="000000"/>
                <w:sz w:val="18"/>
                <w:szCs w:val="18"/>
              </w:rPr>
            </w:pPr>
            <w:r w:rsidRPr="00804356">
              <w:rPr>
                <w:rFonts w:ascii="Arial" w:hAnsi="Arial" w:cs="Arial"/>
                <w:b/>
                <w:bCs/>
                <w:color w:val="000000"/>
                <w:sz w:val="18"/>
                <w:szCs w:val="18"/>
              </w:rPr>
              <w:t xml:space="preserve">Design/Development of solutions: </w:t>
            </w:r>
          </w:p>
          <w:p w14:paraId="22660577" w14:textId="77777777" w:rsidR="002E3C27" w:rsidRPr="00804356" w:rsidRDefault="002E3C27" w:rsidP="001C3606">
            <w:pPr>
              <w:pStyle w:val="ListParagraph"/>
              <w:spacing w:after="0" w:line="240" w:lineRule="auto"/>
              <w:ind w:left="0"/>
              <w:jc w:val="center"/>
              <w:rPr>
                <w:rFonts w:ascii="Arial" w:hAnsi="Arial" w:cs="Arial"/>
                <w:color w:val="000000"/>
                <w:sz w:val="18"/>
                <w:szCs w:val="18"/>
              </w:rPr>
            </w:pPr>
            <w:r w:rsidRPr="00804356">
              <w:rPr>
                <w:rFonts w:ascii="Arial" w:hAnsi="Arial" w:cs="Arial"/>
                <w:color w:val="000000"/>
                <w:sz w:val="18"/>
                <w:szCs w:val="18"/>
              </w:rPr>
              <w:t xml:space="preserve"> (PO3)</w:t>
            </w:r>
          </w:p>
        </w:tc>
        <w:tc>
          <w:tcPr>
            <w:tcW w:w="1051" w:type="dxa"/>
            <w:vAlign w:val="center"/>
          </w:tcPr>
          <w:p w14:paraId="3EEC6446"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Cognitive domain – level 3</w:t>
            </w:r>
          </w:p>
        </w:tc>
        <w:tc>
          <w:tcPr>
            <w:tcW w:w="1747" w:type="dxa"/>
            <w:vAlign w:val="center"/>
          </w:tcPr>
          <w:p w14:paraId="0DCF9432"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Lecture Note</w:t>
            </w:r>
          </w:p>
          <w:p w14:paraId="6F74EF91"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Text Book</w:t>
            </w:r>
          </w:p>
          <w:p w14:paraId="741790B9"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Audio/Video</w:t>
            </w:r>
          </w:p>
          <w:p w14:paraId="4717FD92"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Web Material</w:t>
            </w:r>
          </w:p>
          <w:p w14:paraId="7E67A752" w14:textId="77777777" w:rsidR="002E3C27" w:rsidRPr="00804356"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Lab Manual</w:t>
            </w:r>
          </w:p>
        </w:tc>
        <w:tc>
          <w:tcPr>
            <w:tcW w:w="1612" w:type="dxa"/>
            <w:vAlign w:val="center"/>
          </w:tcPr>
          <w:p w14:paraId="698AFA75"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CA</w:t>
            </w:r>
          </w:p>
          <w:p w14:paraId="13B75C82"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Final Exam</w:t>
            </w:r>
          </w:p>
          <w:p w14:paraId="7C64A052"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Assignment </w:t>
            </w:r>
          </w:p>
          <w:p w14:paraId="3B67535D"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Note book</w:t>
            </w:r>
          </w:p>
          <w:p w14:paraId="05F5EE15" w14:textId="77777777" w:rsidR="002E3C27" w:rsidRPr="00804356" w:rsidRDefault="002E3C27" w:rsidP="001C3606">
            <w:pPr>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Presentation</w:t>
            </w:r>
          </w:p>
        </w:tc>
      </w:tr>
      <w:tr w:rsidR="002E3C27" w:rsidRPr="00804356" w14:paraId="348B646E" w14:textId="77777777" w:rsidTr="001C3606">
        <w:trPr>
          <w:trHeight w:val="1700"/>
          <w:jc w:val="center"/>
        </w:trPr>
        <w:tc>
          <w:tcPr>
            <w:tcW w:w="646" w:type="dxa"/>
            <w:vAlign w:val="center"/>
          </w:tcPr>
          <w:p w14:paraId="189A8A38"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CO2</w:t>
            </w:r>
          </w:p>
        </w:tc>
        <w:tc>
          <w:tcPr>
            <w:tcW w:w="1762" w:type="dxa"/>
          </w:tcPr>
          <w:p w14:paraId="7BB547D4" w14:textId="77777777" w:rsidR="002E3C27" w:rsidRPr="00804356" w:rsidRDefault="002E3C27" w:rsidP="001C3606">
            <w:pPr>
              <w:rPr>
                <w:rFonts w:ascii="Arial" w:hAnsi="Arial" w:cs="Arial"/>
                <w:iCs/>
                <w:sz w:val="18"/>
                <w:szCs w:val="18"/>
              </w:rPr>
            </w:pPr>
          </w:p>
          <w:p w14:paraId="749186C6" w14:textId="77777777" w:rsidR="002E3C27" w:rsidRPr="00804356" w:rsidRDefault="002E3C27" w:rsidP="001C3606">
            <w:pPr>
              <w:jc w:val="center"/>
              <w:rPr>
                <w:rFonts w:ascii="Arial" w:hAnsi="Arial" w:cs="Arial"/>
                <w:b/>
                <w:bCs/>
                <w:iCs/>
                <w:sz w:val="18"/>
                <w:szCs w:val="18"/>
              </w:rPr>
            </w:pPr>
          </w:p>
          <w:p w14:paraId="0DEC5664" w14:textId="77777777" w:rsidR="002E3C27" w:rsidRPr="00804356" w:rsidRDefault="002E3C27" w:rsidP="001C3606">
            <w:pPr>
              <w:jc w:val="center"/>
              <w:rPr>
                <w:rFonts w:ascii="Arial" w:hAnsi="Arial" w:cs="Arial"/>
                <w:color w:val="000000"/>
                <w:sz w:val="18"/>
                <w:szCs w:val="18"/>
              </w:rPr>
            </w:pPr>
            <w:r w:rsidRPr="00961DEA">
              <w:rPr>
                <w:rFonts w:ascii="Arial" w:hAnsi="Arial" w:cs="Arial"/>
                <w:iCs/>
                <w:sz w:val="18"/>
                <w:szCs w:val="18"/>
              </w:rPr>
              <w:t>To</w:t>
            </w:r>
            <w:r>
              <w:rPr>
                <w:rFonts w:ascii="Arial" w:hAnsi="Arial" w:cs="Arial"/>
                <w:b/>
                <w:bCs/>
                <w:iCs/>
                <w:sz w:val="18"/>
                <w:szCs w:val="18"/>
              </w:rPr>
              <w:t xml:space="preserve"> c</w:t>
            </w:r>
            <w:r w:rsidRPr="00804356">
              <w:rPr>
                <w:rFonts w:ascii="Arial" w:hAnsi="Arial" w:cs="Arial"/>
                <w:b/>
                <w:bCs/>
                <w:iCs/>
                <w:sz w:val="18"/>
                <w:szCs w:val="18"/>
              </w:rPr>
              <w:t xml:space="preserve">onstruct </w:t>
            </w:r>
            <w:r w:rsidRPr="00804356">
              <w:rPr>
                <w:rFonts w:ascii="Arial" w:hAnsi="Arial" w:cs="Arial"/>
                <w:iCs/>
                <w:sz w:val="18"/>
                <w:szCs w:val="18"/>
              </w:rPr>
              <w:t>different types of signal and digital filter</w:t>
            </w:r>
          </w:p>
        </w:tc>
        <w:tc>
          <w:tcPr>
            <w:tcW w:w="2357" w:type="dxa"/>
            <w:vAlign w:val="center"/>
          </w:tcPr>
          <w:p w14:paraId="3EBAE291" w14:textId="77777777" w:rsidR="002E3C27" w:rsidRPr="00804356" w:rsidRDefault="002E3C27" w:rsidP="001C3606">
            <w:pPr>
              <w:pStyle w:val="ListParagraph"/>
              <w:spacing w:after="0" w:line="240" w:lineRule="auto"/>
              <w:ind w:left="0"/>
              <w:jc w:val="center"/>
              <w:rPr>
                <w:rFonts w:ascii="Arial" w:hAnsi="Arial" w:cs="Arial"/>
                <w:b/>
                <w:bCs/>
                <w:color w:val="000000"/>
                <w:sz w:val="18"/>
                <w:szCs w:val="18"/>
              </w:rPr>
            </w:pPr>
            <w:r w:rsidRPr="00804356">
              <w:rPr>
                <w:rFonts w:ascii="Arial" w:hAnsi="Arial" w:cs="Arial"/>
                <w:b/>
                <w:bCs/>
                <w:color w:val="000000"/>
                <w:sz w:val="18"/>
                <w:szCs w:val="18"/>
              </w:rPr>
              <w:t xml:space="preserve">Modern tool usage: </w:t>
            </w:r>
          </w:p>
          <w:p w14:paraId="22929CE9" w14:textId="77777777" w:rsidR="002E3C27" w:rsidRPr="00804356" w:rsidRDefault="002E3C27" w:rsidP="001C3606">
            <w:pPr>
              <w:pStyle w:val="ListParagraph"/>
              <w:spacing w:after="0" w:line="240" w:lineRule="auto"/>
              <w:ind w:left="0"/>
              <w:jc w:val="center"/>
              <w:rPr>
                <w:rFonts w:ascii="Arial" w:hAnsi="Arial" w:cs="Arial"/>
                <w:color w:val="000000"/>
                <w:sz w:val="18"/>
                <w:szCs w:val="18"/>
              </w:rPr>
            </w:pPr>
            <w:r w:rsidRPr="00804356">
              <w:rPr>
                <w:rFonts w:ascii="Arial" w:hAnsi="Arial" w:cs="Arial"/>
                <w:color w:val="000000"/>
                <w:sz w:val="18"/>
                <w:szCs w:val="18"/>
              </w:rPr>
              <w:t xml:space="preserve"> (PO5)</w:t>
            </w:r>
          </w:p>
        </w:tc>
        <w:tc>
          <w:tcPr>
            <w:tcW w:w="1051" w:type="dxa"/>
            <w:vAlign w:val="center"/>
          </w:tcPr>
          <w:p w14:paraId="6D9A4E04" w14:textId="77777777" w:rsidR="002E3C27" w:rsidRPr="00804356" w:rsidRDefault="002E3C27" w:rsidP="001C3606">
            <w:pPr>
              <w:jc w:val="center"/>
              <w:rPr>
                <w:rFonts w:ascii="Arial" w:hAnsi="Arial" w:cs="Arial"/>
                <w:color w:val="000000"/>
                <w:sz w:val="18"/>
                <w:szCs w:val="18"/>
              </w:rPr>
            </w:pPr>
            <w:r w:rsidRPr="00804356">
              <w:rPr>
                <w:rFonts w:ascii="Arial" w:hAnsi="Arial" w:cs="Arial"/>
                <w:color w:val="000000"/>
                <w:sz w:val="18"/>
                <w:szCs w:val="18"/>
              </w:rPr>
              <w:t>Cognitive domain – level 2</w:t>
            </w:r>
          </w:p>
        </w:tc>
        <w:tc>
          <w:tcPr>
            <w:tcW w:w="1747" w:type="dxa"/>
            <w:vAlign w:val="center"/>
          </w:tcPr>
          <w:p w14:paraId="53AFD235"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Lecture Note</w:t>
            </w:r>
          </w:p>
          <w:p w14:paraId="1B2024AE"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Text Book</w:t>
            </w:r>
          </w:p>
          <w:p w14:paraId="3B2BF07E"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Audio/Video</w:t>
            </w:r>
          </w:p>
          <w:p w14:paraId="1FB5DDFA"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Web Material</w:t>
            </w:r>
          </w:p>
          <w:p w14:paraId="1F118F3F" w14:textId="77777777" w:rsidR="002E3C27" w:rsidRPr="00804356" w:rsidRDefault="002E3C27" w:rsidP="001C3606">
            <w:pPr>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Lab Manual</w:t>
            </w:r>
          </w:p>
        </w:tc>
        <w:tc>
          <w:tcPr>
            <w:tcW w:w="1612" w:type="dxa"/>
            <w:vAlign w:val="center"/>
          </w:tcPr>
          <w:p w14:paraId="7FB12C0A"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CA</w:t>
            </w:r>
          </w:p>
          <w:p w14:paraId="4AF378C3"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Final Exam</w:t>
            </w:r>
          </w:p>
          <w:p w14:paraId="796CB7DD"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MS Gothic" w:hint="eastAsia"/>
                <w:color w:val="000000"/>
                <w:sz w:val="18"/>
                <w:szCs w:val="18"/>
              </w:rPr>
              <w:t>☒</w:t>
            </w:r>
            <w:r w:rsidRPr="00997D22">
              <w:rPr>
                <w:rFonts w:ascii="Arial" w:hAnsi="Arial" w:cs="Arial"/>
                <w:color w:val="000000"/>
                <w:sz w:val="18"/>
                <w:szCs w:val="18"/>
              </w:rPr>
              <w:t xml:space="preserve">  Assignment </w:t>
            </w:r>
          </w:p>
          <w:p w14:paraId="5AD6901F" w14:textId="77777777" w:rsidR="002E3C27" w:rsidRPr="00997D22" w:rsidRDefault="002E3C27" w:rsidP="001C3606">
            <w:pPr>
              <w:spacing w:line="276" w:lineRule="auto"/>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Note book</w:t>
            </w:r>
          </w:p>
          <w:p w14:paraId="7463D265" w14:textId="77777777" w:rsidR="002E3C27" w:rsidRPr="00804356" w:rsidRDefault="002E3C27" w:rsidP="001C3606">
            <w:pPr>
              <w:rPr>
                <w:rFonts w:ascii="Arial" w:hAnsi="Arial" w:cs="Arial"/>
                <w:color w:val="000000"/>
                <w:sz w:val="18"/>
                <w:szCs w:val="18"/>
              </w:rPr>
            </w:pPr>
            <w:r w:rsidRPr="00997D22">
              <w:rPr>
                <w:rFonts w:ascii="MS Gothic" w:eastAsia="MS Gothic" w:hAnsi="MS Gothic" w:cs="Arial" w:hint="eastAsia"/>
                <w:color w:val="000000"/>
                <w:sz w:val="18"/>
                <w:szCs w:val="18"/>
              </w:rPr>
              <w:t>☒</w:t>
            </w:r>
            <w:r w:rsidRPr="00997D22">
              <w:rPr>
                <w:rFonts w:ascii="Arial" w:hAnsi="Arial" w:cs="Arial"/>
                <w:color w:val="000000"/>
                <w:sz w:val="18"/>
                <w:szCs w:val="18"/>
              </w:rPr>
              <w:t xml:space="preserve">  Presentation</w:t>
            </w:r>
          </w:p>
        </w:tc>
      </w:tr>
    </w:tbl>
    <w:p w14:paraId="62988DA0" w14:textId="77777777" w:rsidR="002E3C27" w:rsidRPr="00804356" w:rsidRDefault="002E3C27" w:rsidP="002E3C27">
      <w:pPr>
        <w:autoSpaceDE w:val="0"/>
        <w:autoSpaceDN w:val="0"/>
        <w:adjustRightInd w:val="0"/>
        <w:jc w:val="center"/>
        <w:rPr>
          <w:rFonts w:ascii="Arial" w:hAnsi="Arial" w:cs="Arial"/>
          <w:b/>
          <w:color w:val="000000"/>
          <w:sz w:val="18"/>
          <w:szCs w:val="18"/>
        </w:rPr>
      </w:pPr>
    </w:p>
    <w:tbl>
      <w:tblPr>
        <w:tblW w:w="9214" w:type="dxa"/>
        <w:jc w:val="center"/>
        <w:tblLayout w:type="fixed"/>
        <w:tblLook w:val="04A0" w:firstRow="1" w:lastRow="0" w:firstColumn="1" w:lastColumn="0" w:noHBand="0" w:noVBand="1"/>
      </w:tblPr>
      <w:tblGrid>
        <w:gridCol w:w="9214"/>
      </w:tblGrid>
      <w:tr w:rsidR="002E3C27" w:rsidRPr="00804356" w14:paraId="23B8F331" w14:textId="77777777" w:rsidTr="001C3606">
        <w:trPr>
          <w:jc w:val="center"/>
        </w:trPr>
        <w:tc>
          <w:tcPr>
            <w:tcW w:w="9214" w:type="dxa"/>
          </w:tcPr>
          <w:p w14:paraId="117E1FC6" w14:textId="77777777" w:rsidR="002E3C27" w:rsidRPr="00804356" w:rsidRDefault="002E3C27" w:rsidP="001C3606">
            <w:pPr>
              <w:rPr>
                <w:rFonts w:ascii="Arial" w:hAnsi="Arial" w:cs="Arial"/>
                <w:b/>
                <w:color w:val="000000"/>
                <w:sz w:val="18"/>
                <w:szCs w:val="18"/>
              </w:rPr>
            </w:pPr>
          </w:p>
          <w:p w14:paraId="2E95B0F1" w14:textId="77777777" w:rsidR="002E3C27" w:rsidRPr="00804356" w:rsidRDefault="002E3C27" w:rsidP="001C3606">
            <w:pPr>
              <w:rPr>
                <w:rFonts w:ascii="Arial" w:hAnsi="Arial" w:cs="Arial"/>
                <w:b/>
                <w:color w:val="000000"/>
                <w:sz w:val="18"/>
                <w:szCs w:val="18"/>
              </w:rPr>
            </w:pPr>
            <w:r w:rsidRPr="00804356">
              <w:rPr>
                <w:rFonts w:ascii="Arial" w:hAnsi="Arial" w:cs="Arial"/>
                <w:b/>
                <w:color w:val="000000"/>
                <w:sz w:val="18"/>
                <w:szCs w:val="18"/>
              </w:rPr>
              <w:t>Assessment and Marks Distribution:</w:t>
            </w:r>
          </w:p>
          <w:p w14:paraId="3FB1E85D"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272C1752"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61876EF7" w14:textId="77777777" w:rsidR="002E3C27" w:rsidRPr="00804356" w:rsidRDefault="002E3C27" w:rsidP="001C3606">
            <w:pPr>
              <w:rPr>
                <w:rFonts w:ascii="Arial" w:hAnsi="Arial" w:cs="Arial"/>
                <w:b/>
                <w:color w:val="000000"/>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804356" w14:paraId="28981006" w14:textId="77777777" w:rsidTr="001C3606">
        <w:trPr>
          <w:jc w:val="center"/>
        </w:trPr>
        <w:tc>
          <w:tcPr>
            <w:tcW w:w="9214" w:type="dxa"/>
          </w:tcPr>
          <w:p w14:paraId="09566324" w14:textId="77777777" w:rsidR="002E3C27" w:rsidRPr="00804356" w:rsidRDefault="002E3C27" w:rsidP="001C3606">
            <w:pPr>
              <w:rPr>
                <w:rFonts w:ascii="Arial" w:hAnsi="Arial" w:cs="Arial"/>
                <w:b/>
                <w:bCs/>
                <w:iCs/>
                <w:sz w:val="18"/>
                <w:szCs w:val="18"/>
              </w:rPr>
            </w:pPr>
          </w:p>
          <w:p w14:paraId="5226025E" w14:textId="77777777" w:rsidR="002E3C27" w:rsidRDefault="002E3C27" w:rsidP="001C3606">
            <w:pPr>
              <w:rPr>
                <w:rFonts w:ascii="Arial" w:hAnsi="Arial" w:cs="Arial"/>
                <w:b/>
                <w:bCs/>
                <w:iCs/>
                <w:sz w:val="18"/>
                <w:szCs w:val="18"/>
              </w:rPr>
            </w:pPr>
            <w:r>
              <w:rPr>
                <w:rFonts w:ascii="Arial" w:hAnsi="Arial" w:cs="Arial"/>
                <w:b/>
                <w:bCs/>
                <w:iCs/>
                <w:sz w:val="18"/>
                <w:szCs w:val="18"/>
              </w:rPr>
              <w:t xml:space="preserve">Lab </w:t>
            </w:r>
            <w:r w:rsidRPr="00804356">
              <w:rPr>
                <w:rFonts w:ascii="Arial" w:hAnsi="Arial" w:cs="Arial"/>
                <w:b/>
                <w:bCs/>
                <w:iCs/>
                <w:sz w:val="18"/>
                <w:szCs w:val="18"/>
              </w:rPr>
              <w:t>Course Contents</w:t>
            </w:r>
            <w:r>
              <w:rPr>
                <w:rFonts w:ascii="Arial" w:hAnsi="Arial" w:cs="Arial"/>
                <w:b/>
                <w:bCs/>
                <w:iCs/>
                <w:sz w:val="18"/>
                <w:szCs w:val="18"/>
              </w:rPr>
              <w:t>/List of Experiments</w:t>
            </w:r>
            <w:r w:rsidRPr="00804356">
              <w:rPr>
                <w:rFonts w:ascii="Arial" w:hAnsi="Arial" w:cs="Arial"/>
                <w:b/>
                <w:bCs/>
                <w:iCs/>
                <w:sz w:val="18"/>
                <w:szCs w:val="18"/>
              </w:rPr>
              <w:t>:</w:t>
            </w:r>
          </w:p>
          <w:p w14:paraId="1735A306"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generating elementary signal functions like Sine and Cosine sequences</w:t>
            </w:r>
          </w:p>
          <w:p w14:paraId="7FBBCC9B"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generating Unit Step signal</w:t>
            </w:r>
          </w:p>
          <w:p w14:paraId="62A555AF"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generating Unit ramp signal</w:t>
            </w:r>
          </w:p>
          <w:p w14:paraId="7BD512AE"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generating exponential signal</w:t>
            </w:r>
          </w:p>
          <w:p w14:paraId="383AA3EF"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finding the convolution between two sequences/signal</w:t>
            </w:r>
          </w:p>
          <w:p w14:paraId="3CAFD214"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the program for finding the Autocorrelation of a sequence/signal</w:t>
            </w:r>
          </w:p>
          <w:p w14:paraId="401B2354"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the program for finding the cross correlation of a sequence/signal</w:t>
            </w:r>
          </w:p>
          <w:p w14:paraId="6C273417"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the program for finding the DFT</w:t>
            </w:r>
          </w:p>
          <w:p w14:paraId="370649BF"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z-transform.</w:t>
            </w:r>
          </w:p>
          <w:p w14:paraId="0747F3BD"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inverse z-transform</w:t>
            </w:r>
          </w:p>
          <w:p w14:paraId="6E5E5AD8"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designing FIR Filters</w:t>
            </w:r>
          </w:p>
          <w:p w14:paraId="34D011B9"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Develop a program for designing IIR Filters</w:t>
            </w:r>
          </w:p>
          <w:p w14:paraId="2D44A66C"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Read a  Speech sound file</w:t>
            </w:r>
          </w:p>
          <w:p w14:paraId="3DB14A43"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Show the effect of sampling, e.g. over, under, aliasing effect</w:t>
            </w:r>
          </w:p>
          <w:p w14:paraId="557ABBB0"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Show the effect of filtering- low pass, windowing</w:t>
            </w:r>
          </w:p>
          <w:p w14:paraId="607F367D"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Reconstruction of signal</w:t>
            </w:r>
          </w:p>
          <w:p w14:paraId="0B5A344D"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 xml:space="preserve">Add white and color noise to speech at particular SNR- show waveform, spectrogram, </w:t>
            </w:r>
            <w:proofErr w:type="spellStart"/>
            <w:r w:rsidRPr="003826D5">
              <w:rPr>
                <w:rFonts w:ascii="Arial" w:hAnsi="Arial" w:cs="Arial"/>
                <w:iCs/>
                <w:sz w:val="18"/>
                <w:szCs w:val="18"/>
              </w:rPr>
              <w:t>etc</w:t>
            </w:r>
            <w:proofErr w:type="spellEnd"/>
          </w:p>
          <w:p w14:paraId="1E952E1D"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Show the FFT with changing different parameters</w:t>
            </w:r>
          </w:p>
          <w:p w14:paraId="5C16D497" w14:textId="77777777" w:rsidR="002E3C27" w:rsidRPr="003826D5" w:rsidRDefault="002E3C27" w:rsidP="001C3606">
            <w:pPr>
              <w:numPr>
                <w:ilvl w:val="0"/>
                <w:numId w:val="22"/>
              </w:numPr>
              <w:rPr>
                <w:rFonts w:ascii="Arial" w:hAnsi="Arial" w:cs="Arial"/>
                <w:iCs/>
                <w:sz w:val="18"/>
                <w:szCs w:val="18"/>
              </w:rPr>
            </w:pPr>
            <w:r w:rsidRPr="003826D5">
              <w:rPr>
                <w:rFonts w:ascii="Arial" w:hAnsi="Arial" w:cs="Arial"/>
                <w:iCs/>
                <w:sz w:val="18"/>
                <w:szCs w:val="18"/>
              </w:rPr>
              <w:t>Show the effect of filters on noisy speech- adaptive</w:t>
            </w:r>
          </w:p>
          <w:p w14:paraId="72E69EB0" w14:textId="77777777" w:rsidR="002E3C27" w:rsidRPr="003826D5" w:rsidRDefault="002E3C27" w:rsidP="001C3606">
            <w:pPr>
              <w:numPr>
                <w:ilvl w:val="0"/>
                <w:numId w:val="22"/>
              </w:numPr>
              <w:rPr>
                <w:rFonts w:ascii="Arial" w:hAnsi="Arial" w:cs="Arial"/>
                <w:b/>
                <w:bCs/>
                <w:iCs/>
                <w:sz w:val="18"/>
                <w:szCs w:val="18"/>
              </w:rPr>
            </w:pPr>
            <w:r w:rsidRPr="003826D5">
              <w:rPr>
                <w:rFonts w:ascii="Arial" w:hAnsi="Arial" w:cs="Arial"/>
                <w:iCs/>
                <w:sz w:val="18"/>
                <w:szCs w:val="18"/>
              </w:rPr>
              <w:t>Calculate the  SNR</w:t>
            </w:r>
          </w:p>
          <w:p w14:paraId="1462AD1E" w14:textId="77777777" w:rsidR="002E3C27" w:rsidRPr="00804356" w:rsidRDefault="002E3C27" w:rsidP="001C3606">
            <w:pPr>
              <w:rPr>
                <w:rFonts w:ascii="Arial" w:hAnsi="Arial" w:cs="Arial"/>
                <w:b/>
                <w:color w:val="FF0000"/>
                <w:sz w:val="18"/>
                <w:szCs w:val="18"/>
              </w:rPr>
            </w:pPr>
          </w:p>
        </w:tc>
      </w:tr>
    </w:tbl>
    <w:p w14:paraId="6CAB6B87" w14:textId="77777777" w:rsidR="002E3C27" w:rsidRDefault="002E3C27" w:rsidP="002E3C27">
      <w:pPr>
        <w:rPr>
          <w:rFonts w:ascii="Arial" w:hAnsi="Arial" w:cs="Arial"/>
          <w:sz w:val="18"/>
          <w:szCs w:val="18"/>
          <w:highlight w:val="yellow"/>
        </w:rPr>
      </w:pPr>
    </w:p>
    <w:p w14:paraId="07490079" w14:textId="77777777" w:rsidR="002E3C27" w:rsidRDefault="002E3C27" w:rsidP="002E3C27">
      <w:pPr>
        <w:rPr>
          <w:rFonts w:ascii="Arial" w:hAnsi="Arial" w:cs="Arial"/>
          <w:sz w:val="18"/>
          <w:szCs w:val="18"/>
          <w:highlight w:val="yellow"/>
        </w:rPr>
      </w:pPr>
    </w:p>
    <w:p w14:paraId="16A3E120" w14:textId="77777777" w:rsidR="002E3C27" w:rsidRPr="0016370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63705">
        <w:rPr>
          <w:rFonts w:ascii="Arial" w:hAnsi="Arial" w:cs="Arial"/>
          <w:b/>
          <w:bCs/>
          <w:iCs/>
          <w:sz w:val="18"/>
          <w:szCs w:val="18"/>
        </w:rPr>
        <w:lastRenderedPageBreak/>
        <w:t>CSE 3231: Microprocessor and Assembly Language</w:t>
      </w:r>
    </w:p>
    <w:p w14:paraId="280040D3" w14:textId="77777777" w:rsidR="002E3C27" w:rsidRPr="0016370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63705">
        <w:rPr>
          <w:rFonts w:ascii="Arial" w:hAnsi="Arial" w:cs="Arial"/>
          <w:b/>
          <w:bCs/>
          <w:iCs/>
          <w:sz w:val="18"/>
          <w:szCs w:val="18"/>
        </w:rPr>
        <w:t xml:space="preserve">Credits: </w:t>
      </w:r>
      <w:r w:rsidRPr="00163705">
        <w:rPr>
          <w:rFonts w:ascii="Arial" w:hAnsi="Arial" w:cs="Arial"/>
          <w:iCs/>
          <w:sz w:val="18"/>
          <w:szCs w:val="18"/>
        </w:rPr>
        <w:t xml:space="preserve">3 </w:t>
      </w:r>
      <w:r w:rsidRPr="00163705">
        <w:rPr>
          <w:rFonts w:ascii="Arial" w:hAnsi="Arial" w:cs="Arial"/>
          <w:b/>
          <w:bCs/>
          <w:iCs/>
          <w:sz w:val="18"/>
          <w:szCs w:val="18"/>
        </w:rPr>
        <w:t xml:space="preserve">Contact Hours: </w:t>
      </w:r>
      <w:r w:rsidRPr="00163705">
        <w:rPr>
          <w:rFonts w:ascii="Arial" w:hAnsi="Arial" w:cs="Arial"/>
          <w:iCs/>
          <w:sz w:val="18"/>
          <w:szCs w:val="18"/>
        </w:rPr>
        <w:t>39</w:t>
      </w:r>
    </w:p>
    <w:p w14:paraId="2CC39AF9" w14:textId="77777777" w:rsidR="002E3C27" w:rsidRPr="0016370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63705">
        <w:rPr>
          <w:rFonts w:ascii="Arial" w:hAnsi="Arial" w:cs="Arial"/>
          <w:b/>
          <w:bCs/>
          <w:iCs/>
          <w:sz w:val="18"/>
          <w:szCs w:val="18"/>
        </w:rPr>
        <w:t xml:space="preserve">Year: </w:t>
      </w:r>
      <w:proofErr w:type="gramStart"/>
      <w:r w:rsidRPr="00163705">
        <w:rPr>
          <w:rFonts w:ascii="Arial" w:hAnsi="Arial" w:cs="Arial"/>
          <w:iCs/>
          <w:sz w:val="18"/>
          <w:szCs w:val="18"/>
        </w:rPr>
        <w:t>Third</w:t>
      </w:r>
      <w:r w:rsidRPr="00163705">
        <w:rPr>
          <w:rFonts w:ascii="Arial" w:hAnsi="Arial" w:cs="Arial"/>
          <w:b/>
          <w:bCs/>
          <w:iCs/>
          <w:sz w:val="18"/>
          <w:szCs w:val="18"/>
        </w:rPr>
        <w:t xml:space="preserve">  Semester</w:t>
      </w:r>
      <w:proofErr w:type="gramEnd"/>
      <w:r w:rsidRPr="00163705">
        <w:rPr>
          <w:rFonts w:ascii="Arial" w:hAnsi="Arial" w:cs="Arial"/>
          <w:b/>
          <w:bCs/>
          <w:iCs/>
          <w:sz w:val="18"/>
          <w:szCs w:val="18"/>
        </w:rPr>
        <w:t xml:space="preserve">: </w:t>
      </w:r>
      <w:r w:rsidRPr="00163705">
        <w:rPr>
          <w:rFonts w:ascii="Arial" w:hAnsi="Arial" w:cs="Arial"/>
          <w:iCs/>
          <w:sz w:val="18"/>
          <w:szCs w:val="18"/>
        </w:rPr>
        <w:t>Even</w:t>
      </w:r>
    </w:p>
    <w:p w14:paraId="671CFE66" w14:textId="77777777" w:rsidR="002E3C27" w:rsidRPr="00163705"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63705" w14:paraId="568D282E" w14:textId="77777777" w:rsidTr="001C3606">
        <w:trPr>
          <w:jc w:val="center"/>
        </w:trPr>
        <w:tc>
          <w:tcPr>
            <w:tcW w:w="1439" w:type="dxa"/>
          </w:tcPr>
          <w:p w14:paraId="5E5874E1" w14:textId="77777777" w:rsidR="002E3C27" w:rsidRPr="00163705" w:rsidRDefault="002E3C27" w:rsidP="001C3606">
            <w:pPr>
              <w:rPr>
                <w:rFonts w:ascii="Arial" w:hAnsi="Arial" w:cs="Arial"/>
                <w:b/>
                <w:bCs/>
                <w:sz w:val="18"/>
                <w:szCs w:val="18"/>
              </w:rPr>
            </w:pPr>
            <w:r w:rsidRPr="00163705">
              <w:rPr>
                <w:rFonts w:ascii="Arial" w:hAnsi="Arial" w:cs="Arial"/>
                <w:b/>
                <w:sz w:val="18"/>
                <w:szCs w:val="18"/>
              </w:rPr>
              <w:t>Prerequisite:</w:t>
            </w:r>
          </w:p>
        </w:tc>
        <w:tc>
          <w:tcPr>
            <w:tcW w:w="7741" w:type="dxa"/>
          </w:tcPr>
          <w:p w14:paraId="0288D62D" w14:textId="77777777" w:rsidR="002E3C27" w:rsidRPr="00163705" w:rsidRDefault="002E3C27" w:rsidP="001C3606">
            <w:pPr>
              <w:rPr>
                <w:rFonts w:ascii="Arial" w:hAnsi="Arial" w:cs="Arial"/>
                <w:iCs/>
                <w:sz w:val="18"/>
                <w:szCs w:val="18"/>
              </w:rPr>
            </w:pPr>
            <w:r w:rsidRPr="00163705">
              <w:rPr>
                <w:rFonts w:ascii="Arial" w:hAnsi="Arial" w:cs="Arial"/>
                <w:iCs/>
                <w:sz w:val="18"/>
                <w:szCs w:val="18"/>
              </w:rPr>
              <w:t>CSE2111: Digital System Design, CSE2231: Computer Architecture and Organization</w:t>
            </w:r>
          </w:p>
        </w:tc>
      </w:tr>
      <w:tr w:rsidR="002E3C27" w:rsidRPr="00163705" w14:paraId="563F8656" w14:textId="77777777" w:rsidTr="001C3606">
        <w:trPr>
          <w:jc w:val="center"/>
        </w:trPr>
        <w:tc>
          <w:tcPr>
            <w:tcW w:w="1439" w:type="dxa"/>
          </w:tcPr>
          <w:p w14:paraId="004B5086" w14:textId="77777777" w:rsidR="002E3C27" w:rsidRPr="00163705" w:rsidRDefault="002E3C27" w:rsidP="001C3606">
            <w:pPr>
              <w:rPr>
                <w:rFonts w:ascii="Arial" w:hAnsi="Arial" w:cs="Arial"/>
                <w:b/>
                <w:sz w:val="18"/>
                <w:szCs w:val="18"/>
              </w:rPr>
            </w:pPr>
            <w:r w:rsidRPr="00163705">
              <w:rPr>
                <w:rFonts w:ascii="Arial" w:hAnsi="Arial" w:cs="Arial"/>
                <w:b/>
                <w:sz w:val="18"/>
                <w:szCs w:val="18"/>
              </w:rPr>
              <w:t>Course Type</w:t>
            </w:r>
          </w:p>
        </w:tc>
        <w:tc>
          <w:tcPr>
            <w:tcW w:w="7741" w:type="dxa"/>
          </w:tcPr>
          <w:p w14:paraId="645CC6B2" w14:textId="77777777" w:rsidR="002E3C27" w:rsidRPr="00163705" w:rsidRDefault="00000000" w:rsidP="001C3606">
            <w:pPr>
              <w:rPr>
                <w:rFonts w:ascii="Arial" w:hAnsi="Arial" w:cs="Arial"/>
                <w:iCs/>
                <w:sz w:val="18"/>
                <w:szCs w:val="18"/>
              </w:rPr>
            </w:pPr>
            <w:sdt>
              <w:sdtPr>
                <w:rPr>
                  <w:rFonts w:ascii="Arial" w:hAnsi="Arial" w:cs="Arial"/>
                  <w:iCs/>
                  <w:sz w:val="18"/>
                  <w:szCs w:val="18"/>
                </w:rPr>
                <w:id w:val="-880096533"/>
              </w:sdtPr>
              <w:sdtContent>
                <w:r w:rsidR="002E3C27" w:rsidRPr="00163705">
                  <w:rPr>
                    <w:rFonts w:ascii="MS Gothic" w:eastAsia="MS Gothic" w:hAnsi="MS Gothic" w:cs="MS Gothic" w:hint="eastAsia"/>
                    <w:iCs/>
                    <w:sz w:val="18"/>
                    <w:szCs w:val="18"/>
                  </w:rPr>
                  <w:t>☒</w:t>
                </w:r>
              </w:sdtContent>
            </w:sdt>
            <w:r w:rsidR="002E3C27" w:rsidRPr="00163705">
              <w:rPr>
                <w:rFonts w:ascii="Arial" w:hAnsi="Arial" w:cs="Arial"/>
                <w:iCs/>
                <w:sz w:val="18"/>
                <w:szCs w:val="18"/>
              </w:rPr>
              <w:t xml:space="preserve"> Theory         </w:t>
            </w:r>
            <w:sdt>
              <w:sdtPr>
                <w:rPr>
                  <w:rFonts w:ascii="Arial" w:hAnsi="Arial" w:cs="Arial"/>
                  <w:iCs/>
                  <w:sz w:val="18"/>
                  <w:szCs w:val="18"/>
                </w:rPr>
                <w:id w:val="-255052493"/>
              </w:sdtPr>
              <w:sdtContent>
                <w:r w:rsidR="002E3C27" w:rsidRPr="00163705">
                  <w:rPr>
                    <w:rFonts w:ascii="MS Gothic" w:eastAsia="MS Gothic" w:hAnsi="MS Gothic" w:cs="MS Gothic" w:hint="eastAsia"/>
                    <w:iCs/>
                    <w:sz w:val="18"/>
                    <w:szCs w:val="18"/>
                  </w:rPr>
                  <w:t>☐</w:t>
                </w:r>
              </w:sdtContent>
            </w:sdt>
            <w:r w:rsidR="002E3C27" w:rsidRPr="00163705">
              <w:rPr>
                <w:rFonts w:ascii="Arial" w:hAnsi="Arial" w:cs="Arial"/>
                <w:iCs/>
                <w:sz w:val="18"/>
                <w:szCs w:val="18"/>
              </w:rPr>
              <w:t xml:space="preserve">  Laboratory work         </w:t>
            </w:r>
            <w:sdt>
              <w:sdtPr>
                <w:rPr>
                  <w:rFonts w:ascii="Arial" w:hAnsi="Arial" w:cs="Arial"/>
                  <w:iCs/>
                  <w:sz w:val="18"/>
                  <w:szCs w:val="18"/>
                </w:rPr>
                <w:id w:val="795422781"/>
              </w:sdtPr>
              <w:sdtContent>
                <w:r w:rsidR="002E3C27" w:rsidRPr="00163705">
                  <w:rPr>
                    <w:rFonts w:ascii="MS Gothic" w:eastAsia="MS Gothic" w:hAnsi="MS Gothic" w:cs="MS Gothic" w:hint="eastAsia"/>
                    <w:iCs/>
                    <w:sz w:val="18"/>
                    <w:szCs w:val="18"/>
                  </w:rPr>
                  <w:t>☐</w:t>
                </w:r>
              </w:sdtContent>
            </w:sdt>
            <w:r w:rsidR="002E3C27" w:rsidRPr="00163705">
              <w:rPr>
                <w:rFonts w:ascii="Arial" w:hAnsi="Arial" w:cs="Arial"/>
                <w:iCs/>
                <w:sz w:val="18"/>
                <w:szCs w:val="18"/>
              </w:rPr>
              <w:t xml:space="preserve">  Project work      </w:t>
            </w:r>
            <w:sdt>
              <w:sdtPr>
                <w:rPr>
                  <w:rFonts w:ascii="Arial" w:hAnsi="Arial" w:cs="Arial"/>
                  <w:iCs/>
                  <w:sz w:val="18"/>
                  <w:szCs w:val="18"/>
                </w:rPr>
                <w:id w:val="-353878608"/>
              </w:sdtPr>
              <w:sdtContent>
                <w:r w:rsidR="002E3C27" w:rsidRPr="00163705">
                  <w:rPr>
                    <w:rFonts w:ascii="MS Gothic" w:eastAsia="MS Gothic" w:hAnsi="MS Gothic" w:cs="MS Gothic" w:hint="eastAsia"/>
                    <w:iCs/>
                    <w:sz w:val="18"/>
                    <w:szCs w:val="18"/>
                  </w:rPr>
                  <w:t>☐</w:t>
                </w:r>
              </w:sdtContent>
            </w:sdt>
            <w:r w:rsidR="002E3C27" w:rsidRPr="00163705">
              <w:rPr>
                <w:rFonts w:ascii="Arial" w:hAnsi="Arial" w:cs="Arial"/>
                <w:iCs/>
                <w:sz w:val="18"/>
                <w:szCs w:val="18"/>
              </w:rPr>
              <w:t xml:space="preserve">  Viva Voce                    </w:t>
            </w:r>
          </w:p>
        </w:tc>
      </w:tr>
      <w:tr w:rsidR="002E3C27" w:rsidRPr="00163705" w14:paraId="70844562" w14:textId="77777777" w:rsidTr="001C3606">
        <w:trPr>
          <w:trHeight w:val="238"/>
          <w:jc w:val="center"/>
        </w:trPr>
        <w:tc>
          <w:tcPr>
            <w:tcW w:w="1439" w:type="dxa"/>
          </w:tcPr>
          <w:p w14:paraId="5E117A24" w14:textId="77777777" w:rsidR="002E3C27" w:rsidRPr="00163705" w:rsidRDefault="002E3C27" w:rsidP="001C3606">
            <w:pPr>
              <w:ind w:left="2160" w:hanging="2160"/>
              <w:rPr>
                <w:rFonts w:ascii="Arial" w:hAnsi="Arial" w:cs="Arial"/>
                <w:b/>
                <w:bCs/>
                <w:sz w:val="18"/>
                <w:szCs w:val="18"/>
              </w:rPr>
            </w:pPr>
            <w:r w:rsidRPr="00163705">
              <w:rPr>
                <w:rFonts w:ascii="Arial" w:hAnsi="Arial" w:cs="Arial"/>
                <w:b/>
                <w:bCs/>
                <w:sz w:val="18"/>
                <w:szCs w:val="18"/>
              </w:rPr>
              <w:t>Motivation</w:t>
            </w:r>
          </w:p>
        </w:tc>
        <w:tc>
          <w:tcPr>
            <w:tcW w:w="7741" w:type="dxa"/>
          </w:tcPr>
          <w:p w14:paraId="5F879C4E" w14:textId="77777777" w:rsidR="002E3C27" w:rsidRPr="00163705" w:rsidRDefault="002E3C27" w:rsidP="001C3606">
            <w:pPr>
              <w:rPr>
                <w:rFonts w:ascii="Arial" w:hAnsi="Arial" w:cs="Arial"/>
                <w:b/>
                <w:iCs/>
                <w:sz w:val="18"/>
                <w:szCs w:val="18"/>
              </w:rPr>
            </w:pPr>
            <w:r w:rsidRPr="00163705">
              <w:rPr>
                <w:rFonts w:ascii="Arial" w:hAnsi="Arial" w:cs="Arial"/>
                <w:iCs/>
                <w:sz w:val="18"/>
                <w:szCs w:val="18"/>
              </w:rPr>
              <w:t>To develop knowledge on Microprocessor architecture and programming skills with Microprocessor</w:t>
            </w:r>
          </w:p>
        </w:tc>
      </w:tr>
      <w:tr w:rsidR="002E3C27" w:rsidRPr="00163705" w14:paraId="33B2EB83" w14:textId="77777777" w:rsidTr="001C3606">
        <w:trPr>
          <w:trHeight w:val="238"/>
          <w:jc w:val="center"/>
        </w:trPr>
        <w:tc>
          <w:tcPr>
            <w:tcW w:w="9180" w:type="dxa"/>
            <w:gridSpan w:val="2"/>
          </w:tcPr>
          <w:p w14:paraId="1D66B3C5" w14:textId="77777777" w:rsidR="002E3C27" w:rsidRPr="00163705" w:rsidRDefault="002E3C27" w:rsidP="001C3606">
            <w:pPr>
              <w:rPr>
                <w:rFonts w:ascii="Arial" w:hAnsi="Arial" w:cs="Arial"/>
                <w:b/>
                <w:bCs/>
                <w:sz w:val="18"/>
                <w:szCs w:val="18"/>
              </w:rPr>
            </w:pPr>
            <w:r w:rsidRPr="00163705">
              <w:rPr>
                <w:rFonts w:ascii="Arial" w:hAnsi="Arial" w:cs="Arial"/>
                <w:b/>
                <w:bCs/>
                <w:sz w:val="18"/>
                <w:szCs w:val="18"/>
              </w:rPr>
              <w:t>Course Objective:</w:t>
            </w:r>
          </w:p>
          <w:p w14:paraId="080B4717" w14:textId="77777777" w:rsidR="002E3C27" w:rsidRPr="00163705" w:rsidRDefault="002E3C27" w:rsidP="001C3606">
            <w:pPr>
              <w:jc w:val="both"/>
              <w:rPr>
                <w:rFonts w:ascii="Arial" w:hAnsi="Arial" w:cs="Arial"/>
                <w:iCs/>
                <w:sz w:val="18"/>
                <w:szCs w:val="18"/>
              </w:rPr>
            </w:pPr>
            <w:r w:rsidRPr="00163705">
              <w:rPr>
                <w:rFonts w:ascii="Arial" w:hAnsi="Arial" w:cs="Arial"/>
                <w:sz w:val="18"/>
                <w:szCs w:val="18"/>
              </w:rPr>
              <w:t>This course introduces to Engineering Graduates the Microprocessor and its Assembly Language programming. The course is designed based on the popular Intel 8086 microprocessor and provides good understanding of the microprocessor operation at the address, data, and control level. The course also covers the software part through teaching of assembly language programming techniques. Microprocessor Interface hardware and support chips are also examined in detail.</w:t>
            </w:r>
          </w:p>
        </w:tc>
      </w:tr>
    </w:tbl>
    <w:p w14:paraId="7201D63B" w14:textId="77777777" w:rsidR="002E3C27" w:rsidRPr="00163705" w:rsidRDefault="002E3C27" w:rsidP="002E3C27">
      <w:pPr>
        <w:jc w:val="center"/>
        <w:rPr>
          <w:rFonts w:ascii="Arial" w:hAnsi="Arial" w:cs="Arial"/>
          <w:sz w:val="18"/>
          <w:szCs w:val="18"/>
        </w:rPr>
      </w:pPr>
    </w:p>
    <w:p w14:paraId="4B8486E0" w14:textId="77777777" w:rsidR="002E3C27" w:rsidRPr="00163705" w:rsidRDefault="002E3C27" w:rsidP="002E3C27">
      <w:pPr>
        <w:autoSpaceDE w:val="0"/>
        <w:autoSpaceDN w:val="0"/>
        <w:adjustRightInd w:val="0"/>
        <w:jc w:val="center"/>
        <w:rPr>
          <w:rFonts w:ascii="Arial" w:hAnsi="Arial" w:cs="Arial"/>
          <w:b/>
          <w:color w:val="000000" w:themeColor="text1"/>
          <w:sz w:val="18"/>
          <w:szCs w:val="18"/>
        </w:rPr>
      </w:pPr>
      <w:r w:rsidRPr="00163705">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5"/>
        <w:gridCol w:w="1828"/>
        <w:gridCol w:w="2313"/>
        <w:gridCol w:w="1050"/>
        <w:gridCol w:w="1735"/>
        <w:gridCol w:w="1604"/>
      </w:tblGrid>
      <w:tr w:rsidR="002E3C27" w:rsidRPr="00163705" w14:paraId="18E37F71" w14:textId="77777777" w:rsidTr="001C3606">
        <w:trPr>
          <w:trHeight w:val="877"/>
          <w:jc w:val="center"/>
        </w:trPr>
        <w:tc>
          <w:tcPr>
            <w:tcW w:w="645" w:type="dxa"/>
            <w:vAlign w:val="center"/>
          </w:tcPr>
          <w:p w14:paraId="36371984"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 No.</w:t>
            </w:r>
          </w:p>
        </w:tc>
        <w:tc>
          <w:tcPr>
            <w:tcW w:w="1828" w:type="dxa"/>
            <w:vAlign w:val="center"/>
          </w:tcPr>
          <w:p w14:paraId="7ADAA422"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 Statement</w:t>
            </w:r>
          </w:p>
        </w:tc>
        <w:tc>
          <w:tcPr>
            <w:tcW w:w="2313" w:type="dxa"/>
            <w:vAlign w:val="center"/>
          </w:tcPr>
          <w:p w14:paraId="30D79B9F"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Corresponding PO</w:t>
            </w:r>
          </w:p>
        </w:tc>
        <w:tc>
          <w:tcPr>
            <w:tcW w:w="1050" w:type="dxa"/>
            <w:vAlign w:val="center"/>
          </w:tcPr>
          <w:p w14:paraId="5A79F28F"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Domain / level of learning taxonomy</w:t>
            </w:r>
          </w:p>
        </w:tc>
        <w:tc>
          <w:tcPr>
            <w:tcW w:w="1735" w:type="dxa"/>
            <w:vAlign w:val="center"/>
          </w:tcPr>
          <w:p w14:paraId="135B42F3"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Delivery methods and activities</w:t>
            </w:r>
          </w:p>
        </w:tc>
        <w:tc>
          <w:tcPr>
            <w:tcW w:w="1604" w:type="dxa"/>
            <w:vAlign w:val="center"/>
          </w:tcPr>
          <w:p w14:paraId="2F242671"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Assessment tools</w:t>
            </w:r>
          </w:p>
        </w:tc>
      </w:tr>
      <w:tr w:rsidR="002E3C27" w:rsidRPr="00163705" w14:paraId="5E195ABF" w14:textId="77777777" w:rsidTr="001C3606">
        <w:trPr>
          <w:trHeight w:val="1646"/>
          <w:jc w:val="center"/>
        </w:trPr>
        <w:tc>
          <w:tcPr>
            <w:tcW w:w="645" w:type="dxa"/>
            <w:vAlign w:val="center"/>
          </w:tcPr>
          <w:p w14:paraId="6A9CC2FA"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CO1</w:t>
            </w:r>
          </w:p>
        </w:tc>
        <w:tc>
          <w:tcPr>
            <w:tcW w:w="1828" w:type="dxa"/>
            <w:vAlign w:val="center"/>
          </w:tcPr>
          <w:p w14:paraId="1AF0E21D" w14:textId="77777777" w:rsidR="002E3C27" w:rsidRPr="00163705" w:rsidRDefault="002E3C27" w:rsidP="001C3606">
            <w:pPr>
              <w:pStyle w:val="ListParagraph"/>
              <w:spacing w:after="0" w:line="240" w:lineRule="auto"/>
              <w:ind w:left="-18"/>
              <w:jc w:val="center"/>
              <w:rPr>
                <w:rFonts w:ascii="Arial" w:hAnsi="Arial" w:cs="Arial"/>
                <w:color w:val="000000" w:themeColor="text1"/>
                <w:sz w:val="18"/>
                <w:szCs w:val="18"/>
              </w:rPr>
            </w:pPr>
            <w:r w:rsidRPr="00B16496">
              <w:rPr>
                <w:rFonts w:ascii="Arial" w:hAnsi="Arial" w:cs="Arial"/>
                <w:sz w:val="18"/>
                <w:szCs w:val="18"/>
              </w:rPr>
              <w:t xml:space="preserve">To </w:t>
            </w:r>
            <w:r>
              <w:rPr>
                <w:rFonts w:ascii="Arial" w:hAnsi="Arial" w:cs="Arial"/>
                <w:b/>
                <w:bCs/>
                <w:sz w:val="18"/>
                <w:szCs w:val="18"/>
              </w:rPr>
              <w:t>i</w:t>
            </w:r>
            <w:r w:rsidRPr="00163705">
              <w:rPr>
                <w:rFonts w:ascii="Arial" w:hAnsi="Arial" w:cs="Arial"/>
                <w:b/>
                <w:bCs/>
                <w:sz w:val="18"/>
                <w:szCs w:val="18"/>
              </w:rPr>
              <w:t>denti</w:t>
            </w:r>
            <w:r w:rsidRPr="00163705">
              <w:rPr>
                <w:rFonts w:ascii="Arial" w:hAnsi="Arial" w:cs="Arial"/>
                <w:b/>
                <w:sz w:val="18"/>
                <w:szCs w:val="18"/>
              </w:rPr>
              <w:t>fy</w:t>
            </w:r>
            <w:r w:rsidRPr="00163705">
              <w:rPr>
                <w:rFonts w:ascii="Arial" w:hAnsi="Arial" w:cs="Arial"/>
                <w:sz w:val="18"/>
                <w:szCs w:val="18"/>
              </w:rPr>
              <w:t xml:space="preserve"> the basics knowledge of the architecture of 8086/8085 microprocessors.</w:t>
            </w:r>
          </w:p>
        </w:tc>
        <w:tc>
          <w:tcPr>
            <w:tcW w:w="2313" w:type="dxa"/>
            <w:vAlign w:val="center"/>
          </w:tcPr>
          <w:p w14:paraId="261F3E97" w14:textId="77777777" w:rsidR="002E3C27" w:rsidRPr="00163705" w:rsidRDefault="002E3C27" w:rsidP="001C3606">
            <w:pPr>
              <w:pStyle w:val="ListParagraph"/>
              <w:spacing w:after="0" w:line="240" w:lineRule="auto"/>
              <w:ind w:left="0"/>
              <w:jc w:val="center"/>
              <w:rPr>
                <w:rFonts w:ascii="Arial" w:hAnsi="Arial" w:cs="Arial"/>
                <w:color w:val="000000" w:themeColor="text1"/>
                <w:sz w:val="18"/>
                <w:szCs w:val="18"/>
              </w:rPr>
            </w:pPr>
            <w:r w:rsidRPr="00163705">
              <w:rPr>
                <w:rFonts w:ascii="Arial" w:hAnsi="Arial" w:cs="Arial"/>
                <w:b/>
                <w:bCs/>
                <w:color w:val="000000" w:themeColor="text1"/>
                <w:sz w:val="18"/>
                <w:szCs w:val="18"/>
              </w:rPr>
              <w:t>Engineering knowledge</w:t>
            </w:r>
            <w:r w:rsidRPr="00163705">
              <w:rPr>
                <w:rFonts w:ascii="Arial" w:hAnsi="Arial" w:cs="Arial"/>
                <w:color w:val="000000" w:themeColor="text1"/>
                <w:sz w:val="18"/>
                <w:szCs w:val="18"/>
              </w:rPr>
              <w:t xml:space="preserve"> (PO1)</w:t>
            </w:r>
          </w:p>
        </w:tc>
        <w:tc>
          <w:tcPr>
            <w:tcW w:w="1050" w:type="dxa"/>
            <w:vAlign w:val="center"/>
          </w:tcPr>
          <w:p w14:paraId="17B0E858"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Cognitive domain – level 6</w:t>
            </w:r>
          </w:p>
        </w:tc>
        <w:tc>
          <w:tcPr>
            <w:tcW w:w="1735" w:type="dxa"/>
            <w:vAlign w:val="center"/>
          </w:tcPr>
          <w:p w14:paraId="78CE485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495923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CBB142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875280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0017D2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820448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42C131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560210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9E56134" w14:textId="77777777" w:rsidR="002E3C27" w:rsidRPr="0016370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733489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04" w:type="dxa"/>
            <w:vAlign w:val="center"/>
          </w:tcPr>
          <w:p w14:paraId="3FCEC76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633055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7AC5A1F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671128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0AE4A81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772669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110C53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93003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7B6B4A96" w14:textId="77777777" w:rsidR="002E3C27" w:rsidRPr="0016370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1067482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63705" w14:paraId="5BD9F784" w14:textId="77777777" w:rsidTr="001C3606">
        <w:trPr>
          <w:trHeight w:val="1583"/>
          <w:jc w:val="center"/>
        </w:trPr>
        <w:tc>
          <w:tcPr>
            <w:tcW w:w="645" w:type="dxa"/>
            <w:vAlign w:val="center"/>
          </w:tcPr>
          <w:p w14:paraId="0DBB3951"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CO2</w:t>
            </w:r>
          </w:p>
        </w:tc>
        <w:tc>
          <w:tcPr>
            <w:tcW w:w="1828" w:type="dxa"/>
            <w:vAlign w:val="center"/>
          </w:tcPr>
          <w:p w14:paraId="6292896D" w14:textId="77777777" w:rsidR="002E3C27" w:rsidRPr="00163705" w:rsidRDefault="002E3C27" w:rsidP="001C3606">
            <w:pPr>
              <w:pStyle w:val="ListParagraph"/>
              <w:spacing w:after="0" w:line="240" w:lineRule="auto"/>
              <w:ind w:left="-18"/>
              <w:jc w:val="center"/>
              <w:rPr>
                <w:rFonts w:ascii="Arial" w:hAnsi="Arial" w:cs="Arial"/>
                <w:color w:val="000000" w:themeColor="text1"/>
                <w:sz w:val="18"/>
                <w:szCs w:val="18"/>
              </w:rPr>
            </w:pPr>
            <w:r w:rsidRPr="00B16496">
              <w:rPr>
                <w:rFonts w:ascii="Arial" w:hAnsi="Arial" w:cs="Arial"/>
                <w:sz w:val="18"/>
                <w:szCs w:val="18"/>
              </w:rPr>
              <w:t>To</w:t>
            </w:r>
            <w:r>
              <w:rPr>
                <w:rFonts w:ascii="Arial" w:hAnsi="Arial" w:cs="Arial"/>
                <w:b/>
                <w:bCs/>
                <w:sz w:val="18"/>
                <w:szCs w:val="18"/>
              </w:rPr>
              <w:t xml:space="preserve"> e</w:t>
            </w:r>
            <w:r w:rsidRPr="00163705">
              <w:rPr>
                <w:rFonts w:ascii="Arial" w:hAnsi="Arial" w:cs="Arial"/>
                <w:b/>
                <w:bCs/>
                <w:sz w:val="18"/>
                <w:szCs w:val="18"/>
              </w:rPr>
              <w:t>xplain</w:t>
            </w:r>
            <w:r w:rsidRPr="00163705">
              <w:rPr>
                <w:rFonts w:ascii="Arial" w:hAnsi="Arial" w:cs="Arial"/>
                <w:sz w:val="18"/>
                <w:szCs w:val="18"/>
              </w:rPr>
              <w:t xml:space="preserve"> how a microprocessor operates.</w:t>
            </w:r>
          </w:p>
        </w:tc>
        <w:tc>
          <w:tcPr>
            <w:tcW w:w="2313" w:type="dxa"/>
            <w:vAlign w:val="center"/>
          </w:tcPr>
          <w:p w14:paraId="2AAF12DC" w14:textId="77777777" w:rsidR="002E3C27" w:rsidRPr="00163705" w:rsidRDefault="002E3C27" w:rsidP="001C3606">
            <w:pPr>
              <w:pStyle w:val="ListParagraph"/>
              <w:spacing w:after="0" w:line="240" w:lineRule="auto"/>
              <w:ind w:left="0"/>
              <w:jc w:val="center"/>
              <w:rPr>
                <w:rFonts w:ascii="Arial" w:hAnsi="Arial" w:cs="Arial"/>
                <w:b/>
                <w:bCs/>
                <w:color w:val="000000" w:themeColor="text1"/>
                <w:sz w:val="18"/>
                <w:szCs w:val="18"/>
              </w:rPr>
            </w:pPr>
            <w:r w:rsidRPr="00163705">
              <w:rPr>
                <w:rFonts w:ascii="Arial" w:hAnsi="Arial" w:cs="Arial"/>
                <w:b/>
                <w:bCs/>
                <w:color w:val="000000" w:themeColor="text1"/>
                <w:sz w:val="18"/>
                <w:szCs w:val="18"/>
              </w:rPr>
              <w:t>Problem Analysis</w:t>
            </w:r>
          </w:p>
          <w:p w14:paraId="197349DB" w14:textId="77777777" w:rsidR="002E3C27" w:rsidRPr="00163705" w:rsidRDefault="002E3C27" w:rsidP="001C3606">
            <w:pPr>
              <w:pStyle w:val="ListParagraph"/>
              <w:spacing w:after="0" w:line="240" w:lineRule="auto"/>
              <w:ind w:left="0"/>
              <w:jc w:val="center"/>
              <w:rPr>
                <w:rFonts w:ascii="Arial" w:hAnsi="Arial" w:cs="Arial"/>
                <w:color w:val="000000" w:themeColor="text1"/>
                <w:sz w:val="18"/>
                <w:szCs w:val="18"/>
              </w:rPr>
            </w:pPr>
            <w:r w:rsidRPr="00163705">
              <w:rPr>
                <w:rFonts w:ascii="Arial" w:hAnsi="Arial" w:cs="Arial"/>
                <w:color w:val="000000" w:themeColor="text1"/>
                <w:sz w:val="18"/>
                <w:szCs w:val="18"/>
              </w:rPr>
              <w:t>(PO2)</w:t>
            </w:r>
          </w:p>
        </w:tc>
        <w:tc>
          <w:tcPr>
            <w:tcW w:w="1050" w:type="dxa"/>
            <w:vAlign w:val="center"/>
          </w:tcPr>
          <w:p w14:paraId="76E5186B"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Cognitive domain – level 5</w:t>
            </w:r>
          </w:p>
        </w:tc>
        <w:tc>
          <w:tcPr>
            <w:tcW w:w="1735" w:type="dxa"/>
            <w:vAlign w:val="center"/>
          </w:tcPr>
          <w:p w14:paraId="4DE6B41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202306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6987E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422780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432A5C7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583980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4B2979A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46272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12DA9C8" w14:textId="77777777" w:rsidR="002E3C27" w:rsidRPr="0016370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694960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04" w:type="dxa"/>
            <w:vAlign w:val="center"/>
          </w:tcPr>
          <w:p w14:paraId="1FD71F8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403588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1AE0FE3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047229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4484859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395418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B05483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472438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04AF804F" w14:textId="77777777" w:rsidR="002E3C27" w:rsidRPr="0016370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069471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63705" w14:paraId="27578B07" w14:textId="77777777" w:rsidTr="001C3606">
        <w:trPr>
          <w:trHeight w:val="1700"/>
          <w:jc w:val="center"/>
        </w:trPr>
        <w:tc>
          <w:tcPr>
            <w:tcW w:w="645" w:type="dxa"/>
            <w:vAlign w:val="center"/>
          </w:tcPr>
          <w:p w14:paraId="53F97239"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CO3</w:t>
            </w:r>
          </w:p>
        </w:tc>
        <w:tc>
          <w:tcPr>
            <w:tcW w:w="1828" w:type="dxa"/>
            <w:vAlign w:val="center"/>
          </w:tcPr>
          <w:p w14:paraId="239FC46F" w14:textId="77777777" w:rsidR="002E3C27" w:rsidRPr="00163705" w:rsidRDefault="002E3C27" w:rsidP="001C3606">
            <w:pPr>
              <w:jc w:val="center"/>
              <w:rPr>
                <w:rFonts w:ascii="Arial" w:hAnsi="Arial" w:cs="Arial"/>
                <w:color w:val="000000" w:themeColor="text1"/>
                <w:sz w:val="18"/>
                <w:szCs w:val="18"/>
              </w:rPr>
            </w:pPr>
            <w:r w:rsidRPr="00B16496">
              <w:rPr>
                <w:rFonts w:ascii="Arial" w:hAnsi="Arial" w:cs="Arial"/>
                <w:iCs/>
                <w:sz w:val="18"/>
                <w:szCs w:val="18"/>
              </w:rPr>
              <w:t>To</w:t>
            </w:r>
            <w:r>
              <w:rPr>
                <w:rFonts w:ascii="Arial" w:hAnsi="Arial" w:cs="Arial"/>
                <w:b/>
                <w:bCs/>
                <w:iCs/>
                <w:sz w:val="18"/>
                <w:szCs w:val="18"/>
              </w:rPr>
              <w:t xml:space="preserve"> a</w:t>
            </w:r>
            <w:r w:rsidRPr="00163705">
              <w:rPr>
                <w:rFonts w:ascii="Arial" w:hAnsi="Arial" w:cs="Arial"/>
                <w:b/>
                <w:bCs/>
                <w:iCs/>
                <w:sz w:val="18"/>
                <w:szCs w:val="18"/>
              </w:rPr>
              <w:t>pply</w:t>
            </w:r>
            <w:r w:rsidRPr="00163705">
              <w:rPr>
                <w:rFonts w:ascii="Arial" w:hAnsi="Arial" w:cs="Arial"/>
                <w:iCs/>
                <w:sz w:val="18"/>
                <w:szCs w:val="18"/>
              </w:rPr>
              <w:t xml:space="preserve"> earned knowledge in software and hardware applications.</w:t>
            </w:r>
          </w:p>
        </w:tc>
        <w:tc>
          <w:tcPr>
            <w:tcW w:w="2313" w:type="dxa"/>
            <w:vAlign w:val="center"/>
          </w:tcPr>
          <w:p w14:paraId="433F93FE" w14:textId="77777777" w:rsidR="002E3C27" w:rsidRPr="00163705" w:rsidRDefault="002E3C27" w:rsidP="001C3606">
            <w:pPr>
              <w:pStyle w:val="ListParagraph"/>
              <w:spacing w:after="0" w:line="240" w:lineRule="auto"/>
              <w:ind w:left="0"/>
              <w:jc w:val="center"/>
              <w:rPr>
                <w:rFonts w:ascii="Arial" w:hAnsi="Arial" w:cs="Arial"/>
                <w:color w:val="000000" w:themeColor="text1"/>
                <w:sz w:val="18"/>
                <w:szCs w:val="18"/>
              </w:rPr>
            </w:pPr>
            <w:r w:rsidRPr="00163705">
              <w:rPr>
                <w:rFonts w:ascii="Arial" w:hAnsi="Arial" w:cs="Arial"/>
                <w:b/>
                <w:bCs/>
                <w:sz w:val="18"/>
                <w:szCs w:val="18"/>
              </w:rPr>
              <w:t>Design/Development of Solutions</w:t>
            </w:r>
          </w:p>
          <w:p w14:paraId="791D3D8E" w14:textId="77777777" w:rsidR="002E3C27" w:rsidRPr="00163705" w:rsidRDefault="002E3C27" w:rsidP="001C3606">
            <w:pPr>
              <w:pStyle w:val="ListParagraph"/>
              <w:spacing w:after="0" w:line="240" w:lineRule="auto"/>
              <w:ind w:left="0"/>
              <w:jc w:val="center"/>
              <w:rPr>
                <w:rFonts w:ascii="Arial" w:hAnsi="Arial" w:cs="Arial"/>
                <w:color w:val="000000" w:themeColor="text1"/>
                <w:sz w:val="18"/>
                <w:szCs w:val="18"/>
              </w:rPr>
            </w:pPr>
            <w:r w:rsidRPr="00163705">
              <w:rPr>
                <w:rFonts w:ascii="Arial" w:hAnsi="Arial" w:cs="Arial"/>
                <w:color w:val="000000" w:themeColor="text1"/>
                <w:sz w:val="18"/>
                <w:szCs w:val="18"/>
              </w:rPr>
              <w:t>(PO3)</w:t>
            </w:r>
          </w:p>
        </w:tc>
        <w:tc>
          <w:tcPr>
            <w:tcW w:w="1050" w:type="dxa"/>
            <w:vAlign w:val="center"/>
          </w:tcPr>
          <w:p w14:paraId="71CF58F5" w14:textId="77777777" w:rsidR="002E3C27" w:rsidRPr="00163705" w:rsidRDefault="002E3C27" w:rsidP="001C3606">
            <w:pPr>
              <w:jc w:val="center"/>
              <w:rPr>
                <w:rFonts w:ascii="Arial" w:hAnsi="Arial" w:cs="Arial"/>
                <w:color w:val="000000" w:themeColor="text1"/>
                <w:sz w:val="18"/>
                <w:szCs w:val="18"/>
              </w:rPr>
            </w:pPr>
            <w:r w:rsidRPr="00163705">
              <w:rPr>
                <w:rFonts w:ascii="Arial" w:hAnsi="Arial" w:cs="Arial"/>
                <w:color w:val="000000" w:themeColor="text1"/>
                <w:sz w:val="18"/>
                <w:szCs w:val="18"/>
              </w:rPr>
              <w:t>Cognitive domain – level 4</w:t>
            </w:r>
          </w:p>
        </w:tc>
        <w:tc>
          <w:tcPr>
            <w:tcW w:w="1735" w:type="dxa"/>
            <w:vAlign w:val="center"/>
          </w:tcPr>
          <w:p w14:paraId="3A94B04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301990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53A943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590585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353E8D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967511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517DC5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666977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F6DC357" w14:textId="77777777" w:rsidR="002E3C27" w:rsidRPr="0016370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3333163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04" w:type="dxa"/>
            <w:vAlign w:val="center"/>
          </w:tcPr>
          <w:p w14:paraId="50EB952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596217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78C4F97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445128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7A41CD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214939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DF2EAE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80857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5B2B4DE1" w14:textId="77777777" w:rsidR="002E3C27" w:rsidRPr="0016370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42566317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47D60A9" w14:textId="77777777" w:rsidR="002E3C27" w:rsidRPr="00163705"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163705" w14:paraId="58404515" w14:textId="77777777" w:rsidTr="001C3606">
        <w:trPr>
          <w:jc w:val="center"/>
        </w:trPr>
        <w:tc>
          <w:tcPr>
            <w:tcW w:w="9127" w:type="dxa"/>
          </w:tcPr>
          <w:p w14:paraId="38F21A6C" w14:textId="77777777" w:rsidR="002E3C27" w:rsidRPr="00163705" w:rsidRDefault="002E3C27" w:rsidP="001C3606">
            <w:pPr>
              <w:rPr>
                <w:rFonts w:ascii="Arial" w:hAnsi="Arial" w:cs="Arial"/>
                <w:b/>
                <w:color w:val="000000" w:themeColor="text1"/>
                <w:sz w:val="18"/>
                <w:szCs w:val="18"/>
              </w:rPr>
            </w:pPr>
            <w:r w:rsidRPr="00163705">
              <w:rPr>
                <w:rFonts w:ascii="Arial" w:hAnsi="Arial" w:cs="Arial"/>
                <w:b/>
                <w:color w:val="000000" w:themeColor="text1"/>
                <w:sz w:val="18"/>
                <w:szCs w:val="18"/>
              </w:rPr>
              <w:t>Assessment and Marks Distribution:</w:t>
            </w:r>
          </w:p>
          <w:p w14:paraId="3AEC71B5" w14:textId="77777777" w:rsidR="002E3C27" w:rsidRPr="00163705" w:rsidRDefault="002E3C27" w:rsidP="001C3606">
            <w:pPr>
              <w:rPr>
                <w:rFonts w:ascii="Arial" w:hAnsi="Arial" w:cs="Arial"/>
                <w:bCs/>
                <w:color w:val="000000" w:themeColor="text1"/>
                <w:sz w:val="18"/>
                <w:szCs w:val="18"/>
              </w:rPr>
            </w:pPr>
            <w:r w:rsidRPr="00163705">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1BD309BE" w14:textId="77777777" w:rsidR="002E3C27" w:rsidRPr="00163705" w:rsidRDefault="002E3C27" w:rsidP="001C3606">
            <w:pPr>
              <w:rPr>
                <w:rFonts w:ascii="Arial" w:hAnsi="Arial" w:cs="Arial"/>
                <w:bCs/>
                <w:color w:val="000000" w:themeColor="text1"/>
                <w:sz w:val="18"/>
                <w:szCs w:val="18"/>
              </w:rPr>
            </w:pPr>
            <w:r w:rsidRPr="00163705">
              <w:rPr>
                <w:rFonts w:ascii="Arial" w:hAnsi="Arial" w:cs="Arial"/>
                <w:bCs/>
                <w:color w:val="000000" w:themeColor="text1"/>
                <w:sz w:val="18"/>
                <w:szCs w:val="18"/>
              </w:rPr>
              <w:t xml:space="preserve"> </w:t>
            </w:r>
            <w:r w:rsidRPr="00163705">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163705">
              <w:rPr>
                <w:rFonts w:ascii="Arial" w:hAnsi="Arial" w:cs="Arial"/>
                <w:bCs/>
                <w:color w:val="000000" w:themeColor="text1"/>
                <w:sz w:val="18"/>
                <w:szCs w:val="18"/>
              </w:rPr>
              <w:t>)</w:t>
            </w:r>
          </w:p>
          <w:p w14:paraId="0A298176" w14:textId="77777777" w:rsidR="002E3C27" w:rsidRPr="00163705" w:rsidRDefault="002E3C27" w:rsidP="001C3606">
            <w:pPr>
              <w:rPr>
                <w:rFonts w:ascii="Arial" w:hAnsi="Arial" w:cs="Arial"/>
                <w:bCs/>
                <w:color w:val="000000" w:themeColor="text1"/>
                <w:sz w:val="18"/>
                <w:szCs w:val="18"/>
              </w:rPr>
            </w:pPr>
            <w:r w:rsidRPr="00163705">
              <w:rPr>
                <w:rFonts w:ascii="Arial" w:hAnsi="Arial" w:cs="Arial"/>
                <w:bCs/>
                <w:color w:val="000000" w:themeColor="text1"/>
                <w:sz w:val="18"/>
                <w:szCs w:val="18"/>
              </w:rPr>
              <w:t xml:space="preserve"> </w:t>
            </w:r>
            <w:r w:rsidRPr="00163705">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163705">
              <w:rPr>
                <w:rFonts w:ascii="Arial" w:hAnsi="Arial" w:cs="Arial"/>
                <w:bCs/>
                <w:color w:val="000000" w:themeColor="text1"/>
                <w:sz w:val="18"/>
                <w:szCs w:val="18"/>
              </w:rPr>
              <w:t xml:space="preserve">), Total Time: 3 hours. </w:t>
            </w:r>
          </w:p>
          <w:p w14:paraId="7558519F" w14:textId="77777777" w:rsidR="002E3C27" w:rsidRPr="00163705" w:rsidRDefault="002E3C27" w:rsidP="001C3606">
            <w:pPr>
              <w:rPr>
                <w:rFonts w:ascii="Arial" w:hAnsi="Arial" w:cs="Arial"/>
                <w:b/>
                <w:color w:val="000000" w:themeColor="text1"/>
                <w:sz w:val="18"/>
                <w:szCs w:val="18"/>
              </w:rPr>
            </w:pPr>
            <w:r w:rsidRPr="00163705">
              <w:rPr>
                <w:rFonts w:ascii="Arial" w:hAnsi="Arial" w:cs="Arial"/>
                <w:bCs/>
                <w:color w:val="000000" w:themeColor="text1"/>
                <w:sz w:val="18"/>
                <w:szCs w:val="18"/>
              </w:rPr>
              <w:t xml:space="preserve"> </w:t>
            </w:r>
            <w:r w:rsidRPr="00163705">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163705">
              <w:rPr>
                <w:rFonts w:ascii="Arial" w:hAnsi="Arial" w:cs="Arial"/>
                <w:bCs/>
                <w:color w:val="000000" w:themeColor="text1"/>
                <w:sz w:val="18"/>
                <w:szCs w:val="18"/>
              </w:rPr>
              <w:t>).</w:t>
            </w:r>
          </w:p>
        </w:tc>
      </w:tr>
      <w:tr w:rsidR="002E3C27" w:rsidRPr="00163705" w14:paraId="0C4961C0" w14:textId="77777777" w:rsidTr="001C3606">
        <w:trPr>
          <w:jc w:val="center"/>
        </w:trPr>
        <w:tc>
          <w:tcPr>
            <w:tcW w:w="9127" w:type="dxa"/>
          </w:tcPr>
          <w:p w14:paraId="34A72E71" w14:textId="77777777" w:rsidR="002E3C27" w:rsidRPr="00163705" w:rsidRDefault="002E3C27" w:rsidP="001C3606">
            <w:pPr>
              <w:spacing w:after="120"/>
              <w:rPr>
                <w:rFonts w:ascii="Arial" w:hAnsi="Arial" w:cs="Arial"/>
                <w:b/>
                <w:bCs/>
                <w:iCs/>
                <w:sz w:val="18"/>
                <w:szCs w:val="18"/>
              </w:rPr>
            </w:pPr>
          </w:p>
          <w:p w14:paraId="0CAD698A" w14:textId="77777777" w:rsidR="002E3C27" w:rsidRPr="00163705" w:rsidRDefault="002E3C27" w:rsidP="001C3606">
            <w:pPr>
              <w:spacing w:after="120"/>
              <w:rPr>
                <w:rFonts w:ascii="Arial" w:hAnsi="Arial" w:cs="Arial"/>
                <w:b/>
                <w:bCs/>
                <w:iCs/>
                <w:sz w:val="18"/>
                <w:szCs w:val="18"/>
              </w:rPr>
            </w:pPr>
            <w:r w:rsidRPr="00163705">
              <w:rPr>
                <w:rFonts w:ascii="Arial" w:hAnsi="Arial" w:cs="Arial"/>
                <w:b/>
                <w:bCs/>
                <w:iCs/>
                <w:sz w:val="18"/>
                <w:szCs w:val="18"/>
              </w:rPr>
              <w:t>Course Contents:</w:t>
            </w:r>
          </w:p>
          <w:p w14:paraId="73B6875B" w14:textId="77777777" w:rsidR="002E3C27" w:rsidRPr="00163705" w:rsidRDefault="002E3C27" w:rsidP="001C3606">
            <w:pPr>
              <w:spacing w:after="120"/>
              <w:jc w:val="both"/>
              <w:rPr>
                <w:rFonts w:ascii="Arial" w:hAnsi="Arial" w:cs="Arial"/>
                <w:sz w:val="18"/>
                <w:szCs w:val="18"/>
              </w:rPr>
            </w:pPr>
            <w:r w:rsidRPr="00163705">
              <w:rPr>
                <w:rFonts w:ascii="Arial" w:hAnsi="Arial" w:cs="Arial"/>
                <w:sz w:val="18"/>
                <w:szCs w:val="18"/>
              </w:rPr>
              <w:t xml:space="preserve">Microprocessor Fundamentals: Architecture of a microprocessor, Data bus, address bus, control bus, I/O units and memory. Architecture of Intel 8086 Microprocessor, its execution unit and bus-interface unit, its registers and flags. </w:t>
            </w:r>
          </w:p>
          <w:p w14:paraId="3C739F0D" w14:textId="77777777" w:rsidR="002E3C27" w:rsidRPr="00163705" w:rsidRDefault="002E3C27" w:rsidP="001C3606">
            <w:pPr>
              <w:spacing w:after="120"/>
              <w:jc w:val="both"/>
              <w:rPr>
                <w:rFonts w:ascii="Arial" w:hAnsi="Arial" w:cs="Arial"/>
                <w:sz w:val="18"/>
                <w:szCs w:val="18"/>
              </w:rPr>
            </w:pPr>
            <w:r w:rsidRPr="00163705">
              <w:rPr>
                <w:rFonts w:ascii="Arial" w:hAnsi="Arial" w:cs="Arial"/>
                <w:sz w:val="18"/>
                <w:szCs w:val="18"/>
              </w:rPr>
              <w:t>Programming Model: Programming model of 8086 processor, segment-offset address and physical address calculations, even and odd addressing, introduction of different addressing modes, Operating systems and BIOS, Memory organization of a PC, Introduction to IMB PC Assembly Language, Assembly Language syntax, Program Data, Variables, Named constants, program structure, memory models, Input/Output instruction, Running program, Program Segment Prefix.</w:t>
            </w:r>
          </w:p>
          <w:p w14:paraId="3AA98C44" w14:textId="77777777" w:rsidR="002E3C27" w:rsidRPr="00163705" w:rsidRDefault="002E3C27" w:rsidP="001C3606">
            <w:pPr>
              <w:spacing w:after="120"/>
              <w:jc w:val="both"/>
              <w:rPr>
                <w:rFonts w:ascii="Arial" w:hAnsi="Arial" w:cs="Arial"/>
                <w:sz w:val="18"/>
                <w:szCs w:val="18"/>
              </w:rPr>
            </w:pPr>
            <w:r w:rsidRPr="00163705">
              <w:rPr>
                <w:rFonts w:ascii="Arial" w:hAnsi="Arial" w:cs="Arial"/>
                <w:sz w:val="18"/>
                <w:szCs w:val="18"/>
              </w:rPr>
              <w:t xml:space="preserve">The processor status and the Flag register, Overflow condition, Debugging a program, Flow control: Flow control instructions, Conditional jumps, signed versus unsigned jumps, High-level language structures, branching and looping structures. Logic Operation: Logic, Shift and Rotate Instruction, some common </w:t>
            </w:r>
            <w:r w:rsidRPr="00163705">
              <w:rPr>
                <w:rFonts w:ascii="Arial" w:hAnsi="Arial" w:cs="Arial"/>
                <w:sz w:val="18"/>
                <w:szCs w:val="18"/>
              </w:rPr>
              <w:lastRenderedPageBreak/>
              <w:t xml:space="preserve">applications of Shift and Rotate operations. Data Structure: The Stack and Introduction to Procedures, Basic stack operations, </w:t>
            </w:r>
          </w:p>
          <w:p w14:paraId="1576DEAD" w14:textId="77777777" w:rsidR="002E3C27" w:rsidRPr="00163705" w:rsidRDefault="002E3C27" w:rsidP="001C3606">
            <w:pPr>
              <w:spacing w:after="120"/>
              <w:jc w:val="both"/>
              <w:rPr>
                <w:rFonts w:ascii="Arial" w:hAnsi="Arial" w:cs="Arial"/>
                <w:sz w:val="18"/>
                <w:szCs w:val="18"/>
              </w:rPr>
            </w:pPr>
            <w:r w:rsidRPr="00163705">
              <w:rPr>
                <w:rFonts w:ascii="Arial" w:hAnsi="Arial" w:cs="Arial"/>
                <w:sz w:val="18"/>
                <w:szCs w:val="18"/>
              </w:rPr>
              <w:t>Arithmetic Operation: Multiplication and Division Instructions, signed versus unsigned multiplications, Divide overflow, Signed Extension of Dividend. Arrays: Arrays and related addressing modes, DUP operator, Register indirect modes, Based and Indexed addressing modes. String Manipulation: The string instructions, director flag, Moving a string, storing a string, Loading a string, scanning a string, comparing strings, substring operation.</w:t>
            </w:r>
          </w:p>
        </w:tc>
      </w:tr>
    </w:tbl>
    <w:p w14:paraId="7637C07D" w14:textId="77777777" w:rsidR="002E3C27" w:rsidRPr="00163705" w:rsidRDefault="002E3C27" w:rsidP="002E3C27">
      <w:pPr>
        <w:rPr>
          <w:rFonts w:ascii="Arial" w:hAnsi="Arial" w:cs="Arial"/>
          <w:b/>
          <w:color w:val="FF0000"/>
          <w:sz w:val="18"/>
          <w:szCs w:val="18"/>
        </w:rPr>
      </w:pPr>
    </w:p>
    <w:p w14:paraId="53E06F06" w14:textId="77777777" w:rsidR="002E3C27" w:rsidRPr="00163705" w:rsidRDefault="002E3C27" w:rsidP="002E3C27">
      <w:pPr>
        <w:rPr>
          <w:rFonts w:ascii="Arial" w:hAnsi="Arial" w:cs="Arial"/>
          <w:b/>
          <w:spacing w:val="-3"/>
          <w:sz w:val="18"/>
          <w:szCs w:val="18"/>
        </w:rPr>
      </w:pPr>
      <w:r w:rsidRPr="00163705">
        <w:rPr>
          <w:rFonts w:ascii="Arial" w:hAnsi="Arial" w:cs="Arial"/>
          <w:b/>
          <w:spacing w:val="-3"/>
          <w:sz w:val="18"/>
          <w:szCs w:val="18"/>
        </w:rPr>
        <w:t>Text Book:</w:t>
      </w:r>
    </w:p>
    <w:tbl>
      <w:tblPr>
        <w:tblW w:w="4966" w:type="pct"/>
        <w:jc w:val="center"/>
        <w:tblLook w:val="0000" w:firstRow="0" w:lastRow="0" w:firstColumn="0" w:lastColumn="0" w:noHBand="0" w:noVBand="0"/>
      </w:tblPr>
      <w:tblGrid>
        <w:gridCol w:w="361"/>
        <w:gridCol w:w="1983"/>
        <w:gridCol w:w="285"/>
        <w:gridCol w:w="6550"/>
      </w:tblGrid>
      <w:tr w:rsidR="002E3C27" w:rsidRPr="00163705" w14:paraId="4430A070" w14:textId="77777777" w:rsidTr="001C3606">
        <w:trPr>
          <w:jc w:val="center"/>
        </w:trPr>
        <w:tc>
          <w:tcPr>
            <w:tcW w:w="197" w:type="pct"/>
          </w:tcPr>
          <w:p w14:paraId="64101D82" w14:textId="77777777" w:rsidR="002E3C27" w:rsidRPr="00163705" w:rsidRDefault="002E3C27" w:rsidP="001C3606">
            <w:pPr>
              <w:suppressAutoHyphens/>
              <w:jc w:val="both"/>
              <w:rPr>
                <w:rFonts w:ascii="Arial" w:hAnsi="Arial" w:cs="Arial"/>
                <w:spacing w:val="-3"/>
                <w:sz w:val="18"/>
                <w:szCs w:val="18"/>
              </w:rPr>
            </w:pPr>
            <w:r w:rsidRPr="00163705">
              <w:rPr>
                <w:rFonts w:ascii="Arial" w:hAnsi="Arial" w:cs="Arial"/>
                <w:spacing w:val="-3"/>
                <w:sz w:val="18"/>
                <w:szCs w:val="18"/>
              </w:rPr>
              <w:t>1.</w:t>
            </w:r>
          </w:p>
        </w:tc>
        <w:tc>
          <w:tcPr>
            <w:tcW w:w="1080" w:type="pct"/>
          </w:tcPr>
          <w:p w14:paraId="5948E662" w14:textId="77777777" w:rsidR="002E3C27" w:rsidRPr="00163705" w:rsidRDefault="002E3C27" w:rsidP="001C3606">
            <w:pPr>
              <w:suppressAutoHyphens/>
              <w:rPr>
                <w:rFonts w:ascii="Arial" w:hAnsi="Arial" w:cs="Arial"/>
                <w:spacing w:val="-3"/>
                <w:sz w:val="18"/>
                <w:szCs w:val="18"/>
              </w:rPr>
            </w:pPr>
            <w:proofErr w:type="spellStart"/>
            <w:r w:rsidRPr="00163705">
              <w:rPr>
                <w:rFonts w:ascii="Arial" w:hAnsi="Arial" w:cs="Arial"/>
                <w:spacing w:val="-3"/>
                <w:sz w:val="18"/>
                <w:szCs w:val="18"/>
                <w:lang w:bidi="ar-SA"/>
              </w:rPr>
              <w:t>Ytha</w:t>
            </w:r>
            <w:proofErr w:type="spellEnd"/>
            <w:r w:rsidRPr="00163705">
              <w:rPr>
                <w:rFonts w:ascii="Arial" w:hAnsi="Arial" w:cs="Arial"/>
                <w:spacing w:val="-3"/>
                <w:sz w:val="18"/>
                <w:szCs w:val="18"/>
                <w:lang w:bidi="ar-SA"/>
              </w:rPr>
              <w:t xml:space="preserve"> Yu and </w:t>
            </w:r>
            <w:proofErr w:type="spellStart"/>
            <w:r w:rsidRPr="00163705">
              <w:rPr>
                <w:rFonts w:ascii="Arial" w:hAnsi="Arial" w:cs="Arial"/>
                <w:spacing w:val="-3"/>
                <w:sz w:val="18"/>
                <w:szCs w:val="18"/>
                <w:lang w:bidi="ar-SA"/>
              </w:rPr>
              <w:t>CharlersMarut</w:t>
            </w:r>
            <w:proofErr w:type="spellEnd"/>
          </w:p>
        </w:tc>
        <w:tc>
          <w:tcPr>
            <w:tcW w:w="155" w:type="pct"/>
          </w:tcPr>
          <w:p w14:paraId="5CBB157E" w14:textId="77777777" w:rsidR="002E3C27" w:rsidRPr="00163705" w:rsidRDefault="002E3C27" w:rsidP="001C3606">
            <w:pPr>
              <w:suppressAutoHyphens/>
              <w:jc w:val="both"/>
              <w:rPr>
                <w:rFonts w:ascii="Arial" w:hAnsi="Arial" w:cs="Arial"/>
                <w:spacing w:val="-3"/>
                <w:sz w:val="18"/>
                <w:szCs w:val="18"/>
              </w:rPr>
            </w:pPr>
            <w:r w:rsidRPr="00163705">
              <w:rPr>
                <w:rFonts w:ascii="Arial" w:hAnsi="Arial" w:cs="Arial"/>
                <w:spacing w:val="-3"/>
                <w:sz w:val="18"/>
                <w:szCs w:val="18"/>
              </w:rPr>
              <w:t>:</w:t>
            </w:r>
          </w:p>
        </w:tc>
        <w:tc>
          <w:tcPr>
            <w:tcW w:w="3568" w:type="pct"/>
          </w:tcPr>
          <w:p w14:paraId="10345F17" w14:textId="77777777" w:rsidR="002E3C27" w:rsidRPr="00163705" w:rsidRDefault="002E3C27" w:rsidP="001C3606">
            <w:pPr>
              <w:suppressAutoHyphens/>
              <w:jc w:val="both"/>
              <w:rPr>
                <w:rFonts w:ascii="Arial" w:hAnsi="Arial" w:cs="Arial"/>
                <w:spacing w:val="-3"/>
                <w:sz w:val="18"/>
                <w:szCs w:val="18"/>
              </w:rPr>
            </w:pPr>
            <w:r w:rsidRPr="00163705">
              <w:rPr>
                <w:rFonts w:ascii="Arial" w:hAnsi="Arial" w:cs="Arial"/>
                <w:b/>
                <w:bCs/>
                <w:spacing w:val="-3"/>
                <w:sz w:val="18"/>
                <w:szCs w:val="18"/>
                <w:lang w:bidi="ar-SA"/>
              </w:rPr>
              <w:t xml:space="preserve">Assembly Language Programming and Organization of the IBM PC, </w:t>
            </w:r>
            <w:r w:rsidRPr="00163705">
              <w:rPr>
                <w:rFonts w:ascii="Arial" w:hAnsi="Arial" w:cs="Arial"/>
                <w:i/>
                <w:iCs/>
                <w:sz w:val="18"/>
                <w:szCs w:val="18"/>
                <w:lang w:bidi="ar-SA"/>
              </w:rPr>
              <w:t>McGraw- Hill</w:t>
            </w:r>
          </w:p>
        </w:tc>
      </w:tr>
    </w:tbl>
    <w:p w14:paraId="1887D38A" w14:textId="77777777" w:rsidR="002E3C27" w:rsidRPr="00163705" w:rsidRDefault="002E3C27" w:rsidP="002E3C27">
      <w:pPr>
        <w:jc w:val="both"/>
        <w:rPr>
          <w:rFonts w:ascii="Arial" w:hAnsi="Arial" w:cs="Arial"/>
          <w:b/>
          <w:spacing w:val="-3"/>
          <w:sz w:val="18"/>
          <w:szCs w:val="18"/>
        </w:rPr>
      </w:pPr>
    </w:p>
    <w:p w14:paraId="2DCB095C" w14:textId="77777777" w:rsidR="002E3C27" w:rsidRPr="00163705" w:rsidRDefault="002E3C27" w:rsidP="002E3C27">
      <w:pPr>
        <w:jc w:val="both"/>
        <w:rPr>
          <w:rFonts w:ascii="Arial" w:hAnsi="Arial" w:cs="Arial"/>
          <w:b/>
          <w:spacing w:val="-3"/>
          <w:sz w:val="18"/>
          <w:szCs w:val="18"/>
        </w:rPr>
      </w:pPr>
      <w:r w:rsidRPr="00163705">
        <w:rPr>
          <w:rFonts w:ascii="Arial" w:hAnsi="Arial" w:cs="Arial"/>
          <w:b/>
          <w:spacing w:val="-3"/>
          <w:sz w:val="18"/>
          <w:szCs w:val="18"/>
        </w:rPr>
        <w:t>Books Recommended:</w:t>
      </w:r>
    </w:p>
    <w:tbl>
      <w:tblPr>
        <w:tblW w:w="4955" w:type="pct"/>
        <w:jc w:val="center"/>
        <w:tblLook w:val="0000" w:firstRow="0" w:lastRow="0" w:firstColumn="0" w:lastColumn="0" w:noHBand="0" w:noVBand="0"/>
      </w:tblPr>
      <w:tblGrid>
        <w:gridCol w:w="361"/>
        <w:gridCol w:w="1974"/>
        <w:gridCol w:w="286"/>
        <w:gridCol w:w="6538"/>
      </w:tblGrid>
      <w:tr w:rsidR="002E3C27" w:rsidRPr="00163705" w14:paraId="26B1DA3C" w14:textId="77777777" w:rsidTr="001C3606">
        <w:trPr>
          <w:trHeight w:val="196"/>
          <w:jc w:val="center"/>
        </w:trPr>
        <w:tc>
          <w:tcPr>
            <w:tcW w:w="197" w:type="pct"/>
          </w:tcPr>
          <w:p w14:paraId="6132D90C" w14:textId="77777777" w:rsidR="002E3C27" w:rsidRPr="00163705" w:rsidRDefault="002E3C27" w:rsidP="001C3606">
            <w:pPr>
              <w:suppressAutoHyphens/>
              <w:jc w:val="both"/>
              <w:rPr>
                <w:rFonts w:ascii="Arial" w:hAnsi="Arial" w:cs="Arial"/>
                <w:spacing w:val="-3"/>
                <w:sz w:val="18"/>
                <w:szCs w:val="18"/>
              </w:rPr>
            </w:pPr>
            <w:r w:rsidRPr="00163705">
              <w:rPr>
                <w:rFonts w:ascii="Arial" w:hAnsi="Arial" w:cs="Arial"/>
                <w:spacing w:val="-3"/>
                <w:sz w:val="18"/>
                <w:szCs w:val="18"/>
              </w:rPr>
              <w:t>1.</w:t>
            </w:r>
          </w:p>
        </w:tc>
        <w:tc>
          <w:tcPr>
            <w:tcW w:w="1078" w:type="pct"/>
          </w:tcPr>
          <w:p w14:paraId="76BD9E43" w14:textId="77777777" w:rsidR="002E3C27" w:rsidRPr="00163705" w:rsidRDefault="002E3C27" w:rsidP="001C3606">
            <w:pPr>
              <w:suppressAutoHyphens/>
              <w:rPr>
                <w:rFonts w:ascii="Arial" w:hAnsi="Arial" w:cs="Arial"/>
                <w:spacing w:val="-3"/>
                <w:sz w:val="18"/>
                <w:szCs w:val="18"/>
                <w:lang w:bidi="ar-SA"/>
              </w:rPr>
            </w:pPr>
            <w:proofErr w:type="spellStart"/>
            <w:r w:rsidRPr="00163705">
              <w:rPr>
                <w:rFonts w:ascii="Arial" w:hAnsi="Arial" w:cs="Arial"/>
                <w:sz w:val="18"/>
                <w:szCs w:val="18"/>
                <w:lang w:bidi="ar-SA"/>
              </w:rPr>
              <w:t>Rafiquzzaman</w:t>
            </w:r>
            <w:proofErr w:type="spellEnd"/>
            <w:r w:rsidRPr="00163705">
              <w:rPr>
                <w:rFonts w:ascii="Arial" w:hAnsi="Arial" w:cs="Arial"/>
                <w:sz w:val="18"/>
                <w:szCs w:val="18"/>
                <w:lang w:bidi="ar-SA"/>
              </w:rPr>
              <w:tab/>
            </w:r>
          </w:p>
        </w:tc>
        <w:tc>
          <w:tcPr>
            <w:tcW w:w="156" w:type="pct"/>
          </w:tcPr>
          <w:p w14:paraId="636D68AC" w14:textId="77777777" w:rsidR="002E3C27" w:rsidRPr="00163705" w:rsidRDefault="002E3C27" w:rsidP="001C3606">
            <w:pPr>
              <w:suppressAutoHyphens/>
              <w:rPr>
                <w:rFonts w:ascii="Arial" w:hAnsi="Arial" w:cs="Arial"/>
                <w:spacing w:val="-3"/>
                <w:sz w:val="18"/>
                <w:szCs w:val="18"/>
                <w:lang w:bidi="ar-SA"/>
              </w:rPr>
            </w:pPr>
            <w:r w:rsidRPr="00163705">
              <w:rPr>
                <w:rFonts w:ascii="Arial" w:hAnsi="Arial" w:cs="Arial"/>
                <w:spacing w:val="-3"/>
                <w:sz w:val="18"/>
                <w:szCs w:val="18"/>
                <w:lang w:bidi="ar-SA"/>
              </w:rPr>
              <w:t>:</w:t>
            </w:r>
          </w:p>
        </w:tc>
        <w:tc>
          <w:tcPr>
            <w:tcW w:w="3570" w:type="pct"/>
          </w:tcPr>
          <w:p w14:paraId="775583E5" w14:textId="77777777" w:rsidR="002E3C27" w:rsidRPr="00163705" w:rsidRDefault="002E3C27" w:rsidP="001C3606">
            <w:pPr>
              <w:suppressAutoHyphens/>
              <w:rPr>
                <w:rFonts w:ascii="Arial" w:hAnsi="Arial" w:cs="Arial"/>
                <w:spacing w:val="-3"/>
                <w:sz w:val="18"/>
                <w:szCs w:val="18"/>
                <w:lang w:bidi="ar-SA"/>
              </w:rPr>
            </w:pPr>
            <w:r w:rsidRPr="00163705">
              <w:rPr>
                <w:rFonts w:ascii="Arial" w:hAnsi="Arial" w:cs="Arial"/>
                <w:b/>
                <w:bCs/>
                <w:sz w:val="18"/>
                <w:szCs w:val="18"/>
                <w:lang w:bidi="ar-SA"/>
              </w:rPr>
              <w:t xml:space="preserve">Microprocessor and Microcomputer based System Design, </w:t>
            </w:r>
            <w:proofErr w:type="spellStart"/>
            <w:r w:rsidRPr="00163705">
              <w:rPr>
                <w:rFonts w:ascii="Arial" w:hAnsi="Arial" w:cs="Arial"/>
                <w:i/>
                <w:iCs/>
                <w:sz w:val="18"/>
                <w:szCs w:val="18"/>
                <w:lang w:bidi="ar-SA"/>
              </w:rPr>
              <w:t>Crc</w:t>
            </w:r>
            <w:proofErr w:type="spellEnd"/>
            <w:r w:rsidRPr="00163705">
              <w:rPr>
                <w:rFonts w:ascii="Arial" w:hAnsi="Arial" w:cs="Arial"/>
                <w:i/>
                <w:iCs/>
                <w:sz w:val="18"/>
                <w:szCs w:val="18"/>
                <w:lang w:bidi="ar-SA"/>
              </w:rPr>
              <w:t xml:space="preserve"> Press Publication</w:t>
            </w:r>
          </w:p>
        </w:tc>
      </w:tr>
      <w:tr w:rsidR="002E3C27" w:rsidRPr="00163705" w14:paraId="0A22A6F0" w14:textId="77777777" w:rsidTr="001C3606">
        <w:trPr>
          <w:trHeight w:val="196"/>
          <w:jc w:val="center"/>
        </w:trPr>
        <w:tc>
          <w:tcPr>
            <w:tcW w:w="197" w:type="pct"/>
          </w:tcPr>
          <w:p w14:paraId="100DF4F5" w14:textId="77777777" w:rsidR="002E3C27" w:rsidRPr="00163705" w:rsidRDefault="002E3C27" w:rsidP="001C3606">
            <w:pPr>
              <w:suppressAutoHyphens/>
              <w:jc w:val="both"/>
              <w:rPr>
                <w:rFonts w:ascii="Arial" w:hAnsi="Arial" w:cs="Arial"/>
                <w:spacing w:val="-3"/>
                <w:sz w:val="18"/>
                <w:szCs w:val="18"/>
              </w:rPr>
            </w:pPr>
            <w:r w:rsidRPr="00163705">
              <w:rPr>
                <w:rFonts w:ascii="Arial" w:hAnsi="Arial" w:cs="Arial"/>
                <w:spacing w:val="-3"/>
                <w:sz w:val="18"/>
                <w:szCs w:val="18"/>
              </w:rPr>
              <w:t>2.</w:t>
            </w:r>
          </w:p>
        </w:tc>
        <w:tc>
          <w:tcPr>
            <w:tcW w:w="1078" w:type="pct"/>
          </w:tcPr>
          <w:p w14:paraId="027B2796" w14:textId="77777777" w:rsidR="002E3C27" w:rsidRPr="00163705" w:rsidRDefault="002E3C27" w:rsidP="001C3606">
            <w:pPr>
              <w:suppressAutoHyphens/>
              <w:rPr>
                <w:rFonts w:ascii="Arial" w:hAnsi="Arial" w:cs="Arial"/>
                <w:sz w:val="18"/>
                <w:szCs w:val="18"/>
                <w:lang w:bidi="ar-SA"/>
              </w:rPr>
            </w:pPr>
            <w:r w:rsidRPr="00163705">
              <w:rPr>
                <w:rFonts w:ascii="Arial" w:hAnsi="Arial" w:cs="Arial"/>
                <w:sz w:val="18"/>
                <w:szCs w:val="18"/>
                <w:lang w:bidi="ar-SA"/>
              </w:rPr>
              <w:t>D. V. Hall</w:t>
            </w:r>
          </w:p>
        </w:tc>
        <w:tc>
          <w:tcPr>
            <w:tcW w:w="156" w:type="pct"/>
          </w:tcPr>
          <w:p w14:paraId="49AA4B08" w14:textId="77777777" w:rsidR="002E3C27" w:rsidRPr="00163705" w:rsidRDefault="002E3C27" w:rsidP="001C3606">
            <w:pPr>
              <w:suppressAutoHyphens/>
              <w:rPr>
                <w:rFonts w:ascii="Arial" w:hAnsi="Arial" w:cs="Arial"/>
                <w:spacing w:val="-3"/>
                <w:sz w:val="18"/>
                <w:szCs w:val="18"/>
                <w:lang w:bidi="ar-SA"/>
              </w:rPr>
            </w:pPr>
            <w:r w:rsidRPr="00163705">
              <w:rPr>
                <w:rFonts w:ascii="Arial" w:hAnsi="Arial" w:cs="Arial"/>
                <w:spacing w:val="-3"/>
                <w:sz w:val="18"/>
                <w:szCs w:val="18"/>
                <w:lang w:bidi="ar-SA"/>
              </w:rPr>
              <w:t>:</w:t>
            </w:r>
          </w:p>
        </w:tc>
        <w:tc>
          <w:tcPr>
            <w:tcW w:w="3570" w:type="pct"/>
          </w:tcPr>
          <w:p w14:paraId="250D4BD3" w14:textId="77777777" w:rsidR="002E3C27" w:rsidRPr="00163705" w:rsidRDefault="002E3C27" w:rsidP="001C3606">
            <w:pPr>
              <w:suppressAutoHyphens/>
              <w:rPr>
                <w:rFonts w:ascii="Arial" w:hAnsi="Arial" w:cs="Arial"/>
                <w:sz w:val="18"/>
                <w:szCs w:val="18"/>
                <w:lang w:bidi="ar-SA"/>
              </w:rPr>
            </w:pPr>
            <w:r w:rsidRPr="00163705">
              <w:rPr>
                <w:rFonts w:ascii="Arial" w:hAnsi="Arial" w:cs="Arial"/>
                <w:b/>
                <w:bCs/>
                <w:sz w:val="18"/>
                <w:szCs w:val="18"/>
                <w:lang w:bidi="ar-SA"/>
              </w:rPr>
              <w:t>Microprocessors and Interfacing</w:t>
            </w:r>
            <w:r w:rsidRPr="00163705">
              <w:rPr>
                <w:rFonts w:ascii="Arial" w:hAnsi="Arial" w:cs="Arial"/>
                <w:sz w:val="18"/>
                <w:szCs w:val="18"/>
                <w:lang w:bidi="ar-SA"/>
              </w:rPr>
              <w:t xml:space="preserve">, </w:t>
            </w:r>
            <w:r w:rsidRPr="00163705">
              <w:rPr>
                <w:rFonts w:ascii="Arial" w:hAnsi="Arial" w:cs="Arial"/>
                <w:i/>
                <w:iCs/>
                <w:sz w:val="18"/>
                <w:szCs w:val="18"/>
                <w:lang w:bidi="ar-SA"/>
              </w:rPr>
              <w:t>McGraw-Hill</w:t>
            </w:r>
          </w:p>
        </w:tc>
      </w:tr>
      <w:tr w:rsidR="002E3C27" w:rsidRPr="00163705" w14:paraId="739C9A7A" w14:textId="77777777" w:rsidTr="001C3606">
        <w:trPr>
          <w:trHeight w:val="196"/>
          <w:jc w:val="center"/>
        </w:trPr>
        <w:tc>
          <w:tcPr>
            <w:tcW w:w="197" w:type="pct"/>
          </w:tcPr>
          <w:p w14:paraId="6E6AEB06" w14:textId="77777777" w:rsidR="002E3C27" w:rsidRPr="00163705" w:rsidRDefault="002E3C27" w:rsidP="001C3606">
            <w:pPr>
              <w:suppressAutoHyphens/>
              <w:jc w:val="both"/>
              <w:rPr>
                <w:rFonts w:ascii="Arial" w:hAnsi="Arial" w:cs="Arial"/>
                <w:spacing w:val="-3"/>
                <w:sz w:val="18"/>
                <w:szCs w:val="18"/>
              </w:rPr>
            </w:pPr>
            <w:r w:rsidRPr="00163705">
              <w:rPr>
                <w:rFonts w:ascii="Arial" w:hAnsi="Arial" w:cs="Arial"/>
                <w:spacing w:val="-3"/>
                <w:sz w:val="18"/>
                <w:szCs w:val="18"/>
              </w:rPr>
              <w:t>3.</w:t>
            </w:r>
          </w:p>
        </w:tc>
        <w:tc>
          <w:tcPr>
            <w:tcW w:w="1078" w:type="pct"/>
          </w:tcPr>
          <w:p w14:paraId="16C73AF8" w14:textId="77777777" w:rsidR="002E3C27" w:rsidRPr="00163705" w:rsidRDefault="002E3C27" w:rsidP="001C3606">
            <w:pPr>
              <w:suppressAutoHyphens/>
              <w:rPr>
                <w:rFonts w:ascii="Arial" w:hAnsi="Arial" w:cs="Arial"/>
                <w:spacing w:val="-3"/>
                <w:sz w:val="18"/>
                <w:szCs w:val="18"/>
                <w:lang w:bidi="ar-SA"/>
              </w:rPr>
            </w:pPr>
            <w:r w:rsidRPr="00163705">
              <w:rPr>
                <w:rFonts w:ascii="Arial" w:hAnsi="Arial" w:cs="Arial"/>
                <w:sz w:val="18"/>
                <w:szCs w:val="18"/>
                <w:lang w:bidi="ar-SA"/>
              </w:rPr>
              <w:t xml:space="preserve">Ramesh </w:t>
            </w:r>
            <w:proofErr w:type="spellStart"/>
            <w:r w:rsidRPr="00163705">
              <w:rPr>
                <w:rFonts w:ascii="Arial" w:hAnsi="Arial" w:cs="Arial"/>
                <w:sz w:val="18"/>
                <w:szCs w:val="18"/>
                <w:lang w:bidi="ar-SA"/>
              </w:rPr>
              <w:t>Goanker</w:t>
            </w:r>
            <w:proofErr w:type="spellEnd"/>
          </w:p>
        </w:tc>
        <w:tc>
          <w:tcPr>
            <w:tcW w:w="156" w:type="pct"/>
          </w:tcPr>
          <w:p w14:paraId="742E043F" w14:textId="77777777" w:rsidR="002E3C27" w:rsidRPr="00163705" w:rsidRDefault="002E3C27" w:rsidP="001C3606">
            <w:pPr>
              <w:suppressAutoHyphens/>
              <w:rPr>
                <w:rFonts w:ascii="Arial" w:hAnsi="Arial" w:cs="Arial"/>
                <w:spacing w:val="-3"/>
                <w:sz w:val="18"/>
                <w:szCs w:val="18"/>
                <w:lang w:bidi="ar-SA"/>
              </w:rPr>
            </w:pPr>
            <w:r w:rsidRPr="00163705">
              <w:rPr>
                <w:rFonts w:ascii="Arial" w:hAnsi="Arial" w:cs="Arial"/>
                <w:spacing w:val="-3"/>
                <w:sz w:val="18"/>
                <w:szCs w:val="18"/>
                <w:lang w:bidi="ar-SA"/>
              </w:rPr>
              <w:t>:</w:t>
            </w:r>
          </w:p>
        </w:tc>
        <w:tc>
          <w:tcPr>
            <w:tcW w:w="3570" w:type="pct"/>
          </w:tcPr>
          <w:p w14:paraId="2465E205" w14:textId="77777777" w:rsidR="002E3C27" w:rsidRPr="00163705" w:rsidRDefault="002E3C27" w:rsidP="001C3606">
            <w:pPr>
              <w:suppressAutoHyphens/>
              <w:rPr>
                <w:rFonts w:ascii="Arial" w:hAnsi="Arial" w:cs="Arial"/>
                <w:spacing w:val="-3"/>
                <w:sz w:val="18"/>
                <w:szCs w:val="18"/>
                <w:lang w:bidi="ar-SA"/>
              </w:rPr>
            </w:pPr>
            <w:r w:rsidRPr="00163705">
              <w:rPr>
                <w:rFonts w:ascii="Arial" w:hAnsi="Arial" w:cs="Arial"/>
                <w:b/>
                <w:bCs/>
                <w:sz w:val="18"/>
                <w:szCs w:val="18"/>
                <w:lang w:bidi="ar-SA"/>
              </w:rPr>
              <w:t>Microcomputer Interfacing</w:t>
            </w:r>
            <w:r w:rsidRPr="00163705">
              <w:rPr>
                <w:rFonts w:ascii="Arial" w:hAnsi="Arial" w:cs="Arial"/>
                <w:sz w:val="18"/>
                <w:szCs w:val="18"/>
                <w:lang w:bidi="ar-SA"/>
              </w:rPr>
              <w:t xml:space="preserve">, </w:t>
            </w:r>
            <w:r w:rsidRPr="00163705">
              <w:rPr>
                <w:rFonts w:ascii="Arial" w:hAnsi="Arial" w:cs="Arial"/>
                <w:i/>
                <w:iCs/>
                <w:sz w:val="18"/>
                <w:szCs w:val="18"/>
                <w:lang w:bidi="ar-SA"/>
              </w:rPr>
              <w:t>McGraw-Hill</w:t>
            </w:r>
          </w:p>
        </w:tc>
      </w:tr>
    </w:tbl>
    <w:p w14:paraId="59DF3128" w14:textId="77777777" w:rsidR="002E3C27" w:rsidRDefault="002E3C27" w:rsidP="002E3C27">
      <w:pPr>
        <w:jc w:val="center"/>
        <w:rPr>
          <w:rFonts w:ascii="Arial" w:hAnsi="Arial" w:cs="Arial"/>
          <w:b/>
          <w:color w:val="FF0000"/>
          <w:sz w:val="18"/>
          <w:szCs w:val="18"/>
        </w:rPr>
      </w:pPr>
    </w:p>
    <w:p w14:paraId="626DA8AA" w14:textId="77777777" w:rsidR="002E3C27" w:rsidRDefault="002E3C27" w:rsidP="002E3C27">
      <w:pPr>
        <w:jc w:val="center"/>
        <w:rPr>
          <w:rFonts w:ascii="Arial" w:hAnsi="Arial" w:cs="Arial"/>
          <w:b/>
          <w:color w:val="FF0000"/>
          <w:sz w:val="18"/>
          <w:szCs w:val="18"/>
        </w:rPr>
      </w:pPr>
    </w:p>
    <w:p w14:paraId="23EC797F" w14:textId="77777777" w:rsidR="002E3C27" w:rsidRPr="00131D0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1D0A">
        <w:rPr>
          <w:rFonts w:ascii="Arial" w:hAnsi="Arial" w:cs="Arial"/>
          <w:b/>
          <w:bCs/>
          <w:iCs/>
          <w:sz w:val="18"/>
          <w:szCs w:val="18"/>
        </w:rPr>
        <w:t>CSE 3232: Microprocessor and Assembly Language Lab</w:t>
      </w:r>
    </w:p>
    <w:p w14:paraId="41FDBAA7" w14:textId="77777777" w:rsidR="002E3C27" w:rsidRPr="00131D0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1D0A">
        <w:rPr>
          <w:rFonts w:ascii="Arial" w:hAnsi="Arial" w:cs="Arial"/>
          <w:b/>
          <w:bCs/>
          <w:iCs/>
          <w:sz w:val="18"/>
          <w:szCs w:val="18"/>
        </w:rPr>
        <w:t>Credits: 1</w:t>
      </w:r>
      <w:r w:rsidRPr="00131D0A">
        <w:rPr>
          <w:rFonts w:ascii="Arial" w:hAnsi="Arial" w:cs="Arial"/>
          <w:iCs/>
          <w:sz w:val="18"/>
          <w:szCs w:val="18"/>
        </w:rPr>
        <w:t xml:space="preserve"> </w:t>
      </w:r>
      <w:r w:rsidRPr="00131D0A">
        <w:rPr>
          <w:rFonts w:ascii="Arial" w:hAnsi="Arial" w:cs="Arial"/>
          <w:b/>
          <w:bCs/>
          <w:iCs/>
          <w:sz w:val="18"/>
          <w:szCs w:val="18"/>
        </w:rPr>
        <w:t>Contact Hours: 26</w:t>
      </w:r>
    </w:p>
    <w:p w14:paraId="3DEE7761" w14:textId="77777777" w:rsidR="002E3C27" w:rsidRPr="00131D0A"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1D0A">
        <w:rPr>
          <w:rFonts w:ascii="Arial" w:hAnsi="Arial" w:cs="Arial"/>
          <w:b/>
          <w:bCs/>
          <w:iCs/>
          <w:sz w:val="18"/>
          <w:szCs w:val="18"/>
        </w:rPr>
        <w:t xml:space="preserve">Year: </w:t>
      </w:r>
      <w:r w:rsidRPr="00131D0A">
        <w:rPr>
          <w:rFonts w:ascii="Arial" w:hAnsi="Arial" w:cs="Arial"/>
          <w:iCs/>
          <w:sz w:val="18"/>
          <w:szCs w:val="18"/>
        </w:rPr>
        <w:t>Third</w:t>
      </w:r>
      <w:r w:rsidRPr="00131D0A">
        <w:rPr>
          <w:rFonts w:ascii="Arial" w:hAnsi="Arial" w:cs="Arial"/>
          <w:b/>
          <w:bCs/>
          <w:iCs/>
          <w:sz w:val="18"/>
          <w:szCs w:val="18"/>
        </w:rPr>
        <w:t xml:space="preserve"> Semester: </w:t>
      </w:r>
      <w:r w:rsidRPr="00131D0A">
        <w:rPr>
          <w:rFonts w:ascii="Arial" w:hAnsi="Arial" w:cs="Arial"/>
          <w:iCs/>
          <w:sz w:val="18"/>
          <w:szCs w:val="18"/>
        </w:rPr>
        <w:t>Even</w:t>
      </w:r>
    </w:p>
    <w:p w14:paraId="00668E7F" w14:textId="77777777" w:rsidR="002E3C27" w:rsidRPr="00131D0A"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31D0A" w14:paraId="1028D648" w14:textId="77777777" w:rsidTr="001C3606">
        <w:trPr>
          <w:jc w:val="center"/>
        </w:trPr>
        <w:tc>
          <w:tcPr>
            <w:tcW w:w="1439" w:type="dxa"/>
          </w:tcPr>
          <w:p w14:paraId="797551D6" w14:textId="77777777" w:rsidR="002E3C27" w:rsidRPr="00131D0A" w:rsidRDefault="002E3C27" w:rsidP="001C3606">
            <w:pPr>
              <w:rPr>
                <w:rFonts w:ascii="Arial" w:hAnsi="Arial" w:cs="Arial"/>
                <w:b/>
                <w:bCs/>
                <w:sz w:val="18"/>
                <w:szCs w:val="18"/>
              </w:rPr>
            </w:pPr>
            <w:r w:rsidRPr="00131D0A">
              <w:rPr>
                <w:rFonts w:ascii="Arial" w:hAnsi="Arial" w:cs="Arial"/>
                <w:b/>
                <w:sz w:val="18"/>
                <w:szCs w:val="18"/>
              </w:rPr>
              <w:t>Prerequisite:</w:t>
            </w:r>
          </w:p>
        </w:tc>
        <w:tc>
          <w:tcPr>
            <w:tcW w:w="7741" w:type="dxa"/>
          </w:tcPr>
          <w:p w14:paraId="24D16553" w14:textId="77777777" w:rsidR="002E3C27" w:rsidRPr="00131D0A" w:rsidRDefault="002E3C27" w:rsidP="001C3606">
            <w:pPr>
              <w:rPr>
                <w:rFonts w:ascii="Arial" w:hAnsi="Arial" w:cs="Arial"/>
                <w:iCs/>
                <w:sz w:val="18"/>
                <w:szCs w:val="18"/>
              </w:rPr>
            </w:pPr>
            <w:r w:rsidRPr="00131D0A">
              <w:rPr>
                <w:rFonts w:ascii="Arial" w:hAnsi="Arial" w:cs="Arial"/>
                <w:iCs/>
                <w:sz w:val="18"/>
                <w:szCs w:val="18"/>
              </w:rPr>
              <w:t>CSE2111: Digital System Design, CSE2231: Computer Architecture and Organization</w:t>
            </w:r>
          </w:p>
        </w:tc>
      </w:tr>
      <w:tr w:rsidR="002E3C27" w:rsidRPr="00131D0A" w14:paraId="22590F35" w14:textId="77777777" w:rsidTr="001C3606">
        <w:trPr>
          <w:jc w:val="center"/>
        </w:trPr>
        <w:tc>
          <w:tcPr>
            <w:tcW w:w="1439" w:type="dxa"/>
          </w:tcPr>
          <w:p w14:paraId="09B13352" w14:textId="77777777" w:rsidR="002E3C27" w:rsidRPr="00131D0A" w:rsidRDefault="002E3C27" w:rsidP="001C3606">
            <w:pPr>
              <w:rPr>
                <w:rFonts w:ascii="Arial" w:hAnsi="Arial" w:cs="Arial"/>
                <w:b/>
                <w:sz w:val="18"/>
                <w:szCs w:val="18"/>
              </w:rPr>
            </w:pPr>
            <w:r w:rsidRPr="00131D0A">
              <w:rPr>
                <w:rFonts w:ascii="Arial" w:hAnsi="Arial" w:cs="Arial"/>
                <w:b/>
                <w:sz w:val="18"/>
                <w:szCs w:val="18"/>
              </w:rPr>
              <w:t>Course Type</w:t>
            </w:r>
          </w:p>
        </w:tc>
        <w:tc>
          <w:tcPr>
            <w:tcW w:w="7741" w:type="dxa"/>
          </w:tcPr>
          <w:p w14:paraId="6E0A75E0" w14:textId="77777777" w:rsidR="002E3C27" w:rsidRPr="00131D0A" w:rsidRDefault="00000000" w:rsidP="001C3606">
            <w:pPr>
              <w:rPr>
                <w:rFonts w:ascii="Arial" w:hAnsi="Arial" w:cs="Arial"/>
                <w:iCs/>
                <w:sz w:val="18"/>
                <w:szCs w:val="18"/>
              </w:rPr>
            </w:pPr>
            <w:sdt>
              <w:sdtPr>
                <w:rPr>
                  <w:rFonts w:ascii="Arial" w:hAnsi="Arial" w:cs="Arial"/>
                  <w:iCs/>
                  <w:sz w:val="18"/>
                  <w:szCs w:val="18"/>
                </w:rPr>
                <w:id w:val="-923958496"/>
              </w:sdtPr>
              <w:sdtContent>
                <w:r w:rsidR="002E3C27" w:rsidRPr="00131D0A">
                  <w:rPr>
                    <w:rFonts w:ascii="MS Gothic" w:eastAsia="MS Gothic" w:hAnsi="MS Gothic" w:cs="MS Gothic" w:hint="eastAsia"/>
                    <w:iCs/>
                    <w:sz w:val="18"/>
                    <w:szCs w:val="18"/>
                  </w:rPr>
                  <w:t>☐</w:t>
                </w:r>
              </w:sdtContent>
            </w:sdt>
            <w:r w:rsidR="002E3C27" w:rsidRPr="00131D0A">
              <w:rPr>
                <w:rFonts w:ascii="Arial" w:hAnsi="Arial" w:cs="Arial"/>
                <w:iCs/>
                <w:sz w:val="18"/>
                <w:szCs w:val="18"/>
              </w:rPr>
              <w:t xml:space="preserve"> Theory         </w:t>
            </w:r>
            <w:sdt>
              <w:sdtPr>
                <w:rPr>
                  <w:rFonts w:ascii="Arial" w:hAnsi="Arial" w:cs="Arial"/>
                  <w:iCs/>
                  <w:sz w:val="18"/>
                  <w:szCs w:val="18"/>
                </w:rPr>
                <w:id w:val="-832378956"/>
              </w:sdtPr>
              <w:sdtContent>
                <w:r w:rsidR="002E3C27" w:rsidRPr="00131D0A">
                  <w:rPr>
                    <w:rFonts w:ascii="MS Gothic" w:eastAsia="MS Gothic" w:hAnsi="MS Gothic" w:cs="MS Gothic" w:hint="eastAsia"/>
                    <w:iCs/>
                    <w:sz w:val="18"/>
                    <w:szCs w:val="18"/>
                  </w:rPr>
                  <w:t>☒</w:t>
                </w:r>
              </w:sdtContent>
            </w:sdt>
            <w:r w:rsidR="002E3C27" w:rsidRPr="00131D0A">
              <w:rPr>
                <w:rFonts w:ascii="Arial" w:hAnsi="Arial" w:cs="Arial"/>
                <w:iCs/>
                <w:sz w:val="18"/>
                <w:szCs w:val="18"/>
              </w:rPr>
              <w:t xml:space="preserve">  Laboratory work         </w:t>
            </w:r>
            <w:sdt>
              <w:sdtPr>
                <w:rPr>
                  <w:rFonts w:ascii="Arial" w:hAnsi="Arial" w:cs="Arial"/>
                  <w:iCs/>
                  <w:sz w:val="18"/>
                  <w:szCs w:val="18"/>
                </w:rPr>
                <w:id w:val="1071549215"/>
              </w:sdtPr>
              <w:sdtContent>
                <w:r w:rsidR="002E3C27" w:rsidRPr="00131D0A">
                  <w:rPr>
                    <w:rFonts w:ascii="MS Gothic" w:eastAsia="MS Gothic" w:hAnsi="MS Gothic" w:cs="MS Gothic" w:hint="eastAsia"/>
                    <w:iCs/>
                    <w:sz w:val="18"/>
                    <w:szCs w:val="18"/>
                  </w:rPr>
                  <w:t>☐</w:t>
                </w:r>
              </w:sdtContent>
            </w:sdt>
            <w:r w:rsidR="002E3C27" w:rsidRPr="00131D0A">
              <w:rPr>
                <w:rFonts w:ascii="Arial" w:hAnsi="Arial" w:cs="Arial"/>
                <w:iCs/>
                <w:sz w:val="18"/>
                <w:szCs w:val="18"/>
              </w:rPr>
              <w:t xml:space="preserve">  Project work      </w:t>
            </w:r>
            <w:sdt>
              <w:sdtPr>
                <w:rPr>
                  <w:rFonts w:ascii="Arial" w:hAnsi="Arial" w:cs="Arial"/>
                  <w:iCs/>
                  <w:sz w:val="18"/>
                  <w:szCs w:val="18"/>
                </w:rPr>
                <w:id w:val="-1902518851"/>
              </w:sdtPr>
              <w:sdtContent>
                <w:r w:rsidR="002E3C27" w:rsidRPr="00131D0A">
                  <w:rPr>
                    <w:rFonts w:ascii="MS Gothic" w:eastAsia="MS Gothic" w:hAnsi="MS Gothic" w:cs="MS Gothic" w:hint="eastAsia"/>
                    <w:iCs/>
                    <w:sz w:val="18"/>
                    <w:szCs w:val="18"/>
                  </w:rPr>
                  <w:t>☐</w:t>
                </w:r>
              </w:sdtContent>
            </w:sdt>
            <w:r w:rsidR="002E3C27" w:rsidRPr="00131D0A">
              <w:rPr>
                <w:rFonts w:ascii="Arial" w:hAnsi="Arial" w:cs="Arial"/>
                <w:iCs/>
                <w:sz w:val="18"/>
                <w:szCs w:val="18"/>
              </w:rPr>
              <w:t xml:space="preserve">  Viva Voce                    </w:t>
            </w:r>
          </w:p>
        </w:tc>
      </w:tr>
      <w:tr w:rsidR="002E3C27" w:rsidRPr="00131D0A" w14:paraId="208CF326" w14:textId="77777777" w:rsidTr="001C3606">
        <w:trPr>
          <w:trHeight w:val="238"/>
          <w:jc w:val="center"/>
        </w:trPr>
        <w:tc>
          <w:tcPr>
            <w:tcW w:w="1439" w:type="dxa"/>
          </w:tcPr>
          <w:p w14:paraId="4DA92F68" w14:textId="77777777" w:rsidR="002E3C27" w:rsidRPr="00131D0A" w:rsidRDefault="002E3C27" w:rsidP="001C3606">
            <w:pPr>
              <w:ind w:left="2160" w:hanging="2160"/>
              <w:rPr>
                <w:rFonts w:ascii="Arial" w:hAnsi="Arial" w:cs="Arial"/>
                <w:b/>
                <w:bCs/>
                <w:sz w:val="18"/>
                <w:szCs w:val="18"/>
              </w:rPr>
            </w:pPr>
            <w:r w:rsidRPr="00131D0A">
              <w:rPr>
                <w:rFonts w:ascii="Arial" w:hAnsi="Arial" w:cs="Arial"/>
                <w:b/>
                <w:bCs/>
                <w:sz w:val="18"/>
                <w:szCs w:val="18"/>
              </w:rPr>
              <w:t>Motivation</w:t>
            </w:r>
          </w:p>
        </w:tc>
        <w:tc>
          <w:tcPr>
            <w:tcW w:w="7741" w:type="dxa"/>
          </w:tcPr>
          <w:p w14:paraId="6E8C89BC" w14:textId="77777777" w:rsidR="002E3C27" w:rsidRPr="00131D0A" w:rsidRDefault="002E3C27" w:rsidP="001C3606">
            <w:pPr>
              <w:rPr>
                <w:rFonts w:ascii="Arial" w:hAnsi="Arial" w:cs="Arial"/>
                <w:b/>
                <w:iCs/>
                <w:sz w:val="18"/>
                <w:szCs w:val="18"/>
              </w:rPr>
            </w:pPr>
            <w:r w:rsidRPr="00131D0A">
              <w:rPr>
                <w:rFonts w:ascii="Arial" w:hAnsi="Arial" w:cs="Arial"/>
                <w:iCs/>
                <w:sz w:val="18"/>
                <w:szCs w:val="18"/>
              </w:rPr>
              <w:t>To develop knowledge on microprocessor architecture and programming skill in assembly language for real world applications.</w:t>
            </w:r>
          </w:p>
        </w:tc>
      </w:tr>
      <w:tr w:rsidR="002E3C27" w:rsidRPr="00131D0A" w14:paraId="58EF4173" w14:textId="77777777" w:rsidTr="001C3606">
        <w:trPr>
          <w:trHeight w:val="238"/>
          <w:jc w:val="center"/>
        </w:trPr>
        <w:tc>
          <w:tcPr>
            <w:tcW w:w="9180" w:type="dxa"/>
            <w:gridSpan w:val="2"/>
          </w:tcPr>
          <w:p w14:paraId="5A58CA66" w14:textId="77777777" w:rsidR="002E3C27" w:rsidRPr="00131D0A" w:rsidRDefault="002E3C27" w:rsidP="001C3606">
            <w:pPr>
              <w:rPr>
                <w:rFonts w:ascii="Arial" w:hAnsi="Arial" w:cs="Arial"/>
                <w:b/>
                <w:bCs/>
                <w:sz w:val="18"/>
                <w:szCs w:val="18"/>
              </w:rPr>
            </w:pPr>
            <w:r w:rsidRPr="00131D0A">
              <w:rPr>
                <w:rFonts w:ascii="Arial" w:hAnsi="Arial" w:cs="Arial"/>
                <w:b/>
                <w:bCs/>
                <w:sz w:val="18"/>
                <w:szCs w:val="18"/>
              </w:rPr>
              <w:t>Course Objective:</w:t>
            </w:r>
          </w:p>
          <w:p w14:paraId="1B59A3D7" w14:textId="77777777" w:rsidR="002E3C27" w:rsidRPr="00131D0A" w:rsidRDefault="002E3C27" w:rsidP="001C3606">
            <w:pPr>
              <w:jc w:val="both"/>
              <w:rPr>
                <w:rFonts w:ascii="Arial" w:hAnsi="Arial" w:cs="Arial"/>
                <w:iCs/>
                <w:sz w:val="18"/>
                <w:szCs w:val="18"/>
              </w:rPr>
            </w:pPr>
            <w:r w:rsidRPr="00131D0A">
              <w:rPr>
                <w:rFonts w:ascii="Arial" w:hAnsi="Arial" w:cs="Arial"/>
                <w:iCs/>
                <w:sz w:val="18"/>
                <w:szCs w:val="18"/>
              </w:rPr>
              <w:t>The main objective of this lab course is to develop assembly language program for 8086 microprocessor based on theory course CSE3231 (</w:t>
            </w:r>
            <w:r w:rsidRPr="00131D0A">
              <w:rPr>
                <w:rFonts w:ascii="Arial" w:hAnsi="Arial" w:cs="Arial"/>
                <w:bCs/>
                <w:iCs/>
                <w:sz w:val="18"/>
                <w:szCs w:val="18"/>
              </w:rPr>
              <w:t>Microprocessor and Assembly Language</w:t>
            </w:r>
            <w:r w:rsidRPr="00131D0A">
              <w:rPr>
                <w:rFonts w:ascii="Arial" w:hAnsi="Arial" w:cs="Arial"/>
                <w:iCs/>
                <w:sz w:val="18"/>
                <w:szCs w:val="18"/>
              </w:rPr>
              <w:t>) using Microsoft Macro-Assembler (MASM) simulator/emulator.</w:t>
            </w:r>
          </w:p>
        </w:tc>
      </w:tr>
    </w:tbl>
    <w:p w14:paraId="6DAECA84" w14:textId="77777777" w:rsidR="002E3C27" w:rsidRPr="00131D0A" w:rsidRDefault="002E3C27" w:rsidP="002E3C27">
      <w:pPr>
        <w:jc w:val="center"/>
        <w:rPr>
          <w:rFonts w:ascii="Arial" w:hAnsi="Arial" w:cs="Arial"/>
          <w:sz w:val="18"/>
          <w:szCs w:val="18"/>
        </w:rPr>
      </w:pPr>
    </w:p>
    <w:p w14:paraId="659C1FD0" w14:textId="77777777" w:rsidR="002E3C27" w:rsidRPr="00131D0A" w:rsidRDefault="002E3C27" w:rsidP="002E3C27">
      <w:pPr>
        <w:autoSpaceDE w:val="0"/>
        <w:autoSpaceDN w:val="0"/>
        <w:adjustRightInd w:val="0"/>
        <w:jc w:val="center"/>
        <w:rPr>
          <w:rFonts w:ascii="Arial" w:hAnsi="Arial" w:cs="Arial"/>
          <w:b/>
          <w:color w:val="000000" w:themeColor="text1"/>
          <w:sz w:val="18"/>
          <w:szCs w:val="18"/>
        </w:rPr>
      </w:pPr>
      <w:r w:rsidRPr="00131D0A">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131D0A" w14:paraId="61666366" w14:textId="77777777" w:rsidTr="001C3606">
        <w:trPr>
          <w:trHeight w:val="877"/>
          <w:jc w:val="center"/>
        </w:trPr>
        <w:tc>
          <w:tcPr>
            <w:tcW w:w="646" w:type="dxa"/>
            <w:vAlign w:val="center"/>
          </w:tcPr>
          <w:p w14:paraId="317D6420"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CO No.</w:t>
            </w:r>
          </w:p>
        </w:tc>
        <w:tc>
          <w:tcPr>
            <w:tcW w:w="1969" w:type="dxa"/>
            <w:vAlign w:val="center"/>
          </w:tcPr>
          <w:p w14:paraId="3276F93E"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CO Statement</w:t>
            </w:r>
          </w:p>
        </w:tc>
        <w:tc>
          <w:tcPr>
            <w:tcW w:w="2150" w:type="dxa"/>
            <w:vAlign w:val="center"/>
          </w:tcPr>
          <w:p w14:paraId="19447C4B"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Corresponding PO</w:t>
            </w:r>
          </w:p>
        </w:tc>
        <w:tc>
          <w:tcPr>
            <w:tcW w:w="1051" w:type="dxa"/>
            <w:vAlign w:val="center"/>
          </w:tcPr>
          <w:p w14:paraId="736108A2"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Domain / level of learning taxonomy</w:t>
            </w:r>
          </w:p>
        </w:tc>
        <w:tc>
          <w:tcPr>
            <w:tcW w:w="1747" w:type="dxa"/>
            <w:vAlign w:val="center"/>
          </w:tcPr>
          <w:p w14:paraId="6C952250"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Delivery methods and activities</w:t>
            </w:r>
          </w:p>
        </w:tc>
        <w:tc>
          <w:tcPr>
            <w:tcW w:w="1612" w:type="dxa"/>
            <w:vAlign w:val="center"/>
          </w:tcPr>
          <w:p w14:paraId="305253D2"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Assessment tools</w:t>
            </w:r>
          </w:p>
        </w:tc>
      </w:tr>
      <w:tr w:rsidR="002E3C27" w:rsidRPr="00131D0A" w14:paraId="7AEF946B" w14:textId="77777777" w:rsidTr="001C3606">
        <w:trPr>
          <w:trHeight w:val="1646"/>
          <w:jc w:val="center"/>
        </w:trPr>
        <w:tc>
          <w:tcPr>
            <w:tcW w:w="646" w:type="dxa"/>
            <w:vAlign w:val="center"/>
          </w:tcPr>
          <w:p w14:paraId="30001E2A"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CO1</w:t>
            </w:r>
          </w:p>
        </w:tc>
        <w:tc>
          <w:tcPr>
            <w:tcW w:w="1969" w:type="dxa"/>
            <w:vAlign w:val="center"/>
          </w:tcPr>
          <w:p w14:paraId="0F92107F" w14:textId="77777777" w:rsidR="002E3C27" w:rsidRPr="00131D0A"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To s</w:t>
            </w:r>
            <w:r w:rsidRPr="00131D0A">
              <w:rPr>
                <w:rFonts w:ascii="Arial" w:hAnsi="Arial" w:cs="Arial"/>
                <w:b/>
                <w:color w:val="000000" w:themeColor="text1"/>
                <w:sz w:val="18"/>
                <w:szCs w:val="18"/>
              </w:rPr>
              <w:t>olve</w:t>
            </w:r>
            <w:r w:rsidRPr="00131D0A">
              <w:rPr>
                <w:rFonts w:ascii="Arial" w:hAnsi="Arial" w:cs="Arial"/>
                <w:color w:val="000000" w:themeColor="text1"/>
                <w:sz w:val="18"/>
                <w:szCs w:val="18"/>
              </w:rPr>
              <w:t xml:space="preserve"> string processes and number processing problems.</w:t>
            </w:r>
          </w:p>
        </w:tc>
        <w:tc>
          <w:tcPr>
            <w:tcW w:w="2150" w:type="dxa"/>
            <w:vAlign w:val="center"/>
          </w:tcPr>
          <w:p w14:paraId="718F8671" w14:textId="77777777" w:rsidR="002E3C27" w:rsidRPr="00131D0A" w:rsidRDefault="002E3C27" w:rsidP="001C3606">
            <w:pPr>
              <w:pStyle w:val="ListParagraph"/>
              <w:spacing w:after="0" w:line="240" w:lineRule="auto"/>
              <w:ind w:left="0"/>
              <w:jc w:val="center"/>
              <w:rPr>
                <w:rFonts w:ascii="Arial" w:hAnsi="Arial" w:cs="Arial"/>
                <w:b/>
                <w:bCs/>
                <w:color w:val="000000" w:themeColor="text1"/>
                <w:sz w:val="18"/>
                <w:szCs w:val="18"/>
              </w:rPr>
            </w:pPr>
            <w:r w:rsidRPr="00131D0A">
              <w:rPr>
                <w:rFonts w:ascii="Arial" w:hAnsi="Arial" w:cs="Arial"/>
                <w:b/>
                <w:bCs/>
                <w:color w:val="000000" w:themeColor="text1"/>
                <w:sz w:val="18"/>
                <w:szCs w:val="18"/>
              </w:rPr>
              <w:t xml:space="preserve">Design/development of solutions: </w:t>
            </w:r>
          </w:p>
          <w:p w14:paraId="2A2580A2" w14:textId="77777777" w:rsidR="002E3C27" w:rsidRPr="00131D0A" w:rsidRDefault="002E3C27" w:rsidP="001C3606">
            <w:pPr>
              <w:pStyle w:val="ListParagraph"/>
              <w:spacing w:after="0" w:line="240" w:lineRule="auto"/>
              <w:ind w:left="0"/>
              <w:jc w:val="center"/>
              <w:rPr>
                <w:rFonts w:ascii="Arial" w:hAnsi="Arial" w:cs="Arial"/>
                <w:color w:val="000000" w:themeColor="text1"/>
                <w:sz w:val="18"/>
                <w:szCs w:val="18"/>
              </w:rPr>
            </w:pPr>
            <w:r w:rsidRPr="00131D0A">
              <w:rPr>
                <w:rFonts w:ascii="Arial" w:hAnsi="Arial" w:cs="Arial"/>
                <w:color w:val="000000" w:themeColor="text1"/>
                <w:sz w:val="18"/>
                <w:szCs w:val="18"/>
              </w:rPr>
              <w:t>(PO3)</w:t>
            </w:r>
          </w:p>
        </w:tc>
        <w:tc>
          <w:tcPr>
            <w:tcW w:w="1051" w:type="dxa"/>
            <w:vAlign w:val="center"/>
          </w:tcPr>
          <w:p w14:paraId="7BC489C2"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Cognitive domain – level 4</w:t>
            </w:r>
          </w:p>
        </w:tc>
        <w:tc>
          <w:tcPr>
            <w:tcW w:w="1747" w:type="dxa"/>
            <w:vAlign w:val="center"/>
          </w:tcPr>
          <w:p w14:paraId="3DE5DF8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29025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36BDD24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08119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2B39C90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578076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2E1474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085022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778BB7E" w14:textId="77777777" w:rsidR="002E3C27" w:rsidRPr="00131D0A"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6212463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DBDDA4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05639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76B488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5760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9CA5D8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0092327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4373C36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425483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4B1B8CA6" w14:textId="77777777" w:rsidR="002E3C27" w:rsidRPr="00131D0A"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1552092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31D0A" w14:paraId="5963F91F" w14:textId="77777777" w:rsidTr="001C3606">
        <w:trPr>
          <w:trHeight w:val="1583"/>
          <w:jc w:val="center"/>
        </w:trPr>
        <w:tc>
          <w:tcPr>
            <w:tcW w:w="646" w:type="dxa"/>
            <w:vAlign w:val="center"/>
          </w:tcPr>
          <w:p w14:paraId="541DBE16"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CO2</w:t>
            </w:r>
          </w:p>
        </w:tc>
        <w:tc>
          <w:tcPr>
            <w:tcW w:w="1969" w:type="dxa"/>
            <w:vAlign w:val="center"/>
          </w:tcPr>
          <w:p w14:paraId="14123D84" w14:textId="77777777" w:rsidR="002E3C27" w:rsidRPr="00131D0A"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To a</w:t>
            </w:r>
            <w:r w:rsidRPr="00131D0A">
              <w:rPr>
                <w:rFonts w:ascii="Arial" w:hAnsi="Arial" w:cs="Arial"/>
                <w:b/>
                <w:color w:val="000000" w:themeColor="text1"/>
                <w:sz w:val="18"/>
                <w:szCs w:val="18"/>
              </w:rPr>
              <w:t>pply</w:t>
            </w:r>
            <w:r w:rsidRPr="00131D0A">
              <w:rPr>
                <w:rFonts w:ascii="Arial" w:hAnsi="Arial" w:cs="Arial"/>
                <w:color w:val="000000" w:themeColor="text1"/>
                <w:sz w:val="18"/>
                <w:szCs w:val="18"/>
              </w:rPr>
              <w:t xml:space="preserve"> </w:t>
            </w:r>
            <w:r w:rsidRPr="00131D0A">
              <w:rPr>
                <w:rFonts w:ascii="Arial" w:hAnsi="Arial" w:cs="Arial"/>
                <w:iCs/>
                <w:sz w:val="18"/>
                <w:szCs w:val="18"/>
              </w:rPr>
              <w:t>earned knowledge in software and hardware applications</w:t>
            </w:r>
            <w:r w:rsidRPr="00131D0A">
              <w:rPr>
                <w:rFonts w:ascii="Arial" w:hAnsi="Arial" w:cs="Arial"/>
                <w:color w:val="000000" w:themeColor="text1"/>
                <w:sz w:val="18"/>
                <w:szCs w:val="18"/>
              </w:rPr>
              <w:t>.</w:t>
            </w:r>
          </w:p>
        </w:tc>
        <w:tc>
          <w:tcPr>
            <w:tcW w:w="2150" w:type="dxa"/>
            <w:vAlign w:val="center"/>
          </w:tcPr>
          <w:p w14:paraId="1ACEBD88" w14:textId="77777777" w:rsidR="002E3C27" w:rsidRPr="00131D0A" w:rsidRDefault="002E3C27" w:rsidP="001C3606">
            <w:pPr>
              <w:pStyle w:val="ListParagraph"/>
              <w:spacing w:after="0" w:line="240" w:lineRule="auto"/>
              <w:ind w:left="0"/>
              <w:jc w:val="center"/>
              <w:rPr>
                <w:rFonts w:ascii="Arial" w:hAnsi="Arial" w:cs="Arial"/>
                <w:b/>
                <w:bCs/>
                <w:color w:val="000000" w:themeColor="text1"/>
                <w:sz w:val="18"/>
                <w:szCs w:val="18"/>
              </w:rPr>
            </w:pPr>
            <w:r w:rsidRPr="00131D0A">
              <w:rPr>
                <w:rFonts w:ascii="Arial" w:hAnsi="Arial" w:cs="Arial"/>
                <w:b/>
                <w:bCs/>
                <w:color w:val="000000" w:themeColor="text1"/>
                <w:sz w:val="18"/>
                <w:szCs w:val="18"/>
              </w:rPr>
              <w:t xml:space="preserve">Modern tool usage: </w:t>
            </w:r>
          </w:p>
          <w:p w14:paraId="0849D650" w14:textId="77777777" w:rsidR="002E3C27" w:rsidRPr="00131D0A" w:rsidRDefault="002E3C27" w:rsidP="001C3606">
            <w:pPr>
              <w:pStyle w:val="ListParagraph"/>
              <w:spacing w:after="0" w:line="240" w:lineRule="auto"/>
              <w:ind w:left="0"/>
              <w:jc w:val="center"/>
              <w:rPr>
                <w:rFonts w:ascii="Arial" w:hAnsi="Arial" w:cs="Arial"/>
                <w:color w:val="000000" w:themeColor="text1"/>
                <w:sz w:val="18"/>
                <w:szCs w:val="18"/>
              </w:rPr>
            </w:pPr>
            <w:r w:rsidRPr="00131D0A">
              <w:rPr>
                <w:rFonts w:ascii="Arial" w:hAnsi="Arial" w:cs="Arial"/>
                <w:color w:val="000000" w:themeColor="text1"/>
                <w:sz w:val="18"/>
                <w:szCs w:val="18"/>
              </w:rPr>
              <w:t>(PO5)</w:t>
            </w:r>
          </w:p>
        </w:tc>
        <w:tc>
          <w:tcPr>
            <w:tcW w:w="1051" w:type="dxa"/>
            <w:vAlign w:val="center"/>
          </w:tcPr>
          <w:p w14:paraId="13AF6E9E" w14:textId="77777777" w:rsidR="002E3C27" w:rsidRPr="00131D0A" w:rsidRDefault="002E3C27" w:rsidP="001C3606">
            <w:pPr>
              <w:jc w:val="center"/>
              <w:rPr>
                <w:rFonts w:ascii="Arial" w:hAnsi="Arial" w:cs="Arial"/>
                <w:color w:val="000000" w:themeColor="text1"/>
                <w:sz w:val="18"/>
                <w:szCs w:val="18"/>
              </w:rPr>
            </w:pPr>
            <w:r w:rsidRPr="00131D0A">
              <w:rPr>
                <w:rFonts w:ascii="Arial" w:hAnsi="Arial" w:cs="Arial"/>
                <w:color w:val="000000" w:themeColor="text1"/>
                <w:sz w:val="18"/>
                <w:szCs w:val="18"/>
              </w:rPr>
              <w:t>Cognitive domain – level 4</w:t>
            </w:r>
          </w:p>
        </w:tc>
        <w:tc>
          <w:tcPr>
            <w:tcW w:w="1747" w:type="dxa"/>
            <w:vAlign w:val="center"/>
          </w:tcPr>
          <w:p w14:paraId="4C3355A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401919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86AA31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818922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E00847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407330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4E7EAB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13159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6024E5AB" w14:textId="77777777" w:rsidR="002E3C27" w:rsidRPr="00131D0A"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213771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28BB3E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0214774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448081A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577872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0FA9F0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235728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9B3218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097472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681A70BD" w14:textId="77777777" w:rsidR="002E3C27" w:rsidRPr="00131D0A"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113122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B58FAC4" w14:textId="77777777" w:rsidR="002E3C27" w:rsidRPr="00131D0A"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131D0A" w14:paraId="483483C5" w14:textId="77777777" w:rsidTr="001C3606">
        <w:trPr>
          <w:jc w:val="center"/>
        </w:trPr>
        <w:tc>
          <w:tcPr>
            <w:tcW w:w="9127" w:type="dxa"/>
          </w:tcPr>
          <w:p w14:paraId="4F992F9B" w14:textId="77777777" w:rsidR="002E3C27" w:rsidRPr="00131D0A" w:rsidRDefault="002E3C27" w:rsidP="001C3606">
            <w:pPr>
              <w:rPr>
                <w:rFonts w:ascii="Arial" w:hAnsi="Arial" w:cs="Arial"/>
                <w:b/>
                <w:color w:val="000000" w:themeColor="text1"/>
                <w:sz w:val="18"/>
                <w:szCs w:val="18"/>
              </w:rPr>
            </w:pPr>
            <w:r w:rsidRPr="00131D0A">
              <w:rPr>
                <w:rFonts w:ascii="Arial" w:hAnsi="Arial" w:cs="Arial"/>
                <w:b/>
                <w:color w:val="000000" w:themeColor="text1"/>
                <w:sz w:val="18"/>
                <w:szCs w:val="18"/>
              </w:rPr>
              <w:t>Assessment and Marks Distribution:</w:t>
            </w:r>
          </w:p>
          <w:p w14:paraId="42C437A2" w14:textId="77777777" w:rsidR="002E3C27" w:rsidRPr="00131D0A" w:rsidRDefault="002E3C27" w:rsidP="001C3606">
            <w:pPr>
              <w:rPr>
                <w:rFonts w:ascii="Arial" w:hAnsi="Arial" w:cs="Arial"/>
                <w:bCs/>
                <w:color w:val="000000" w:themeColor="text1"/>
                <w:sz w:val="18"/>
                <w:szCs w:val="18"/>
              </w:rPr>
            </w:pPr>
            <w:r w:rsidRPr="00131D0A">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7C971205" w14:textId="77777777" w:rsidR="002E3C27" w:rsidRPr="00131D0A" w:rsidRDefault="002E3C27" w:rsidP="001C3606">
            <w:pPr>
              <w:rPr>
                <w:rFonts w:ascii="Arial" w:hAnsi="Arial" w:cs="Arial"/>
                <w:bCs/>
                <w:color w:val="000000" w:themeColor="text1"/>
                <w:sz w:val="18"/>
                <w:szCs w:val="18"/>
              </w:rPr>
            </w:pPr>
            <w:r w:rsidRPr="00131D0A">
              <w:rPr>
                <w:rFonts w:ascii="Arial" w:hAnsi="Arial" w:cs="Arial"/>
                <w:bCs/>
                <w:color w:val="000000" w:themeColor="text1"/>
                <w:sz w:val="18"/>
                <w:szCs w:val="18"/>
              </w:rPr>
              <w:t xml:space="preserve"> </w:t>
            </w:r>
            <w:r w:rsidRPr="00131D0A">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20%</w:t>
            </w:r>
            <w:r w:rsidRPr="00131D0A">
              <w:rPr>
                <w:rFonts w:ascii="Arial" w:hAnsi="Arial" w:cs="Arial"/>
                <w:bCs/>
                <w:color w:val="000000" w:themeColor="text1"/>
                <w:sz w:val="18"/>
                <w:szCs w:val="18"/>
              </w:rPr>
              <w:t>)</w:t>
            </w:r>
          </w:p>
          <w:p w14:paraId="4A9B57A8" w14:textId="77777777" w:rsidR="002E3C27" w:rsidRPr="00131D0A" w:rsidRDefault="002E3C27" w:rsidP="001C3606">
            <w:pPr>
              <w:rPr>
                <w:rFonts w:ascii="Arial" w:hAnsi="Arial" w:cs="Arial"/>
                <w:bCs/>
                <w:color w:val="000000" w:themeColor="text1"/>
                <w:sz w:val="18"/>
                <w:szCs w:val="18"/>
              </w:rPr>
            </w:pPr>
            <w:r w:rsidRPr="00131D0A">
              <w:rPr>
                <w:rFonts w:ascii="Arial" w:hAnsi="Arial" w:cs="Arial"/>
                <w:bCs/>
                <w:color w:val="000000" w:themeColor="text1"/>
                <w:sz w:val="18"/>
                <w:szCs w:val="18"/>
              </w:rPr>
              <w:t xml:space="preserve"> </w:t>
            </w:r>
            <w:r w:rsidRPr="00131D0A">
              <w:rPr>
                <w:rFonts w:ascii="Arial" w:hAnsi="Arial" w:cs="Arial"/>
                <w:bCs/>
                <w:color w:val="000000" w:themeColor="text1"/>
                <w:sz w:val="18"/>
                <w:szCs w:val="18"/>
              </w:rPr>
              <w:tab/>
              <w:t>A comprehensive final exam (</w:t>
            </w:r>
            <w:r>
              <w:rPr>
                <w:rFonts w:ascii="Arial" w:hAnsi="Arial" w:cs="Arial"/>
                <w:bCs/>
                <w:color w:val="000000" w:themeColor="text1"/>
                <w:sz w:val="18"/>
                <w:szCs w:val="18"/>
              </w:rPr>
              <w:t>70%</w:t>
            </w:r>
            <w:r w:rsidRPr="00131D0A">
              <w:rPr>
                <w:rFonts w:ascii="Arial" w:hAnsi="Arial" w:cs="Arial"/>
                <w:bCs/>
                <w:color w:val="000000" w:themeColor="text1"/>
                <w:sz w:val="18"/>
                <w:szCs w:val="18"/>
              </w:rPr>
              <w:t xml:space="preserve">), Total Time: 3 hours. </w:t>
            </w:r>
          </w:p>
          <w:p w14:paraId="447E9C07" w14:textId="77777777" w:rsidR="002E3C27" w:rsidRPr="00131D0A" w:rsidRDefault="002E3C27" w:rsidP="001C3606">
            <w:pPr>
              <w:rPr>
                <w:rFonts w:ascii="Arial" w:hAnsi="Arial" w:cs="Arial"/>
                <w:b/>
                <w:color w:val="000000" w:themeColor="text1"/>
                <w:sz w:val="18"/>
                <w:szCs w:val="18"/>
              </w:rPr>
            </w:pPr>
            <w:r w:rsidRPr="00131D0A">
              <w:rPr>
                <w:rFonts w:ascii="Arial" w:hAnsi="Arial" w:cs="Arial"/>
                <w:bCs/>
                <w:color w:val="000000" w:themeColor="text1"/>
                <w:sz w:val="18"/>
                <w:szCs w:val="18"/>
              </w:rPr>
              <w:t xml:space="preserve"> </w:t>
            </w:r>
            <w:r w:rsidRPr="00131D0A">
              <w:rPr>
                <w:rFonts w:ascii="Arial" w:hAnsi="Arial" w:cs="Arial"/>
                <w:bCs/>
                <w:color w:val="000000" w:themeColor="text1"/>
                <w:sz w:val="18"/>
                <w:szCs w:val="18"/>
              </w:rPr>
              <w:tab/>
              <w:t>A class participation mark (</w:t>
            </w:r>
            <w:r>
              <w:rPr>
                <w:rFonts w:ascii="Arial" w:hAnsi="Arial" w:cs="Arial"/>
                <w:bCs/>
                <w:color w:val="000000" w:themeColor="text1"/>
                <w:sz w:val="18"/>
                <w:szCs w:val="18"/>
              </w:rPr>
              <w:t>10%</w:t>
            </w:r>
            <w:r w:rsidRPr="00131D0A">
              <w:rPr>
                <w:rFonts w:ascii="Arial" w:hAnsi="Arial" w:cs="Arial"/>
                <w:bCs/>
                <w:color w:val="000000" w:themeColor="text1"/>
                <w:sz w:val="18"/>
                <w:szCs w:val="18"/>
              </w:rPr>
              <w:t>).</w:t>
            </w:r>
          </w:p>
        </w:tc>
      </w:tr>
    </w:tbl>
    <w:p w14:paraId="21B0047E" w14:textId="77777777" w:rsidR="002E3C27" w:rsidRDefault="002E3C27" w:rsidP="002E3C27">
      <w:r>
        <w:br w:type="page"/>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
        <w:gridCol w:w="8550"/>
      </w:tblGrid>
      <w:tr w:rsidR="002E3C27" w:rsidRPr="00131D0A" w14:paraId="0D358FFA" w14:textId="77777777" w:rsidTr="001C3606">
        <w:trPr>
          <w:trHeight w:val="557"/>
          <w:jc w:val="center"/>
        </w:trPr>
        <w:tc>
          <w:tcPr>
            <w:tcW w:w="9127" w:type="dxa"/>
            <w:gridSpan w:val="2"/>
          </w:tcPr>
          <w:p w14:paraId="78A92D23" w14:textId="77777777" w:rsidR="002E3C27" w:rsidRPr="0051271F" w:rsidRDefault="002E3C27" w:rsidP="001C3606">
            <w:pPr>
              <w:tabs>
                <w:tab w:val="left" w:pos="1635"/>
              </w:tabs>
              <w:spacing w:after="120"/>
              <w:jc w:val="both"/>
              <w:rPr>
                <w:rFonts w:ascii="Arial" w:hAnsi="Arial" w:cs="Arial"/>
                <w:b/>
                <w:bCs/>
                <w:sz w:val="18"/>
                <w:szCs w:val="18"/>
              </w:rPr>
            </w:pPr>
            <w:r w:rsidRPr="0051271F">
              <w:rPr>
                <w:rFonts w:ascii="Arial" w:hAnsi="Arial" w:cs="Arial"/>
                <w:b/>
                <w:bCs/>
                <w:sz w:val="18"/>
                <w:szCs w:val="18"/>
              </w:rPr>
              <w:lastRenderedPageBreak/>
              <w:t>Lab Course Contents</w:t>
            </w:r>
            <w:r>
              <w:rPr>
                <w:rFonts w:ascii="Arial" w:hAnsi="Arial" w:cs="Arial"/>
                <w:b/>
                <w:bCs/>
                <w:sz w:val="18"/>
                <w:szCs w:val="18"/>
              </w:rPr>
              <w:t>/List of Experiments:</w:t>
            </w:r>
          </w:p>
        </w:tc>
      </w:tr>
      <w:tr w:rsidR="002E3C27" w:rsidRPr="00131D0A" w14:paraId="6C8D50D9" w14:textId="77777777" w:rsidTr="001C3606">
        <w:trPr>
          <w:trHeight w:val="588"/>
          <w:jc w:val="center"/>
        </w:trPr>
        <w:tc>
          <w:tcPr>
            <w:tcW w:w="577" w:type="dxa"/>
          </w:tcPr>
          <w:p w14:paraId="5AE131D3" w14:textId="77777777" w:rsidR="002E3C27" w:rsidRPr="00131D0A" w:rsidRDefault="002E3C27" w:rsidP="001C3606">
            <w:pPr>
              <w:spacing w:after="120"/>
              <w:rPr>
                <w:rFonts w:ascii="Arial" w:hAnsi="Arial" w:cs="Arial"/>
                <w:sz w:val="18"/>
                <w:szCs w:val="18"/>
              </w:rPr>
            </w:pPr>
            <w:r w:rsidRPr="00131D0A">
              <w:rPr>
                <w:rFonts w:ascii="Arial" w:hAnsi="Arial" w:cs="Arial"/>
                <w:sz w:val="18"/>
                <w:szCs w:val="18"/>
              </w:rPr>
              <w:t>1</w:t>
            </w:r>
          </w:p>
        </w:tc>
        <w:tc>
          <w:tcPr>
            <w:tcW w:w="8550" w:type="dxa"/>
          </w:tcPr>
          <w:p w14:paraId="0C415AD9" w14:textId="77777777" w:rsidR="002E3C27" w:rsidRPr="00D304B1" w:rsidRDefault="002E3C27" w:rsidP="001C3606">
            <w:pPr>
              <w:jc w:val="both"/>
              <w:rPr>
                <w:rFonts w:ascii="Arial" w:hAnsi="Arial" w:cs="Arial"/>
                <w:bCs/>
                <w:sz w:val="18"/>
                <w:szCs w:val="18"/>
              </w:rPr>
            </w:pPr>
            <w:r w:rsidRPr="00D304B1">
              <w:rPr>
                <w:rFonts w:ascii="Arial" w:hAnsi="Arial" w:cs="Arial"/>
                <w:bCs/>
                <w:sz w:val="18"/>
                <w:szCs w:val="18"/>
              </w:rPr>
              <w:t>Case Conversion and String Reversal Problems:</w:t>
            </w:r>
          </w:p>
          <w:p w14:paraId="4246FF96" w14:textId="77777777" w:rsidR="002E3C27" w:rsidRPr="00D304B1" w:rsidRDefault="002E3C27" w:rsidP="001C3606">
            <w:pPr>
              <w:pStyle w:val="ListParagraph"/>
              <w:numPr>
                <w:ilvl w:val="0"/>
                <w:numId w:val="26"/>
              </w:numPr>
              <w:jc w:val="both"/>
              <w:rPr>
                <w:rFonts w:ascii="Arial" w:hAnsi="Arial" w:cs="Arial"/>
                <w:bCs/>
                <w:sz w:val="18"/>
                <w:szCs w:val="18"/>
              </w:rPr>
            </w:pPr>
            <w:r w:rsidRPr="00D304B1">
              <w:rPr>
                <w:rFonts w:ascii="Arial" w:hAnsi="Arial" w:cs="Arial"/>
                <w:bCs/>
                <w:sz w:val="18"/>
                <w:szCs w:val="18"/>
              </w:rPr>
              <w:t>Write an assembly language program to implement a case conversion program that will read a string (a line of characters of letters, digits, punctuation symbols, and others) as input and then convert the letters into its opposite case as output. Here, the characters which are not belonged to letters will remain be unchanged</w:t>
            </w:r>
          </w:p>
          <w:p w14:paraId="38C805A5" w14:textId="77777777" w:rsidR="002E3C27" w:rsidRPr="00D304B1" w:rsidRDefault="002E3C27" w:rsidP="001C3606">
            <w:pPr>
              <w:pStyle w:val="ListParagraph"/>
              <w:numPr>
                <w:ilvl w:val="0"/>
                <w:numId w:val="26"/>
              </w:numPr>
              <w:jc w:val="both"/>
              <w:rPr>
                <w:rFonts w:ascii="Arial" w:hAnsi="Arial" w:cs="Arial"/>
                <w:bCs/>
                <w:sz w:val="18"/>
                <w:szCs w:val="18"/>
              </w:rPr>
            </w:pPr>
            <w:r w:rsidRPr="00D304B1">
              <w:rPr>
                <w:rFonts w:ascii="Arial" w:hAnsi="Arial" w:cs="Arial"/>
                <w:bCs/>
                <w:sz w:val="18"/>
                <w:szCs w:val="18"/>
              </w:rPr>
              <w:t>Write an assembly language program to implement a string reversal program that will read a string (a line of characters of letters, digits, punctuation symbols, and others) as input and then make the reverse form of the string as output. You have to solve this problem in two ways such as (i) using array (ii) using stack</w:t>
            </w:r>
          </w:p>
        </w:tc>
      </w:tr>
      <w:tr w:rsidR="002E3C27" w:rsidRPr="00131D0A" w14:paraId="5C6C6A6B" w14:textId="77777777" w:rsidTr="001C3606">
        <w:trPr>
          <w:trHeight w:val="588"/>
          <w:jc w:val="center"/>
        </w:trPr>
        <w:tc>
          <w:tcPr>
            <w:tcW w:w="577" w:type="dxa"/>
          </w:tcPr>
          <w:p w14:paraId="046380BC" w14:textId="77777777" w:rsidR="002E3C27" w:rsidRPr="00131D0A" w:rsidRDefault="002E3C27" w:rsidP="001C3606">
            <w:pPr>
              <w:spacing w:after="120"/>
              <w:rPr>
                <w:rFonts w:ascii="Arial" w:hAnsi="Arial" w:cs="Arial"/>
                <w:sz w:val="18"/>
                <w:szCs w:val="18"/>
              </w:rPr>
            </w:pPr>
            <w:r w:rsidRPr="00131D0A">
              <w:rPr>
                <w:rFonts w:ascii="Arial" w:hAnsi="Arial" w:cs="Arial"/>
                <w:sz w:val="18"/>
                <w:szCs w:val="18"/>
              </w:rPr>
              <w:t>2</w:t>
            </w:r>
          </w:p>
        </w:tc>
        <w:tc>
          <w:tcPr>
            <w:tcW w:w="8550" w:type="dxa"/>
          </w:tcPr>
          <w:p w14:paraId="784E4EFC" w14:textId="77777777" w:rsidR="002E3C27" w:rsidRPr="00D304B1" w:rsidRDefault="002E3C27" w:rsidP="001C3606">
            <w:pPr>
              <w:jc w:val="both"/>
              <w:rPr>
                <w:rFonts w:ascii="Arial" w:hAnsi="Arial" w:cs="Arial"/>
                <w:bCs/>
                <w:sz w:val="18"/>
                <w:szCs w:val="18"/>
              </w:rPr>
            </w:pPr>
            <w:r w:rsidRPr="00D304B1">
              <w:rPr>
                <w:rFonts w:ascii="Arial" w:hAnsi="Arial" w:cs="Arial"/>
                <w:bCs/>
                <w:sz w:val="18"/>
                <w:szCs w:val="18"/>
              </w:rPr>
              <w:t>String Searching Problems:</w:t>
            </w:r>
          </w:p>
          <w:p w14:paraId="6F391D91" w14:textId="77777777" w:rsidR="002E3C27" w:rsidRPr="00D304B1" w:rsidRDefault="002E3C27" w:rsidP="001C3606">
            <w:pPr>
              <w:pStyle w:val="ListParagraph"/>
              <w:numPr>
                <w:ilvl w:val="0"/>
                <w:numId w:val="27"/>
              </w:numPr>
              <w:jc w:val="both"/>
              <w:rPr>
                <w:rFonts w:ascii="Arial" w:hAnsi="Arial" w:cs="Arial"/>
                <w:bCs/>
                <w:sz w:val="18"/>
                <w:szCs w:val="18"/>
              </w:rPr>
            </w:pPr>
            <w:r w:rsidRPr="00D304B1">
              <w:rPr>
                <w:rFonts w:ascii="Arial" w:hAnsi="Arial" w:cs="Arial"/>
                <w:bCs/>
                <w:sz w:val="18"/>
                <w:szCs w:val="18"/>
              </w:rPr>
              <w:t xml:space="preserve">Write an assembly language program to implement a searching program that will read a string (a line of letters of English alphabet) as input and then find out the first capital letter which is occurred first and last capital letter which is occurred last in the alphabetical order as output. Your program will display a message with “No Capitals” when there is no capital letter in the string. </w:t>
            </w:r>
          </w:p>
          <w:p w14:paraId="7D3045F9" w14:textId="77777777" w:rsidR="002E3C27" w:rsidRPr="00D304B1" w:rsidRDefault="002E3C27" w:rsidP="001C3606">
            <w:pPr>
              <w:pStyle w:val="ListParagraph"/>
              <w:numPr>
                <w:ilvl w:val="0"/>
                <w:numId w:val="27"/>
              </w:numPr>
              <w:jc w:val="both"/>
              <w:rPr>
                <w:rFonts w:ascii="Arial" w:hAnsi="Arial" w:cs="Arial"/>
                <w:bCs/>
                <w:sz w:val="18"/>
                <w:szCs w:val="18"/>
              </w:rPr>
            </w:pPr>
            <w:r w:rsidRPr="00D304B1">
              <w:rPr>
                <w:rFonts w:ascii="Arial" w:eastAsia="Times New Roman" w:hAnsi="Arial" w:cs="Arial"/>
                <w:bCs/>
                <w:sz w:val="18"/>
                <w:szCs w:val="18"/>
              </w:rPr>
              <w:t xml:space="preserve">Write an assembly language program to implement a searching program that will read a string </w:t>
            </w:r>
            <w:r w:rsidRPr="00D304B1">
              <w:rPr>
                <w:rFonts w:ascii="Arial" w:hAnsi="Arial" w:cs="Arial"/>
                <w:bCs/>
                <w:sz w:val="18"/>
                <w:szCs w:val="18"/>
              </w:rPr>
              <w:t>(a word of letters of English alphabet either all in uppercase or all in lowercase but not both) as input</w:t>
            </w:r>
            <w:r w:rsidRPr="00D304B1">
              <w:rPr>
                <w:rFonts w:ascii="Arial" w:eastAsia="Times New Roman" w:hAnsi="Arial" w:cs="Arial"/>
                <w:bCs/>
                <w:sz w:val="18"/>
                <w:szCs w:val="18"/>
              </w:rPr>
              <w:t xml:space="preserve"> and then find out the longest sequence of letters in the word in alphabetical order</w:t>
            </w:r>
            <w:r w:rsidRPr="00D304B1">
              <w:rPr>
                <w:rFonts w:ascii="Arial" w:hAnsi="Arial" w:cs="Arial"/>
                <w:bCs/>
                <w:sz w:val="18"/>
                <w:szCs w:val="18"/>
              </w:rPr>
              <w:t>.</w:t>
            </w:r>
          </w:p>
          <w:p w14:paraId="3FF95CDD" w14:textId="77777777" w:rsidR="002E3C27" w:rsidRPr="00D304B1" w:rsidRDefault="002E3C27" w:rsidP="001C3606">
            <w:pPr>
              <w:pStyle w:val="ListParagraph"/>
              <w:numPr>
                <w:ilvl w:val="0"/>
                <w:numId w:val="27"/>
              </w:numPr>
              <w:jc w:val="both"/>
              <w:rPr>
                <w:rFonts w:ascii="Arial" w:hAnsi="Arial" w:cs="Arial"/>
                <w:bCs/>
                <w:sz w:val="18"/>
                <w:szCs w:val="18"/>
              </w:rPr>
            </w:pPr>
            <w:r w:rsidRPr="00D304B1">
              <w:rPr>
                <w:rFonts w:ascii="Arial" w:eastAsia="Times New Roman" w:hAnsi="Arial" w:cs="Arial"/>
                <w:bCs/>
                <w:sz w:val="18"/>
                <w:szCs w:val="18"/>
              </w:rPr>
              <w:t xml:space="preserve">Write an assembly language program to implement a searching program that will read two strings (two words </w:t>
            </w:r>
            <w:r w:rsidRPr="00D304B1">
              <w:rPr>
                <w:rFonts w:ascii="Arial" w:hAnsi="Arial" w:cs="Arial"/>
                <w:bCs/>
                <w:sz w:val="18"/>
                <w:szCs w:val="18"/>
              </w:rPr>
              <w:t xml:space="preserve">of letters of English alphabet either all in uppercases or all in lowercases but not both) as input and then determine whether a string is a substring of another string or not. </w:t>
            </w:r>
          </w:p>
        </w:tc>
      </w:tr>
      <w:tr w:rsidR="002E3C27" w:rsidRPr="00131D0A" w14:paraId="768A1AD8" w14:textId="77777777" w:rsidTr="001C3606">
        <w:trPr>
          <w:trHeight w:val="588"/>
          <w:jc w:val="center"/>
        </w:trPr>
        <w:tc>
          <w:tcPr>
            <w:tcW w:w="577" w:type="dxa"/>
          </w:tcPr>
          <w:p w14:paraId="463B666F" w14:textId="77777777" w:rsidR="002E3C27" w:rsidRPr="00131D0A" w:rsidRDefault="002E3C27" w:rsidP="001C3606">
            <w:pPr>
              <w:spacing w:after="120"/>
              <w:rPr>
                <w:rFonts w:ascii="Arial" w:hAnsi="Arial" w:cs="Arial"/>
                <w:sz w:val="18"/>
                <w:szCs w:val="18"/>
              </w:rPr>
            </w:pPr>
            <w:r w:rsidRPr="00131D0A">
              <w:rPr>
                <w:rFonts w:ascii="Arial" w:hAnsi="Arial" w:cs="Arial"/>
                <w:sz w:val="18"/>
                <w:szCs w:val="18"/>
              </w:rPr>
              <w:t>3</w:t>
            </w:r>
          </w:p>
        </w:tc>
        <w:tc>
          <w:tcPr>
            <w:tcW w:w="8550" w:type="dxa"/>
          </w:tcPr>
          <w:p w14:paraId="6FD588D0" w14:textId="77777777" w:rsidR="002E3C27" w:rsidRPr="00D304B1" w:rsidRDefault="002E3C27" w:rsidP="001C3606">
            <w:pPr>
              <w:jc w:val="both"/>
              <w:rPr>
                <w:rFonts w:ascii="Arial" w:hAnsi="Arial" w:cs="Arial"/>
                <w:bCs/>
                <w:sz w:val="18"/>
                <w:szCs w:val="18"/>
              </w:rPr>
            </w:pPr>
            <w:r w:rsidRPr="00D304B1">
              <w:rPr>
                <w:rFonts w:ascii="Arial" w:hAnsi="Arial" w:cs="Arial"/>
                <w:bCs/>
                <w:sz w:val="18"/>
                <w:szCs w:val="18"/>
              </w:rPr>
              <w:t>Counting and Sorting Problems:</w:t>
            </w:r>
          </w:p>
          <w:p w14:paraId="6DEE8141" w14:textId="77777777" w:rsidR="002E3C27" w:rsidRPr="00D304B1" w:rsidRDefault="002E3C27" w:rsidP="001C3606">
            <w:pPr>
              <w:pStyle w:val="ListParagraph"/>
              <w:numPr>
                <w:ilvl w:val="0"/>
                <w:numId w:val="28"/>
              </w:numPr>
              <w:jc w:val="both"/>
              <w:rPr>
                <w:rFonts w:ascii="Arial" w:hAnsi="Arial" w:cs="Arial"/>
                <w:bCs/>
                <w:sz w:val="18"/>
                <w:szCs w:val="18"/>
              </w:rPr>
            </w:pPr>
            <w:r w:rsidRPr="00D304B1">
              <w:rPr>
                <w:rFonts w:ascii="Arial" w:hAnsi="Arial" w:cs="Arial"/>
                <w:bCs/>
                <w:sz w:val="18"/>
                <w:szCs w:val="18"/>
              </w:rPr>
              <w:t>Write an assembly language program to implement a counting program that will read a string (a line of characters of letters, digits, punctuation symbols, and others) as input and then count the number of Vowels, Consonants, Digits, and Spaces in the string as output.</w:t>
            </w:r>
          </w:p>
          <w:p w14:paraId="71E197D1" w14:textId="77777777" w:rsidR="002E3C27" w:rsidRPr="00D304B1" w:rsidRDefault="002E3C27" w:rsidP="001C3606">
            <w:pPr>
              <w:pStyle w:val="ListParagraph"/>
              <w:numPr>
                <w:ilvl w:val="0"/>
                <w:numId w:val="28"/>
              </w:numPr>
              <w:jc w:val="both"/>
              <w:rPr>
                <w:rFonts w:ascii="Arial" w:hAnsi="Arial" w:cs="Arial"/>
                <w:bCs/>
                <w:sz w:val="18"/>
                <w:szCs w:val="18"/>
              </w:rPr>
            </w:pPr>
            <w:r w:rsidRPr="00D304B1">
              <w:rPr>
                <w:rFonts w:ascii="Arial" w:eastAsia="Times New Roman" w:hAnsi="Arial" w:cs="Arial"/>
                <w:bCs/>
                <w:sz w:val="18"/>
                <w:szCs w:val="18"/>
              </w:rPr>
              <w:t xml:space="preserve">Write an assembly language program to implement a sorting program that will read a string </w:t>
            </w:r>
            <w:r w:rsidRPr="00D304B1">
              <w:rPr>
                <w:rFonts w:ascii="Arial" w:hAnsi="Arial" w:cs="Arial"/>
                <w:bCs/>
                <w:sz w:val="18"/>
                <w:szCs w:val="18"/>
              </w:rPr>
              <w:t>(a word of letters of English alphabet either all in uppercase or all in lowercase but not both) as input</w:t>
            </w:r>
            <w:r w:rsidRPr="00D304B1">
              <w:rPr>
                <w:rFonts w:ascii="Arial" w:eastAsia="Times New Roman" w:hAnsi="Arial" w:cs="Arial"/>
                <w:bCs/>
                <w:sz w:val="18"/>
                <w:szCs w:val="18"/>
              </w:rPr>
              <w:t xml:space="preserve"> and then sort the letters in the word in alphabetically (i) ascending order (ii) descending order.</w:t>
            </w:r>
            <w:r w:rsidRPr="00D304B1">
              <w:rPr>
                <w:rFonts w:ascii="Arial" w:hAnsi="Arial" w:cs="Arial"/>
                <w:bCs/>
                <w:sz w:val="18"/>
                <w:szCs w:val="18"/>
              </w:rPr>
              <w:t xml:space="preserve"> </w:t>
            </w:r>
          </w:p>
        </w:tc>
      </w:tr>
      <w:tr w:rsidR="002E3C27" w:rsidRPr="00131D0A" w14:paraId="2A4F5AF5" w14:textId="77777777" w:rsidTr="001C3606">
        <w:trPr>
          <w:trHeight w:val="588"/>
          <w:jc w:val="center"/>
        </w:trPr>
        <w:tc>
          <w:tcPr>
            <w:tcW w:w="577" w:type="dxa"/>
          </w:tcPr>
          <w:p w14:paraId="2B34BC4B" w14:textId="77777777" w:rsidR="002E3C27" w:rsidRPr="00131D0A" w:rsidRDefault="002E3C27" w:rsidP="001C3606">
            <w:pPr>
              <w:spacing w:after="120"/>
              <w:rPr>
                <w:rFonts w:ascii="Arial" w:hAnsi="Arial" w:cs="Arial"/>
                <w:sz w:val="18"/>
                <w:szCs w:val="18"/>
              </w:rPr>
            </w:pPr>
            <w:r w:rsidRPr="00131D0A">
              <w:rPr>
                <w:rFonts w:ascii="Arial" w:hAnsi="Arial" w:cs="Arial"/>
                <w:sz w:val="18"/>
                <w:szCs w:val="18"/>
              </w:rPr>
              <w:t>4</w:t>
            </w:r>
          </w:p>
        </w:tc>
        <w:tc>
          <w:tcPr>
            <w:tcW w:w="8550" w:type="dxa"/>
          </w:tcPr>
          <w:p w14:paraId="21284B69" w14:textId="77777777" w:rsidR="002E3C27" w:rsidRPr="00D304B1" w:rsidRDefault="002E3C27" w:rsidP="001C3606">
            <w:pPr>
              <w:jc w:val="both"/>
              <w:rPr>
                <w:rFonts w:ascii="Arial" w:hAnsi="Arial" w:cs="Arial"/>
                <w:bCs/>
                <w:sz w:val="18"/>
                <w:szCs w:val="18"/>
              </w:rPr>
            </w:pPr>
            <w:r w:rsidRPr="00D304B1">
              <w:rPr>
                <w:rFonts w:ascii="Arial" w:hAnsi="Arial" w:cs="Arial"/>
                <w:bCs/>
                <w:sz w:val="18"/>
                <w:szCs w:val="18"/>
              </w:rPr>
              <w:t>Series Summation and Factorial Calculation Problems:</w:t>
            </w:r>
          </w:p>
          <w:p w14:paraId="21E1BD88" w14:textId="77777777" w:rsidR="002E3C27" w:rsidRPr="00D304B1" w:rsidRDefault="002E3C27" w:rsidP="001C3606">
            <w:pPr>
              <w:pStyle w:val="ListParagraph"/>
              <w:numPr>
                <w:ilvl w:val="0"/>
                <w:numId w:val="29"/>
              </w:numPr>
              <w:jc w:val="both"/>
              <w:rPr>
                <w:rFonts w:ascii="Arial" w:hAnsi="Arial" w:cs="Arial"/>
                <w:bCs/>
                <w:sz w:val="18"/>
                <w:szCs w:val="18"/>
              </w:rPr>
            </w:pPr>
            <w:r w:rsidRPr="00D304B1">
              <w:rPr>
                <w:rFonts w:ascii="Arial" w:hAnsi="Arial" w:cs="Arial"/>
                <w:bCs/>
                <w:sz w:val="18"/>
                <w:szCs w:val="18"/>
              </w:rPr>
              <w:t xml:space="preserve">Write an assembly language program to implement a series summation program that will read a number N as input </w:t>
            </w:r>
            <w:r w:rsidRPr="00D304B1">
              <w:rPr>
                <w:rFonts w:ascii="Arial" w:eastAsia="Times New Roman" w:hAnsi="Arial" w:cs="Arial"/>
                <w:bCs/>
                <w:sz w:val="18"/>
                <w:szCs w:val="18"/>
              </w:rPr>
              <w:t>and then calculate the summation value of the series 1 + 2 + ---  + N.</w:t>
            </w:r>
          </w:p>
          <w:p w14:paraId="6C30E1B2" w14:textId="77777777" w:rsidR="002E3C27" w:rsidRPr="00D304B1" w:rsidRDefault="002E3C27" w:rsidP="001C3606">
            <w:pPr>
              <w:pStyle w:val="ListParagraph"/>
              <w:numPr>
                <w:ilvl w:val="0"/>
                <w:numId w:val="29"/>
              </w:numPr>
              <w:jc w:val="both"/>
              <w:rPr>
                <w:rFonts w:ascii="Arial" w:hAnsi="Arial" w:cs="Arial"/>
                <w:bCs/>
                <w:sz w:val="18"/>
                <w:szCs w:val="18"/>
              </w:rPr>
            </w:pPr>
            <w:r w:rsidRPr="00D304B1">
              <w:rPr>
                <w:rFonts w:ascii="Arial" w:hAnsi="Arial" w:cs="Arial"/>
                <w:bCs/>
                <w:sz w:val="18"/>
                <w:szCs w:val="18"/>
              </w:rPr>
              <w:t>Write an assembly language program to implement a factorial calculation program that will read a number N as input</w:t>
            </w:r>
            <w:r w:rsidRPr="00D304B1">
              <w:rPr>
                <w:rFonts w:ascii="Arial" w:eastAsia="Times New Roman" w:hAnsi="Arial" w:cs="Arial"/>
                <w:bCs/>
                <w:sz w:val="18"/>
                <w:szCs w:val="18"/>
              </w:rPr>
              <w:t xml:space="preserve"> and then determine the factorial value of N.</w:t>
            </w:r>
          </w:p>
        </w:tc>
      </w:tr>
      <w:tr w:rsidR="002E3C27" w:rsidRPr="00131D0A" w14:paraId="6605FD25" w14:textId="77777777" w:rsidTr="001C3606">
        <w:trPr>
          <w:trHeight w:val="588"/>
          <w:jc w:val="center"/>
        </w:trPr>
        <w:tc>
          <w:tcPr>
            <w:tcW w:w="577" w:type="dxa"/>
          </w:tcPr>
          <w:p w14:paraId="4161350E" w14:textId="77777777" w:rsidR="002E3C27" w:rsidRPr="00131D0A" w:rsidRDefault="002E3C27" w:rsidP="001C3606">
            <w:pPr>
              <w:spacing w:after="120"/>
              <w:rPr>
                <w:rFonts w:ascii="Arial" w:hAnsi="Arial" w:cs="Arial"/>
                <w:sz w:val="18"/>
                <w:szCs w:val="18"/>
              </w:rPr>
            </w:pPr>
            <w:r w:rsidRPr="00131D0A">
              <w:rPr>
                <w:rFonts w:ascii="Arial" w:hAnsi="Arial" w:cs="Arial"/>
                <w:sz w:val="18"/>
                <w:szCs w:val="18"/>
              </w:rPr>
              <w:t>5</w:t>
            </w:r>
          </w:p>
        </w:tc>
        <w:tc>
          <w:tcPr>
            <w:tcW w:w="8550" w:type="dxa"/>
          </w:tcPr>
          <w:p w14:paraId="493D41F0" w14:textId="77777777" w:rsidR="002E3C27" w:rsidRPr="00D304B1" w:rsidRDefault="002E3C27" w:rsidP="001C3606">
            <w:pPr>
              <w:jc w:val="both"/>
              <w:rPr>
                <w:rFonts w:ascii="Arial" w:hAnsi="Arial" w:cs="Arial"/>
                <w:bCs/>
                <w:sz w:val="18"/>
                <w:szCs w:val="18"/>
              </w:rPr>
            </w:pPr>
            <w:r w:rsidRPr="00D304B1">
              <w:rPr>
                <w:rFonts w:ascii="Arial" w:hAnsi="Arial" w:cs="Arial"/>
                <w:bCs/>
                <w:sz w:val="18"/>
                <w:szCs w:val="18"/>
              </w:rPr>
              <w:t xml:space="preserve"> Even-Odd and Prime Number Testing Problems:</w:t>
            </w:r>
          </w:p>
          <w:p w14:paraId="4E176496" w14:textId="77777777" w:rsidR="002E3C27" w:rsidRPr="00D304B1" w:rsidRDefault="002E3C27" w:rsidP="001C3606">
            <w:pPr>
              <w:pStyle w:val="ListParagraph"/>
              <w:numPr>
                <w:ilvl w:val="0"/>
                <w:numId w:val="30"/>
              </w:numPr>
              <w:jc w:val="both"/>
              <w:rPr>
                <w:rFonts w:ascii="Arial" w:hAnsi="Arial" w:cs="Arial"/>
                <w:bCs/>
                <w:sz w:val="18"/>
                <w:szCs w:val="18"/>
              </w:rPr>
            </w:pPr>
            <w:r w:rsidRPr="00D304B1">
              <w:rPr>
                <w:rFonts w:ascii="Arial" w:hAnsi="Arial" w:cs="Arial"/>
                <w:bCs/>
                <w:sz w:val="18"/>
                <w:szCs w:val="18"/>
              </w:rPr>
              <w:t>Write an assembly language program to implement an even-odd testing program that will read a number N as input</w:t>
            </w:r>
            <w:r w:rsidRPr="00D304B1">
              <w:rPr>
                <w:rFonts w:ascii="Arial" w:eastAsia="Times New Roman" w:hAnsi="Arial" w:cs="Arial"/>
                <w:bCs/>
                <w:sz w:val="18"/>
                <w:szCs w:val="18"/>
              </w:rPr>
              <w:t xml:space="preserve"> and then determine whether N is an even number or an odd number.</w:t>
            </w:r>
          </w:p>
          <w:p w14:paraId="727AA482" w14:textId="77777777" w:rsidR="002E3C27" w:rsidRPr="00D304B1" w:rsidRDefault="002E3C27" w:rsidP="001C3606">
            <w:pPr>
              <w:pStyle w:val="ListParagraph"/>
              <w:numPr>
                <w:ilvl w:val="0"/>
                <w:numId w:val="30"/>
              </w:numPr>
              <w:jc w:val="both"/>
              <w:rPr>
                <w:rFonts w:ascii="Arial" w:hAnsi="Arial" w:cs="Arial"/>
                <w:bCs/>
                <w:sz w:val="18"/>
                <w:szCs w:val="18"/>
              </w:rPr>
            </w:pPr>
            <w:r w:rsidRPr="00D304B1">
              <w:rPr>
                <w:rFonts w:ascii="Arial" w:hAnsi="Arial" w:cs="Arial"/>
                <w:bCs/>
                <w:sz w:val="18"/>
                <w:szCs w:val="18"/>
              </w:rPr>
              <w:t>Write an assembly language program to implement a prime number testing program that will read a number N as input</w:t>
            </w:r>
            <w:r w:rsidRPr="00D304B1">
              <w:rPr>
                <w:rFonts w:ascii="Arial" w:eastAsia="Times New Roman" w:hAnsi="Arial" w:cs="Arial"/>
                <w:bCs/>
                <w:sz w:val="18"/>
                <w:szCs w:val="18"/>
              </w:rPr>
              <w:t xml:space="preserve"> and then determine whether N is a prime number or not.</w:t>
            </w:r>
          </w:p>
        </w:tc>
      </w:tr>
      <w:tr w:rsidR="002E3C27" w:rsidRPr="00131D0A" w14:paraId="023B33C0" w14:textId="77777777" w:rsidTr="001C3606">
        <w:trPr>
          <w:trHeight w:val="588"/>
          <w:jc w:val="center"/>
        </w:trPr>
        <w:tc>
          <w:tcPr>
            <w:tcW w:w="577" w:type="dxa"/>
          </w:tcPr>
          <w:p w14:paraId="0ECD6044" w14:textId="77777777" w:rsidR="002E3C27" w:rsidRPr="00131D0A" w:rsidRDefault="002E3C27" w:rsidP="001C3606">
            <w:pPr>
              <w:spacing w:after="120"/>
              <w:rPr>
                <w:rFonts w:ascii="Arial" w:hAnsi="Arial" w:cs="Arial"/>
                <w:sz w:val="18"/>
                <w:szCs w:val="18"/>
              </w:rPr>
            </w:pPr>
            <w:r w:rsidRPr="00131D0A">
              <w:rPr>
                <w:rFonts w:ascii="Arial" w:hAnsi="Arial" w:cs="Arial"/>
                <w:sz w:val="18"/>
                <w:szCs w:val="18"/>
              </w:rPr>
              <w:t>6</w:t>
            </w:r>
          </w:p>
        </w:tc>
        <w:tc>
          <w:tcPr>
            <w:tcW w:w="8550" w:type="dxa"/>
          </w:tcPr>
          <w:p w14:paraId="77F2D2C9" w14:textId="77777777" w:rsidR="002E3C27" w:rsidRPr="00D304B1" w:rsidRDefault="002E3C27" w:rsidP="001C3606">
            <w:pPr>
              <w:jc w:val="both"/>
              <w:rPr>
                <w:rFonts w:ascii="Arial" w:hAnsi="Arial" w:cs="Arial"/>
                <w:bCs/>
                <w:sz w:val="18"/>
                <w:szCs w:val="18"/>
              </w:rPr>
            </w:pPr>
            <w:r w:rsidRPr="00D304B1">
              <w:rPr>
                <w:rFonts w:ascii="Arial" w:hAnsi="Arial" w:cs="Arial"/>
                <w:bCs/>
                <w:sz w:val="18"/>
                <w:szCs w:val="18"/>
              </w:rPr>
              <w:t>Sorting Problem:</w:t>
            </w:r>
          </w:p>
          <w:p w14:paraId="398D712A" w14:textId="77777777" w:rsidR="002E3C27" w:rsidRPr="00D304B1" w:rsidRDefault="002E3C27" w:rsidP="001C3606">
            <w:pPr>
              <w:pStyle w:val="ListParagraph"/>
              <w:numPr>
                <w:ilvl w:val="0"/>
                <w:numId w:val="31"/>
              </w:numPr>
              <w:jc w:val="both"/>
              <w:rPr>
                <w:rFonts w:ascii="Arial" w:hAnsi="Arial" w:cs="Arial"/>
                <w:bCs/>
                <w:sz w:val="18"/>
                <w:szCs w:val="18"/>
              </w:rPr>
            </w:pPr>
            <w:r w:rsidRPr="00D304B1">
              <w:rPr>
                <w:rFonts w:ascii="Arial" w:hAnsi="Arial" w:cs="Arial"/>
                <w:bCs/>
                <w:sz w:val="18"/>
                <w:szCs w:val="18"/>
              </w:rPr>
              <w:t>Write an assembly language program to implement a sorting program that will read an array of numbers as input and then sort the numbers in (i) ascending order (ii) descending order as output.</w:t>
            </w:r>
          </w:p>
        </w:tc>
      </w:tr>
    </w:tbl>
    <w:p w14:paraId="343CF7E9" w14:textId="77777777" w:rsidR="002E3C27" w:rsidRPr="00131D0A" w:rsidRDefault="002E3C27" w:rsidP="002E3C27">
      <w:pPr>
        <w:jc w:val="center"/>
        <w:rPr>
          <w:rFonts w:ascii="Arial" w:hAnsi="Arial" w:cs="Arial"/>
          <w:color w:val="FFFFFF"/>
          <w:sz w:val="18"/>
          <w:szCs w:val="18"/>
          <w:highlight w:val="black"/>
        </w:rPr>
      </w:pPr>
    </w:p>
    <w:p w14:paraId="21FF711A" w14:textId="77777777" w:rsidR="002E3C27" w:rsidRPr="004E294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color w:val="000000" w:themeColor="text1"/>
          <w:sz w:val="18"/>
          <w:szCs w:val="18"/>
        </w:rPr>
      </w:pPr>
      <w:r w:rsidRPr="004E294B">
        <w:rPr>
          <w:rFonts w:ascii="Arial" w:hAnsi="Arial" w:cs="Arial"/>
          <w:b/>
          <w:bCs/>
          <w:iCs/>
          <w:color w:val="000000" w:themeColor="text1"/>
          <w:sz w:val="18"/>
          <w:szCs w:val="18"/>
        </w:rPr>
        <w:t>CSE 3241: Operati</w:t>
      </w:r>
      <w:r>
        <w:rPr>
          <w:rFonts w:ascii="Arial" w:hAnsi="Arial" w:cs="Arial"/>
          <w:b/>
          <w:bCs/>
          <w:iCs/>
          <w:color w:val="000000" w:themeColor="text1"/>
          <w:sz w:val="18"/>
          <w:szCs w:val="18"/>
        </w:rPr>
        <w:t>ng Systems</w:t>
      </w:r>
    </w:p>
    <w:p w14:paraId="5FA2B98D" w14:textId="77777777" w:rsidR="002E3C27" w:rsidRPr="004E294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color w:val="000000" w:themeColor="text1"/>
          <w:sz w:val="18"/>
          <w:szCs w:val="18"/>
        </w:rPr>
      </w:pPr>
      <w:r w:rsidRPr="004E294B">
        <w:rPr>
          <w:rFonts w:ascii="Arial" w:hAnsi="Arial" w:cs="Arial"/>
          <w:b/>
          <w:bCs/>
          <w:iCs/>
          <w:color w:val="000000" w:themeColor="text1"/>
          <w:sz w:val="18"/>
          <w:szCs w:val="18"/>
        </w:rPr>
        <w:t>Credits: 3 Contact Hours: 39</w:t>
      </w:r>
    </w:p>
    <w:p w14:paraId="00B53E87" w14:textId="77777777" w:rsidR="002E3C27" w:rsidRPr="004E294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color w:val="000000" w:themeColor="text1"/>
          <w:sz w:val="18"/>
          <w:szCs w:val="18"/>
        </w:rPr>
      </w:pPr>
      <w:r w:rsidRPr="004E294B">
        <w:rPr>
          <w:rFonts w:ascii="Arial" w:hAnsi="Arial" w:cs="Arial"/>
          <w:b/>
          <w:bCs/>
          <w:iCs/>
          <w:color w:val="000000" w:themeColor="text1"/>
          <w:sz w:val="18"/>
          <w:szCs w:val="18"/>
        </w:rPr>
        <w:t>Year: Third Semester: Even</w:t>
      </w:r>
    </w:p>
    <w:p w14:paraId="442C6E86" w14:textId="77777777" w:rsidR="002E3C27" w:rsidRPr="00513CA5" w:rsidRDefault="002E3C27" w:rsidP="002E3C27">
      <w:pPr>
        <w:jc w:val="center"/>
        <w:rPr>
          <w:rFonts w:ascii="Arial" w:hAnsi="Arial" w:cs="Arial"/>
          <w:color w:val="000000" w:themeColor="text1"/>
          <w:sz w:val="18"/>
          <w:szCs w:val="18"/>
        </w:rPr>
      </w:pPr>
    </w:p>
    <w:tbl>
      <w:tblPr>
        <w:tblW w:w="9180" w:type="dxa"/>
        <w:jc w:val="center"/>
        <w:tblLook w:val="04A0" w:firstRow="1" w:lastRow="0" w:firstColumn="1" w:lastColumn="0" w:noHBand="0" w:noVBand="1"/>
      </w:tblPr>
      <w:tblGrid>
        <w:gridCol w:w="1439"/>
        <w:gridCol w:w="7741"/>
      </w:tblGrid>
      <w:tr w:rsidR="002E3C27" w:rsidRPr="00513CA5" w14:paraId="25912657" w14:textId="77777777" w:rsidTr="001C3606">
        <w:trPr>
          <w:jc w:val="center"/>
        </w:trPr>
        <w:tc>
          <w:tcPr>
            <w:tcW w:w="1439" w:type="dxa"/>
          </w:tcPr>
          <w:p w14:paraId="7798EE55" w14:textId="77777777" w:rsidR="002E3C27" w:rsidRPr="00513CA5" w:rsidRDefault="002E3C27" w:rsidP="001C3606">
            <w:pPr>
              <w:rPr>
                <w:rFonts w:ascii="Arial" w:hAnsi="Arial" w:cs="Arial"/>
                <w:color w:val="000000" w:themeColor="text1"/>
                <w:sz w:val="18"/>
                <w:szCs w:val="18"/>
              </w:rPr>
            </w:pPr>
            <w:r w:rsidRPr="00513CA5">
              <w:rPr>
                <w:rFonts w:ascii="Arial" w:hAnsi="Arial" w:cs="Arial"/>
                <w:color w:val="000000" w:themeColor="text1"/>
                <w:sz w:val="18"/>
                <w:szCs w:val="18"/>
              </w:rPr>
              <w:t>Prerequisite:</w:t>
            </w:r>
          </w:p>
        </w:tc>
        <w:tc>
          <w:tcPr>
            <w:tcW w:w="7741" w:type="dxa"/>
          </w:tcPr>
          <w:p w14:paraId="40FC2E83" w14:textId="77777777" w:rsidR="002E3C27" w:rsidRPr="00513CA5" w:rsidRDefault="002E3C27" w:rsidP="001C3606">
            <w:pPr>
              <w:rPr>
                <w:rFonts w:ascii="Arial" w:hAnsi="Arial" w:cs="Arial"/>
                <w:iCs/>
                <w:color w:val="000000" w:themeColor="text1"/>
                <w:sz w:val="18"/>
                <w:szCs w:val="18"/>
              </w:rPr>
            </w:pPr>
            <w:r>
              <w:rPr>
                <w:rFonts w:ascii="Arial" w:hAnsi="Arial" w:cs="Arial"/>
                <w:iCs/>
                <w:color w:val="000000" w:themeColor="text1"/>
                <w:sz w:val="18"/>
                <w:szCs w:val="18"/>
              </w:rPr>
              <w:t xml:space="preserve">CSE1111 </w:t>
            </w:r>
            <w:r w:rsidRPr="00513CA5">
              <w:rPr>
                <w:rFonts w:ascii="Arial" w:hAnsi="Arial" w:cs="Arial"/>
                <w:iCs/>
                <w:color w:val="000000" w:themeColor="text1"/>
                <w:sz w:val="18"/>
                <w:szCs w:val="18"/>
              </w:rPr>
              <w:t>Introduction to Computer Systems, CSE2121</w:t>
            </w:r>
            <w:r>
              <w:rPr>
                <w:rFonts w:ascii="Arial" w:hAnsi="Arial" w:cs="Arial"/>
                <w:iCs/>
                <w:color w:val="000000" w:themeColor="text1"/>
                <w:sz w:val="18"/>
                <w:szCs w:val="18"/>
              </w:rPr>
              <w:t xml:space="preserve"> </w:t>
            </w:r>
            <w:r w:rsidRPr="00513CA5">
              <w:rPr>
                <w:rFonts w:ascii="Arial" w:hAnsi="Arial" w:cs="Arial"/>
                <w:iCs/>
                <w:color w:val="000000" w:themeColor="text1"/>
                <w:sz w:val="18"/>
                <w:szCs w:val="18"/>
              </w:rPr>
              <w:t xml:space="preserve">Data Structure, CSE2231 </w:t>
            </w:r>
            <w:r>
              <w:rPr>
                <w:rFonts w:ascii="Arial" w:hAnsi="Arial" w:cs="Arial"/>
                <w:iCs/>
                <w:color w:val="000000" w:themeColor="text1"/>
                <w:sz w:val="18"/>
                <w:szCs w:val="18"/>
              </w:rPr>
              <w:t xml:space="preserve"> </w:t>
            </w:r>
            <w:r w:rsidRPr="00513CA5">
              <w:rPr>
                <w:rFonts w:ascii="Arial" w:hAnsi="Arial" w:cs="Arial"/>
                <w:iCs/>
                <w:color w:val="000000" w:themeColor="text1"/>
                <w:sz w:val="18"/>
                <w:szCs w:val="18"/>
              </w:rPr>
              <w:t>Compute</w:t>
            </w:r>
            <w:r>
              <w:rPr>
                <w:rFonts w:ascii="Arial" w:hAnsi="Arial" w:cs="Arial"/>
                <w:iCs/>
                <w:color w:val="000000" w:themeColor="text1"/>
                <w:sz w:val="18"/>
                <w:szCs w:val="18"/>
              </w:rPr>
              <w:t>r Architecture and Organization</w:t>
            </w:r>
          </w:p>
        </w:tc>
      </w:tr>
      <w:tr w:rsidR="002E3C27" w:rsidRPr="00513CA5" w14:paraId="7E2CC4BC" w14:textId="77777777" w:rsidTr="001C3606">
        <w:trPr>
          <w:jc w:val="center"/>
        </w:trPr>
        <w:tc>
          <w:tcPr>
            <w:tcW w:w="1439" w:type="dxa"/>
          </w:tcPr>
          <w:p w14:paraId="4C78ADC6" w14:textId="77777777" w:rsidR="002E3C27" w:rsidRPr="00513CA5" w:rsidRDefault="002E3C27" w:rsidP="001C3606">
            <w:pPr>
              <w:rPr>
                <w:rFonts w:ascii="Arial" w:hAnsi="Arial" w:cs="Arial"/>
                <w:color w:val="000000" w:themeColor="text1"/>
                <w:sz w:val="18"/>
                <w:szCs w:val="18"/>
              </w:rPr>
            </w:pPr>
            <w:r w:rsidRPr="00513CA5">
              <w:rPr>
                <w:rFonts w:ascii="Arial" w:hAnsi="Arial" w:cs="Arial"/>
                <w:color w:val="000000" w:themeColor="text1"/>
                <w:sz w:val="18"/>
                <w:szCs w:val="18"/>
              </w:rPr>
              <w:t>Course Type</w:t>
            </w:r>
          </w:p>
        </w:tc>
        <w:tc>
          <w:tcPr>
            <w:tcW w:w="7741" w:type="dxa"/>
          </w:tcPr>
          <w:p w14:paraId="4CAF5A6C" w14:textId="77777777" w:rsidR="002E3C27" w:rsidRPr="00513CA5" w:rsidRDefault="00000000" w:rsidP="001C3606">
            <w:pPr>
              <w:rPr>
                <w:rFonts w:ascii="Arial" w:hAnsi="Arial" w:cs="Arial"/>
                <w:iCs/>
                <w:color w:val="000000" w:themeColor="text1"/>
                <w:sz w:val="18"/>
                <w:szCs w:val="18"/>
              </w:rPr>
            </w:pPr>
            <w:sdt>
              <w:sdtPr>
                <w:rPr>
                  <w:rFonts w:ascii="Arial" w:hAnsi="Arial" w:cs="Arial"/>
                  <w:iCs/>
                  <w:color w:val="000000" w:themeColor="text1"/>
                  <w:sz w:val="18"/>
                  <w:szCs w:val="18"/>
                </w:rPr>
                <w:id w:val="-1077663525"/>
              </w:sdtPr>
              <w:sdtContent>
                <w:r w:rsidR="002E3C27" w:rsidRPr="00513CA5">
                  <w:rPr>
                    <w:rFonts w:ascii="MS Gothic" w:eastAsia="MS Gothic" w:hAnsi="MS Gothic" w:cs="MS Gothic" w:hint="eastAsia"/>
                    <w:iCs/>
                    <w:color w:val="000000" w:themeColor="text1"/>
                    <w:sz w:val="18"/>
                    <w:szCs w:val="18"/>
                  </w:rPr>
                  <w:t>☒</w:t>
                </w:r>
              </w:sdtContent>
            </w:sdt>
            <w:r w:rsidR="002E3C27" w:rsidRPr="00513CA5">
              <w:rPr>
                <w:rFonts w:ascii="Arial" w:hAnsi="Arial" w:cs="Arial"/>
                <w:iCs/>
                <w:color w:val="000000" w:themeColor="text1"/>
                <w:sz w:val="18"/>
                <w:szCs w:val="18"/>
              </w:rPr>
              <w:t xml:space="preserve"> Theory         </w:t>
            </w:r>
            <w:sdt>
              <w:sdtPr>
                <w:rPr>
                  <w:rFonts w:ascii="Arial" w:hAnsi="Arial" w:cs="Arial"/>
                  <w:iCs/>
                  <w:color w:val="000000" w:themeColor="text1"/>
                  <w:sz w:val="18"/>
                  <w:szCs w:val="18"/>
                </w:rPr>
                <w:id w:val="-1682509051"/>
              </w:sdtPr>
              <w:sdtContent>
                <w:r w:rsidR="002E3C27" w:rsidRPr="00513CA5">
                  <w:rPr>
                    <w:rFonts w:ascii="MS Gothic" w:eastAsia="MS Gothic" w:hAnsi="MS Gothic" w:cs="MS Gothic" w:hint="eastAsia"/>
                    <w:iCs/>
                    <w:color w:val="000000" w:themeColor="text1"/>
                    <w:sz w:val="18"/>
                    <w:szCs w:val="18"/>
                  </w:rPr>
                  <w:t>☐</w:t>
                </w:r>
              </w:sdtContent>
            </w:sdt>
            <w:r w:rsidR="002E3C27" w:rsidRPr="00513CA5">
              <w:rPr>
                <w:rFonts w:ascii="Arial" w:hAnsi="Arial" w:cs="Arial"/>
                <w:iCs/>
                <w:color w:val="000000" w:themeColor="text1"/>
                <w:sz w:val="18"/>
                <w:szCs w:val="18"/>
              </w:rPr>
              <w:t xml:space="preserve">  Laboratory work         </w:t>
            </w:r>
            <w:sdt>
              <w:sdtPr>
                <w:rPr>
                  <w:rFonts w:ascii="Arial" w:hAnsi="Arial" w:cs="Arial"/>
                  <w:iCs/>
                  <w:color w:val="000000" w:themeColor="text1"/>
                  <w:sz w:val="18"/>
                  <w:szCs w:val="18"/>
                </w:rPr>
                <w:id w:val="2141452409"/>
              </w:sdtPr>
              <w:sdtContent>
                <w:r w:rsidR="002E3C27" w:rsidRPr="00513CA5">
                  <w:rPr>
                    <w:rFonts w:ascii="MS Gothic" w:eastAsia="MS Gothic" w:hAnsi="MS Gothic" w:cs="MS Gothic" w:hint="eastAsia"/>
                    <w:iCs/>
                    <w:color w:val="000000" w:themeColor="text1"/>
                    <w:sz w:val="18"/>
                    <w:szCs w:val="18"/>
                  </w:rPr>
                  <w:t>☐</w:t>
                </w:r>
              </w:sdtContent>
            </w:sdt>
            <w:r w:rsidR="002E3C27" w:rsidRPr="00513CA5">
              <w:rPr>
                <w:rFonts w:ascii="Arial" w:hAnsi="Arial" w:cs="Arial"/>
                <w:iCs/>
                <w:color w:val="000000" w:themeColor="text1"/>
                <w:sz w:val="18"/>
                <w:szCs w:val="18"/>
              </w:rPr>
              <w:t xml:space="preserve">  Project work      </w:t>
            </w:r>
            <w:sdt>
              <w:sdtPr>
                <w:rPr>
                  <w:rFonts w:ascii="Arial" w:hAnsi="Arial" w:cs="Arial"/>
                  <w:iCs/>
                  <w:color w:val="000000" w:themeColor="text1"/>
                  <w:sz w:val="18"/>
                  <w:szCs w:val="18"/>
                </w:rPr>
                <w:id w:val="-1469124575"/>
              </w:sdtPr>
              <w:sdtContent>
                <w:r w:rsidR="002E3C27" w:rsidRPr="00513CA5">
                  <w:rPr>
                    <w:rFonts w:ascii="MS Gothic" w:eastAsia="MS Gothic" w:hAnsi="MS Gothic" w:cs="MS Gothic" w:hint="eastAsia"/>
                    <w:iCs/>
                    <w:color w:val="000000" w:themeColor="text1"/>
                    <w:sz w:val="18"/>
                    <w:szCs w:val="18"/>
                  </w:rPr>
                  <w:t>☐</w:t>
                </w:r>
              </w:sdtContent>
            </w:sdt>
            <w:r w:rsidR="002E3C27" w:rsidRPr="00513CA5">
              <w:rPr>
                <w:rFonts w:ascii="Arial" w:hAnsi="Arial" w:cs="Arial"/>
                <w:iCs/>
                <w:color w:val="000000" w:themeColor="text1"/>
                <w:sz w:val="18"/>
                <w:szCs w:val="18"/>
              </w:rPr>
              <w:t xml:space="preserve">  Viva Voce      </w:t>
            </w:r>
          </w:p>
        </w:tc>
      </w:tr>
      <w:tr w:rsidR="002E3C27" w:rsidRPr="00513CA5" w14:paraId="7D5404FF" w14:textId="77777777" w:rsidTr="001C3606">
        <w:trPr>
          <w:trHeight w:val="238"/>
          <w:jc w:val="center"/>
        </w:trPr>
        <w:tc>
          <w:tcPr>
            <w:tcW w:w="1439" w:type="dxa"/>
          </w:tcPr>
          <w:p w14:paraId="168468E5" w14:textId="77777777" w:rsidR="002E3C27" w:rsidRPr="00513CA5" w:rsidRDefault="002E3C27" w:rsidP="001C3606">
            <w:pPr>
              <w:ind w:left="2160" w:hanging="2160"/>
              <w:rPr>
                <w:rFonts w:ascii="Arial" w:hAnsi="Arial" w:cs="Arial"/>
                <w:color w:val="000000" w:themeColor="text1"/>
                <w:sz w:val="18"/>
                <w:szCs w:val="18"/>
              </w:rPr>
            </w:pPr>
            <w:r w:rsidRPr="00513CA5">
              <w:rPr>
                <w:rFonts w:ascii="Arial" w:hAnsi="Arial" w:cs="Arial"/>
                <w:color w:val="000000" w:themeColor="text1"/>
                <w:sz w:val="18"/>
                <w:szCs w:val="18"/>
              </w:rPr>
              <w:t>Motivation</w:t>
            </w:r>
          </w:p>
        </w:tc>
        <w:tc>
          <w:tcPr>
            <w:tcW w:w="7741" w:type="dxa"/>
          </w:tcPr>
          <w:p w14:paraId="70B8D1C2" w14:textId="77777777" w:rsidR="002E3C27" w:rsidRPr="00513CA5" w:rsidRDefault="002E3C27" w:rsidP="001C3606">
            <w:pPr>
              <w:rPr>
                <w:rFonts w:ascii="Arial" w:hAnsi="Arial" w:cs="Arial"/>
                <w:iCs/>
                <w:color w:val="000000" w:themeColor="text1"/>
                <w:sz w:val="18"/>
                <w:szCs w:val="18"/>
              </w:rPr>
            </w:pPr>
            <w:r w:rsidRPr="00513CA5">
              <w:rPr>
                <w:rFonts w:ascii="Arial" w:hAnsi="Arial" w:cs="Arial"/>
                <w:iCs/>
                <w:color w:val="000000" w:themeColor="text1"/>
                <w:sz w:val="18"/>
                <w:szCs w:val="18"/>
              </w:rPr>
              <w:t>To develop basics knowledge on Operating system design and principles.</w:t>
            </w:r>
          </w:p>
        </w:tc>
      </w:tr>
      <w:tr w:rsidR="002E3C27" w:rsidRPr="00513CA5" w14:paraId="2601D366" w14:textId="77777777" w:rsidTr="001C3606">
        <w:trPr>
          <w:trHeight w:val="238"/>
          <w:jc w:val="center"/>
        </w:trPr>
        <w:tc>
          <w:tcPr>
            <w:tcW w:w="9180" w:type="dxa"/>
            <w:gridSpan w:val="2"/>
          </w:tcPr>
          <w:p w14:paraId="1B509EDA" w14:textId="77777777" w:rsidR="002E3C27" w:rsidRPr="00513CA5" w:rsidRDefault="002E3C27" w:rsidP="001C3606">
            <w:pPr>
              <w:rPr>
                <w:rFonts w:ascii="Arial" w:hAnsi="Arial" w:cs="Arial"/>
                <w:color w:val="000000" w:themeColor="text1"/>
                <w:sz w:val="18"/>
                <w:szCs w:val="18"/>
              </w:rPr>
            </w:pPr>
            <w:r w:rsidRPr="00513CA5">
              <w:rPr>
                <w:rFonts w:ascii="Arial" w:hAnsi="Arial" w:cs="Arial"/>
                <w:color w:val="000000" w:themeColor="text1"/>
                <w:sz w:val="18"/>
                <w:szCs w:val="18"/>
              </w:rPr>
              <w:t>Course Objective:</w:t>
            </w:r>
          </w:p>
          <w:p w14:paraId="7EEAE08A" w14:textId="77777777" w:rsidR="002E3C27" w:rsidRPr="00513CA5"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To achieve high-level understanding of the structure and design of operating systems, their applications and services; and the relationships between its functional components.</w:t>
            </w:r>
          </w:p>
          <w:p w14:paraId="13B51C0D" w14:textId="77777777" w:rsidR="002E3C27" w:rsidRPr="00513CA5" w:rsidRDefault="002E3C27" w:rsidP="001C3606">
            <w:pPr>
              <w:jc w:val="both"/>
              <w:rPr>
                <w:rFonts w:ascii="Arial" w:hAnsi="Arial" w:cs="Arial"/>
                <w:iCs/>
                <w:color w:val="000000" w:themeColor="text1"/>
                <w:sz w:val="18"/>
                <w:szCs w:val="18"/>
              </w:rPr>
            </w:pPr>
          </w:p>
        </w:tc>
      </w:tr>
    </w:tbl>
    <w:p w14:paraId="2F17BE22" w14:textId="77777777" w:rsidR="002E3C27" w:rsidRPr="00C8718E" w:rsidRDefault="002E3C27" w:rsidP="002E3C27">
      <w:pPr>
        <w:autoSpaceDE w:val="0"/>
        <w:autoSpaceDN w:val="0"/>
        <w:adjustRightInd w:val="0"/>
        <w:jc w:val="center"/>
        <w:rPr>
          <w:rFonts w:ascii="Arial" w:hAnsi="Arial" w:cs="Arial"/>
          <w:b/>
          <w:bCs/>
          <w:color w:val="000000" w:themeColor="text1"/>
          <w:sz w:val="18"/>
          <w:szCs w:val="18"/>
        </w:rPr>
      </w:pPr>
      <w:r w:rsidRPr="00C8718E">
        <w:rPr>
          <w:rFonts w:ascii="Arial" w:hAnsi="Arial" w:cs="Arial"/>
          <w:b/>
          <w:bCs/>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513CA5" w14:paraId="01A12F0D" w14:textId="77777777" w:rsidTr="001C3606">
        <w:trPr>
          <w:trHeight w:val="877"/>
          <w:jc w:val="center"/>
        </w:trPr>
        <w:tc>
          <w:tcPr>
            <w:tcW w:w="646" w:type="dxa"/>
            <w:vAlign w:val="center"/>
          </w:tcPr>
          <w:p w14:paraId="3CE5DC2B"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 No.</w:t>
            </w:r>
          </w:p>
        </w:tc>
        <w:tc>
          <w:tcPr>
            <w:tcW w:w="1827" w:type="dxa"/>
            <w:vAlign w:val="center"/>
          </w:tcPr>
          <w:p w14:paraId="593C31D7"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 Statement</w:t>
            </w:r>
          </w:p>
        </w:tc>
        <w:tc>
          <w:tcPr>
            <w:tcW w:w="2292" w:type="dxa"/>
            <w:vAlign w:val="center"/>
          </w:tcPr>
          <w:p w14:paraId="7550E53C"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Corresponding PO</w:t>
            </w:r>
          </w:p>
        </w:tc>
        <w:tc>
          <w:tcPr>
            <w:tcW w:w="1051" w:type="dxa"/>
            <w:vAlign w:val="center"/>
          </w:tcPr>
          <w:p w14:paraId="3B7730B9"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Domain / level of learning taxonomy</w:t>
            </w:r>
          </w:p>
        </w:tc>
        <w:tc>
          <w:tcPr>
            <w:tcW w:w="1747" w:type="dxa"/>
            <w:vAlign w:val="center"/>
          </w:tcPr>
          <w:p w14:paraId="669501D8"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Delivery methods and activities</w:t>
            </w:r>
          </w:p>
        </w:tc>
        <w:tc>
          <w:tcPr>
            <w:tcW w:w="1612" w:type="dxa"/>
            <w:vAlign w:val="center"/>
          </w:tcPr>
          <w:p w14:paraId="7D74B719"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Assessment tools</w:t>
            </w:r>
          </w:p>
        </w:tc>
      </w:tr>
      <w:tr w:rsidR="002E3C27" w:rsidRPr="00513CA5" w14:paraId="66ACFF6A" w14:textId="77777777" w:rsidTr="001C3606">
        <w:trPr>
          <w:trHeight w:val="1646"/>
          <w:jc w:val="center"/>
        </w:trPr>
        <w:tc>
          <w:tcPr>
            <w:tcW w:w="646" w:type="dxa"/>
            <w:vAlign w:val="center"/>
          </w:tcPr>
          <w:p w14:paraId="1F96A7AB"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CO1</w:t>
            </w:r>
          </w:p>
        </w:tc>
        <w:tc>
          <w:tcPr>
            <w:tcW w:w="1827" w:type="dxa"/>
            <w:vAlign w:val="center"/>
          </w:tcPr>
          <w:p w14:paraId="71AB0976" w14:textId="77777777" w:rsidR="002E3C27" w:rsidRPr="00513CA5" w:rsidRDefault="002E3C27" w:rsidP="001C3606">
            <w:pPr>
              <w:pStyle w:val="ListParagraph"/>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B71B33">
              <w:rPr>
                <w:rFonts w:ascii="Arial" w:hAnsi="Arial" w:cs="Arial"/>
                <w:b/>
                <w:bCs/>
                <w:color w:val="000000" w:themeColor="text1"/>
                <w:sz w:val="18"/>
                <w:szCs w:val="18"/>
              </w:rPr>
              <w:t>explain</w:t>
            </w:r>
            <w:r w:rsidRPr="00513CA5">
              <w:rPr>
                <w:rFonts w:ascii="Arial" w:hAnsi="Arial" w:cs="Arial"/>
                <w:color w:val="000000" w:themeColor="text1"/>
                <w:sz w:val="18"/>
                <w:szCs w:val="18"/>
              </w:rPr>
              <w:t xml:space="preserve"> responsibilities of contemporary operating system; the structure of operating systems, </w:t>
            </w:r>
          </w:p>
        </w:tc>
        <w:tc>
          <w:tcPr>
            <w:tcW w:w="2292" w:type="dxa"/>
            <w:vAlign w:val="center"/>
          </w:tcPr>
          <w:p w14:paraId="4996DE01" w14:textId="77777777" w:rsidR="002E3C27" w:rsidRPr="004E294B" w:rsidRDefault="002E3C27" w:rsidP="001C3606">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Engineering knowledge (PO1)</w:t>
            </w:r>
          </w:p>
        </w:tc>
        <w:tc>
          <w:tcPr>
            <w:tcW w:w="1051" w:type="dxa"/>
            <w:vAlign w:val="center"/>
          </w:tcPr>
          <w:p w14:paraId="3BCF9E69"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Cognitive domain – level 3</w:t>
            </w:r>
          </w:p>
        </w:tc>
        <w:tc>
          <w:tcPr>
            <w:tcW w:w="1747" w:type="dxa"/>
            <w:vAlign w:val="center"/>
          </w:tcPr>
          <w:p w14:paraId="26FCF804"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9969843"/>
              </w:sdtPr>
              <w:sdtContent>
                <w:sdt>
                  <w:sdtPr>
                    <w:rPr>
                      <w:rFonts w:ascii="Arial" w:hAnsi="Arial" w:cs="Arial"/>
                      <w:iCs/>
                      <w:color w:val="000000" w:themeColor="text1"/>
                      <w:sz w:val="18"/>
                      <w:szCs w:val="18"/>
                    </w:rPr>
                    <w:id w:val="219822"/>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Lecture Note</w:t>
            </w:r>
          </w:p>
          <w:p w14:paraId="51C36B12"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6741511"/>
              </w:sdtPr>
              <w:sdtContent>
                <w:sdt>
                  <w:sdtPr>
                    <w:rPr>
                      <w:rFonts w:ascii="Arial" w:hAnsi="Arial" w:cs="Arial"/>
                      <w:iCs/>
                      <w:color w:val="000000" w:themeColor="text1"/>
                      <w:sz w:val="18"/>
                      <w:szCs w:val="18"/>
                    </w:rPr>
                    <w:id w:val="219823"/>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Text Book</w:t>
            </w:r>
          </w:p>
          <w:p w14:paraId="50EF8587"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447343"/>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Audio/Video</w:t>
            </w:r>
          </w:p>
          <w:p w14:paraId="0FE26CC7"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6515487"/>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Web Material</w:t>
            </w:r>
          </w:p>
          <w:p w14:paraId="7C73D4DF"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9794046"/>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Journal paper</w:t>
            </w:r>
          </w:p>
        </w:tc>
        <w:tc>
          <w:tcPr>
            <w:tcW w:w="1612" w:type="dxa"/>
            <w:vAlign w:val="center"/>
          </w:tcPr>
          <w:p w14:paraId="02BA7344"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691552"/>
              </w:sdtPr>
              <w:sdtContent>
                <w:sdt>
                  <w:sdtPr>
                    <w:rPr>
                      <w:rFonts w:ascii="Arial" w:hAnsi="Arial" w:cs="Arial"/>
                      <w:iCs/>
                      <w:color w:val="000000" w:themeColor="text1"/>
                      <w:sz w:val="18"/>
                      <w:szCs w:val="18"/>
                    </w:rPr>
                    <w:id w:val="220423"/>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Class Test</w:t>
            </w:r>
          </w:p>
          <w:p w14:paraId="45E49BBE"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2652448"/>
              </w:sdtPr>
              <w:sdtContent>
                <w:sdt>
                  <w:sdtPr>
                    <w:rPr>
                      <w:rFonts w:ascii="Arial" w:hAnsi="Arial" w:cs="Arial"/>
                      <w:iCs/>
                      <w:color w:val="000000" w:themeColor="text1"/>
                      <w:sz w:val="18"/>
                      <w:szCs w:val="18"/>
                    </w:rPr>
                    <w:id w:val="220425"/>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Final Exam</w:t>
            </w:r>
          </w:p>
          <w:p w14:paraId="6E37B006"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9404466"/>
              </w:sdtPr>
              <w:sdtContent>
                <w:sdt>
                  <w:sdtPr>
                    <w:rPr>
                      <w:rFonts w:ascii="Arial" w:hAnsi="Arial" w:cs="Arial"/>
                      <w:iCs/>
                      <w:color w:val="000000" w:themeColor="text1"/>
                      <w:sz w:val="18"/>
                      <w:szCs w:val="18"/>
                    </w:rPr>
                    <w:id w:val="220427"/>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Assignment </w:t>
            </w:r>
          </w:p>
          <w:p w14:paraId="6968CB84"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6063296"/>
              </w:sdtPr>
              <w:sdtContent>
                <w:sdt>
                  <w:sdtPr>
                    <w:rPr>
                      <w:rFonts w:ascii="Arial" w:hAnsi="Arial" w:cs="Arial"/>
                      <w:iCs/>
                      <w:color w:val="000000" w:themeColor="text1"/>
                      <w:sz w:val="18"/>
                      <w:szCs w:val="18"/>
                    </w:rPr>
                    <w:id w:val="220429"/>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Participation</w:t>
            </w:r>
          </w:p>
          <w:p w14:paraId="7454722C" w14:textId="77777777" w:rsidR="002E3C27" w:rsidRPr="00513CA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99893906"/>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Presentation</w:t>
            </w:r>
          </w:p>
        </w:tc>
      </w:tr>
      <w:tr w:rsidR="002E3C27" w:rsidRPr="00513CA5" w14:paraId="4A8447F2" w14:textId="77777777" w:rsidTr="001C3606">
        <w:trPr>
          <w:trHeight w:val="1583"/>
          <w:jc w:val="center"/>
        </w:trPr>
        <w:tc>
          <w:tcPr>
            <w:tcW w:w="646" w:type="dxa"/>
            <w:vAlign w:val="center"/>
          </w:tcPr>
          <w:p w14:paraId="15CF620C"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CO2</w:t>
            </w:r>
          </w:p>
        </w:tc>
        <w:tc>
          <w:tcPr>
            <w:tcW w:w="1827" w:type="dxa"/>
            <w:vAlign w:val="center"/>
          </w:tcPr>
          <w:p w14:paraId="4FF12659" w14:textId="77777777" w:rsidR="002E3C27" w:rsidRPr="00513CA5"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B71B33">
              <w:rPr>
                <w:rFonts w:ascii="Arial" w:hAnsi="Arial" w:cs="Arial"/>
                <w:b/>
                <w:bCs/>
                <w:color w:val="000000" w:themeColor="text1"/>
                <w:sz w:val="18"/>
                <w:szCs w:val="18"/>
              </w:rPr>
              <w:t xml:space="preserve">explain </w:t>
            </w:r>
            <w:r w:rsidRPr="00513CA5">
              <w:rPr>
                <w:rFonts w:ascii="Arial" w:hAnsi="Arial" w:cs="Arial"/>
                <w:color w:val="000000" w:themeColor="text1"/>
                <w:sz w:val="18"/>
                <w:szCs w:val="18"/>
              </w:rPr>
              <w:t>operating system design and its impact on application system design and performance.</w:t>
            </w:r>
          </w:p>
        </w:tc>
        <w:tc>
          <w:tcPr>
            <w:tcW w:w="2292" w:type="dxa"/>
            <w:vAlign w:val="center"/>
          </w:tcPr>
          <w:p w14:paraId="715902D0" w14:textId="77777777" w:rsidR="002E3C27" w:rsidRPr="004E294B" w:rsidRDefault="002E3C27" w:rsidP="001C3606">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Engineering knowledge</w:t>
            </w:r>
          </w:p>
          <w:p w14:paraId="7ECDE7A2" w14:textId="77777777" w:rsidR="002E3C27" w:rsidRPr="004E294B" w:rsidRDefault="002E3C27" w:rsidP="001C3606">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(PO1)</w:t>
            </w:r>
          </w:p>
        </w:tc>
        <w:tc>
          <w:tcPr>
            <w:tcW w:w="1051" w:type="dxa"/>
            <w:vAlign w:val="center"/>
          </w:tcPr>
          <w:p w14:paraId="3C3C3EA4"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Cognitive domain – level 5</w:t>
            </w:r>
          </w:p>
        </w:tc>
        <w:tc>
          <w:tcPr>
            <w:tcW w:w="1747" w:type="dxa"/>
            <w:vAlign w:val="center"/>
          </w:tcPr>
          <w:p w14:paraId="6E3BFF1A"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1886583"/>
              </w:sdtPr>
              <w:sdtContent>
                <w:sdt>
                  <w:sdtPr>
                    <w:rPr>
                      <w:rFonts w:ascii="Arial" w:hAnsi="Arial" w:cs="Arial"/>
                      <w:iCs/>
                      <w:color w:val="000000" w:themeColor="text1"/>
                      <w:sz w:val="18"/>
                      <w:szCs w:val="18"/>
                    </w:rPr>
                    <w:id w:val="219824"/>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Lecture Note</w:t>
            </w:r>
          </w:p>
          <w:p w14:paraId="0EB68D5F"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8429679"/>
              </w:sdtPr>
              <w:sdtContent>
                <w:sdt>
                  <w:sdtPr>
                    <w:rPr>
                      <w:rFonts w:ascii="Arial" w:hAnsi="Arial" w:cs="Arial"/>
                      <w:iCs/>
                      <w:color w:val="000000" w:themeColor="text1"/>
                      <w:sz w:val="18"/>
                      <w:szCs w:val="18"/>
                    </w:rPr>
                    <w:id w:val="219825"/>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Text Book</w:t>
            </w:r>
          </w:p>
          <w:p w14:paraId="0C5A31FB"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947463"/>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Audio/Video</w:t>
            </w:r>
          </w:p>
          <w:p w14:paraId="7B3C340F"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46115136"/>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Web Material</w:t>
            </w:r>
          </w:p>
          <w:p w14:paraId="4FA62766" w14:textId="77777777" w:rsidR="002E3C27" w:rsidRPr="00513CA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009092180"/>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Journal paper</w:t>
            </w:r>
          </w:p>
        </w:tc>
        <w:tc>
          <w:tcPr>
            <w:tcW w:w="1612" w:type="dxa"/>
            <w:vAlign w:val="center"/>
          </w:tcPr>
          <w:p w14:paraId="344248F3"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335798"/>
              </w:sdtPr>
              <w:sdtContent>
                <w:sdt>
                  <w:sdtPr>
                    <w:rPr>
                      <w:rFonts w:ascii="Arial" w:hAnsi="Arial" w:cs="Arial"/>
                      <w:iCs/>
                      <w:color w:val="000000" w:themeColor="text1"/>
                      <w:sz w:val="18"/>
                      <w:szCs w:val="18"/>
                    </w:rPr>
                    <w:id w:val="220325"/>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Class Test</w:t>
            </w:r>
          </w:p>
          <w:p w14:paraId="6DF56465"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3616691"/>
              </w:sdtPr>
              <w:sdtContent>
                <w:sdt>
                  <w:sdtPr>
                    <w:rPr>
                      <w:rFonts w:ascii="Arial" w:hAnsi="Arial" w:cs="Arial"/>
                      <w:iCs/>
                      <w:color w:val="000000" w:themeColor="text1"/>
                      <w:sz w:val="18"/>
                      <w:szCs w:val="18"/>
                    </w:rPr>
                    <w:id w:val="220327"/>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Final Exam</w:t>
            </w:r>
          </w:p>
          <w:p w14:paraId="7A1979E3"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2538695"/>
              </w:sdtPr>
              <w:sdtContent>
                <w:sdt>
                  <w:sdtPr>
                    <w:rPr>
                      <w:rFonts w:ascii="Arial" w:hAnsi="Arial" w:cs="Arial"/>
                      <w:iCs/>
                      <w:color w:val="000000" w:themeColor="text1"/>
                      <w:sz w:val="18"/>
                      <w:szCs w:val="18"/>
                    </w:rPr>
                    <w:id w:val="220323"/>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Assignment</w:t>
            </w:r>
          </w:p>
          <w:p w14:paraId="3E65FBC4"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2760276"/>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Participation</w:t>
            </w:r>
          </w:p>
          <w:p w14:paraId="6978633F"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4897801"/>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Presentation</w:t>
            </w:r>
          </w:p>
        </w:tc>
      </w:tr>
      <w:tr w:rsidR="002E3C27" w:rsidRPr="00513CA5" w14:paraId="50F9F9B5" w14:textId="77777777" w:rsidTr="001C3606">
        <w:trPr>
          <w:trHeight w:val="1700"/>
          <w:jc w:val="center"/>
        </w:trPr>
        <w:tc>
          <w:tcPr>
            <w:tcW w:w="646" w:type="dxa"/>
            <w:vAlign w:val="center"/>
          </w:tcPr>
          <w:p w14:paraId="4FC8E382"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CO3</w:t>
            </w:r>
          </w:p>
        </w:tc>
        <w:tc>
          <w:tcPr>
            <w:tcW w:w="1827" w:type="dxa"/>
            <w:vAlign w:val="center"/>
          </w:tcPr>
          <w:p w14:paraId="68CCCED6" w14:textId="77777777" w:rsidR="002E3C27" w:rsidRPr="00513CA5"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B71B33">
              <w:rPr>
                <w:rFonts w:ascii="Arial" w:hAnsi="Arial" w:cs="Arial"/>
                <w:b/>
                <w:bCs/>
                <w:color w:val="000000" w:themeColor="text1"/>
                <w:sz w:val="18"/>
                <w:szCs w:val="18"/>
              </w:rPr>
              <w:t>analyze</w:t>
            </w:r>
            <w:r>
              <w:rPr>
                <w:rFonts w:ascii="Arial" w:hAnsi="Arial" w:cs="Arial"/>
                <w:color w:val="000000" w:themeColor="text1"/>
                <w:sz w:val="18"/>
                <w:szCs w:val="18"/>
              </w:rPr>
              <w:t xml:space="preserve"> and </w:t>
            </w:r>
            <w:r w:rsidRPr="00B71B33">
              <w:rPr>
                <w:rFonts w:ascii="Arial" w:hAnsi="Arial" w:cs="Arial"/>
                <w:b/>
                <w:bCs/>
                <w:color w:val="000000" w:themeColor="text1"/>
                <w:sz w:val="18"/>
                <w:szCs w:val="18"/>
              </w:rPr>
              <w:t xml:space="preserve">evaluate </w:t>
            </w:r>
            <w:r w:rsidRPr="00513CA5">
              <w:rPr>
                <w:rFonts w:ascii="Arial" w:hAnsi="Arial" w:cs="Arial"/>
                <w:color w:val="000000" w:themeColor="text1"/>
                <w:sz w:val="18"/>
                <w:szCs w:val="18"/>
              </w:rPr>
              <w:t>operating system features</w:t>
            </w:r>
          </w:p>
        </w:tc>
        <w:tc>
          <w:tcPr>
            <w:tcW w:w="2292" w:type="dxa"/>
            <w:vAlign w:val="center"/>
          </w:tcPr>
          <w:p w14:paraId="1427D511" w14:textId="77777777" w:rsidR="002E3C27" w:rsidRPr="004E294B" w:rsidRDefault="002E3C27" w:rsidP="001C3606">
            <w:pPr>
              <w:pStyle w:val="ListParagraph"/>
              <w:spacing w:after="0" w:line="240" w:lineRule="auto"/>
              <w:ind w:left="0"/>
              <w:jc w:val="center"/>
              <w:rPr>
                <w:rFonts w:ascii="Arial" w:hAnsi="Arial" w:cs="Arial"/>
                <w:b/>
                <w:bCs/>
                <w:color w:val="000000" w:themeColor="text1"/>
                <w:sz w:val="18"/>
                <w:szCs w:val="18"/>
              </w:rPr>
            </w:pPr>
            <w:r w:rsidRPr="004E294B">
              <w:rPr>
                <w:rFonts w:ascii="Arial" w:hAnsi="Arial" w:cs="Arial"/>
                <w:b/>
                <w:bCs/>
                <w:color w:val="000000" w:themeColor="text1"/>
                <w:sz w:val="18"/>
                <w:szCs w:val="18"/>
              </w:rPr>
              <w:t>Engineering knowledge</w:t>
            </w:r>
            <w:r>
              <w:rPr>
                <w:rFonts w:ascii="Arial" w:hAnsi="Arial" w:cs="Arial"/>
                <w:b/>
                <w:bCs/>
                <w:color w:val="000000" w:themeColor="text1"/>
                <w:sz w:val="18"/>
                <w:szCs w:val="18"/>
              </w:rPr>
              <w:t xml:space="preserve"> </w:t>
            </w:r>
            <w:r w:rsidRPr="004E294B">
              <w:rPr>
                <w:rFonts w:ascii="Arial" w:hAnsi="Arial" w:cs="Arial"/>
                <w:b/>
                <w:bCs/>
                <w:color w:val="000000" w:themeColor="text1"/>
                <w:sz w:val="18"/>
                <w:szCs w:val="18"/>
              </w:rPr>
              <w:t>(PO1)</w:t>
            </w:r>
          </w:p>
        </w:tc>
        <w:tc>
          <w:tcPr>
            <w:tcW w:w="1051" w:type="dxa"/>
            <w:vAlign w:val="center"/>
          </w:tcPr>
          <w:p w14:paraId="5725A12D" w14:textId="77777777" w:rsidR="002E3C27" w:rsidRPr="00513CA5" w:rsidRDefault="002E3C27" w:rsidP="001C3606">
            <w:pPr>
              <w:jc w:val="center"/>
              <w:rPr>
                <w:rFonts w:ascii="Arial" w:hAnsi="Arial" w:cs="Arial"/>
                <w:color w:val="000000" w:themeColor="text1"/>
                <w:sz w:val="18"/>
                <w:szCs w:val="18"/>
              </w:rPr>
            </w:pPr>
            <w:r w:rsidRPr="00513CA5">
              <w:rPr>
                <w:rFonts w:ascii="Arial" w:hAnsi="Arial" w:cs="Arial"/>
                <w:color w:val="000000" w:themeColor="text1"/>
                <w:sz w:val="18"/>
                <w:szCs w:val="18"/>
              </w:rPr>
              <w:t>Cognitive domain – level 5</w:t>
            </w:r>
          </w:p>
        </w:tc>
        <w:tc>
          <w:tcPr>
            <w:tcW w:w="1747" w:type="dxa"/>
            <w:vAlign w:val="center"/>
          </w:tcPr>
          <w:p w14:paraId="59A5176F"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9068435"/>
              </w:sdtPr>
              <w:sdtContent>
                <w:sdt>
                  <w:sdtPr>
                    <w:rPr>
                      <w:rFonts w:ascii="Arial" w:hAnsi="Arial" w:cs="Arial"/>
                      <w:iCs/>
                      <w:color w:val="000000" w:themeColor="text1"/>
                      <w:sz w:val="18"/>
                      <w:szCs w:val="18"/>
                    </w:rPr>
                    <w:id w:val="219826"/>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Lecture Note</w:t>
            </w:r>
          </w:p>
          <w:p w14:paraId="2D80E03B"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8593510"/>
              </w:sdtPr>
              <w:sdtContent>
                <w:sdt>
                  <w:sdtPr>
                    <w:rPr>
                      <w:rFonts w:ascii="Arial" w:hAnsi="Arial" w:cs="Arial"/>
                      <w:iCs/>
                      <w:color w:val="000000" w:themeColor="text1"/>
                      <w:sz w:val="18"/>
                      <w:szCs w:val="18"/>
                    </w:rPr>
                    <w:id w:val="219827"/>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Text Book</w:t>
            </w:r>
          </w:p>
          <w:p w14:paraId="44270848"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7350818"/>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Audio/Video</w:t>
            </w:r>
          </w:p>
          <w:p w14:paraId="28758B9F"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43540909"/>
              </w:sdtPr>
              <w:sdtContent>
                <w:sdt>
                  <w:sdtPr>
                    <w:rPr>
                      <w:rFonts w:ascii="Arial" w:hAnsi="Arial" w:cs="Arial"/>
                      <w:iCs/>
                      <w:color w:val="000000" w:themeColor="text1"/>
                      <w:sz w:val="18"/>
                      <w:szCs w:val="18"/>
                    </w:rPr>
                    <w:id w:val="220321"/>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Web Material</w:t>
            </w:r>
          </w:p>
          <w:p w14:paraId="407A27F5" w14:textId="77777777" w:rsidR="002E3C27" w:rsidRPr="00513CA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74979126"/>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Journal paper</w:t>
            </w:r>
          </w:p>
        </w:tc>
        <w:tc>
          <w:tcPr>
            <w:tcW w:w="1612" w:type="dxa"/>
            <w:vAlign w:val="center"/>
          </w:tcPr>
          <w:p w14:paraId="295BA9A3"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9497954"/>
              </w:sdtPr>
              <w:sdtContent>
                <w:sdt>
                  <w:sdtPr>
                    <w:rPr>
                      <w:rFonts w:ascii="Arial" w:hAnsi="Arial" w:cs="Arial"/>
                      <w:iCs/>
                      <w:color w:val="000000" w:themeColor="text1"/>
                      <w:sz w:val="18"/>
                      <w:szCs w:val="18"/>
                    </w:rPr>
                    <w:id w:val="220317"/>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Class Test</w:t>
            </w:r>
          </w:p>
          <w:p w14:paraId="3C879E91"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1827158"/>
              </w:sdtPr>
              <w:sdtContent>
                <w:sdt>
                  <w:sdtPr>
                    <w:rPr>
                      <w:rFonts w:ascii="Arial" w:hAnsi="Arial" w:cs="Arial"/>
                      <w:iCs/>
                      <w:color w:val="000000" w:themeColor="text1"/>
                      <w:sz w:val="18"/>
                      <w:szCs w:val="18"/>
                    </w:rPr>
                    <w:id w:val="220319"/>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Final Exam</w:t>
            </w:r>
          </w:p>
          <w:p w14:paraId="39DAFE0A"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2067346"/>
              </w:sdtPr>
              <w:sdtContent>
                <w:sdt>
                  <w:sdtPr>
                    <w:rPr>
                      <w:rFonts w:ascii="Arial" w:hAnsi="Arial" w:cs="Arial"/>
                      <w:iCs/>
                      <w:color w:val="000000" w:themeColor="text1"/>
                      <w:sz w:val="18"/>
                      <w:szCs w:val="18"/>
                    </w:rPr>
                    <w:id w:val="220315"/>
                  </w:sdtPr>
                  <w:sdtContent>
                    <w:r w:rsidR="002E3C27" w:rsidRPr="00513CA5">
                      <w:rPr>
                        <w:rFonts w:ascii="MS Gothic" w:eastAsia="MS Gothic" w:hAnsi="MS Gothic" w:cs="MS Gothic" w:hint="eastAsia"/>
                        <w:iCs/>
                        <w:color w:val="000000" w:themeColor="text1"/>
                        <w:sz w:val="18"/>
                        <w:szCs w:val="18"/>
                      </w:rPr>
                      <w:t>☒</w:t>
                    </w:r>
                  </w:sdtContent>
                </w:sdt>
              </w:sdtContent>
            </w:sdt>
            <w:r w:rsidR="002E3C27" w:rsidRPr="00513CA5">
              <w:rPr>
                <w:rFonts w:ascii="Arial" w:hAnsi="Arial" w:cs="Arial"/>
                <w:color w:val="000000" w:themeColor="text1"/>
                <w:sz w:val="18"/>
                <w:szCs w:val="18"/>
              </w:rPr>
              <w:t xml:space="preserve">  Assignment </w:t>
            </w:r>
          </w:p>
          <w:p w14:paraId="2150858D" w14:textId="77777777" w:rsidR="002E3C27" w:rsidRPr="00513CA5"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4783173"/>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Participation</w:t>
            </w:r>
          </w:p>
          <w:p w14:paraId="29202361" w14:textId="77777777" w:rsidR="002E3C27" w:rsidRPr="00513CA5"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68173151"/>
              </w:sdtPr>
              <w:sdtContent>
                <w:r w:rsidR="002E3C27" w:rsidRPr="00513CA5">
                  <w:rPr>
                    <w:rFonts w:ascii="MS Gothic" w:eastAsia="MS Gothic" w:hAnsi="MS Gothic" w:cs="MS Gothic" w:hint="eastAsia"/>
                    <w:color w:val="000000" w:themeColor="text1"/>
                    <w:sz w:val="18"/>
                    <w:szCs w:val="18"/>
                  </w:rPr>
                  <w:t>☐</w:t>
                </w:r>
              </w:sdtContent>
            </w:sdt>
            <w:r w:rsidR="002E3C27" w:rsidRPr="00513CA5">
              <w:rPr>
                <w:rFonts w:ascii="Arial" w:hAnsi="Arial" w:cs="Arial"/>
                <w:color w:val="000000" w:themeColor="text1"/>
                <w:sz w:val="18"/>
                <w:szCs w:val="18"/>
              </w:rPr>
              <w:t xml:space="preserve">  Presentation</w:t>
            </w:r>
          </w:p>
        </w:tc>
      </w:tr>
    </w:tbl>
    <w:p w14:paraId="20ED7ACF" w14:textId="77777777" w:rsidR="002E3C27" w:rsidRPr="00513CA5" w:rsidRDefault="002E3C27" w:rsidP="002E3C27">
      <w:pPr>
        <w:autoSpaceDE w:val="0"/>
        <w:autoSpaceDN w:val="0"/>
        <w:adjustRightInd w:val="0"/>
        <w:jc w:val="center"/>
        <w:rPr>
          <w:rFonts w:ascii="Arial" w:hAnsi="Arial" w:cs="Arial"/>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513CA5" w14:paraId="400CAE44" w14:textId="77777777" w:rsidTr="001C3606">
        <w:trPr>
          <w:jc w:val="center"/>
        </w:trPr>
        <w:tc>
          <w:tcPr>
            <w:tcW w:w="9127" w:type="dxa"/>
          </w:tcPr>
          <w:p w14:paraId="518D19CF" w14:textId="77777777" w:rsidR="002E3C27" w:rsidRPr="004E294B" w:rsidRDefault="002E3C27" w:rsidP="001C3606">
            <w:pPr>
              <w:rPr>
                <w:rFonts w:ascii="Arial" w:hAnsi="Arial" w:cs="Arial"/>
                <w:b/>
                <w:bCs/>
                <w:color w:val="000000" w:themeColor="text1"/>
                <w:sz w:val="18"/>
                <w:szCs w:val="18"/>
              </w:rPr>
            </w:pPr>
            <w:r w:rsidRPr="004E294B">
              <w:rPr>
                <w:rFonts w:ascii="Arial" w:hAnsi="Arial" w:cs="Arial"/>
                <w:b/>
                <w:bCs/>
                <w:color w:val="000000" w:themeColor="text1"/>
                <w:sz w:val="18"/>
                <w:szCs w:val="18"/>
              </w:rPr>
              <w:t>Assessment and Marks Distribution:</w:t>
            </w:r>
          </w:p>
          <w:p w14:paraId="2D240666" w14:textId="77777777" w:rsidR="002E3C27" w:rsidRPr="00513CA5" w:rsidRDefault="002E3C27" w:rsidP="001C3606">
            <w:pPr>
              <w:rPr>
                <w:rFonts w:ascii="Arial" w:hAnsi="Arial" w:cs="Arial"/>
                <w:color w:val="000000" w:themeColor="text1"/>
                <w:sz w:val="18"/>
                <w:szCs w:val="18"/>
              </w:rPr>
            </w:pPr>
            <w:r w:rsidRPr="00513CA5">
              <w:rPr>
                <w:rFonts w:ascii="Arial" w:hAnsi="Arial" w:cs="Arial"/>
                <w:color w:val="000000" w:themeColor="text1"/>
                <w:sz w:val="18"/>
                <w:szCs w:val="18"/>
              </w:rPr>
              <w:t>Students will be assessed on the basis of their overall performance in all the exams, class tests, assignments, and class participation. Final numeric reward will be the compilation of:</w:t>
            </w:r>
          </w:p>
          <w:p w14:paraId="5A16359E" w14:textId="77777777" w:rsidR="002E3C27" w:rsidRPr="00513CA5" w:rsidRDefault="002E3C27" w:rsidP="001C3606">
            <w:pPr>
              <w:rPr>
                <w:rFonts w:ascii="Arial" w:hAnsi="Arial" w:cs="Arial"/>
                <w:color w:val="000000" w:themeColor="text1"/>
                <w:sz w:val="18"/>
                <w:szCs w:val="18"/>
              </w:rPr>
            </w:pPr>
            <w:r w:rsidRPr="00513CA5">
              <w:rPr>
                <w:rFonts w:ascii="Arial" w:hAnsi="Arial" w:cs="Arial"/>
                <w:color w:val="000000" w:themeColor="text1"/>
                <w:sz w:val="18"/>
                <w:szCs w:val="18"/>
              </w:rPr>
              <w:tab/>
              <w:t>Class tests + Assignments due in different times of the semester (</w:t>
            </w:r>
            <w:r>
              <w:rPr>
                <w:rFonts w:ascii="Arial" w:hAnsi="Arial" w:cs="Arial"/>
                <w:color w:val="000000" w:themeColor="text1"/>
                <w:sz w:val="18"/>
                <w:szCs w:val="18"/>
              </w:rPr>
              <w:t>15%</w:t>
            </w:r>
            <w:r w:rsidRPr="00513CA5">
              <w:rPr>
                <w:rFonts w:ascii="Arial" w:hAnsi="Arial" w:cs="Arial"/>
                <w:color w:val="000000" w:themeColor="text1"/>
                <w:sz w:val="18"/>
                <w:szCs w:val="18"/>
              </w:rPr>
              <w:t>)</w:t>
            </w:r>
          </w:p>
          <w:p w14:paraId="2113E1F1" w14:textId="77777777" w:rsidR="002E3C27" w:rsidRPr="00513CA5" w:rsidRDefault="002E3C27" w:rsidP="001C3606">
            <w:pPr>
              <w:rPr>
                <w:rFonts w:ascii="Arial" w:hAnsi="Arial" w:cs="Arial"/>
                <w:color w:val="000000" w:themeColor="text1"/>
                <w:sz w:val="18"/>
                <w:szCs w:val="18"/>
              </w:rPr>
            </w:pPr>
            <w:r w:rsidRPr="00513CA5">
              <w:rPr>
                <w:rFonts w:ascii="Arial" w:hAnsi="Arial" w:cs="Arial"/>
                <w:color w:val="000000" w:themeColor="text1"/>
                <w:sz w:val="18"/>
                <w:szCs w:val="18"/>
              </w:rPr>
              <w:tab/>
              <w:t>A comprehensive final exam (</w:t>
            </w:r>
            <w:r>
              <w:rPr>
                <w:rFonts w:ascii="Arial" w:hAnsi="Arial" w:cs="Arial"/>
                <w:color w:val="000000" w:themeColor="text1"/>
                <w:sz w:val="18"/>
                <w:szCs w:val="18"/>
              </w:rPr>
              <w:t>80%</w:t>
            </w:r>
            <w:r w:rsidRPr="00513CA5">
              <w:rPr>
                <w:rFonts w:ascii="Arial" w:hAnsi="Arial" w:cs="Arial"/>
                <w:color w:val="000000" w:themeColor="text1"/>
                <w:sz w:val="18"/>
                <w:szCs w:val="18"/>
              </w:rPr>
              <w:t xml:space="preserve">), Total Time: 3 hours. </w:t>
            </w:r>
          </w:p>
          <w:p w14:paraId="12CF917A" w14:textId="77777777" w:rsidR="002E3C27" w:rsidRPr="00513CA5" w:rsidRDefault="002E3C27" w:rsidP="001C3606">
            <w:pPr>
              <w:rPr>
                <w:rFonts w:ascii="Arial" w:hAnsi="Arial" w:cs="Arial"/>
                <w:color w:val="000000" w:themeColor="text1"/>
                <w:sz w:val="18"/>
                <w:szCs w:val="18"/>
              </w:rPr>
            </w:pPr>
            <w:r w:rsidRPr="00513CA5">
              <w:rPr>
                <w:rFonts w:ascii="Arial" w:hAnsi="Arial" w:cs="Arial"/>
                <w:color w:val="000000" w:themeColor="text1"/>
                <w:sz w:val="18"/>
                <w:szCs w:val="18"/>
              </w:rPr>
              <w:tab/>
              <w:t>A class participation mark (</w:t>
            </w:r>
            <w:r>
              <w:rPr>
                <w:rFonts w:ascii="Arial" w:hAnsi="Arial" w:cs="Arial"/>
                <w:color w:val="000000" w:themeColor="text1"/>
                <w:sz w:val="18"/>
                <w:szCs w:val="18"/>
              </w:rPr>
              <w:t>5%</w:t>
            </w:r>
            <w:r w:rsidRPr="00513CA5">
              <w:rPr>
                <w:rFonts w:ascii="Arial" w:hAnsi="Arial" w:cs="Arial"/>
                <w:color w:val="000000" w:themeColor="text1"/>
                <w:sz w:val="18"/>
                <w:szCs w:val="18"/>
              </w:rPr>
              <w:t>).</w:t>
            </w:r>
          </w:p>
        </w:tc>
      </w:tr>
      <w:tr w:rsidR="002E3C27" w:rsidRPr="00513CA5" w14:paraId="30AF941C" w14:textId="77777777" w:rsidTr="001C3606">
        <w:trPr>
          <w:jc w:val="center"/>
        </w:trPr>
        <w:tc>
          <w:tcPr>
            <w:tcW w:w="9127" w:type="dxa"/>
          </w:tcPr>
          <w:p w14:paraId="41864257" w14:textId="77777777" w:rsidR="002E3C27" w:rsidRPr="00513CA5" w:rsidRDefault="002E3C27" w:rsidP="001C3606">
            <w:pPr>
              <w:spacing w:after="120"/>
              <w:rPr>
                <w:rFonts w:ascii="Arial" w:hAnsi="Arial" w:cs="Arial"/>
                <w:iCs/>
                <w:color w:val="000000" w:themeColor="text1"/>
                <w:sz w:val="18"/>
                <w:szCs w:val="18"/>
              </w:rPr>
            </w:pPr>
          </w:p>
          <w:p w14:paraId="56ABE310" w14:textId="77777777" w:rsidR="002E3C27" w:rsidRPr="004E294B" w:rsidRDefault="002E3C27" w:rsidP="001C3606">
            <w:pPr>
              <w:spacing w:after="120"/>
              <w:rPr>
                <w:rFonts w:ascii="Arial" w:hAnsi="Arial" w:cs="Arial"/>
                <w:b/>
                <w:bCs/>
                <w:iCs/>
                <w:color w:val="000000" w:themeColor="text1"/>
                <w:sz w:val="18"/>
                <w:szCs w:val="18"/>
              </w:rPr>
            </w:pPr>
            <w:r w:rsidRPr="004E294B">
              <w:rPr>
                <w:rFonts w:ascii="Arial" w:hAnsi="Arial" w:cs="Arial"/>
                <w:b/>
                <w:bCs/>
                <w:iCs/>
                <w:color w:val="000000" w:themeColor="text1"/>
                <w:sz w:val="18"/>
                <w:szCs w:val="18"/>
              </w:rPr>
              <w:t>Course Contents:</w:t>
            </w:r>
          </w:p>
          <w:p w14:paraId="1B32C664"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Introduction: Introduction to OS, operating system functions, evaluation of O.S., Different types of O.S.: batch, multi-tasking, time-sharing, real-time, distributed, parallel.</w:t>
            </w:r>
          </w:p>
          <w:p w14:paraId="05F19B2F" w14:textId="77777777" w:rsidR="002E3C27" w:rsidRPr="00513CA5" w:rsidRDefault="002E3C27" w:rsidP="001C3606">
            <w:pPr>
              <w:jc w:val="both"/>
              <w:rPr>
                <w:rFonts w:ascii="Arial" w:hAnsi="Arial" w:cs="Arial"/>
                <w:color w:val="000000" w:themeColor="text1"/>
                <w:sz w:val="18"/>
                <w:szCs w:val="18"/>
              </w:rPr>
            </w:pPr>
          </w:p>
          <w:p w14:paraId="20DB1E09" w14:textId="77777777" w:rsidR="002E3C27" w:rsidRPr="00513CA5"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System Structure: Computer system operation, I/O structure, storage structure, storage hierarchy, different types of protections, operating system structure (simple, layered, virtual machine), operating system services, system calls.</w:t>
            </w:r>
          </w:p>
          <w:p w14:paraId="111C0F72"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Process Management: Processes Concept, process scheduling, operations on processes, co-operating processes, inter-process communication.</w:t>
            </w:r>
          </w:p>
          <w:p w14:paraId="7C894986" w14:textId="77777777" w:rsidR="002E3C27" w:rsidRPr="00513CA5" w:rsidRDefault="002E3C27" w:rsidP="001C3606">
            <w:pPr>
              <w:jc w:val="both"/>
              <w:rPr>
                <w:rFonts w:ascii="Arial" w:hAnsi="Arial" w:cs="Arial"/>
                <w:color w:val="000000" w:themeColor="text1"/>
                <w:sz w:val="18"/>
                <w:szCs w:val="18"/>
              </w:rPr>
            </w:pPr>
          </w:p>
          <w:p w14:paraId="39D693F7"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Threads: Overview of threads, benefits of threads, user and kernel threads.</w:t>
            </w:r>
          </w:p>
          <w:p w14:paraId="77F72EFD" w14:textId="77777777" w:rsidR="002E3C27" w:rsidRPr="00513CA5" w:rsidRDefault="002E3C27" w:rsidP="001C3606">
            <w:pPr>
              <w:jc w:val="both"/>
              <w:rPr>
                <w:rFonts w:ascii="Arial" w:hAnsi="Arial" w:cs="Arial"/>
                <w:color w:val="000000" w:themeColor="text1"/>
                <w:sz w:val="18"/>
                <w:szCs w:val="18"/>
              </w:rPr>
            </w:pPr>
          </w:p>
          <w:p w14:paraId="60D28BF5"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CPU scheduling: Scheduling criteria, preemptive &amp; non-preemptive scheduling, scheduling algorithms (FCFS, SJF, RR, Priority, multi-level queue, feedback queue), evaluations of algorithms, multi-processor scheduling, process affinity.</w:t>
            </w:r>
          </w:p>
          <w:p w14:paraId="08500D26" w14:textId="77777777" w:rsidR="002E3C27" w:rsidRPr="00513CA5" w:rsidRDefault="002E3C27" w:rsidP="001C3606">
            <w:pPr>
              <w:jc w:val="both"/>
              <w:rPr>
                <w:rFonts w:ascii="Arial" w:hAnsi="Arial" w:cs="Arial"/>
                <w:color w:val="000000" w:themeColor="text1"/>
                <w:sz w:val="18"/>
                <w:szCs w:val="18"/>
              </w:rPr>
            </w:pPr>
          </w:p>
          <w:p w14:paraId="021527CD"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Process Synchronization: Race condition, critical section problem, critical region, synchronization hardware, classical problems of synchronization, semaphores.</w:t>
            </w:r>
          </w:p>
          <w:p w14:paraId="00A49168" w14:textId="77777777" w:rsidR="002E3C27" w:rsidRPr="00513CA5" w:rsidRDefault="002E3C27" w:rsidP="001C3606">
            <w:pPr>
              <w:jc w:val="both"/>
              <w:rPr>
                <w:rFonts w:ascii="Arial" w:hAnsi="Arial" w:cs="Arial"/>
                <w:color w:val="000000" w:themeColor="text1"/>
                <w:sz w:val="18"/>
                <w:szCs w:val="18"/>
              </w:rPr>
            </w:pPr>
          </w:p>
          <w:p w14:paraId="446B0386"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 xml:space="preserve">Deadlocks: </w:t>
            </w:r>
            <w:proofErr w:type="gramStart"/>
            <w:r w:rsidRPr="00513CA5">
              <w:rPr>
                <w:rFonts w:ascii="Arial" w:hAnsi="Arial" w:cs="Arial"/>
                <w:color w:val="000000" w:themeColor="text1"/>
                <w:sz w:val="18"/>
                <w:szCs w:val="18"/>
              </w:rPr>
              <w:t>System  model</w:t>
            </w:r>
            <w:proofErr w:type="gramEnd"/>
            <w:r w:rsidRPr="00513CA5">
              <w:rPr>
                <w:rFonts w:ascii="Arial" w:hAnsi="Arial" w:cs="Arial"/>
                <w:color w:val="000000" w:themeColor="text1"/>
                <w:sz w:val="18"/>
                <w:szCs w:val="18"/>
              </w:rPr>
              <w:t>, deadlock characterization, methods for handling deadlocks, deadlock prevention, deadlock avoidance, deadlock detection, recovery from deadlock.</w:t>
            </w:r>
          </w:p>
          <w:p w14:paraId="5872F3C1" w14:textId="77777777" w:rsidR="002E3C27" w:rsidRPr="00513CA5" w:rsidRDefault="002E3C27" w:rsidP="001C3606">
            <w:pPr>
              <w:jc w:val="both"/>
              <w:rPr>
                <w:rFonts w:ascii="Arial" w:hAnsi="Arial" w:cs="Arial"/>
                <w:color w:val="000000" w:themeColor="text1"/>
                <w:sz w:val="18"/>
                <w:szCs w:val="18"/>
              </w:rPr>
            </w:pPr>
          </w:p>
          <w:p w14:paraId="4CFE162B"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Storage Management: Memory Management: Background, logical vs. physical address space, swapping, contiguous memory allocation, paging, segmentation, segmentation with paging.</w:t>
            </w:r>
          </w:p>
          <w:p w14:paraId="4AA54E68" w14:textId="77777777" w:rsidR="002E3C27" w:rsidRPr="00513CA5" w:rsidRDefault="002E3C27" w:rsidP="001C3606">
            <w:pPr>
              <w:jc w:val="both"/>
              <w:rPr>
                <w:rFonts w:ascii="Arial" w:hAnsi="Arial" w:cs="Arial"/>
                <w:color w:val="000000" w:themeColor="text1"/>
                <w:sz w:val="18"/>
                <w:szCs w:val="18"/>
              </w:rPr>
            </w:pPr>
          </w:p>
          <w:p w14:paraId="42BDBD01"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Virtual Memory: Background, demand paging, page fault handling, page replacement, page replacement algorithms, allocation of frames, thrashing.</w:t>
            </w:r>
          </w:p>
          <w:p w14:paraId="0408A54F" w14:textId="77777777" w:rsidR="002E3C27" w:rsidRPr="00513CA5" w:rsidRDefault="002E3C27" w:rsidP="001C3606">
            <w:pPr>
              <w:jc w:val="both"/>
              <w:rPr>
                <w:rFonts w:ascii="Arial" w:hAnsi="Arial" w:cs="Arial"/>
                <w:color w:val="000000" w:themeColor="text1"/>
                <w:sz w:val="18"/>
                <w:szCs w:val="18"/>
              </w:rPr>
            </w:pPr>
          </w:p>
          <w:p w14:paraId="5ABA8849"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lastRenderedPageBreak/>
              <w:t>File Systems: File concept, access methods, directory structure, file system structure, allocation methods (contiguous, linked, indexed), free-space management (bit vector, linked list, grouping), directory implementation (linear list, hash table), efficiency &amp; performance.</w:t>
            </w:r>
          </w:p>
          <w:p w14:paraId="410B4863" w14:textId="77777777" w:rsidR="002E3C27" w:rsidRPr="00513CA5" w:rsidRDefault="002E3C27" w:rsidP="001C3606">
            <w:pPr>
              <w:jc w:val="both"/>
              <w:rPr>
                <w:rFonts w:ascii="Arial" w:hAnsi="Arial" w:cs="Arial"/>
                <w:color w:val="000000" w:themeColor="text1"/>
                <w:sz w:val="18"/>
                <w:szCs w:val="18"/>
              </w:rPr>
            </w:pPr>
          </w:p>
          <w:p w14:paraId="68E4DF12"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I/O Management: I/O hardware, polling, interrupts, DMA, application I/O interface (block and character devices, network devices, clocks and timers, blocking and non-blocking I/O), kernel I/O subsystem (scheduling, buffering, caching, spooling and device reservation, error handling), performance.</w:t>
            </w:r>
          </w:p>
          <w:p w14:paraId="2F4E9EF7" w14:textId="77777777" w:rsidR="002E3C27" w:rsidRPr="00513CA5" w:rsidRDefault="002E3C27" w:rsidP="001C3606">
            <w:pPr>
              <w:jc w:val="both"/>
              <w:rPr>
                <w:rFonts w:ascii="Arial" w:hAnsi="Arial" w:cs="Arial"/>
                <w:color w:val="000000" w:themeColor="text1"/>
                <w:sz w:val="18"/>
                <w:szCs w:val="18"/>
              </w:rPr>
            </w:pPr>
          </w:p>
          <w:p w14:paraId="76353302"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Disk Management: Disk reliability, disk formatting, boot block, bad blocks.</w:t>
            </w:r>
          </w:p>
          <w:p w14:paraId="71F2C64A" w14:textId="77777777" w:rsidR="002E3C27" w:rsidRPr="00513CA5" w:rsidRDefault="002E3C27" w:rsidP="001C3606">
            <w:pPr>
              <w:jc w:val="both"/>
              <w:rPr>
                <w:rFonts w:ascii="Arial" w:hAnsi="Arial" w:cs="Arial"/>
                <w:color w:val="000000" w:themeColor="text1"/>
                <w:sz w:val="18"/>
                <w:szCs w:val="18"/>
              </w:rPr>
            </w:pPr>
          </w:p>
          <w:p w14:paraId="09ADFAC0" w14:textId="77777777" w:rsidR="002E3C27" w:rsidRDefault="002E3C27" w:rsidP="001C3606">
            <w:pPr>
              <w:jc w:val="both"/>
              <w:rPr>
                <w:rFonts w:ascii="Arial" w:hAnsi="Arial" w:cs="Arial"/>
                <w:color w:val="000000" w:themeColor="text1"/>
                <w:sz w:val="18"/>
                <w:szCs w:val="18"/>
              </w:rPr>
            </w:pPr>
            <w:r w:rsidRPr="00513CA5">
              <w:rPr>
                <w:rFonts w:ascii="Arial" w:hAnsi="Arial" w:cs="Arial"/>
                <w:color w:val="000000" w:themeColor="text1"/>
                <w:sz w:val="18"/>
                <w:szCs w:val="18"/>
              </w:rPr>
              <w:t>Protection &amp; Security: Goals of protection, domain of protection, security problem, authentication, one time password, program threats, system threats, threat monitoring, encryption.</w:t>
            </w:r>
          </w:p>
          <w:p w14:paraId="72794095" w14:textId="77777777" w:rsidR="002E3C27" w:rsidRPr="00513CA5" w:rsidRDefault="002E3C27" w:rsidP="001C3606">
            <w:pPr>
              <w:jc w:val="both"/>
              <w:rPr>
                <w:rFonts w:ascii="Arial" w:hAnsi="Arial" w:cs="Arial"/>
                <w:color w:val="000000" w:themeColor="text1"/>
                <w:sz w:val="18"/>
                <w:szCs w:val="18"/>
              </w:rPr>
            </w:pPr>
          </w:p>
        </w:tc>
      </w:tr>
    </w:tbl>
    <w:p w14:paraId="5AD1B2F0" w14:textId="77777777" w:rsidR="002E3C27" w:rsidRPr="00F13220" w:rsidRDefault="002E3C27" w:rsidP="002E3C27">
      <w:pPr>
        <w:rPr>
          <w:rFonts w:ascii="Arial" w:hAnsi="Arial" w:cs="Arial"/>
          <w:b/>
          <w:bCs/>
          <w:color w:val="000000" w:themeColor="text1"/>
          <w:spacing w:val="-3"/>
          <w:sz w:val="18"/>
          <w:szCs w:val="18"/>
        </w:rPr>
      </w:pPr>
      <w:r w:rsidRPr="00F13220">
        <w:rPr>
          <w:rFonts w:ascii="Arial" w:hAnsi="Arial" w:cs="Arial"/>
          <w:b/>
          <w:bCs/>
          <w:color w:val="000000" w:themeColor="text1"/>
          <w:spacing w:val="-3"/>
          <w:sz w:val="18"/>
          <w:szCs w:val="18"/>
        </w:rPr>
        <w:lastRenderedPageBreak/>
        <w:t>Text Book:</w:t>
      </w:r>
    </w:p>
    <w:tbl>
      <w:tblPr>
        <w:tblW w:w="4889" w:type="pct"/>
        <w:jc w:val="center"/>
        <w:tblLook w:val="0000" w:firstRow="0" w:lastRow="0" w:firstColumn="0" w:lastColumn="0" w:noHBand="0" w:noVBand="0"/>
      </w:tblPr>
      <w:tblGrid>
        <w:gridCol w:w="361"/>
        <w:gridCol w:w="2431"/>
        <w:gridCol w:w="264"/>
        <w:gridCol w:w="5981"/>
      </w:tblGrid>
      <w:tr w:rsidR="002E3C27" w:rsidRPr="00513CA5" w14:paraId="70685415" w14:textId="77777777" w:rsidTr="001C3606">
        <w:trPr>
          <w:jc w:val="center"/>
        </w:trPr>
        <w:tc>
          <w:tcPr>
            <w:tcW w:w="200" w:type="pct"/>
          </w:tcPr>
          <w:p w14:paraId="39CA86F1"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1.</w:t>
            </w:r>
          </w:p>
        </w:tc>
        <w:tc>
          <w:tcPr>
            <w:tcW w:w="1345" w:type="pct"/>
          </w:tcPr>
          <w:p w14:paraId="29A798A7" w14:textId="77777777" w:rsidR="002E3C27" w:rsidRPr="00513CA5" w:rsidRDefault="002E3C27" w:rsidP="001C3606">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 xml:space="preserve">A. </w:t>
            </w:r>
            <w:proofErr w:type="spellStart"/>
            <w:r w:rsidRPr="00513CA5">
              <w:rPr>
                <w:rFonts w:ascii="Arial" w:hAnsi="Arial" w:cs="Arial"/>
                <w:color w:val="000000" w:themeColor="text1"/>
                <w:sz w:val="18"/>
                <w:szCs w:val="18"/>
              </w:rPr>
              <w:t>Silberschatz</w:t>
            </w:r>
            <w:proofErr w:type="spellEnd"/>
            <w:r w:rsidRPr="00513CA5">
              <w:rPr>
                <w:rFonts w:ascii="Arial" w:hAnsi="Arial" w:cs="Arial"/>
                <w:color w:val="000000" w:themeColor="text1"/>
                <w:sz w:val="18"/>
                <w:szCs w:val="18"/>
              </w:rPr>
              <w:t>, P. B. Galvin, Greg Gagne</w:t>
            </w:r>
          </w:p>
        </w:tc>
        <w:tc>
          <w:tcPr>
            <w:tcW w:w="146" w:type="pct"/>
          </w:tcPr>
          <w:p w14:paraId="1D9814FD"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309" w:type="pct"/>
          </w:tcPr>
          <w:p w14:paraId="6E69EAF9" w14:textId="77777777" w:rsidR="002E3C27" w:rsidRPr="00513CA5" w:rsidRDefault="002E3C27" w:rsidP="001C3606">
            <w:pPr>
              <w:suppressAutoHyphens/>
              <w:rPr>
                <w:rFonts w:ascii="Arial" w:hAnsi="Arial" w:cs="Arial"/>
                <w:color w:val="000000" w:themeColor="text1"/>
                <w:sz w:val="18"/>
                <w:szCs w:val="18"/>
              </w:rPr>
            </w:pPr>
            <w:r w:rsidRPr="00F13220">
              <w:rPr>
                <w:rFonts w:ascii="Arial" w:hAnsi="Arial" w:cs="Arial"/>
                <w:b/>
                <w:bCs/>
                <w:color w:val="000000" w:themeColor="text1"/>
                <w:sz w:val="18"/>
                <w:szCs w:val="18"/>
              </w:rPr>
              <w:t>Operating Systems Concepts</w:t>
            </w:r>
            <w:r w:rsidRPr="00513CA5">
              <w:rPr>
                <w:rFonts w:ascii="Arial" w:hAnsi="Arial" w:cs="Arial"/>
                <w:color w:val="000000" w:themeColor="text1"/>
                <w:sz w:val="18"/>
                <w:szCs w:val="18"/>
              </w:rPr>
              <w:t xml:space="preserve">, </w:t>
            </w:r>
            <w:r w:rsidRPr="00513CA5">
              <w:rPr>
                <w:rFonts w:ascii="Arial" w:hAnsi="Arial" w:cs="Arial"/>
                <w:i/>
                <w:iCs/>
                <w:color w:val="000000" w:themeColor="text1"/>
                <w:sz w:val="18"/>
                <w:szCs w:val="18"/>
              </w:rPr>
              <w:t>Wiley Publisher</w:t>
            </w:r>
            <w:r w:rsidRPr="00513CA5">
              <w:rPr>
                <w:rFonts w:ascii="Arial" w:hAnsi="Arial" w:cs="Arial"/>
                <w:color w:val="000000" w:themeColor="text1"/>
                <w:sz w:val="18"/>
                <w:szCs w:val="18"/>
              </w:rPr>
              <w:t>.</w:t>
            </w:r>
          </w:p>
        </w:tc>
      </w:tr>
      <w:tr w:rsidR="002E3C27" w:rsidRPr="00513CA5" w14:paraId="00EDF785" w14:textId="77777777" w:rsidTr="001C3606">
        <w:trPr>
          <w:jc w:val="center"/>
        </w:trPr>
        <w:tc>
          <w:tcPr>
            <w:tcW w:w="200" w:type="pct"/>
          </w:tcPr>
          <w:p w14:paraId="6D6E8CC2"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2.</w:t>
            </w:r>
          </w:p>
        </w:tc>
        <w:tc>
          <w:tcPr>
            <w:tcW w:w="1345" w:type="pct"/>
          </w:tcPr>
          <w:p w14:paraId="451AD44E" w14:textId="77777777" w:rsidR="002E3C27" w:rsidRPr="00513CA5" w:rsidRDefault="002E3C27" w:rsidP="001C3606">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Donovan</w:t>
            </w:r>
            <w:r w:rsidRPr="00513CA5">
              <w:rPr>
                <w:rFonts w:ascii="Arial" w:hAnsi="Arial" w:cs="Arial"/>
                <w:color w:val="000000" w:themeColor="text1"/>
                <w:sz w:val="18"/>
                <w:szCs w:val="18"/>
              </w:rPr>
              <w:tab/>
            </w:r>
          </w:p>
        </w:tc>
        <w:tc>
          <w:tcPr>
            <w:tcW w:w="146" w:type="pct"/>
          </w:tcPr>
          <w:p w14:paraId="314F887B"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309" w:type="pct"/>
          </w:tcPr>
          <w:p w14:paraId="5333AFD9" w14:textId="77777777" w:rsidR="002E3C27" w:rsidRPr="00513CA5" w:rsidRDefault="002E3C27" w:rsidP="001C3606">
            <w:pPr>
              <w:suppressAutoHyphens/>
              <w:rPr>
                <w:rFonts w:ascii="Arial" w:hAnsi="Arial" w:cs="Arial"/>
                <w:color w:val="000000" w:themeColor="text1"/>
                <w:spacing w:val="-3"/>
                <w:sz w:val="18"/>
                <w:szCs w:val="18"/>
              </w:rPr>
            </w:pPr>
            <w:r w:rsidRPr="00F13220">
              <w:rPr>
                <w:rFonts w:ascii="Arial" w:hAnsi="Arial" w:cs="Arial"/>
                <w:b/>
                <w:bCs/>
                <w:color w:val="000000" w:themeColor="text1"/>
                <w:sz w:val="18"/>
                <w:szCs w:val="18"/>
              </w:rPr>
              <w:t>Systems Programming</w:t>
            </w:r>
            <w:r w:rsidRPr="00513CA5">
              <w:rPr>
                <w:rFonts w:ascii="Arial" w:hAnsi="Arial" w:cs="Arial"/>
                <w:color w:val="000000" w:themeColor="text1"/>
                <w:sz w:val="18"/>
                <w:szCs w:val="18"/>
              </w:rPr>
              <w:t>,</w:t>
            </w:r>
            <w:r w:rsidRPr="00513CA5">
              <w:rPr>
                <w:rFonts w:ascii="Arial" w:hAnsi="Arial" w:cs="Arial"/>
                <w:i/>
                <w:iCs/>
                <w:color w:val="000000" w:themeColor="text1"/>
                <w:sz w:val="18"/>
                <w:szCs w:val="18"/>
              </w:rPr>
              <w:t xml:space="preserve"> McGraw-Hill.</w:t>
            </w:r>
          </w:p>
        </w:tc>
      </w:tr>
    </w:tbl>
    <w:p w14:paraId="443D5B12" w14:textId="77777777" w:rsidR="002E3C27" w:rsidRPr="00513CA5" w:rsidRDefault="002E3C27" w:rsidP="002E3C27">
      <w:pPr>
        <w:jc w:val="center"/>
        <w:rPr>
          <w:rFonts w:ascii="Arial" w:hAnsi="Arial" w:cs="Arial"/>
          <w:color w:val="000000" w:themeColor="text1"/>
          <w:spacing w:val="-3"/>
          <w:sz w:val="18"/>
          <w:szCs w:val="18"/>
        </w:rPr>
      </w:pPr>
    </w:p>
    <w:p w14:paraId="00DB8C66" w14:textId="77777777" w:rsidR="002E3C27" w:rsidRPr="00F13220" w:rsidRDefault="002E3C27" w:rsidP="002E3C27">
      <w:pPr>
        <w:rPr>
          <w:rFonts w:ascii="Arial" w:hAnsi="Arial" w:cs="Arial"/>
          <w:b/>
          <w:bCs/>
          <w:color w:val="000000" w:themeColor="text1"/>
          <w:spacing w:val="-3"/>
          <w:sz w:val="18"/>
          <w:szCs w:val="18"/>
        </w:rPr>
      </w:pPr>
      <w:r w:rsidRPr="00F13220">
        <w:rPr>
          <w:rFonts w:ascii="Arial" w:hAnsi="Arial" w:cs="Arial"/>
          <w:b/>
          <w:bCs/>
          <w:color w:val="000000" w:themeColor="text1"/>
          <w:spacing w:val="-3"/>
          <w:sz w:val="18"/>
          <w:szCs w:val="18"/>
        </w:rPr>
        <w:t>Books Recommended:</w:t>
      </w:r>
    </w:p>
    <w:tbl>
      <w:tblPr>
        <w:tblW w:w="4813" w:type="pct"/>
        <w:jc w:val="center"/>
        <w:tblLook w:val="0000" w:firstRow="0" w:lastRow="0" w:firstColumn="0" w:lastColumn="0" w:noHBand="0" w:noVBand="0"/>
      </w:tblPr>
      <w:tblGrid>
        <w:gridCol w:w="361"/>
        <w:gridCol w:w="2432"/>
        <w:gridCol w:w="264"/>
        <w:gridCol w:w="5839"/>
      </w:tblGrid>
      <w:tr w:rsidR="002E3C27" w:rsidRPr="00513CA5" w14:paraId="2DB7F1D5" w14:textId="77777777" w:rsidTr="001C3606">
        <w:trPr>
          <w:trHeight w:val="196"/>
          <w:jc w:val="center"/>
        </w:trPr>
        <w:tc>
          <w:tcPr>
            <w:tcW w:w="203" w:type="pct"/>
          </w:tcPr>
          <w:p w14:paraId="01A5CF3E"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1.</w:t>
            </w:r>
          </w:p>
        </w:tc>
        <w:tc>
          <w:tcPr>
            <w:tcW w:w="1367" w:type="pct"/>
          </w:tcPr>
          <w:p w14:paraId="510C3B1D" w14:textId="77777777" w:rsidR="002E3C27" w:rsidRPr="00513CA5" w:rsidRDefault="002E3C27" w:rsidP="001C3606">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A. S. Tanenbaum</w:t>
            </w:r>
          </w:p>
        </w:tc>
        <w:tc>
          <w:tcPr>
            <w:tcW w:w="148" w:type="pct"/>
          </w:tcPr>
          <w:p w14:paraId="5D44B8B6"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282" w:type="pct"/>
          </w:tcPr>
          <w:p w14:paraId="306F024C" w14:textId="77777777" w:rsidR="002E3C27" w:rsidRPr="00513CA5" w:rsidRDefault="002E3C27" w:rsidP="001C3606">
            <w:pPr>
              <w:suppressAutoHyphens/>
              <w:rPr>
                <w:rFonts w:ascii="Arial" w:hAnsi="Arial" w:cs="Arial"/>
                <w:color w:val="000000" w:themeColor="text1"/>
                <w:spacing w:val="-3"/>
                <w:sz w:val="18"/>
                <w:szCs w:val="18"/>
              </w:rPr>
            </w:pPr>
            <w:r w:rsidRPr="00F13220">
              <w:rPr>
                <w:rFonts w:ascii="Arial" w:hAnsi="Arial" w:cs="Arial"/>
                <w:b/>
                <w:bCs/>
                <w:color w:val="000000" w:themeColor="text1"/>
                <w:sz w:val="18"/>
                <w:szCs w:val="18"/>
              </w:rPr>
              <w:t>Modern Operating Systems</w:t>
            </w:r>
            <w:r w:rsidRPr="00513CA5">
              <w:rPr>
                <w:rFonts w:ascii="Arial" w:hAnsi="Arial" w:cs="Arial"/>
                <w:color w:val="000000" w:themeColor="text1"/>
                <w:sz w:val="18"/>
                <w:szCs w:val="18"/>
              </w:rPr>
              <w:t xml:space="preserve">, </w:t>
            </w:r>
            <w:r w:rsidRPr="00513CA5">
              <w:rPr>
                <w:rFonts w:ascii="Arial" w:hAnsi="Arial" w:cs="Arial"/>
                <w:i/>
                <w:iCs/>
                <w:color w:val="000000" w:themeColor="text1"/>
                <w:sz w:val="18"/>
                <w:szCs w:val="18"/>
              </w:rPr>
              <w:t>Prentice-Hall</w:t>
            </w:r>
          </w:p>
        </w:tc>
      </w:tr>
      <w:tr w:rsidR="002E3C27" w:rsidRPr="00513CA5" w14:paraId="7798E47C" w14:textId="77777777" w:rsidTr="001C3606">
        <w:trPr>
          <w:trHeight w:val="109"/>
          <w:jc w:val="center"/>
        </w:trPr>
        <w:tc>
          <w:tcPr>
            <w:tcW w:w="203" w:type="pct"/>
          </w:tcPr>
          <w:p w14:paraId="04C53227"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2.</w:t>
            </w:r>
          </w:p>
        </w:tc>
        <w:tc>
          <w:tcPr>
            <w:tcW w:w="1367" w:type="pct"/>
          </w:tcPr>
          <w:p w14:paraId="1C21B75F" w14:textId="77777777" w:rsidR="002E3C27" w:rsidRPr="00513CA5" w:rsidRDefault="002E3C27" w:rsidP="001C3606">
            <w:pPr>
              <w:suppressAutoHyphens/>
              <w:rPr>
                <w:rFonts w:ascii="Arial" w:hAnsi="Arial" w:cs="Arial"/>
                <w:color w:val="000000" w:themeColor="text1"/>
                <w:spacing w:val="-3"/>
                <w:sz w:val="18"/>
                <w:szCs w:val="18"/>
              </w:rPr>
            </w:pPr>
            <w:r w:rsidRPr="00513CA5">
              <w:rPr>
                <w:rFonts w:ascii="Arial" w:hAnsi="Arial" w:cs="Arial"/>
                <w:color w:val="000000" w:themeColor="text1"/>
                <w:sz w:val="18"/>
                <w:szCs w:val="18"/>
              </w:rPr>
              <w:t>Terrence</w:t>
            </w:r>
          </w:p>
        </w:tc>
        <w:tc>
          <w:tcPr>
            <w:tcW w:w="148" w:type="pct"/>
          </w:tcPr>
          <w:p w14:paraId="548469A3" w14:textId="77777777" w:rsidR="002E3C27" w:rsidRPr="00513CA5" w:rsidRDefault="002E3C27" w:rsidP="001C3606">
            <w:pPr>
              <w:suppressAutoHyphens/>
              <w:jc w:val="center"/>
              <w:rPr>
                <w:rFonts w:ascii="Arial" w:hAnsi="Arial" w:cs="Arial"/>
                <w:color w:val="000000" w:themeColor="text1"/>
                <w:spacing w:val="-3"/>
                <w:sz w:val="18"/>
                <w:szCs w:val="18"/>
              </w:rPr>
            </w:pPr>
            <w:r w:rsidRPr="00513CA5">
              <w:rPr>
                <w:rFonts w:ascii="Arial" w:hAnsi="Arial" w:cs="Arial"/>
                <w:color w:val="000000" w:themeColor="text1"/>
                <w:spacing w:val="-3"/>
                <w:sz w:val="18"/>
                <w:szCs w:val="18"/>
              </w:rPr>
              <w:t>:</w:t>
            </w:r>
          </w:p>
        </w:tc>
        <w:tc>
          <w:tcPr>
            <w:tcW w:w="3282" w:type="pct"/>
          </w:tcPr>
          <w:p w14:paraId="76D57FE8" w14:textId="77777777" w:rsidR="002E3C27" w:rsidRPr="00513CA5" w:rsidRDefault="002E3C27" w:rsidP="001C3606">
            <w:pPr>
              <w:suppressAutoHyphens/>
              <w:rPr>
                <w:rFonts w:ascii="Arial" w:hAnsi="Arial" w:cs="Arial"/>
                <w:color w:val="000000" w:themeColor="text1"/>
                <w:spacing w:val="-3"/>
                <w:sz w:val="18"/>
                <w:szCs w:val="18"/>
              </w:rPr>
            </w:pPr>
            <w:r w:rsidRPr="00F13220">
              <w:rPr>
                <w:rFonts w:ascii="Arial" w:hAnsi="Arial" w:cs="Arial"/>
                <w:b/>
                <w:bCs/>
                <w:color w:val="000000" w:themeColor="text1"/>
                <w:sz w:val="18"/>
                <w:szCs w:val="18"/>
              </w:rPr>
              <w:t>Unix System Programming in C++,</w:t>
            </w:r>
            <w:r w:rsidRPr="00513CA5">
              <w:rPr>
                <w:rFonts w:ascii="Arial" w:hAnsi="Arial" w:cs="Arial"/>
                <w:i/>
                <w:iCs/>
                <w:color w:val="000000" w:themeColor="text1"/>
                <w:sz w:val="18"/>
                <w:szCs w:val="18"/>
              </w:rPr>
              <w:t xml:space="preserve">Prentice Hall </w:t>
            </w:r>
            <w:r w:rsidRPr="00513CA5">
              <w:rPr>
                <w:rFonts w:ascii="Arial" w:hAnsi="Arial" w:cs="Arial"/>
                <w:color w:val="000000" w:themeColor="text1"/>
                <w:sz w:val="18"/>
                <w:szCs w:val="18"/>
              </w:rPr>
              <w:t>Publication</w:t>
            </w:r>
          </w:p>
        </w:tc>
      </w:tr>
    </w:tbl>
    <w:p w14:paraId="3F8256F8" w14:textId="77777777" w:rsidR="002E3C27" w:rsidRPr="00513CA5" w:rsidRDefault="002E3C27" w:rsidP="002E3C27">
      <w:pPr>
        <w:jc w:val="center"/>
        <w:rPr>
          <w:rFonts w:ascii="Arial" w:hAnsi="Arial" w:cs="Arial"/>
          <w:color w:val="000000" w:themeColor="text1"/>
          <w:sz w:val="18"/>
          <w:szCs w:val="18"/>
        </w:rPr>
      </w:pPr>
    </w:p>
    <w:p w14:paraId="064F2D8E" w14:textId="77777777" w:rsidR="002E3C27" w:rsidRPr="0037211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72116">
        <w:rPr>
          <w:rFonts w:ascii="Arial" w:hAnsi="Arial" w:cs="Arial"/>
          <w:b/>
          <w:bCs/>
          <w:iCs/>
          <w:sz w:val="18"/>
          <w:szCs w:val="18"/>
        </w:rPr>
        <w:t>CSE 3242: Operating Sy</w:t>
      </w:r>
      <w:r>
        <w:rPr>
          <w:rFonts w:ascii="Arial" w:hAnsi="Arial" w:cs="Arial"/>
          <w:b/>
          <w:bCs/>
          <w:iCs/>
          <w:sz w:val="18"/>
          <w:szCs w:val="18"/>
        </w:rPr>
        <w:t>stems Lab</w:t>
      </w:r>
    </w:p>
    <w:p w14:paraId="269362AD" w14:textId="77777777" w:rsidR="002E3C27" w:rsidRPr="0037211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72116">
        <w:rPr>
          <w:rFonts w:ascii="Arial" w:hAnsi="Arial" w:cs="Arial"/>
          <w:b/>
          <w:bCs/>
          <w:iCs/>
          <w:sz w:val="18"/>
          <w:szCs w:val="18"/>
        </w:rPr>
        <w:t xml:space="preserve">Credits: </w:t>
      </w:r>
      <w:r w:rsidRPr="00372116">
        <w:rPr>
          <w:rFonts w:ascii="Arial" w:hAnsi="Arial" w:cs="Arial"/>
          <w:iCs/>
          <w:sz w:val="18"/>
          <w:szCs w:val="18"/>
        </w:rPr>
        <w:t xml:space="preserve">1 </w:t>
      </w:r>
      <w:r w:rsidRPr="00372116">
        <w:rPr>
          <w:rFonts w:ascii="Arial" w:hAnsi="Arial" w:cs="Arial"/>
          <w:b/>
          <w:bCs/>
          <w:iCs/>
          <w:sz w:val="18"/>
          <w:szCs w:val="18"/>
        </w:rPr>
        <w:t xml:space="preserve">Contact Hours: </w:t>
      </w:r>
      <w:r w:rsidRPr="00372116">
        <w:rPr>
          <w:rFonts w:ascii="Arial" w:hAnsi="Arial" w:cs="Arial"/>
          <w:iCs/>
          <w:sz w:val="18"/>
          <w:szCs w:val="18"/>
        </w:rPr>
        <w:t>26</w:t>
      </w:r>
    </w:p>
    <w:p w14:paraId="7F3D4243" w14:textId="77777777" w:rsidR="002E3C27" w:rsidRPr="0037211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372116">
        <w:rPr>
          <w:rFonts w:ascii="Arial" w:hAnsi="Arial" w:cs="Arial"/>
          <w:b/>
          <w:bCs/>
          <w:iCs/>
          <w:sz w:val="18"/>
          <w:szCs w:val="18"/>
        </w:rPr>
        <w:t xml:space="preserve">Year: </w:t>
      </w:r>
      <w:proofErr w:type="gramStart"/>
      <w:r w:rsidRPr="00372116">
        <w:rPr>
          <w:rFonts w:ascii="Arial" w:hAnsi="Arial" w:cs="Arial"/>
          <w:iCs/>
          <w:sz w:val="18"/>
          <w:szCs w:val="18"/>
        </w:rPr>
        <w:t>Third</w:t>
      </w:r>
      <w:r w:rsidRPr="00372116">
        <w:rPr>
          <w:rFonts w:ascii="Arial" w:hAnsi="Arial" w:cs="Arial"/>
          <w:b/>
          <w:bCs/>
          <w:iCs/>
          <w:sz w:val="18"/>
          <w:szCs w:val="18"/>
        </w:rPr>
        <w:t xml:space="preserve">  Semester</w:t>
      </w:r>
      <w:proofErr w:type="gramEnd"/>
      <w:r w:rsidRPr="00372116">
        <w:rPr>
          <w:rFonts w:ascii="Arial" w:hAnsi="Arial" w:cs="Arial"/>
          <w:b/>
          <w:bCs/>
          <w:iCs/>
          <w:sz w:val="18"/>
          <w:szCs w:val="18"/>
        </w:rPr>
        <w:t xml:space="preserve">: </w:t>
      </w:r>
      <w:r w:rsidRPr="00372116">
        <w:rPr>
          <w:rFonts w:ascii="Arial" w:hAnsi="Arial" w:cs="Arial"/>
          <w:iCs/>
          <w:sz w:val="18"/>
          <w:szCs w:val="18"/>
        </w:rPr>
        <w:t>Even</w:t>
      </w:r>
    </w:p>
    <w:p w14:paraId="6C24061D" w14:textId="77777777" w:rsidR="002E3C27" w:rsidRPr="0037211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372116" w14:paraId="1E445E72" w14:textId="77777777" w:rsidTr="001C3606">
        <w:trPr>
          <w:jc w:val="center"/>
        </w:trPr>
        <w:tc>
          <w:tcPr>
            <w:tcW w:w="1439" w:type="dxa"/>
          </w:tcPr>
          <w:p w14:paraId="3D0B7774" w14:textId="77777777" w:rsidR="002E3C27" w:rsidRPr="00372116" w:rsidRDefault="002E3C27" w:rsidP="001C3606">
            <w:pPr>
              <w:rPr>
                <w:rFonts w:ascii="Arial" w:hAnsi="Arial" w:cs="Arial"/>
                <w:b/>
                <w:bCs/>
                <w:sz w:val="18"/>
                <w:szCs w:val="18"/>
              </w:rPr>
            </w:pPr>
            <w:r w:rsidRPr="00372116">
              <w:rPr>
                <w:rFonts w:ascii="Arial" w:hAnsi="Arial" w:cs="Arial"/>
                <w:b/>
                <w:sz w:val="18"/>
                <w:szCs w:val="18"/>
              </w:rPr>
              <w:t>Prerequisite:</w:t>
            </w:r>
          </w:p>
        </w:tc>
        <w:tc>
          <w:tcPr>
            <w:tcW w:w="7741" w:type="dxa"/>
          </w:tcPr>
          <w:p w14:paraId="7BF26CC9" w14:textId="77777777" w:rsidR="002E3C27" w:rsidRPr="00372116" w:rsidRDefault="002E3C27" w:rsidP="001C3606">
            <w:pPr>
              <w:rPr>
                <w:rFonts w:ascii="Arial" w:hAnsi="Arial" w:cs="Arial"/>
                <w:iCs/>
                <w:sz w:val="18"/>
                <w:szCs w:val="18"/>
              </w:rPr>
            </w:pPr>
            <w:r w:rsidRPr="006A0B77">
              <w:rPr>
                <w:rFonts w:ascii="Arial" w:hAnsi="Arial" w:cs="Arial"/>
                <w:iCs/>
                <w:sz w:val="18"/>
                <w:szCs w:val="18"/>
              </w:rPr>
              <w:t>CSE1111 Introduction to Computer Systems, CSE2121 Data Structure, CSE2231  Computer Architecture and Organization</w:t>
            </w:r>
          </w:p>
        </w:tc>
      </w:tr>
      <w:tr w:rsidR="002E3C27" w:rsidRPr="00372116" w14:paraId="1B20D837" w14:textId="77777777" w:rsidTr="001C3606">
        <w:trPr>
          <w:jc w:val="center"/>
        </w:trPr>
        <w:tc>
          <w:tcPr>
            <w:tcW w:w="1439" w:type="dxa"/>
          </w:tcPr>
          <w:p w14:paraId="3FE805F8" w14:textId="77777777" w:rsidR="002E3C27" w:rsidRPr="00372116" w:rsidRDefault="002E3C27" w:rsidP="001C3606">
            <w:pPr>
              <w:rPr>
                <w:rFonts w:ascii="Arial" w:hAnsi="Arial" w:cs="Arial"/>
                <w:b/>
                <w:sz w:val="18"/>
                <w:szCs w:val="18"/>
              </w:rPr>
            </w:pPr>
            <w:r w:rsidRPr="00372116">
              <w:rPr>
                <w:rFonts w:ascii="Arial" w:hAnsi="Arial" w:cs="Arial"/>
                <w:b/>
                <w:sz w:val="18"/>
                <w:szCs w:val="18"/>
              </w:rPr>
              <w:t>Course Type</w:t>
            </w:r>
          </w:p>
        </w:tc>
        <w:tc>
          <w:tcPr>
            <w:tcW w:w="7741" w:type="dxa"/>
          </w:tcPr>
          <w:p w14:paraId="4339CAAB" w14:textId="77777777" w:rsidR="002E3C27" w:rsidRPr="00372116" w:rsidRDefault="00000000" w:rsidP="001C3606">
            <w:pPr>
              <w:rPr>
                <w:rFonts w:ascii="Arial" w:hAnsi="Arial" w:cs="Arial"/>
                <w:iCs/>
                <w:sz w:val="18"/>
                <w:szCs w:val="18"/>
              </w:rPr>
            </w:pPr>
            <w:sdt>
              <w:sdtPr>
                <w:rPr>
                  <w:rFonts w:ascii="Arial" w:hAnsi="Arial" w:cs="Arial"/>
                  <w:iCs/>
                  <w:sz w:val="18"/>
                  <w:szCs w:val="18"/>
                </w:rPr>
                <w:id w:val="1365096666"/>
              </w:sdtPr>
              <w:sdtContent>
                <w:sdt>
                  <w:sdtPr>
                    <w:rPr>
                      <w:rFonts w:ascii="Arial" w:hAnsi="Arial" w:cs="Arial"/>
                      <w:iCs/>
                      <w:sz w:val="18"/>
                      <w:szCs w:val="18"/>
                    </w:rPr>
                    <w:id w:val="220329"/>
                  </w:sdtPr>
                  <w:sdtContent>
                    <w:r w:rsidR="002E3C27" w:rsidRPr="00372116">
                      <w:rPr>
                        <w:rFonts w:ascii="MS Gothic" w:eastAsia="MS Gothic" w:hAnsi="MS Gothic" w:cs="MS Gothic" w:hint="eastAsia"/>
                        <w:iCs/>
                        <w:sz w:val="18"/>
                        <w:szCs w:val="18"/>
                      </w:rPr>
                      <w:t>☐</w:t>
                    </w:r>
                  </w:sdtContent>
                </w:sdt>
              </w:sdtContent>
            </w:sdt>
            <w:r w:rsidR="002E3C27" w:rsidRPr="00372116">
              <w:rPr>
                <w:rFonts w:ascii="Arial" w:hAnsi="Arial" w:cs="Arial"/>
                <w:iCs/>
                <w:sz w:val="18"/>
                <w:szCs w:val="18"/>
              </w:rPr>
              <w:t xml:space="preserve"> Theory         </w:t>
            </w:r>
            <w:sdt>
              <w:sdtPr>
                <w:rPr>
                  <w:rFonts w:ascii="Arial" w:hAnsi="Arial" w:cs="Arial"/>
                  <w:iCs/>
                  <w:sz w:val="18"/>
                  <w:szCs w:val="18"/>
                </w:rPr>
                <w:id w:val="-565259299"/>
              </w:sdtPr>
              <w:sdtContent>
                <w:sdt>
                  <w:sdtPr>
                    <w:rPr>
                      <w:rFonts w:ascii="Arial" w:hAnsi="Arial" w:cs="Arial"/>
                      <w:iCs/>
                      <w:sz w:val="18"/>
                      <w:szCs w:val="18"/>
                    </w:rPr>
                    <w:id w:val="220328"/>
                  </w:sdtPr>
                  <w:sdtContent>
                    <w:r w:rsidR="002E3C27" w:rsidRPr="00372116">
                      <w:rPr>
                        <w:rFonts w:ascii="MS Gothic" w:eastAsia="MS Gothic" w:hAnsi="MS Gothic" w:cs="MS Gothic" w:hint="eastAsia"/>
                        <w:iCs/>
                        <w:sz w:val="18"/>
                        <w:szCs w:val="18"/>
                      </w:rPr>
                      <w:t>☒</w:t>
                    </w:r>
                  </w:sdtContent>
                </w:sdt>
              </w:sdtContent>
            </w:sdt>
            <w:r w:rsidR="002E3C27" w:rsidRPr="00372116">
              <w:rPr>
                <w:rFonts w:ascii="Arial" w:hAnsi="Arial" w:cs="Arial"/>
                <w:iCs/>
                <w:sz w:val="18"/>
                <w:szCs w:val="18"/>
              </w:rPr>
              <w:t xml:space="preserve">  Laboratory work         </w:t>
            </w:r>
            <w:sdt>
              <w:sdtPr>
                <w:rPr>
                  <w:rFonts w:ascii="Arial" w:hAnsi="Arial" w:cs="Arial"/>
                  <w:iCs/>
                  <w:sz w:val="18"/>
                  <w:szCs w:val="18"/>
                </w:rPr>
                <w:id w:val="844520805"/>
              </w:sdtPr>
              <w:sdtContent>
                <w:r w:rsidR="002E3C27" w:rsidRPr="00372116">
                  <w:rPr>
                    <w:rFonts w:ascii="MS Gothic" w:eastAsia="MS Gothic" w:hAnsi="MS Gothic" w:cs="MS Gothic" w:hint="eastAsia"/>
                    <w:iCs/>
                    <w:sz w:val="18"/>
                    <w:szCs w:val="18"/>
                  </w:rPr>
                  <w:t>☐</w:t>
                </w:r>
              </w:sdtContent>
            </w:sdt>
            <w:r w:rsidR="002E3C27" w:rsidRPr="00372116">
              <w:rPr>
                <w:rFonts w:ascii="Arial" w:hAnsi="Arial" w:cs="Arial"/>
                <w:iCs/>
                <w:sz w:val="18"/>
                <w:szCs w:val="18"/>
              </w:rPr>
              <w:t xml:space="preserve">  Project work      </w:t>
            </w:r>
            <w:sdt>
              <w:sdtPr>
                <w:rPr>
                  <w:rFonts w:ascii="Arial" w:hAnsi="Arial" w:cs="Arial"/>
                  <w:iCs/>
                  <w:sz w:val="18"/>
                  <w:szCs w:val="18"/>
                </w:rPr>
                <w:id w:val="874279476"/>
              </w:sdtPr>
              <w:sdtContent>
                <w:r w:rsidR="002E3C27" w:rsidRPr="00372116">
                  <w:rPr>
                    <w:rFonts w:ascii="MS Gothic" w:eastAsia="MS Gothic" w:hAnsi="MS Gothic" w:cs="MS Gothic" w:hint="eastAsia"/>
                    <w:iCs/>
                    <w:sz w:val="18"/>
                    <w:szCs w:val="18"/>
                  </w:rPr>
                  <w:t>☐</w:t>
                </w:r>
              </w:sdtContent>
            </w:sdt>
            <w:r w:rsidR="002E3C27" w:rsidRPr="00372116">
              <w:rPr>
                <w:rFonts w:ascii="Arial" w:hAnsi="Arial" w:cs="Arial"/>
                <w:iCs/>
                <w:sz w:val="18"/>
                <w:szCs w:val="18"/>
              </w:rPr>
              <w:t xml:space="preserve">  Viva Voce      </w:t>
            </w:r>
          </w:p>
        </w:tc>
      </w:tr>
      <w:tr w:rsidR="002E3C27" w:rsidRPr="00372116" w14:paraId="38840D44" w14:textId="77777777" w:rsidTr="001C3606">
        <w:trPr>
          <w:trHeight w:val="238"/>
          <w:jc w:val="center"/>
        </w:trPr>
        <w:tc>
          <w:tcPr>
            <w:tcW w:w="1439" w:type="dxa"/>
          </w:tcPr>
          <w:p w14:paraId="56138481" w14:textId="77777777" w:rsidR="002E3C27" w:rsidRPr="00372116" w:rsidRDefault="002E3C27" w:rsidP="001C3606">
            <w:pPr>
              <w:ind w:left="2160" w:hanging="2160"/>
              <w:rPr>
                <w:rFonts w:ascii="Arial" w:hAnsi="Arial" w:cs="Arial"/>
                <w:b/>
                <w:bCs/>
                <w:sz w:val="18"/>
                <w:szCs w:val="18"/>
              </w:rPr>
            </w:pPr>
            <w:r w:rsidRPr="00372116">
              <w:rPr>
                <w:rFonts w:ascii="Arial" w:hAnsi="Arial" w:cs="Arial"/>
                <w:b/>
                <w:bCs/>
                <w:sz w:val="18"/>
                <w:szCs w:val="18"/>
              </w:rPr>
              <w:t>Motivation</w:t>
            </w:r>
          </w:p>
        </w:tc>
        <w:tc>
          <w:tcPr>
            <w:tcW w:w="7741" w:type="dxa"/>
          </w:tcPr>
          <w:p w14:paraId="45CF307D" w14:textId="77777777" w:rsidR="002E3C27" w:rsidRPr="00372116" w:rsidRDefault="002E3C27" w:rsidP="001C3606">
            <w:pPr>
              <w:rPr>
                <w:rFonts w:ascii="Arial" w:hAnsi="Arial" w:cs="Arial"/>
                <w:b/>
                <w:iCs/>
                <w:sz w:val="18"/>
                <w:szCs w:val="18"/>
              </w:rPr>
            </w:pPr>
            <w:r w:rsidRPr="00372116">
              <w:rPr>
                <w:rFonts w:ascii="Arial" w:hAnsi="Arial" w:cs="Arial"/>
                <w:iCs/>
                <w:sz w:val="18"/>
                <w:szCs w:val="18"/>
              </w:rPr>
              <w:t>To develop basics on Operating System Design and to analyze its different features.</w:t>
            </w:r>
          </w:p>
        </w:tc>
      </w:tr>
      <w:tr w:rsidR="002E3C27" w:rsidRPr="00372116" w14:paraId="4980DB8C" w14:textId="77777777" w:rsidTr="001C3606">
        <w:trPr>
          <w:trHeight w:val="238"/>
          <w:jc w:val="center"/>
        </w:trPr>
        <w:tc>
          <w:tcPr>
            <w:tcW w:w="9180" w:type="dxa"/>
            <w:gridSpan w:val="2"/>
          </w:tcPr>
          <w:p w14:paraId="3CFDCC16" w14:textId="77777777" w:rsidR="002E3C27" w:rsidRPr="00372116" w:rsidRDefault="002E3C27" w:rsidP="001C3606">
            <w:pPr>
              <w:rPr>
                <w:rFonts w:ascii="Arial" w:hAnsi="Arial" w:cs="Arial"/>
                <w:b/>
                <w:bCs/>
                <w:sz w:val="18"/>
                <w:szCs w:val="18"/>
              </w:rPr>
            </w:pPr>
            <w:r w:rsidRPr="00372116">
              <w:rPr>
                <w:rFonts w:ascii="Arial" w:hAnsi="Arial" w:cs="Arial"/>
                <w:b/>
                <w:bCs/>
                <w:sz w:val="18"/>
                <w:szCs w:val="18"/>
              </w:rPr>
              <w:t>Course Objective:</w:t>
            </w:r>
          </w:p>
          <w:p w14:paraId="6F8B2E6C" w14:textId="77777777" w:rsidR="002E3C27" w:rsidRPr="00372116" w:rsidRDefault="002E3C27" w:rsidP="001C3606">
            <w:pPr>
              <w:jc w:val="both"/>
              <w:rPr>
                <w:rFonts w:ascii="Arial" w:hAnsi="Arial" w:cs="Arial"/>
                <w:iCs/>
                <w:sz w:val="18"/>
                <w:szCs w:val="18"/>
              </w:rPr>
            </w:pPr>
            <w:r w:rsidRPr="00372116">
              <w:rPr>
                <w:rFonts w:ascii="Arial" w:hAnsi="Arial" w:cs="Arial"/>
                <w:iCs/>
                <w:sz w:val="18"/>
                <w:szCs w:val="18"/>
              </w:rPr>
              <w:t>To learn shell programming and the use of filters in the UNIX/LINUX environment. To be exposed to C programming using system calls. To learn to use the file system related system calls. To be familiar with implementation of CPU scheduling, page replacement and deadlock management algorithms.</w:t>
            </w:r>
          </w:p>
        </w:tc>
      </w:tr>
    </w:tbl>
    <w:p w14:paraId="6F735C81" w14:textId="77777777" w:rsidR="002E3C27" w:rsidRPr="00372116" w:rsidRDefault="002E3C27" w:rsidP="002E3C27">
      <w:pPr>
        <w:jc w:val="center"/>
        <w:rPr>
          <w:rFonts w:ascii="Arial" w:hAnsi="Arial" w:cs="Arial"/>
          <w:sz w:val="18"/>
          <w:szCs w:val="18"/>
        </w:rPr>
      </w:pPr>
    </w:p>
    <w:p w14:paraId="37B0A81E" w14:textId="77777777" w:rsidR="002E3C27" w:rsidRPr="00372116" w:rsidRDefault="002E3C27" w:rsidP="002E3C27">
      <w:pPr>
        <w:autoSpaceDE w:val="0"/>
        <w:autoSpaceDN w:val="0"/>
        <w:adjustRightInd w:val="0"/>
        <w:jc w:val="center"/>
        <w:rPr>
          <w:rFonts w:ascii="Arial" w:hAnsi="Arial" w:cs="Arial"/>
          <w:b/>
          <w:color w:val="000000" w:themeColor="text1"/>
          <w:sz w:val="18"/>
          <w:szCs w:val="18"/>
        </w:rPr>
      </w:pPr>
      <w:r w:rsidRPr="0037211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372116" w14:paraId="12089C38" w14:textId="77777777" w:rsidTr="001C3606">
        <w:trPr>
          <w:trHeight w:val="877"/>
          <w:jc w:val="center"/>
        </w:trPr>
        <w:tc>
          <w:tcPr>
            <w:tcW w:w="646" w:type="dxa"/>
            <w:vAlign w:val="center"/>
          </w:tcPr>
          <w:p w14:paraId="0F2E4611"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 No.</w:t>
            </w:r>
          </w:p>
        </w:tc>
        <w:tc>
          <w:tcPr>
            <w:tcW w:w="1827" w:type="dxa"/>
            <w:vAlign w:val="center"/>
          </w:tcPr>
          <w:p w14:paraId="7D42B25E"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 Statement</w:t>
            </w:r>
          </w:p>
        </w:tc>
        <w:tc>
          <w:tcPr>
            <w:tcW w:w="2292" w:type="dxa"/>
            <w:vAlign w:val="center"/>
          </w:tcPr>
          <w:p w14:paraId="02C1C932"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Corresponding PO</w:t>
            </w:r>
          </w:p>
        </w:tc>
        <w:tc>
          <w:tcPr>
            <w:tcW w:w="1051" w:type="dxa"/>
            <w:vAlign w:val="center"/>
          </w:tcPr>
          <w:p w14:paraId="5F503F2E"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Domain / level of learning taxonomy</w:t>
            </w:r>
          </w:p>
        </w:tc>
        <w:tc>
          <w:tcPr>
            <w:tcW w:w="1747" w:type="dxa"/>
            <w:vAlign w:val="center"/>
          </w:tcPr>
          <w:p w14:paraId="2494B483"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Delivery methods and activities</w:t>
            </w:r>
          </w:p>
        </w:tc>
        <w:tc>
          <w:tcPr>
            <w:tcW w:w="1612" w:type="dxa"/>
            <w:vAlign w:val="center"/>
          </w:tcPr>
          <w:p w14:paraId="77DDC62D"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Assessment tools</w:t>
            </w:r>
          </w:p>
        </w:tc>
      </w:tr>
      <w:tr w:rsidR="002E3C27" w:rsidRPr="00372116" w14:paraId="70C5D7DF" w14:textId="77777777" w:rsidTr="001C3606">
        <w:trPr>
          <w:trHeight w:val="1646"/>
          <w:jc w:val="center"/>
        </w:trPr>
        <w:tc>
          <w:tcPr>
            <w:tcW w:w="646" w:type="dxa"/>
            <w:vAlign w:val="center"/>
          </w:tcPr>
          <w:p w14:paraId="6F5DCB29"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CO1</w:t>
            </w:r>
          </w:p>
        </w:tc>
        <w:tc>
          <w:tcPr>
            <w:tcW w:w="1827" w:type="dxa"/>
            <w:vAlign w:val="center"/>
          </w:tcPr>
          <w:p w14:paraId="7C47D449" w14:textId="77777777" w:rsidR="002E3C27" w:rsidRPr="00372116" w:rsidRDefault="002E3C27" w:rsidP="001C3606">
            <w:pPr>
              <w:pStyle w:val="ListParagraph"/>
              <w:spacing w:after="0" w:line="240" w:lineRule="auto"/>
              <w:ind w:left="-18"/>
              <w:jc w:val="center"/>
              <w:rPr>
                <w:rFonts w:ascii="Arial" w:hAnsi="Arial" w:cs="Arial"/>
                <w:color w:val="000000" w:themeColor="text1"/>
                <w:sz w:val="18"/>
                <w:szCs w:val="18"/>
              </w:rPr>
            </w:pPr>
            <w:r w:rsidRPr="00372116">
              <w:rPr>
                <w:rFonts w:ascii="Arial" w:hAnsi="Arial" w:cs="Arial"/>
                <w:bCs/>
                <w:color w:val="000000" w:themeColor="text1"/>
                <w:sz w:val="18"/>
                <w:szCs w:val="18"/>
              </w:rPr>
              <w:t>To</w:t>
            </w:r>
            <w:r w:rsidRPr="00372116">
              <w:rPr>
                <w:rFonts w:ascii="Arial" w:hAnsi="Arial" w:cs="Arial"/>
                <w:b/>
                <w:color w:val="000000" w:themeColor="text1"/>
                <w:sz w:val="18"/>
                <w:szCs w:val="18"/>
              </w:rPr>
              <w:t xml:space="preserve"> compare </w:t>
            </w:r>
            <w:r w:rsidRPr="00372116">
              <w:rPr>
                <w:rFonts w:ascii="Arial" w:hAnsi="Arial" w:cs="Arial"/>
                <w:color w:val="000000" w:themeColor="text1"/>
                <w:sz w:val="18"/>
                <w:szCs w:val="18"/>
              </w:rPr>
              <w:t>the performance of various CPU Scheduling Algorithms.</w:t>
            </w:r>
          </w:p>
        </w:tc>
        <w:tc>
          <w:tcPr>
            <w:tcW w:w="2292" w:type="dxa"/>
            <w:vAlign w:val="center"/>
          </w:tcPr>
          <w:p w14:paraId="6AA7E00A" w14:textId="77777777" w:rsidR="002E3C27" w:rsidRPr="00372116" w:rsidRDefault="002E3C27" w:rsidP="001C3606">
            <w:pPr>
              <w:pStyle w:val="ListParagraph"/>
              <w:spacing w:after="0" w:line="240" w:lineRule="auto"/>
              <w:ind w:left="0"/>
              <w:jc w:val="center"/>
              <w:rPr>
                <w:rFonts w:ascii="Arial" w:hAnsi="Arial" w:cs="Arial"/>
                <w:color w:val="000000" w:themeColor="text1"/>
                <w:sz w:val="18"/>
                <w:szCs w:val="18"/>
              </w:rPr>
            </w:pPr>
            <w:r w:rsidRPr="00372116">
              <w:rPr>
                <w:rFonts w:ascii="Arial" w:hAnsi="Arial" w:cs="Arial"/>
                <w:b/>
                <w:bCs/>
                <w:color w:val="000000" w:themeColor="text1"/>
                <w:sz w:val="18"/>
                <w:szCs w:val="18"/>
              </w:rPr>
              <w:t>Engineering knowledge</w:t>
            </w:r>
            <w:r w:rsidRPr="00372116">
              <w:rPr>
                <w:rFonts w:ascii="Arial" w:hAnsi="Arial" w:cs="Arial"/>
                <w:color w:val="000000" w:themeColor="text1"/>
                <w:sz w:val="18"/>
                <w:szCs w:val="18"/>
              </w:rPr>
              <w:t xml:space="preserve"> (PO1)</w:t>
            </w:r>
          </w:p>
        </w:tc>
        <w:tc>
          <w:tcPr>
            <w:tcW w:w="1051" w:type="dxa"/>
            <w:vAlign w:val="center"/>
          </w:tcPr>
          <w:p w14:paraId="454AD2A6"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Cognitive domain – level 3</w:t>
            </w:r>
          </w:p>
        </w:tc>
        <w:tc>
          <w:tcPr>
            <w:tcW w:w="1747" w:type="dxa"/>
            <w:vAlign w:val="center"/>
          </w:tcPr>
          <w:sdt>
            <w:sdtPr>
              <w:rPr>
                <w:rFonts w:ascii="Arial" w:hAnsi="Arial" w:cs="Arial"/>
                <w:color w:val="000000" w:themeColor="text1"/>
                <w:sz w:val="18"/>
                <w:szCs w:val="18"/>
              </w:rPr>
              <w:id w:val="-1967647121"/>
            </w:sdtPr>
            <w:sdtEndPr>
              <w:rPr>
                <w:rFonts w:eastAsia="MS Gothic"/>
              </w:rPr>
            </w:sdtEndPr>
            <w:sdtContent>
              <w:p w14:paraId="627FFD2C"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Lecture Note</w:t>
                </w:r>
              </w:p>
              <w:p w14:paraId="63207D24"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Text Book</w:t>
                </w:r>
              </w:p>
              <w:p w14:paraId="706DA717"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Audio/Video</w:t>
                </w:r>
              </w:p>
              <w:p w14:paraId="39B01577"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Web Material</w:t>
                </w:r>
              </w:p>
              <w:p w14:paraId="333456AA"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Lab Manual</w:t>
                </w:r>
              </w:p>
            </w:sdtContent>
          </w:sdt>
        </w:tc>
        <w:tc>
          <w:tcPr>
            <w:tcW w:w="1612" w:type="dxa"/>
            <w:vAlign w:val="center"/>
          </w:tcPr>
          <w:p w14:paraId="79ED88D4"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7159927"/>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CA</w:t>
            </w:r>
          </w:p>
          <w:p w14:paraId="28A71B63"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8856077"/>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Final Exam</w:t>
            </w:r>
          </w:p>
          <w:p w14:paraId="2DD26DDF"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057791"/>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Assignment </w:t>
            </w:r>
          </w:p>
          <w:p w14:paraId="7CCDD3BB"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8040545"/>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Note book</w:t>
            </w:r>
          </w:p>
          <w:p w14:paraId="7F40B753" w14:textId="77777777" w:rsidR="002E3C27" w:rsidRPr="00372116" w:rsidRDefault="00000000" w:rsidP="001C3606">
            <w:pPr>
              <w:rPr>
                <w:rFonts w:ascii="Arial" w:hAnsi="Arial" w:cs="Arial"/>
                <w:color w:val="000000"/>
                <w:sz w:val="18"/>
                <w:szCs w:val="18"/>
              </w:rPr>
            </w:pPr>
            <w:sdt>
              <w:sdtPr>
                <w:rPr>
                  <w:rFonts w:ascii="Arial" w:hAnsi="Arial" w:cs="Arial"/>
                  <w:color w:val="000000" w:themeColor="text1"/>
                  <w:sz w:val="18"/>
                  <w:szCs w:val="18"/>
                </w:rPr>
                <w:id w:val="975561233"/>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Presentation</w:t>
            </w:r>
          </w:p>
        </w:tc>
      </w:tr>
      <w:tr w:rsidR="002E3C27" w:rsidRPr="00372116" w14:paraId="337A61B1" w14:textId="77777777" w:rsidTr="001C3606">
        <w:trPr>
          <w:trHeight w:val="1583"/>
          <w:jc w:val="center"/>
        </w:trPr>
        <w:tc>
          <w:tcPr>
            <w:tcW w:w="646" w:type="dxa"/>
            <w:vAlign w:val="center"/>
          </w:tcPr>
          <w:p w14:paraId="70F7756D"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CO2</w:t>
            </w:r>
          </w:p>
        </w:tc>
        <w:tc>
          <w:tcPr>
            <w:tcW w:w="1827" w:type="dxa"/>
            <w:vAlign w:val="center"/>
          </w:tcPr>
          <w:p w14:paraId="6060DAB2" w14:textId="77777777" w:rsidR="002E3C27" w:rsidRPr="00372116" w:rsidRDefault="002E3C27" w:rsidP="001C3606">
            <w:pPr>
              <w:pStyle w:val="ListParagraph"/>
              <w:spacing w:after="0" w:line="240" w:lineRule="auto"/>
              <w:ind w:left="-18"/>
              <w:jc w:val="center"/>
              <w:rPr>
                <w:rFonts w:ascii="Arial" w:hAnsi="Arial" w:cs="Arial"/>
                <w:color w:val="000000" w:themeColor="text1"/>
                <w:sz w:val="18"/>
                <w:szCs w:val="18"/>
              </w:rPr>
            </w:pPr>
            <w:r w:rsidRPr="00372116">
              <w:rPr>
                <w:rFonts w:ascii="Arial" w:hAnsi="Arial" w:cs="Arial"/>
                <w:bCs/>
                <w:color w:val="000000" w:themeColor="text1"/>
                <w:sz w:val="18"/>
                <w:szCs w:val="18"/>
              </w:rPr>
              <w:t>To</w:t>
            </w:r>
            <w:r w:rsidRPr="00372116">
              <w:rPr>
                <w:rFonts w:ascii="Arial" w:hAnsi="Arial" w:cs="Arial"/>
                <w:b/>
                <w:color w:val="000000" w:themeColor="text1"/>
                <w:sz w:val="18"/>
                <w:szCs w:val="18"/>
              </w:rPr>
              <w:t xml:space="preserve"> implement </w:t>
            </w:r>
            <w:r w:rsidRPr="00372116">
              <w:rPr>
                <w:rFonts w:ascii="Arial" w:hAnsi="Arial" w:cs="Arial"/>
                <w:color w:val="000000" w:themeColor="text1"/>
                <w:sz w:val="18"/>
                <w:szCs w:val="18"/>
              </w:rPr>
              <w:t>deadlock avoidance, and Detection Algorithms.</w:t>
            </w:r>
          </w:p>
        </w:tc>
        <w:tc>
          <w:tcPr>
            <w:tcW w:w="2292" w:type="dxa"/>
            <w:vAlign w:val="center"/>
          </w:tcPr>
          <w:p w14:paraId="7EB2C17E"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D</w:t>
            </w:r>
            <w:r w:rsidRPr="001A4F52">
              <w:rPr>
                <w:rFonts w:ascii="Arial" w:hAnsi="Arial" w:cs="Arial"/>
                <w:b/>
                <w:bCs/>
                <w:color w:val="000000" w:themeColor="text1"/>
                <w:sz w:val="18"/>
                <w:szCs w:val="18"/>
              </w:rPr>
              <w:t xml:space="preserve">esign/development of solutions </w:t>
            </w:r>
          </w:p>
          <w:p w14:paraId="2AB5EF05" w14:textId="77777777" w:rsidR="002E3C27" w:rsidRPr="00372116" w:rsidRDefault="002E3C27" w:rsidP="001C3606">
            <w:pPr>
              <w:pStyle w:val="ListParagraph"/>
              <w:spacing w:after="0" w:line="240" w:lineRule="auto"/>
              <w:ind w:left="0"/>
              <w:jc w:val="center"/>
              <w:rPr>
                <w:rFonts w:ascii="Arial" w:hAnsi="Arial" w:cs="Arial"/>
                <w:color w:val="000000" w:themeColor="text1"/>
                <w:sz w:val="18"/>
                <w:szCs w:val="18"/>
              </w:rPr>
            </w:pPr>
            <w:r w:rsidRPr="00372116">
              <w:rPr>
                <w:rFonts w:ascii="Arial" w:hAnsi="Arial" w:cs="Arial"/>
                <w:color w:val="000000" w:themeColor="text1"/>
                <w:sz w:val="18"/>
                <w:szCs w:val="18"/>
              </w:rPr>
              <w:t>(PO</w:t>
            </w:r>
            <w:r>
              <w:rPr>
                <w:rFonts w:ascii="Arial" w:hAnsi="Arial" w:cs="Arial"/>
                <w:color w:val="000000" w:themeColor="text1"/>
                <w:sz w:val="18"/>
                <w:szCs w:val="18"/>
              </w:rPr>
              <w:t>3</w:t>
            </w:r>
            <w:r w:rsidRPr="00372116">
              <w:rPr>
                <w:rFonts w:ascii="Arial" w:hAnsi="Arial" w:cs="Arial"/>
                <w:color w:val="000000" w:themeColor="text1"/>
                <w:sz w:val="18"/>
                <w:szCs w:val="18"/>
              </w:rPr>
              <w:t>)</w:t>
            </w:r>
          </w:p>
        </w:tc>
        <w:tc>
          <w:tcPr>
            <w:tcW w:w="1051" w:type="dxa"/>
            <w:vAlign w:val="center"/>
          </w:tcPr>
          <w:p w14:paraId="209F4A31"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Cognitive domain – level 5</w:t>
            </w:r>
          </w:p>
        </w:tc>
        <w:tc>
          <w:tcPr>
            <w:tcW w:w="1747" w:type="dxa"/>
            <w:vAlign w:val="center"/>
          </w:tcPr>
          <w:p w14:paraId="19EDF632"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Lecture Note</w:t>
            </w:r>
          </w:p>
          <w:p w14:paraId="590A9F13"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Text Book</w:t>
            </w:r>
          </w:p>
          <w:p w14:paraId="07857D9D"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Audio/Video</w:t>
            </w:r>
          </w:p>
          <w:p w14:paraId="27309E1E"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Web Material</w:t>
            </w:r>
          </w:p>
          <w:p w14:paraId="0F2EB394"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Lab Manual</w:t>
            </w:r>
          </w:p>
        </w:tc>
        <w:tc>
          <w:tcPr>
            <w:tcW w:w="1612" w:type="dxa"/>
            <w:vAlign w:val="center"/>
          </w:tcPr>
          <w:p w14:paraId="0DABDD9B"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6549796"/>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CA</w:t>
            </w:r>
          </w:p>
          <w:p w14:paraId="15613690"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9986382"/>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Final Exam</w:t>
            </w:r>
          </w:p>
          <w:p w14:paraId="4D76EF14"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4800933"/>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Assignment </w:t>
            </w:r>
          </w:p>
          <w:p w14:paraId="66BEB804"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6352431"/>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Note book</w:t>
            </w:r>
          </w:p>
          <w:p w14:paraId="3DA664EB" w14:textId="77777777" w:rsidR="002E3C27" w:rsidRPr="00372116" w:rsidRDefault="00000000" w:rsidP="001C3606">
            <w:pPr>
              <w:rPr>
                <w:rFonts w:ascii="Arial" w:hAnsi="Arial" w:cs="Arial"/>
                <w:color w:val="000000"/>
                <w:sz w:val="18"/>
                <w:szCs w:val="18"/>
              </w:rPr>
            </w:pPr>
            <w:sdt>
              <w:sdtPr>
                <w:rPr>
                  <w:rFonts w:ascii="Arial" w:hAnsi="Arial" w:cs="Arial"/>
                  <w:color w:val="000000" w:themeColor="text1"/>
                  <w:sz w:val="18"/>
                  <w:szCs w:val="18"/>
                </w:rPr>
                <w:id w:val="-1863430629"/>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Presentation</w:t>
            </w:r>
          </w:p>
        </w:tc>
      </w:tr>
      <w:tr w:rsidR="002E3C27" w:rsidRPr="00372116" w14:paraId="163C570A" w14:textId="77777777" w:rsidTr="001C3606">
        <w:trPr>
          <w:trHeight w:val="1700"/>
          <w:jc w:val="center"/>
        </w:trPr>
        <w:tc>
          <w:tcPr>
            <w:tcW w:w="646" w:type="dxa"/>
            <w:vAlign w:val="center"/>
          </w:tcPr>
          <w:p w14:paraId="7902805D"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CO3</w:t>
            </w:r>
          </w:p>
        </w:tc>
        <w:tc>
          <w:tcPr>
            <w:tcW w:w="1827" w:type="dxa"/>
            <w:vAlign w:val="center"/>
          </w:tcPr>
          <w:p w14:paraId="70037169"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b/>
                <w:color w:val="000000" w:themeColor="text1"/>
                <w:sz w:val="18"/>
                <w:szCs w:val="18"/>
              </w:rPr>
              <w:t>T</w:t>
            </w:r>
            <w:r w:rsidRPr="00372116">
              <w:rPr>
                <w:rFonts w:ascii="Arial" w:hAnsi="Arial" w:cs="Arial"/>
                <w:bCs/>
                <w:color w:val="000000" w:themeColor="text1"/>
                <w:sz w:val="18"/>
                <w:szCs w:val="18"/>
              </w:rPr>
              <w:t>o</w:t>
            </w:r>
            <w:r w:rsidRPr="00372116">
              <w:rPr>
                <w:rFonts w:ascii="Arial" w:hAnsi="Arial" w:cs="Arial"/>
                <w:b/>
                <w:color w:val="000000" w:themeColor="text1"/>
                <w:sz w:val="18"/>
                <w:szCs w:val="18"/>
              </w:rPr>
              <w:t xml:space="preserve"> analyze </w:t>
            </w:r>
            <w:r w:rsidRPr="00372116">
              <w:rPr>
                <w:rFonts w:ascii="Arial" w:hAnsi="Arial" w:cs="Arial"/>
                <w:color w:val="000000" w:themeColor="text1"/>
                <w:sz w:val="18"/>
                <w:szCs w:val="18"/>
              </w:rPr>
              <w:t>the performance of the various memory allocation and page replacement algorithms.</w:t>
            </w:r>
          </w:p>
        </w:tc>
        <w:tc>
          <w:tcPr>
            <w:tcW w:w="2292" w:type="dxa"/>
            <w:vAlign w:val="center"/>
          </w:tcPr>
          <w:p w14:paraId="4F22AC46"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sidRPr="00ED1AE3">
              <w:rPr>
                <w:rFonts w:ascii="Arial" w:hAnsi="Arial" w:cs="Arial"/>
                <w:b/>
                <w:bCs/>
                <w:color w:val="000000" w:themeColor="text1"/>
                <w:sz w:val="18"/>
                <w:szCs w:val="18"/>
              </w:rPr>
              <w:t xml:space="preserve">Problem analysis </w:t>
            </w:r>
          </w:p>
          <w:p w14:paraId="0037DF43" w14:textId="77777777" w:rsidR="002E3C27" w:rsidRPr="00372116" w:rsidRDefault="002E3C27" w:rsidP="001C3606">
            <w:pPr>
              <w:pStyle w:val="ListParagraph"/>
              <w:spacing w:after="0" w:line="240" w:lineRule="auto"/>
              <w:ind w:left="0"/>
              <w:jc w:val="center"/>
              <w:rPr>
                <w:rFonts w:ascii="Arial" w:hAnsi="Arial" w:cs="Arial"/>
                <w:color w:val="000000" w:themeColor="text1"/>
                <w:sz w:val="18"/>
                <w:szCs w:val="18"/>
              </w:rPr>
            </w:pPr>
            <w:r w:rsidRPr="00372116">
              <w:rPr>
                <w:rFonts w:ascii="Arial" w:hAnsi="Arial" w:cs="Arial"/>
                <w:color w:val="000000" w:themeColor="text1"/>
                <w:sz w:val="18"/>
                <w:szCs w:val="18"/>
              </w:rPr>
              <w:t>(PO</w:t>
            </w:r>
            <w:r>
              <w:rPr>
                <w:rFonts w:ascii="Arial" w:hAnsi="Arial" w:cs="Arial"/>
                <w:color w:val="000000" w:themeColor="text1"/>
                <w:sz w:val="18"/>
                <w:szCs w:val="18"/>
              </w:rPr>
              <w:t>2</w:t>
            </w:r>
            <w:r w:rsidRPr="00372116">
              <w:rPr>
                <w:rFonts w:ascii="Arial" w:hAnsi="Arial" w:cs="Arial"/>
                <w:color w:val="000000" w:themeColor="text1"/>
                <w:sz w:val="18"/>
                <w:szCs w:val="18"/>
              </w:rPr>
              <w:t>)</w:t>
            </w:r>
          </w:p>
        </w:tc>
        <w:tc>
          <w:tcPr>
            <w:tcW w:w="1051" w:type="dxa"/>
            <w:vAlign w:val="center"/>
          </w:tcPr>
          <w:p w14:paraId="7A7CBB0B" w14:textId="77777777" w:rsidR="002E3C27" w:rsidRPr="00372116" w:rsidRDefault="002E3C27" w:rsidP="001C3606">
            <w:pPr>
              <w:jc w:val="center"/>
              <w:rPr>
                <w:rFonts w:ascii="Arial" w:hAnsi="Arial" w:cs="Arial"/>
                <w:color w:val="000000" w:themeColor="text1"/>
                <w:sz w:val="18"/>
                <w:szCs w:val="18"/>
              </w:rPr>
            </w:pPr>
            <w:r w:rsidRPr="00372116">
              <w:rPr>
                <w:rFonts w:ascii="Arial" w:hAnsi="Arial" w:cs="Arial"/>
                <w:color w:val="000000" w:themeColor="text1"/>
                <w:sz w:val="18"/>
                <w:szCs w:val="18"/>
              </w:rPr>
              <w:t>Cognitive domain – level 5</w:t>
            </w:r>
          </w:p>
        </w:tc>
        <w:tc>
          <w:tcPr>
            <w:tcW w:w="1747" w:type="dxa"/>
            <w:vAlign w:val="center"/>
          </w:tcPr>
          <w:p w14:paraId="1E208D8F"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Lecture Note</w:t>
            </w:r>
          </w:p>
          <w:p w14:paraId="61E372DA"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Text Book</w:t>
            </w:r>
          </w:p>
          <w:p w14:paraId="6DB9EF1B"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Audio/Video</w:t>
            </w:r>
          </w:p>
          <w:p w14:paraId="1116DDD1"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Web Material</w:t>
            </w:r>
          </w:p>
          <w:p w14:paraId="354849E8" w14:textId="77777777" w:rsidR="002E3C27" w:rsidRPr="00372116" w:rsidRDefault="002E3C27" w:rsidP="001C3606">
            <w:pPr>
              <w:spacing w:line="276" w:lineRule="auto"/>
              <w:rPr>
                <w:rFonts w:ascii="Arial" w:hAnsi="Arial" w:cs="Arial"/>
                <w:color w:val="000000" w:themeColor="text1"/>
                <w:sz w:val="18"/>
                <w:szCs w:val="18"/>
              </w:rPr>
            </w:pPr>
            <w:r w:rsidRPr="00372116">
              <w:rPr>
                <w:rFonts w:ascii="MS Gothic" w:eastAsia="MS Gothic" w:hAnsi="MS Gothic" w:cs="MS Gothic" w:hint="eastAsia"/>
                <w:color w:val="000000" w:themeColor="text1"/>
                <w:sz w:val="18"/>
                <w:szCs w:val="18"/>
              </w:rPr>
              <w:t>☒</w:t>
            </w:r>
            <w:r w:rsidRPr="00372116">
              <w:rPr>
                <w:rFonts w:ascii="Arial" w:hAnsi="Arial" w:cs="Arial"/>
                <w:color w:val="000000" w:themeColor="text1"/>
                <w:sz w:val="18"/>
                <w:szCs w:val="18"/>
              </w:rPr>
              <w:t xml:space="preserve">  Lab Manual</w:t>
            </w:r>
          </w:p>
        </w:tc>
        <w:tc>
          <w:tcPr>
            <w:tcW w:w="1612" w:type="dxa"/>
            <w:vAlign w:val="center"/>
          </w:tcPr>
          <w:p w14:paraId="31481EDA"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4447201"/>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CA</w:t>
            </w:r>
          </w:p>
          <w:p w14:paraId="36D4554E"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3412677"/>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Final Exam</w:t>
            </w:r>
          </w:p>
          <w:p w14:paraId="0AD96F73"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5995530"/>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Assignment </w:t>
            </w:r>
          </w:p>
          <w:p w14:paraId="529547A6" w14:textId="77777777" w:rsidR="002E3C27" w:rsidRPr="003721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5936964"/>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Note book</w:t>
            </w:r>
          </w:p>
          <w:p w14:paraId="43EA7FF9" w14:textId="77777777" w:rsidR="002E3C27" w:rsidRPr="00372116" w:rsidRDefault="00000000" w:rsidP="001C3606">
            <w:pPr>
              <w:rPr>
                <w:rFonts w:ascii="Arial" w:hAnsi="Arial" w:cs="Arial"/>
                <w:color w:val="000000"/>
                <w:sz w:val="18"/>
                <w:szCs w:val="18"/>
              </w:rPr>
            </w:pPr>
            <w:sdt>
              <w:sdtPr>
                <w:rPr>
                  <w:rFonts w:ascii="Arial" w:hAnsi="Arial" w:cs="Arial"/>
                  <w:color w:val="000000" w:themeColor="text1"/>
                  <w:sz w:val="18"/>
                  <w:szCs w:val="18"/>
                </w:rPr>
                <w:id w:val="-273327717"/>
              </w:sdtPr>
              <w:sdtContent>
                <w:r w:rsidR="002E3C27" w:rsidRPr="00372116">
                  <w:rPr>
                    <w:rFonts w:ascii="MS Gothic" w:eastAsia="MS Gothic" w:hAnsi="MS Gothic" w:cs="MS Gothic" w:hint="eastAsia"/>
                    <w:color w:val="000000" w:themeColor="text1"/>
                    <w:sz w:val="18"/>
                    <w:szCs w:val="18"/>
                  </w:rPr>
                  <w:t>☒</w:t>
                </w:r>
              </w:sdtContent>
            </w:sdt>
            <w:r w:rsidR="002E3C27" w:rsidRPr="00372116">
              <w:rPr>
                <w:rFonts w:ascii="Arial" w:hAnsi="Arial" w:cs="Arial"/>
                <w:color w:val="000000" w:themeColor="text1"/>
                <w:sz w:val="18"/>
                <w:szCs w:val="18"/>
              </w:rPr>
              <w:t xml:space="preserve">  Presentation</w:t>
            </w:r>
          </w:p>
        </w:tc>
      </w:tr>
    </w:tbl>
    <w:p w14:paraId="23E3DD79" w14:textId="77777777" w:rsidR="002E3C27" w:rsidRDefault="002E3C27" w:rsidP="002E3C27">
      <w:pPr>
        <w:autoSpaceDE w:val="0"/>
        <w:autoSpaceDN w:val="0"/>
        <w:adjustRightInd w:val="0"/>
        <w:jc w:val="center"/>
        <w:rPr>
          <w:rFonts w:ascii="Arial" w:hAnsi="Arial" w:cs="Arial"/>
          <w:color w:val="000000" w:themeColor="text1"/>
          <w:sz w:val="18"/>
          <w:szCs w:val="18"/>
        </w:rPr>
      </w:pPr>
    </w:p>
    <w:p w14:paraId="77B41F54" w14:textId="77777777" w:rsidR="002E3C27" w:rsidRPr="00372116" w:rsidRDefault="002E3C27" w:rsidP="002E3C27">
      <w:pPr>
        <w:rPr>
          <w:rFonts w:ascii="Arial" w:hAnsi="Arial" w:cs="Arial"/>
          <w:b/>
          <w:color w:val="000000" w:themeColor="text1"/>
          <w:sz w:val="18"/>
          <w:szCs w:val="18"/>
        </w:rPr>
      </w:pPr>
      <w:r>
        <w:br w:type="page"/>
      </w: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372116" w14:paraId="3F4B690D" w14:textId="77777777" w:rsidTr="001C3606">
        <w:trPr>
          <w:jc w:val="center"/>
        </w:trPr>
        <w:tc>
          <w:tcPr>
            <w:tcW w:w="9269" w:type="dxa"/>
          </w:tcPr>
          <w:p w14:paraId="5422D871" w14:textId="77777777" w:rsidR="002E3C27" w:rsidRPr="00372116" w:rsidRDefault="002E3C27" w:rsidP="001C3606">
            <w:pPr>
              <w:rPr>
                <w:rFonts w:ascii="Arial" w:hAnsi="Arial" w:cs="Arial"/>
                <w:b/>
                <w:color w:val="000000" w:themeColor="text1"/>
                <w:sz w:val="18"/>
                <w:szCs w:val="18"/>
              </w:rPr>
            </w:pPr>
            <w:r w:rsidRPr="00372116">
              <w:rPr>
                <w:rFonts w:ascii="Arial" w:hAnsi="Arial" w:cs="Arial"/>
                <w:b/>
                <w:color w:val="000000" w:themeColor="text1"/>
                <w:sz w:val="18"/>
                <w:szCs w:val="18"/>
              </w:rPr>
              <w:lastRenderedPageBreak/>
              <w:t>Assessment and Marks Distribution:</w:t>
            </w:r>
          </w:p>
          <w:p w14:paraId="57D65BDD" w14:textId="77777777" w:rsidR="002E3C27" w:rsidRPr="00372116" w:rsidRDefault="002E3C27" w:rsidP="001C3606">
            <w:pPr>
              <w:rPr>
                <w:rFonts w:ascii="Arial" w:hAnsi="Arial" w:cs="Arial"/>
                <w:bCs/>
                <w:sz w:val="18"/>
                <w:szCs w:val="18"/>
              </w:rPr>
            </w:pPr>
            <w:r w:rsidRPr="00372116">
              <w:rPr>
                <w:rFonts w:ascii="Arial" w:hAnsi="Arial" w:cs="Arial"/>
                <w:bCs/>
                <w:color w:val="000000" w:themeColor="text1"/>
                <w:sz w:val="18"/>
                <w:szCs w:val="18"/>
              </w:rPr>
              <w:t xml:space="preserve"> </w:t>
            </w:r>
            <w:r w:rsidRPr="00372116">
              <w:rPr>
                <w:rFonts w:ascii="Arial" w:hAnsi="Arial" w:cs="Arial"/>
                <w:bCs/>
                <w:color w:val="800000"/>
                <w:sz w:val="18"/>
                <w:szCs w:val="18"/>
              </w:rPr>
              <w:tab/>
            </w:r>
            <w:r w:rsidRPr="00372116">
              <w:rPr>
                <w:rFonts w:ascii="Arial" w:hAnsi="Arial" w:cs="Arial"/>
                <w:bCs/>
                <w:sz w:val="18"/>
                <w:szCs w:val="18"/>
              </w:rPr>
              <w:t>Continuous Assessments (</w:t>
            </w:r>
            <w:proofErr w:type="gramStart"/>
            <w:r w:rsidRPr="00372116">
              <w:rPr>
                <w:rFonts w:ascii="Arial" w:hAnsi="Arial" w:cs="Arial"/>
                <w:bCs/>
                <w:sz w:val="18"/>
                <w:szCs w:val="18"/>
              </w:rPr>
              <w:t>CA)  (</w:t>
            </w:r>
            <w:proofErr w:type="gramEnd"/>
            <w:r>
              <w:rPr>
                <w:rFonts w:ascii="Arial" w:hAnsi="Arial" w:cs="Arial"/>
                <w:bCs/>
                <w:sz w:val="18"/>
                <w:szCs w:val="18"/>
              </w:rPr>
              <w:t>20%</w:t>
            </w:r>
            <w:r w:rsidRPr="00372116">
              <w:rPr>
                <w:rFonts w:ascii="Arial" w:hAnsi="Arial" w:cs="Arial"/>
                <w:bCs/>
                <w:sz w:val="18"/>
                <w:szCs w:val="18"/>
              </w:rPr>
              <w:t>)</w:t>
            </w:r>
            <w:r w:rsidRPr="00372116">
              <w:rPr>
                <w:rFonts w:ascii="Arial" w:hAnsi="Arial" w:cs="Arial"/>
                <w:color w:val="000000" w:themeColor="text1"/>
                <w:sz w:val="18"/>
                <w:szCs w:val="18"/>
              </w:rPr>
              <w:t xml:space="preserve"> </w:t>
            </w:r>
          </w:p>
          <w:p w14:paraId="558F0DF1" w14:textId="77777777" w:rsidR="002E3C27" w:rsidRPr="00372116" w:rsidRDefault="002E3C27" w:rsidP="001C3606">
            <w:pPr>
              <w:rPr>
                <w:rFonts w:ascii="Arial" w:hAnsi="Arial" w:cs="Arial"/>
                <w:bCs/>
                <w:sz w:val="18"/>
                <w:szCs w:val="18"/>
              </w:rPr>
            </w:pPr>
            <w:r w:rsidRPr="00372116">
              <w:rPr>
                <w:rFonts w:ascii="Arial" w:hAnsi="Arial" w:cs="Arial"/>
                <w:bCs/>
                <w:sz w:val="18"/>
                <w:szCs w:val="18"/>
              </w:rPr>
              <w:t xml:space="preserve"> </w:t>
            </w:r>
            <w:r w:rsidRPr="00372116">
              <w:rPr>
                <w:rFonts w:ascii="Arial" w:hAnsi="Arial" w:cs="Arial"/>
                <w:bCs/>
                <w:sz w:val="18"/>
                <w:szCs w:val="18"/>
              </w:rPr>
              <w:tab/>
              <w:t>A comprehensive final exam + Lab note book (</w:t>
            </w:r>
            <w:r>
              <w:rPr>
                <w:rFonts w:ascii="Arial" w:hAnsi="Arial" w:cs="Arial"/>
                <w:bCs/>
                <w:sz w:val="18"/>
                <w:szCs w:val="18"/>
              </w:rPr>
              <w:t>70%</w:t>
            </w:r>
            <w:r w:rsidRPr="00372116">
              <w:rPr>
                <w:rFonts w:ascii="Arial" w:hAnsi="Arial" w:cs="Arial"/>
                <w:bCs/>
                <w:sz w:val="18"/>
                <w:szCs w:val="18"/>
              </w:rPr>
              <w:t>)</w:t>
            </w:r>
          </w:p>
          <w:p w14:paraId="6C16BC87" w14:textId="77777777" w:rsidR="002E3C27" w:rsidRPr="00372116" w:rsidRDefault="002E3C27" w:rsidP="001C3606">
            <w:pPr>
              <w:rPr>
                <w:rFonts w:ascii="Arial" w:hAnsi="Arial" w:cs="Arial"/>
                <w:b/>
                <w:color w:val="000000" w:themeColor="text1"/>
                <w:sz w:val="18"/>
                <w:szCs w:val="18"/>
              </w:rPr>
            </w:pPr>
            <w:r w:rsidRPr="00372116">
              <w:rPr>
                <w:rFonts w:ascii="Arial" w:hAnsi="Arial" w:cs="Arial"/>
                <w:bCs/>
                <w:sz w:val="18"/>
                <w:szCs w:val="18"/>
              </w:rPr>
              <w:t xml:space="preserve"> </w:t>
            </w:r>
            <w:r w:rsidRPr="00372116">
              <w:rPr>
                <w:rFonts w:ascii="Arial" w:hAnsi="Arial" w:cs="Arial"/>
                <w:bCs/>
                <w:sz w:val="18"/>
                <w:szCs w:val="18"/>
              </w:rPr>
              <w:tab/>
              <w:t>A class participation mark (</w:t>
            </w:r>
            <w:r>
              <w:rPr>
                <w:rFonts w:ascii="Arial" w:hAnsi="Arial" w:cs="Arial"/>
                <w:bCs/>
                <w:sz w:val="18"/>
                <w:szCs w:val="18"/>
              </w:rPr>
              <w:t>10%</w:t>
            </w:r>
            <w:r w:rsidRPr="00372116">
              <w:rPr>
                <w:rFonts w:ascii="Arial" w:hAnsi="Arial" w:cs="Arial"/>
                <w:bCs/>
                <w:sz w:val="18"/>
                <w:szCs w:val="18"/>
              </w:rPr>
              <w:t>).</w:t>
            </w:r>
          </w:p>
        </w:tc>
      </w:tr>
      <w:tr w:rsidR="002E3C27" w:rsidRPr="00372116" w14:paraId="6B03ED45" w14:textId="77777777" w:rsidTr="001C3606">
        <w:trPr>
          <w:jc w:val="center"/>
        </w:trPr>
        <w:tc>
          <w:tcPr>
            <w:tcW w:w="9269" w:type="dxa"/>
          </w:tcPr>
          <w:p w14:paraId="4B09E1AD" w14:textId="77777777" w:rsidR="002E3C27" w:rsidRPr="00372116" w:rsidRDefault="002E3C27" w:rsidP="001C3606">
            <w:pPr>
              <w:spacing w:after="120"/>
              <w:rPr>
                <w:rFonts w:ascii="Arial" w:hAnsi="Arial" w:cs="Arial"/>
                <w:bCs/>
                <w:iCs/>
                <w:sz w:val="18"/>
                <w:szCs w:val="18"/>
              </w:rPr>
            </w:pPr>
          </w:p>
          <w:p w14:paraId="55238E67" w14:textId="77777777" w:rsidR="002E3C27" w:rsidRPr="00372116" w:rsidRDefault="002E3C27" w:rsidP="001C3606">
            <w:pPr>
              <w:spacing w:after="120"/>
              <w:rPr>
                <w:rFonts w:ascii="Arial" w:hAnsi="Arial" w:cs="Arial"/>
                <w:b/>
                <w:bCs/>
                <w:iCs/>
                <w:sz w:val="18"/>
                <w:szCs w:val="18"/>
              </w:rPr>
            </w:pPr>
            <w:r w:rsidRPr="00372116">
              <w:rPr>
                <w:rFonts w:ascii="Arial" w:hAnsi="Arial" w:cs="Arial"/>
                <w:b/>
                <w:bCs/>
                <w:iCs/>
                <w:sz w:val="18"/>
                <w:szCs w:val="18"/>
              </w:rPr>
              <w:t xml:space="preserve">Lab Course Contents/List of Experiments </w:t>
            </w:r>
            <w:sdt>
              <w:sdtPr>
                <w:rPr>
                  <w:rFonts w:ascii="Arial" w:hAnsi="Arial" w:cs="Arial"/>
                  <w:color w:val="000000" w:themeColor="text1"/>
                  <w:sz w:val="18"/>
                  <w:szCs w:val="18"/>
                </w:rPr>
                <w:id w:val="-1841385726"/>
                <w:showingPlcHdr/>
              </w:sdtPr>
              <w:sdtContent>
                <w:r w:rsidRPr="00372116">
                  <w:rPr>
                    <w:rFonts w:ascii="Arial" w:hAnsi="Arial" w:cs="Arial"/>
                    <w:color w:val="000000" w:themeColor="text1"/>
                    <w:sz w:val="18"/>
                    <w:szCs w:val="18"/>
                  </w:rPr>
                  <w:t xml:space="preserve">     </w:t>
                </w:r>
              </w:sdtContent>
            </w:sdt>
          </w:p>
          <w:p w14:paraId="501AD61D"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Basics of UNIX/LINUX commands. </w:t>
            </w:r>
          </w:p>
          <w:p w14:paraId="3095086D"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Shell programming </w:t>
            </w:r>
          </w:p>
          <w:p w14:paraId="60711B08"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Implementation of CPU scheduling. a) Round Robin b) SJF c) FCFS d) Priority </w:t>
            </w:r>
          </w:p>
          <w:p w14:paraId="6E26EF26"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Implement all file allocation strategies </w:t>
            </w:r>
          </w:p>
          <w:p w14:paraId="66B17E90"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Implement Semaphores for handling process synchronization </w:t>
            </w:r>
          </w:p>
          <w:p w14:paraId="42513A98"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Implement Bankers algorithm for Dead Lock Avoidance and detection </w:t>
            </w:r>
          </w:p>
          <w:p w14:paraId="4141C2B8"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Implement the all page replacement algorithms a) FIFO b) LRU c) LFU </w:t>
            </w:r>
          </w:p>
          <w:p w14:paraId="12D7DD18" w14:textId="77777777" w:rsidR="002E3C27" w:rsidRPr="00372116" w:rsidRDefault="002E3C27" w:rsidP="001C3606">
            <w:pPr>
              <w:pStyle w:val="ListParagraph"/>
              <w:numPr>
                <w:ilvl w:val="0"/>
                <w:numId w:val="32"/>
              </w:numPr>
              <w:spacing w:after="120"/>
              <w:rPr>
                <w:rFonts w:ascii="Arial" w:hAnsi="Arial" w:cs="Arial"/>
                <w:bCs/>
                <w:iCs/>
                <w:sz w:val="18"/>
                <w:szCs w:val="18"/>
              </w:rPr>
            </w:pPr>
            <w:r w:rsidRPr="00372116">
              <w:rPr>
                <w:rFonts w:ascii="Arial" w:hAnsi="Arial" w:cs="Arial"/>
                <w:bCs/>
                <w:iCs/>
                <w:sz w:val="18"/>
                <w:szCs w:val="18"/>
              </w:rPr>
              <w:t xml:space="preserve">Implement Paging Technique of memory management </w:t>
            </w:r>
          </w:p>
          <w:p w14:paraId="7E49A9CC" w14:textId="77777777" w:rsidR="002E3C27" w:rsidRPr="00372116" w:rsidRDefault="002E3C27" w:rsidP="001C3606">
            <w:pPr>
              <w:pStyle w:val="ListParagraph"/>
              <w:numPr>
                <w:ilvl w:val="0"/>
                <w:numId w:val="32"/>
              </w:numPr>
              <w:rPr>
                <w:rFonts w:ascii="Arial" w:hAnsi="Arial" w:cs="Arial"/>
                <w:color w:val="FF0000"/>
                <w:sz w:val="18"/>
                <w:szCs w:val="18"/>
              </w:rPr>
            </w:pPr>
            <w:r w:rsidRPr="00372116">
              <w:rPr>
                <w:rFonts w:ascii="Arial" w:hAnsi="Arial" w:cs="Arial"/>
                <w:bCs/>
                <w:iCs/>
                <w:sz w:val="18"/>
                <w:szCs w:val="18"/>
              </w:rPr>
              <w:t xml:space="preserve">Implement Threading &amp; Synchronization Applications  </w:t>
            </w:r>
          </w:p>
        </w:tc>
      </w:tr>
      <w:tr w:rsidR="002E3C27" w:rsidRPr="00372116" w14:paraId="666CCC2C" w14:textId="77777777" w:rsidTr="001C3606">
        <w:trPr>
          <w:jc w:val="center"/>
        </w:trPr>
        <w:tc>
          <w:tcPr>
            <w:tcW w:w="9269" w:type="dxa"/>
          </w:tcPr>
          <w:p w14:paraId="10B25B24" w14:textId="77777777" w:rsidR="002E3C27" w:rsidRPr="00372116" w:rsidRDefault="002E3C27" w:rsidP="001C3606">
            <w:pPr>
              <w:rPr>
                <w:rFonts w:ascii="Arial" w:hAnsi="Arial" w:cs="Arial"/>
                <w:b/>
                <w:sz w:val="18"/>
                <w:szCs w:val="18"/>
              </w:rPr>
            </w:pPr>
            <w:r w:rsidRPr="00372116">
              <w:rPr>
                <w:rFonts w:ascii="Arial" w:hAnsi="Arial" w:cs="Arial"/>
                <w:b/>
                <w:sz w:val="18"/>
                <w:szCs w:val="18"/>
              </w:rPr>
              <w:t>Hardware and Software Requirements:</w:t>
            </w:r>
          </w:p>
          <w:p w14:paraId="255F3D49" w14:textId="77777777" w:rsidR="002E3C27" w:rsidRPr="00372116" w:rsidRDefault="002E3C27" w:rsidP="001C3606">
            <w:pPr>
              <w:rPr>
                <w:rFonts w:ascii="Arial" w:hAnsi="Arial" w:cs="Arial"/>
                <w:sz w:val="18"/>
                <w:szCs w:val="18"/>
              </w:rPr>
            </w:pPr>
            <w:r w:rsidRPr="00372116">
              <w:rPr>
                <w:rFonts w:ascii="Arial" w:hAnsi="Arial" w:cs="Arial"/>
                <w:sz w:val="18"/>
                <w:szCs w:val="18"/>
              </w:rPr>
              <w:t>High configuration PCs equipped with required software  C, C++, Java, Equivalent complier, Microsoft windows</w:t>
            </w:r>
          </w:p>
          <w:p w14:paraId="51BEDEC1" w14:textId="77777777" w:rsidR="002E3C27" w:rsidRPr="00372116" w:rsidRDefault="002E3C27" w:rsidP="001C3606">
            <w:pPr>
              <w:rPr>
                <w:rFonts w:ascii="Arial" w:hAnsi="Arial" w:cs="Arial"/>
                <w:sz w:val="18"/>
                <w:szCs w:val="18"/>
              </w:rPr>
            </w:pPr>
            <w:r w:rsidRPr="00372116">
              <w:rPr>
                <w:rFonts w:ascii="Arial" w:hAnsi="Arial" w:cs="Arial"/>
                <w:sz w:val="18"/>
                <w:szCs w:val="18"/>
              </w:rPr>
              <w:t>8/10(64/32 bit), Linux operating system.</w:t>
            </w:r>
          </w:p>
          <w:p w14:paraId="227465A9" w14:textId="77777777" w:rsidR="002E3C27" w:rsidRPr="00372116" w:rsidRDefault="002E3C27" w:rsidP="001C3606">
            <w:pPr>
              <w:spacing w:after="120"/>
              <w:rPr>
                <w:rFonts w:ascii="Arial" w:hAnsi="Arial" w:cs="Arial"/>
                <w:bCs/>
                <w:iCs/>
                <w:sz w:val="18"/>
                <w:szCs w:val="18"/>
              </w:rPr>
            </w:pPr>
          </w:p>
        </w:tc>
      </w:tr>
    </w:tbl>
    <w:p w14:paraId="76E1B4A2" w14:textId="77777777" w:rsidR="002E3C27" w:rsidRPr="00372116" w:rsidRDefault="002E3C27" w:rsidP="002E3C27">
      <w:pPr>
        <w:jc w:val="center"/>
        <w:rPr>
          <w:rFonts w:ascii="Arial" w:hAnsi="Arial" w:cs="Arial"/>
          <w:sz w:val="18"/>
          <w:szCs w:val="18"/>
        </w:rPr>
      </w:pPr>
    </w:p>
    <w:p w14:paraId="4BDBA655" w14:textId="77777777" w:rsidR="002E3C2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 xml:space="preserve">CSE 3251:  </w:t>
      </w:r>
      <w:r w:rsidRPr="00E462C0">
        <w:rPr>
          <w:rFonts w:ascii="Arial" w:hAnsi="Arial" w:cs="Arial"/>
          <w:b/>
          <w:bCs/>
          <w:iCs/>
          <w:sz w:val="18"/>
          <w:szCs w:val="18"/>
        </w:rPr>
        <w:t>Computer Networks</w:t>
      </w:r>
    </w:p>
    <w:p w14:paraId="4488F1E8"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sidRPr="00070ABD">
        <w:rPr>
          <w:rFonts w:ascii="Arial" w:hAnsi="Arial" w:cs="Arial"/>
          <w:iCs/>
          <w:sz w:val="18"/>
          <w:szCs w:val="18"/>
        </w:rPr>
        <w:t xml:space="preserve">3 </w:t>
      </w:r>
      <w:r w:rsidRPr="00070ABD">
        <w:rPr>
          <w:rFonts w:ascii="Arial" w:hAnsi="Arial" w:cs="Arial"/>
          <w:b/>
          <w:bCs/>
          <w:iCs/>
          <w:sz w:val="18"/>
          <w:szCs w:val="18"/>
        </w:rPr>
        <w:t xml:space="preserve">Contact Hours: </w:t>
      </w:r>
      <w:r w:rsidRPr="00070ABD">
        <w:rPr>
          <w:rFonts w:ascii="Arial" w:hAnsi="Arial" w:cs="Arial"/>
          <w:iCs/>
          <w:sz w:val="18"/>
          <w:szCs w:val="18"/>
        </w:rPr>
        <w:t>39</w:t>
      </w:r>
    </w:p>
    <w:p w14:paraId="54B521C1"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Year: </w:t>
      </w:r>
      <w:proofErr w:type="gramStart"/>
      <w:r w:rsidRPr="00070ABD">
        <w:rPr>
          <w:rFonts w:ascii="Arial" w:hAnsi="Arial" w:cs="Arial"/>
          <w:iCs/>
          <w:sz w:val="18"/>
          <w:szCs w:val="18"/>
        </w:rPr>
        <w:t>Third</w:t>
      </w:r>
      <w:r w:rsidRPr="00070ABD">
        <w:rPr>
          <w:rFonts w:ascii="Arial" w:hAnsi="Arial" w:cs="Arial"/>
          <w:b/>
          <w:bCs/>
          <w:iCs/>
          <w:sz w:val="18"/>
          <w:szCs w:val="18"/>
        </w:rPr>
        <w:t xml:space="preserve">  Semester</w:t>
      </w:r>
      <w:proofErr w:type="gramEnd"/>
      <w:r w:rsidRPr="00070ABD">
        <w:rPr>
          <w:rFonts w:ascii="Arial" w:hAnsi="Arial" w:cs="Arial"/>
          <w:b/>
          <w:bCs/>
          <w:iCs/>
          <w:sz w:val="18"/>
          <w:szCs w:val="18"/>
        </w:rPr>
        <w:t xml:space="preserve">: </w:t>
      </w:r>
      <w:r w:rsidRPr="00070ABD">
        <w:rPr>
          <w:rFonts w:ascii="Arial" w:hAnsi="Arial" w:cs="Arial"/>
          <w:iCs/>
          <w:sz w:val="18"/>
          <w:szCs w:val="18"/>
        </w:rPr>
        <w:t>Odd</w:t>
      </w:r>
    </w:p>
    <w:p w14:paraId="43DCC619" w14:textId="77777777" w:rsidR="002E3C27" w:rsidRPr="00070AB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4B6CD2E2" w14:textId="77777777" w:rsidTr="001C3606">
        <w:trPr>
          <w:jc w:val="center"/>
        </w:trPr>
        <w:tc>
          <w:tcPr>
            <w:tcW w:w="1439" w:type="dxa"/>
          </w:tcPr>
          <w:p w14:paraId="07A896E2"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69B121DC" w14:textId="77777777" w:rsidR="002E3C27" w:rsidRPr="00070ABD" w:rsidRDefault="002E3C27" w:rsidP="001C3606">
            <w:pPr>
              <w:rPr>
                <w:rFonts w:ascii="Arial" w:hAnsi="Arial" w:cs="Arial"/>
                <w:iCs/>
                <w:sz w:val="18"/>
                <w:szCs w:val="18"/>
              </w:rPr>
            </w:pPr>
            <w:r>
              <w:rPr>
                <w:rFonts w:ascii="Arial" w:hAnsi="Arial" w:cs="Arial"/>
                <w:iCs/>
                <w:sz w:val="18"/>
                <w:szCs w:val="18"/>
              </w:rPr>
              <w:t xml:space="preserve"> ICE3161 </w:t>
            </w:r>
            <w:r w:rsidRPr="006A0B77">
              <w:rPr>
                <w:rFonts w:ascii="Arial" w:hAnsi="Arial" w:cs="Arial"/>
                <w:iCs/>
                <w:sz w:val="18"/>
                <w:szCs w:val="18"/>
              </w:rPr>
              <w:t>Communication Engineering</w:t>
            </w:r>
          </w:p>
        </w:tc>
      </w:tr>
      <w:tr w:rsidR="002E3C27" w:rsidRPr="00070ABD" w14:paraId="14F3D890" w14:textId="77777777" w:rsidTr="001C3606">
        <w:trPr>
          <w:jc w:val="center"/>
        </w:trPr>
        <w:tc>
          <w:tcPr>
            <w:tcW w:w="1439" w:type="dxa"/>
          </w:tcPr>
          <w:p w14:paraId="28E2F967"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26869AF8" w14:textId="77777777" w:rsidR="002E3C27" w:rsidRPr="00070ABD" w:rsidRDefault="00000000" w:rsidP="001C3606">
            <w:pPr>
              <w:rPr>
                <w:rFonts w:ascii="Arial" w:hAnsi="Arial" w:cs="Arial"/>
                <w:iCs/>
                <w:sz w:val="18"/>
                <w:szCs w:val="18"/>
              </w:rPr>
            </w:pPr>
            <w:sdt>
              <w:sdtPr>
                <w:rPr>
                  <w:rFonts w:ascii="Arial" w:hAnsi="Arial" w:cs="Arial"/>
                  <w:iCs/>
                  <w:sz w:val="18"/>
                  <w:szCs w:val="18"/>
                </w:rPr>
                <w:id w:val="-1809159327"/>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Theory         </w:t>
            </w:r>
            <w:sdt>
              <w:sdtPr>
                <w:rPr>
                  <w:rFonts w:ascii="Arial" w:hAnsi="Arial" w:cs="Arial"/>
                  <w:iCs/>
                  <w:sz w:val="18"/>
                  <w:szCs w:val="18"/>
                </w:rPr>
                <w:id w:val="-1073733567"/>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Laboratory work         </w:t>
            </w:r>
            <w:sdt>
              <w:sdtPr>
                <w:rPr>
                  <w:rFonts w:ascii="Arial" w:hAnsi="Arial" w:cs="Arial"/>
                  <w:iCs/>
                  <w:sz w:val="18"/>
                  <w:szCs w:val="18"/>
                </w:rPr>
                <w:id w:val="-1702396381"/>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Project work      </w:t>
            </w:r>
            <w:sdt>
              <w:sdtPr>
                <w:rPr>
                  <w:rFonts w:ascii="Arial" w:hAnsi="Arial" w:cs="Arial"/>
                  <w:iCs/>
                  <w:sz w:val="18"/>
                  <w:szCs w:val="18"/>
                </w:rPr>
                <w:id w:val="1711068924"/>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Viva Voce                    </w:t>
            </w:r>
          </w:p>
        </w:tc>
      </w:tr>
      <w:tr w:rsidR="002E3C27" w:rsidRPr="00070ABD" w14:paraId="3235F1C9" w14:textId="77777777" w:rsidTr="001C3606">
        <w:trPr>
          <w:trHeight w:val="238"/>
          <w:jc w:val="center"/>
        </w:trPr>
        <w:tc>
          <w:tcPr>
            <w:tcW w:w="1439" w:type="dxa"/>
          </w:tcPr>
          <w:p w14:paraId="69C7D631"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3270F363" w14:textId="77777777" w:rsidR="002E3C27" w:rsidRPr="00070ABD" w:rsidRDefault="002E3C27" w:rsidP="001C3606">
            <w:pPr>
              <w:rPr>
                <w:rFonts w:ascii="Arial" w:hAnsi="Arial" w:cs="Arial"/>
                <w:b/>
                <w:iCs/>
                <w:sz w:val="18"/>
                <w:szCs w:val="18"/>
              </w:rPr>
            </w:pPr>
            <w:r>
              <w:rPr>
                <w:rFonts w:ascii="Arial" w:hAnsi="Arial" w:cs="Arial"/>
                <w:iCs/>
                <w:sz w:val="18"/>
                <w:szCs w:val="18"/>
              </w:rPr>
              <w:t>To develop basics knowledge on designing, installing, maintaining and monitoring Computer Network and its standard protocols.</w:t>
            </w:r>
          </w:p>
        </w:tc>
      </w:tr>
      <w:tr w:rsidR="002E3C27" w:rsidRPr="00070ABD" w14:paraId="30DD000A" w14:textId="77777777" w:rsidTr="001C3606">
        <w:trPr>
          <w:trHeight w:val="238"/>
          <w:jc w:val="center"/>
        </w:trPr>
        <w:tc>
          <w:tcPr>
            <w:tcW w:w="9180" w:type="dxa"/>
            <w:gridSpan w:val="2"/>
          </w:tcPr>
          <w:p w14:paraId="5A89772C" w14:textId="77777777" w:rsidR="002E3C27" w:rsidRPr="00070ABD" w:rsidRDefault="002E3C27" w:rsidP="001C3606">
            <w:pPr>
              <w:rPr>
                <w:rFonts w:ascii="Arial" w:hAnsi="Arial" w:cs="Arial"/>
                <w:b/>
                <w:bCs/>
                <w:sz w:val="18"/>
                <w:szCs w:val="18"/>
              </w:rPr>
            </w:pPr>
            <w:r w:rsidRPr="00070ABD">
              <w:rPr>
                <w:rFonts w:ascii="Arial" w:hAnsi="Arial" w:cs="Arial"/>
                <w:b/>
                <w:bCs/>
                <w:sz w:val="18"/>
                <w:szCs w:val="18"/>
              </w:rPr>
              <w:t>Course Objective:</w:t>
            </w:r>
          </w:p>
          <w:p w14:paraId="66ADB3F1" w14:textId="77777777" w:rsidR="002E3C27" w:rsidRPr="00070ABD" w:rsidRDefault="002E3C27" w:rsidP="001C3606">
            <w:pPr>
              <w:jc w:val="both"/>
              <w:rPr>
                <w:rFonts w:ascii="Arial" w:hAnsi="Arial" w:cs="Arial"/>
                <w:iCs/>
                <w:sz w:val="18"/>
                <w:szCs w:val="18"/>
              </w:rPr>
            </w:pPr>
            <w:r w:rsidRPr="002C574E">
              <w:rPr>
                <w:rFonts w:ascii="Arial" w:hAnsi="Arial" w:cs="Arial"/>
                <w:iCs/>
                <w:sz w:val="18"/>
                <w:szCs w:val="18"/>
              </w:rPr>
              <w:t>This course gives students an opportunity to learn about computer network organization and implementation, theoretical understanding of computer networks and finally gaining practical experience in designing communication protocols, installation, monitoring, and troubleshooting of current LAN systems.</w:t>
            </w:r>
          </w:p>
        </w:tc>
      </w:tr>
    </w:tbl>
    <w:p w14:paraId="29575128" w14:textId="77777777" w:rsidR="002E3C27" w:rsidRPr="00070ABD" w:rsidRDefault="002E3C27" w:rsidP="002E3C27">
      <w:pPr>
        <w:jc w:val="center"/>
        <w:rPr>
          <w:rFonts w:ascii="Arial" w:hAnsi="Arial" w:cs="Arial"/>
          <w:sz w:val="18"/>
          <w:szCs w:val="18"/>
        </w:rPr>
      </w:pPr>
    </w:p>
    <w:p w14:paraId="15D136FD"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070ABD" w14:paraId="53473DB4" w14:textId="77777777" w:rsidTr="001C3606">
        <w:trPr>
          <w:trHeight w:val="877"/>
          <w:jc w:val="center"/>
        </w:trPr>
        <w:tc>
          <w:tcPr>
            <w:tcW w:w="646" w:type="dxa"/>
            <w:vAlign w:val="center"/>
          </w:tcPr>
          <w:p w14:paraId="16373804"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1827" w:type="dxa"/>
            <w:vAlign w:val="center"/>
          </w:tcPr>
          <w:p w14:paraId="5F6CBC74"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292" w:type="dxa"/>
            <w:vAlign w:val="center"/>
          </w:tcPr>
          <w:p w14:paraId="6986A786"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14:paraId="6DD5A368"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14:paraId="37EAC3E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14:paraId="446AE104"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E3C27" w:rsidRPr="00070ABD" w14:paraId="13E7B45E" w14:textId="77777777" w:rsidTr="001C3606">
        <w:trPr>
          <w:trHeight w:val="1646"/>
          <w:jc w:val="center"/>
        </w:trPr>
        <w:tc>
          <w:tcPr>
            <w:tcW w:w="646" w:type="dxa"/>
            <w:vAlign w:val="center"/>
          </w:tcPr>
          <w:p w14:paraId="6F1707C4"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1827" w:type="dxa"/>
            <w:vAlign w:val="center"/>
          </w:tcPr>
          <w:p w14:paraId="6191E130" w14:textId="77777777" w:rsidR="002E3C27" w:rsidRPr="0088487E" w:rsidRDefault="002E3C27" w:rsidP="001C3606">
            <w:pPr>
              <w:jc w:val="center"/>
              <w:rPr>
                <w:rFonts w:ascii="Arial" w:hAnsi="Arial" w:cs="Arial"/>
                <w:iCs/>
                <w:sz w:val="19"/>
                <w:szCs w:val="19"/>
              </w:rPr>
            </w:pPr>
            <w:r w:rsidRPr="0088487E">
              <w:rPr>
                <w:rFonts w:ascii="Arial" w:hAnsi="Arial" w:cs="Arial"/>
                <w:sz w:val="19"/>
                <w:szCs w:val="19"/>
              </w:rPr>
              <w:t xml:space="preserve">To </w:t>
            </w:r>
            <w:r w:rsidRPr="0088487E">
              <w:rPr>
                <w:rFonts w:ascii="Arial" w:hAnsi="Arial" w:cs="Arial"/>
                <w:b/>
                <w:bCs/>
                <w:sz w:val="19"/>
                <w:szCs w:val="19"/>
              </w:rPr>
              <w:t>understand</w:t>
            </w:r>
            <w:r>
              <w:rPr>
                <w:rFonts w:ascii="Arial" w:hAnsi="Arial" w:cs="Arial"/>
                <w:sz w:val="19"/>
                <w:szCs w:val="19"/>
              </w:rPr>
              <w:t xml:space="preserve"> networking basics</w:t>
            </w:r>
            <w:r w:rsidRPr="0088487E">
              <w:rPr>
                <w:rFonts w:ascii="Arial" w:hAnsi="Arial" w:cs="Arial"/>
                <w:sz w:val="19"/>
                <w:szCs w:val="19"/>
              </w:rPr>
              <w:t>, its topology, protocols</w:t>
            </w:r>
            <w:r>
              <w:rPr>
                <w:rFonts w:ascii="Arial" w:hAnsi="Arial" w:cs="Arial"/>
                <w:sz w:val="19"/>
                <w:szCs w:val="19"/>
              </w:rPr>
              <w:t xml:space="preserve"> for different layers</w:t>
            </w:r>
            <w:r w:rsidRPr="0088487E">
              <w:rPr>
                <w:rFonts w:ascii="Arial" w:hAnsi="Arial" w:cs="Arial"/>
                <w:sz w:val="19"/>
                <w:szCs w:val="19"/>
              </w:rPr>
              <w:t>, IEEE standards</w:t>
            </w:r>
          </w:p>
        </w:tc>
        <w:tc>
          <w:tcPr>
            <w:tcW w:w="2292" w:type="dxa"/>
            <w:vAlign w:val="center"/>
          </w:tcPr>
          <w:p w14:paraId="3478D95C"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Engineering knowledge</w:t>
            </w:r>
          </w:p>
          <w:p w14:paraId="1B377FFB"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51" w:type="dxa"/>
            <w:vAlign w:val="center"/>
          </w:tcPr>
          <w:p w14:paraId="3B3586B1" w14:textId="77777777" w:rsidR="002E3C27" w:rsidRPr="003F4679" w:rsidRDefault="002E3C27" w:rsidP="001C3606">
            <w:pPr>
              <w:jc w:val="center"/>
              <w:rPr>
                <w:rFonts w:ascii="Arial" w:hAnsi="Arial" w:cs="Arial"/>
                <w:color w:val="000000" w:themeColor="text1"/>
                <w:sz w:val="18"/>
                <w:szCs w:val="18"/>
              </w:rPr>
            </w:pPr>
            <w:r w:rsidRPr="003F4679">
              <w:rPr>
                <w:rFonts w:ascii="Arial" w:hAnsi="Arial" w:cs="Arial"/>
                <w:color w:val="000000" w:themeColor="text1"/>
                <w:sz w:val="18"/>
                <w:szCs w:val="18"/>
              </w:rPr>
              <w:t>Cognitive domain – level 2</w:t>
            </w:r>
          </w:p>
        </w:tc>
        <w:tc>
          <w:tcPr>
            <w:tcW w:w="1747" w:type="dxa"/>
            <w:vAlign w:val="center"/>
          </w:tcPr>
          <w:p w14:paraId="0F7D0B3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602681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4B2431CB"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530700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4697196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530053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2DB66A66"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498012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4A1C86B3"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718628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43684AFB"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702371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131163B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2225191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1D2C1A5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666236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3FFC06F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163061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42A375B7"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9754791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0AFCB850" w14:textId="77777777" w:rsidTr="001C3606">
        <w:trPr>
          <w:trHeight w:val="1583"/>
          <w:jc w:val="center"/>
        </w:trPr>
        <w:tc>
          <w:tcPr>
            <w:tcW w:w="646" w:type="dxa"/>
            <w:vAlign w:val="center"/>
          </w:tcPr>
          <w:p w14:paraId="3AFF272E"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1827" w:type="dxa"/>
            <w:vAlign w:val="center"/>
          </w:tcPr>
          <w:p w14:paraId="698EEFEB" w14:textId="77777777" w:rsidR="002E3C27" w:rsidRPr="0088487E" w:rsidRDefault="002E3C27" w:rsidP="001C3606">
            <w:pPr>
              <w:jc w:val="center"/>
              <w:rPr>
                <w:rFonts w:ascii="Arial" w:hAnsi="Arial" w:cs="Arial"/>
                <w:iCs/>
                <w:sz w:val="19"/>
                <w:szCs w:val="19"/>
              </w:rPr>
            </w:pPr>
            <w:r w:rsidRPr="0088487E">
              <w:rPr>
                <w:rFonts w:ascii="Arial" w:hAnsi="Arial" w:cs="Arial"/>
                <w:sz w:val="19"/>
                <w:szCs w:val="19"/>
              </w:rPr>
              <w:t xml:space="preserve">To </w:t>
            </w:r>
            <w:r w:rsidRPr="0088487E">
              <w:rPr>
                <w:rFonts w:ascii="Arial" w:hAnsi="Arial" w:cs="Arial"/>
                <w:b/>
                <w:bCs/>
                <w:sz w:val="19"/>
                <w:szCs w:val="19"/>
              </w:rPr>
              <w:t>choose</w:t>
            </w:r>
            <w:r w:rsidRPr="0088487E">
              <w:rPr>
                <w:rFonts w:ascii="Arial" w:hAnsi="Arial" w:cs="Arial"/>
                <w:sz w:val="19"/>
                <w:szCs w:val="19"/>
              </w:rPr>
              <w:t xml:space="preserve"> media type, protocol necessary, topology required for a practical use</w:t>
            </w:r>
          </w:p>
        </w:tc>
        <w:tc>
          <w:tcPr>
            <w:tcW w:w="2292" w:type="dxa"/>
            <w:vAlign w:val="center"/>
          </w:tcPr>
          <w:p w14:paraId="2B96ECE7" w14:textId="77777777" w:rsidR="002E3C27" w:rsidRPr="00070ABD" w:rsidRDefault="002E3C27" w:rsidP="001C3606">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b/>
                <w:bCs/>
                <w:color w:val="000000" w:themeColor="text1"/>
                <w:sz w:val="18"/>
                <w:szCs w:val="18"/>
              </w:rPr>
              <w:t>Engineering knowledge</w:t>
            </w:r>
          </w:p>
          <w:p w14:paraId="580B2E49"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(PO1)</w:t>
            </w:r>
          </w:p>
        </w:tc>
        <w:tc>
          <w:tcPr>
            <w:tcW w:w="1051" w:type="dxa"/>
            <w:vAlign w:val="center"/>
          </w:tcPr>
          <w:p w14:paraId="3FFB9497" w14:textId="77777777" w:rsidR="002E3C27" w:rsidRPr="003F4679" w:rsidRDefault="002E3C27" w:rsidP="001C3606">
            <w:pPr>
              <w:jc w:val="center"/>
              <w:rPr>
                <w:rFonts w:ascii="Arial" w:hAnsi="Arial" w:cs="Arial"/>
                <w:color w:val="000000" w:themeColor="text1"/>
                <w:sz w:val="18"/>
                <w:szCs w:val="18"/>
              </w:rPr>
            </w:pPr>
            <w:r w:rsidRPr="003F4679">
              <w:rPr>
                <w:rFonts w:ascii="Arial" w:hAnsi="Arial" w:cs="Arial"/>
                <w:color w:val="000000" w:themeColor="text1"/>
                <w:sz w:val="18"/>
                <w:szCs w:val="18"/>
              </w:rPr>
              <w:t>Cognitive domain – level 3</w:t>
            </w:r>
          </w:p>
        </w:tc>
        <w:tc>
          <w:tcPr>
            <w:tcW w:w="1747" w:type="dxa"/>
            <w:vAlign w:val="center"/>
          </w:tcPr>
          <w:p w14:paraId="3180382D"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132791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1EF7EF9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6618244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28AF3425"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393590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6470436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971327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41D7EAEA"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6866918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135BFAF0"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82949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4AB67A31"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9465869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557A7BB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716392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56E849F5"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543755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286A243B"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481339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66D3EB57" w14:textId="77777777" w:rsidTr="001C3606">
        <w:trPr>
          <w:trHeight w:val="1700"/>
          <w:jc w:val="center"/>
        </w:trPr>
        <w:tc>
          <w:tcPr>
            <w:tcW w:w="646" w:type="dxa"/>
            <w:vAlign w:val="center"/>
          </w:tcPr>
          <w:p w14:paraId="1C37967A"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1827" w:type="dxa"/>
            <w:vAlign w:val="center"/>
          </w:tcPr>
          <w:p w14:paraId="1B948FC1" w14:textId="77777777" w:rsidR="002E3C27" w:rsidRPr="0088487E" w:rsidRDefault="002E3C27" w:rsidP="001C3606">
            <w:pPr>
              <w:jc w:val="center"/>
              <w:rPr>
                <w:rFonts w:ascii="Arial" w:hAnsi="Arial" w:cs="Arial"/>
                <w:iCs/>
                <w:sz w:val="19"/>
                <w:szCs w:val="19"/>
              </w:rPr>
            </w:pPr>
            <w:r>
              <w:rPr>
                <w:rFonts w:ascii="Arial" w:hAnsi="Arial" w:cs="Arial"/>
                <w:iCs/>
                <w:sz w:val="19"/>
                <w:szCs w:val="19"/>
              </w:rPr>
              <w:t xml:space="preserve">To </w:t>
            </w:r>
            <w:r w:rsidRPr="00A54478">
              <w:rPr>
                <w:rFonts w:ascii="Arial" w:hAnsi="Arial" w:cs="Arial"/>
                <w:b/>
                <w:bCs/>
                <w:iCs/>
                <w:sz w:val="19"/>
                <w:szCs w:val="19"/>
              </w:rPr>
              <w:t>apply</w:t>
            </w:r>
            <w:r w:rsidRPr="00A54478">
              <w:rPr>
                <w:rFonts w:ascii="Arial" w:hAnsi="Arial" w:cs="Arial"/>
                <w:iCs/>
                <w:sz w:val="19"/>
                <w:szCs w:val="19"/>
              </w:rPr>
              <w:t xml:space="preserve"> security </w:t>
            </w:r>
            <w:r>
              <w:rPr>
                <w:rFonts w:ascii="Arial" w:hAnsi="Arial" w:cs="Arial"/>
                <w:iCs/>
                <w:sz w:val="19"/>
                <w:szCs w:val="19"/>
              </w:rPr>
              <w:t xml:space="preserve">principles </w:t>
            </w:r>
            <w:r w:rsidRPr="00A54478">
              <w:rPr>
                <w:rFonts w:ascii="Arial" w:hAnsi="Arial" w:cs="Arial"/>
                <w:iCs/>
                <w:sz w:val="19"/>
                <w:szCs w:val="19"/>
              </w:rPr>
              <w:t>to networks of a corporate office</w:t>
            </w:r>
          </w:p>
        </w:tc>
        <w:tc>
          <w:tcPr>
            <w:tcW w:w="2292" w:type="dxa"/>
            <w:vAlign w:val="center"/>
          </w:tcPr>
          <w:p w14:paraId="2D5B92E4"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b/>
                <w:bCs/>
                <w:color w:val="000000" w:themeColor="text1"/>
                <w:sz w:val="18"/>
                <w:szCs w:val="18"/>
              </w:rPr>
              <w:t>Engineering knowledge</w:t>
            </w:r>
            <w:r w:rsidRPr="00070ABD">
              <w:rPr>
                <w:rFonts w:ascii="Arial" w:hAnsi="Arial" w:cs="Arial"/>
                <w:color w:val="000000" w:themeColor="text1"/>
                <w:sz w:val="18"/>
                <w:szCs w:val="18"/>
              </w:rPr>
              <w:t xml:space="preserve"> (PO1)</w:t>
            </w:r>
          </w:p>
        </w:tc>
        <w:tc>
          <w:tcPr>
            <w:tcW w:w="1051" w:type="dxa"/>
            <w:vAlign w:val="center"/>
          </w:tcPr>
          <w:p w14:paraId="2D1EFC03" w14:textId="77777777" w:rsidR="002E3C27" w:rsidRPr="003F4679" w:rsidRDefault="002E3C27" w:rsidP="001C3606">
            <w:pPr>
              <w:jc w:val="center"/>
              <w:rPr>
                <w:rFonts w:ascii="Arial" w:hAnsi="Arial" w:cs="Arial"/>
                <w:color w:val="000000" w:themeColor="text1"/>
                <w:sz w:val="18"/>
                <w:szCs w:val="18"/>
              </w:rPr>
            </w:pPr>
            <w:r w:rsidRPr="003F4679">
              <w:rPr>
                <w:rFonts w:ascii="Arial" w:hAnsi="Arial" w:cs="Arial"/>
                <w:color w:val="000000" w:themeColor="text1"/>
                <w:sz w:val="18"/>
                <w:szCs w:val="18"/>
              </w:rPr>
              <w:t>Cognitive domain – level 3</w:t>
            </w:r>
          </w:p>
        </w:tc>
        <w:tc>
          <w:tcPr>
            <w:tcW w:w="1747" w:type="dxa"/>
            <w:vAlign w:val="center"/>
          </w:tcPr>
          <w:p w14:paraId="18B6C7F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881914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3723515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9436814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60F51A7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939687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36049A6D"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8991855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69A5099B"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8067897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7B6E807B"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234170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5943F494"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60726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1F0AC26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056654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7AD003A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906091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19297756"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91678646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bl>
    <w:p w14:paraId="6AF86549"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070ABD" w14:paraId="489CE471" w14:textId="77777777" w:rsidTr="001C3606">
        <w:trPr>
          <w:jc w:val="center"/>
        </w:trPr>
        <w:tc>
          <w:tcPr>
            <w:tcW w:w="9269" w:type="dxa"/>
          </w:tcPr>
          <w:p w14:paraId="565284F3" w14:textId="77777777" w:rsidR="002E3C27" w:rsidRPr="00070ABD" w:rsidRDefault="002E3C27" w:rsidP="001C3606">
            <w:pPr>
              <w:rPr>
                <w:rFonts w:ascii="Arial" w:hAnsi="Arial" w:cs="Arial"/>
                <w:b/>
                <w:color w:val="000000" w:themeColor="text1"/>
                <w:sz w:val="18"/>
                <w:szCs w:val="18"/>
              </w:rPr>
            </w:pPr>
            <w:r w:rsidRPr="00070ABD">
              <w:rPr>
                <w:rFonts w:ascii="Arial" w:hAnsi="Arial" w:cs="Arial"/>
                <w:b/>
                <w:color w:val="000000" w:themeColor="text1"/>
                <w:sz w:val="18"/>
                <w:szCs w:val="18"/>
              </w:rPr>
              <w:lastRenderedPageBreak/>
              <w:t>Assessment and Marks Distribution:</w:t>
            </w:r>
          </w:p>
          <w:p w14:paraId="36C3399E"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7A8625FB"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070ABD">
              <w:rPr>
                <w:rFonts w:ascii="Arial" w:hAnsi="Arial" w:cs="Arial"/>
                <w:bCs/>
                <w:color w:val="000000" w:themeColor="text1"/>
                <w:sz w:val="18"/>
                <w:szCs w:val="18"/>
              </w:rPr>
              <w:t>)</w:t>
            </w:r>
          </w:p>
          <w:p w14:paraId="076C083F"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070ABD">
              <w:rPr>
                <w:rFonts w:ascii="Arial" w:hAnsi="Arial" w:cs="Arial"/>
                <w:bCs/>
                <w:color w:val="000000" w:themeColor="text1"/>
                <w:sz w:val="18"/>
                <w:szCs w:val="18"/>
              </w:rPr>
              <w:t xml:space="preserve">), Total Time: 3 hours. </w:t>
            </w:r>
          </w:p>
          <w:p w14:paraId="56850851" w14:textId="77777777" w:rsidR="002E3C27" w:rsidRPr="00070ABD" w:rsidRDefault="002E3C27" w:rsidP="001C3606">
            <w:pPr>
              <w:rPr>
                <w:rFonts w:ascii="Arial" w:hAnsi="Arial" w:cs="Arial"/>
                <w:b/>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070ABD">
              <w:rPr>
                <w:rFonts w:ascii="Arial" w:hAnsi="Arial" w:cs="Arial"/>
                <w:bCs/>
                <w:color w:val="000000" w:themeColor="text1"/>
                <w:sz w:val="18"/>
                <w:szCs w:val="18"/>
              </w:rPr>
              <w:t>).</w:t>
            </w:r>
          </w:p>
        </w:tc>
      </w:tr>
      <w:tr w:rsidR="002E3C27" w:rsidRPr="00070ABD" w14:paraId="6A97A3AC" w14:textId="77777777" w:rsidTr="001C3606">
        <w:trPr>
          <w:jc w:val="center"/>
        </w:trPr>
        <w:tc>
          <w:tcPr>
            <w:tcW w:w="9269" w:type="dxa"/>
          </w:tcPr>
          <w:p w14:paraId="45F494CC" w14:textId="77777777" w:rsidR="002E3C27" w:rsidRPr="00070ABD" w:rsidRDefault="002E3C27" w:rsidP="001C3606">
            <w:pPr>
              <w:spacing w:after="120"/>
              <w:rPr>
                <w:rFonts w:ascii="Arial" w:hAnsi="Arial" w:cs="Arial"/>
                <w:b/>
                <w:bCs/>
                <w:iCs/>
                <w:sz w:val="18"/>
                <w:szCs w:val="18"/>
              </w:rPr>
            </w:pPr>
          </w:p>
          <w:p w14:paraId="52FD3677" w14:textId="77777777" w:rsidR="002E3C27" w:rsidRPr="00070ABD" w:rsidRDefault="002E3C27" w:rsidP="001C3606">
            <w:pPr>
              <w:spacing w:after="120"/>
              <w:rPr>
                <w:rFonts w:ascii="Arial" w:hAnsi="Arial" w:cs="Arial"/>
                <w:b/>
                <w:bCs/>
                <w:iCs/>
                <w:sz w:val="18"/>
                <w:szCs w:val="18"/>
              </w:rPr>
            </w:pPr>
            <w:r w:rsidRPr="00070ABD">
              <w:rPr>
                <w:rFonts w:ascii="Arial" w:hAnsi="Arial" w:cs="Arial"/>
                <w:b/>
                <w:bCs/>
                <w:iCs/>
                <w:sz w:val="18"/>
                <w:szCs w:val="18"/>
              </w:rPr>
              <w:t>Course Contents:</w:t>
            </w:r>
          </w:p>
          <w:p w14:paraId="571F63B2" w14:textId="77777777" w:rsidR="002E3C27" w:rsidRDefault="002E3C27" w:rsidP="001C3606">
            <w:pPr>
              <w:jc w:val="both"/>
              <w:rPr>
                <w:rFonts w:ascii="Arial" w:hAnsi="Arial" w:cs="Arial"/>
                <w:sz w:val="18"/>
                <w:szCs w:val="18"/>
              </w:rPr>
            </w:pPr>
            <w:r w:rsidRPr="00535134">
              <w:rPr>
                <w:rFonts w:ascii="Arial" w:hAnsi="Arial" w:cs="Arial"/>
                <w:sz w:val="18"/>
                <w:szCs w:val="18"/>
              </w:rPr>
              <w:t>Introduction: Basic concept of computer network; Network classification, structure/topology; Protocol Hierarchies; Open System Interconnection; Example networks.</w:t>
            </w:r>
          </w:p>
          <w:p w14:paraId="6A409627" w14:textId="77777777" w:rsidR="002E3C27" w:rsidRPr="00535134" w:rsidRDefault="002E3C27" w:rsidP="001C3606">
            <w:pPr>
              <w:jc w:val="both"/>
              <w:rPr>
                <w:rFonts w:ascii="Arial" w:hAnsi="Arial" w:cs="Arial"/>
                <w:sz w:val="18"/>
                <w:szCs w:val="18"/>
              </w:rPr>
            </w:pPr>
          </w:p>
          <w:p w14:paraId="4ACD44FD" w14:textId="77777777" w:rsidR="002E3C27" w:rsidRPr="00535134" w:rsidRDefault="002E3C27" w:rsidP="001C3606">
            <w:pPr>
              <w:jc w:val="both"/>
              <w:rPr>
                <w:rFonts w:ascii="Arial" w:hAnsi="Arial" w:cs="Arial"/>
                <w:sz w:val="18"/>
                <w:szCs w:val="18"/>
              </w:rPr>
            </w:pPr>
            <w:r w:rsidRPr="00535134">
              <w:rPr>
                <w:rFonts w:ascii="Arial" w:hAnsi="Arial" w:cs="Arial"/>
                <w:sz w:val="18"/>
                <w:szCs w:val="18"/>
              </w:rPr>
              <w:t>Physical layer: Guided physical transmission media, UTP</w:t>
            </w:r>
            <w:r>
              <w:rPr>
                <w:rFonts w:ascii="Arial" w:hAnsi="Arial" w:cs="Arial"/>
                <w:sz w:val="18"/>
                <w:szCs w:val="18"/>
              </w:rPr>
              <w:t>,</w:t>
            </w:r>
            <w:r w:rsidRPr="00535134">
              <w:rPr>
                <w:rFonts w:ascii="Arial" w:hAnsi="Arial" w:cs="Arial"/>
                <w:sz w:val="18"/>
                <w:szCs w:val="18"/>
              </w:rPr>
              <w:t xml:space="preserve"> STP, Optic fiber, Wireless Media, IEEE standards, baseband and passband transmission, PSTN; circuit and packet switching, Mobile telephone system; ADSL.</w:t>
            </w:r>
          </w:p>
          <w:p w14:paraId="3FDC6A30" w14:textId="77777777" w:rsidR="002E3C27" w:rsidRDefault="002E3C27" w:rsidP="001C3606">
            <w:pPr>
              <w:jc w:val="both"/>
              <w:rPr>
                <w:rFonts w:ascii="Arial" w:hAnsi="Arial" w:cs="Arial"/>
                <w:sz w:val="18"/>
                <w:szCs w:val="18"/>
              </w:rPr>
            </w:pPr>
            <w:r w:rsidRPr="00535134">
              <w:rPr>
                <w:rFonts w:ascii="Arial" w:hAnsi="Arial" w:cs="Arial"/>
                <w:sz w:val="18"/>
                <w:szCs w:val="18"/>
              </w:rPr>
              <w:t>Data Link Layer: Data link layer design issues; Framing, Error detection and correction; Elementary data link protocols; Sliding window protocols; The data link layer in the Internet.</w:t>
            </w:r>
          </w:p>
          <w:p w14:paraId="05E289D5" w14:textId="77777777" w:rsidR="002E3C27" w:rsidRPr="00535134" w:rsidRDefault="002E3C27" w:rsidP="001C3606">
            <w:pPr>
              <w:jc w:val="both"/>
              <w:rPr>
                <w:rFonts w:ascii="Arial" w:hAnsi="Arial" w:cs="Arial"/>
                <w:sz w:val="18"/>
                <w:szCs w:val="18"/>
              </w:rPr>
            </w:pPr>
          </w:p>
          <w:p w14:paraId="5ECE746A" w14:textId="77777777" w:rsidR="002E3C27" w:rsidRDefault="002E3C27" w:rsidP="001C3606">
            <w:pPr>
              <w:jc w:val="both"/>
              <w:rPr>
                <w:rFonts w:ascii="Arial" w:hAnsi="Arial" w:cs="Arial"/>
                <w:sz w:val="18"/>
                <w:szCs w:val="18"/>
              </w:rPr>
            </w:pPr>
            <w:r w:rsidRPr="00535134">
              <w:rPr>
                <w:rFonts w:ascii="Arial" w:hAnsi="Arial" w:cs="Arial"/>
                <w:sz w:val="18"/>
                <w:szCs w:val="18"/>
              </w:rPr>
              <w:t>Medium Access Sub-layer:  Multiple Access Protocols: ALOHA; CSMA/CD Protocol; Collision-free protocols; Wireless LAN protocols; Ethernet; Bluetooth; Datalink layer switching.</w:t>
            </w:r>
          </w:p>
          <w:p w14:paraId="3154DDA7" w14:textId="77777777" w:rsidR="002E3C27" w:rsidRPr="00535134" w:rsidRDefault="002E3C27" w:rsidP="001C3606">
            <w:pPr>
              <w:jc w:val="both"/>
              <w:rPr>
                <w:rFonts w:ascii="Arial" w:hAnsi="Arial" w:cs="Arial"/>
                <w:sz w:val="18"/>
                <w:szCs w:val="18"/>
              </w:rPr>
            </w:pPr>
          </w:p>
          <w:p w14:paraId="1FC80CA9" w14:textId="77777777" w:rsidR="002E3C27" w:rsidRDefault="002E3C27" w:rsidP="001C3606">
            <w:pPr>
              <w:jc w:val="both"/>
              <w:rPr>
                <w:rFonts w:ascii="Arial" w:hAnsi="Arial" w:cs="Arial"/>
                <w:sz w:val="18"/>
                <w:szCs w:val="18"/>
              </w:rPr>
            </w:pPr>
            <w:r w:rsidRPr="00535134">
              <w:rPr>
                <w:rFonts w:ascii="Arial" w:hAnsi="Arial" w:cs="Arial"/>
                <w:sz w:val="18"/>
                <w:szCs w:val="18"/>
              </w:rPr>
              <w:t>Network Layer: Network layer design issues; IP address and subnet masking, Routing algorithms; Congestion control algorithms; Internetworking; Network layer in the internet; Network layer in ATM networks.</w:t>
            </w:r>
          </w:p>
          <w:p w14:paraId="589A83B0" w14:textId="77777777" w:rsidR="002E3C27" w:rsidRPr="00535134" w:rsidRDefault="002E3C27" w:rsidP="001C3606">
            <w:pPr>
              <w:jc w:val="both"/>
              <w:rPr>
                <w:rFonts w:ascii="Arial" w:hAnsi="Arial" w:cs="Arial"/>
                <w:sz w:val="18"/>
                <w:szCs w:val="18"/>
              </w:rPr>
            </w:pPr>
          </w:p>
          <w:p w14:paraId="3ABADE0A" w14:textId="77777777" w:rsidR="002E3C27" w:rsidRDefault="002E3C27" w:rsidP="001C3606">
            <w:pPr>
              <w:jc w:val="both"/>
              <w:rPr>
                <w:rFonts w:ascii="Arial" w:hAnsi="Arial" w:cs="Arial"/>
                <w:sz w:val="18"/>
                <w:szCs w:val="18"/>
              </w:rPr>
            </w:pPr>
            <w:r w:rsidRPr="00535134">
              <w:rPr>
                <w:rFonts w:ascii="Arial" w:hAnsi="Arial" w:cs="Arial"/>
                <w:sz w:val="18"/>
                <w:szCs w:val="18"/>
              </w:rPr>
              <w:t>Transport Layer: The transport service; Elements of transport protocols; three-way handshake; TCP Congestion Control, The internet transport protocols;</w:t>
            </w:r>
          </w:p>
          <w:p w14:paraId="2DE4FD13" w14:textId="77777777" w:rsidR="002E3C27" w:rsidRPr="00535134" w:rsidRDefault="002E3C27" w:rsidP="001C3606">
            <w:pPr>
              <w:jc w:val="both"/>
              <w:rPr>
                <w:rFonts w:ascii="Arial" w:hAnsi="Arial" w:cs="Arial"/>
                <w:sz w:val="18"/>
                <w:szCs w:val="18"/>
              </w:rPr>
            </w:pPr>
          </w:p>
          <w:p w14:paraId="44CD9AC4" w14:textId="77777777" w:rsidR="002E3C27" w:rsidRDefault="002E3C27" w:rsidP="001C3606">
            <w:pPr>
              <w:jc w:val="both"/>
              <w:rPr>
                <w:rFonts w:ascii="Arial" w:hAnsi="Arial" w:cs="Arial"/>
                <w:sz w:val="18"/>
                <w:szCs w:val="18"/>
              </w:rPr>
            </w:pPr>
            <w:r w:rsidRPr="00535134">
              <w:rPr>
                <w:rFonts w:ascii="Arial" w:hAnsi="Arial" w:cs="Arial"/>
                <w:sz w:val="18"/>
                <w:szCs w:val="18"/>
              </w:rPr>
              <w:t>Presentation Layer: Data Compression techniques, Frequency Dependent Coding, Context Dependent Encoding.</w:t>
            </w:r>
          </w:p>
          <w:p w14:paraId="1EB73B61" w14:textId="77777777" w:rsidR="002E3C27" w:rsidRPr="00535134" w:rsidRDefault="002E3C27" w:rsidP="001C3606">
            <w:pPr>
              <w:jc w:val="both"/>
              <w:rPr>
                <w:rFonts w:ascii="Arial" w:hAnsi="Arial" w:cs="Arial"/>
                <w:sz w:val="18"/>
                <w:szCs w:val="18"/>
              </w:rPr>
            </w:pPr>
          </w:p>
          <w:p w14:paraId="766DBA79" w14:textId="77777777" w:rsidR="002E3C27" w:rsidRPr="00535134" w:rsidRDefault="002E3C27" w:rsidP="001C3606">
            <w:pPr>
              <w:jc w:val="both"/>
              <w:rPr>
                <w:rFonts w:ascii="Arial" w:hAnsi="Arial" w:cs="Arial"/>
                <w:sz w:val="18"/>
                <w:szCs w:val="18"/>
              </w:rPr>
            </w:pPr>
            <w:r w:rsidRPr="00535134">
              <w:rPr>
                <w:rFonts w:ascii="Arial" w:hAnsi="Arial" w:cs="Arial"/>
                <w:sz w:val="18"/>
                <w:szCs w:val="18"/>
              </w:rPr>
              <w:t>Application Layer:</w:t>
            </w:r>
            <w:r w:rsidRPr="004C148B">
              <w:rPr>
                <w:rFonts w:ascii="Arial" w:hAnsi="Arial" w:cs="Arial"/>
                <w:sz w:val="18"/>
                <w:szCs w:val="18"/>
              </w:rPr>
              <w:t xml:space="preserve"> DNS-Domain Name System; Electronic Mail; The World Wide Web; </w:t>
            </w:r>
            <w:proofErr w:type="gramStart"/>
            <w:r w:rsidRPr="004C148B">
              <w:rPr>
                <w:rFonts w:ascii="Arial" w:hAnsi="Arial" w:cs="Arial"/>
                <w:sz w:val="18"/>
                <w:szCs w:val="18"/>
              </w:rPr>
              <w:t>Multimedia..</w:t>
            </w:r>
            <w:proofErr w:type="gramEnd"/>
          </w:p>
        </w:tc>
      </w:tr>
    </w:tbl>
    <w:p w14:paraId="566EF718" w14:textId="77777777" w:rsidR="002E3C27" w:rsidRPr="00070ABD" w:rsidRDefault="002E3C27" w:rsidP="002E3C27">
      <w:pPr>
        <w:jc w:val="center"/>
        <w:rPr>
          <w:rFonts w:ascii="Arial" w:hAnsi="Arial" w:cs="Arial"/>
          <w:b/>
          <w:color w:val="FFFFFF"/>
          <w:sz w:val="18"/>
          <w:szCs w:val="18"/>
          <w:highlight w:val="black"/>
        </w:rPr>
      </w:pPr>
    </w:p>
    <w:p w14:paraId="7A0A25FD"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Text Book:</w:t>
      </w:r>
    </w:p>
    <w:tbl>
      <w:tblPr>
        <w:tblW w:w="4955" w:type="pct"/>
        <w:jc w:val="center"/>
        <w:tblLook w:val="0000" w:firstRow="0" w:lastRow="0" w:firstColumn="0" w:lastColumn="0" w:noHBand="0" w:noVBand="0"/>
      </w:tblPr>
      <w:tblGrid>
        <w:gridCol w:w="361"/>
        <w:gridCol w:w="2432"/>
        <w:gridCol w:w="264"/>
        <w:gridCol w:w="6102"/>
      </w:tblGrid>
      <w:tr w:rsidR="002E3C27" w:rsidRPr="007C437C" w14:paraId="64793C74" w14:textId="77777777" w:rsidTr="001C3606">
        <w:trPr>
          <w:jc w:val="center"/>
        </w:trPr>
        <w:tc>
          <w:tcPr>
            <w:tcW w:w="197" w:type="pct"/>
          </w:tcPr>
          <w:p w14:paraId="726045AE" w14:textId="77777777" w:rsidR="002E3C27" w:rsidRPr="007C437C" w:rsidRDefault="002E3C27" w:rsidP="001C3606">
            <w:pPr>
              <w:suppressAutoHyphens/>
              <w:jc w:val="center"/>
              <w:rPr>
                <w:rFonts w:ascii="Arial" w:hAnsi="Arial" w:cs="Arial"/>
                <w:spacing w:val="-3"/>
                <w:sz w:val="18"/>
                <w:szCs w:val="18"/>
              </w:rPr>
            </w:pPr>
            <w:r w:rsidRPr="007C437C">
              <w:rPr>
                <w:rFonts w:ascii="Arial" w:hAnsi="Arial" w:cs="Arial"/>
                <w:spacing w:val="-3"/>
                <w:sz w:val="18"/>
                <w:szCs w:val="18"/>
              </w:rPr>
              <w:t>1.</w:t>
            </w:r>
          </w:p>
        </w:tc>
        <w:tc>
          <w:tcPr>
            <w:tcW w:w="1328" w:type="pct"/>
          </w:tcPr>
          <w:p w14:paraId="725E1E44" w14:textId="77777777" w:rsidR="002E3C27" w:rsidRPr="007C437C" w:rsidRDefault="002E3C27" w:rsidP="001C3606">
            <w:pPr>
              <w:tabs>
                <w:tab w:val="left" w:pos="901"/>
              </w:tabs>
              <w:rPr>
                <w:rFonts w:ascii="Arial" w:hAnsi="Arial" w:cs="Arial"/>
                <w:sz w:val="18"/>
                <w:szCs w:val="18"/>
              </w:rPr>
            </w:pPr>
            <w:r w:rsidRPr="007C437C">
              <w:rPr>
                <w:rFonts w:ascii="Arial" w:hAnsi="Arial" w:cs="Arial"/>
                <w:sz w:val="18"/>
                <w:szCs w:val="18"/>
              </w:rPr>
              <w:t xml:space="preserve">Andrew S. Tanenbaum </w:t>
            </w:r>
          </w:p>
          <w:p w14:paraId="1FBC12DD" w14:textId="77777777" w:rsidR="002E3C27" w:rsidRPr="007C437C" w:rsidRDefault="002E3C27" w:rsidP="001C3606">
            <w:pPr>
              <w:suppressAutoHyphens/>
              <w:jc w:val="center"/>
              <w:rPr>
                <w:rFonts w:ascii="Arial" w:hAnsi="Arial" w:cs="Arial"/>
                <w:spacing w:val="-3"/>
                <w:sz w:val="18"/>
                <w:szCs w:val="18"/>
              </w:rPr>
            </w:pPr>
          </w:p>
        </w:tc>
        <w:tc>
          <w:tcPr>
            <w:tcW w:w="144" w:type="pct"/>
          </w:tcPr>
          <w:p w14:paraId="0D2C5B04" w14:textId="77777777" w:rsidR="002E3C27" w:rsidRPr="007C437C" w:rsidRDefault="002E3C27" w:rsidP="001C3606">
            <w:pPr>
              <w:suppressAutoHyphens/>
              <w:jc w:val="center"/>
              <w:rPr>
                <w:rFonts w:ascii="Arial" w:hAnsi="Arial" w:cs="Arial"/>
                <w:spacing w:val="-3"/>
                <w:sz w:val="18"/>
                <w:szCs w:val="18"/>
              </w:rPr>
            </w:pPr>
            <w:r w:rsidRPr="007C437C">
              <w:rPr>
                <w:rFonts w:ascii="Arial" w:hAnsi="Arial" w:cs="Arial"/>
                <w:spacing w:val="-3"/>
                <w:sz w:val="18"/>
                <w:szCs w:val="18"/>
              </w:rPr>
              <w:t>:</w:t>
            </w:r>
          </w:p>
        </w:tc>
        <w:tc>
          <w:tcPr>
            <w:tcW w:w="3331" w:type="pct"/>
          </w:tcPr>
          <w:p w14:paraId="79AC5ACD" w14:textId="77777777" w:rsidR="002E3C27" w:rsidRPr="007C437C" w:rsidRDefault="002E3C27" w:rsidP="001C3606">
            <w:pPr>
              <w:tabs>
                <w:tab w:val="left" w:pos="901"/>
              </w:tabs>
              <w:rPr>
                <w:rFonts w:ascii="Arial" w:hAnsi="Arial" w:cs="Arial"/>
                <w:sz w:val="18"/>
                <w:szCs w:val="18"/>
              </w:rPr>
            </w:pPr>
            <w:r w:rsidRPr="007C437C">
              <w:rPr>
                <w:rFonts w:ascii="Arial" w:hAnsi="Arial" w:cs="Arial"/>
                <w:b/>
                <w:bCs/>
                <w:sz w:val="18"/>
                <w:szCs w:val="18"/>
              </w:rPr>
              <w:t>Computer Networks</w:t>
            </w:r>
            <w:r w:rsidRPr="007C437C">
              <w:rPr>
                <w:rFonts w:ascii="Arial" w:hAnsi="Arial" w:cs="Arial"/>
                <w:sz w:val="18"/>
                <w:szCs w:val="18"/>
              </w:rPr>
              <w:t xml:space="preserve">, Prentice Hall </w:t>
            </w:r>
          </w:p>
          <w:p w14:paraId="64246D12" w14:textId="77777777" w:rsidR="002E3C27" w:rsidRPr="007C437C" w:rsidRDefault="002E3C27" w:rsidP="001C3606">
            <w:pPr>
              <w:suppressAutoHyphens/>
              <w:rPr>
                <w:rFonts w:ascii="Arial" w:hAnsi="Arial" w:cs="Arial"/>
                <w:b/>
                <w:bCs/>
                <w:spacing w:val="-3"/>
                <w:sz w:val="18"/>
                <w:szCs w:val="18"/>
              </w:rPr>
            </w:pPr>
          </w:p>
        </w:tc>
      </w:tr>
    </w:tbl>
    <w:p w14:paraId="1A112415" w14:textId="77777777" w:rsidR="002E3C27" w:rsidRPr="00070ABD" w:rsidRDefault="002E3C27" w:rsidP="002E3C27">
      <w:pPr>
        <w:jc w:val="center"/>
        <w:rPr>
          <w:rFonts w:ascii="Arial" w:hAnsi="Arial" w:cs="Arial"/>
          <w:b/>
          <w:spacing w:val="-3"/>
          <w:sz w:val="18"/>
          <w:szCs w:val="18"/>
        </w:rPr>
      </w:pPr>
    </w:p>
    <w:p w14:paraId="1EA1E95C" w14:textId="77777777" w:rsidR="002E3C27" w:rsidRPr="00070ABD" w:rsidRDefault="002E3C27" w:rsidP="002E3C27">
      <w:pPr>
        <w:rPr>
          <w:rFonts w:ascii="Arial" w:hAnsi="Arial" w:cs="Arial"/>
          <w:b/>
          <w:spacing w:val="-3"/>
          <w:sz w:val="18"/>
          <w:szCs w:val="18"/>
        </w:rPr>
      </w:pPr>
      <w:r w:rsidRPr="00070ABD">
        <w:rPr>
          <w:rFonts w:ascii="Arial" w:hAnsi="Arial" w:cs="Arial"/>
          <w:b/>
          <w:spacing w:val="-3"/>
          <w:sz w:val="18"/>
          <w:szCs w:val="18"/>
        </w:rPr>
        <w:t>Books Recommended:</w:t>
      </w:r>
    </w:p>
    <w:tbl>
      <w:tblPr>
        <w:tblW w:w="4911" w:type="pct"/>
        <w:jc w:val="center"/>
        <w:tblLook w:val="0000" w:firstRow="0" w:lastRow="0" w:firstColumn="0" w:lastColumn="0" w:noHBand="0" w:noVBand="0"/>
      </w:tblPr>
      <w:tblGrid>
        <w:gridCol w:w="361"/>
        <w:gridCol w:w="2432"/>
        <w:gridCol w:w="264"/>
        <w:gridCol w:w="6020"/>
      </w:tblGrid>
      <w:tr w:rsidR="002E3C27" w:rsidRPr="007C437C" w14:paraId="02C539C2" w14:textId="77777777" w:rsidTr="001C3606">
        <w:trPr>
          <w:trHeight w:val="196"/>
          <w:jc w:val="center"/>
        </w:trPr>
        <w:tc>
          <w:tcPr>
            <w:tcW w:w="199" w:type="pct"/>
          </w:tcPr>
          <w:p w14:paraId="44823CF2"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1.</w:t>
            </w:r>
          </w:p>
        </w:tc>
        <w:tc>
          <w:tcPr>
            <w:tcW w:w="1340" w:type="pct"/>
          </w:tcPr>
          <w:p w14:paraId="5368F78A" w14:textId="77777777" w:rsidR="002E3C27" w:rsidRPr="00070ABD" w:rsidRDefault="002E3C27" w:rsidP="001C3606">
            <w:pPr>
              <w:suppressAutoHyphens/>
              <w:rPr>
                <w:rFonts w:ascii="Arial" w:hAnsi="Arial" w:cs="Arial"/>
                <w:spacing w:val="-3"/>
                <w:sz w:val="18"/>
                <w:szCs w:val="18"/>
              </w:rPr>
            </w:pPr>
            <w:r w:rsidRPr="007C437C">
              <w:rPr>
                <w:rFonts w:ascii="Arial" w:hAnsi="Arial" w:cs="Arial"/>
                <w:spacing w:val="-3"/>
                <w:sz w:val="18"/>
                <w:szCs w:val="18"/>
              </w:rPr>
              <w:t xml:space="preserve">Behrouz A. </w:t>
            </w:r>
            <w:proofErr w:type="spellStart"/>
            <w:r w:rsidRPr="007C437C">
              <w:rPr>
                <w:rFonts w:ascii="Arial" w:hAnsi="Arial" w:cs="Arial"/>
                <w:spacing w:val="-3"/>
                <w:sz w:val="18"/>
                <w:szCs w:val="18"/>
              </w:rPr>
              <w:t>Forouzan</w:t>
            </w:r>
            <w:proofErr w:type="spellEnd"/>
          </w:p>
        </w:tc>
        <w:tc>
          <w:tcPr>
            <w:tcW w:w="145" w:type="pct"/>
          </w:tcPr>
          <w:p w14:paraId="7CED4AFC"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16" w:type="pct"/>
          </w:tcPr>
          <w:p w14:paraId="3662AE4B" w14:textId="77777777" w:rsidR="002E3C27" w:rsidRPr="007C437C" w:rsidRDefault="002E3C27" w:rsidP="001C3606">
            <w:pPr>
              <w:suppressAutoHyphens/>
              <w:rPr>
                <w:rFonts w:ascii="Arial" w:hAnsi="Arial" w:cs="Arial"/>
                <w:spacing w:val="-3"/>
                <w:sz w:val="18"/>
                <w:szCs w:val="18"/>
              </w:rPr>
            </w:pPr>
            <w:r w:rsidRPr="007C437C">
              <w:rPr>
                <w:rFonts w:ascii="Arial" w:hAnsi="Arial" w:cs="Arial"/>
                <w:b/>
                <w:bCs/>
                <w:spacing w:val="-3"/>
                <w:sz w:val="18"/>
                <w:szCs w:val="18"/>
              </w:rPr>
              <w:t>Data Communications and Networking,</w:t>
            </w:r>
            <w:r w:rsidRPr="007C437C">
              <w:rPr>
                <w:rFonts w:ascii="Arial" w:hAnsi="Arial" w:cs="Arial"/>
                <w:spacing w:val="-3"/>
                <w:sz w:val="18"/>
                <w:szCs w:val="18"/>
              </w:rPr>
              <w:t xml:space="preserve"> </w:t>
            </w:r>
            <w:proofErr w:type="spellStart"/>
            <w:r w:rsidRPr="007C437C">
              <w:rPr>
                <w:rFonts w:ascii="Arial" w:hAnsi="Arial" w:cs="Arial"/>
                <w:spacing w:val="-3"/>
                <w:sz w:val="18"/>
                <w:szCs w:val="18"/>
              </w:rPr>
              <w:t>Mcgraw-Hill</w:t>
            </w:r>
            <w:proofErr w:type="spellEnd"/>
            <w:r w:rsidRPr="007C437C">
              <w:rPr>
                <w:rFonts w:ascii="Arial" w:hAnsi="Arial" w:cs="Arial"/>
                <w:spacing w:val="-3"/>
                <w:sz w:val="18"/>
                <w:szCs w:val="18"/>
              </w:rPr>
              <w:t xml:space="preserve"> </w:t>
            </w:r>
          </w:p>
        </w:tc>
      </w:tr>
      <w:tr w:rsidR="002E3C27" w:rsidRPr="007C437C" w14:paraId="14F8E8D1" w14:textId="77777777" w:rsidTr="001C3606">
        <w:trPr>
          <w:trHeight w:val="109"/>
          <w:jc w:val="center"/>
        </w:trPr>
        <w:tc>
          <w:tcPr>
            <w:tcW w:w="199" w:type="pct"/>
          </w:tcPr>
          <w:p w14:paraId="63457807"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2.</w:t>
            </w:r>
          </w:p>
        </w:tc>
        <w:tc>
          <w:tcPr>
            <w:tcW w:w="1340" w:type="pct"/>
          </w:tcPr>
          <w:p w14:paraId="7B1A995B" w14:textId="77777777" w:rsidR="002E3C27" w:rsidRPr="007C437C" w:rsidRDefault="002E3C27" w:rsidP="001C3606">
            <w:pPr>
              <w:suppressAutoHyphens/>
              <w:rPr>
                <w:rFonts w:ascii="Arial" w:hAnsi="Arial" w:cs="Arial"/>
                <w:spacing w:val="-3"/>
                <w:sz w:val="18"/>
                <w:szCs w:val="18"/>
              </w:rPr>
            </w:pPr>
            <w:r w:rsidRPr="007C437C">
              <w:rPr>
                <w:rFonts w:ascii="Arial" w:hAnsi="Arial" w:cs="Arial"/>
                <w:spacing w:val="-3"/>
                <w:sz w:val="18"/>
                <w:szCs w:val="18"/>
              </w:rPr>
              <w:t xml:space="preserve">William Stallings </w:t>
            </w:r>
          </w:p>
        </w:tc>
        <w:tc>
          <w:tcPr>
            <w:tcW w:w="145" w:type="pct"/>
          </w:tcPr>
          <w:p w14:paraId="467A2FB8" w14:textId="77777777" w:rsidR="002E3C27" w:rsidRPr="00070ABD" w:rsidRDefault="002E3C27" w:rsidP="001C3606">
            <w:pPr>
              <w:suppressAutoHyphens/>
              <w:jc w:val="center"/>
              <w:rPr>
                <w:rFonts w:ascii="Arial" w:hAnsi="Arial" w:cs="Arial"/>
                <w:spacing w:val="-3"/>
                <w:sz w:val="18"/>
                <w:szCs w:val="18"/>
              </w:rPr>
            </w:pPr>
            <w:r w:rsidRPr="00070ABD">
              <w:rPr>
                <w:rFonts w:ascii="Arial" w:hAnsi="Arial" w:cs="Arial"/>
                <w:spacing w:val="-3"/>
                <w:sz w:val="18"/>
                <w:szCs w:val="18"/>
              </w:rPr>
              <w:t>:</w:t>
            </w:r>
          </w:p>
        </w:tc>
        <w:tc>
          <w:tcPr>
            <w:tcW w:w="3316" w:type="pct"/>
          </w:tcPr>
          <w:p w14:paraId="588582D4" w14:textId="77777777" w:rsidR="002E3C27" w:rsidRPr="00070ABD" w:rsidRDefault="002E3C27" w:rsidP="001C3606">
            <w:pPr>
              <w:suppressAutoHyphens/>
              <w:rPr>
                <w:rFonts w:ascii="Arial" w:hAnsi="Arial" w:cs="Arial"/>
                <w:spacing w:val="-3"/>
                <w:sz w:val="18"/>
                <w:szCs w:val="18"/>
              </w:rPr>
            </w:pPr>
            <w:r w:rsidRPr="007C437C">
              <w:rPr>
                <w:rFonts w:ascii="Arial" w:hAnsi="Arial" w:cs="Arial"/>
                <w:b/>
                <w:bCs/>
                <w:spacing w:val="-3"/>
                <w:sz w:val="18"/>
                <w:szCs w:val="18"/>
              </w:rPr>
              <w:t>Data and Computer Communications</w:t>
            </w:r>
            <w:r>
              <w:rPr>
                <w:rFonts w:ascii="Arial" w:hAnsi="Arial" w:cs="Arial"/>
                <w:spacing w:val="-3"/>
                <w:sz w:val="18"/>
                <w:szCs w:val="18"/>
              </w:rPr>
              <w:t xml:space="preserve">, </w:t>
            </w:r>
            <w:r w:rsidRPr="007C437C">
              <w:rPr>
                <w:rFonts w:ascii="Arial" w:hAnsi="Arial" w:cs="Arial"/>
                <w:sz w:val="18"/>
                <w:szCs w:val="18"/>
              </w:rPr>
              <w:t xml:space="preserve">Pearson Prentice Hall </w:t>
            </w:r>
          </w:p>
        </w:tc>
      </w:tr>
    </w:tbl>
    <w:p w14:paraId="2C085FB0" w14:textId="77777777" w:rsidR="002E3C27" w:rsidRDefault="002E3C27" w:rsidP="002E3C27">
      <w:pPr>
        <w:jc w:val="center"/>
        <w:rPr>
          <w:rFonts w:ascii="Arial" w:hAnsi="Arial" w:cs="Arial"/>
          <w:sz w:val="18"/>
          <w:szCs w:val="18"/>
        </w:rPr>
      </w:pPr>
    </w:p>
    <w:p w14:paraId="584B9A88" w14:textId="77777777" w:rsidR="002E3C27" w:rsidRPr="007C437C" w:rsidRDefault="002E3C27" w:rsidP="002E3C27">
      <w:pPr>
        <w:suppressAutoHyphens/>
        <w:jc w:val="center"/>
        <w:rPr>
          <w:rFonts w:ascii="Arial" w:hAnsi="Arial" w:cs="Arial"/>
          <w:sz w:val="18"/>
          <w:szCs w:val="18"/>
        </w:rPr>
      </w:pPr>
    </w:p>
    <w:p w14:paraId="67744B11" w14:textId="77777777" w:rsidR="002E3C2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77E98">
        <w:rPr>
          <w:rFonts w:ascii="Arial" w:hAnsi="Arial" w:cs="Arial"/>
          <w:b/>
          <w:bCs/>
          <w:iCs/>
          <w:sz w:val="18"/>
          <w:szCs w:val="18"/>
        </w:rPr>
        <w:t>CSE</w:t>
      </w:r>
      <w:r>
        <w:rPr>
          <w:rFonts w:ascii="Arial" w:hAnsi="Arial" w:cs="Arial"/>
          <w:b/>
          <w:bCs/>
          <w:iCs/>
          <w:sz w:val="18"/>
          <w:szCs w:val="18"/>
        </w:rPr>
        <w:t xml:space="preserve"> 32</w:t>
      </w:r>
      <w:r w:rsidRPr="00777E98">
        <w:rPr>
          <w:rFonts w:ascii="Arial" w:hAnsi="Arial" w:cs="Arial"/>
          <w:b/>
          <w:bCs/>
          <w:iCs/>
          <w:sz w:val="18"/>
          <w:szCs w:val="18"/>
        </w:rPr>
        <w:t>52: Computer Networks Lab</w:t>
      </w:r>
    </w:p>
    <w:p w14:paraId="7370A816"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Pr>
          <w:rFonts w:ascii="Arial" w:hAnsi="Arial" w:cs="Arial"/>
          <w:iCs/>
          <w:sz w:val="18"/>
          <w:szCs w:val="18"/>
        </w:rPr>
        <w:t>1</w:t>
      </w:r>
      <w:r w:rsidRPr="00070ABD">
        <w:rPr>
          <w:rFonts w:ascii="Arial" w:hAnsi="Arial" w:cs="Arial"/>
          <w:iCs/>
          <w:sz w:val="18"/>
          <w:szCs w:val="18"/>
        </w:rPr>
        <w:t xml:space="preserve"> </w:t>
      </w:r>
      <w:r w:rsidRPr="00070ABD">
        <w:rPr>
          <w:rFonts w:ascii="Arial" w:hAnsi="Arial" w:cs="Arial"/>
          <w:b/>
          <w:bCs/>
          <w:iCs/>
          <w:sz w:val="18"/>
          <w:szCs w:val="18"/>
        </w:rPr>
        <w:t xml:space="preserve">Contact Hours: </w:t>
      </w:r>
      <w:r>
        <w:rPr>
          <w:rFonts w:ascii="Arial" w:hAnsi="Arial" w:cs="Arial"/>
          <w:iCs/>
          <w:sz w:val="18"/>
          <w:szCs w:val="18"/>
        </w:rPr>
        <w:t>26</w:t>
      </w:r>
    </w:p>
    <w:p w14:paraId="43ED36D3"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Year: </w:t>
      </w:r>
      <w:proofErr w:type="gramStart"/>
      <w:r w:rsidRPr="00070ABD">
        <w:rPr>
          <w:rFonts w:ascii="Arial" w:hAnsi="Arial" w:cs="Arial"/>
          <w:iCs/>
          <w:sz w:val="18"/>
          <w:szCs w:val="18"/>
        </w:rPr>
        <w:t>Third</w:t>
      </w:r>
      <w:r w:rsidRPr="00070ABD">
        <w:rPr>
          <w:rFonts w:ascii="Arial" w:hAnsi="Arial" w:cs="Arial"/>
          <w:b/>
          <w:bCs/>
          <w:iCs/>
          <w:sz w:val="18"/>
          <w:szCs w:val="18"/>
        </w:rPr>
        <w:t xml:space="preserve">  Semester</w:t>
      </w:r>
      <w:proofErr w:type="gramEnd"/>
      <w:r w:rsidRPr="00070ABD">
        <w:rPr>
          <w:rFonts w:ascii="Arial" w:hAnsi="Arial" w:cs="Arial"/>
          <w:b/>
          <w:bCs/>
          <w:iCs/>
          <w:sz w:val="18"/>
          <w:szCs w:val="18"/>
        </w:rPr>
        <w:t xml:space="preserve">: </w:t>
      </w:r>
      <w:r w:rsidRPr="00070ABD">
        <w:rPr>
          <w:rFonts w:ascii="Arial" w:hAnsi="Arial" w:cs="Arial"/>
          <w:iCs/>
          <w:sz w:val="18"/>
          <w:szCs w:val="18"/>
        </w:rPr>
        <w:t>Odd</w:t>
      </w:r>
    </w:p>
    <w:p w14:paraId="7E5D069A" w14:textId="77777777" w:rsidR="002E3C27" w:rsidRPr="00070AB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3E3E70D1" w14:textId="77777777" w:rsidTr="001C3606">
        <w:trPr>
          <w:jc w:val="center"/>
        </w:trPr>
        <w:tc>
          <w:tcPr>
            <w:tcW w:w="1439" w:type="dxa"/>
          </w:tcPr>
          <w:p w14:paraId="51D34CDD"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32388B22" w14:textId="77777777" w:rsidR="002E3C27" w:rsidRPr="00070ABD" w:rsidRDefault="002E3C27" w:rsidP="001C3606">
            <w:pPr>
              <w:rPr>
                <w:rFonts w:ascii="Arial" w:hAnsi="Arial" w:cs="Arial"/>
                <w:iCs/>
                <w:sz w:val="18"/>
                <w:szCs w:val="18"/>
              </w:rPr>
            </w:pPr>
            <w:r w:rsidRPr="006A0B77">
              <w:rPr>
                <w:rFonts w:ascii="Arial" w:hAnsi="Arial" w:cs="Arial"/>
                <w:iCs/>
                <w:sz w:val="18"/>
                <w:szCs w:val="18"/>
              </w:rPr>
              <w:t>ICE3161</w:t>
            </w:r>
            <w:r w:rsidRPr="006A0B77">
              <w:rPr>
                <w:rFonts w:ascii="Arial" w:hAnsi="Arial" w:cs="Arial"/>
                <w:iCs/>
                <w:sz w:val="18"/>
                <w:szCs w:val="18"/>
              </w:rPr>
              <w:tab/>
            </w:r>
            <w:r>
              <w:rPr>
                <w:rFonts w:ascii="Arial" w:hAnsi="Arial" w:cs="Arial"/>
                <w:iCs/>
                <w:sz w:val="18"/>
                <w:szCs w:val="18"/>
              </w:rPr>
              <w:t xml:space="preserve"> </w:t>
            </w:r>
            <w:r w:rsidRPr="006A0B77">
              <w:rPr>
                <w:rFonts w:ascii="Arial" w:hAnsi="Arial" w:cs="Arial"/>
                <w:iCs/>
                <w:sz w:val="18"/>
                <w:szCs w:val="18"/>
              </w:rPr>
              <w:t>Communication Engineering</w:t>
            </w:r>
          </w:p>
        </w:tc>
      </w:tr>
      <w:tr w:rsidR="002E3C27" w:rsidRPr="00070ABD" w14:paraId="5CB9288B" w14:textId="77777777" w:rsidTr="001C3606">
        <w:trPr>
          <w:jc w:val="center"/>
        </w:trPr>
        <w:tc>
          <w:tcPr>
            <w:tcW w:w="1439" w:type="dxa"/>
          </w:tcPr>
          <w:p w14:paraId="7C7AD71E"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0F9B87E5" w14:textId="77777777" w:rsidR="002E3C27" w:rsidRPr="00070ABD" w:rsidRDefault="00000000" w:rsidP="001C3606">
            <w:pPr>
              <w:rPr>
                <w:rFonts w:ascii="Arial" w:hAnsi="Arial" w:cs="Arial"/>
                <w:iCs/>
                <w:sz w:val="18"/>
                <w:szCs w:val="18"/>
              </w:rPr>
            </w:pPr>
            <w:sdt>
              <w:sdtPr>
                <w:rPr>
                  <w:rFonts w:ascii="Arial" w:hAnsi="Arial" w:cs="Arial"/>
                  <w:iCs/>
                  <w:sz w:val="18"/>
                  <w:szCs w:val="18"/>
                </w:rPr>
                <w:id w:val="1195349562"/>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Theory         </w:t>
            </w:r>
            <w:sdt>
              <w:sdtPr>
                <w:rPr>
                  <w:rFonts w:ascii="Arial" w:hAnsi="Arial" w:cs="Arial"/>
                  <w:iCs/>
                  <w:sz w:val="18"/>
                  <w:szCs w:val="18"/>
                </w:rPr>
                <w:id w:val="2101599381"/>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Laboratory work         </w:t>
            </w:r>
            <w:sdt>
              <w:sdtPr>
                <w:rPr>
                  <w:rFonts w:ascii="Arial" w:hAnsi="Arial" w:cs="Arial"/>
                  <w:iCs/>
                  <w:sz w:val="18"/>
                  <w:szCs w:val="18"/>
                </w:rPr>
                <w:id w:val="-1531636193"/>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Project work      </w:t>
            </w:r>
            <w:sdt>
              <w:sdtPr>
                <w:rPr>
                  <w:rFonts w:ascii="Arial" w:hAnsi="Arial" w:cs="Arial"/>
                  <w:iCs/>
                  <w:sz w:val="18"/>
                  <w:szCs w:val="18"/>
                </w:rPr>
                <w:id w:val="-427881535"/>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Viva Voce                    </w:t>
            </w:r>
          </w:p>
        </w:tc>
      </w:tr>
      <w:tr w:rsidR="002E3C27" w:rsidRPr="00070ABD" w14:paraId="6EF12542" w14:textId="77777777" w:rsidTr="001C3606">
        <w:trPr>
          <w:trHeight w:val="238"/>
          <w:jc w:val="center"/>
        </w:trPr>
        <w:tc>
          <w:tcPr>
            <w:tcW w:w="1439" w:type="dxa"/>
          </w:tcPr>
          <w:p w14:paraId="465539DB"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4E996CD6" w14:textId="77777777" w:rsidR="002E3C27" w:rsidRPr="00070ABD" w:rsidRDefault="002E3C27" w:rsidP="001C3606">
            <w:pPr>
              <w:rPr>
                <w:rFonts w:ascii="Arial" w:hAnsi="Arial" w:cs="Arial"/>
                <w:b/>
                <w:iCs/>
                <w:sz w:val="18"/>
                <w:szCs w:val="18"/>
              </w:rPr>
            </w:pPr>
            <w:r>
              <w:rPr>
                <w:rFonts w:ascii="Arial" w:hAnsi="Arial" w:cs="Arial"/>
                <w:iCs/>
                <w:sz w:val="18"/>
                <w:szCs w:val="18"/>
              </w:rPr>
              <w:t>To develop practical knowledge on installing, maintaining and monitoring Computer Network.</w:t>
            </w:r>
          </w:p>
        </w:tc>
      </w:tr>
      <w:tr w:rsidR="002E3C27" w:rsidRPr="00070ABD" w14:paraId="1D639319" w14:textId="77777777" w:rsidTr="001C3606">
        <w:trPr>
          <w:trHeight w:val="238"/>
          <w:jc w:val="center"/>
        </w:trPr>
        <w:tc>
          <w:tcPr>
            <w:tcW w:w="9180" w:type="dxa"/>
            <w:gridSpan w:val="2"/>
          </w:tcPr>
          <w:p w14:paraId="342F34D0" w14:textId="77777777" w:rsidR="002E3C27" w:rsidRDefault="002E3C27" w:rsidP="001C3606">
            <w:pPr>
              <w:rPr>
                <w:rFonts w:ascii="Arial" w:hAnsi="Arial" w:cs="Arial"/>
                <w:b/>
                <w:bCs/>
                <w:sz w:val="18"/>
                <w:szCs w:val="18"/>
              </w:rPr>
            </w:pPr>
            <w:r w:rsidRPr="00070ABD">
              <w:rPr>
                <w:rFonts w:ascii="Arial" w:hAnsi="Arial" w:cs="Arial"/>
                <w:b/>
                <w:bCs/>
                <w:sz w:val="18"/>
                <w:szCs w:val="18"/>
              </w:rPr>
              <w:t>Course Objective:</w:t>
            </w:r>
          </w:p>
          <w:p w14:paraId="1209CF54" w14:textId="77777777" w:rsidR="002E3C27" w:rsidRPr="00070ABD" w:rsidRDefault="002E3C27" w:rsidP="001C3606">
            <w:pPr>
              <w:jc w:val="both"/>
              <w:rPr>
                <w:rFonts w:ascii="Arial" w:hAnsi="Arial" w:cs="Arial"/>
                <w:iCs/>
                <w:sz w:val="18"/>
                <w:szCs w:val="18"/>
              </w:rPr>
            </w:pPr>
            <w:r w:rsidRPr="00777E98">
              <w:rPr>
                <w:rFonts w:ascii="Arial" w:hAnsi="Arial" w:cs="Arial"/>
                <w:iCs/>
                <w:sz w:val="18"/>
                <w:szCs w:val="18"/>
              </w:rPr>
              <w:t>This lab course is designed for the students to achieve a hands-on experi</w:t>
            </w:r>
            <w:r>
              <w:rPr>
                <w:rFonts w:ascii="Arial" w:hAnsi="Arial" w:cs="Arial"/>
                <w:iCs/>
                <w:sz w:val="18"/>
                <w:szCs w:val="18"/>
              </w:rPr>
              <w:t xml:space="preserve">ence on basic computer network. </w:t>
            </w:r>
            <w:r w:rsidRPr="00777E98">
              <w:rPr>
                <w:rFonts w:ascii="Arial" w:hAnsi="Arial" w:cs="Arial"/>
                <w:iCs/>
                <w:sz w:val="18"/>
                <w:szCs w:val="18"/>
              </w:rPr>
              <w:t>Theoretical lectures are completed by lab practice where theoretical knowledge is applied.</w:t>
            </w:r>
            <w:r>
              <w:rPr>
                <w:rFonts w:ascii="Arial" w:hAnsi="Arial" w:cs="Arial"/>
                <w:iCs/>
                <w:sz w:val="18"/>
                <w:szCs w:val="18"/>
              </w:rPr>
              <w:t xml:space="preserve"> </w:t>
            </w:r>
            <w:r w:rsidRPr="00777E98">
              <w:rPr>
                <w:rFonts w:ascii="Arial" w:hAnsi="Arial" w:cs="Arial"/>
                <w:iCs/>
                <w:sz w:val="18"/>
                <w:szCs w:val="18"/>
              </w:rPr>
              <w:t xml:space="preserve">Students become familiar with the basic protocols of computer networks and can learn how these protocols can be </w:t>
            </w:r>
            <w:r>
              <w:rPr>
                <w:rFonts w:ascii="Arial" w:hAnsi="Arial" w:cs="Arial"/>
                <w:iCs/>
                <w:sz w:val="18"/>
                <w:szCs w:val="18"/>
              </w:rPr>
              <w:t>used</w:t>
            </w:r>
            <w:r w:rsidRPr="00777E98">
              <w:rPr>
                <w:rFonts w:ascii="Arial" w:hAnsi="Arial" w:cs="Arial"/>
                <w:iCs/>
                <w:sz w:val="18"/>
                <w:szCs w:val="18"/>
              </w:rPr>
              <w:t xml:space="preserve"> appropriately to assist in network design and implementation.</w:t>
            </w:r>
          </w:p>
        </w:tc>
      </w:tr>
    </w:tbl>
    <w:p w14:paraId="100EE7CC" w14:textId="77777777" w:rsidR="002E3C27" w:rsidRPr="00070ABD" w:rsidRDefault="002E3C27" w:rsidP="002E3C27">
      <w:pPr>
        <w:jc w:val="center"/>
        <w:rPr>
          <w:rFonts w:ascii="Arial" w:hAnsi="Arial" w:cs="Arial"/>
          <w:sz w:val="18"/>
          <w:szCs w:val="18"/>
        </w:rPr>
      </w:pPr>
    </w:p>
    <w:p w14:paraId="26DF3C0D"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070ABD" w14:paraId="1B0DE945" w14:textId="77777777" w:rsidTr="001C3606">
        <w:trPr>
          <w:trHeight w:val="877"/>
          <w:jc w:val="center"/>
        </w:trPr>
        <w:tc>
          <w:tcPr>
            <w:tcW w:w="646" w:type="dxa"/>
            <w:vAlign w:val="center"/>
          </w:tcPr>
          <w:p w14:paraId="5D0F8860"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1969" w:type="dxa"/>
            <w:vAlign w:val="center"/>
          </w:tcPr>
          <w:p w14:paraId="37EFB9E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150" w:type="dxa"/>
            <w:vAlign w:val="center"/>
          </w:tcPr>
          <w:p w14:paraId="02BC4D8F"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14:paraId="0CF80A9E"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14:paraId="22BC1490"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14:paraId="246D9586"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E3C27" w:rsidRPr="00070ABD" w14:paraId="04ACFBF1" w14:textId="77777777" w:rsidTr="001C3606">
        <w:trPr>
          <w:trHeight w:val="1646"/>
          <w:jc w:val="center"/>
        </w:trPr>
        <w:tc>
          <w:tcPr>
            <w:tcW w:w="646" w:type="dxa"/>
            <w:vAlign w:val="center"/>
          </w:tcPr>
          <w:p w14:paraId="7FBAC501"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1969" w:type="dxa"/>
            <w:vAlign w:val="center"/>
          </w:tcPr>
          <w:p w14:paraId="3B24C41E" w14:textId="77777777" w:rsidR="002E3C27" w:rsidRPr="00D85681" w:rsidRDefault="002E3C27" w:rsidP="001C3606">
            <w:pPr>
              <w:jc w:val="center"/>
              <w:rPr>
                <w:rFonts w:ascii="Arial" w:hAnsi="Arial" w:cs="Arial"/>
                <w:b/>
                <w:bCs/>
                <w:iCs/>
                <w:sz w:val="19"/>
                <w:szCs w:val="19"/>
              </w:rPr>
            </w:pPr>
            <w:r>
              <w:rPr>
                <w:rFonts w:ascii="Arial" w:hAnsi="Arial" w:cs="Arial"/>
                <w:iCs/>
                <w:sz w:val="19"/>
                <w:szCs w:val="19"/>
              </w:rPr>
              <w:t>To p</w:t>
            </w:r>
            <w:r w:rsidRPr="00D85681">
              <w:rPr>
                <w:rFonts w:ascii="Arial" w:hAnsi="Arial" w:cs="Arial"/>
                <w:b/>
                <w:bCs/>
                <w:iCs/>
                <w:sz w:val="19"/>
                <w:szCs w:val="19"/>
              </w:rPr>
              <w:t>repare</w:t>
            </w:r>
            <w:r>
              <w:rPr>
                <w:rFonts w:ascii="Arial" w:hAnsi="Arial" w:cs="Arial"/>
                <w:iCs/>
                <w:sz w:val="19"/>
                <w:szCs w:val="19"/>
              </w:rPr>
              <w:t xml:space="preserve"> a reliable computer network.</w:t>
            </w:r>
          </w:p>
        </w:tc>
        <w:tc>
          <w:tcPr>
            <w:tcW w:w="2150" w:type="dxa"/>
            <w:vAlign w:val="center"/>
          </w:tcPr>
          <w:p w14:paraId="0C8481CD" w14:textId="77777777" w:rsidR="002E3C27" w:rsidRPr="00BB1720" w:rsidRDefault="002E3C27" w:rsidP="001C3606">
            <w:pPr>
              <w:jc w:val="center"/>
              <w:rPr>
                <w:rFonts w:ascii="Arial" w:hAnsi="Arial" w:cs="Arial"/>
                <w:sz w:val="18"/>
                <w:szCs w:val="18"/>
              </w:rPr>
            </w:pPr>
            <w:r w:rsidRPr="00BB1720">
              <w:rPr>
                <w:rFonts w:ascii="Arial" w:hAnsi="Arial" w:cs="Arial"/>
                <w:b/>
                <w:bCs/>
                <w:sz w:val="18"/>
                <w:szCs w:val="18"/>
              </w:rPr>
              <w:t>Modern tool usage:</w:t>
            </w:r>
            <w:r w:rsidRPr="00BB1720">
              <w:rPr>
                <w:rFonts w:ascii="Arial" w:hAnsi="Arial" w:cs="Arial"/>
                <w:sz w:val="18"/>
                <w:szCs w:val="18"/>
              </w:rPr>
              <w:t>.</w:t>
            </w:r>
            <w:r>
              <w:rPr>
                <w:rFonts w:ascii="Arial" w:hAnsi="Arial" w:cs="Arial"/>
                <w:sz w:val="18"/>
                <w:szCs w:val="18"/>
              </w:rPr>
              <w:br/>
              <w:t>(PO5)</w:t>
            </w:r>
          </w:p>
        </w:tc>
        <w:tc>
          <w:tcPr>
            <w:tcW w:w="1051" w:type="dxa"/>
            <w:vAlign w:val="center"/>
          </w:tcPr>
          <w:p w14:paraId="52745336" w14:textId="77777777" w:rsidR="002E3C27" w:rsidRPr="00F26C63" w:rsidRDefault="002E3C27" w:rsidP="001C3606">
            <w:pPr>
              <w:jc w:val="center"/>
              <w:rPr>
                <w:rFonts w:ascii="Arial" w:hAnsi="Arial" w:cs="Arial"/>
                <w:color w:val="000000" w:themeColor="text1"/>
                <w:sz w:val="18"/>
                <w:szCs w:val="18"/>
              </w:rPr>
            </w:pPr>
            <w:r w:rsidRPr="00F26C63">
              <w:rPr>
                <w:rFonts w:ascii="Arial" w:hAnsi="Arial" w:cs="Arial"/>
                <w:color w:val="000000" w:themeColor="text1"/>
                <w:sz w:val="18"/>
                <w:szCs w:val="18"/>
              </w:rPr>
              <w:t>Cognitive domain – level 3</w:t>
            </w:r>
          </w:p>
        </w:tc>
        <w:tc>
          <w:tcPr>
            <w:tcW w:w="1747" w:type="dxa"/>
            <w:vAlign w:val="center"/>
          </w:tcPr>
          <w:p w14:paraId="53A9323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618565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CF8E5B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3005309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3906C2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262114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690E3A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339130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F79C027"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864500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1CCD6D2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371722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0FE0B0C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979065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9EBA78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944702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087A87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339563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0F568159"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74684200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70ABD" w14:paraId="11DE3F6E" w14:textId="77777777" w:rsidTr="001C3606">
        <w:trPr>
          <w:trHeight w:val="1583"/>
          <w:jc w:val="center"/>
        </w:trPr>
        <w:tc>
          <w:tcPr>
            <w:tcW w:w="646" w:type="dxa"/>
            <w:vAlign w:val="center"/>
          </w:tcPr>
          <w:p w14:paraId="7B4A0066"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lastRenderedPageBreak/>
              <w:t>CO2</w:t>
            </w:r>
          </w:p>
        </w:tc>
        <w:tc>
          <w:tcPr>
            <w:tcW w:w="1969" w:type="dxa"/>
            <w:vAlign w:val="center"/>
          </w:tcPr>
          <w:p w14:paraId="60FE3D91" w14:textId="77777777" w:rsidR="002E3C27" w:rsidRPr="0088487E" w:rsidRDefault="002E3C27" w:rsidP="001C3606">
            <w:pPr>
              <w:jc w:val="center"/>
              <w:rPr>
                <w:rFonts w:ascii="Arial" w:hAnsi="Arial" w:cs="Arial"/>
                <w:iCs/>
                <w:sz w:val="19"/>
                <w:szCs w:val="19"/>
              </w:rPr>
            </w:pPr>
            <w:r>
              <w:rPr>
                <w:rFonts w:ascii="Arial" w:hAnsi="Arial" w:cs="Arial"/>
                <w:b/>
                <w:bCs/>
                <w:iCs/>
                <w:sz w:val="19"/>
                <w:szCs w:val="19"/>
              </w:rPr>
              <w:t>To d</w:t>
            </w:r>
            <w:r w:rsidRPr="00D85681">
              <w:rPr>
                <w:rFonts w:ascii="Arial" w:hAnsi="Arial" w:cs="Arial"/>
                <w:b/>
                <w:bCs/>
                <w:iCs/>
                <w:sz w:val="19"/>
                <w:szCs w:val="19"/>
              </w:rPr>
              <w:t>emonstrate</w:t>
            </w:r>
            <w:r w:rsidRPr="00D85681">
              <w:rPr>
                <w:rFonts w:ascii="Arial" w:hAnsi="Arial" w:cs="Arial"/>
                <w:iCs/>
                <w:sz w:val="19"/>
                <w:szCs w:val="19"/>
              </w:rPr>
              <w:t xml:space="preserve"> basic configuration of</w:t>
            </w:r>
            <w:r>
              <w:rPr>
                <w:rFonts w:ascii="Arial" w:hAnsi="Arial" w:cs="Arial"/>
                <w:iCs/>
                <w:sz w:val="19"/>
                <w:szCs w:val="19"/>
              </w:rPr>
              <w:t xml:space="preserve"> network servers as well as</w:t>
            </w:r>
            <w:r w:rsidRPr="00D85681">
              <w:rPr>
                <w:rFonts w:ascii="Arial" w:hAnsi="Arial" w:cs="Arial"/>
                <w:iCs/>
                <w:sz w:val="19"/>
                <w:szCs w:val="19"/>
              </w:rPr>
              <w:t xml:space="preserve"> switches and routers</w:t>
            </w:r>
            <w:r>
              <w:rPr>
                <w:rFonts w:ascii="Arial" w:hAnsi="Arial" w:cs="Arial"/>
                <w:iCs/>
                <w:sz w:val="19"/>
                <w:szCs w:val="19"/>
              </w:rPr>
              <w:t>.</w:t>
            </w:r>
          </w:p>
        </w:tc>
        <w:tc>
          <w:tcPr>
            <w:tcW w:w="2150" w:type="dxa"/>
            <w:vAlign w:val="center"/>
          </w:tcPr>
          <w:p w14:paraId="148CCEE7"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BB1720">
              <w:rPr>
                <w:rFonts w:ascii="Arial" w:hAnsi="Arial" w:cs="Arial"/>
                <w:b/>
                <w:bCs/>
                <w:color w:val="000000" w:themeColor="text1"/>
                <w:sz w:val="18"/>
                <w:szCs w:val="18"/>
              </w:rPr>
              <w:t xml:space="preserve">Modern tool usage </w:t>
            </w:r>
            <w:r>
              <w:rPr>
                <w:rFonts w:ascii="Arial" w:hAnsi="Arial" w:cs="Arial"/>
                <w:color w:val="000000" w:themeColor="text1"/>
                <w:sz w:val="18"/>
                <w:szCs w:val="18"/>
              </w:rPr>
              <w:t>(PO5</w:t>
            </w:r>
            <w:r w:rsidRPr="00070ABD">
              <w:rPr>
                <w:rFonts w:ascii="Arial" w:hAnsi="Arial" w:cs="Arial"/>
                <w:color w:val="000000" w:themeColor="text1"/>
                <w:sz w:val="18"/>
                <w:szCs w:val="18"/>
              </w:rPr>
              <w:t>)</w:t>
            </w:r>
          </w:p>
        </w:tc>
        <w:tc>
          <w:tcPr>
            <w:tcW w:w="1051" w:type="dxa"/>
            <w:vAlign w:val="center"/>
          </w:tcPr>
          <w:p w14:paraId="78EA249E" w14:textId="77777777" w:rsidR="002E3C27" w:rsidRPr="00F26C63" w:rsidRDefault="002E3C27" w:rsidP="001C3606">
            <w:pPr>
              <w:jc w:val="center"/>
              <w:rPr>
                <w:rFonts w:ascii="Arial" w:hAnsi="Arial" w:cs="Arial"/>
                <w:color w:val="000000" w:themeColor="text1"/>
                <w:sz w:val="18"/>
                <w:szCs w:val="18"/>
              </w:rPr>
            </w:pPr>
            <w:r w:rsidRPr="00F26C63">
              <w:rPr>
                <w:rFonts w:ascii="Arial" w:hAnsi="Arial" w:cs="Arial"/>
                <w:color w:val="000000" w:themeColor="text1"/>
                <w:sz w:val="18"/>
                <w:szCs w:val="18"/>
              </w:rPr>
              <w:t>Cognitive domain – level 2</w:t>
            </w:r>
          </w:p>
        </w:tc>
        <w:tc>
          <w:tcPr>
            <w:tcW w:w="1747" w:type="dxa"/>
            <w:vAlign w:val="center"/>
          </w:tcPr>
          <w:p w14:paraId="498BC42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435116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1F0BE4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022248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BC130F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9830593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1D7F646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218936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3B3B3E2C"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78161931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ACD02C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669057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55EFD87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970163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D4F4C9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219960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1639A85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996453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CFB5AFC"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39192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16341630"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70ABD" w14:paraId="45345804" w14:textId="77777777" w:rsidTr="001C3606">
        <w:trPr>
          <w:jc w:val="center"/>
        </w:trPr>
        <w:tc>
          <w:tcPr>
            <w:tcW w:w="9127" w:type="dxa"/>
          </w:tcPr>
          <w:p w14:paraId="6743DDE4" w14:textId="77777777" w:rsidR="002E3C27" w:rsidRPr="00070ABD" w:rsidRDefault="002E3C27" w:rsidP="001C3606">
            <w:pPr>
              <w:rPr>
                <w:rFonts w:ascii="Arial" w:hAnsi="Arial" w:cs="Arial"/>
                <w:b/>
                <w:color w:val="000000" w:themeColor="text1"/>
                <w:sz w:val="18"/>
                <w:szCs w:val="18"/>
              </w:rPr>
            </w:pPr>
            <w:r w:rsidRPr="00070ABD">
              <w:rPr>
                <w:rFonts w:ascii="Arial" w:hAnsi="Arial" w:cs="Arial"/>
                <w:b/>
                <w:color w:val="000000" w:themeColor="text1"/>
                <w:sz w:val="18"/>
                <w:szCs w:val="18"/>
              </w:rPr>
              <w:t>Assessment and Marks Distribution:</w:t>
            </w:r>
          </w:p>
          <w:p w14:paraId="31A46558"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0AD0C1EE"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05AC7C97" w14:textId="77777777" w:rsidR="002E3C27" w:rsidRPr="00070ABD" w:rsidRDefault="002E3C27" w:rsidP="001C3606">
            <w:pPr>
              <w:rPr>
                <w:rFonts w:ascii="Arial" w:hAnsi="Arial" w:cs="Arial"/>
                <w:b/>
                <w:color w:val="000000" w:themeColor="text1"/>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070ABD" w14:paraId="5FAF9D8B" w14:textId="77777777" w:rsidTr="001C3606">
        <w:trPr>
          <w:jc w:val="center"/>
        </w:trPr>
        <w:tc>
          <w:tcPr>
            <w:tcW w:w="9127" w:type="dxa"/>
          </w:tcPr>
          <w:p w14:paraId="04215CE9" w14:textId="77777777" w:rsidR="002E3C27" w:rsidRPr="00070ABD" w:rsidRDefault="002E3C27" w:rsidP="001C3606">
            <w:pPr>
              <w:spacing w:after="120"/>
              <w:rPr>
                <w:rFonts w:ascii="Arial" w:hAnsi="Arial" w:cs="Arial"/>
                <w:b/>
                <w:bCs/>
                <w:iCs/>
                <w:sz w:val="18"/>
                <w:szCs w:val="18"/>
              </w:rPr>
            </w:pPr>
          </w:p>
          <w:p w14:paraId="0EF606C0" w14:textId="77777777" w:rsidR="002E3C27" w:rsidRPr="00070ABD" w:rsidRDefault="002E3C27" w:rsidP="001C3606">
            <w:pPr>
              <w:spacing w:after="120"/>
              <w:rPr>
                <w:rFonts w:ascii="Arial" w:hAnsi="Arial" w:cs="Arial"/>
                <w:b/>
                <w:bCs/>
                <w:iCs/>
                <w:sz w:val="18"/>
                <w:szCs w:val="18"/>
              </w:rPr>
            </w:pPr>
            <w:r>
              <w:rPr>
                <w:rFonts w:ascii="Arial" w:hAnsi="Arial" w:cs="Arial"/>
                <w:b/>
                <w:bCs/>
                <w:iCs/>
                <w:sz w:val="18"/>
                <w:szCs w:val="18"/>
              </w:rPr>
              <w:t xml:space="preserve">Lab </w:t>
            </w:r>
            <w:r w:rsidRPr="00070ABD">
              <w:rPr>
                <w:rFonts w:ascii="Arial" w:hAnsi="Arial" w:cs="Arial"/>
                <w:b/>
                <w:bCs/>
                <w:iCs/>
                <w:sz w:val="18"/>
                <w:szCs w:val="18"/>
              </w:rPr>
              <w:t>Course Contents</w:t>
            </w:r>
            <w:r>
              <w:rPr>
                <w:rFonts w:ascii="Arial" w:hAnsi="Arial" w:cs="Arial"/>
                <w:b/>
                <w:bCs/>
                <w:iCs/>
                <w:sz w:val="18"/>
                <w:szCs w:val="18"/>
              </w:rPr>
              <w:t xml:space="preserve">/List of Experiments </w:t>
            </w:r>
            <w:r w:rsidRPr="00070ABD">
              <w:rPr>
                <w:rFonts w:ascii="Arial" w:hAnsi="Arial" w:cs="Arial"/>
                <w:b/>
                <w:bCs/>
                <w:iCs/>
                <w:sz w:val="18"/>
                <w:szCs w:val="18"/>
              </w:rPr>
              <w:t>:</w:t>
            </w:r>
          </w:p>
          <w:p w14:paraId="0F6DBEC2" w14:textId="77777777" w:rsidR="002E3C27" w:rsidRDefault="002E3C27" w:rsidP="001C3606">
            <w:pPr>
              <w:jc w:val="both"/>
              <w:rPr>
                <w:rFonts w:ascii="Arial" w:hAnsi="Arial" w:cs="Arial"/>
                <w:sz w:val="18"/>
                <w:szCs w:val="18"/>
              </w:rPr>
            </w:pPr>
            <w:r>
              <w:rPr>
                <w:rFonts w:ascii="Arial" w:hAnsi="Arial" w:cs="Arial"/>
                <w:sz w:val="18"/>
                <w:szCs w:val="18"/>
              </w:rPr>
              <w:t>1: Constructing cross and straight Ethernet cable.</w:t>
            </w:r>
          </w:p>
          <w:p w14:paraId="003BC523" w14:textId="77777777" w:rsidR="002E3C27" w:rsidRDefault="002E3C27" w:rsidP="001C3606">
            <w:pPr>
              <w:jc w:val="both"/>
              <w:rPr>
                <w:rFonts w:ascii="Arial" w:hAnsi="Arial" w:cs="Arial"/>
                <w:sz w:val="18"/>
                <w:szCs w:val="18"/>
              </w:rPr>
            </w:pPr>
            <w:r>
              <w:rPr>
                <w:rFonts w:ascii="Arial" w:hAnsi="Arial" w:cs="Arial"/>
                <w:sz w:val="18"/>
                <w:szCs w:val="18"/>
              </w:rPr>
              <w:t>2: Configure basic TCP/IP network for file sharing between two PCs.</w:t>
            </w:r>
          </w:p>
          <w:p w14:paraId="10068D16" w14:textId="77777777" w:rsidR="002E3C27" w:rsidRDefault="002E3C27" w:rsidP="001C3606">
            <w:pPr>
              <w:jc w:val="both"/>
              <w:rPr>
                <w:rFonts w:ascii="Arial" w:hAnsi="Arial" w:cs="Arial"/>
                <w:sz w:val="18"/>
                <w:szCs w:val="18"/>
              </w:rPr>
            </w:pPr>
            <w:r>
              <w:rPr>
                <w:rFonts w:ascii="Arial" w:hAnsi="Arial" w:cs="Arial"/>
                <w:sz w:val="18"/>
                <w:szCs w:val="18"/>
              </w:rPr>
              <w:t>3: Configure DHCP, DNS, Web and Email server in Linux/Unix and Windows platform.</w:t>
            </w:r>
          </w:p>
          <w:p w14:paraId="665F2F67" w14:textId="77777777" w:rsidR="002E3C27" w:rsidRDefault="002E3C27" w:rsidP="001C3606">
            <w:pPr>
              <w:jc w:val="both"/>
              <w:rPr>
                <w:rFonts w:ascii="Arial" w:hAnsi="Arial" w:cs="Arial"/>
                <w:sz w:val="18"/>
                <w:szCs w:val="18"/>
              </w:rPr>
            </w:pPr>
            <w:r>
              <w:rPr>
                <w:rFonts w:ascii="Arial" w:hAnsi="Arial" w:cs="Arial"/>
                <w:sz w:val="18"/>
                <w:szCs w:val="18"/>
              </w:rPr>
              <w:t>4: Configure basic Layer 2 and Layer 3 switch in CLI (Command Line Interface). (Physical/ Simulator).</w:t>
            </w:r>
          </w:p>
          <w:p w14:paraId="6CAA6347" w14:textId="77777777" w:rsidR="002E3C27" w:rsidRPr="007C4048" w:rsidRDefault="002E3C27" w:rsidP="001C3606">
            <w:pPr>
              <w:jc w:val="both"/>
              <w:rPr>
                <w:rFonts w:ascii="Arial" w:hAnsi="Arial" w:cs="Arial"/>
                <w:sz w:val="18"/>
                <w:szCs w:val="18"/>
              </w:rPr>
            </w:pPr>
            <w:r>
              <w:rPr>
                <w:rFonts w:ascii="Arial" w:hAnsi="Arial" w:cs="Arial"/>
                <w:sz w:val="18"/>
                <w:szCs w:val="18"/>
              </w:rPr>
              <w:t>5: Configure VLAN using Layer 3 switch in CLI (Command Line Interface). (Physical/ Simulator.</w:t>
            </w:r>
          </w:p>
        </w:tc>
      </w:tr>
    </w:tbl>
    <w:p w14:paraId="6F3BB5FC" w14:textId="77777777" w:rsidR="002E3C27" w:rsidRPr="00070ABD" w:rsidRDefault="002E3C27" w:rsidP="002E3C27">
      <w:pPr>
        <w:rPr>
          <w:rFonts w:ascii="Arial" w:hAnsi="Arial" w:cs="Arial"/>
          <w:b/>
          <w:color w:val="FF0000"/>
          <w:sz w:val="18"/>
          <w:szCs w:val="18"/>
        </w:rPr>
      </w:pPr>
    </w:p>
    <w:p w14:paraId="60C1723D" w14:textId="77777777" w:rsidR="002E3C27" w:rsidRPr="00070ABD" w:rsidRDefault="002E3C27" w:rsidP="002E3C27">
      <w:pPr>
        <w:rPr>
          <w:rFonts w:ascii="Arial" w:hAnsi="Arial" w:cs="Arial"/>
          <w:b/>
          <w:color w:val="FF0000"/>
          <w:sz w:val="18"/>
          <w:szCs w:val="18"/>
        </w:rPr>
      </w:pPr>
    </w:p>
    <w:p w14:paraId="78488B5D" w14:textId="77777777" w:rsidR="002E3C27" w:rsidRPr="00070ABD" w:rsidRDefault="002E3C27" w:rsidP="002E3C27">
      <w:pPr>
        <w:rPr>
          <w:rFonts w:ascii="Arial" w:hAnsi="Arial" w:cs="Arial"/>
          <w:b/>
          <w:color w:val="FF0000"/>
          <w:sz w:val="18"/>
          <w:szCs w:val="18"/>
        </w:rPr>
      </w:pPr>
    </w:p>
    <w:p w14:paraId="12175CA2" w14:textId="77777777" w:rsidR="002E3C27" w:rsidRPr="00070ABD" w:rsidRDefault="002E3C27" w:rsidP="002E3C27">
      <w:pPr>
        <w:rPr>
          <w:rFonts w:ascii="Arial" w:hAnsi="Arial" w:cs="Arial"/>
          <w:b/>
          <w:color w:val="FF0000"/>
          <w:sz w:val="18"/>
          <w:szCs w:val="18"/>
        </w:rPr>
      </w:pPr>
    </w:p>
    <w:p w14:paraId="2549716B" w14:textId="77777777" w:rsidR="002E3C27" w:rsidRDefault="002E3C27" w:rsidP="002E3C27">
      <w:pPr>
        <w:jc w:val="center"/>
        <w:rPr>
          <w:rFonts w:ascii="Arial" w:hAnsi="Arial" w:cs="Arial"/>
          <w:sz w:val="18"/>
          <w:szCs w:val="18"/>
        </w:rPr>
      </w:pPr>
    </w:p>
    <w:p w14:paraId="0D90E30D" w14:textId="77777777" w:rsidR="002E3C27" w:rsidRPr="007C437C" w:rsidRDefault="002E3C27" w:rsidP="002E3C27">
      <w:pPr>
        <w:suppressAutoHyphens/>
        <w:jc w:val="center"/>
        <w:rPr>
          <w:rFonts w:ascii="Arial" w:hAnsi="Arial" w:cs="Arial"/>
          <w:sz w:val="18"/>
          <w:szCs w:val="18"/>
        </w:rPr>
      </w:pPr>
    </w:p>
    <w:p w14:paraId="0A6320A6" w14:textId="77777777" w:rsidR="002E3C27" w:rsidRPr="007C437C" w:rsidRDefault="002E3C27" w:rsidP="002E3C27">
      <w:pPr>
        <w:rPr>
          <w:rFonts w:ascii="Arial" w:hAnsi="Arial" w:cs="Arial"/>
          <w:sz w:val="18"/>
          <w:szCs w:val="18"/>
        </w:rPr>
      </w:pPr>
    </w:p>
    <w:p w14:paraId="17E83941" w14:textId="77777777" w:rsidR="002E3C27" w:rsidRDefault="002E3C27" w:rsidP="002E3C27">
      <w:pPr>
        <w:rPr>
          <w:rFonts w:ascii="Arial" w:hAnsi="Arial" w:cs="Arial"/>
          <w:sz w:val="18"/>
          <w:szCs w:val="18"/>
        </w:rPr>
      </w:pPr>
    </w:p>
    <w:p w14:paraId="42E927E3" w14:textId="77777777" w:rsidR="002E3C27" w:rsidRDefault="002E3C27" w:rsidP="002E3C27">
      <w:pPr>
        <w:rPr>
          <w:rFonts w:ascii="Arial" w:hAnsi="Arial" w:cs="Arial"/>
          <w:sz w:val="18"/>
          <w:szCs w:val="18"/>
        </w:rPr>
      </w:pPr>
      <w:r>
        <w:rPr>
          <w:rFonts w:ascii="Arial" w:hAnsi="Arial" w:cs="Arial"/>
          <w:sz w:val="18"/>
          <w:szCs w:val="18"/>
        </w:rPr>
        <w:br w:type="page"/>
      </w:r>
    </w:p>
    <w:p w14:paraId="05AC0EED" w14:textId="77777777" w:rsidR="002E3C27" w:rsidRDefault="002E3C27" w:rsidP="002E3C27">
      <w:pPr>
        <w:jc w:val="center"/>
        <w:rPr>
          <w:rFonts w:ascii="Arial" w:hAnsi="Arial" w:cs="Arial"/>
          <w:b/>
          <w:sz w:val="52"/>
          <w:szCs w:val="52"/>
        </w:rPr>
      </w:pPr>
    </w:p>
    <w:p w14:paraId="34C55D4F" w14:textId="77777777" w:rsidR="002E3C27" w:rsidRDefault="002E3C27" w:rsidP="002E3C27">
      <w:pPr>
        <w:jc w:val="center"/>
        <w:rPr>
          <w:rFonts w:ascii="Arial" w:hAnsi="Arial" w:cs="Arial"/>
          <w:b/>
          <w:sz w:val="52"/>
          <w:szCs w:val="52"/>
        </w:rPr>
      </w:pPr>
    </w:p>
    <w:p w14:paraId="129976EB" w14:textId="77777777" w:rsidR="002E3C27" w:rsidRDefault="002E3C27" w:rsidP="002E3C27">
      <w:pPr>
        <w:jc w:val="center"/>
        <w:rPr>
          <w:rFonts w:ascii="Arial" w:hAnsi="Arial" w:cs="Arial"/>
          <w:b/>
          <w:sz w:val="52"/>
          <w:szCs w:val="52"/>
        </w:rPr>
      </w:pPr>
    </w:p>
    <w:p w14:paraId="2473D955" w14:textId="77777777" w:rsidR="002E3C27" w:rsidRDefault="002E3C27" w:rsidP="002E3C27">
      <w:pPr>
        <w:jc w:val="center"/>
        <w:rPr>
          <w:rFonts w:ascii="Arial" w:hAnsi="Arial" w:cs="Arial"/>
          <w:b/>
          <w:sz w:val="52"/>
          <w:szCs w:val="52"/>
        </w:rPr>
      </w:pPr>
    </w:p>
    <w:p w14:paraId="0B65620E" w14:textId="77777777" w:rsidR="002E3C27" w:rsidRDefault="002E3C27" w:rsidP="002E3C27">
      <w:pPr>
        <w:jc w:val="center"/>
        <w:rPr>
          <w:rFonts w:ascii="Arial" w:hAnsi="Arial" w:cs="Arial"/>
          <w:b/>
          <w:sz w:val="52"/>
          <w:szCs w:val="52"/>
        </w:rPr>
      </w:pPr>
    </w:p>
    <w:p w14:paraId="4B6F7433" w14:textId="77777777" w:rsidR="002E3C27" w:rsidRPr="00B85B1B" w:rsidRDefault="002E3C27" w:rsidP="002E3C27">
      <w:pPr>
        <w:jc w:val="center"/>
        <w:rPr>
          <w:rFonts w:ascii="Arial" w:hAnsi="Arial" w:cs="Arial"/>
          <w:b/>
          <w:sz w:val="52"/>
          <w:szCs w:val="52"/>
        </w:rPr>
        <w:sectPr w:rsidR="002E3C27"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4</w:t>
      </w:r>
      <w:r w:rsidRPr="008D7BBA">
        <w:rPr>
          <w:rFonts w:ascii="Arial" w:hAnsi="Arial" w:cs="Arial"/>
          <w:b/>
          <w:sz w:val="52"/>
          <w:szCs w:val="52"/>
          <w:vertAlign w:val="superscript"/>
        </w:rPr>
        <w:t>th</w:t>
      </w:r>
      <w:r>
        <w:rPr>
          <w:rFonts w:ascii="Arial" w:hAnsi="Arial" w:cs="Arial"/>
          <w:b/>
          <w:sz w:val="52"/>
          <w:szCs w:val="52"/>
        </w:rPr>
        <w:t xml:space="preserve"> </w:t>
      </w:r>
      <w:r w:rsidRPr="00B85B1B">
        <w:rPr>
          <w:rFonts w:ascii="Arial" w:hAnsi="Arial" w:cs="Arial"/>
          <w:b/>
          <w:sz w:val="52"/>
          <w:szCs w:val="52"/>
        </w:rPr>
        <w:t>Year (</w:t>
      </w:r>
      <w:r>
        <w:rPr>
          <w:rFonts w:ascii="Arial" w:hAnsi="Arial" w:cs="Arial"/>
          <w:b/>
          <w:sz w:val="52"/>
          <w:szCs w:val="52"/>
        </w:rPr>
        <w:t>Odd</w:t>
      </w:r>
      <w:r w:rsidRPr="00B85B1B">
        <w:rPr>
          <w:rFonts w:ascii="Arial" w:hAnsi="Arial" w:cs="Arial"/>
          <w:b/>
          <w:sz w:val="52"/>
          <w:szCs w:val="52"/>
        </w:rPr>
        <w:t xml:space="preserve"> Semester)</w:t>
      </w:r>
    </w:p>
    <w:p w14:paraId="0DC99C73" w14:textId="77777777" w:rsidR="002E3C27" w:rsidRPr="004E0745" w:rsidRDefault="002E3C27" w:rsidP="002E3C27">
      <w:pPr>
        <w:jc w:val="center"/>
        <w:rPr>
          <w:rFonts w:ascii="Arial" w:hAnsi="Arial" w:cs="Arial"/>
          <w:sz w:val="18"/>
          <w:szCs w:val="18"/>
        </w:rPr>
      </w:pPr>
    </w:p>
    <w:p w14:paraId="0A83AC0A" w14:textId="77777777" w:rsidR="002E3C27" w:rsidRPr="005D1D5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D1D5F">
        <w:rPr>
          <w:rFonts w:ascii="Arial" w:hAnsi="Arial" w:cs="Arial"/>
          <w:b/>
          <w:bCs/>
          <w:iCs/>
          <w:sz w:val="18"/>
          <w:szCs w:val="18"/>
        </w:rPr>
        <w:t>CSE4111: Parallel Processing and Distributed System</w:t>
      </w:r>
    </w:p>
    <w:p w14:paraId="786BC150" w14:textId="77777777" w:rsidR="002E3C27" w:rsidRPr="005D1D5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D1D5F">
        <w:rPr>
          <w:rFonts w:ascii="Arial" w:hAnsi="Arial" w:cs="Arial"/>
          <w:b/>
          <w:bCs/>
          <w:iCs/>
          <w:sz w:val="18"/>
          <w:szCs w:val="18"/>
        </w:rPr>
        <w:t xml:space="preserve">Credits: </w:t>
      </w:r>
      <w:r w:rsidRPr="005D1D5F">
        <w:rPr>
          <w:rFonts w:ascii="Arial" w:hAnsi="Arial" w:cs="Arial"/>
          <w:iCs/>
          <w:sz w:val="18"/>
          <w:szCs w:val="18"/>
        </w:rPr>
        <w:t xml:space="preserve">3 </w:t>
      </w:r>
      <w:r w:rsidRPr="005D1D5F">
        <w:rPr>
          <w:rFonts w:ascii="Arial" w:hAnsi="Arial" w:cs="Arial"/>
          <w:b/>
          <w:bCs/>
          <w:iCs/>
          <w:sz w:val="18"/>
          <w:szCs w:val="18"/>
        </w:rPr>
        <w:t xml:space="preserve">Contact Hours: </w:t>
      </w:r>
      <w:r w:rsidRPr="005D1D5F">
        <w:rPr>
          <w:rFonts w:ascii="Arial" w:hAnsi="Arial" w:cs="Arial"/>
          <w:iCs/>
          <w:sz w:val="18"/>
          <w:szCs w:val="18"/>
        </w:rPr>
        <w:t>39</w:t>
      </w:r>
    </w:p>
    <w:p w14:paraId="58E4176B" w14:textId="77777777" w:rsidR="002E3C27" w:rsidRPr="005D1D5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D1D5F">
        <w:rPr>
          <w:rFonts w:ascii="Arial" w:hAnsi="Arial" w:cs="Arial"/>
          <w:b/>
          <w:bCs/>
          <w:iCs/>
          <w:sz w:val="18"/>
          <w:szCs w:val="18"/>
        </w:rPr>
        <w:t xml:space="preserve">Year: </w:t>
      </w:r>
      <w:proofErr w:type="gramStart"/>
      <w:r w:rsidRPr="005D1D5F">
        <w:rPr>
          <w:rFonts w:ascii="Arial" w:hAnsi="Arial" w:cs="Arial"/>
          <w:bCs/>
          <w:iCs/>
          <w:sz w:val="18"/>
          <w:szCs w:val="18"/>
        </w:rPr>
        <w:t>Fourth</w:t>
      </w:r>
      <w:r w:rsidRPr="005D1D5F">
        <w:rPr>
          <w:rFonts w:ascii="Arial" w:hAnsi="Arial" w:cs="Arial"/>
          <w:b/>
          <w:bCs/>
          <w:iCs/>
          <w:sz w:val="18"/>
          <w:szCs w:val="18"/>
        </w:rPr>
        <w:t xml:space="preserve">  Semester</w:t>
      </w:r>
      <w:proofErr w:type="gramEnd"/>
      <w:r w:rsidRPr="005D1D5F">
        <w:rPr>
          <w:rFonts w:ascii="Arial" w:hAnsi="Arial" w:cs="Arial"/>
          <w:b/>
          <w:bCs/>
          <w:iCs/>
          <w:sz w:val="18"/>
          <w:szCs w:val="18"/>
        </w:rPr>
        <w:t xml:space="preserve">: </w:t>
      </w:r>
      <w:r w:rsidRPr="005D1D5F">
        <w:rPr>
          <w:rFonts w:ascii="Arial" w:hAnsi="Arial" w:cs="Arial"/>
          <w:iCs/>
          <w:sz w:val="18"/>
          <w:szCs w:val="18"/>
        </w:rPr>
        <w:t>Odd</w:t>
      </w:r>
    </w:p>
    <w:p w14:paraId="4163395D" w14:textId="77777777" w:rsidR="002E3C27" w:rsidRPr="005D1D5F"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5D1D5F" w14:paraId="4B0B7465" w14:textId="77777777" w:rsidTr="001C3606">
        <w:trPr>
          <w:jc w:val="center"/>
        </w:trPr>
        <w:tc>
          <w:tcPr>
            <w:tcW w:w="1439" w:type="dxa"/>
          </w:tcPr>
          <w:p w14:paraId="169C884B" w14:textId="77777777" w:rsidR="002E3C27" w:rsidRPr="005D1D5F" w:rsidRDefault="002E3C27" w:rsidP="001C3606">
            <w:pPr>
              <w:rPr>
                <w:rFonts w:ascii="Arial" w:hAnsi="Arial" w:cs="Arial"/>
                <w:b/>
                <w:bCs/>
                <w:sz w:val="18"/>
                <w:szCs w:val="18"/>
              </w:rPr>
            </w:pPr>
            <w:r w:rsidRPr="005D1D5F">
              <w:rPr>
                <w:rFonts w:ascii="Arial" w:hAnsi="Arial" w:cs="Arial"/>
                <w:b/>
                <w:sz w:val="18"/>
                <w:szCs w:val="18"/>
              </w:rPr>
              <w:t>Prerequisite:</w:t>
            </w:r>
          </w:p>
        </w:tc>
        <w:tc>
          <w:tcPr>
            <w:tcW w:w="7741" w:type="dxa"/>
          </w:tcPr>
          <w:p w14:paraId="0E25611E" w14:textId="77777777" w:rsidR="002E3C27" w:rsidRPr="005D1D5F" w:rsidRDefault="002E3C27" w:rsidP="001C3606">
            <w:pPr>
              <w:rPr>
                <w:rFonts w:ascii="Arial" w:hAnsi="Arial" w:cs="Arial"/>
                <w:iCs/>
                <w:sz w:val="18"/>
                <w:szCs w:val="18"/>
              </w:rPr>
            </w:pPr>
            <w:r w:rsidRPr="005D1D5F">
              <w:rPr>
                <w:rFonts w:ascii="Arial" w:hAnsi="Arial" w:cs="Arial"/>
                <w:iCs/>
                <w:sz w:val="18"/>
                <w:szCs w:val="18"/>
              </w:rPr>
              <w:t>CSE1121: Structural Programming Language, CSE2221: Design and Analysis of Algorithms</w:t>
            </w:r>
          </w:p>
        </w:tc>
      </w:tr>
      <w:tr w:rsidR="002E3C27" w:rsidRPr="005D1D5F" w14:paraId="6582660F" w14:textId="77777777" w:rsidTr="001C3606">
        <w:trPr>
          <w:jc w:val="center"/>
        </w:trPr>
        <w:tc>
          <w:tcPr>
            <w:tcW w:w="1439" w:type="dxa"/>
          </w:tcPr>
          <w:p w14:paraId="117D1EE3" w14:textId="77777777" w:rsidR="002E3C27" w:rsidRPr="005D1D5F" w:rsidRDefault="002E3C27" w:rsidP="001C3606">
            <w:pPr>
              <w:rPr>
                <w:rFonts w:ascii="Arial" w:hAnsi="Arial" w:cs="Arial"/>
                <w:b/>
                <w:sz w:val="18"/>
                <w:szCs w:val="18"/>
              </w:rPr>
            </w:pPr>
            <w:r w:rsidRPr="005D1D5F">
              <w:rPr>
                <w:rFonts w:ascii="Arial" w:hAnsi="Arial" w:cs="Arial"/>
                <w:b/>
                <w:sz w:val="18"/>
                <w:szCs w:val="18"/>
              </w:rPr>
              <w:t>Course Type</w:t>
            </w:r>
          </w:p>
        </w:tc>
        <w:tc>
          <w:tcPr>
            <w:tcW w:w="7741" w:type="dxa"/>
          </w:tcPr>
          <w:p w14:paraId="081695ED" w14:textId="77777777" w:rsidR="002E3C27" w:rsidRPr="005D1D5F" w:rsidRDefault="00000000" w:rsidP="001C3606">
            <w:pPr>
              <w:rPr>
                <w:rFonts w:ascii="Arial" w:hAnsi="Arial" w:cs="Arial"/>
                <w:iCs/>
                <w:sz w:val="18"/>
                <w:szCs w:val="18"/>
              </w:rPr>
            </w:pPr>
            <w:sdt>
              <w:sdtPr>
                <w:rPr>
                  <w:rFonts w:ascii="Arial" w:hAnsi="Arial" w:cs="Arial"/>
                  <w:iCs/>
                  <w:sz w:val="18"/>
                  <w:szCs w:val="18"/>
                </w:rPr>
                <w:id w:val="-2108878930"/>
              </w:sdtPr>
              <w:sdtContent>
                <w:r w:rsidR="002E3C27" w:rsidRPr="005D1D5F">
                  <w:rPr>
                    <w:rFonts w:ascii="MS Gothic" w:eastAsia="MS Gothic" w:hAnsi="MS Gothic" w:cs="MS Gothic" w:hint="eastAsia"/>
                    <w:iCs/>
                    <w:sz w:val="18"/>
                    <w:szCs w:val="18"/>
                  </w:rPr>
                  <w:t>☒</w:t>
                </w:r>
              </w:sdtContent>
            </w:sdt>
            <w:r w:rsidR="002E3C27" w:rsidRPr="005D1D5F">
              <w:rPr>
                <w:rFonts w:ascii="Arial" w:hAnsi="Arial" w:cs="Arial"/>
                <w:iCs/>
                <w:sz w:val="18"/>
                <w:szCs w:val="18"/>
              </w:rPr>
              <w:t xml:space="preserve"> Theory         </w:t>
            </w:r>
            <w:sdt>
              <w:sdtPr>
                <w:rPr>
                  <w:rFonts w:ascii="Arial" w:hAnsi="Arial" w:cs="Arial"/>
                  <w:iCs/>
                  <w:sz w:val="18"/>
                  <w:szCs w:val="18"/>
                </w:rPr>
                <w:id w:val="-842393272"/>
              </w:sdtPr>
              <w:sdtContent>
                <w:r w:rsidR="002E3C27" w:rsidRPr="005D1D5F">
                  <w:rPr>
                    <w:rFonts w:ascii="MS Gothic" w:eastAsia="MS Gothic" w:hAnsi="MS Gothic" w:cs="MS Gothic" w:hint="eastAsia"/>
                    <w:iCs/>
                    <w:sz w:val="18"/>
                    <w:szCs w:val="18"/>
                  </w:rPr>
                  <w:t>☐</w:t>
                </w:r>
              </w:sdtContent>
            </w:sdt>
            <w:r w:rsidR="002E3C27" w:rsidRPr="005D1D5F">
              <w:rPr>
                <w:rFonts w:ascii="Arial" w:hAnsi="Arial" w:cs="Arial"/>
                <w:iCs/>
                <w:sz w:val="18"/>
                <w:szCs w:val="18"/>
              </w:rPr>
              <w:t xml:space="preserve">  Laboratory work         </w:t>
            </w:r>
            <w:sdt>
              <w:sdtPr>
                <w:rPr>
                  <w:rFonts w:ascii="Arial" w:hAnsi="Arial" w:cs="Arial"/>
                  <w:iCs/>
                  <w:sz w:val="18"/>
                  <w:szCs w:val="18"/>
                </w:rPr>
                <w:id w:val="818158794"/>
              </w:sdtPr>
              <w:sdtContent>
                <w:r w:rsidR="002E3C27" w:rsidRPr="005D1D5F">
                  <w:rPr>
                    <w:rFonts w:ascii="MS Gothic" w:eastAsia="MS Gothic" w:hAnsi="MS Gothic" w:cs="MS Gothic" w:hint="eastAsia"/>
                    <w:iCs/>
                    <w:sz w:val="18"/>
                    <w:szCs w:val="18"/>
                  </w:rPr>
                  <w:t>☐</w:t>
                </w:r>
              </w:sdtContent>
            </w:sdt>
            <w:r w:rsidR="002E3C27" w:rsidRPr="005D1D5F">
              <w:rPr>
                <w:rFonts w:ascii="Arial" w:hAnsi="Arial" w:cs="Arial"/>
                <w:iCs/>
                <w:sz w:val="18"/>
                <w:szCs w:val="18"/>
              </w:rPr>
              <w:t xml:space="preserve">  Project work      </w:t>
            </w:r>
            <w:sdt>
              <w:sdtPr>
                <w:rPr>
                  <w:rFonts w:ascii="Arial" w:hAnsi="Arial" w:cs="Arial"/>
                  <w:iCs/>
                  <w:sz w:val="18"/>
                  <w:szCs w:val="18"/>
                </w:rPr>
                <w:id w:val="-1188913117"/>
              </w:sdtPr>
              <w:sdtContent>
                <w:r w:rsidR="002E3C27" w:rsidRPr="005D1D5F">
                  <w:rPr>
                    <w:rFonts w:ascii="MS Gothic" w:eastAsia="MS Gothic" w:hAnsi="MS Gothic" w:cs="MS Gothic" w:hint="eastAsia"/>
                    <w:iCs/>
                    <w:sz w:val="18"/>
                    <w:szCs w:val="18"/>
                  </w:rPr>
                  <w:t>☐</w:t>
                </w:r>
              </w:sdtContent>
            </w:sdt>
            <w:r w:rsidR="002E3C27" w:rsidRPr="005D1D5F">
              <w:rPr>
                <w:rFonts w:ascii="Arial" w:hAnsi="Arial" w:cs="Arial"/>
                <w:iCs/>
                <w:sz w:val="18"/>
                <w:szCs w:val="18"/>
              </w:rPr>
              <w:t xml:space="preserve">  Viva Voce                    </w:t>
            </w:r>
          </w:p>
        </w:tc>
      </w:tr>
      <w:tr w:rsidR="002E3C27" w:rsidRPr="005D1D5F" w14:paraId="5DBD32F8" w14:textId="77777777" w:rsidTr="001C3606">
        <w:trPr>
          <w:trHeight w:val="238"/>
          <w:jc w:val="center"/>
        </w:trPr>
        <w:tc>
          <w:tcPr>
            <w:tcW w:w="1439" w:type="dxa"/>
          </w:tcPr>
          <w:p w14:paraId="569239CB" w14:textId="77777777" w:rsidR="002E3C27" w:rsidRPr="005D1D5F" w:rsidRDefault="002E3C27" w:rsidP="001C3606">
            <w:pPr>
              <w:ind w:left="2160" w:hanging="2160"/>
              <w:rPr>
                <w:rFonts w:ascii="Arial" w:hAnsi="Arial" w:cs="Arial"/>
                <w:b/>
                <w:bCs/>
                <w:sz w:val="18"/>
                <w:szCs w:val="18"/>
              </w:rPr>
            </w:pPr>
            <w:r w:rsidRPr="005D1D5F">
              <w:rPr>
                <w:rFonts w:ascii="Arial" w:hAnsi="Arial" w:cs="Arial"/>
                <w:b/>
                <w:bCs/>
                <w:sz w:val="18"/>
                <w:szCs w:val="18"/>
              </w:rPr>
              <w:t>Motivation</w:t>
            </w:r>
          </w:p>
        </w:tc>
        <w:tc>
          <w:tcPr>
            <w:tcW w:w="7741" w:type="dxa"/>
          </w:tcPr>
          <w:p w14:paraId="42C0139C" w14:textId="77777777" w:rsidR="002E3C27" w:rsidRPr="005D1D5F" w:rsidRDefault="002E3C27" w:rsidP="001C3606">
            <w:pPr>
              <w:rPr>
                <w:rFonts w:ascii="Arial" w:hAnsi="Arial" w:cs="Arial"/>
                <w:b/>
                <w:iCs/>
                <w:sz w:val="18"/>
                <w:szCs w:val="18"/>
              </w:rPr>
            </w:pPr>
            <w:r w:rsidRPr="005D1D5F">
              <w:rPr>
                <w:rFonts w:ascii="Arial" w:hAnsi="Arial" w:cs="Arial"/>
                <w:iCs/>
                <w:sz w:val="18"/>
                <w:szCs w:val="18"/>
              </w:rPr>
              <w:t xml:space="preserve">This course is offered for the students to make aware of the potentially vast computing performance improvements that can be obtained with parallelism and exploit this potential when the need arises. </w:t>
            </w:r>
          </w:p>
        </w:tc>
      </w:tr>
      <w:tr w:rsidR="002E3C27" w:rsidRPr="005D1D5F" w14:paraId="307B3A68" w14:textId="77777777" w:rsidTr="001C3606">
        <w:trPr>
          <w:trHeight w:val="238"/>
          <w:jc w:val="center"/>
        </w:trPr>
        <w:tc>
          <w:tcPr>
            <w:tcW w:w="9180" w:type="dxa"/>
            <w:gridSpan w:val="2"/>
          </w:tcPr>
          <w:p w14:paraId="3E593221" w14:textId="77777777" w:rsidR="002E3C27" w:rsidRPr="005D1D5F" w:rsidRDefault="002E3C27" w:rsidP="001C3606">
            <w:pPr>
              <w:rPr>
                <w:rFonts w:ascii="Arial" w:hAnsi="Arial" w:cs="Arial"/>
                <w:b/>
                <w:bCs/>
                <w:sz w:val="18"/>
                <w:szCs w:val="18"/>
              </w:rPr>
            </w:pPr>
            <w:r w:rsidRPr="005D1D5F">
              <w:rPr>
                <w:rFonts w:ascii="Arial" w:hAnsi="Arial" w:cs="Arial"/>
                <w:b/>
                <w:bCs/>
                <w:sz w:val="18"/>
                <w:szCs w:val="18"/>
              </w:rPr>
              <w:t>Course Objective:</w:t>
            </w:r>
          </w:p>
          <w:p w14:paraId="7EE4F440" w14:textId="77777777" w:rsidR="002E3C27" w:rsidRPr="005D1D5F" w:rsidRDefault="002E3C27" w:rsidP="001C3606">
            <w:pPr>
              <w:jc w:val="both"/>
              <w:rPr>
                <w:rFonts w:ascii="Arial" w:hAnsi="Arial" w:cs="Arial"/>
                <w:iCs/>
                <w:sz w:val="18"/>
                <w:szCs w:val="18"/>
              </w:rPr>
            </w:pPr>
            <w:r w:rsidRPr="005D1D5F">
              <w:rPr>
                <w:rFonts w:ascii="Arial" w:hAnsi="Arial" w:cs="Arial"/>
                <w:iCs/>
                <w:sz w:val="18"/>
                <w:szCs w:val="18"/>
              </w:rPr>
              <w:t xml:space="preserve">To make students familiar with multicore programming, shared-memory programming, distributed-memory programming, levels of parallelism, designing efficient parallel algorithm, and programming for massively parallel processor. </w:t>
            </w:r>
          </w:p>
        </w:tc>
      </w:tr>
    </w:tbl>
    <w:p w14:paraId="027C64B4" w14:textId="77777777" w:rsidR="002E3C27" w:rsidRPr="005D1D5F" w:rsidRDefault="002E3C27" w:rsidP="002E3C27">
      <w:pPr>
        <w:jc w:val="center"/>
        <w:rPr>
          <w:rFonts w:ascii="Arial" w:hAnsi="Arial" w:cs="Arial"/>
          <w:sz w:val="18"/>
          <w:szCs w:val="18"/>
        </w:rPr>
      </w:pPr>
    </w:p>
    <w:p w14:paraId="792FF45A" w14:textId="77777777" w:rsidR="002E3C27" w:rsidRPr="005D1D5F" w:rsidRDefault="002E3C27" w:rsidP="002E3C27">
      <w:pPr>
        <w:autoSpaceDE w:val="0"/>
        <w:autoSpaceDN w:val="0"/>
        <w:adjustRightInd w:val="0"/>
        <w:jc w:val="center"/>
        <w:rPr>
          <w:rFonts w:ascii="Arial" w:hAnsi="Arial" w:cs="Arial"/>
          <w:b/>
          <w:color w:val="000000" w:themeColor="text1"/>
          <w:sz w:val="18"/>
          <w:szCs w:val="18"/>
        </w:rPr>
      </w:pPr>
      <w:r w:rsidRPr="005D1D5F">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5D1D5F" w14:paraId="738D2FCF" w14:textId="77777777" w:rsidTr="001C3606">
        <w:trPr>
          <w:trHeight w:val="877"/>
          <w:jc w:val="center"/>
        </w:trPr>
        <w:tc>
          <w:tcPr>
            <w:tcW w:w="646" w:type="dxa"/>
            <w:vAlign w:val="center"/>
          </w:tcPr>
          <w:p w14:paraId="3FBE0BEC"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CO No.</w:t>
            </w:r>
          </w:p>
        </w:tc>
        <w:tc>
          <w:tcPr>
            <w:tcW w:w="1827" w:type="dxa"/>
            <w:vAlign w:val="center"/>
          </w:tcPr>
          <w:p w14:paraId="78DC2470"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CO Statement</w:t>
            </w:r>
          </w:p>
        </w:tc>
        <w:tc>
          <w:tcPr>
            <w:tcW w:w="2292" w:type="dxa"/>
            <w:vAlign w:val="center"/>
          </w:tcPr>
          <w:p w14:paraId="306ED65F"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Corresponding PO</w:t>
            </w:r>
          </w:p>
        </w:tc>
        <w:tc>
          <w:tcPr>
            <w:tcW w:w="1051" w:type="dxa"/>
            <w:vAlign w:val="center"/>
          </w:tcPr>
          <w:p w14:paraId="2722D3C1"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Domain / level of learning taxonomy</w:t>
            </w:r>
          </w:p>
        </w:tc>
        <w:tc>
          <w:tcPr>
            <w:tcW w:w="1747" w:type="dxa"/>
            <w:vAlign w:val="center"/>
          </w:tcPr>
          <w:p w14:paraId="7E225366"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Delivery methods and activities</w:t>
            </w:r>
          </w:p>
        </w:tc>
        <w:tc>
          <w:tcPr>
            <w:tcW w:w="1612" w:type="dxa"/>
            <w:vAlign w:val="center"/>
          </w:tcPr>
          <w:p w14:paraId="05E66A6B"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Assessment tools</w:t>
            </w:r>
          </w:p>
        </w:tc>
      </w:tr>
      <w:tr w:rsidR="002E3C27" w:rsidRPr="005D1D5F" w14:paraId="571CBF55" w14:textId="77777777" w:rsidTr="001C3606">
        <w:trPr>
          <w:trHeight w:val="1646"/>
          <w:jc w:val="center"/>
        </w:trPr>
        <w:tc>
          <w:tcPr>
            <w:tcW w:w="646" w:type="dxa"/>
            <w:vAlign w:val="center"/>
          </w:tcPr>
          <w:p w14:paraId="0A700719"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CO1</w:t>
            </w:r>
          </w:p>
        </w:tc>
        <w:tc>
          <w:tcPr>
            <w:tcW w:w="1827" w:type="dxa"/>
            <w:vAlign w:val="center"/>
          </w:tcPr>
          <w:p w14:paraId="06CCF6F8" w14:textId="77777777" w:rsidR="002E3C27" w:rsidRPr="005D1D5F"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E6069">
              <w:rPr>
                <w:rFonts w:ascii="Arial" w:hAnsi="Arial" w:cs="Arial"/>
                <w:b/>
                <w:bCs/>
                <w:color w:val="000000" w:themeColor="text1"/>
                <w:sz w:val="18"/>
                <w:szCs w:val="18"/>
              </w:rPr>
              <w:t>underst</w:t>
            </w:r>
            <w:r w:rsidRPr="002E6069">
              <w:rPr>
                <w:rFonts w:ascii="Arial" w:hAnsi="Arial" w:cs="Arial"/>
                <w:color w:val="000000" w:themeColor="text1"/>
                <w:sz w:val="18"/>
                <w:szCs w:val="18"/>
              </w:rPr>
              <w:t xml:space="preserve">and </w:t>
            </w:r>
            <w:r w:rsidRPr="005D1D5F">
              <w:rPr>
                <w:rFonts w:ascii="Arial" w:hAnsi="Arial" w:cs="Arial"/>
                <w:color w:val="000000" w:themeColor="text1"/>
                <w:sz w:val="18"/>
                <w:szCs w:val="18"/>
              </w:rPr>
              <w:t>data parallel and task parallel programming pattern to develop a high-performance parallel application.</w:t>
            </w:r>
          </w:p>
        </w:tc>
        <w:tc>
          <w:tcPr>
            <w:tcW w:w="2292" w:type="dxa"/>
            <w:vAlign w:val="center"/>
          </w:tcPr>
          <w:p w14:paraId="002B3402" w14:textId="77777777" w:rsidR="002E3C27" w:rsidRDefault="002E3C27" w:rsidP="001C3606">
            <w:pPr>
              <w:pStyle w:val="ListParagraph"/>
              <w:spacing w:after="0" w:line="240" w:lineRule="auto"/>
              <w:ind w:left="0"/>
              <w:rPr>
                <w:rFonts w:ascii="Arial" w:hAnsi="Arial" w:cs="Arial"/>
                <w:color w:val="000000" w:themeColor="text1"/>
                <w:sz w:val="18"/>
                <w:szCs w:val="18"/>
              </w:rPr>
            </w:pPr>
            <w:r w:rsidRPr="005D1D5F">
              <w:rPr>
                <w:rFonts w:ascii="Arial" w:hAnsi="Arial" w:cs="Arial"/>
                <w:b/>
                <w:bCs/>
                <w:color w:val="000000" w:themeColor="text1"/>
                <w:sz w:val="18"/>
                <w:szCs w:val="18"/>
              </w:rPr>
              <w:t>Engineering knowledge</w:t>
            </w:r>
            <w:r w:rsidRPr="005D1D5F">
              <w:rPr>
                <w:rFonts w:ascii="Arial" w:hAnsi="Arial" w:cs="Arial"/>
                <w:color w:val="000000" w:themeColor="text1"/>
                <w:sz w:val="18"/>
                <w:szCs w:val="18"/>
              </w:rPr>
              <w:t>.</w:t>
            </w:r>
          </w:p>
          <w:p w14:paraId="1476CEC7" w14:textId="77777777" w:rsidR="002E3C27" w:rsidRPr="005D1D5F" w:rsidRDefault="002E3C27" w:rsidP="001C3606">
            <w:pPr>
              <w:pStyle w:val="ListParagraph"/>
              <w:spacing w:after="0" w:line="240" w:lineRule="auto"/>
              <w:ind w:left="0"/>
              <w:jc w:val="center"/>
              <w:rPr>
                <w:rFonts w:ascii="Arial" w:hAnsi="Arial" w:cs="Arial"/>
                <w:color w:val="000000" w:themeColor="text1"/>
                <w:sz w:val="18"/>
                <w:szCs w:val="18"/>
              </w:rPr>
            </w:pPr>
            <w:r w:rsidRPr="005D1D5F">
              <w:rPr>
                <w:rFonts w:ascii="Arial" w:hAnsi="Arial" w:cs="Arial"/>
                <w:color w:val="000000" w:themeColor="text1"/>
                <w:sz w:val="18"/>
                <w:szCs w:val="18"/>
              </w:rPr>
              <w:t>(PO1)</w:t>
            </w:r>
          </w:p>
        </w:tc>
        <w:tc>
          <w:tcPr>
            <w:tcW w:w="1051" w:type="dxa"/>
            <w:vAlign w:val="center"/>
          </w:tcPr>
          <w:p w14:paraId="2CE7558D"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Cognitive domain – level 5</w:t>
            </w:r>
          </w:p>
        </w:tc>
        <w:tc>
          <w:tcPr>
            <w:tcW w:w="1747" w:type="dxa"/>
            <w:vAlign w:val="center"/>
          </w:tcPr>
          <w:p w14:paraId="41C9DF57"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5647460"/>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Lecture Note</w:t>
            </w:r>
          </w:p>
          <w:p w14:paraId="7889E5D8"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102796"/>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Text Book</w:t>
            </w:r>
          </w:p>
          <w:p w14:paraId="5D43761E"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9447662"/>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Audio/Video</w:t>
            </w:r>
          </w:p>
          <w:p w14:paraId="00175769"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4307511"/>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Web Material</w:t>
            </w:r>
          </w:p>
          <w:p w14:paraId="1A8109F3"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4481912"/>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Journal paper</w:t>
            </w:r>
          </w:p>
        </w:tc>
        <w:tc>
          <w:tcPr>
            <w:tcW w:w="1612" w:type="dxa"/>
            <w:vAlign w:val="center"/>
          </w:tcPr>
          <w:p w14:paraId="63676899"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3177202"/>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Class Test</w:t>
            </w:r>
          </w:p>
          <w:p w14:paraId="11249B5B"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6664332"/>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Final Exam</w:t>
            </w:r>
          </w:p>
          <w:p w14:paraId="4468B74B"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602530"/>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Assignment </w:t>
            </w:r>
          </w:p>
          <w:p w14:paraId="004C8BCC"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0221931"/>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Participation</w:t>
            </w:r>
          </w:p>
          <w:p w14:paraId="139BB288" w14:textId="77777777" w:rsidR="002E3C27" w:rsidRPr="005D1D5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63991454"/>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Presentation</w:t>
            </w:r>
          </w:p>
        </w:tc>
      </w:tr>
      <w:tr w:rsidR="002E3C27" w:rsidRPr="005D1D5F" w14:paraId="60B70DCC" w14:textId="77777777" w:rsidTr="001C3606">
        <w:trPr>
          <w:trHeight w:val="1583"/>
          <w:jc w:val="center"/>
        </w:trPr>
        <w:tc>
          <w:tcPr>
            <w:tcW w:w="646" w:type="dxa"/>
            <w:vAlign w:val="center"/>
          </w:tcPr>
          <w:p w14:paraId="04E5035E"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CO2</w:t>
            </w:r>
          </w:p>
        </w:tc>
        <w:tc>
          <w:tcPr>
            <w:tcW w:w="1827" w:type="dxa"/>
            <w:vAlign w:val="center"/>
          </w:tcPr>
          <w:p w14:paraId="60BEF0E2" w14:textId="77777777" w:rsidR="002E3C27" w:rsidRPr="005D1D5F"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E6069">
              <w:rPr>
                <w:rFonts w:ascii="Arial" w:hAnsi="Arial" w:cs="Arial"/>
                <w:b/>
                <w:bCs/>
                <w:color w:val="000000" w:themeColor="text1"/>
                <w:sz w:val="18"/>
                <w:szCs w:val="18"/>
              </w:rPr>
              <w:t>design</w:t>
            </w:r>
            <w:r w:rsidRPr="005D1D5F">
              <w:rPr>
                <w:rFonts w:ascii="Arial" w:hAnsi="Arial" w:cs="Arial"/>
                <w:color w:val="000000" w:themeColor="text1"/>
                <w:sz w:val="18"/>
                <w:szCs w:val="18"/>
              </w:rPr>
              <w:t xml:space="preserve"> parallel algorithm for the purpose of exploiting parallel processors</w:t>
            </w:r>
          </w:p>
        </w:tc>
        <w:tc>
          <w:tcPr>
            <w:tcW w:w="2292" w:type="dxa"/>
            <w:vAlign w:val="center"/>
          </w:tcPr>
          <w:p w14:paraId="182BEFBC" w14:textId="77777777" w:rsidR="002E3C27" w:rsidRPr="005D1D5F" w:rsidRDefault="002E3C27" w:rsidP="001C3606">
            <w:pPr>
              <w:pStyle w:val="ListParagraph"/>
              <w:spacing w:after="0" w:line="240" w:lineRule="auto"/>
              <w:ind w:left="0"/>
              <w:jc w:val="center"/>
              <w:rPr>
                <w:rFonts w:ascii="Arial" w:hAnsi="Arial" w:cs="Arial"/>
                <w:bCs/>
                <w:color w:val="000000" w:themeColor="text1"/>
                <w:sz w:val="18"/>
                <w:szCs w:val="18"/>
              </w:rPr>
            </w:pPr>
            <w:r w:rsidRPr="005D1D5F">
              <w:rPr>
                <w:rFonts w:ascii="Arial" w:hAnsi="Arial" w:cs="Arial"/>
                <w:b/>
                <w:bCs/>
                <w:color w:val="000000" w:themeColor="text1"/>
                <w:sz w:val="18"/>
                <w:szCs w:val="18"/>
              </w:rPr>
              <w:t>Design/development of solutions:</w:t>
            </w:r>
            <w:r w:rsidRPr="005D1D5F">
              <w:rPr>
                <w:rFonts w:ascii="Arial" w:hAnsi="Arial" w:cs="Arial"/>
                <w:bCs/>
                <w:color w:val="000000" w:themeColor="text1"/>
                <w:sz w:val="18"/>
                <w:szCs w:val="18"/>
              </w:rPr>
              <w:t xml:space="preserve"> </w:t>
            </w:r>
          </w:p>
          <w:p w14:paraId="6898CCC5" w14:textId="77777777" w:rsidR="002E3C27" w:rsidRPr="005D1D5F" w:rsidRDefault="002E3C27" w:rsidP="001C3606">
            <w:pPr>
              <w:pStyle w:val="ListParagraph"/>
              <w:spacing w:after="0" w:line="240" w:lineRule="auto"/>
              <w:ind w:left="0"/>
              <w:jc w:val="center"/>
              <w:rPr>
                <w:rFonts w:ascii="Arial" w:hAnsi="Arial" w:cs="Arial"/>
                <w:color w:val="000000" w:themeColor="text1"/>
                <w:sz w:val="18"/>
                <w:szCs w:val="18"/>
              </w:rPr>
            </w:pPr>
            <w:r w:rsidRPr="005D1D5F">
              <w:rPr>
                <w:rFonts w:ascii="Arial" w:hAnsi="Arial" w:cs="Arial"/>
                <w:color w:val="000000" w:themeColor="text1"/>
                <w:sz w:val="18"/>
                <w:szCs w:val="18"/>
              </w:rPr>
              <w:t xml:space="preserve"> (PO3)</w:t>
            </w:r>
          </w:p>
        </w:tc>
        <w:tc>
          <w:tcPr>
            <w:tcW w:w="1051" w:type="dxa"/>
            <w:vAlign w:val="center"/>
          </w:tcPr>
          <w:p w14:paraId="48F49ABA" w14:textId="77777777" w:rsidR="002E3C27" w:rsidRPr="005D1D5F" w:rsidRDefault="002E3C27" w:rsidP="001C3606">
            <w:pPr>
              <w:jc w:val="center"/>
              <w:rPr>
                <w:rFonts w:ascii="Arial" w:hAnsi="Arial" w:cs="Arial"/>
                <w:color w:val="000000" w:themeColor="text1"/>
                <w:sz w:val="18"/>
                <w:szCs w:val="18"/>
              </w:rPr>
            </w:pPr>
            <w:r w:rsidRPr="005D1D5F">
              <w:rPr>
                <w:rFonts w:ascii="Arial" w:hAnsi="Arial" w:cs="Arial"/>
                <w:color w:val="000000" w:themeColor="text1"/>
                <w:sz w:val="18"/>
                <w:szCs w:val="18"/>
              </w:rPr>
              <w:t>Cognitive domain – level 1</w:t>
            </w:r>
          </w:p>
        </w:tc>
        <w:tc>
          <w:tcPr>
            <w:tcW w:w="1747" w:type="dxa"/>
            <w:vAlign w:val="center"/>
          </w:tcPr>
          <w:p w14:paraId="6AE0A065"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2172539"/>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Lecture Note</w:t>
            </w:r>
          </w:p>
          <w:p w14:paraId="46761FD4"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8285848"/>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Text Book</w:t>
            </w:r>
          </w:p>
          <w:p w14:paraId="3CAFD977"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4750626"/>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Audio/Video</w:t>
            </w:r>
          </w:p>
          <w:p w14:paraId="41366EB7"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5230577"/>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Web Material</w:t>
            </w:r>
          </w:p>
          <w:p w14:paraId="60423D11" w14:textId="77777777" w:rsidR="002E3C27" w:rsidRPr="005D1D5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978251602"/>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Journal paper</w:t>
            </w:r>
          </w:p>
        </w:tc>
        <w:tc>
          <w:tcPr>
            <w:tcW w:w="1612" w:type="dxa"/>
            <w:vAlign w:val="center"/>
          </w:tcPr>
          <w:p w14:paraId="682DA62A"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1992250"/>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Class Test</w:t>
            </w:r>
          </w:p>
          <w:p w14:paraId="3A4C962A"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1357850"/>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Final Exam</w:t>
            </w:r>
          </w:p>
          <w:p w14:paraId="27299B3B"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625344"/>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Assignment </w:t>
            </w:r>
          </w:p>
          <w:p w14:paraId="0234F556"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9709034"/>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Participation</w:t>
            </w:r>
          </w:p>
          <w:p w14:paraId="44B4A1FC" w14:textId="77777777" w:rsidR="002E3C27" w:rsidRPr="005D1D5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6166274"/>
              </w:sdtPr>
              <w:sdtContent>
                <w:r w:rsidR="002E3C27" w:rsidRPr="005D1D5F">
                  <w:rPr>
                    <w:rFonts w:ascii="MS Gothic" w:eastAsia="MS Gothic" w:hAnsi="MS Gothic" w:cs="MS Gothic" w:hint="eastAsia"/>
                    <w:color w:val="000000" w:themeColor="text1"/>
                    <w:sz w:val="18"/>
                    <w:szCs w:val="18"/>
                  </w:rPr>
                  <w:t>☐</w:t>
                </w:r>
              </w:sdtContent>
            </w:sdt>
            <w:r w:rsidR="002E3C27" w:rsidRPr="005D1D5F">
              <w:rPr>
                <w:rFonts w:ascii="Arial" w:hAnsi="Arial" w:cs="Arial"/>
                <w:color w:val="000000" w:themeColor="text1"/>
                <w:sz w:val="18"/>
                <w:szCs w:val="18"/>
              </w:rPr>
              <w:t xml:space="preserve">  Presentation</w:t>
            </w:r>
          </w:p>
        </w:tc>
      </w:tr>
    </w:tbl>
    <w:p w14:paraId="6999465D" w14:textId="77777777" w:rsidR="002E3C27" w:rsidRPr="005D1D5F"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5D1D5F" w14:paraId="2E32D8DE" w14:textId="77777777" w:rsidTr="001C3606">
        <w:trPr>
          <w:jc w:val="center"/>
        </w:trPr>
        <w:tc>
          <w:tcPr>
            <w:tcW w:w="9127" w:type="dxa"/>
          </w:tcPr>
          <w:p w14:paraId="382D5645" w14:textId="77777777" w:rsidR="002E3C27" w:rsidRPr="005D1D5F" w:rsidRDefault="002E3C27" w:rsidP="001C3606">
            <w:pPr>
              <w:rPr>
                <w:rFonts w:ascii="Arial" w:hAnsi="Arial" w:cs="Arial"/>
                <w:b/>
                <w:color w:val="000000" w:themeColor="text1"/>
                <w:sz w:val="18"/>
                <w:szCs w:val="18"/>
              </w:rPr>
            </w:pPr>
            <w:r w:rsidRPr="005D1D5F">
              <w:rPr>
                <w:rFonts w:ascii="Arial" w:hAnsi="Arial" w:cs="Arial"/>
                <w:b/>
                <w:color w:val="000000" w:themeColor="text1"/>
                <w:sz w:val="18"/>
                <w:szCs w:val="18"/>
              </w:rPr>
              <w:t>Assessment and Marks Distribution:</w:t>
            </w:r>
          </w:p>
          <w:p w14:paraId="3E5371E7" w14:textId="77777777" w:rsidR="002E3C27" w:rsidRPr="005D1D5F" w:rsidRDefault="002E3C27" w:rsidP="001C3606">
            <w:pPr>
              <w:rPr>
                <w:rFonts w:ascii="Arial" w:hAnsi="Arial" w:cs="Arial"/>
                <w:bCs/>
                <w:color w:val="000000" w:themeColor="text1"/>
                <w:sz w:val="18"/>
                <w:szCs w:val="18"/>
              </w:rPr>
            </w:pPr>
            <w:r w:rsidRPr="005D1D5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224586C8" w14:textId="77777777" w:rsidR="002E3C27" w:rsidRPr="005D1D5F" w:rsidRDefault="002E3C27" w:rsidP="001C3606">
            <w:pPr>
              <w:rPr>
                <w:rFonts w:ascii="Arial" w:hAnsi="Arial" w:cs="Arial"/>
                <w:bCs/>
                <w:color w:val="000000" w:themeColor="text1"/>
                <w:sz w:val="18"/>
                <w:szCs w:val="18"/>
              </w:rPr>
            </w:pPr>
            <w:r w:rsidRPr="005D1D5F">
              <w:rPr>
                <w:rFonts w:ascii="Arial" w:hAnsi="Arial" w:cs="Arial"/>
                <w:bCs/>
                <w:color w:val="000000" w:themeColor="text1"/>
                <w:sz w:val="18"/>
                <w:szCs w:val="18"/>
              </w:rPr>
              <w:t xml:space="preserve"> </w:t>
            </w:r>
            <w:r w:rsidRPr="005D1D5F">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5D1D5F">
              <w:rPr>
                <w:rFonts w:ascii="Arial" w:hAnsi="Arial" w:cs="Arial"/>
                <w:bCs/>
                <w:color w:val="000000" w:themeColor="text1"/>
                <w:sz w:val="18"/>
                <w:szCs w:val="18"/>
              </w:rPr>
              <w:t>)</w:t>
            </w:r>
          </w:p>
          <w:p w14:paraId="605074A8" w14:textId="77777777" w:rsidR="002E3C27" w:rsidRPr="005D1D5F" w:rsidRDefault="002E3C27" w:rsidP="001C3606">
            <w:pPr>
              <w:rPr>
                <w:rFonts w:ascii="Arial" w:hAnsi="Arial" w:cs="Arial"/>
                <w:bCs/>
                <w:color w:val="000000" w:themeColor="text1"/>
                <w:sz w:val="18"/>
                <w:szCs w:val="18"/>
              </w:rPr>
            </w:pPr>
            <w:r w:rsidRPr="005D1D5F">
              <w:rPr>
                <w:rFonts w:ascii="Arial" w:hAnsi="Arial" w:cs="Arial"/>
                <w:bCs/>
                <w:color w:val="000000" w:themeColor="text1"/>
                <w:sz w:val="18"/>
                <w:szCs w:val="18"/>
              </w:rPr>
              <w:t xml:space="preserve"> </w:t>
            </w:r>
            <w:r w:rsidRPr="005D1D5F">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5D1D5F">
              <w:rPr>
                <w:rFonts w:ascii="Arial" w:hAnsi="Arial" w:cs="Arial"/>
                <w:bCs/>
                <w:color w:val="000000" w:themeColor="text1"/>
                <w:sz w:val="18"/>
                <w:szCs w:val="18"/>
              </w:rPr>
              <w:t xml:space="preserve">), Total Time: 3 hours. </w:t>
            </w:r>
          </w:p>
          <w:p w14:paraId="09982E3F" w14:textId="77777777" w:rsidR="002E3C27" w:rsidRPr="005D1D5F" w:rsidRDefault="002E3C27" w:rsidP="001C3606">
            <w:pPr>
              <w:rPr>
                <w:rFonts w:ascii="Arial" w:hAnsi="Arial" w:cs="Arial"/>
                <w:b/>
                <w:color w:val="000000" w:themeColor="text1"/>
                <w:sz w:val="18"/>
                <w:szCs w:val="18"/>
              </w:rPr>
            </w:pPr>
            <w:r w:rsidRPr="005D1D5F">
              <w:rPr>
                <w:rFonts w:ascii="Arial" w:hAnsi="Arial" w:cs="Arial"/>
                <w:bCs/>
                <w:color w:val="000000" w:themeColor="text1"/>
                <w:sz w:val="18"/>
                <w:szCs w:val="18"/>
              </w:rPr>
              <w:t xml:space="preserve"> </w:t>
            </w:r>
            <w:r w:rsidRPr="005D1D5F">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5D1D5F">
              <w:rPr>
                <w:rFonts w:ascii="Arial" w:hAnsi="Arial" w:cs="Arial"/>
                <w:bCs/>
                <w:color w:val="000000" w:themeColor="text1"/>
                <w:sz w:val="18"/>
                <w:szCs w:val="18"/>
              </w:rPr>
              <w:t>).</w:t>
            </w:r>
          </w:p>
        </w:tc>
      </w:tr>
      <w:tr w:rsidR="002E3C27" w:rsidRPr="005D1D5F" w14:paraId="03009720" w14:textId="77777777" w:rsidTr="001C3606">
        <w:trPr>
          <w:jc w:val="center"/>
        </w:trPr>
        <w:tc>
          <w:tcPr>
            <w:tcW w:w="9127" w:type="dxa"/>
          </w:tcPr>
          <w:p w14:paraId="6FB6760A" w14:textId="77777777" w:rsidR="002E3C27" w:rsidRPr="005D1D5F" w:rsidRDefault="002E3C27" w:rsidP="001C3606">
            <w:pPr>
              <w:spacing w:after="120"/>
              <w:rPr>
                <w:rFonts w:ascii="Arial" w:hAnsi="Arial" w:cs="Arial"/>
                <w:b/>
                <w:bCs/>
                <w:iCs/>
                <w:sz w:val="18"/>
                <w:szCs w:val="18"/>
              </w:rPr>
            </w:pPr>
          </w:p>
          <w:p w14:paraId="45DB6314" w14:textId="77777777" w:rsidR="002E3C27" w:rsidRPr="005D1D5F" w:rsidRDefault="002E3C27" w:rsidP="001C3606">
            <w:pPr>
              <w:spacing w:after="120"/>
              <w:rPr>
                <w:rFonts w:ascii="Arial" w:hAnsi="Arial" w:cs="Arial"/>
                <w:b/>
                <w:bCs/>
                <w:iCs/>
                <w:sz w:val="18"/>
                <w:szCs w:val="18"/>
              </w:rPr>
            </w:pPr>
            <w:r w:rsidRPr="005D1D5F">
              <w:rPr>
                <w:rFonts w:ascii="Arial" w:hAnsi="Arial" w:cs="Arial"/>
                <w:b/>
                <w:bCs/>
                <w:iCs/>
                <w:sz w:val="18"/>
                <w:szCs w:val="18"/>
              </w:rPr>
              <w:t>Course Contents:</w:t>
            </w:r>
          </w:p>
          <w:p w14:paraId="0C74E371"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Parallel Processing: Necessity of ever-increasing performance, Building parallel systems, Writing parallel programs</w:t>
            </w:r>
          </w:p>
          <w:p w14:paraId="7B460C1C"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Parallel Hardware and Software: Modifications to the von Neumann model, Parallel hardware and software, Parallel program design</w:t>
            </w:r>
          </w:p>
          <w:p w14:paraId="494B98DD"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Distributed-Memory Programming with MPI: MPI programs, Collective communication, MPI derived data types, Parallel sorting algorithm, Trapezoidal rule in MPI, Performance evaluation of MPI program.</w:t>
            </w:r>
          </w:p>
          <w:p w14:paraId="74343883"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 xml:space="preserve">Shared-Memory Programming with </w:t>
            </w:r>
            <w:proofErr w:type="spellStart"/>
            <w:r w:rsidRPr="005D1D5F">
              <w:rPr>
                <w:rFonts w:ascii="Arial" w:hAnsi="Arial" w:cs="Arial"/>
                <w:sz w:val="18"/>
                <w:szCs w:val="18"/>
              </w:rPr>
              <w:t>Pthreads</w:t>
            </w:r>
            <w:proofErr w:type="spellEnd"/>
            <w:r w:rsidRPr="005D1D5F">
              <w:rPr>
                <w:rFonts w:ascii="Arial" w:hAnsi="Arial" w:cs="Arial"/>
                <w:sz w:val="18"/>
                <w:szCs w:val="18"/>
              </w:rPr>
              <w:t xml:space="preserve">: Processes, Threads, </w:t>
            </w:r>
            <w:proofErr w:type="spellStart"/>
            <w:r w:rsidRPr="005D1D5F">
              <w:rPr>
                <w:rFonts w:ascii="Arial" w:hAnsi="Arial" w:cs="Arial"/>
                <w:sz w:val="18"/>
                <w:szCs w:val="18"/>
              </w:rPr>
              <w:t>Pthreads</w:t>
            </w:r>
            <w:proofErr w:type="spellEnd"/>
            <w:r w:rsidRPr="005D1D5F">
              <w:rPr>
                <w:rFonts w:ascii="Arial" w:hAnsi="Arial" w:cs="Arial"/>
                <w:sz w:val="18"/>
                <w:szCs w:val="18"/>
              </w:rPr>
              <w:t>, Critical sections, Busy-waiting, Mutexes, Producer-consumer synchronization and semaphores, Barriers and condition variables, Read-write locks, Cache coherence, False sharing, Thread safety.</w:t>
            </w:r>
          </w:p>
          <w:p w14:paraId="1268FED1"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Shared-Memory Programming with OpenMP: Trapezoidal rule in OpenMP, Reduction clause, Parallel for directive, Odd-even transposition sort, Scheduling loops.</w:t>
            </w:r>
          </w:p>
          <w:p w14:paraId="610449E7"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Parallel Program Development: Two n-Body solvers, Tree search.</w:t>
            </w:r>
          </w:p>
          <w:p w14:paraId="7C9402AC"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Data Parallelism and CUDA C: Data parallelism, CUDA program structure, Vector addition kernel, Device global memory and data transfer, Kernel functions and threading</w:t>
            </w:r>
          </w:p>
          <w:p w14:paraId="553785EE"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t>Program and Network Properties: Conditions of parallelism, Program partitioning and scheduling, Program flow mechanisms, System interconnect architecture.</w:t>
            </w:r>
          </w:p>
          <w:p w14:paraId="4E19E8A2" w14:textId="77777777" w:rsidR="002E3C27" w:rsidRPr="005D1D5F" w:rsidRDefault="002E3C27" w:rsidP="001C3606">
            <w:pPr>
              <w:spacing w:after="120"/>
              <w:jc w:val="both"/>
              <w:rPr>
                <w:rFonts w:ascii="Arial" w:hAnsi="Arial" w:cs="Arial"/>
                <w:sz w:val="18"/>
                <w:szCs w:val="18"/>
              </w:rPr>
            </w:pPr>
            <w:r w:rsidRPr="005D1D5F">
              <w:rPr>
                <w:rFonts w:ascii="Arial" w:hAnsi="Arial" w:cs="Arial"/>
                <w:sz w:val="18"/>
                <w:szCs w:val="18"/>
              </w:rPr>
              <w:lastRenderedPageBreak/>
              <w:t>Pipelining and Superscalar Techniques: Linear pipeline processors, Nonlinear pipeline processors, Instruction pipeline design</w:t>
            </w:r>
          </w:p>
          <w:p w14:paraId="52FE5B47" w14:textId="77777777" w:rsidR="002E3C27" w:rsidRPr="00533ABD" w:rsidRDefault="002E3C27" w:rsidP="001C3606">
            <w:pPr>
              <w:spacing w:after="120"/>
              <w:jc w:val="both"/>
              <w:rPr>
                <w:rFonts w:ascii="Arial" w:hAnsi="Arial" w:cs="Arial"/>
                <w:sz w:val="18"/>
                <w:szCs w:val="18"/>
              </w:rPr>
            </w:pPr>
            <w:r w:rsidRPr="005D1D5F">
              <w:rPr>
                <w:rFonts w:ascii="Arial" w:hAnsi="Arial" w:cs="Arial"/>
                <w:sz w:val="18"/>
                <w:szCs w:val="18"/>
              </w:rPr>
              <w:t>Scalable, Multithreaded and Dataflow Architecture: Latency-hiding techniques, Principles of multithreadi</w:t>
            </w:r>
            <w:r>
              <w:rPr>
                <w:rFonts w:ascii="Arial" w:hAnsi="Arial" w:cs="Arial"/>
                <w:sz w:val="18"/>
                <w:szCs w:val="18"/>
              </w:rPr>
              <w:t xml:space="preserve">ng, Fine-grain multicomputer.  </w:t>
            </w:r>
          </w:p>
        </w:tc>
      </w:tr>
    </w:tbl>
    <w:p w14:paraId="48B2626B" w14:textId="77777777" w:rsidR="002E3C27" w:rsidRPr="005D1D5F" w:rsidRDefault="002E3C27" w:rsidP="002E3C27">
      <w:pPr>
        <w:jc w:val="center"/>
        <w:rPr>
          <w:rFonts w:ascii="Arial" w:hAnsi="Arial" w:cs="Arial"/>
          <w:b/>
          <w:color w:val="FFFFFF"/>
          <w:sz w:val="18"/>
          <w:szCs w:val="18"/>
          <w:highlight w:val="black"/>
        </w:rPr>
      </w:pPr>
    </w:p>
    <w:p w14:paraId="7E767AC3" w14:textId="77777777" w:rsidR="002E3C27" w:rsidRPr="005D1D5F" w:rsidRDefault="002E3C27" w:rsidP="002E3C27">
      <w:pPr>
        <w:rPr>
          <w:rFonts w:ascii="Arial" w:hAnsi="Arial" w:cs="Arial"/>
          <w:b/>
          <w:spacing w:val="-3"/>
          <w:sz w:val="18"/>
          <w:szCs w:val="18"/>
        </w:rPr>
      </w:pPr>
      <w:r w:rsidRPr="005D1D5F">
        <w:rPr>
          <w:rFonts w:ascii="Arial" w:hAnsi="Arial" w:cs="Arial"/>
          <w:b/>
          <w:spacing w:val="-3"/>
          <w:sz w:val="18"/>
          <w:szCs w:val="18"/>
        </w:rPr>
        <w:t>Text Book:</w:t>
      </w:r>
    </w:p>
    <w:tbl>
      <w:tblPr>
        <w:tblW w:w="4931" w:type="pct"/>
        <w:jc w:val="center"/>
        <w:tblLook w:val="0000" w:firstRow="0" w:lastRow="0" w:firstColumn="0" w:lastColumn="0" w:noHBand="0" w:noVBand="0"/>
      </w:tblPr>
      <w:tblGrid>
        <w:gridCol w:w="361"/>
        <w:gridCol w:w="2432"/>
        <w:gridCol w:w="264"/>
        <w:gridCol w:w="6057"/>
      </w:tblGrid>
      <w:tr w:rsidR="002E3C27" w:rsidRPr="005D1D5F" w14:paraId="0A22DC6B" w14:textId="77777777" w:rsidTr="001C3606">
        <w:trPr>
          <w:jc w:val="center"/>
        </w:trPr>
        <w:tc>
          <w:tcPr>
            <w:tcW w:w="198" w:type="pct"/>
          </w:tcPr>
          <w:p w14:paraId="22507E28" w14:textId="77777777" w:rsidR="002E3C27" w:rsidRPr="005D1D5F" w:rsidRDefault="002E3C27" w:rsidP="001C3606">
            <w:pPr>
              <w:suppressAutoHyphens/>
              <w:jc w:val="center"/>
              <w:rPr>
                <w:rFonts w:ascii="Arial" w:hAnsi="Arial" w:cs="Arial"/>
                <w:spacing w:val="-3"/>
                <w:sz w:val="18"/>
                <w:szCs w:val="18"/>
              </w:rPr>
            </w:pPr>
            <w:r w:rsidRPr="005D1D5F">
              <w:rPr>
                <w:rFonts w:ascii="Arial" w:hAnsi="Arial" w:cs="Arial"/>
                <w:spacing w:val="-3"/>
                <w:sz w:val="18"/>
                <w:szCs w:val="18"/>
              </w:rPr>
              <w:t>1.</w:t>
            </w:r>
          </w:p>
        </w:tc>
        <w:tc>
          <w:tcPr>
            <w:tcW w:w="1334" w:type="pct"/>
          </w:tcPr>
          <w:p w14:paraId="05048CFE" w14:textId="77777777" w:rsidR="002E3C27" w:rsidRPr="005D1D5F" w:rsidRDefault="002E3C27" w:rsidP="001C3606">
            <w:pPr>
              <w:suppressAutoHyphens/>
              <w:jc w:val="center"/>
              <w:rPr>
                <w:rFonts w:ascii="Arial" w:hAnsi="Arial" w:cs="Arial"/>
                <w:spacing w:val="-3"/>
                <w:sz w:val="18"/>
                <w:szCs w:val="18"/>
              </w:rPr>
            </w:pPr>
            <w:r w:rsidRPr="005D1D5F">
              <w:rPr>
                <w:rFonts w:ascii="Arial" w:hAnsi="Arial" w:cs="Arial"/>
                <w:spacing w:val="-3"/>
                <w:sz w:val="18"/>
                <w:szCs w:val="18"/>
              </w:rPr>
              <w:t xml:space="preserve">Kai Hwang, </w:t>
            </w:r>
            <w:proofErr w:type="spellStart"/>
            <w:r w:rsidRPr="005D1D5F">
              <w:rPr>
                <w:rFonts w:ascii="Arial" w:hAnsi="Arial" w:cs="Arial"/>
                <w:spacing w:val="-3"/>
                <w:sz w:val="18"/>
                <w:szCs w:val="18"/>
              </w:rPr>
              <w:t>Nagrsh</w:t>
            </w:r>
            <w:proofErr w:type="spellEnd"/>
            <w:r w:rsidRPr="005D1D5F">
              <w:rPr>
                <w:rFonts w:ascii="Arial" w:hAnsi="Arial" w:cs="Arial"/>
                <w:spacing w:val="-3"/>
                <w:sz w:val="18"/>
                <w:szCs w:val="18"/>
              </w:rPr>
              <w:t xml:space="preserve"> </w:t>
            </w:r>
            <w:proofErr w:type="spellStart"/>
            <w:r w:rsidRPr="005D1D5F">
              <w:rPr>
                <w:rFonts w:ascii="Arial" w:hAnsi="Arial" w:cs="Arial"/>
                <w:spacing w:val="-3"/>
                <w:sz w:val="18"/>
                <w:szCs w:val="18"/>
              </w:rPr>
              <w:t>Jotwani</w:t>
            </w:r>
            <w:proofErr w:type="spellEnd"/>
          </w:p>
        </w:tc>
        <w:tc>
          <w:tcPr>
            <w:tcW w:w="145" w:type="pct"/>
          </w:tcPr>
          <w:p w14:paraId="1AA19231" w14:textId="77777777" w:rsidR="002E3C27" w:rsidRPr="005D1D5F" w:rsidRDefault="002E3C27" w:rsidP="001C3606">
            <w:pPr>
              <w:suppressAutoHyphens/>
              <w:jc w:val="center"/>
              <w:rPr>
                <w:rFonts w:ascii="Arial" w:hAnsi="Arial" w:cs="Arial"/>
                <w:spacing w:val="-3"/>
                <w:sz w:val="18"/>
                <w:szCs w:val="18"/>
              </w:rPr>
            </w:pPr>
            <w:r w:rsidRPr="005D1D5F">
              <w:rPr>
                <w:rFonts w:ascii="Arial" w:hAnsi="Arial" w:cs="Arial"/>
                <w:spacing w:val="-3"/>
                <w:sz w:val="18"/>
                <w:szCs w:val="18"/>
              </w:rPr>
              <w:t>:</w:t>
            </w:r>
          </w:p>
        </w:tc>
        <w:tc>
          <w:tcPr>
            <w:tcW w:w="3323" w:type="pct"/>
          </w:tcPr>
          <w:p w14:paraId="437211D4" w14:textId="77777777" w:rsidR="002E3C27" w:rsidRPr="005D1D5F" w:rsidRDefault="002E3C27" w:rsidP="001C3606">
            <w:pPr>
              <w:suppressAutoHyphens/>
              <w:rPr>
                <w:rFonts w:ascii="Arial" w:hAnsi="Arial" w:cs="Arial"/>
                <w:b/>
                <w:bCs/>
                <w:spacing w:val="-3"/>
                <w:sz w:val="18"/>
                <w:szCs w:val="18"/>
              </w:rPr>
            </w:pPr>
            <w:r w:rsidRPr="005D1D5F">
              <w:rPr>
                <w:rFonts w:ascii="Arial" w:hAnsi="Arial" w:cs="Arial"/>
                <w:b/>
                <w:bCs/>
                <w:spacing w:val="-3"/>
                <w:sz w:val="18"/>
                <w:szCs w:val="18"/>
              </w:rPr>
              <w:t xml:space="preserve">Advanced Computer Architecture: Parallelism, Scalability, Programmability, </w:t>
            </w:r>
            <w:r w:rsidRPr="005D1D5F">
              <w:rPr>
                <w:rFonts w:ascii="Arial" w:hAnsi="Arial" w:cs="Arial"/>
                <w:i/>
                <w:iCs/>
                <w:spacing w:val="-3"/>
                <w:sz w:val="18"/>
                <w:szCs w:val="18"/>
              </w:rPr>
              <w:t>McGraw Hill Education Private Limited</w:t>
            </w:r>
          </w:p>
        </w:tc>
      </w:tr>
    </w:tbl>
    <w:p w14:paraId="766EA5A5" w14:textId="77777777" w:rsidR="002E3C27" w:rsidRPr="005D1D5F" w:rsidRDefault="002E3C27" w:rsidP="002E3C27">
      <w:pPr>
        <w:jc w:val="center"/>
        <w:rPr>
          <w:rFonts w:ascii="Arial" w:hAnsi="Arial" w:cs="Arial"/>
          <w:b/>
          <w:spacing w:val="-3"/>
          <w:sz w:val="18"/>
          <w:szCs w:val="18"/>
        </w:rPr>
      </w:pPr>
    </w:p>
    <w:p w14:paraId="0DD5B4AA" w14:textId="77777777" w:rsidR="002E3C27" w:rsidRPr="005D1D5F" w:rsidRDefault="002E3C27" w:rsidP="002E3C27">
      <w:pPr>
        <w:rPr>
          <w:rFonts w:ascii="Arial" w:hAnsi="Arial" w:cs="Arial"/>
          <w:b/>
          <w:spacing w:val="-3"/>
          <w:sz w:val="18"/>
          <w:szCs w:val="18"/>
        </w:rPr>
      </w:pPr>
      <w:r w:rsidRPr="005D1D5F">
        <w:rPr>
          <w:rFonts w:ascii="Arial" w:hAnsi="Arial" w:cs="Arial"/>
          <w:b/>
          <w:spacing w:val="-3"/>
          <w:sz w:val="18"/>
          <w:szCs w:val="18"/>
        </w:rPr>
        <w:t>Books Recommended:</w:t>
      </w:r>
    </w:p>
    <w:tbl>
      <w:tblPr>
        <w:tblW w:w="4873" w:type="pct"/>
        <w:jc w:val="center"/>
        <w:tblLook w:val="0000" w:firstRow="0" w:lastRow="0" w:firstColumn="0" w:lastColumn="0" w:noHBand="0" w:noVBand="0"/>
      </w:tblPr>
      <w:tblGrid>
        <w:gridCol w:w="361"/>
        <w:gridCol w:w="2431"/>
        <w:gridCol w:w="265"/>
        <w:gridCol w:w="5950"/>
      </w:tblGrid>
      <w:tr w:rsidR="002E3C27" w:rsidRPr="005D1D5F" w14:paraId="45FD721D" w14:textId="77777777" w:rsidTr="001C3606">
        <w:trPr>
          <w:trHeight w:val="196"/>
          <w:jc w:val="center"/>
        </w:trPr>
        <w:tc>
          <w:tcPr>
            <w:tcW w:w="200" w:type="pct"/>
          </w:tcPr>
          <w:p w14:paraId="5A808BD6" w14:textId="77777777" w:rsidR="002E3C27" w:rsidRPr="005D1D5F" w:rsidRDefault="002E3C27" w:rsidP="001C3606">
            <w:pPr>
              <w:suppressAutoHyphens/>
              <w:jc w:val="center"/>
              <w:rPr>
                <w:rFonts w:ascii="Arial" w:hAnsi="Arial" w:cs="Arial"/>
                <w:spacing w:val="-3"/>
                <w:sz w:val="18"/>
                <w:szCs w:val="18"/>
              </w:rPr>
            </w:pPr>
            <w:r w:rsidRPr="005D1D5F">
              <w:rPr>
                <w:rFonts w:ascii="Arial" w:hAnsi="Arial" w:cs="Arial"/>
                <w:spacing w:val="-3"/>
                <w:sz w:val="18"/>
                <w:szCs w:val="18"/>
              </w:rPr>
              <w:t>1.</w:t>
            </w:r>
          </w:p>
        </w:tc>
        <w:tc>
          <w:tcPr>
            <w:tcW w:w="1350" w:type="pct"/>
          </w:tcPr>
          <w:p w14:paraId="108185C9" w14:textId="77777777" w:rsidR="002E3C27" w:rsidRPr="005D1D5F" w:rsidRDefault="002E3C27" w:rsidP="001C3606">
            <w:pPr>
              <w:suppressAutoHyphens/>
              <w:rPr>
                <w:rFonts w:ascii="Arial" w:hAnsi="Arial" w:cs="Arial"/>
                <w:spacing w:val="-3"/>
                <w:sz w:val="18"/>
                <w:szCs w:val="18"/>
              </w:rPr>
            </w:pPr>
            <w:r w:rsidRPr="005D1D5F">
              <w:rPr>
                <w:rFonts w:ascii="Arial" w:hAnsi="Arial" w:cs="Arial"/>
                <w:color w:val="000000"/>
                <w:sz w:val="18"/>
                <w:szCs w:val="18"/>
              </w:rPr>
              <w:t>Peter Pacheco</w:t>
            </w:r>
          </w:p>
        </w:tc>
        <w:tc>
          <w:tcPr>
            <w:tcW w:w="147" w:type="pct"/>
          </w:tcPr>
          <w:p w14:paraId="53F618DB" w14:textId="77777777" w:rsidR="002E3C27" w:rsidRPr="005D1D5F" w:rsidRDefault="002E3C27" w:rsidP="001C3606">
            <w:pPr>
              <w:suppressAutoHyphens/>
              <w:jc w:val="center"/>
              <w:rPr>
                <w:rFonts w:ascii="Arial" w:hAnsi="Arial" w:cs="Arial"/>
                <w:spacing w:val="-3"/>
                <w:sz w:val="18"/>
                <w:szCs w:val="18"/>
              </w:rPr>
            </w:pPr>
            <w:r w:rsidRPr="005D1D5F">
              <w:rPr>
                <w:rFonts w:ascii="Arial" w:hAnsi="Arial" w:cs="Arial"/>
                <w:spacing w:val="-3"/>
                <w:sz w:val="18"/>
                <w:szCs w:val="18"/>
              </w:rPr>
              <w:t>:</w:t>
            </w:r>
          </w:p>
        </w:tc>
        <w:tc>
          <w:tcPr>
            <w:tcW w:w="3303" w:type="pct"/>
          </w:tcPr>
          <w:p w14:paraId="2324632D" w14:textId="77777777" w:rsidR="002E3C27" w:rsidRPr="005D1D5F" w:rsidRDefault="002E3C27" w:rsidP="001C3606">
            <w:pPr>
              <w:suppressAutoHyphens/>
              <w:rPr>
                <w:rFonts w:ascii="Arial" w:hAnsi="Arial" w:cs="Arial"/>
                <w:spacing w:val="-3"/>
                <w:sz w:val="18"/>
                <w:szCs w:val="18"/>
              </w:rPr>
            </w:pPr>
            <w:r w:rsidRPr="005D1D5F">
              <w:rPr>
                <w:rFonts w:ascii="Arial" w:hAnsi="Arial" w:cs="Arial"/>
                <w:b/>
                <w:bCs/>
                <w:spacing w:val="-3"/>
                <w:sz w:val="18"/>
                <w:szCs w:val="18"/>
              </w:rPr>
              <w:t xml:space="preserve">An Introduction to Parallel Programming, </w:t>
            </w:r>
            <w:r w:rsidRPr="005D1D5F">
              <w:rPr>
                <w:rFonts w:ascii="Arial" w:hAnsi="Arial" w:cs="Arial"/>
                <w:i/>
                <w:iCs/>
                <w:spacing w:val="-3"/>
                <w:sz w:val="18"/>
                <w:szCs w:val="18"/>
              </w:rPr>
              <w:t>Elsevier Inc.</w:t>
            </w:r>
          </w:p>
        </w:tc>
      </w:tr>
      <w:tr w:rsidR="002E3C27" w:rsidRPr="005D1D5F" w14:paraId="25E35CBF" w14:textId="77777777" w:rsidTr="001C3606">
        <w:trPr>
          <w:trHeight w:val="196"/>
          <w:jc w:val="center"/>
        </w:trPr>
        <w:tc>
          <w:tcPr>
            <w:tcW w:w="200" w:type="pct"/>
          </w:tcPr>
          <w:p w14:paraId="270FA84A" w14:textId="77777777" w:rsidR="002E3C27" w:rsidRPr="005D1D5F" w:rsidRDefault="002E3C27" w:rsidP="001C3606">
            <w:pPr>
              <w:suppressAutoHyphens/>
              <w:jc w:val="center"/>
              <w:rPr>
                <w:rFonts w:ascii="Arial" w:hAnsi="Arial" w:cs="Arial"/>
                <w:spacing w:val="-3"/>
                <w:sz w:val="18"/>
                <w:szCs w:val="18"/>
              </w:rPr>
            </w:pPr>
            <w:r w:rsidRPr="005D1D5F">
              <w:rPr>
                <w:rFonts w:ascii="Arial" w:hAnsi="Arial" w:cs="Arial"/>
                <w:spacing w:val="-3"/>
                <w:sz w:val="18"/>
                <w:szCs w:val="18"/>
              </w:rPr>
              <w:t>2.</w:t>
            </w:r>
          </w:p>
        </w:tc>
        <w:tc>
          <w:tcPr>
            <w:tcW w:w="1350" w:type="pct"/>
          </w:tcPr>
          <w:p w14:paraId="1EB7EBFD" w14:textId="77777777" w:rsidR="002E3C27" w:rsidRPr="005D1D5F" w:rsidRDefault="002E3C27" w:rsidP="001C3606">
            <w:pPr>
              <w:suppressAutoHyphens/>
              <w:rPr>
                <w:rFonts w:ascii="Arial" w:hAnsi="Arial" w:cs="Arial"/>
                <w:color w:val="000000"/>
                <w:sz w:val="18"/>
                <w:szCs w:val="18"/>
              </w:rPr>
            </w:pPr>
            <w:r w:rsidRPr="005D1D5F">
              <w:rPr>
                <w:rFonts w:ascii="Arial" w:hAnsi="Arial" w:cs="Arial"/>
                <w:color w:val="000000"/>
                <w:sz w:val="18"/>
                <w:szCs w:val="18"/>
              </w:rPr>
              <w:t xml:space="preserve">David B. Kirk, Wen-Mei W. </w:t>
            </w:r>
            <w:proofErr w:type="spellStart"/>
            <w:r w:rsidRPr="005D1D5F">
              <w:rPr>
                <w:rFonts w:ascii="Arial" w:hAnsi="Arial" w:cs="Arial"/>
                <w:color w:val="000000"/>
                <w:sz w:val="18"/>
                <w:szCs w:val="18"/>
              </w:rPr>
              <w:t>Hwu</w:t>
            </w:r>
            <w:proofErr w:type="spellEnd"/>
          </w:p>
        </w:tc>
        <w:tc>
          <w:tcPr>
            <w:tcW w:w="147" w:type="pct"/>
          </w:tcPr>
          <w:p w14:paraId="10E4F8DE" w14:textId="77777777" w:rsidR="002E3C27" w:rsidRPr="005D1D5F" w:rsidRDefault="002E3C27" w:rsidP="001C3606">
            <w:pPr>
              <w:suppressAutoHyphens/>
              <w:jc w:val="center"/>
              <w:rPr>
                <w:rFonts w:ascii="Arial" w:hAnsi="Arial" w:cs="Arial"/>
                <w:spacing w:val="-3"/>
                <w:sz w:val="18"/>
                <w:szCs w:val="18"/>
              </w:rPr>
            </w:pPr>
          </w:p>
        </w:tc>
        <w:tc>
          <w:tcPr>
            <w:tcW w:w="3303" w:type="pct"/>
          </w:tcPr>
          <w:p w14:paraId="3B2C19B7" w14:textId="77777777" w:rsidR="002E3C27" w:rsidRPr="005D1D5F" w:rsidRDefault="002E3C27" w:rsidP="001C3606">
            <w:pPr>
              <w:suppressAutoHyphens/>
              <w:rPr>
                <w:rFonts w:ascii="Arial" w:hAnsi="Arial" w:cs="Arial"/>
                <w:b/>
                <w:bCs/>
                <w:spacing w:val="-3"/>
                <w:sz w:val="18"/>
                <w:szCs w:val="18"/>
              </w:rPr>
            </w:pPr>
            <w:r w:rsidRPr="005D1D5F">
              <w:rPr>
                <w:rFonts w:ascii="Arial" w:hAnsi="Arial" w:cs="Arial"/>
                <w:b/>
                <w:bCs/>
                <w:spacing w:val="-3"/>
                <w:sz w:val="18"/>
                <w:szCs w:val="18"/>
              </w:rPr>
              <w:t xml:space="preserve">Programming Massively Parallel Processors, </w:t>
            </w:r>
            <w:r w:rsidRPr="005D1D5F">
              <w:rPr>
                <w:rFonts w:ascii="Arial" w:hAnsi="Arial" w:cs="Arial"/>
                <w:i/>
                <w:iCs/>
                <w:spacing w:val="-3"/>
                <w:sz w:val="18"/>
                <w:szCs w:val="18"/>
              </w:rPr>
              <w:t>Elsevier Inc.</w:t>
            </w:r>
          </w:p>
        </w:tc>
      </w:tr>
    </w:tbl>
    <w:p w14:paraId="1E69C802" w14:textId="77777777" w:rsidR="002E3C27" w:rsidRPr="005D1D5F" w:rsidRDefault="002E3C27" w:rsidP="002E3C27">
      <w:pPr>
        <w:jc w:val="center"/>
        <w:rPr>
          <w:rFonts w:ascii="Arial" w:hAnsi="Arial" w:cs="Arial"/>
          <w:sz w:val="18"/>
          <w:szCs w:val="18"/>
        </w:rPr>
      </w:pPr>
    </w:p>
    <w:p w14:paraId="5B2AA62E" w14:textId="77777777" w:rsidR="002E3C27" w:rsidRPr="002E473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E473B">
        <w:rPr>
          <w:rFonts w:ascii="Arial" w:hAnsi="Arial" w:cs="Arial"/>
          <w:b/>
          <w:bCs/>
          <w:iCs/>
          <w:sz w:val="18"/>
          <w:szCs w:val="18"/>
        </w:rPr>
        <w:t>CSE4112: Parallel Processing and Distributed System Lab</w:t>
      </w:r>
    </w:p>
    <w:p w14:paraId="0E36080F" w14:textId="77777777" w:rsidR="002E3C27" w:rsidRPr="002E473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E473B">
        <w:rPr>
          <w:rFonts w:ascii="Arial" w:hAnsi="Arial" w:cs="Arial"/>
          <w:b/>
          <w:bCs/>
          <w:iCs/>
          <w:sz w:val="18"/>
          <w:szCs w:val="18"/>
        </w:rPr>
        <w:t xml:space="preserve">Credits: </w:t>
      </w:r>
      <w:r w:rsidRPr="002E473B">
        <w:rPr>
          <w:rFonts w:ascii="Arial" w:hAnsi="Arial" w:cs="Arial"/>
          <w:iCs/>
          <w:sz w:val="18"/>
          <w:szCs w:val="18"/>
        </w:rPr>
        <w:t xml:space="preserve">1 </w:t>
      </w:r>
      <w:r w:rsidRPr="002E473B">
        <w:rPr>
          <w:rFonts w:ascii="Arial" w:hAnsi="Arial" w:cs="Arial"/>
          <w:b/>
          <w:bCs/>
          <w:iCs/>
          <w:sz w:val="18"/>
          <w:szCs w:val="18"/>
        </w:rPr>
        <w:t xml:space="preserve">Contact Hours: </w:t>
      </w:r>
      <w:r w:rsidRPr="002E473B">
        <w:rPr>
          <w:rFonts w:ascii="Arial" w:hAnsi="Arial" w:cs="Arial"/>
          <w:iCs/>
          <w:sz w:val="18"/>
          <w:szCs w:val="18"/>
        </w:rPr>
        <w:t>26</w:t>
      </w:r>
    </w:p>
    <w:p w14:paraId="49DFD6A7" w14:textId="77777777" w:rsidR="002E3C27" w:rsidRPr="002E473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E473B">
        <w:rPr>
          <w:rFonts w:ascii="Arial" w:hAnsi="Arial" w:cs="Arial"/>
          <w:b/>
          <w:bCs/>
          <w:iCs/>
          <w:sz w:val="18"/>
          <w:szCs w:val="18"/>
        </w:rPr>
        <w:t xml:space="preserve">Year: </w:t>
      </w:r>
      <w:proofErr w:type="gramStart"/>
      <w:r w:rsidRPr="002E473B">
        <w:rPr>
          <w:rFonts w:ascii="Arial" w:hAnsi="Arial" w:cs="Arial"/>
          <w:bCs/>
          <w:iCs/>
          <w:sz w:val="18"/>
          <w:szCs w:val="18"/>
        </w:rPr>
        <w:t>Fourth</w:t>
      </w:r>
      <w:r w:rsidRPr="002E473B">
        <w:rPr>
          <w:rFonts w:ascii="Arial" w:hAnsi="Arial" w:cs="Arial"/>
          <w:b/>
          <w:bCs/>
          <w:iCs/>
          <w:sz w:val="18"/>
          <w:szCs w:val="18"/>
        </w:rPr>
        <w:t xml:space="preserve">  Semester</w:t>
      </w:r>
      <w:proofErr w:type="gramEnd"/>
      <w:r w:rsidRPr="002E473B">
        <w:rPr>
          <w:rFonts w:ascii="Arial" w:hAnsi="Arial" w:cs="Arial"/>
          <w:b/>
          <w:bCs/>
          <w:iCs/>
          <w:sz w:val="18"/>
          <w:szCs w:val="18"/>
        </w:rPr>
        <w:t xml:space="preserve">: </w:t>
      </w:r>
      <w:r w:rsidRPr="002E473B">
        <w:rPr>
          <w:rFonts w:ascii="Arial" w:hAnsi="Arial" w:cs="Arial"/>
          <w:iCs/>
          <w:sz w:val="18"/>
          <w:szCs w:val="18"/>
        </w:rPr>
        <w:t>Odd</w:t>
      </w:r>
    </w:p>
    <w:p w14:paraId="2B3AAF25" w14:textId="77777777" w:rsidR="002E3C27" w:rsidRPr="002E473B"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2E473B" w14:paraId="137B7128" w14:textId="77777777" w:rsidTr="001C3606">
        <w:trPr>
          <w:jc w:val="center"/>
        </w:trPr>
        <w:tc>
          <w:tcPr>
            <w:tcW w:w="1439" w:type="dxa"/>
          </w:tcPr>
          <w:p w14:paraId="055DD631" w14:textId="77777777" w:rsidR="002E3C27" w:rsidRPr="002E473B" w:rsidRDefault="002E3C27" w:rsidP="001C3606">
            <w:pPr>
              <w:rPr>
                <w:rFonts w:ascii="Arial" w:hAnsi="Arial" w:cs="Arial"/>
                <w:b/>
                <w:bCs/>
                <w:sz w:val="18"/>
                <w:szCs w:val="18"/>
              </w:rPr>
            </w:pPr>
            <w:r w:rsidRPr="002E473B">
              <w:rPr>
                <w:rFonts w:ascii="Arial" w:hAnsi="Arial" w:cs="Arial"/>
                <w:b/>
                <w:sz w:val="18"/>
                <w:szCs w:val="18"/>
              </w:rPr>
              <w:t>Prerequisite:</w:t>
            </w:r>
          </w:p>
        </w:tc>
        <w:tc>
          <w:tcPr>
            <w:tcW w:w="7741" w:type="dxa"/>
          </w:tcPr>
          <w:p w14:paraId="7BEECEAB" w14:textId="77777777" w:rsidR="002E3C27" w:rsidRPr="002E473B" w:rsidRDefault="002E3C27" w:rsidP="001C3606">
            <w:pPr>
              <w:rPr>
                <w:rFonts w:ascii="Arial" w:hAnsi="Arial" w:cs="Arial"/>
                <w:iCs/>
                <w:sz w:val="18"/>
                <w:szCs w:val="18"/>
              </w:rPr>
            </w:pPr>
            <w:r w:rsidRPr="002E473B">
              <w:rPr>
                <w:rFonts w:ascii="Arial" w:hAnsi="Arial" w:cs="Arial"/>
                <w:iCs/>
                <w:sz w:val="18"/>
                <w:szCs w:val="18"/>
              </w:rPr>
              <w:t>CSE1121: Structural Programming Language, CSE2221: Design and Analysis of Algorithms</w:t>
            </w:r>
          </w:p>
        </w:tc>
      </w:tr>
      <w:tr w:rsidR="002E3C27" w:rsidRPr="002E473B" w14:paraId="0F6B9904" w14:textId="77777777" w:rsidTr="001C3606">
        <w:trPr>
          <w:jc w:val="center"/>
        </w:trPr>
        <w:tc>
          <w:tcPr>
            <w:tcW w:w="1439" w:type="dxa"/>
          </w:tcPr>
          <w:p w14:paraId="01B0C8E7" w14:textId="77777777" w:rsidR="002E3C27" w:rsidRPr="002E473B" w:rsidRDefault="002E3C27" w:rsidP="001C3606">
            <w:pPr>
              <w:rPr>
                <w:rFonts w:ascii="Arial" w:hAnsi="Arial" w:cs="Arial"/>
                <w:b/>
                <w:sz w:val="18"/>
                <w:szCs w:val="18"/>
              </w:rPr>
            </w:pPr>
            <w:r w:rsidRPr="002E473B">
              <w:rPr>
                <w:rFonts w:ascii="Arial" w:hAnsi="Arial" w:cs="Arial"/>
                <w:b/>
                <w:sz w:val="18"/>
                <w:szCs w:val="18"/>
              </w:rPr>
              <w:t>Course Type</w:t>
            </w:r>
          </w:p>
        </w:tc>
        <w:tc>
          <w:tcPr>
            <w:tcW w:w="7741" w:type="dxa"/>
          </w:tcPr>
          <w:p w14:paraId="7617F053" w14:textId="77777777" w:rsidR="002E3C27" w:rsidRPr="002E473B" w:rsidRDefault="00000000" w:rsidP="001C3606">
            <w:pPr>
              <w:rPr>
                <w:rFonts w:ascii="Arial" w:hAnsi="Arial" w:cs="Arial"/>
                <w:iCs/>
                <w:sz w:val="18"/>
                <w:szCs w:val="18"/>
              </w:rPr>
            </w:pPr>
            <w:sdt>
              <w:sdtPr>
                <w:rPr>
                  <w:rFonts w:ascii="Arial" w:hAnsi="Arial" w:cs="Arial"/>
                  <w:iCs/>
                  <w:sz w:val="18"/>
                  <w:szCs w:val="18"/>
                </w:rPr>
                <w:id w:val="1679608940"/>
              </w:sdtPr>
              <w:sdtContent>
                <w:r w:rsidR="002E3C27" w:rsidRPr="002E473B">
                  <w:rPr>
                    <w:rFonts w:ascii="MS Gothic" w:eastAsia="MS Gothic" w:hAnsi="MS Gothic" w:cs="MS Gothic" w:hint="eastAsia"/>
                    <w:iCs/>
                    <w:sz w:val="18"/>
                    <w:szCs w:val="18"/>
                  </w:rPr>
                  <w:t>☐</w:t>
                </w:r>
              </w:sdtContent>
            </w:sdt>
            <w:r w:rsidR="002E3C27" w:rsidRPr="002E473B">
              <w:rPr>
                <w:rFonts w:ascii="Arial" w:hAnsi="Arial" w:cs="Arial"/>
                <w:iCs/>
                <w:sz w:val="18"/>
                <w:szCs w:val="18"/>
              </w:rPr>
              <w:t xml:space="preserve"> Theory         </w:t>
            </w:r>
            <w:sdt>
              <w:sdtPr>
                <w:rPr>
                  <w:rFonts w:ascii="Arial" w:hAnsi="Arial" w:cs="Arial"/>
                  <w:iCs/>
                  <w:sz w:val="18"/>
                  <w:szCs w:val="18"/>
                </w:rPr>
                <w:id w:val="-1480536948"/>
              </w:sdtPr>
              <w:sdtContent>
                <w:r w:rsidR="002E3C27" w:rsidRPr="002E473B">
                  <w:rPr>
                    <w:rFonts w:ascii="MS Gothic" w:eastAsia="MS Gothic" w:hAnsi="MS Gothic" w:cs="MS Gothic" w:hint="eastAsia"/>
                    <w:iCs/>
                    <w:sz w:val="18"/>
                    <w:szCs w:val="18"/>
                  </w:rPr>
                  <w:t>☒</w:t>
                </w:r>
              </w:sdtContent>
            </w:sdt>
            <w:r w:rsidR="002E3C27" w:rsidRPr="002E473B">
              <w:rPr>
                <w:rFonts w:ascii="Arial" w:hAnsi="Arial" w:cs="Arial"/>
                <w:iCs/>
                <w:sz w:val="18"/>
                <w:szCs w:val="18"/>
              </w:rPr>
              <w:t xml:space="preserve">  Laboratory work         </w:t>
            </w:r>
            <w:sdt>
              <w:sdtPr>
                <w:rPr>
                  <w:rFonts w:ascii="Arial" w:hAnsi="Arial" w:cs="Arial"/>
                  <w:iCs/>
                  <w:sz w:val="18"/>
                  <w:szCs w:val="18"/>
                </w:rPr>
                <w:id w:val="1993828471"/>
              </w:sdtPr>
              <w:sdtContent>
                <w:r w:rsidR="002E3C27" w:rsidRPr="002E473B">
                  <w:rPr>
                    <w:rFonts w:ascii="MS Gothic" w:eastAsia="MS Gothic" w:hAnsi="MS Gothic" w:cs="MS Gothic" w:hint="eastAsia"/>
                    <w:iCs/>
                    <w:sz w:val="18"/>
                    <w:szCs w:val="18"/>
                  </w:rPr>
                  <w:t>☐</w:t>
                </w:r>
              </w:sdtContent>
            </w:sdt>
            <w:r w:rsidR="002E3C27" w:rsidRPr="002E473B">
              <w:rPr>
                <w:rFonts w:ascii="Arial" w:hAnsi="Arial" w:cs="Arial"/>
                <w:iCs/>
                <w:sz w:val="18"/>
                <w:szCs w:val="18"/>
              </w:rPr>
              <w:t xml:space="preserve">  Project work      </w:t>
            </w:r>
            <w:sdt>
              <w:sdtPr>
                <w:rPr>
                  <w:rFonts w:ascii="Arial" w:hAnsi="Arial" w:cs="Arial"/>
                  <w:iCs/>
                  <w:sz w:val="18"/>
                  <w:szCs w:val="18"/>
                </w:rPr>
                <w:id w:val="-68196417"/>
              </w:sdtPr>
              <w:sdtContent>
                <w:r w:rsidR="002E3C27" w:rsidRPr="002E473B">
                  <w:rPr>
                    <w:rFonts w:ascii="MS Gothic" w:eastAsia="MS Gothic" w:hAnsi="MS Gothic" w:cs="MS Gothic" w:hint="eastAsia"/>
                    <w:iCs/>
                    <w:sz w:val="18"/>
                    <w:szCs w:val="18"/>
                  </w:rPr>
                  <w:t>☐</w:t>
                </w:r>
              </w:sdtContent>
            </w:sdt>
            <w:r w:rsidR="002E3C27" w:rsidRPr="002E473B">
              <w:rPr>
                <w:rFonts w:ascii="Arial" w:hAnsi="Arial" w:cs="Arial"/>
                <w:iCs/>
                <w:sz w:val="18"/>
                <w:szCs w:val="18"/>
              </w:rPr>
              <w:t xml:space="preserve">  Viva Voce      </w:t>
            </w:r>
          </w:p>
        </w:tc>
      </w:tr>
      <w:tr w:rsidR="002E3C27" w:rsidRPr="002E473B" w14:paraId="22C9BDF1" w14:textId="77777777" w:rsidTr="001C3606">
        <w:trPr>
          <w:trHeight w:val="238"/>
          <w:jc w:val="center"/>
        </w:trPr>
        <w:tc>
          <w:tcPr>
            <w:tcW w:w="1439" w:type="dxa"/>
          </w:tcPr>
          <w:p w14:paraId="2DD9F869" w14:textId="77777777" w:rsidR="002E3C27" w:rsidRPr="002E473B" w:rsidRDefault="002E3C27" w:rsidP="001C3606">
            <w:pPr>
              <w:ind w:left="2160" w:hanging="2160"/>
              <w:rPr>
                <w:rFonts w:ascii="Arial" w:hAnsi="Arial" w:cs="Arial"/>
                <w:b/>
                <w:bCs/>
                <w:sz w:val="18"/>
                <w:szCs w:val="18"/>
              </w:rPr>
            </w:pPr>
            <w:r w:rsidRPr="002E473B">
              <w:rPr>
                <w:rFonts w:ascii="Arial" w:hAnsi="Arial" w:cs="Arial"/>
                <w:b/>
                <w:bCs/>
                <w:sz w:val="18"/>
                <w:szCs w:val="18"/>
              </w:rPr>
              <w:t>Motivation</w:t>
            </w:r>
          </w:p>
        </w:tc>
        <w:tc>
          <w:tcPr>
            <w:tcW w:w="7741" w:type="dxa"/>
          </w:tcPr>
          <w:p w14:paraId="1E1B9256" w14:textId="77777777" w:rsidR="002E3C27" w:rsidRPr="002E473B" w:rsidRDefault="002E3C27" w:rsidP="001C3606">
            <w:pPr>
              <w:rPr>
                <w:rFonts w:ascii="Arial" w:hAnsi="Arial" w:cs="Arial"/>
                <w:b/>
                <w:iCs/>
                <w:sz w:val="18"/>
                <w:szCs w:val="18"/>
              </w:rPr>
            </w:pPr>
            <w:r w:rsidRPr="002E473B">
              <w:rPr>
                <w:rFonts w:ascii="Arial" w:hAnsi="Arial" w:cs="Arial"/>
                <w:iCs/>
                <w:sz w:val="18"/>
                <w:szCs w:val="18"/>
              </w:rPr>
              <w:t xml:space="preserve">This course is offered for the students to achieve implementation details of developing a high performance parallel application through programming and use of parallel hardware. </w:t>
            </w:r>
          </w:p>
        </w:tc>
      </w:tr>
      <w:tr w:rsidR="002E3C27" w:rsidRPr="002E473B" w14:paraId="27974E46" w14:textId="77777777" w:rsidTr="001C3606">
        <w:trPr>
          <w:trHeight w:val="238"/>
          <w:jc w:val="center"/>
        </w:trPr>
        <w:tc>
          <w:tcPr>
            <w:tcW w:w="9180" w:type="dxa"/>
            <w:gridSpan w:val="2"/>
          </w:tcPr>
          <w:p w14:paraId="30889214" w14:textId="77777777" w:rsidR="002E3C27" w:rsidRPr="002E473B" w:rsidRDefault="002E3C27" w:rsidP="001C3606">
            <w:pPr>
              <w:rPr>
                <w:rFonts w:ascii="Arial" w:hAnsi="Arial" w:cs="Arial"/>
                <w:b/>
                <w:bCs/>
                <w:sz w:val="18"/>
                <w:szCs w:val="18"/>
              </w:rPr>
            </w:pPr>
            <w:r w:rsidRPr="002E473B">
              <w:rPr>
                <w:rFonts w:ascii="Arial" w:hAnsi="Arial" w:cs="Arial"/>
                <w:b/>
                <w:bCs/>
                <w:sz w:val="18"/>
                <w:szCs w:val="18"/>
              </w:rPr>
              <w:t>Course Objective:</w:t>
            </w:r>
          </w:p>
          <w:p w14:paraId="0258E6B5" w14:textId="77777777" w:rsidR="002E3C27" w:rsidRPr="002E473B" w:rsidRDefault="002E3C27" w:rsidP="001C3606">
            <w:pPr>
              <w:jc w:val="both"/>
              <w:rPr>
                <w:rFonts w:ascii="Arial" w:hAnsi="Arial" w:cs="Arial"/>
                <w:iCs/>
                <w:sz w:val="18"/>
                <w:szCs w:val="18"/>
              </w:rPr>
            </w:pPr>
            <w:r w:rsidRPr="002E473B">
              <w:rPr>
                <w:rFonts w:ascii="Arial" w:hAnsi="Arial" w:cs="Arial"/>
                <w:iCs/>
                <w:sz w:val="18"/>
                <w:szCs w:val="18"/>
              </w:rPr>
              <w:t xml:space="preserve">To introduce students to give practical experience on programming with multicore CPU, many threads GPU, parallel program using MPI, </w:t>
            </w:r>
            <w:proofErr w:type="spellStart"/>
            <w:r w:rsidRPr="002E473B">
              <w:rPr>
                <w:rFonts w:ascii="Arial" w:hAnsi="Arial" w:cs="Arial"/>
                <w:iCs/>
                <w:sz w:val="18"/>
                <w:szCs w:val="18"/>
              </w:rPr>
              <w:t>Pthreads</w:t>
            </w:r>
            <w:proofErr w:type="spellEnd"/>
            <w:r w:rsidRPr="002E473B">
              <w:rPr>
                <w:rFonts w:ascii="Arial" w:hAnsi="Arial" w:cs="Arial"/>
                <w:iCs/>
                <w:sz w:val="18"/>
                <w:szCs w:val="18"/>
              </w:rPr>
              <w:t>, OpenMP, Java RMI and CUDA C for programming massively parallel processor.</w:t>
            </w:r>
          </w:p>
        </w:tc>
      </w:tr>
    </w:tbl>
    <w:p w14:paraId="72A2A6D3" w14:textId="77777777" w:rsidR="002E3C27" w:rsidRPr="002E473B" w:rsidRDefault="002E3C27" w:rsidP="002E3C27">
      <w:pPr>
        <w:jc w:val="center"/>
        <w:rPr>
          <w:rFonts w:ascii="Arial" w:hAnsi="Arial" w:cs="Arial"/>
          <w:sz w:val="18"/>
          <w:szCs w:val="18"/>
        </w:rPr>
      </w:pPr>
    </w:p>
    <w:p w14:paraId="64E6E3DD" w14:textId="77777777" w:rsidR="002E3C27" w:rsidRPr="002E473B" w:rsidRDefault="002E3C27" w:rsidP="002E3C27">
      <w:pPr>
        <w:autoSpaceDE w:val="0"/>
        <w:autoSpaceDN w:val="0"/>
        <w:adjustRightInd w:val="0"/>
        <w:jc w:val="center"/>
        <w:rPr>
          <w:rFonts w:ascii="Arial" w:hAnsi="Arial" w:cs="Arial"/>
          <w:b/>
          <w:color w:val="000000" w:themeColor="text1"/>
          <w:sz w:val="18"/>
          <w:szCs w:val="18"/>
        </w:rPr>
      </w:pPr>
      <w:r w:rsidRPr="002E473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685"/>
        <w:gridCol w:w="2434"/>
        <w:gridCol w:w="1051"/>
        <w:gridCol w:w="1747"/>
        <w:gridCol w:w="1612"/>
      </w:tblGrid>
      <w:tr w:rsidR="002E3C27" w:rsidRPr="002E473B" w14:paraId="3034E1C1" w14:textId="77777777" w:rsidTr="001C3606">
        <w:trPr>
          <w:trHeight w:val="877"/>
          <w:jc w:val="center"/>
        </w:trPr>
        <w:tc>
          <w:tcPr>
            <w:tcW w:w="646" w:type="dxa"/>
            <w:vAlign w:val="center"/>
          </w:tcPr>
          <w:p w14:paraId="08C06ED4"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CO No.</w:t>
            </w:r>
          </w:p>
        </w:tc>
        <w:tc>
          <w:tcPr>
            <w:tcW w:w="1685" w:type="dxa"/>
            <w:vAlign w:val="center"/>
          </w:tcPr>
          <w:p w14:paraId="596870D0"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CO Statement</w:t>
            </w:r>
          </w:p>
        </w:tc>
        <w:tc>
          <w:tcPr>
            <w:tcW w:w="2434" w:type="dxa"/>
            <w:vAlign w:val="center"/>
          </w:tcPr>
          <w:p w14:paraId="16BCC570"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Corresponding PO</w:t>
            </w:r>
          </w:p>
        </w:tc>
        <w:tc>
          <w:tcPr>
            <w:tcW w:w="1051" w:type="dxa"/>
            <w:vAlign w:val="center"/>
          </w:tcPr>
          <w:p w14:paraId="62EF266A"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Domain / level of learning taxonomy</w:t>
            </w:r>
          </w:p>
        </w:tc>
        <w:tc>
          <w:tcPr>
            <w:tcW w:w="1747" w:type="dxa"/>
            <w:vAlign w:val="center"/>
          </w:tcPr>
          <w:p w14:paraId="0BA18A5A"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Delivery methods and activities</w:t>
            </w:r>
          </w:p>
        </w:tc>
        <w:tc>
          <w:tcPr>
            <w:tcW w:w="1612" w:type="dxa"/>
            <w:vAlign w:val="center"/>
          </w:tcPr>
          <w:p w14:paraId="4F454A01"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Assessment tools</w:t>
            </w:r>
          </w:p>
        </w:tc>
      </w:tr>
      <w:tr w:rsidR="002E3C27" w:rsidRPr="002E473B" w14:paraId="48889D5C" w14:textId="77777777" w:rsidTr="001C3606">
        <w:trPr>
          <w:trHeight w:val="1646"/>
          <w:jc w:val="center"/>
        </w:trPr>
        <w:tc>
          <w:tcPr>
            <w:tcW w:w="646" w:type="dxa"/>
            <w:vAlign w:val="center"/>
          </w:tcPr>
          <w:p w14:paraId="77C57756"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CO1</w:t>
            </w:r>
          </w:p>
        </w:tc>
        <w:tc>
          <w:tcPr>
            <w:tcW w:w="1685" w:type="dxa"/>
            <w:vAlign w:val="center"/>
          </w:tcPr>
          <w:p w14:paraId="6D80105B" w14:textId="77777777" w:rsidR="002E3C27" w:rsidRPr="002E473B"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2013C8">
              <w:rPr>
                <w:rFonts w:ascii="Arial" w:hAnsi="Arial" w:cs="Arial"/>
                <w:b/>
                <w:bCs/>
                <w:color w:val="000000" w:themeColor="text1"/>
                <w:sz w:val="18"/>
                <w:szCs w:val="18"/>
              </w:rPr>
              <w:t xml:space="preserve">Implement </w:t>
            </w:r>
            <w:r w:rsidRPr="002E473B">
              <w:rPr>
                <w:rFonts w:ascii="Arial" w:hAnsi="Arial" w:cs="Arial"/>
                <w:color w:val="000000" w:themeColor="text1"/>
                <w:sz w:val="18"/>
                <w:szCs w:val="18"/>
              </w:rPr>
              <w:t>parallel program in different levels of parallelism</w:t>
            </w:r>
          </w:p>
        </w:tc>
        <w:tc>
          <w:tcPr>
            <w:tcW w:w="2434" w:type="dxa"/>
            <w:vAlign w:val="center"/>
          </w:tcPr>
          <w:p w14:paraId="65006579" w14:textId="77777777" w:rsidR="002E3C27" w:rsidRPr="002E473B" w:rsidRDefault="002E3C27" w:rsidP="001C3606">
            <w:pPr>
              <w:pStyle w:val="ListParagraph"/>
              <w:spacing w:after="0" w:line="240" w:lineRule="auto"/>
              <w:ind w:left="0"/>
              <w:jc w:val="center"/>
              <w:rPr>
                <w:rFonts w:ascii="Arial" w:hAnsi="Arial" w:cs="Arial"/>
                <w:bCs/>
                <w:color w:val="000000" w:themeColor="text1"/>
                <w:sz w:val="18"/>
                <w:szCs w:val="18"/>
              </w:rPr>
            </w:pPr>
            <w:r w:rsidRPr="002E473B">
              <w:rPr>
                <w:rFonts w:ascii="Arial" w:hAnsi="Arial" w:cs="Arial"/>
                <w:b/>
                <w:bCs/>
                <w:color w:val="000000" w:themeColor="text1"/>
                <w:sz w:val="18"/>
                <w:szCs w:val="18"/>
              </w:rPr>
              <w:t>Design/development of solutions:</w:t>
            </w:r>
          </w:p>
          <w:p w14:paraId="5B41BAE2" w14:textId="77777777" w:rsidR="002E3C27" w:rsidRPr="002E473B"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Cs/>
                <w:color w:val="000000" w:themeColor="text1"/>
                <w:sz w:val="18"/>
                <w:szCs w:val="18"/>
              </w:rPr>
              <w:t xml:space="preserve"> </w:t>
            </w:r>
            <w:r w:rsidRPr="002E473B">
              <w:rPr>
                <w:rFonts w:ascii="Arial" w:hAnsi="Arial" w:cs="Arial"/>
                <w:color w:val="000000" w:themeColor="text1"/>
                <w:sz w:val="18"/>
                <w:szCs w:val="18"/>
              </w:rPr>
              <w:t xml:space="preserve"> (PO3)</w:t>
            </w:r>
          </w:p>
        </w:tc>
        <w:tc>
          <w:tcPr>
            <w:tcW w:w="1051" w:type="dxa"/>
            <w:vAlign w:val="center"/>
          </w:tcPr>
          <w:p w14:paraId="03AB4779"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Cognitive domain – level 5</w:t>
            </w:r>
          </w:p>
        </w:tc>
        <w:tc>
          <w:tcPr>
            <w:tcW w:w="1747" w:type="dxa"/>
            <w:vAlign w:val="center"/>
          </w:tcPr>
          <w:p w14:paraId="5CE1987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83876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5A3E1B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959921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B169E9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870123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7DCFE04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456249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ADBC535" w14:textId="77777777" w:rsidR="002E3C27" w:rsidRPr="002E473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769425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4C294BC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017371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674C329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252555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13D678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391183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BBA7BD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228853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1C2EC001" w14:textId="77777777" w:rsidR="002E3C27" w:rsidRPr="002E473B"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78889797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2E473B" w14:paraId="65647526" w14:textId="77777777" w:rsidTr="001C3606">
        <w:trPr>
          <w:trHeight w:val="1583"/>
          <w:jc w:val="center"/>
        </w:trPr>
        <w:tc>
          <w:tcPr>
            <w:tcW w:w="646" w:type="dxa"/>
            <w:vAlign w:val="center"/>
          </w:tcPr>
          <w:p w14:paraId="3C09B8B3"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CO2</w:t>
            </w:r>
          </w:p>
        </w:tc>
        <w:tc>
          <w:tcPr>
            <w:tcW w:w="1685" w:type="dxa"/>
            <w:vAlign w:val="center"/>
          </w:tcPr>
          <w:p w14:paraId="5BFF828B" w14:textId="77777777" w:rsidR="002E3C27" w:rsidRPr="002E473B"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To</w:t>
            </w:r>
            <w:r w:rsidRPr="002013C8">
              <w:rPr>
                <w:rFonts w:ascii="Arial" w:hAnsi="Arial" w:cs="Arial"/>
                <w:b/>
                <w:bCs/>
                <w:color w:val="000000" w:themeColor="text1"/>
                <w:sz w:val="18"/>
                <w:szCs w:val="18"/>
              </w:rPr>
              <w:t xml:space="preserve"> develop</w:t>
            </w:r>
            <w:r w:rsidRPr="002E473B">
              <w:rPr>
                <w:rFonts w:ascii="Arial" w:hAnsi="Arial" w:cs="Arial"/>
                <w:color w:val="000000" w:themeColor="text1"/>
                <w:sz w:val="18"/>
                <w:szCs w:val="18"/>
              </w:rPr>
              <w:t xml:space="preserve"> parallel version of sequential program </w:t>
            </w:r>
          </w:p>
        </w:tc>
        <w:tc>
          <w:tcPr>
            <w:tcW w:w="2434" w:type="dxa"/>
            <w:vAlign w:val="center"/>
          </w:tcPr>
          <w:p w14:paraId="743FEE54" w14:textId="77777777" w:rsidR="002E3C27" w:rsidRPr="002E473B" w:rsidRDefault="002E3C27" w:rsidP="001C3606">
            <w:pPr>
              <w:pStyle w:val="ListParagraph"/>
              <w:spacing w:after="0" w:line="240" w:lineRule="auto"/>
              <w:ind w:left="0"/>
              <w:jc w:val="center"/>
              <w:rPr>
                <w:rFonts w:ascii="Arial" w:hAnsi="Arial" w:cs="Arial"/>
                <w:color w:val="000000" w:themeColor="text1"/>
                <w:sz w:val="18"/>
                <w:szCs w:val="18"/>
              </w:rPr>
            </w:pPr>
            <w:r w:rsidRPr="002E473B">
              <w:rPr>
                <w:rFonts w:ascii="Arial" w:hAnsi="Arial" w:cs="Arial"/>
                <w:b/>
                <w:color w:val="000000" w:themeColor="text1"/>
                <w:sz w:val="18"/>
                <w:szCs w:val="18"/>
              </w:rPr>
              <w:t xml:space="preserve">Modern tool usage: </w:t>
            </w:r>
          </w:p>
          <w:p w14:paraId="53A6F291" w14:textId="77777777" w:rsidR="002E3C27" w:rsidRPr="002E473B" w:rsidRDefault="002E3C27" w:rsidP="001C3606">
            <w:pPr>
              <w:pStyle w:val="ListParagraph"/>
              <w:spacing w:after="0" w:line="240" w:lineRule="auto"/>
              <w:ind w:left="0"/>
              <w:jc w:val="center"/>
              <w:rPr>
                <w:rFonts w:ascii="Arial" w:hAnsi="Arial" w:cs="Arial"/>
                <w:color w:val="000000" w:themeColor="text1"/>
                <w:sz w:val="18"/>
                <w:szCs w:val="18"/>
              </w:rPr>
            </w:pPr>
            <w:r w:rsidRPr="002E473B">
              <w:rPr>
                <w:rFonts w:ascii="Arial" w:hAnsi="Arial" w:cs="Arial"/>
                <w:color w:val="000000" w:themeColor="text1"/>
                <w:sz w:val="18"/>
                <w:szCs w:val="18"/>
              </w:rPr>
              <w:t xml:space="preserve"> (PO5)</w:t>
            </w:r>
          </w:p>
        </w:tc>
        <w:tc>
          <w:tcPr>
            <w:tcW w:w="1051" w:type="dxa"/>
            <w:vAlign w:val="center"/>
          </w:tcPr>
          <w:p w14:paraId="46B48DCD" w14:textId="77777777" w:rsidR="002E3C27" w:rsidRPr="002E473B" w:rsidRDefault="002E3C27" w:rsidP="001C3606">
            <w:pPr>
              <w:jc w:val="center"/>
              <w:rPr>
                <w:rFonts w:ascii="Arial" w:hAnsi="Arial" w:cs="Arial"/>
                <w:color w:val="000000" w:themeColor="text1"/>
                <w:sz w:val="18"/>
                <w:szCs w:val="18"/>
              </w:rPr>
            </w:pPr>
            <w:r w:rsidRPr="002E473B">
              <w:rPr>
                <w:rFonts w:ascii="Arial" w:hAnsi="Arial" w:cs="Arial"/>
                <w:color w:val="000000" w:themeColor="text1"/>
                <w:sz w:val="18"/>
                <w:szCs w:val="18"/>
              </w:rPr>
              <w:t>Cognitive domain – level 1</w:t>
            </w:r>
          </w:p>
        </w:tc>
        <w:tc>
          <w:tcPr>
            <w:tcW w:w="1747" w:type="dxa"/>
            <w:vAlign w:val="center"/>
          </w:tcPr>
          <w:p w14:paraId="17B0C53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712089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38BB83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324906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226BD8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529257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34253B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40257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2935620" w14:textId="77777777" w:rsidR="002E3C27" w:rsidRPr="002E473B"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6026506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395BC2A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01724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1047168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7757987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238D43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080855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9316C1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391832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680D683A" w14:textId="77777777" w:rsidR="002E3C27" w:rsidRPr="002E473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1094113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59EF2B37" w14:textId="77777777" w:rsidR="002E3C27" w:rsidRPr="002E473B" w:rsidRDefault="002E3C27" w:rsidP="002E3C27">
      <w:pPr>
        <w:jc w:val="center"/>
        <w:rPr>
          <w:rFonts w:ascii="Arial" w:hAnsi="Arial" w:cs="Arial"/>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2E473B" w14:paraId="0D147797" w14:textId="77777777" w:rsidTr="001C3606">
        <w:trPr>
          <w:jc w:val="center"/>
        </w:trPr>
        <w:tc>
          <w:tcPr>
            <w:tcW w:w="9269" w:type="dxa"/>
          </w:tcPr>
          <w:p w14:paraId="4759B2D9" w14:textId="77777777" w:rsidR="002E3C27" w:rsidRPr="002E473B" w:rsidRDefault="002E3C27" w:rsidP="001C3606">
            <w:pPr>
              <w:rPr>
                <w:rFonts w:ascii="Arial" w:hAnsi="Arial" w:cs="Arial"/>
                <w:b/>
                <w:color w:val="000000" w:themeColor="text1"/>
                <w:sz w:val="18"/>
                <w:szCs w:val="18"/>
              </w:rPr>
            </w:pPr>
            <w:r w:rsidRPr="002E473B">
              <w:rPr>
                <w:rFonts w:ascii="Arial" w:hAnsi="Arial" w:cs="Arial"/>
                <w:b/>
                <w:color w:val="000000" w:themeColor="text1"/>
                <w:sz w:val="18"/>
                <w:szCs w:val="18"/>
              </w:rPr>
              <w:t>Assessment and Marks Distribution:</w:t>
            </w:r>
          </w:p>
          <w:p w14:paraId="572F0ED0" w14:textId="77777777" w:rsidR="002E3C27" w:rsidRPr="00D07B06" w:rsidRDefault="002E3C27" w:rsidP="001C3606">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4358358D"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2A0B42F5" w14:textId="77777777" w:rsidR="002E3C27" w:rsidRPr="002E473B" w:rsidRDefault="002E3C27" w:rsidP="001C3606">
            <w:pPr>
              <w:rPr>
                <w:rFonts w:ascii="Arial" w:hAnsi="Arial" w:cs="Arial"/>
                <w:b/>
                <w:color w:val="000000" w:themeColor="text1"/>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2E473B" w14:paraId="6BE6D5ED" w14:textId="77777777" w:rsidTr="001C3606">
        <w:trPr>
          <w:trHeight w:val="557"/>
          <w:jc w:val="center"/>
        </w:trPr>
        <w:tc>
          <w:tcPr>
            <w:tcW w:w="9269" w:type="dxa"/>
          </w:tcPr>
          <w:p w14:paraId="653C9360" w14:textId="77777777" w:rsidR="002E3C27" w:rsidRPr="002E473B" w:rsidRDefault="002E3C27" w:rsidP="001C3606">
            <w:pPr>
              <w:spacing w:after="120"/>
              <w:jc w:val="both"/>
              <w:rPr>
                <w:rFonts w:ascii="Arial" w:hAnsi="Arial" w:cs="Arial"/>
                <w:sz w:val="18"/>
                <w:szCs w:val="18"/>
              </w:rPr>
            </w:pPr>
          </w:p>
          <w:p w14:paraId="5FEEBA91" w14:textId="77777777" w:rsidR="002E3C27" w:rsidRPr="002D7B40" w:rsidRDefault="002E3C27" w:rsidP="001C3606">
            <w:pPr>
              <w:tabs>
                <w:tab w:val="left" w:pos="1635"/>
              </w:tabs>
              <w:spacing w:after="120"/>
              <w:jc w:val="both"/>
              <w:rPr>
                <w:rFonts w:ascii="Arial" w:hAnsi="Arial" w:cs="Arial"/>
                <w:b/>
                <w:bCs/>
                <w:sz w:val="18"/>
                <w:szCs w:val="18"/>
              </w:rPr>
            </w:pPr>
            <w:r w:rsidRPr="002D7B40">
              <w:rPr>
                <w:rFonts w:ascii="Arial" w:hAnsi="Arial" w:cs="Arial"/>
                <w:b/>
                <w:bCs/>
                <w:sz w:val="18"/>
                <w:szCs w:val="18"/>
              </w:rPr>
              <w:t>Lab Course Contents/ Experiments Lists</w:t>
            </w:r>
          </w:p>
          <w:p w14:paraId="64782DB5"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MPI program that prints greeting from all the processes</w:t>
            </w:r>
          </w:p>
          <w:p w14:paraId="717E5B35"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Parallelizing the Trapezoidal rule for numerical integration using MPI</w:t>
            </w:r>
          </w:p>
          <w:p w14:paraId="177DF405"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Parallel odd-even transposition sort using MPI</w:t>
            </w:r>
          </w:p>
          <w:p w14:paraId="56072FB8"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 xml:space="preserve">Matrix-vector multiplication using </w:t>
            </w:r>
            <w:proofErr w:type="spellStart"/>
            <w:r w:rsidRPr="002D7B40">
              <w:rPr>
                <w:rFonts w:ascii="Arial" w:hAnsi="Arial" w:cs="Arial"/>
                <w:bCs/>
                <w:sz w:val="18"/>
                <w:szCs w:val="18"/>
              </w:rPr>
              <w:t>Pthreads</w:t>
            </w:r>
            <w:proofErr w:type="spellEnd"/>
            <w:r w:rsidRPr="002D7B40">
              <w:rPr>
                <w:rFonts w:ascii="Arial" w:hAnsi="Arial" w:cs="Arial"/>
                <w:bCs/>
                <w:sz w:val="18"/>
                <w:szCs w:val="18"/>
              </w:rPr>
              <w:t>.</w:t>
            </w:r>
          </w:p>
          <w:p w14:paraId="6CBE7FC1"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 xml:space="preserve">Estimate the value of π using </w:t>
            </w:r>
            <w:proofErr w:type="spellStart"/>
            <w:r w:rsidRPr="002D7B40">
              <w:rPr>
                <w:rFonts w:ascii="Arial" w:hAnsi="Arial" w:cs="Arial"/>
                <w:bCs/>
                <w:sz w:val="18"/>
                <w:szCs w:val="18"/>
              </w:rPr>
              <w:t>Pthreads</w:t>
            </w:r>
            <w:proofErr w:type="spellEnd"/>
            <w:r w:rsidRPr="002D7B40">
              <w:rPr>
                <w:rFonts w:ascii="Arial" w:hAnsi="Arial" w:cs="Arial"/>
                <w:bCs/>
                <w:sz w:val="18"/>
                <w:szCs w:val="18"/>
              </w:rPr>
              <w:t>.</w:t>
            </w:r>
          </w:p>
          <w:p w14:paraId="63380E1D"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A multithreaded linked list</w:t>
            </w:r>
          </w:p>
          <w:p w14:paraId="78826A3D"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proofErr w:type="spellStart"/>
            <w:r w:rsidRPr="002D7B40">
              <w:rPr>
                <w:rFonts w:ascii="Arial" w:hAnsi="Arial" w:cs="Arial"/>
                <w:bCs/>
                <w:sz w:val="18"/>
                <w:szCs w:val="18"/>
              </w:rPr>
              <w:t>Pthreads</w:t>
            </w:r>
            <w:proofErr w:type="spellEnd"/>
            <w:r w:rsidRPr="002D7B40">
              <w:rPr>
                <w:rFonts w:ascii="Arial" w:hAnsi="Arial" w:cs="Arial"/>
                <w:bCs/>
                <w:sz w:val="18"/>
                <w:szCs w:val="18"/>
              </w:rPr>
              <w:t xml:space="preserve"> read-write locks</w:t>
            </w:r>
          </w:p>
          <w:p w14:paraId="3E32A218"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Parallelizing the Trapezoidal rule for numerical integration using OpenMP</w:t>
            </w:r>
          </w:p>
          <w:p w14:paraId="378136FB"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lastRenderedPageBreak/>
              <w:t>Parallel odd-even transposition sort using OpenMP</w:t>
            </w:r>
          </w:p>
          <w:p w14:paraId="732700DD"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Estimate the value of π using OpenMP.</w:t>
            </w:r>
          </w:p>
          <w:p w14:paraId="3A591BA4"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Parallelizing the counting sort using OpenMP</w:t>
            </w:r>
          </w:p>
          <w:p w14:paraId="07863813"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Parallelizing the reduced solver using OpenMP</w:t>
            </w:r>
          </w:p>
          <w:p w14:paraId="4321EE0B" w14:textId="77777777" w:rsidR="002E3C27" w:rsidRPr="002D7B40" w:rsidRDefault="002E3C27" w:rsidP="001C3606">
            <w:pPr>
              <w:pStyle w:val="ListParagraph"/>
              <w:numPr>
                <w:ilvl w:val="0"/>
                <w:numId w:val="33"/>
              </w:numPr>
              <w:tabs>
                <w:tab w:val="left" w:pos="1635"/>
              </w:tabs>
              <w:jc w:val="both"/>
              <w:rPr>
                <w:rFonts w:ascii="Arial" w:hAnsi="Arial" w:cs="Arial"/>
                <w:bCs/>
                <w:sz w:val="18"/>
                <w:szCs w:val="18"/>
              </w:rPr>
            </w:pPr>
            <w:r w:rsidRPr="002D7B40">
              <w:rPr>
                <w:rFonts w:ascii="Arial" w:hAnsi="Arial" w:cs="Arial"/>
                <w:bCs/>
                <w:sz w:val="18"/>
                <w:szCs w:val="18"/>
              </w:rPr>
              <w:t>Remote method for searching a key using Java RMI</w:t>
            </w:r>
          </w:p>
          <w:p w14:paraId="07B5FE3B" w14:textId="77777777" w:rsidR="002E3C27" w:rsidRPr="002D7B40" w:rsidRDefault="002E3C27" w:rsidP="001C3606">
            <w:pPr>
              <w:pStyle w:val="ListParagraph"/>
              <w:numPr>
                <w:ilvl w:val="0"/>
                <w:numId w:val="33"/>
              </w:numPr>
              <w:tabs>
                <w:tab w:val="left" w:pos="1635"/>
              </w:tabs>
              <w:jc w:val="both"/>
              <w:rPr>
                <w:rFonts w:ascii="Arial" w:hAnsi="Arial" w:cs="Arial"/>
                <w:b/>
                <w:sz w:val="18"/>
                <w:szCs w:val="18"/>
              </w:rPr>
            </w:pPr>
            <w:r w:rsidRPr="002D7B40">
              <w:rPr>
                <w:rFonts w:ascii="Arial" w:hAnsi="Arial" w:cs="Arial"/>
                <w:bCs/>
                <w:sz w:val="18"/>
                <w:szCs w:val="18"/>
              </w:rPr>
              <w:t>Kernel function for vector addition using CUDA C</w:t>
            </w:r>
            <w:r w:rsidRPr="002D7B40">
              <w:rPr>
                <w:rFonts w:ascii="Arial" w:hAnsi="Arial" w:cs="Arial"/>
                <w:b/>
                <w:sz w:val="18"/>
                <w:szCs w:val="18"/>
              </w:rPr>
              <w:t xml:space="preserve">  </w:t>
            </w:r>
          </w:p>
        </w:tc>
      </w:tr>
    </w:tbl>
    <w:p w14:paraId="11A9E3A8" w14:textId="77777777" w:rsidR="002E3C27" w:rsidRPr="002E473B" w:rsidRDefault="002E3C27" w:rsidP="002E3C27">
      <w:pPr>
        <w:jc w:val="center"/>
        <w:rPr>
          <w:rFonts w:ascii="Arial" w:hAnsi="Arial" w:cs="Arial"/>
          <w:sz w:val="18"/>
          <w:szCs w:val="18"/>
        </w:rPr>
      </w:pPr>
    </w:p>
    <w:p w14:paraId="3D8F4F91" w14:textId="77777777" w:rsidR="002E3C2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2A277F">
        <w:rPr>
          <w:rFonts w:ascii="Arial" w:hAnsi="Arial" w:cs="Arial"/>
          <w:b/>
          <w:bCs/>
          <w:iCs/>
          <w:sz w:val="18"/>
          <w:szCs w:val="18"/>
        </w:rPr>
        <w:t>CSE4121</w:t>
      </w:r>
      <w:r>
        <w:rPr>
          <w:rFonts w:ascii="Arial" w:hAnsi="Arial" w:cs="Arial"/>
          <w:b/>
          <w:bCs/>
          <w:iCs/>
          <w:sz w:val="18"/>
          <w:szCs w:val="18"/>
        </w:rPr>
        <w:t xml:space="preserve">: </w:t>
      </w:r>
      <w:r w:rsidRPr="002A277F">
        <w:rPr>
          <w:rFonts w:ascii="Arial" w:hAnsi="Arial" w:cs="Arial"/>
          <w:b/>
          <w:bCs/>
          <w:iCs/>
          <w:sz w:val="18"/>
          <w:szCs w:val="18"/>
        </w:rPr>
        <w:t>Object Oriented Design and Design Patterns</w:t>
      </w:r>
    </w:p>
    <w:p w14:paraId="3DEC359B"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 xml:space="preserve">Credits: </w:t>
      </w:r>
      <w:r w:rsidRPr="00070ABD">
        <w:rPr>
          <w:rFonts w:ascii="Arial" w:hAnsi="Arial" w:cs="Arial"/>
          <w:iCs/>
          <w:sz w:val="18"/>
          <w:szCs w:val="18"/>
        </w:rPr>
        <w:t xml:space="preserve">3 </w:t>
      </w:r>
      <w:r w:rsidRPr="00070ABD">
        <w:rPr>
          <w:rFonts w:ascii="Arial" w:hAnsi="Arial" w:cs="Arial"/>
          <w:b/>
          <w:bCs/>
          <w:iCs/>
          <w:sz w:val="18"/>
          <w:szCs w:val="18"/>
        </w:rPr>
        <w:t xml:space="preserve">Contact Hours: </w:t>
      </w:r>
      <w:r w:rsidRPr="00070ABD">
        <w:rPr>
          <w:rFonts w:ascii="Arial" w:hAnsi="Arial" w:cs="Arial"/>
          <w:iCs/>
          <w:sz w:val="18"/>
          <w:szCs w:val="18"/>
        </w:rPr>
        <w:t>39</w:t>
      </w:r>
    </w:p>
    <w:p w14:paraId="29D16389" w14:textId="77777777" w:rsidR="002E3C27" w:rsidRPr="00070AB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70ABD">
        <w:rPr>
          <w:rFonts w:ascii="Arial" w:hAnsi="Arial" w:cs="Arial"/>
          <w:b/>
          <w:bCs/>
          <w:iCs/>
          <w:sz w:val="18"/>
          <w:szCs w:val="18"/>
        </w:rPr>
        <w:t>Year:</w:t>
      </w:r>
      <w:r>
        <w:rPr>
          <w:rFonts w:ascii="Arial" w:hAnsi="Arial" w:cs="Arial"/>
          <w:b/>
          <w:bCs/>
          <w:iCs/>
          <w:sz w:val="18"/>
          <w:szCs w:val="18"/>
        </w:rPr>
        <w:t xml:space="preserve"> </w:t>
      </w:r>
      <w:r w:rsidRPr="002A277F">
        <w:rPr>
          <w:rFonts w:ascii="Arial" w:hAnsi="Arial" w:cs="Arial"/>
          <w:iCs/>
          <w:sz w:val="18"/>
          <w:szCs w:val="18"/>
        </w:rPr>
        <w:t>Fourth</w:t>
      </w:r>
      <w:r w:rsidRPr="00070ABD">
        <w:rPr>
          <w:rFonts w:ascii="Arial" w:hAnsi="Arial" w:cs="Arial"/>
          <w:b/>
          <w:bCs/>
          <w:iCs/>
          <w:sz w:val="18"/>
          <w:szCs w:val="18"/>
        </w:rPr>
        <w:t xml:space="preserve"> Semester: </w:t>
      </w:r>
      <w:r>
        <w:rPr>
          <w:rFonts w:ascii="Arial" w:hAnsi="Arial" w:cs="Arial"/>
          <w:iCs/>
          <w:sz w:val="18"/>
          <w:szCs w:val="18"/>
        </w:rPr>
        <w:t>Odd</w:t>
      </w:r>
    </w:p>
    <w:p w14:paraId="60E44BA5" w14:textId="77777777" w:rsidR="002E3C27" w:rsidRPr="00070AB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0ABD" w14:paraId="3DDEA392" w14:textId="77777777" w:rsidTr="001C3606">
        <w:trPr>
          <w:jc w:val="center"/>
        </w:trPr>
        <w:tc>
          <w:tcPr>
            <w:tcW w:w="1439" w:type="dxa"/>
          </w:tcPr>
          <w:p w14:paraId="3136E0B8" w14:textId="77777777" w:rsidR="002E3C27" w:rsidRPr="00070ABD" w:rsidRDefault="002E3C27" w:rsidP="001C3606">
            <w:pPr>
              <w:rPr>
                <w:rFonts w:ascii="Arial" w:hAnsi="Arial" w:cs="Arial"/>
                <w:b/>
                <w:bCs/>
                <w:sz w:val="18"/>
                <w:szCs w:val="18"/>
              </w:rPr>
            </w:pPr>
            <w:r w:rsidRPr="00070ABD">
              <w:rPr>
                <w:rFonts w:ascii="Arial" w:hAnsi="Arial" w:cs="Arial"/>
                <w:b/>
                <w:sz w:val="18"/>
                <w:szCs w:val="18"/>
              </w:rPr>
              <w:t>Prerequisite:</w:t>
            </w:r>
          </w:p>
        </w:tc>
        <w:tc>
          <w:tcPr>
            <w:tcW w:w="7741" w:type="dxa"/>
          </w:tcPr>
          <w:p w14:paraId="2157BC47" w14:textId="77777777" w:rsidR="002E3C27" w:rsidRPr="00070ABD" w:rsidRDefault="002E3C27" w:rsidP="001C3606">
            <w:pPr>
              <w:rPr>
                <w:rFonts w:ascii="Arial" w:hAnsi="Arial" w:cs="Arial"/>
                <w:iCs/>
                <w:sz w:val="18"/>
                <w:szCs w:val="18"/>
              </w:rPr>
            </w:pPr>
            <w:r w:rsidRPr="00192E9B">
              <w:rPr>
                <w:rFonts w:ascii="Arial" w:hAnsi="Arial" w:cs="Arial"/>
                <w:sz w:val="18"/>
                <w:szCs w:val="18"/>
              </w:rPr>
              <w:t>CSE1221: Object Oriented Programming</w:t>
            </w:r>
          </w:p>
        </w:tc>
      </w:tr>
      <w:tr w:rsidR="002E3C27" w:rsidRPr="00070ABD" w14:paraId="562494C2" w14:textId="77777777" w:rsidTr="001C3606">
        <w:trPr>
          <w:jc w:val="center"/>
        </w:trPr>
        <w:tc>
          <w:tcPr>
            <w:tcW w:w="1439" w:type="dxa"/>
          </w:tcPr>
          <w:p w14:paraId="2135DF39" w14:textId="77777777" w:rsidR="002E3C27" w:rsidRPr="00070ABD" w:rsidRDefault="002E3C27" w:rsidP="001C3606">
            <w:pPr>
              <w:rPr>
                <w:rFonts w:ascii="Arial" w:hAnsi="Arial" w:cs="Arial"/>
                <w:b/>
                <w:sz w:val="18"/>
                <w:szCs w:val="18"/>
              </w:rPr>
            </w:pPr>
            <w:r>
              <w:rPr>
                <w:rFonts w:ascii="Arial" w:hAnsi="Arial" w:cs="Arial"/>
                <w:b/>
                <w:sz w:val="18"/>
                <w:szCs w:val="18"/>
              </w:rPr>
              <w:t>Course Type</w:t>
            </w:r>
          </w:p>
        </w:tc>
        <w:tc>
          <w:tcPr>
            <w:tcW w:w="7741" w:type="dxa"/>
          </w:tcPr>
          <w:p w14:paraId="2AC1569D" w14:textId="77777777" w:rsidR="002E3C27" w:rsidRPr="00070ABD" w:rsidRDefault="00000000" w:rsidP="001C3606">
            <w:pPr>
              <w:rPr>
                <w:rFonts w:ascii="Arial" w:hAnsi="Arial" w:cs="Arial"/>
                <w:iCs/>
                <w:sz w:val="18"/>
                <w:szCs w:val="18"/>
              </w:rPr>
            </w:pPr>
            <w:sdt>
              <w:sdtPr>
                <w:rPr>
                  <w:rFonts w:ascii="Arial" w:hAnsi="Arial" w:cs="Arial"/>
                  <w:iCs/>
                  <w:sz w:val="18"/>
                  <w:szCs w:val="18"/>
                </w:rPr>
                <w:id w:val="952448713"/>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Theory         </w:t>
            </w:r>
            <w:sdt>
              <w:sdtPr>
                <w:rPr>
                  <w:rFonts w:ascii="Arial" w:hAnsi="Arial" w:cs="Arial"/>
                  <w:iCs/>
                  <w:sz w:val="18"/>
                  <w:szCs w:val="18"/>
                </w:rPr>
                <w:id w:val="542406137"/>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Laboratory work         </w:t>
            </w:r>
            <w:sdt>
              <w:sdtPr>
                <w:rPr>
                  <w:rFonts w:ascii="Arial" w:hAnsi="Arial" w:cs="Arial"/>
                  <w:iCs/>
                  <w:sz w:val="18"/>
                  <w:szCs w:val="18"/>
                </w:rPr>
                <w:id w:val="680935796"/>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Project work      </w:t>
            </w:r>
            <w:sdt>
              <w:sdtPr>
                <w:rPr>
                  <w:rFonts w:ascii="Arial" w:hAnsi="Arial" w:cs="Arial"/>
                  <w:iCs/>
                  <w:sz w:val="18"/>
                  <w:szCs w:val="18"/>
                </w:rPr>
                <w:id w:val="1560437751"/>
              </w:sdtPr>
              <w:sdtContent>
                <w:r w:rsidR="002E3C27">
                  <w:rPr>
                    <w:rFonts w:ascii="MS Gothic" w:eastAsia="MS Gothic" w:hAnsi="MS Gothic" w:cs="Arial" w:hint="eastAsia"/>
                    <w:iCs/>
                    <w:sz w:val="18"/>
                    <w:szCs w:val="18"/>
                  </w:rPr>
                  <w:t>☐</w:t>
                </w:r>
              </w:sdtContent>
            </w:sdt>
            <w:r w:rsidR="002E3C27">
              <w:rPr>
                <w:rFonts w:ascii="Arial" w:hAnsi="Arial" w:cs="Arial"/>
                <w:iCs/>
                <w:sz w:val="18"/>
                <w:szCs w:val="18"/>
              </w:rPr>
              <w:t xml:space="preserve">  Viva Voce                    </w:t>
            </w:r>
          </w:p>
        </w:tc>
      </w:tr>
      <w:tr w:rsidR="002E3C27" w:rsidRPr="00070ABD" w14:paraId="56650A9A" w14:textId="77777777" w:rsidTr="001C3606">
        <w:trPr>
          <w:trHeight w:val="238"/>
          <w:jc w:val="center"/>
        </w:trPr>
        <w:tc>
          <w:tcPr>
            <w:tcW w:w="1439" w:type="dxa"/>
          </w:tcPr>
          <w:p w14:paraId="546BBA81" w14:textId="77777777" w:rsidR="002E3C27" w:rsidRPr="00070ABD" w:rsidRDefault="002E3C27" w:rsidP="001C3606">
            <w:pPr>
              <w:ind w:left="2160" w:hanging="2160"/>
              <w:rPr>
                <w:rFonts w:ascii="Arial" w:hAnsi="Arial" w:cs="Arial"/>
                <w:b/>
                <w:bCs/>
                <w:sz w:val="18"/>
                <w:szCs w:val="18"/>
              </w:rPr>
            </w:pPr>
            <w:r w:rsidRPr="00070ABD">
              <w:rPr>
                <w:rFonts w:ascii="Arial" w:hAnsi="Arial" w:cs="Arial"/>
                <w:b/>
                <w:bCs/>
                <w:sz w:val="18"/>
                <w:szCs w:val="18"/>
              </w:rPr>
              <w:t>Motivation</w:t>
            </w:r>
          </w:p>
        </w:tc>
        <w:tc>
          <w:tcPr>
            <w:tcW w:w="7741" w:type="dxa"/>
          </w:tcPr>
          <w:p w14:paraId="43DED382" w14:textId="77777777" w:rsidR="002E3C27" w:rsidRPr="00D2774F" w:rsidRDefault="002E3C27" w:rsidP="001C3606">
            <w:pPr>
              <w:rPr>
                <w:rFonts w:ascii="Arial" w:hAnsi="Arial" w:cs="Arial"/>
                <w:iCs/>
                <w:sz w:val="18"/>
                <w:szCs w:val="18"/>
              </w:rPr>
            </w:pPr>
            <w:r w:rsidRPr="000E0635">
              <w:rPr>
                <w:rFonts w:ascii="Arial" w:hAnsi="Arial" w:cs="Arial"/>
                <w:iCs/>
                <w:sz w:val="18"/>
                <w:szCs w:val="18"/>
              </w:rPr>
              <w:t>You will discover how to create modular, flexible, and reusable software, by applying object-oriented design principles and guidelines and</w:t>
            </w:r>
            <w:r>
              <w:rPr>
                <w:rFonts w:ascii="Arial" w:hAnsi="Arial" w:cs="Arial"/>
                <w:iCs/>
                <w:sz w:val="18"/>
                <w:szCs w:val="18"/>
              </w:rPr>
              <w:t xml:space="preserve"> </w:t>
            </w:r>
            <w:r w:rsidRPr="000E0635">
              <w:rPr>
                <w:rFonts w:ascii="Arial" w:hAnsi="Arial" w:cs="Arial"/>
                <w:iCs/>
                <w:sz w:val="18"/>
                <w:szCs w:val="18"/>
              </w:rPr>
              <w:t>create interactive application</w:t>
            </w:r>
            <w:r>
              <w:rPr>
                <w:rFonts w:ascii="Arial" w:hAnsi="Arial" w:cs="Arial"/>
                <w:iCs/>
                <w:sz w:val="18"/>
                <w:szCs w:val="18"/>
              </w:rPr>
              <w:t>s by</w:t>
            </w:r>
            <w:r w:rsidRPr="000E0635">
              <w:rPr>
                <w:rFonts w:ascii="Arial" w:hAnsi="Arial" w:cs="Arial"/>
                <w:iCs/>
                <w:sz w:val="18"/>
                <w:szCs w:val="18"/>
              </w:rPr>
              <w:t xml:space="preserve"> incorporating design patterns</w:t>
            </w:r>
            <w:r>
              <w:rPr>
                <w:rFonts w:ascii="Arial" w:hAnsi="Arial" w:cs="Arial"/>
                <w:iCs/>
                <w:sz w:val="18"/>
                <w:szCs w:val="18"/>
              </w:rPr>
              <w:t>.</w:t>
            </w:r>
          </w:p>
        </w:tc>
      </w:tr>
      <w:tr w:rsidR="002E3C27" w:rsidRPr="00070ABD" w14:paraId="30424203" w14:textId="77777777" w:rsidTr="001C3606">
        <w:trPr>
          <w:trHeight w:val="238"/>
          <w:jc w:val="center"/>
        </w:trPr>
        <w:tc>
          <w:tcPr>
            <w:tcW w:w="9180" w:type="dxa"/>
            <w:gridSpan w:val="2"/>
          </w:tcPr>
          <w:p w14:paraId="7D5490C1" w14:textId="77777777" w:rsidR="002E3C27" w:rsidRPr="00070ABD" w:rsidRDefault="002E3C27" w:rsidP="001C3606">
            <w:pPr>
              <w:jc w:val="both"/>
              <w:rPr>
                <w:rFonts w:ascii="Arial" w:hAnsi="Arial" w:cs="Arial"/>
                <w:iCs/>
                <w:sz w:val="18"/>
                <w:szCs w:val="18"/>
              </w:rPr>
            </w:pPr>
            <w:r w:rsidRPr="00070ABD">
              <w:rPr>
                <w:rFonts w:ascii="Arial" w:hAnsi="Arial" w:cs="Arial"/>
                <w:b/>
                <w:bCs/>
                <w:sz w:val="18"/>
                <w:szCs w:val="18"/>
              </w:rPr>
              <w:t>Course Objective:</w:t>
            </w:r>
            <w:r>
              <w:rPr>
                <w:rFonts w:ascii="Arial" w:hAnsi="Arial" w:cs="Arial"/>
                <w:b/>
                <w:bCs/>
                <w:sz w:val="18"/>
                <w:szCs w:val="18"/>
              </w:rPr>
              <w:t xml:space="preserve"> </w:t>
            </w:r>
            <w:r w:rsidRPr="00A2491E">
              <w:rPr>
                <w:rFonts w:ascii="Arial" w:hAnsi="Arial" w:cs="Arial"/>
                <w:sz w:val="18"/>
                <w:szCs w:val="18"/>
              </w:rPr>
              <w:t>This course takes Java beginners to the next level by covering object-oriented analysis and design. You will discover how to create modular, flexible, and reusable software, by applying object-oriented design principles and guidelines. And, you will be able to communicate these designs in a visual notation known as Unified Modelling Language (UML). And the second part of this course extends object-oriented analysis and design by incorporating design patterns to create interactive applications. Through a survey of established design patterns, you will gain a foundation for more complex software applications. Finally, you will identify problematic software designs by referencing a catalog of code smells.</w:t>
            </w:r>
          </w:p>
        </w:tc>
      </w:tr>
    </w:tbl>
    <w:p w14:paraId="78EB3757" w14:textId="77777777" w:rsidR="002E3C27" w:rsidRPr="00070ABD" w:rsidRDefault="002E3C27" w:rsidP="002E3C27">
      <w:pPr>
        <w:rPr>
          <w:rFonts w:ascii="Arial" w:hAnsi="Arial" w:cs="Arial"/>
          <w:sz w:val="18"/>
          <w:szCs w:val="18"/>
        </w:rPr>
      </w:pPr>
    </w:p>
    <w:p w14:paraId="72B70508" w14:textId="77777777" w:rsidR="002E3C27" w:rsidRPr="00070ABD" w:rsidRDefault="002E3C27" w:rsidP="002E3C27">
      <w:pPr>
        <w:autoSpaceDE w:val="0"/>
        <w:autoSpaceDN w:val="0"/>
        <w:adjustRightInd w:val="0"/>
        <w:jc w:val="center"/>
        <w:rPr>
          <w:rFonts w:ascii="Arial" w:hAnsi="Arial" w:cs="Arial"/>
          <w:b/>
          <w:color w:val="000000" w:themeColor="text1"/>
          <w:sz w:val="18"/>
          <w:szCs w:val="18"/>
        </w:rPr>
      </w:pPr>
      <w:r w:rsidRPr="00070ABD">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2"/>
        <w:gridCol w:w="2052"/>
        <w:gridCol w:w="2143"/>
        <w:gridCol w:w="1047"/>
        <w:gridCol w:w="1707"/>
        <w:gridCol w:w="1584"/>
      </w:tblGrid>
      <w:tr w:rsidR="002E3C27" w:rsidRPr="00070ABD" w14:paraId="759B64F1" w14:textId="77777777" w:rsidTr="001C3606">
        <w:trPr>
          <w:trHeight w:val="877"/>
          <w:jc w:val="center"/>
        </w:trPr>
        <w:tc>
          <w:tcPr>
            <w:tcW w:w="646" w:type="dxa"/>
            <w:vAlign w:val="center"/>
          </w:tcPr>
          <w:p w14:paraId="7248EAA1"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No.</w:t>
            </w:r>
          </w:p>
        </w:tc>
        <w:tc>
          <w:tcPr>
            <w:tcW w:w="2110" w:type="dxa"/>
            <w:vAlign w:val="center"/>
          </w:tcPr>
          <w:p w14:paraId="725E23E3"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 Statement</w:t>
            </w:r>
          </w:p>
        </w:tc>
        <w:tc>
          <w:tcPr>
            <w:tcW w:w="2009" w:type="dxa"/>
            <w:vAlign w:val="center"/>
          </w:tcPr>
          <w:p w14:paraId="2093AFF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Corresponding PO</w:t>
            </w:r>
          </w:p>
        </w:tc>
        <w:tc>
          <w:tcPr>
            <w:tcW w:w="1051" w:type="dxa"/>
            <w:vAlign w:val="center"/>
          </w:tcPr>
          <w:p w14:paraId="5CD2F50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Domain / level of learning taxonomy</w:t>
            </w:r>
          </w:p>
        </w:tc>
        <w:tc>
          <w:tcPr>
            <w:tcW w:w="1747" w:type="dxa"/>
            <w:vAlign w:val="center"/>
          </w:tcPr>
          <w:p w14:paraId="240F7E11"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Delivery methods and activities</w:t>
            </w:r>
          </w:p>
        </w:tc>
        <w:tc>
          <w:tcPr>
            <w:tcW w:w="1612" w:type="dxa"/>
            <w:vAlign w:val="center"/>
          </w:tcPr>
          <w:p w14:paraId="01640834"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Assessment tools</w:t>
            </w:r>
          </w:p>
        </w:tc>
      </w:tr>
      <w:tr w:rsidR="002E3C27" w:rsidRPr="00070ABD" w14:paraId="65FEF99F" w14:textId="77777777" w:rsidTr="001C3606">
        <w:trPr>
          <w:trHeight w:val="1646"/>
          <w:jc w:val="center"/>
        </w:trPr>
        <w:tc>
          <w:tcPr>
            <w:tcW w:w="646" w:type="dxa"/>
            <w:vAlign w:val="center"/>
          </w:tcPr>
          <w:p w14:paraId="657C5847"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CO1</w:t>
            </w:r>
          </w:p>
        </w:tc>
        <w:tc>
          <w:tcPr>
            <w:tcW w:w="2110" w:type="dxa"/>
            <w:vAlign w:val="center"/>
          </w:tcPr>
          <w:p w14:paraId="6E53825E" w14:textId="77777777" w:rsidR="002E3C27" w:rsidRPr="00030624" w:rsidRDefault="002E3C27" w:rsidP="001C3606">
            <w:pPr>
              <w:jc w:val="center"/>
              <w:rPr>
                <w:rFonts w:ascii="Arial" w:eastAsiaTheme="minorHAnsi" w:hAnsi="Arial" w:cs="Arial"/>
                <w:bCs/>
                <w:color w:val="000000" w:themeColor="text1"/>
                <w:sz w:val="18"/>
                <w:szCs w:val="18"/>
              </w:rPr>
            </w:pPr>
            <w:r>
              <w:rPr>
                <w:rFonts w:ascii="Arial" w:eastAsiaTheme="minorHAnsi" w:hAnsi="Arial" w:cs="Arial"/>
                <w:bCs/>
                <w:color w:val="000000" w:themeColor="text1"/>
                <w:sz w:val="18"/>
                <w:szCs w:val="18"/>
              </w:rPr>
              <w:t xml:space="preserve">To </w:t>
            </w:r>
            <w:r w:rsidRPr="00772A69">
              <w:rPr>
                <w:rFonts w:ascii="Arial" w:eastAsiaTheme="minorHAnsi" w:hAnsi="Arial" w:cs="Arial"/>
                <w:b/>
                <w:color w:val="000000" w:themeColor="text1"/>
                <w:sz w:val="18"/>
                <w:szCs w:val="18"/>
              </w:rPr>
              <w:t>analyze</w:t>
            </w:r>
            <w:r w:rsidRPr="00030624">
              <w:rPr>
                <w:rFonts w:ascii="Arial" w:eastAsiaTheme="minorHAnsi" w:hAnsi="Arial" w:cs="Arial"/>
                <w:bCs/>
                <w:color w:val="000000" w:themeColor="text1"/>
                <w:sz w:val="18"/>
                <w:szCs w:val="18"/>
              </w:rPr>
              <w:t xml:space="preserve"> and design the object-oriented model for a problem.</w:t>
            </w:r>
          </w:p>
        </w:tc>
        <w:tc>
          <w:tcPr>
            <w:tcW w:w="2009" w:type="dxa"/>
            <w:vAlign w:val="center"/>
          </w:tcPr>
          <w:p w14:paraId="14BD438A" w14:textId="77777777" w:rsidR="002E3C27" w:rsidRDefault="002E3C27" w:rsidP="001C3606">
            <w:pPr>
              <w:pStyle w:val="ListParagraph"/>
              <w:spacing w:after="0" w:line="240" w:lineRule="auto"/>
              <w:ind w:left="0"/>
              <w:jc w:val="center"/>
            </w:pPr>
            <w:r w:rsidRPr="004C5EF1">
              <w:rPr>
                <w:b/>
                <w:bCs/>
              </w:rPr>
              <w:t>Problem analysis</w:t>
            </w:r>
            <w:r w:rsidRPr="004C5EF1">
              <w:t>:</w:t>
            </w:r>
            <w:r>
              <w:t xml:space="preserve"> </w:t>
            </w:r>
          </w:p>
          <w:p w14:paraId="3BD4D47C" w14:textId="77777777" w:rsidR="002E3C27" w:rsidRPr="00BD0E58" w:rsidRDefault="002E3C27" w:rsidP="001C3606">
            <w:pPr>
              <w:pStyle w:val="ListParagraph"/>
              <w:spacing w:after="0" w:line="240" w:lineRule="auto"/>
              <w:ind w:left="0"/>
              <w:jc w:val="center"/>
              <w:rPr>
                <w:rFonts w:ascii="Arial" w:hAnsi="Arial" w:cs="Arial"/>
                <w:b/>
                <w:bCs/>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2</w:t>
            </w:r>
            <w:r w:rsidRPr="00070ABD">
              <w:rPr>
                <w:rFonts w:ascii="Arial" w:hAnsi="Arial" w:cs="Arial"/>
                <w:color w:val="000000" w:themeColor="text1"/>
                <w:sz w:val="18"/>
                <w:szCs w:val="18"/>
              </w:rPr>
              <w:t>)</w:t>
            </w:r>
          </w:p>
        </w:tc>
        <w:tc>
          <w:tcPr>
            <w:tcW w:w="1051" w:type="dxa"/>
            <w:vAlign w:val="center"/>
          </w:tcPr>
          <w:p w14:paraId="6EE85A3B"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14:paraId="62DA8AA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585794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75074226"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499882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32819F3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422544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31C51084"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6004374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70175923"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552813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4AC394F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23164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4C36AE4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0109614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68C9D9B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2723323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22B283E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590985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357BB5EC"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1587601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42A8A5BE" w14:textId="77777777" w:rsidTr="001C3606">
        <w:trPr>
          <w:trHeight w:val="1583"/>
          <w:jc w:val="center"/>
        </w:trPr>
        <w:tc>
          <w:tcPr>
            <w:tcW w:w="646" w:type="dxa"/>
            <w:vAlign w:val="center"/>
          </w:tcPr>
          <w:p w14:paraId="01BB2F45"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CO2</w:t>
            </w:r>
          </w:p>
        </w:tc>
        <w:tc>
          <w:tcPr>
            <w:tcW w:w="2110" w:type="dxa"/>
            <w:vAlign w:val="center"/>
          </w:tcPr>
          <w:p w14:paraId="051109C4" w14:textId="77777777" w:rsidR="002E3C27" w:rsidRPr="00ED3CAC" w:rsidRDefault="002E3C27" w:rsidP="001C3606">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772A69">
              <w:rPr>
                <w:rFonts w:ascii="Arial" w:hAnsi="Arial" w:cs="Arial"/>
                <w:b/>
                <w:color w:val="000000" w:themeColor="text1"/>
                <w:sz w:val="18"/>
                <w:szCs w:val="18"/>
              </w:rPr>
              <w:t xml:space="preserve">apply </w:t>
            </w:r>
            <w:r w:rsidRPr="00030624">
              <w:rPr>
                <w:rFonts w:ascii="Arial" w:hAnsi="Arial" w:cs="Arial"/>
                <w:bCs/>
                <w:color w:val="000000" w:themeColor="text1"/>
                <w:sz w:val="18"/>
                <w:szCs w:val="18"/>
              </w:rPr>
              <w:t>object-oriented modeling principles and design guidelines to create a flexible, reusable, maintainable design.</w:t>
            </w:r>
          </w:p>
        </w:tc>
        <w:tc>
          <w:tcPr>
            <w:tcW w:w="2009" w:type="dxa"/>
            <w:vAlign w:val="center"/>
          </w:tcPr>
          <w:p w14:paraId="79B0514F"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Pr>
                <w:b/>
                <w:bCs/>
              </w:rPr>
              <w:t>D</w:t>
            </w:r>
            <w:r w:rsidRPr="004C5EF1">
              <w:rPr>
                <w:b/>
                <w:bCs/>
              </w:rPr>
              <w:t>esign/development of solutions</w:t>
            </w:r>
          </w:p>
          <w:p w14:paraId="7C2C41DE"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3</w:t>
            </w:r>
            <w:r w:rsidRPr="00070ABD">
              <w:rPr>
                <w:rFonts w:ascii="Arial" w:hAnsi="Arial" w:cs="Arial"/>
                <w:color w:val="000000" w:themeColor="text1"/>
                <w:sz w:val="18"/>
                <w:szCs w:val="18"/>
              </w:rPr>
              <w:t>)</w:t>
            </w:r>
          </w:p>
        </w:tc>
        <w:tc>
          <w:tcPr>
            <w:tcW w:w="1051" w:type="dxa"/>
            <w:vAlign w:val="center"/>
          </w:tcPr>
          <w:p w14:paraId="48E7CE38"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3</w:t>
            </w:r>
          </w:p>
        </w:tc>
        <w:tc>
          <w:tcPr>
            <w:tcW w:w="1747" w:type="dxa"/>
            <w:vAlign w:val="center"/>
          </w:tcPr>
          <w:p w14:paraId="7FDF1BD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510571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2D3B538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50903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5801499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758920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44724D33"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608476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700881B4"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49524843"/>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1164D0FA"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221868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63B1C097"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146045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35363C6B"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281828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7CB8AD5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006773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53DF901E" w14:textId="77777777" w:rsidR="002E3C27" w:rsidRPr="00070AB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214425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78D1D135" w14:textId="77777777" w:rsidTr="001C3606">
        <w:trPr>
          <w:trHeight w:val="1700"/>
          <w:jc w:val="center"/>
        </w:trPr>
        <w:tc>
          <w:tcPr>
            <w:tcW w:w="646" w:type="dxa"/>
            <w:vAlign w:val="center"/>
          </w:tcPr>
          <w:p w14:paraId="5AEB3181"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CO3</w:t>
            </w:r>
          </w:p>
        </w:tc>
        <w:tc>
          <w:tcPr>
            <w:tcW w:w="2110" w:type="dxa"/>
            <w:vAlign w:val="center"/>
          </w:tcPr>
          <w:p w14:paraId="0BD706A5" w14:textId="77777777" w:rsidR="002E3C27" w:rsidRPr="00030624" w:rsidRDefault="002E3C27" w:rsidP="001C3606">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772A69">
              <w:rPr>
                <w:rFonts w:ascii="Arial" w:hAnsi="Arial" w:cs="Arial"/>
                <w:b/>
                <w:color w:val="000000" w:themeColor="text1"/>
                <w:sz w:val="18"/>
                <w:szCs w:val="18"/>
              </w:rPr>
              <w:t>demonstrat</w:t>
            </w:r>
            <w:r w:rsidRPr="00030624">
              <w:rPr>
                <w:rFonts w:ascii="Arial" w:hAnsi="Arial" w:cs="Arial"/>
                <w:bCs/>
                <w:color w:val="000000" w:themeColor="text1"/>
                <w:sz w:val="18"/>
                <w:szCs w:val="18"/>
              </w:rPr>
              <w:t>e how to use design patterns to address user interface design issues.</w:t>
            </w:r>
          </w:p>
        </w:tc>
        <w:tc>
          <w:tcPr>
            <w:tcW w:w="2009" w:type="dxa"/>
            <w:vAlign w:val="center"/>
          </w:tcPr>
          <w:p w14:paraId="5326A72E"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sidRPr="004C5EF1">
              <w:rPr>
                <w:b/>
                <w:bCs/>
              </w:rPr>
              <w:t>Modern tool usage:</w:t>
            </w:r>
            <w:r w:rsidRPr="00070ABD">
              <w:rPr>
                <w:rFonts w:ascii="Arial" w:hAnsi="Arial" w:cs="Arial"/>
                <w:color w:val="000000" w:themeColor="text1"/>
                <w:sz w:val="18"/>
                <w:szCs w:val="18"/>
              </w:rPr>
              <w:t xml:space="preserve"> </w:t>
            </w:r>
          </w:p>
          <w:p w14:paraId="0CE8753E"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5</w:t>
            </w:r>
            <w:r w:rsidRPr="00070ABD">
              <w:rPr>
                <w:rFonts w:ascii="Arial" w:hAnsi="Arial" w:cs="Arial"/>
                <w:color w:val="000000" w:themeColor="text1"/>
                <w:sz w:val="18"/>
                <w:szCs w:val="18"/>
              </w:rPr>
              <w:t>)</w:t>
            </w:r>
          </w:p>
        </w:tc>
        <w:tc>
          <w:tcPr>
            <w:tcW w:w="1051" w:type="dxa"/>
            <w:vAlign w:val="center"/>
          </w:tcPr>
          <w:p w14:paraId="4CE683B8"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3</w:t>
            </w:r>
          </w:p>
        </w:tc>
        <w:tc>
          <w:tcPr>
            <w:tcW w:w="1747" w:type="dxa"/>
            <w:vAlign w:val="center"/>
          </w:tcPr>
          <w:p w14:paraId="42580C86"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557129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46E552F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5406762"/>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66AD735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485926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272FFDF2"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8189410"/>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772DFF1B"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5819676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3AA0B8FA"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28788"/>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42E52690"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803627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6C0530AF"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540285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1E29A9A1"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185193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3F5D494C"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685521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r w:rsidR="002E3C27" w:rsidRPr="00070ABD" w14:paraId="4156F365" w14:textId="77777777" w:rsidTr="001C3606">
        <w:trPr>
          <w:trHeight w:val="1700"/>
          <w:jc w:val="center"/>
        </w:trPr>
        <w:tc>
          <w:tcPr>
            <w:tcW w:w="646" w:type="dxa"/>
            <w:vAlign w:val="center"/>
          </w:tcPr>
          <w:p w14:paraId="2453CDF9"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CO</w:t>
            </w:r>
            <w:r>
              <w:rPr>
                <w:rFonts w:ascii="Arial" w:hAnsi="Arial" w:cs="Arial"/>
                <w:color w:val="000000" w:themeColor="text1"/>
                <w:sz w:val="18"/>
                <w:szCs w:val="18"/>
              </w:rPr>
              <w:t>4</w:t>
            </w:r>
          </w:p>
        </w:tc>
        <w:tc>
          <w:tcPr>
            <w:tcW w:w="2110" w:type="dxa"/>
            <w:vAlign w:val="center"/>
          </w:tcPr>
          <w:p w14:paraId="3E119CB4" w14:textId="77777777" w:rsidR="002E3C27" w:rsidRPr="00030624" w:rsidRDefault="002E3C27" w:rsidP="001C3606">
            <w:pPr>
              <w:autoSpaceDE w:val="0"/>
              <w:autoSpaceDN w:val="0"/>
              <w:adjustRightInd w:val="0"/>
              <w:jc w:val="center"/>
              <w:rPr>
                <w:rFonts w:ascii="Arial" w:hAnsi="Arial" w:cs="Arial"/>
                <w:bCs/>
                <w:color w:val="000000" w:themeColor="text1"/>
                <w:sz w:val="18"/>
                <w:szCs w:val="18"/>
              </w:rPr>
            </w:pPr>
            <w:r>
              <w:rPr>
                <w:rFonts w:ascii="Arial" w:hAnsi="Arial" w:cs="Arial"/>
                <w:bCs/>
                <w:color w:val="000000" w:themeColor="text1"/>
                <w:sz w:val="18"/>
                <w:szCs w:val="18"/>
              </w:rPr>
              <w:t xml:space="preserve">To </w:t>
            </w:r>
            <w:r w:rsidRPr="00772A69">
              <w:rPr>
                <w:rFonts w:ascii="Arial" w:hAnsi="Arial" w:cs="Arial"/>
                <w:b/>
                <w:color w:val="000000" w:themeColor="text1"/>
                <w:sz w:val="18"/>
                <w:szCs w:val="18"/>
              </w:rPr>
              <w:t>Identif</w:t>
            </w:r>
            <w:r w:rsidRPr="00030624">
              <w:rPr>
                <w:rFonts w:ascii="Arial" w:hAnsi="Arial" w:cs="Arial"/>
                <w:bCs/>
                <w:color w:val="000000" w:themeColor="text1"/>
                <w:sz w:val="18"/>
                <w:szCs w:val="18"/>
              </w:rPr>
              <w:t>y the most suitable design pattern to address a given application design problem.</w:t>
            </w:r>
          </w:p>
        </w:tc>
        <w:tc>
          <w:tcPr>
            <w:tcW w:w="2009" w:type="dxa"/>
            <w:vAlign w:val="center"/>
          </w:tcPr>
          <w:p w14:paraId="44B577A9"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Pr>
                <w:b/>
                <w:bCs/>
              </w:rPr>
              <w:t>D</w:t>
            </w:r>
            <w:r w:rsidRPr="004C5EF1">
              <w:rPr>
                <w:b/>
                <w:bCs/>
              </w:rPr>
              <w:t>esign/development of solutions</w:t>
            </w:r>
          </w:p>
          <w:p w14:paraId="00BC792C" w14:textId="77777777" w:rsidR="002E3C27" w:rsidRPr="00070ABD" w:rsidRDefault="002E3C27" w:rsidP="001C3606">
            <w:pPr>
              <w:pStyle w:val="ListParagraph"/>
              <w:spacing w:after="0" w:line="240" w:lineRule="auto"/>
              <w:ind w:left="0"/>
              <w:jc w:val="center"/>
              <w:rPr>
                <w:rFonts w:ascii="Arial" w:hAnsi="Arial" w:cs="Arial"/>
                <w:color w:val="000000" w:themeColor="text1"/>
                <w:sz w:val="18"/>
                <w:szCs w:val="18"/>
              </w:rPr>
            </w:pPr>
            <w:r w:rsidRPr="00070ABD">
              <w:rPr>
                <w:rFonts w:ascii="Arial" w:hAnsi="Arial" w:cs="Arial"/>
                <w:color w:val="000000" w:themeColor="text1"/>
                <w:sz w:val="18"/>
                <w:szCs w:val="18"/>
              </w:rPr>
              <w:t>(PO</w:t>
            </w:r>
            <w:r>
              <w:rPr>
                <w:rFonts w:ascii="Arial" w:hAnsi="Arial" w:cs="Arial"/>
                <w:color w:val="000000" w:themeColor="text1"/>
                <w:sz w:val="18"/>
                <w:szCs w:val="18"/>
              </w:rPr>
              <w:t>3</w:t>
            </w:r>
            <w:r w:rsidRPr="00070ABD">
              <w:rPr>
                <w:rFonts w:ascii="Arial" w:hAnsi="Arial" w:cs="Arial"/>
                <w:color w:val="000000" w:themeColor="text1"/>
                <w:sz w:val="18"/>
                <w:szCs w:val="18"/>
              </w:rPr>
              <w:t>)</w:t>
            </w:r>
          </w:p>
        </w:tc>
        <w:tc>
          <w:tcPr>
            <w:tcW w:w="1051" w:type="dxa"/>
            <w:vAlign w:val="center"/>
          </w:tcPr>
          <w:p w14:paraId="59813A3D" w14:textId="77777777" w:rsidR="002E3C27" w:rsidRPr="00070ABD" w:rsidRDefault="002E3C27" w:rsidP="001C3606">
            <w:pPr>
              <w:jc w:val="center"/>
              <w:rPr>
                <w:rFonts w:ascii="Arial" w:hAnsi="Arial" w:cs="Arial"/>
                <w:color w:val="000000" w:themeColor="text1"/>
                <w:sz w:val="18"/>
                <w:szCs w:val="18"/>
              </w:rPr>
            </w:pPr>
            <w:r w:rsidRPr="00070ABD">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14:paraId="4DA42B46"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322907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Lecture Note</w:t>
            </w:r>
          </w:p>
          <w:p w14:paraId="2E1CFE10"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99251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Text Book</w:t>
            </w:r>
          </w:p>
          <w:p w14:paraId="294B794A"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167692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Audio/Video</w:t>
            </w:r>
          </w:p>
          <w:p w14:paraId="4F78DEAE"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9562597"/>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Web Material</w:t>
            </w:r>
          </w:p>
          <w:p w14:paraId="6B038808"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42716500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Journal paper</w:t>
            </w:r>
          </w:p>
        </w:tc>
        <w:tc>
          <w:tcPr>
            <w:tcW w:w="1612" w:type="dxa"/>
            <w:vAlign w:val="center"/>
          </w:tcPr>
          <w:p w14:paraId="01869E69"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4336835"/>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Class Test</w:t>
            </w:r>
          </w:p>
          <w:p w14:paraId="2477CD3B"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6112644"/>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Final Exam</w:t>
            </w:r>
          </w:p>
          <w:p w14:paraId="230914EC"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20208511"/>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Assignment </w:t>
            </w:r>
          </w:p>
          <w:p w14:paraId="2E746176" w14:textId="77777777" w:rsidR="002E3C2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16002929"/>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Participation</w:t>
            </w:r>
          </w:p>
          <w:p w14:paraId="41CBC525" w14:textId="77777777" w:rsidR="002E3C27" w:rsidRPr="00070AB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20861846"/>
              </w:sdtPr>
              <w:sdtContent>
                <w:r w:rsidR="002E3C27">
                  <w:rPr>
                    <w:rFonts w:ascii="MS Gothic" w:eastAsia="MS Gothic" w:hAnsi="MS Gothic" w:cs="Arial" w:hint="eastAsia"/>
                    <w:color w:val="000000" w:themeColor="text1"/>
                    <w:sz w:val="18"/>
                    <w:szCs w:val="18"/>
                  </w:rPr>
                  <w:t>☒</w:t>
                </w:r>
              </w:sdtContent>
            </w:sdt>
            <w:r w:rsidR="002E3C27">
              <w:rPr>
                <w:rFonts w:ascii="Arial" w:hAnsi="Arial" w:cs="Arial"/>
                <w:color w:val="000000" w:themeColor="text1"/>
                <w:sz w:val="18"/>
                <w:szCs w:val="18"/>
              </w:rPr>
              <w:t xml:space="preserve">  Presentation</w:t>
            </w:r>
          </w:p>
        </w:tc>
      </w:tr>
    </w:tbl>
    <w:p w14:paraId="3FC44ED8" w14:textId="77777777" w:rsidR="002E3C27" w:rsidRDefault="002E3C27" w:rsidP="002E3C27">
      <w:pPr>
        <w:autoSpaceDE w:val="0"/>
        <w:autoSpaceDN w:val="0"/>
        <w:adjustRightInd w:val="0"/>
        <w:jc w:val="center"/>
        <w:rPr>
          <w:rFonts w:ascii="Arial" w:hAnsi="Arial" w:cs="Arial"/>
          <w:b/>
          <w:color w:val="000000" w:themeColor="text1"/>
          <w:sz w:val="18"/>
          <w:szCs w:val="18"/>
        </w:rPr>
      </w:pPr>
    </w:p>
    <w:p w14:paraId="6911968C" w14:textId="77777777" w:rsidR="002E3C27" w:rsidRDefault="002E3C27" w:rsidP="002E3C27">
      <w:pPr>
        <w:rPr>
          <w:rFonts w:ascii="Arial" w:hAnsi="Arial" w:cs="Arial"/>
          <w:b/>
          <w:color w:val="000000" w:themeColor="text1"/>
          <w:sz w:val="18"/>
          <w:szCs w:val="18"/>
        </w:rPr>
      </w:pPr>
      <w:r>
        <w:rPr>
          <w:rFonts w:ascii="Arial" w:hAnsi="Arial" w:cs="Arial"/>
          <w:b/>
          <w:color w:val="000000" w:themeColor="text1"/>
          <w:sz w:val="18"/>
          <w:szCs w:val="18"/>
        </w:rPr>
        <w:br w:type="page"/>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70ABD" w14:paraId="781FAEF3" w14:textId="77777777" w:rsidTr="001C3606">
        <w:trPr>
          <w:jc w:val="center"/>
        </w:trPr>
        <w:tc>
          <w:tcPr>
            <w:tcW w:w="9127" w:type="dxa"/>
          </w:tcPr>
          <w:p w14:paraId="62C97025" w14:textId="77777777" w:rsidR="002E3C27" w:rsidRPr="00070ABD" w:rsidRDefault="002E3C27" w:rsidP="001C3606">
            <w:pPr>
              <w:rPr>
                <w:rFonts w:ascii="Arial" w:hAnsi="Arial" w:cs="Arial"/>
                <w:b/>
                <w:color w:val="000000" w:themeColor="text1"/>
                <w:sz w:val="18"/>
                <w:szCs w:val="18"/>
              </w:rPr>
            </w:pPr>
            <w:r w:rsidRPr="00070ABD">
              <w:rPr>
                <w:rFonts w:ascii="Arial" w:hAnsi="Arial" w:cs="Arial"/>
                <w:b/>
                <w:color w:val="000000" w:themeColor="text1"/>
                <w:sz w:val="18"/>
                <w:szCs w:val="18"/>
              </w:rPr>
              <w:lastRenderedPageBreak/>
              <w:t>Assessment and Marks Distribution:</w:t>
            </w:r>
          </w:p>
          <w:p w14:paraId="64E01BDF"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049A3174"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070ABD">
              <w:rPr>
                <w:rFonts w:ascii="Arial" w:hAnsi="Arial" w:cs="Arial"/>
                <w:bCs/>
                <w:color w:val="000000" w:themeColor="text1"/>
                <w:sz w:val="18"/>
                <w:szCs w:val="18"/>
              </w:rPr>
              <w:t>)</w:t>
            </w:r>
          </w:p>
          <w:p w14:paraId="2A67D0C9" w14:textId="77777777" w:rsidR="002E3C27" w:rsidRPr="00070ABD" w:rsidRDefault="002E3C27" w:rsidP="001C3606">
            <w:pPr>
              <w:rPr>
                <w:rFonts w:ascii="Arial" w:hAnsi="Arial" w:cs="Arial"/>
                <w:bCs/>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070ABD">
              <w:rPr>
                <w:rFonts w:ascii="Arial" w:hAnsi="Arial" w:cs="Arial"/>
                <w:bCs/>
                <w:color w:val="000000" w:themeColor="text1"/>
                <w:sz w:val="18"/>
                <w:szCs w:val="18"/>
              </w:rPr>
              <w:t xml:space="preserve">), Total Time: 3 hours. </w:t>
            </w:r>
          </w:p>
          <w:p w14:paraId="6BC177D9" w14:textId="77777777" w:rsidR="002E3C27" w:rsidRPr="00070ABD" w:rsidRDefault="002E3C27" w:rsidP="001C3606">
            <w:pPr>
              <w:rPr>
                <w:rFonts w:ascii="Arial" w:hAnsi="Arial" w:cs="Arial"/>
                <w:b/>
                <w:color w:val="000000" w:themeColor="text1"/>
                <w:sz w:val="18"/>
                <w:szCs w:val="18"/>
              </w:rPr>
            </w:pPr>
            <w:r w:rsidRPr="00070ABD">
              <w:rPr>
                <w:rFonts w:ascii="Arial" w:hAnsi="Arial" w:cs="Arial"/>
                <w:bCs/>
                <w:color w:val="000000" w:themeColor="text1"/>
                <w:sz w:val="18"/>
                <w:szCs w:val="18"/>
              </w:rPr>
              <w:t xml:space="preserve"> </w:t>
            </w:r>
            <w:r w:rsidRPr="00070ABD">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070ABD">
              <w:rPr>
                <w:rFonts w:ascii="Arial" w:hAnsi="Arial" w:cs="Arial"/>
                <w:bCs/>
                <w:color w:val="000000" w:themeColor="text1"/>
                <w:sz w:val="18"/>
                <w:szCs w:val="18"/>
              </w:rPr>
              <w:t>).</w:t>
            </w:r>
          </w:p>
        </w:tc>
      </w:tr>
      <w:tr w:rsidR="002E3C27" w:rsidRPr="00070ABD" w14:paraId="79F92829" w14:textId="77777777" w:rsidTr="001C3606">
        <w:trPr>
          <w:jc w:val="center"/>
        </w:trPr>
        <w:tc>
          <w:tcPr>
            <w:tcW w:w="9127" w:type="dxa"/>
          </w:tcPr>
          <w:p w14:paraId="72878880" w14:textId="77777777" w:rsidR="002E3C27" w:rsidRDefault="002E3C27" w:rsidP="001C3606">
            <w:pPr>
              <w:spacing w:after="120"/>
              <w:jc w:val="both"/>
              <w:rPr>
                <w:rFonts w:ascii="Arial" w:hAnsi="Arial" w:cs="Arial"/>
                <w:b/>
                <w:bCs/>
                <w:sz w:val="18"/>
                <w:szCs w:val="18"/>
              </w:rPr>
            </w:pPr>
          </w:p>
          <w:p w14:paraId="548C89D0" w14:textId="77777777" w:rsidR="002E3C27" w:rsidRPr="008D7EFE" w:rsidRDefault="002E3C27" w:rsidP="001C3606">
            <w:pPr>
              <w:spacing w:after="120"/>
              <w:jc w:val="both"/>
              <w:rPr>
                <w:rFonts w:ascii="Arial" w:hAnsi="Arial" w:cs="Arial"/>
                <w:b/>
                <w:bCs/>
                <w:sz w:val="18"/>
                <w:szCs w:val="18"/>
              </w:rPr>
            </w:pPr>
            <w:r w:rsidRPr="008D7EFE">
              <w:rPr>
                <w:rFonts w:ascii="Arial" w:hAnsi="Arial" w:cs="Arial"/>
                <w:b/>
                <w:bCs/>
                <w:sz w:val="18"/>
                <w:szCs w:val="18"/>
              </w:rPr>
              <w:t>Course Contents:</w:t>
            </w:r>
          </w:p>
          <w:p w14:paraId="2E8FDF62" w14:textId="77777777" w:rsidR="002E3C27" w:rsidRPr="00105F9D" w:rsidRDefault="002E3C27" w:rsidP="001C3606">
            <w:pPr>
              <w:jc w:val="center"/>
              <w:rPr>
                <w:rFonts w:ascii="Arial" w:hAnsi="Arial" w:cs="Arial"/>
                <w:b/>
                <w:bCs/>
                <w:sz w:val="18"/>
                <w:szCs w:val="18"/>
              </w:rPr>
            </w:pPr>
            <w:r>
              <w:rPr>
                <w:rFonts w:ascii="Arial" w:hAnsi="Arial" w:cs="Arial"/>
                <w:b/>
                <w:bCs/>
                <w:sz w:val="18"/>
                <w:szCs w:val="18"/>
              </w:rPr>
              <w:t xml:space="preserve">Part A: </w:t>
            </w:r>
            <w:r w:rsidRPr="00105F9D">
              <w:rPr>
                <w:rFonts w:ascii="Arial" w:hAnsi="Arial" w:cs="Arial"/>
                <w:b/>
                <w:bCs/>
                <w:sz w:val="18"/>
                <w:szCs w:val="18"/>
              </w:rPr>
              <w:t>Object-Oriented Design</w:t>
            </w:r>
          </w:p>
          <w:p w14:paraId="60797EE0" w14:textId="77777777" w:rsidR="002E3C27" w:rsidRPr="004D009A" w:rsidRDefault="002E3C27" w:rsidP="001C3606">
            <w:pPr>
              <w:jc w:val="both"/>
              <w:rPr>
                <w:rFonts w:ascii="Arial" w:hAnsi="Arial" w:cs="Arial"/>
                <w:sz w:val="18"/>
                <w:szCs w:val="18"/>
              </w:rPr>
            </w:pPr>
            <w:r w:rsidRPr="004D009A">
              <w:rPr>
                <w:rFonts w:ascii="Arial" w:hAnsi="Arial" w:cs="Arial"/>
                <w:sz w:val="18"/>
                <w:szCs w:val="18"/>
              </w:rPr>
              <w:t>Object-Oriented Analysis and Design: Good software design begins before coding. After establishing the initial software requirements, design practices involve two main activities: conceptual design and technical design. importance of design and object-oriented thinking, and how to design software using techniques like CRC cards.</w:t>
            </w:r>
            <w:r w:rsidRPr="004D009A">
              <w:rPr>
                <w:rFonts w:ascii="Arial" w:hAnsi="Arial" w:cs="Arial"/>
                <w:sz w:val="18"/>
                <w:szCs w:val="18"/>
              </w:rPr>
              <w:br/>
            </w:r>
            <w:r w:rsidRPr="004D009A">
              <w:rPr>
                <w:rFonts w:ascii="Arial" w:hAnsi="Arial" w:cs="Arial"/>
                <w:sz w:val="18"/>
                <w:szCs w:val="18"/>
              </w:rPr>
              <w:br/>
              <w:t>Object-Oriented Modeling: Best software design practices have evolved alongside programming languages. Today, all developers should be familiar with abstraction, encapsulation, decomposition, and generalization, which are fundamental principles in object-oriented design. You will learn all of these principles and how they are expressed in Object Oriented Programming and communicated visually in Unified Modelling Language.</w:t>
            </w:r>
            <w:r w:rsidRPr="004D009A">
              <w:rPr>
                <w:rFonts w:ascii="Arial" w:hAnsi="Arial" w:cs="Arial"/>
                <w:sz w:val="18"/>
                <w:szCs w:val="18"/>
              </w:rPr>
              <w:br/>
            </w:r>
            <w:r w:rsidRPr="004D009A">
              <w:rPr>
                <w:rFonts w:ascii="Arial" w:hAnsi="Arial" w:cs="Arial"/>
                <w:sz w:val="18"/>
                <w:szCs w:val="18"/>
              </w:rPr>
              <w:br/>
              <w:t>Design Principles: Additional design principles will help you to create code that is flexible, reusable, and maintainable. You will learn about coupling and cohesion, separation of concerns, information hiding, and conceptual integrity. You will also learn to avoid common pitfalls with inheritance, and ways to express software behavior in UML.</w:t>
            </w:r>
          </w:p>
          <w:p w14:paraId="30055422" w14:textId="77777777" w:rsidR="002E3C27" w:rsidRDefault="002E3C27" w:rsidP="001C3606">
            <w:pPr>
              <w:rPr>
                <w:rFonts w:ascii="Arial" w:hAnsi="Arial" w:cs="Arial"/>
                <w:sz w:val="18"/>
                <w:szCs w:val="18"/>
              </w:rPr>
            </w:pPr>
          </w:p>
          <w:p w14:paraId="57796063" w14:textId="77777777" w:rsidR="002E3C27" w:rsidRPr="00105F9D" w:rsidRDefault="002E3C27" w:rsidP="001C3606">
            <w:pPr>
              <w:jc w:val="center"/>
              <w:rPr>
                <w:rFonts w:ascii="Arial" w:hAnsi="Arial" w:cs="Arial"/>
                <w:b/>
                <w:bCs/>
                <w:sz w:val="18"/>
                <w:szCs w:val="18"/>
              </w:rPr>
            </w:pPr>
            <w:r w:rsidRPr="00105F9D">
              <w:rPr>
                <w:rFonts w:ascii="Arial" w:hAnsi="Arial" w:cs="Arial"/>
                <w:b/>
                <w:bCs/>
                <w:sz w:val="18"/>
                <w:szCs w:val="18"/>
              </w:rPr>
              <w:t>Part B: Design Patterns</w:t>
            </w:r>
          </w:p>
          <w:p w14:paraId="66738D1B" w14:textId="77777777" w:rsidR="002E3C27" w:rsidRPr="004D009A" w:rsidRDefault="002E3C27" w:rsidP="001C3606">
            <w:pPr>
              <w:jc w:val="both"/>
              <w:rPr>
                <w:rFonts w:ascii="Arial" w:hAnsi="Arial" w:cs="Arial"/>
                <w:sz w:val="18"/>
                <w:szCs w:val="18"/>
              </w:rPr>
            </w:pPr>
            <w:r w:rsidRPr="004D009A">
              <w:rPr>
                <w:rFonts w:ascii="Arial" w:hAnsi="Arial" w:cs="Arial"/>
                <w:sz w:val="18"/>
                <w:szCs w:val="18"/>
              </w:rPr>
              <w:t>Creational &amp; Structural Patterns: Design patterns help to solve common design issues in object-oriented software. You will learn what they are and how they can be applied. You will learn the creational and structural design patterns. You will continue to learn and practice expressing designs in UML, and code some of these patterns in Java.</w:t>
            </w:r>
            <w:r w:rsidRPr="004D009A">
              <w:rPr>
                <w:rFonts w:ascii="Arial" w:hAnsi="Arial" w:cs="Arial"/>
                <w:sz w:val="18"/>
                <w:szCs w:val="18"/>
              </w:rPr>
              <w:br/>
            </w:r>
            <w:r w:rsidRPr="004D009A">
              <w:rPr>
                <w:rFonts w:ascii="Arial" w:hAnsi="Arial" w:cs="Arial"/>
                <w:sz w:val="18"/>
                <w:szCs w:val="18"/>
              </w:rPr>
              <w:br/>
            </w:r>
            <w:proofErr w:type="spellStart"/>
            <w:r w:rsidRPr="004D009A">
              <w:rPr>
                <w:rFonts w:ascii="Arial" w:hAnsi="Arial" w:cs="Arial"/>
                <w:sz w:val="18"/>
                <w:szCs w:val="18"/>
              </w:rPr>
              <w:t>Behavioural</w:t>
            </w:r>
            <w:proofErr w:type="spellEnd"/>
            <w:r w:rsidRPr="004D009A">
              <w:rPr>
                <w:rFonts w:ascii="Arial" w:hAnsi="Arial" w:cs="Arial"/>
                <w:sz w:val="18"/>
                <w:szCs w:val="18"/>
              </w:rPr>
              <w:t xml:space="preserve"> Design Patterns: You will continue learning useful design patterns and add them to your toolbox. You will learn the behavioral patterns. This will include communicating them in UML and coding them in any OOP Language.</w:t>
            </w:r>
            <w:r w:rsidRPr="004D009A">
              <w:rPr>
                <w:rFonts w:ascii="Arial" w:hAnsi="Arial" w:cs="Arial"/>
                <w:sz w:val="18"/>
                <w:szCs w:val="18"/>
              </w:rPr>
              <w:br/>
            </w:r>
            <w:r w:rsidRPr="004D009A">
              <w:rPr>
                <w:rFonts w:ascii="Arial" w:hAnsi="Arial" w:cs="Arial"/>
                <w:sz w:val="18"/>
                <w:szCs w:val="18"/>
              </w:rPr>
              <w:br/>
              <w:t>Working with Design Patterns &amp; Anti-patterns: You will learn a design pattern that is very useful for user interfaces: model-view-controller, or MVC. Then you will learn some principles underlying the design patterns, to create software that is flexible, reusable, and maintainable. Finally, you will learn some of the symptoms of bad design, which we call code smells or antipatterns.</w:t>
            </w:r>
          </w:p>
        </w:tc>
      </w:tr>
    </w:tbl>
    <w:p w14:paraId="6686A78D" w14:textId="77777777" w:rsidR="002E3C27" w:rsidRPr="00070ABD" w:rsidRDefault="002E3C27" w:rsidP="002E3C27">
      <w:pPr>
        <w:rPr>
          <w:rFonts w:ascii="Arial" w:hAnsi="Arial" w:cs="Arial"/>
          <w:sz w:val="18"/>
          <w:szCs w:val="18"/>
          <w:highlight w:val="yellow"/>
        </w:rPr>
      </w:pPr>
    </w:p>
    <w:p w14:paraId="56D6B366" w14:textId="77777777" w:rsidR="002E3C27" w:rsidRPr="000C452C" w:rsidRDefault="002E3C27" w:rsidP="002E3C27">
      <w:pPr>
        <w:ind w:firstLine="720"/>
        <w:jc w:val="both"/>
        <w:rPr>
          <w:rFonts w:ascii="Arial" w:hAnsi="Arial" w:cs="Arial"/>
          <w:b/>
          <w:bCs/>
          <w:sz w:val="18"/>
          <w:szCs w:val="18"/>
        </w:rPr>
      </w:pPr>
      <w:r w:rsidRPr="000C452C">
        <w:rPr>
          <w:rFonts w:ascii="Arial" w:hAnsi="Arial" w:cs="Arial"/>
          <w:b/>
          <w:bCs/>
          <w:sz w:val="18"/>
          <w:szCs w:val="18"/>
        </w:rPr>
        <w:t xml:space="preserve">Text Book: </w:t>
      </w:r>
    </w:p>
    <w:tbl>
      <w:tblPr>
        <w:tblW w:w="4944" w:type="pct"/>
        <w:jc w:val="center"/>
        <w:tblLook w:val="0000" w:firstRow="0" w:lastRow="0" w:firstColumn="0" w:lastColumn="0" w:noHBand="0" w:noVBand="0"/>
      </w:tblPr>
      <w:tblGrid>
        <w:gridCol w:w="368"/>
        <w:gridCol w:w="2694"/>
        <w:gridCol w:w="270"/>
        <w:gridCol w:w="5806"/>
      </w:tblGrid>
      <w:tr w:rsidR="002E3C27" w:rsidRPr="008D7EFE" w14:paraId="2A01F72A" w14:textId="77777777" w:rsidTr="001C3606">
        <w:trPr>
          <w:jc w:val="center"/>
        </w:trPr>
        <w:tc>
          <w:tcPr>
            <w:tcW w:w="201" w:type="pct"/>
          </w:tcPr>
          <w:p w14:paraId="05AD2E78" w14:textId="77777777" w:rsidR="002E3C27" w:rsidRPr="008D7EFE" w:rsidRDefault="002E3C27" w:rsidP="001C3606">
            <w:pPr>
              <w:suppressAutoHyphens/>
              <w:jc w:val="both"/>
              <w:rPr>
                <w:rFonts w:ascii="Arial" w:hAnsi="Arial" w:cs="Arial"/>
                <w:sz w:val="18"/>
                <w:szCs w:val="18"/>
              </w:rPr>
            </w:pPr>
            <w:r w:rsidRPr="008D7EFE">
              <w:rPr>
                <w:rFonts w:ascii="Arial" w:hAnsi="Arial" w:cs="Arial"/>
                <w:sz w:val="18"/>
                <w:szCs w:val="18"/>
              </w:rPr>
              <w:t>1.</w:t>
            </w:r>
          </w:p>
        </w:tc>
        <w:tc>
          <w:tcPr>
            <w:tcW w:w="1474" w:type="pct"/>
          </w:tcPr>
          <w:p w14:paraId="5FDC5FF9" w14:textId="77777777" w:rsidR="002E3C27" w:rsidRPr="008D7EFE" w:rsidRDefault="002E3C27" w:rsidP="001C3606">
            <w:pPr>
              <w:suppressAutoHyphens/>
              <w:jc w:val="both"/>
              <w:rPr>
                <w:rFonts w:ascii="Arial" w:hAnsi="Arial" w:cs="Arial"/>
                <w:sz w:val="18"/>
                <w:szCs w:val="18"/>
              </w:rPr>
            </w:pPr>
            <w:r w:rsidRPr="0087600F">
              <w:rPr>
                <w:rFonts w:ascii="Arial" w:hAnsi="Arial" w:cs="Arial"/>
                <w:sz w:val="18"/>
                <w:szCs w:val="18"/>
              </w:rPr>
              <w:t>Grady</w:t>
            </w:r>
            <w:r>
              <w:rPr>
                <w:rFonts w:ascii="Arial" w:hAnsi="Arial" w:cs="Arial"/>
                <w:sz w:val="18"/>
                <w:szCs w:val="18"/>
              </w:rPr>
              <w:t xml:space="preserve"> </w:t>
            </w:r>
            <w:proofErr w:type="spellStart"/>
            <w:r w:rsidRPr="0087600F">
              <w:rPr>
                <w:rFonts w:ascii="Arial" w:hAnsi="Arial" w:cs="Arial"/>
                <w:sz w:val="18"/>
                <w:szCs w:val="18"/>
              </w:rPr>
              <w:t>Booch</w:t>
            </w:r>
            <w:proofErr w:type="spellEnd"/>
            <w:r w:rsidRPr="0087600F">
              <w:rPr>
                <w:rFonts w:ascii="Arial" w:hAnsi="Arial" w:cs="Arial"/>
                <w:sz w:val="18"/>
                <w:szCs w:val="18"/>
              </w:rPr>
              <w:t xml:space="preserve">, Robert A. </w:t>
            </w:r>
            <w:proofErr w:type="spellStart"/>
            <w:r w:rsidRPr="0087600F">
              <w:rPr>
                <w:rFonts w:ascii="Arial" w:hAnsi="Arial" w:cs="Arial"/>
                <w:sz w:val="18"/>
                <w:szCs w:val="18"/>
              </w:rPr>
              <w:t>Maksimchuk</w:t>
            </w:r>
            <w:proofErr w:type="spellEnd"/>
            <w:r w:rsidRPr="0087600F">
              <w:rPr>
                <w:rFonts w:ascii="Arial" w:hAnsi="Arial" w:cs="Arial"/>
                <w:sz w:val="18"/>
                <w:szCs w:val="18"/>
              </w:rPr>
              <w:t xml:space="preserve">, Michael W. Engle, Bobbi J. Young, Jim </w:t>
            </w:r>
            <w:proofErr w:type="spellStart"/>
            <w:r w:rsidRPr="0087600F">
              <w:rPr>
                <w:rFonts w:ascii="Arial" w:hAnsi="Arial" w:cs="Arial"/>
                <w:sz w:val="18"/>
                <w:szCs w:val="18"/>
              </w:rPr>
              <w:t>Conallen</w:t>
            </w:r>
            <w:proofErr w:type="spellEnd"/>
            <w:r w:rsidRPr="0087600F">
              <w:rPr>
                <w:rFonts w:ascii="Arial" w:hAnsi="Arial" w:cs="Arial"/>
                <w:sz w:val="18"/>
                <w:szCs w:val="18"/>
              </w:rPr>
              <w:t>, Kelli A. Houston</w:t>
            </w:r>
          </w:p>
        </w:tc>
        <w:tc>
          <w:tcPr>
            <w:tcW w:w="148" w:type="pct"/>
          </w:tcPr>
          <w:p w14:paraId="245ABE02" w14:textId="77777777" w:rsidR="002E3C27" w:rsidRPr="008D7EFE" w:rsidRDefault="002E3C27" w:rsidP="001C3606">
            <w:pPr>
              <w:suppressAutoHyphens/>
              <w:jc w:val="both"/>
              <w:rPr>
                <w:rFonts w:ascii="Arial" w:hAnsi="Arial" w:cs="Arial"/>
                <w:sz w:val="18"/>
                <w:szCs w:val="18"/>
              </w:rPr>
            </w:pPr>
            <w:r w:rsidRPr="008D7EFE">
              <w:rPr>
                <w:rFonts w:ascii="Arial" w:hAnsi="Arial" w:cs="Arial"/>
                <w:sz w:val="18"/>
                <w:szCs w:val="18"/>
              </w:rPr>
              <w:t>:</w:t>
            </w:r>
          </w:p>
        </w:tc>
        <w:tc>
          <w:tcPr>
            <w:tcW w:w="3177" w:type="pct"/>
          </w:tcPr>
          <w:p w14:paraId="48381171" w14:textId="77777777" w:rsidR="002E3C27" w:rsidRPr="0087600F" w:rsidRDefault="002E3C27" w:rsidP="001C3606">
            <w:pPr>
              <w:suppressAutoHyphens/>
              <w:jc w:val="both"/>
              <w:rPr>
                <w:rFonts w:ascii="Arial" w:hAnsi="Arial" w:cs="Arial"/>
                <w:b/>
                <w:bCs/>
                <w:sz w:val="18"/>
                <w:szCs w:val="18"/>
              </w:rPr>
            </w:pPr>
            <w:r w:rsidRPr="004B6303">
              <w:rPr>
                <w:rFonts w:ascii="Arial" w:hAnsi="Arial" w:cs="Arial"/>
                <w:b/>
                <w:bCs/>
                <w:sz w:val="18"/>
                <w:szCs w:val="18"/>
              </w:rPr>
              <w:t>Object-Oriented Analysis and Design with Applications</w:t>
            </w:r>
            <w:r>
              <w:rPr>
                <w:rFonts w:ascii="Arial" w:hAnsi="Arial" w:cs="Arial"/>
                <w:sz w:val="18"/>
                <w:szCs w:val="18"/>
              </w:rPr>
              <w:t xml:space="preserve">, </w:t>
            </w:r>
            <w:r w:rsidRPr="0087600F">
              <w:rPr>
                <w:rFonts w:ascii="Arial" w:hAnsi="Arial" w:cs="Arial"/>
                <w:sz w:val="18"/>
                <w:szCs w:val="18"/>
              </w:rPr>
              <w:t>3rd Edition</w:t>
            </w:r>
            <w:r>
              <w:rPr>
                <w:rFonts w:ascii="Arial" w:hAnsi="Arial" w:cs="Arial"/>
                <w:sz w:val="18"/>
                <w:szCs w:val="18"/>
              </w:rPr>
              <w:t xml:space="preserve">, </w:t>
            </w:r>
            <w:r>
              <w:rPr>
                <w:rFonts w:ascii="Arial" w:hAnsi="Arial" w:cs="Arial"/>
                <w:i/>
                <w:iCs/>
                <w:sz w:val="18"/>
                <w:szCs w:val="18"/>
              </w:rPr>
              <w:t>Addison-Wesley Professional</w:t>
            </w:r>
          </w:p>
        </w:tc>
      </w:tr>
      <w:tr w:rsidR="002E3C27" w:rsidRPr="008D7EFE" w14:paraId="05855A5E" w14:textId="77777777" w:rsidTr="001C3606">
        <w:trPr>
          <w:jc w:val="center"/>
        </w:trPr>
        <w:tc>
          <w:tcPr>
            <w:tcW w:w="201" w:type="pct"/>
          </w:tcPr>
          <w:p w14:paraId="2873DB4E" w14:textId="77777777" w:rsidR="002E3C27" w:rsidRPr="008D7EFE" w:rsidRDefault="002E3C27" w:rsidP="001C3606">
            <w:pPr>
              <w:suppressAutoHyphens/>
              <w:jc w:val="both"/>
              <w:rPr>
                <w:rFonts w:ascii="Arial" w:hAnsi="Arial" w:cs="Arial"/>
                <w:sz w:val="18"/>
                <w:szCs w:val="18"/>
              </w:rPr>
            </w:pPr>
            <w:r w:rsidRPr="008D7EFE">
              <w:rPr>
                <w:rFonts w:ascii="Arial" w:hAnsi="Arial" w:cs="Arial"/>
                <w:sz w:val="18"/>
                <w:szCs w:val="18"/>
              </w:rPr>
              <w:t>2.</w:t>
            </w:r>
          </w:p>
        </w:tc>
        <w:tc>
          <w:tcPr>
            <w:tcW w:w="1474" w:type="pct"/>
          </w:tcPr>
          <w:p w14:paraId="7FB0F907" w14:textId="77777777" w:rsidR="002E3C27" w:rsidRPr="008D7EFE" w:rsidRDefault="002E3C27" w:rsidP="001C3606">
            <w:pPr>
              <w:suppressAutoHyphens/>
              <w:jc w:val="both"/>
              <w:rPr>
                <w:rFonts w:ascii="Arial" w:hAnsi="Arial" w:cs="Arial"/>
                <w:sz w:val="18"/>
                <w:szCs w:val="18"/>
              </w:rPr>
            </w:pPr>
            <w:r w:rsidRPr="000406DF">
              <w:rPr>
                <w:rFonts w:ascii="Arial" w:hAnsi="Arial" w:cs="Arial"/>
                <w:sz w:val="18"/>
                <w:szCs w:val="18"/>
              </w:rPr>
              <w:t xml:space="preserve">Erich Gamma, Richard Helm, Ralph Johnson, John </w:t>
            </w:r>
            <w:proofErr w:type="spellStart"/>
            <w:r w:rsidRPr="000406DF">
              <w:rPr>
                <w:rFonts w:ascii="Arial" w:hAnsi="Arial" w:cs="Arial"/>
                <w:sz w:val="18"/>
                <w:szCs w:val="18"/>
              </w:rPr>
              <w:t>Vlissides</w:t>
            </w:r>
            <w:proofErr w:type="spellEnd"/>
            <w:r w:rsidRPr="000406DF">
              <w:rPr>
                <w:rFonts w:ascii="Arial" w:hAnsi="Arial" w:cs="Arial"/>
                <w:sz w:val="18"/>
                <w:szCs w:val="18"/>
              </w:rPr>
              <w:t xml:space="preserve">, Grady </w:t>
            </w:r>
            <w:proofErr w:type="spellStart"/>
            <w:r w:rsidRPr="000406DF">
              <w:rPr>
                <w:rFonts w:ascii="Arial" w:hAnsi="Arial" w:cs="Arial"/>
                <w:sz w:val="18"/>
                <w:szCs w:val="18"/>
              </w:rPr>
              <w:t>Booch</w:t>
            </w:r>
            <w:proofErr w:type="spellEnd"/>
          </w:p>
        </w:tc>
        <w:tc>
          <w:tcPr>
            <w:tcW w:w="148" w:type="pct"/>
          </w:tcPr>
          <w:p w14:paraId="434E7C80" w14:textId="77777777" w:rsidR="002E3C27" w:rsidRPr="008D7EFE" w:rsidRDefault="002E3C27" w:rsidP="001C3606">
            <w:pPr>
              <w:suppressAutoHyphens/>
              <w:jc w:val="both"/>
              <w:rPr>
                <w:rFonts w:ascii="Arial" w:hAnsi="Arial" w:cs="Arial"/>
                <w:sz w:val="18"/>
                <w:szCs w:val="18"/>
              </w:rPr>
            </w:pPr>
            <w:r w:rsidRPr="008D7EFE">
              <w:rPr>
                <w:rFonts w:ascii="Arial" w:hAnsi="Arial" w:cs="Arial"/>
                <w:sz w:val="18"/>
                <w:szCs w:val="18"/>
              </w:rPr>
              <w:t>:</w:t>
            </w:r>
          </w:p>
        </w:tc>
        <w:tc>
          <w:tcPr>
            <w:tcW w:w="3177" w:type="pct"/>
          </w:tcPr>
          <w:p w14:paraId="350B1730" w14:textId="77777777" w:rsidR="002E3C27" w:rsidRPr="004B6303" w:rsidRDefault="002E3C27" w:rsidP="001C3606">
            <w:pPr>
              <w:suppressAutoHyphens/>
              <w:jc w:val="both"/>
              <w:rPr>
                <w:rFonts w:ascii="Arial" w:hAnsi="Arial" w:cs="Arial"/>
                <w:b/>
                <w:bCs/>
                <w:sz w:val="18"/>
                <w:szCs w:val="18"/>
              </w:rPr>
            </w:pPr>
            <w:r w:rsidRPr="004B6303">
              <w:rPr>
                <w:rFonts w:ascii="Arial" w:hAnsi="Arial" w:cs="Arial"/>
                <w:b/>
                <w:bCs/>
                <w:sz w:val="18"/>
                <w:szCs w:val="18"/>
              </w:rPr>
              <w:t>Design Patterns: Elements of Reusable Object-Oriented Software</w:t>
            </w:r>
            <w:r>
              <w:rPr>
                <w:rFonts w:ascii="Arial" w:hAnsi="Arial" w:cs="Arial"/>
                <w:b/>
                <w:bCs/>
                <w:sz w:val="18"/>
                <w:szCs w:val="18"/>
              </w:rPr>
              <w:t xml:space="preserve">, </w:t>
            </w:r>
            <w:r w:rsidRPr="00082FCB">
              <w:rPr>
                <w:rFonts w:ascii="Arial" w:hAnsi="Arial" w:cs="Arial"/>
                <w:i/>
                <w:iCs/>
                <w:sz w:val="18"/>
                <w:szCs w:val="18"/>
              </w:rPr>
              <w:t>Addison-Wesley Professional</w:t>
            </w:r>
          </w:p>
        </w:tc>
      </w:tr>
    </w:tbl>
    <w:p w14:paraId="67E87807" w14:textId="77777777" w:rsidR="002E3C27" w:rsidRDefault="002E3C27" w:rsidP="002E3C27">
      <w:pPr>
        <w:jc w:val="both"/>
        <w:rPr>
          <w:rFonts w:ascii="Arial" w:hAnsi="Arial" w:cs="Arial"/>
          <w:sz w:val="18"/>
          <w:szCs w:val="18"/>
        </w:rPr>
      </w:pPr>
    </w:p>
    <w:p w14:paraId="5C518101" w14:textId="77777777" w:rsidR="002E3C27" w:rsidRPr="008D7EFE" w:rsidRDefault="002E3C27" w:rsidP="002E3C27">
      <w:pPr>
        <w:jc w:val="both"/>
        <w:rPr>
          <w:rFonts w:ascii="Arial" w:hAnsi="Arial" w:cs="Arial"/>
          <w:sz w:val="18"/>
          <w:szCs w:val="18"/>
        </w:rPr>
      </w:pPr>
    </w:p>
    <w:p w14:paraId="3DCEE2BF" w14:textId="77777777" w:rsidR="002E3C27" w:rsidRPr="001B0EA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B0EA7">
        <w:rPr>
          <w:rFonts w:ascii="Arial" w:hAnsi="Arial" w:cs="Arial"/>
          <w:b/>
          <w:bCs/>
          <w:iCs/>
          <w:sz w:val="18"/>
          <w:szCs w:val="18"/>
        </w:rPr>
        <w:t>CSE4122: Object Oriented Design and Design Patterns Lab</w:t>
      </w:r>
    </w:p>
    <w:p w14:paraId="44DD9BFE" w14:textId="77777777" w:rsidR="002E3C27" w:rsidRPr="001B0EA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B0EA7">
        <w:rPr>
          <w:rFonts w:ascii="Arial" w:hAnsi="Arial" w:cs="Arial"/>
          <w:b/>
          <w:bCs/>
          <w:iCs/>
          <w:sz w:val="18"/>
          <w:szCs w:val="18"/>
        </w:rPr>
        <w:t xml:space="preserve">Credits: </w:t>
      </w:r>
      <w:r w:rsidRPr="001B0EA7">
        <w:rPr>
          <w:rFonts w:ascii="Arial" w:hAnsi="Arial" w:cs="Arial"/>
          <w:iCs/>
          <w:sz w:val="18"/>
          <w:szCs w:val="18"/>
        </w:rPr>
        <w:t xml:space="preserve">1 </w:t>
      </w:r>
      <w:r w:rsidRPr="001B0EA7">
        <w:rPr>
          <w:rFonts w:ascii="Arial" w:hAnsi="Arial" w:cs="Arial"/>
          <w:b/>
          <w:bCs/>
          <w:iCs/>
          <w:sz w:val="18"/>
          <w:szCs w:val="18"/>
        </w:rPr>
        <w:t xml:space="preserve">Contact Hours: </w:t>
      </w:r>
      <w:r w:rsidRPr="001B0EA7">
        <w:rPr>
          <w:rFonts w:ascii="Arial" w:hAnsi="Arial" w:cs="Arial"/>
          <w:iCs/>
          <w:sz w:val="18"/>
          <w:szCs w:val="18"/>
        </w:rPr>
        <w:t>26</w:t>
      </w:r>
    </w:p>
    <w:p w14:paraId="04B63A9D" w14:textId="77777777" w:rsidR="002E3C27" w:rsidRPr="001B0EA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B0EA7">
        <w:rPr>
          <w:rFonts w:ascii="Arial" w:hAnsi="Arial" w:cs="Arial"/>
          <w:b/>
          <w:bCs/>
          <w:iCs/>
          <w:sz w:val="18"/>
          <w:szCs w:val="18"/>
        </w:rPr>
        <w:t xml:space="preserve">Year: </w:t>
      </w:r>
      <w:r w:rsidRPr="001B0EA7">
        <w:rPr>
          <w:rFonts w:ascii="Arial" w:hAnsi="Arial" w:cs="Arial"/>
          <w:iCs/>
          <w:sz w:val="18"/>
          <w:szCs w:val="18"/>
        </w:rPr>
        <w:t>Fourth</w:t>
      </w:r>
      <w:r w:rsidRPr="001B0EA7">
        <w:rPr>
          <w:rFonts w:ascii="Arial" w:hAnsi="Arial" w:cs="Arial"/>
          <w:b/>
          <w:bCs/>
          <w:iCs/>
          <w:sz w:val="18"/>
          <w:szCs w:val="18"/>
        </w:rPr>
        <w:t xml:space="preserve"> Semester: </w:t>
      </w:r>
      <w:r w:rsidRPr="001B0EA7">
        <w:rPr>
          <w:rFonts w:ascii="Arial" w:hAnsi="Arial" w:cs="Arial"/>
          <w:iCs/>
          <w:sz w:val="18"/>
          <w:szCs w:val="18"/>
        </w:rPr>
        <w:t>Odd</w:t>
      </w:r>
    </w:p>
    <w:p w14:paraId="5DF35C9E" w14:textId="77777777" w:rsidR="002E3C27" w:rsidRPr="001B0EA7"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B0EA7" w14:paraId="38C46DC1" w14:textId="77777777" w:rsidTr="001C3606">
        <w:trPr>
          <w:jc w:val="center"/>
        </w:trPr>
        <w:tc>
          <w:tcPr>
            <w:tcW w:w="1439" w:type="dxa"/>
          </w:tcPr>
          <w:p w14:paraId="5C351375" w14:textId="77777777" w:rsidR="002E3C27" w:rsidRPr="001B0EA7" w:rsidRDefault="002E3C27" w:rsidP="001C3606">
            <w:pPr>
              <w:rPr>
                <w:rFonts w:ascii="Arial" w:hAnsi="Arial" w:cs="Arial"/>
                <w:b/>
                <w:bCs/>
                <w:sz w:val="18"/>
                <w:szCs w:val="18"/>
              </w:rPr>
            </w:pPr>
            <w:r w:rsidRPr="001B0EA7">
              <w:rPr>
                <w:rFonts w:ascii="Arial" w:hAnsi="Arial" w:cs="Arial"/>
                <w:b/>
                <w:sz w:val="18"/>
                <w:szCs w:val="18"/>
              </w:rPr>
              <w:t>Prerequisite:</w:t>
            </w:r>
          </w:p>
        </w:tc>
        <w:tc>
          <w:tcPr>
            <w:tcW w:w="7741" w:type="dxa"/>
          </w:tcPr>
          <w:p w14:paraId="7B384538" w14:textId="77777777" w:rsidR="002E3C27" w:rsidRPr="001B0EA7" w:rsidRDefault="002E3C27" w:rsidP="001C3606">
            <w:pPr>
              <w:rPr>
                <w:rFonts w:ascii="Arial" w:hAnsi="Arial" w:cs="Arial"/>
                <w:iCs/>
                <w:sz w:val="18"/>
                <w:szCs w:val="18"/>
              </w:rPr>
            </w:pPr>
            <w:r w:rsidRPr="001B0EA7">
              <w:rPr>
                <w:rFonts w:ascii="Arial" w:hAnsi="Arial" w:cs="Arial"/>
                <w:sz w:val="18"/>
                <w:szCs w:val="18"/>
              </w:rPr>
              <w:t>CSE1222: Object Oriented Programming Lab</w:t>
            </w:r>
          </w:p>
        </w:tc>
      </w:tr>
      <w:tr w:rsidR="002E3C27" w:rsidRPr="001B0EA7" w14:paraId="7782BC22" w14:textId="77777777" w:rsidTr="001C3606">
        <w:trPr>
          <w:jc w:val="center"/>
        </w:trPr>
        <w:tc>
          <w:tcPr>
            <w:tcW w:w="1439" w:type="dxa"/>
          </w:tcPr>
          <w:p w14:paraId="62B35B0E" w14:textId="77777777" w:rsidR="002E3C27" w:rsidRPr="001B0EA7" w:rsidRDefault="002E3C27" w:rsidP="001C3606">
            <w:pPr>
              <w:rPr>
                <w:rFonts w:ascii="Arial" w:hAnsi="Arial" w:cs="Arial"/>
                <w:b/>
                <w:sz w:val="18"/>
                <w:szCs w:val="18"/>
              </w:rPr>
            </w:pPr>
            <w:r w:rsidRPr="001B0EA7">
              <w:rPr>
                <w:rFonts w:ascii="Arial" w:hAnsi="Arial" w:cs="Arial"/>
                <w:b/>
                <w:sz w:val="18"/>
                <w:szCs w:val="18"/>
              </w:rPr>
              <w:t>Course Type</w:t>
            </w:r>
          </w:p>
        </w:tc>
        <w:tc>
          <w:tcPr>
            <w:tcW w:w="7741" w:type="dxa"/>
          </w:tcPr>
          <w:p w14:paraId="15B90F0A" w14:textId="77777777" w:rsidR="002E3C27" w:rsidRPr="001B0EA7" w:rsidRDefault="00000000" w:rsidP="001C3606">
            <w:pPr>
              <w:rPr>
                <w:rFonts w:ascii="Arial" w:hAnsi="Arial" w:cs="Arial"/>
                <w:iCs/>
                <w:sz w:val="18"/>
                <w:szCs w:val="18"/>
              </w:rPr>
            </w:pPr>
            <w:sdt>
              <w:sdtPr>
                <w:rPr>
                  <w:rFonts w:ascii="Arial" w:hAnsi="Arial" w:cs="Arial"/>
                  <w:iCs/>
                  <w:sz w:val="18"/>
                  <w:szCs w:val="18"/>
                </w:rPr>
                <w:id w:val="-590000814"/>
              </w:sdtPr>
              <w:sdtContent>
                <w:r w:rsidR="002E3C27" w:rsidRPr="001B0EA7">
                  <w:rPr>
                    <w:rFonts w:ascii="MS Gothic" w:eastAsia="MS Gothic" w:hAnsi="MS Gothic" w:cs="MS Gothic" w:hint="eastAsia"/>
                    <w:iCs/>
                    <w:sz w:val="18"/>
                    <w:szCs w:val="18"/>
                  </w:rPr>
                  <w:t>☒</w:t>
                </w:r>
              </w:sdtContent>
            </w:sdt>
            <w:r w:rsidR="002E3C27" w:rsidRPr="001B0EA7">
              <w:rPr>
                <w:rFonts w:ascii="Arial" w:hAnsi="Arial" w:cs="Arial"/>
                <w:iCs/>
                <w:sz w:val="18"/>
                <w:szCs w:val="18"/>
              </w:rPr>
              <w:t xml:space="preserve"> Theory         </w:t>
            </w:r>
            <w:sdt>
              <w:sdtPr>
                <w:rPr>
                  <w:rFonts w:ascii="Arial" w:hAnsi="Arial" w:cs="Arial"/>
                  <w:iCs/>
                  <w:sz w:val="18"/>
                  <w:szCs w:val="18"/>
                </w:rPr>
                <w:id w:val="-1592457278"/>
              </w:sdtPr>
              <w:sdtContent>
                <w:r w:rsidR="002E3C27" w:rsidRPr="001B0EA7">
                  <w:rPr>
                    <w:rFonts w:ascii="MS Gothic" w:eastAsia="MS Gothic" w:hAnsi="MS Gothic" w:cs="MS Gothic" w:hint="eastAsia"/>
                    <w:iCs/>
                    <w:sz w:val="18"/>
                    <w:szCs w:val="18"/>
                  </w:rPr>
                  <w:t>☐</w:t>
                </w:r>
              </w:sdtContent>
            </w:sdt>
            <w:r w:rsidR="002E3C27" w:rsidRPr="001B0EA7">
              <w:rPr>
                <w:rFonts w:ascii="Arial" w:hAnsi="Arial" w:cs="Arial"/>
                <w:iCs/>
                <w:sz w:val="18"/>
                <w:szCs w:val="18"/>
              </w:rPr>
              <w:t xml:space="preserve">  Laboratory work         </w:t>
            </w:r>
            <w:sdt>
              <w:sdtPr>
                <w:rPr>
                  <w:rFonts w:ascii="Arial" w:hAnsi="Arial" w:cs="Arial"/>
                  <w:iCs/>
                  <w:sz w:val="18"/>
                  <w:szCs w:val="18"/>
                </w:rPr>
                <w:id w:val="-523861929"/>
              </w:sdtPr>
              <w:sdtContent>
                <w:r w:rsidR="002E3C27" w:rsidRPr="001B0EA7">
                  <w:rPr>
                    <w:rFonts w:ascii="MS Gothic" w:eastAsia="MS Gothic" w:hAnsi="MS Gothic" w:cs="MS Gothic" w:hint="eastAsia"/>
                    <w:iCs/>
                    <w:sz w:val="18"/>
                    <w:szCs w:val="18"/>
                  </w:rPr>
                  <w:t>☐</w:t>
                </w:r>
              </w:sdtContent>
            </w:sdt>
            <w:r w:rsidR="002E3C27" w:rsidRPr="001B0EA7">
              <w:rPr>
                <w:rFonts w:ascii="Arial" w:hAnsi="Arial" w:cs="Arial"/>
                <w:iCs/>
                <w:sz w:val="18"/>
                <w:szCs w:val="18"/>
              </w:rPr>
              <w:t xml:space="preserve">  Project work      </w:t>
            </w:r>
            <w:sdt>
              <w:sdtPr>
                <w:rPr>
                  <w:rFonts w:ascii="Arial" w:hAnsi="Arial" w:cs="Arial"/>
                  <w:iCs/>
                  <w:sz w:val="18"/>
                  <w:szCs w:val="18"/>
                </w:rPr>
                <w:id w:val="-750346898"/>
              </w:sdtPr>
              <w:sdtContent>
                <w:r w:rsidR="002E3C27" w:rsidRPr="001B0EA7">
                  <w:rPr>
                    <w:rFonts w:ascii="MS Gothic" w:eastAsia="MS Gothic" w:hAnsi="MS Gothic" w:cs="MS Gothic" w:hint="eastAsia"/>
                    <w:iCs/>
                    <w:sz w:val="18"/>
                    <w:szCs w:val="18"/>
                  </w:rPr>
                  <w:t>☐</w:t>
                </w:r>
              </w:sdtContent>
            </w:sdt>
            <w:r w:rsidR="002E3C27" w:rsidRPr="001B0EA7">
              <w:rPr>
                <w:rFonts w:ascii="Arial" w:hAnsi="Arial" w:cs="Arial"/>
                <w:iCs/>
                <w:sz w:val="18"/>
                <w:szCs w:val="18"/>
              </w:rPr>
              <w:t xml:space="preserve">  Viva Voce                    </w:t>
            </w:r>
          </w:p>
        </w:tc>
      </w:tr>
      <w:tr w:rsidR="002E3C27" w:rsidRPr="001B0EA7" w14:paraId="403875D6" w14:textId="77777777" w:rsidTr="001C3606">
        <w:trPr>
          <w:trHeight w:val="238"/>
          <w:jc w:val="center"/>
        </w:trPr>
        <w:tc>
          <w:tcPr>
            <w:tcW w:w="1439" w:type="dxa"/>
          </w:tcPr>
          <w:p w14:paraId="6D786BD2" w14:textId="77777777" w:rsidR="002E3C27" w:rsidRPr="001B0EA7" w:rsidRDefault="002E3C27" w:rsidP="001C3606">
            <w:pPr>
              <w:ind w:left="2160" w:hanging="2160"/>
              <w:rPr>
                <w:rFonts w:ascii="Arial" w:hAnsi="Arial" w:cs="Arial"/>
                <w:b/>
                <w:bCs/>
                <w:sz w:val="18"/>
                <w:szCs w:val="18"/>
              </w:rPr>
            </w:pPr>
            <w:r w:rsidRPr="001B0EA7">
              <w:rPr>
                <w:rFonts w:ascii="Arial" w:hAnsi="Arial" w:cs="Arial"/>
                <w:b/>
                <w:bCs/>
                <w:sz w:val="18"/>
                <w:szCs w:val="18"/>
              </w:rPr>
              <w:t>Motivation</w:t>
            </w:r>
          </w:p>
        </w:tc>
        <w:tc>
          <w:tcPr>
            <w:tcW w:w="7741" w:type="dxa"/>
          </w:tcPr>
          <w:p w14:paraId="3FCD40B7" w14:textId="77777777" w:rsidR="002E3C27" w:rsidRPr="001B0EA7" w:rsidRDefault="002E3C27" w:rsidP="001C3606">
            <w:pPr>
              <w:rPr>
                <w:rFonts w:ascii="Arial" w:hAnsi="Arial" w:cs="Arial"/>
                <w:iCs/>
                <w:sz w:val="18"/>
                <w:szCs w:val="18"/>
              </w:rPr>
            </w:pPr>
            <w:r w:rsidRPr="001B0EA7">
              <w:rPr>
                <w:rFonts w:ascii="Arial" w:hAnsi="Arial" w:cs="Arial"/>
                <w:iCs/>
                <w:sz w:val="18"/>
                <w:szCs w:val="18"/>
              </w:rPr>
              <w:t>You will implement how to create modular, flexible, and reusable software, by applying object-oriented design principles and guidelines and create interactive applications by incorporating design patterns.</w:t>
            </w:r>
          </w:p>
        </w:tc>
      </w:tr>
      <w:tr w:rsidR="002E3C27" w:rsidRPr="001B0EA7" w14:paraId="0A0B8D50" w14:textId="77777777" w:rsidTr="001C3606">
        <w:trPr>
          <w:trHeight w:val="238"/>
          <w:jc w:val="center"/>
        </w:trPr>
        <w:tc>
          <w:tcPr>
            <w:tcW w:w="9180" w:type="dxa"/>
            <w:gridSpan w:val="2"/>
          </w:tcPr>
          <w:p w14:paraId="510D65E9" w14:textId="77777777" w:rsidR="002E3C27" w:rsidRPr="001B0EA7" w:rsidRDefault="002E3C27" w:rsidP="001C3606">
            <w:pPr>
              <w:jc w:val="both"/>
              <w:rPr>
                <w:rFonts w:ascii="Arial" w:hAnsi="Arial" w:cs="Arial"/>
                <w:iCs/>
                <w:sz w:val="18"/>
                <w:szCs w:val="18"/>
              </w:rPr>
            </w:pPr>
            <w:r w:rsidRPr="001B0EA7">
              <w:rPr>
                <w:rFonts w:ascii="Arial" w:hAnsi="Arial" w:cs="Arial"/>
                <w:b/>
                <w:bCs/>
                <w:sz w:val="18"/>
                <w:szCs w:val="18"/>
              </w:rPr>
              <w:t xml:space="preserve">Course Objective: </w:t>
            </w:r>
            <w:r w:rsidRPr="001B0EA7">
              <w:rPr>
                <w:rFonts w:ascii="Arial" w:hAnsi="Arial" w:cs="Arial"/>
                <w:sz w:val="18"/>
                <w:szCs w:val="18"/>
              </w:rPr>
              <w:t>This laboratory course takes Java beginners to the next level by covering object-oriented analysis and design. Students will discover how to create modular, flexible, and reusable software, by applying object-oriented design principles and guidelines. And, they will be able to communicate these designs in a visual notation known as Unified Modelling Language (UML). And the second part of this course extends object-oriented analysis and design by incorporating design patterns to create interactive applications. Through a survey of established design patterns, you will gain a foundation for more complex software applications. Finally, students will identify problematic software designs by referencing a catalog of code smells.</w:t>
            </w:r>
          </w:p>
        </w:tc>
      </w:tr>
    </w:tbl>
    <w:p w14:paraId="7838FE97" w14:textId="77777777" w:rsidR="002E3C27" w:rsidRPr="001B0EA7" w:rsidRDefault="002E3C27" w:rsidP="002E3C27">
      <w:pPr>
        <w:rPr>
          <w:rFonts w:ascii="Arial" w:hAnsi="Arial" w:cs="Arial"/>
          <w:sz w:val="18"/>
          <w:szCs w:val="18"/>
        </w:rPr>
      </w:pPr>
    </w:p>
    <w:p w14:paraId="3D8BE077" w14:textId="77777777" w:rsidR="002E3C27" w:rsidRPr="001B0EA7" w:rsidRDefault="002E3C27" w:rsidP="002E3C27">
      <w:pPr>
        <w:autoSpaceDE w:val="0"/>
        <w:autoSpaceDN w:val="0"/>
        <w:adjustRightInd w:val="0"/>
        <w:jc w:val="center"/>
        <w:rPr>
          <w:rFonts w:ascii="Arial" w:hAnsi="Arial" w:cs="Arial"/>
          <w:b/>
          <w:color w:val="000000" w:themeColor="text1"/>
          <w:sz w:val="18"/>
          <w:szCs w:val="18"/>
        </w:rPr>
      </w:pPr>
      <w:r w:rsidRPr="001B0EA7">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2E3C27" w:rsidRPr="001B0EA7" w14:paraId="2EE9118F" w14:textId="77777777" w:rsidTr="001C3606">
        <w:trPr>
          <w:trHeight w:val="877"/>
          <w:jc w:val="center"/>
        </w:trPr>
        <w:tc>
          <w:tcPr>
            <w:tcW w:w="646" w:type="dxa"/>
            <w:vAlign w:val="center"/>
          </w:tcPr>
          <w:p w14:paraId="3A2F0794"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CO No.</w:t>
            </w:r>
          </w:p>
        </w:tc>
        <w:tc>
          <w:tcPr>
            <w:tcW w:w="1534" w:type="dxa"/>
            <w:vAlign w:val="center"/>
          </w:tcPr>
          <w:p w14:paraId="39428425"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CO Statement</w:t>
            </w:r>
          </w:p>
        </w:tc>
        <w:tc>
          <w:tcPr>
            <w:tcW w:w="2585" w:type="dxa"/>
            <w:vAlign w:val="center"/>
          </w:tcPr>
          <w:p w14:paraId="47D44EF1"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Corresponding PO</w:t>
            </w:r>
          </w:p>
        </w:tc>
        <w:tc>
          <w:tcPr>
            <w:tcW w:w="1051" w:type="dxa"/>
            <w:vAlign w:val="center"/>
          </w:tcPr>
          <w:p w14:paraId="36E542AD"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Domain / level of learning taxonomy</w:t>
            </w:r>
          </w:p>
        </w:tc>
        <w:tc>
          <w:tcPr>
            <w:tcW w:w="1747" w:type="dxa"/>
            <w:vAlign w:val="center"/>
          </w:tcPr>
          <w:p w14:paraId="143BB97F"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Delivery methods and activities</w:t>
            </w:r>
          </w:p>
        </w:tc>
        <w:tc>
          <w:tcPr>
            <w:tcW w:w="1612" w:type="dxa"/>
            <w:vAlign w:val="center"/>
          </w:tcPr>
          <w:p w14:paraId="5247FE06"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Assessment tools</w:t>
            </w:r>
          </w:p>
        </w:tc>
      </w:tr>
      <w:tr w:rsidR="002E3C27" w:rsidRPr="001B0EA7" w14:paraId="25B11C5E" w14:textId="77777777" w:rsidTr="001C3606">
        <w:trPr>
          <w:trHeight w:val="1646"/>
          <w:jc w:val="center"/>
        </w:trPr>
        <w:tc>
          <w:tcPr>
            <w:tcW w:w="646" w:type="dxa"/>
            <w:vAlign w:val="center"/>
          </w:tcPr>
          <w:p w14:paraId="3E536B93"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CO1</w:t>
            </w:r>
          </w:p>
        </w:tc>
        <w:tc>
          <w:tcPr>
            <w:tcW w:w="1534" w:type="dxa"/>
            <w:vAlign w:val="center"/>
          </w:tcPr>
          <w:p w14:paraId="2152AAF7" w14:textId="77777777" w:rsidR="002E3C27" w:rsidRPr="001B0EA7" w:rsidRDefault="002E3C27" w:rsidP="001C3606">
            <w:pPr>
              <w:autoSpaceDE w:val="0"/>
              <w:autoSpaceDN w:val="0"/>
              <w:adjustRightInd w:val="0"/>
              <w:jc w:val="center"/>
              <w:rPr>
                <w:rFonts w:ascii="Arial" w:hAnsi="Arial" w:cs="Arial"/>
                <w:b/>
                <w:bCs/>
                <w:color w:val="000000" w:themeColor="text1"/>
                <w:sz w:val="18"/>
                <w:szCs w:val="18"/>
              </w:rPr>
            </w:pPr>
            <w:r w:rsidRPr="007830BE">
              <w:rPr>
                <w:rFonts w:ascii="Arial" w:hAnsi="Arial" w:cs="Arial"/>
                <w:color w:val="000000" w:themeColor="text1"/>
                <w:sz w:val="18"/>
                <w:szCs w:val="18"/>
              </w:rPr>
              <w:t>To</w:t>
            </w:r>
            <w:r>
              <w:rPr>
                <w:rFonts w:ascii="Arial" w:hAnsi="Arial" w:cs="Arial"/>
                <w:b/>
                <w:bCs/>
                <w:color w:val="000000" w:themeColor="text1"/>
                <w:sz w:val="18"/>
                <w:szCs w:val="18"/>
              </w:rPr>
              <w:t xml:space="preserve"> </w:t>
            </w:r>
            <w:r w:rsidRPr="001B0EA7">
              <w:rPr>
                <w:rFonts w:ascii="Arial" w:hAnsi="Arial" w:cs="Arial"/>
                <w:b/>
                <w:bCs/>
                <w:color w:val="000000" w:themeColor="text1"/>
                <w:sz w:val="18"/>
                <w:szCs w:val="18"/>
              </w:rPr>
              <w:t>Generate</w:t>
            </w:r>
          </w:p>
          <w:p w14:paraId="7B7580EC" w14:textId="77777777" w:rsidR="002E3C27" w:rsidRPr="001B0EA7" w:rsidRDefault="002E3C27" w:rsidP="001C3606">
            <w:pPr>
              <w:autoSpaceDE w:val="0"/>
              <w:autoSpaceDN w:val="0"/>
              <w:adjustRightInd w:val="0"/>
              <w:jc w:val="center"/>
              <w:rPr>
                <w:rFonts w:ascii="Arial" w:hAnsi="Arial" w:cs="Arial"/>
                <w:bCs/>
                <w:color w:val="000000" w:themeColor="text1"/>
                <w:sz w:val="18"/>
                <w:szCs w:val="18"/>
              </w:rPr>
            </w:pPr>
            <w:r w:rsidRPr="001B0EA7">
              <w:rPr>
                <w:rFonts w:ascii="Arial" w:hAnsi="Arial" w:cs="Arial"/>
                <w:bCs/>
                <w:color w:val="000000" w:themeColor="text1"/>
                <w:sz w:val="18"/>
                <w:szCs w:val="18"/>
              </w:rPr>
              <w:t>UML diagram for different components of a software</w:t>
            </w:r>
          </w:p>
          <w:p w14:paraId="65DFCA9A" w14:textId="77777777" w:rsidR="002E3C27" w:rsidRPr="001B0EA7" w:rsidRDefault="002E3C27" w:rsidP="001C3606">
            <w:pPr>
              <w:jc w:val="center"/>
              <w:rPr>
                <w:rFonts w:ascii="Arial" w:eastAsiaTheme="minorHAnsi" w:hAnsi="Arial" w:cs="Arial"/>
                <w:bCs/>
                <w:color w:val="000000" w:themeColor="text1"/>
                <w:sz w:val="18"/>
                <w:szCs w:val="18"/>
              </w:rPr>
            </w:pPr>
          </w:p>
        </w:tc>
        <w:tc>
          <w:tcPr>
            <w:tcW w:w="2585" w:type="dxa"/>
            <w:vAlign w:val="center"/>
          </w:tcPr>
          <w:p w14:paraId="556C734D" w14:textId="77777777" w:rsidR="002E3C27" w:rsidRPr="001B0EA7" w:rsidRDefault="002E3C27" w:rsidP="001C3606">
            <w:pPr>
              <w:pStyle w:val="ListParagraph"/>
              <w:spacing w:after="0" w:line="240" w:lineRule="auto"/>
              <w:ind w:left="0"/>
              <w:jc w:val="center"/>
              <w:rPr>
                <w:rFonts w:ascii="Arial" w:hAnsi="Arial" w:cs="Arial"/>
                <w:color w:val="000000" w:themeColor="text1"/>
                <w:sz w:val="18"/>
                <w:szCs w:val="18"/>
              </w:rPr>
            </w:pPr>
            <w:r w:rsidRPr="001B0EA7">
              <w:rPr>
                <w:rFonts w:ascii="Arial" w:hAnsi="Arial" w:cs="Arial"/>
                <w:b/>
                <w:bCs/>
                <w:sz w:val="18"/>
                <w:szCs w:val="18"/>
              </w:rPr>
              <w:t>Design/development of solutions:</w:t>
            </w:r>
          </w:p>
          <w:p w14:paraId="3C902664" w14:textId="77777777" w:rsidR="002E3C27" w:rsidRPr="001B0EA7" w:rsidRDefault="002E3C27" w:rsidP="001C3606">
            <w:pPr>
              <w:pStyle w:val="ListParagraph"/>
              <w:spacing w:after="0" w:line="240" w:lineRule="auto"/>
              <w:ind w:left="0"/>
              <w:jc w:val="center"/>
              <w:rPr>
                <w:rFonts w:ascii="Arial" w:hAnsi="Arial" w:cs="Arial"/>
                <w:b/>
                <w:bCs/>
                <w:color w:val="000000" w:themeColor="text1"/>
                <w:sz w:val="18"/>
                <w:szCs w:val="18"/>
              </w:rPr>
            </w:pPr>
            <w:r w:rsidRPr="001B0EA7">
              <w:rPr>
                <w:rFonts w:ascii="Arial" w:hAnsi="Arial" w:cs="Arial"/>
                <w:color w:val="000000" w:themeColor="text1"/>
                <w:sz w:val="18"/>
                <w:szCs w:val="18"/>
              </w:rPr>
              <w:t>(PO3)</w:t>
            </w:r>
          </w:p>
          <w:p w14:paraId="011DA6DE" w14:textId="77777777" w:rsidR="002E3C27" w:rsidRPr="001B0EA7" w:rsidRDefault="002E3C27" w:rsidP="001C3606">
            <w:pPr>
              <w:pStyle w:val="ListParagraph"/>
              <w:spacing w:after="0" w:line="240" w:lineRule="auto"/>
              <w:ind w:left="0"/>
              <w:jc w:val="center"/>
              <w:rPr>
                <w:rFonts w:ascii="Arial" w:hAnsi="Arial" w:cs="Arial"/>
                <w:b/>
                <w:bCs/>
                <w:color w:val="000000" w:themeColor="text1"/>
                <w:sz w:val="18"/>
                <w:szCs w:val="18"/>
              </w:rPr>
            </w:pPr>
          </w:p>
        </w:tc>
        <w:tc>
          <w:tcPr>
            <w:tcW w:w="1051" w:type="dxa"/>
            <w:vAlign w:val="center"/>
          </w:tcPr>
          <w:p w14:paraId="699752A3"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Cognitive domain – level 5</w:t>
            </w:r>
          </w:p>
        </w:tc>
        <w:tc>
          <w:tcPr>
            <w:tcW w:w="1747" w:type="dxa"/>
            <w:vAlign w:val="center"/>
          </w:tcPr>
          <w:p w14:paraId="6D4A15B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679723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4E2F5B3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927861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9CAB86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896268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4110169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849258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13F5EEC" w14:textId="77777777" w:rsidR="002E3C27" w:rsidRPr="001B0EA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09839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172942D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263908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4F5703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606424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6DFE15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674047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5D40F1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846385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3353820E" w14:textId="77777777" w:rsidR="002E3C27" w:rsidRPr="001B0EA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1727278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B0EA7" w14:paraId="19EDD195" w14:textId="77777777" w:rsidTr="001C3606">
        <w:trPr>
          <w:trHeight w:val="1583"/>
          <w:jc w:val="center"/>
        </w:trPr>
        <w:tc>
          <w:tcPr>
            <w:tcW w:w="646" w:type="dxa"/>
            <w:vAlign w:val="center"/>
          </w:tcPr>
          <w:p w14:paraId="169A0E5A"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CO2</w:t>
            </w:r>
          </w:p>
        </w:tc>
        <w:tc>
          <w:tcPr>
            <w:tcW w:w="1534" w:type="dxa"/>
            <w:vAlign w:val="center"/>
          </w:tcPr>
          <w:p w14:paraId="2F25621F" w14:textId="77777777" w:rsidR="002E3C27" w:rsidRPr="001B0EA7" w:rsidRDefault="002E3C27" w:rsidP="001C3606">
            <w:pPr>
              <w:autoSpaceDE w:val="0"/>
              <w:autoSpaceDN w:val="0"/>
              <w:adjustRightInd w:val="0"/>
              <w:jc w:val="center"/>
              <w:rPr>
                <w:rFonts w:ascii="Arial" w:hAnsi="Arial" w:cs="Arial"/>
                <w:bCs/>
                <w:color w:val="000000" w:themeColor="text1"/>
                <w:sz w:val="18"/>
                <w:szCs w:val="18"/>
              </w:rPr>
            </w:pPr>
            <w:r w:rsidRPr="007830BE">
              <w:rPr>
                <w:rFonts w:ascii="Arial" w:hAnsi="Arial" w:cs="Arial"/>
                <w:bCs/>
                <w:color w:val="000000" w:themeColor="text1"/>
                <w:sz w:val="18"/>
                <w:szCs w:val="18"/>
              </w:rPr>
              <w:t>To</w:t>
            </w:r>
            <w:r>
              <w:rPr>
                <w:rFonts w:ascii="Arial" w:hAnsi="Arial" w:cs="Arial"/>
                <w:b/>
                <w:color w:val="000000" w:themeColor="text1"/>
                <w:sz w:val="18"/>
                <w:szCs w:val="18"/>
              </w:rPr>
              <w:t xml:space="preserve"> </w:t>
            </w:r>
            <w:r w:rsidRPr="001B0EA7">
              <w:rPr>
                <w:rFonts w:ascii="Arial" w:hAnsi="Arial" w:cs="Arial"/>
                <w:b/>
                <w:color w:val="000000" w:themeColor="text1"/>
                <w:sz w:val="18"/>
                <w:szCs w:val="18"/>
              </w:rPr>
              <w:t>Breakdown</w:t>
            </w:r>
            <w:r w:rsidRPr="001B0EA7">
              <w:rPr>
                <w:rFonts w:ascii="Arial" w:hAnsi="Arial" w:cs="Arial"/>
                <w:bCs/>
                <w:color w:val="000000" w:themeColor="text1"/>
                <w:sz w:val="18"/>
                <w:szCs w:val="18"/>
              </w:rPr>
              <w:t xml:space="preserve"> existing software and rewrite with appropriate design pattern</w:t>
            </w:r>
          </w:p>
        </w:tc>
        <w:tc>
          <w:tcPr>
            <w:tcW w:w="2585" w:type="dxa"/>
            <w:vAlign w:val="center"/>
          </w:tcPr>
          <w:p w14:paraId="4832076B" w14:textId="77777777" w:rsidR="002E3C27" w:rsidRPr="001B0EA7" w:rsidRDefault="002E3C27" w:rsidP="001C3606">
            <w:pPr>
              <w:pStyle w:val="ListParagraph"/>
              <w:spacing w:after="0" w:line="240" w:lineRule="auto"/>
              <w:ind w:left="0"/>
              <w:jc w:val="center"/>
              <w:rPr>
                <w:rFonts w:ascii="Arial" w:hAnsi="Arial" w:cs="Arial"/>
                <w:b/>
                <w:bCs/>
                <w:sz w:val="18"/>
                <w:szCs w:val="18"/>
              </w:rPr>
            </w:pPr>
            <w:r w:rsidRPr="001B0EA7">
              <w:rPr>
                <w:rFonts w:ascii="Arial" w:hAnsi="Arial" w:cs="Arial"/>
                <w:b/>
                <w:bCs/>
                <w:sz w:val="18"/>
                <w:szCs w:val="18"/>
              </w:rPr>
              <w:t>Modern tool usage:</w:t>
            </w:r>
          </w:p>
          <w:p w14:paraId="42536AA3" w14:textId="77777777" w:rsidR="002E3C27" w:rsidRPr="001B0EA7" w:rsidRDefault="002E3C27" w:rsidP="001C3606">
            <w:pPr>
              <w:pStyle w:val="ListParagraph"/>
              <w:spacing w:after="0" w:line="240" w:lineRule="auto"/>
              <w:ind w:left="0"/>
              <w:jc w:val="center"/>
              <w:rPr>
                <w:rFonts w:ascii="Arial" w:hAnsi="Arial" w:cs="Arial"/>
                <w:b/>
                <w:bCs/>
                <w:color w:val="000000" w:themeColor="text1"/>
                <w:sz w:val="18"/>
                <w:szCs w:val="18"/>
              </w:rPr>
            </w:pPr>
            <w:r w:rsidRPr="001B0EA7">
              <w:rPr>
                <w:rFonts w:ascii="Arial" w:hAnsi="Arial" w:cs="Arial"/>
                <w:color w:val="000000" w:themeColor="text1"/>
                <w:sz w:val="18"/>
                <w:szCs w:val="18"/>
              </w:rPr>
              <w:t>(PO5)</w:t>
            </w:r>
          </w:p>
        </w:tc>
        <w:tc>
          <w:tcPr>
            <w:tcW w:w="1051" w:type="dxa"/>
            <w:vAlign w:val="center"/>
          </w:tcPr>
          <w:p w14:paraId="152ED618" w14:textId="77777777" w:rsidR="002E3C27" w:rsidRPr="001B0EA7" w:rsidRDefault="002E3C27" w:rsidP="001C3606">
            <w:pPr>
              <w:jc w:val="center"/>
              <w:rPr>
                <w:rFonts w:ascii="Arial" w:hAnsi="Arial" w:cs="Arial"/>
                <w:color w:val="000000" w:themeColor="text1"/>
                <w:sz w:val="18"/>
                <w:szCs w:val="18"/>
              </w:rPr>
            </w:pPr>
            <w:r w:rsidRPr="001B0EA7">
              <w:rPr>
                <w:rFonts w:ascii="Arial" w:hAnsi="Arial" w:cs="Arial"/>
                <w:color w:val="000000" w:themeColor="text1"/>
                <w:sz w:val="18"/>
                <w:szCs w:val="18"/>
              </w:rPr>
              <w:t>Cognitive domain – level 4</w:t>
            </w:r>
          </w:p>
        </w:tc>
        <w:tc>
          <w:tcPr>
            <w:tcW w:w="1747" w:type="dxa"/>
            <w:vAlign w:val="center"/>
          </w:tcPr>
          <w:p w14:paraId="40D8194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860403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3D4DB7D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969833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9929C2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7529509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87D775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437252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057D8B0" w14:textId="77777777" w:rsidR="002E3C27" w:rsidRPr="001B0EA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77414122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520A57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096222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5079862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034479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11D370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254558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8D5CB3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245531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CE28AA5" w14:textId="77777777" w:rsidR="002E3C27" w:rsidRPr="001B0EA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657683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538DFB7F" w14:textId="77777777" w:rsidR="002E3C27" w:rsidRPr="001B0EA7"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3"/>
      </w:tblGrid>
      <w:tr w:rsidR="002E3C27" w:rsidRPr="001B0EA7" w14:paraId="188347F9" w14:textId="77777777" w:rsidTr="001C3606">
        <w:trPr>
          <w:jc w:val="center"/>
        </w:trPr>
        <w:tc>
          <w:tcPr>
            <w:tcW w:w="9193" w:type="dxa"/>
          </w:tcPr>
          <w:p w14:paraId="08F62416" w14:textId="77777777" w:rsidR="002E3C27" w:rsidRPr="001B0EA7" w:rsidRDefault="002E3C27" w:rsidP="001C3606">
            <w:pPr>
              <w:rPr>
                <w:rFonts w:ascii="Arial" w:hAnsi="Arial" w:cs="Arial"/>
                <w:b/>
                <w:color w:val="000000" w:themeColor="text1"/>
                <w:sz w:val="18"/>
                <w:szCs w:val="18"/>
              </w:rPr>
            </w:pPr>
            <w:r w:rsidRPr="001B0EA7">
              <w:rPr>
                <w:rFonts w:ascii="Arial" w:hAnsi="Arial" w:cs="Arial"/>
                <w:b/>
                <w:color w:val="000000" w:themeColor="text1"/>
                <w:sz w:val="18"/>
                <w:szCs w:val="18"/>
              </w:rPr>
              <w:t>Assessment and Marks Distribution:</w:t>
            </w:r>
          </w:p>
          <w:p w14:paraId="65D31783"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6E39ED48"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3F50C430" w14:textId="77777777" w:rsidR="002E3C27" w:rsidRPr="001B0EA7" w:rsidRDefault="002E3C27" w:rsidP="001C3606">
            <w:pPr>
              <w:rPr>
                <w:rFonts w:ascii="Arial" w:hAnsi="Arial" w:cs="Arial"/>
                <w:b/>
                <w:color w:val="000000" w:themeColor="text1"/>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1B0EA7" w14:paraId="0D9DE7E2" w14:textId="77777777" w:rsidTr="001C3606">
        <w:trPr>
          <w:jc w:val="center"/>
        </w:trPr>
        <w:tc>
          <w:tcPr>
            <w:tcW w:w="9193" w:type="dxa"/>
          </w:tcPr>
          <w:p w14:paraId="7F6CC976" w14:textId="77777777" w:rsidR="002E3C27" w:rsidRPr="001B0EA7" w:rsidRDefault="002E3C27" w:rsidP="001C3606">
            <w:pPr>
              <w:spacing w:after="120"/>
              <w:rPr>
                <w:rFonts w:ascii="Arial" w:hAnsi="Arial" w:cs="Arial"/>
                <w:b/>
                <w:bCs/>
                <w:iCs/>
                <w:sz w:val="18"/>
                <w:szCs w:val="18"/>
              </w:rPr>
            </w:pPr>
          </w:p>
          <w:p w14:paraId="0B79A1F1" w14:textId="77777777" w:rsidR="002E3C27" w:rsidRPr="001B0EA7" w:rsidRDefault="002E3C27" w:rsidP="001C3606">
            <w:pPr>
              <w:spacing w:after="120"/>
              <w:rPr>
                <w:rFonts w:ascii="Arial" w:hAnsi="Arial" w:cs="Arial"/>
                <w:b/>
                <w:bCs/>
                <w:iCs/>
                <w:sz w:val="18"/>
                <w:szCs w:val="18"/>
              </w:rPr>
            </w:pPr>
            <w:r w:rsidRPr="001B0EA7">
              <w:rPr>
                <w:rFonts w:ascii="Arial" w:hAnsi="Arial" w:cs="Arial"/>
                <w:b/>
                <w:bCs/>
                <w:iCs/>
                <w:sz w:val="18"/>
                <w:szCs w:val="18"/>
              </w:rPr>
              <w:t>Lab Course Contents</w:t>
            </w:r>
            <w:r>
              <w:rPr>
                <w:rFonts w:ascii="Arial" w:hAnsi="Arial" w:cs="Arial"/>
                <w:b/>
                <w:bCs/>
                <w:iCs/>
                <w:sz w:val="18"/>
                <w:szCs w:val="18"/>
              </w:rPr>
              <w:t>/List of Experiments</w:t>
            </w:r>
            <w:r w:rsidRPr="001B0EA7">
              <w:rPr>
                <w:rFonts w:ascii="Arial" w:hAnsi="Arial" w:cs="Arial"/>
                <w:b/>
                <w:bCs/>
                <w:iCs/>
                <w:sz w:val="18"/>
                <w:szCs w:val="18"/>
              </w:rPr>
              <w:t>:</w:t>
            </w:r>
          </w:p>
          <w:p w14:paraId="54464795" w14:textId="77777777" w:rsidR="002E3C27" w:rsidRPr="001B0EA7" w:rsidRDefault="002E3C27" w:rsidP="001C3606">
            <w:pPr>
              <w:pStyle w:val="ListParagraph"/>
              <w:numPr>
                <w:ilvl w:val="0"/>
                <w:numId w:val="34"/>
              </w:numPr>
              <w:spacing w:after="120"/>
              <w:rPr>
                <w:rFonts w:ascii="Arial" w:hAnsi="Arial" w:cs="Arial"/>
                <w:bCs/>
                <w:sz w:val="18"/>
                <w:szCs w:val="18"/>
              </w:rPr>
            </w:pPr>
            <w:r w:rsidRPr="001B0EA7">
              <w:rPr>
                <w:rFonts w:ascii="Arial" w:hAnsi="Arial" w:cs="Arial"/>
                <w:bCs/>
                <w:sz w:val="18"/>
                <w:szCs w:val="18"/>
              </w:rPr>
              <w:t>Draw a UML class diagram of an Object-Oriented model for a given topic</w:t>
            </w:r>
          </w:p>
          <w:p w14:paraId="2734FF57" w14:textId="77777777" w:rsidR="002E3C27" w:rsidRPr="001B0EA7" w:rsidRDefault="002E3C27" w:rsidP="001C3606">
            <w:pPr>
              <w:pStyle w:val="ListParagraph"/>
              <w:numPr>
                <w:ilvl w:val="0"/>
                <w:numId w:val="34"/>
              </w:numPr>
              <w:spacing w:after="120"/>
              <w:rPr>
                <w:rFonts w:ascii="Arial" w:hAnsi="Arial" w:cs="Arial"/>
                <w:bCs/>
                <w:sz w:val="18"/>
                <w:szCs w:val="18"/>
              </w:rPr>
            </w:pPr>
            <w:r w:rsidRPr="001B0EA7">
              <w:rPr>
                <w:rFonts w:ascii="Arial" w:hAnsi="Arial" w:cs="Arial"/>
                <w:bCs/>
                <w:sz w:val="18"/>
                <w:szCs w:val="18"/>
              </w:rPr>
              <w:t>Create a UML sequence diagram that will show your clients how the system’s classes will interact</w:t>
            </w:r>
          </w:p>
          <w:p w14:paraId="373468C6" w14:textId="77777777" w:rsidR="002E3C27" w:rsidRPr="001B0EA7" w:rsidRDefault="002E3C27" w:rsidP="001C3606">
            <w:pPr>
              <w:pStyle w:val="ListParagraph"/>
              <w:numPr>
                <w:ilvl w:val="0"/>
                <w:numId w:val="34"/>
              </w:numPr>
              <w:spacing w:after="120"/>
              <w:rPr>
                <w:rFonts w:ascii="Arial" w:hAnsi="Arial" w:cs="Arial"/>
                <w:bCs/>
                <w:color w:val="FF0000"/>
                <w:sz w:val="18"/>
                <w:szCs w:val="18"/>
              </w:rPr>
            </w:pPr>
            <w:r w:rsidRPr="001B0EA7">
              <w:rPr>
                <w:rFonts w:ascii="Arial" w:hAnsi="Arial" w:cs="Arial"/>
                <w:bCs/>
                <w:sz w:val="18"/>
                <w:szCs w:val="18"/>
              </w:rPr>
              <w:t>Create a UML state diagram to communicate the state of the system.</w:t>
            </w:r>
          </w:p>
          <w:p w14:paraId="70A4484C" w14:textId="77777777" w:rsidR="002E3C27" w:rsidRPr="001B0EA7" w:rsidRDefault="002E3C27" w:rsidP="001C3606">
            <w:pPr>
              <w:pStyle w:val="ListParagraph"/>
              <w:numPr>
                <w:ilvl w:val="0"/>
                <w:numId w:val="34"/>
              </w:numPr>
              <w:spacing w:after="120"/>
              <w:rPr>
                <w:rFonts w:ascii="Arial" w:hAnsi="Arial" w:cs="Arial"/>
                <w:bCs/>
                <w:color w:val="FF0000"/>
                <w:sz w:val="18"/>
                <w:szCs w:val="18"/>
              </w:rPr>
            </w:pPr>
            <w:r w:rsidRPr="001B0EA7">
              <w:rPr>
                <w:rFonts w:ascii="Arial" w:hAnsi="Arial" w:cs="Arial"/>
                <w:bCs/>
                <w:sz w:val="18"/>
                <w:szCs w:val="18"/>
              </w:rPr>
              <w:t>Draw a UML diagram of a full software project</w:t>
            </w:r>
          </w:p>
          <w:p w14:paraId="697679AD" w14:textId="77777777" w:rsidR="002E3C27" w:rsidRPr="001B0EA7" w:rsidRDefault="002E3C27" w:rsidP="001C3606">
            <w:pPr>
              <w:pStyle w:val="ListParagraph"/>
              <w:numPr>
                <w:ilvl w:val="0"/>
                <w:numId w:val="34"/>
              </w:numPr>
              <w:spacing w:after="120"/>
              <w:rPr>
                <w:rFonts w:ascii="Arial" w:hAnsi="Arial" w:cs="Arial"/>
                <w:bCs/>
                <w:color w:val="FF0000"/>
                <w:sz w:val="18"/>
                <w:szCs w:val="18"/>
              </w:rPr>
            </w:pPr>
            <w:r w:rsidRPr="001B0EA7">
              <w:rPr>
                <w:rFonts w:ascii="Arial" w:hAnsi="Arial" w:cs="Arial"/>
                <w:bCs/>
                <w:sz w:val="18"/>
                <w:szCs w:val="18"/>
              </w:rPr>
              <w:t>Rewrite a given program based on a given UML diagram using different Structural Design Pattern</w:t>
            </w:r>
          </w:p>
          <w:p w14:paraId="0126DB9C" w14:textId="77777777" w:rsidR="002E3C27" w:rsidRPr="001B0EA7" w:rsidRDefault="002E3C27" w:rsidP="001C3606">
            <w:pPr>
              <w:pStyle w:val="ListParagraph"/>
              <w:numPr>
                <w:ilvl w:val="0"/>
                <w:numId w:val="34"/>
              </w:numPr>
              <w:spacing w:after="120"/>
              <w:rPr>
                <w:rFonts w:ascii="Arial" w:hAnsi="Arial" w:cs="Arial"/>
                <w:bCs/>
                <w:color w:val="FF0000"/>
                <w:sz w:val="18"/>
                <w:szCs w:val="18"/>
              </w:rPr>
            </w:pPr>
            <w:r w:rsidRPr="001B0EA7">
              <w:rPr>
                <w:rFonts w:ascii="Arial" w:hAnsi="Arial" w:cs="Arial"/>
                <w:bCs/>
                <w:sz w:val="18"/>
                <w:szCs w:val="18"/>
              </w:rPr>
              <w:t>Write program using different Creational design pattern</w:t>
            </w:r>
          </w:p>
          <w:p w14:paraId="4AC3A984" w14:textId="77777777" w:rsidR="002E3C27" w:rsidRPr="001B0EA7" w:rsidRDefault="002E3C27" w:rsidP="001C3606">
            <w:pPr>
              <w:pStyle w:val="ListParagraph"/>
              <w:numPr>
                <w:ilvl w:val="0"/>
                <w:numId w:val="34"/>
              </w:numPr>
              <w:spacing w:after="120"/>
              <w:rPr>
                <w:rFonts w:ascii="Arial" w:hAnsi="Arial" w:cs="Arial"/>
                <w:bCs/>
                <w:color w:val="FF0000"/>
                <w:sz w:val="18"/>
                <w:szCs w:val="18"/>
              </w:rPr>
            </w:pPr>
            <w:r w:rsidRPr="001B0EA7">
              <w:rPr>
                <w:rFonts w:ascii="Arial" w:hAnsi="Arial" w:cs="Arial"/>
                <w:bCs/>
                <w:sz w:val="18"/>
                <w:szCs w:val="18"/>
              </w:rPr>
              <w:t>Write program using different Behavioral design pattern</w:t>
            </w:r>
          </w:p>
          <w:p w14:paraId="4F4B0F7C" w14:textId="77777777" w:rsidR="002E3C27" w:rsidRPr="001B0EA7" w:rsidRDefault="002E3C27" w:rsidP="001C3606">
            <w:pPr>
              <w:pStyle w:val="ListParagraph"/>
              <w:numPr>
                <w:ilvl w:val="0"/>
                <w:numId w:val="34"/>
              </w:numPr>
              <w:spacing w:after="120"/>
              <w:rPr>
                <w:rFonts w:ascii="Arial" w:hAnsi="Arial" w:cs="Arial"/>
                <w:bCs/>
                <w:color w:val="FF0000"/>
                <w:sz w:val="18"/>
                <w:szCs w:val="18"/>
              </w:rPr>
            </w:pPr>
            <w:r w:rsidRPr="001B0EA7">
              <w:rPr>
                <w:rFonts w:ascii="Arial" w:hAnsi="Arial" w:cs="Arial"/>
                <w:bCs/>
                <w:sz w:val="18"/>
                <w:szCs w:val="18"/>
              </w:rPr>
              <w:t>Create a UML class diagram that displays the basic MVC pattern for a web application and write code for that UML diagram.</w:t>
            </w:r>
          </w:p>
        </w:tc>
      </w:tr>
    </w:tbl>
    <w:p w14:paraId="7DD588CA" w14:textId="77777777" w:rsidR="002E3C27" w:rsidRDefault="002E3C27" w:rsidP="002E3C27">
      <w:pPr>
        <w:autoSpaceDE w:val="0"/>
        <w:autoSpaceDN w:val="0"/>
        <w:adjustRightInd w:val="0"/>
        <w:rPr>
          <w:rFonts w:ascii="Arial" w:hAnsi="Arial" w:cs="Arial"/>
          <w:b/>
          <w:color w:val="000000" w:themeColor="text1"/>
          <w:sz w:val="18"/>
          <w:szCs w:val="18"/>
        </w:rPr>
      </w:pPr>
    </w:p>
    <w:p w14:paraId="03ED965D" w14:textId="77777777" w:rsidR="002E3C27" w:rsidRDefault="002E3C27" w:rsidP="002E3C27">
      <w:pPr>
        <w:autoSpaceDE w:val="0"/>
        <w:autoSpaceDN w:val="0"/>
        <w:adjustRightInd w:val="0"/>
        <w:rPr>
          <w:rFonts w:ascii="Arial" w:hAnsi="Arial" w:cs="Arial"/>
          <w:b/>
          <w:color w:val="000000" w:themeColor="text1"/>
          <w:sz w:val="18"/>
          <w:szCs w:val="18"/>
        </w:rPr>
      </w:pPr>
    </w:p>
    <w:p w14:paraId="4CAE0D54" w14:textId="77777777" w:rsidR="002E3C27" w:rsidRPr="001B0EA7" w:rsidRDefault="002E3C27" w:rsidP="002E3C27">
      <w:pPr>
        <w:autoSpaceDE w:val="0"/>
        <w:autoSpaceDN w:val="0"/>
        <w:adjustRightInd w:val="0"/>
        <w:rPr>
          <w:rFonts w:ascii="Arial" w:hAnsi="Arial" w:cs="Arial"/>
          <w:b/>
          <w:color w:val="000000" w:themeColor="text1"/>
          <w:sz w:val="18"/>
          <w:szCs w:val="18"/>
        </w:rPr>
      </w:pPr>
    </w:p>
    <w:p w14:paraId="4C423B69" w14:textId="77777777" w:rsidR="002E3C27" w:rsidRPr="00EE0DE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 4131</w:t>
      </w:r>
      <w:r w:rsidRPr="00EE0DE7">
        <w:rPr>
          <w:rFonts w:ascii="Arial" w:hAnsi="Arial" w:cs="Arial"/>
          <w:b/>
          <w:bCs/>
          <w:iCs/>
          <w:sz w:val="18"/>
          <w:szCs w:val="18"/>
        </w:rPr>
        <w:t>: Artificial Intelligence</w:t>
      </w:r>
    </w:p>
    <w:p w14:paraId="23EE1A91" w14:textId="77777777" w:rsidR="002E3C27" w:rsidRPr="00EE0DE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iCs/>
          <w:sz w:val="18"/>
          <w:szCs w:val="18"/>
        </w:rPr>
      </w:pPr>
      <w:r w:rsidRPr="00EE0DE7">
        <w:rPr>
          <w:rFonts w:ascii="Arial" w:hAnsi="Arial" w:cs="Arial"/>
          <w:b/>
          <w:bCs/>
          <w:iCs/>
          <w:sz w:val="18"/>
          <w:szCs w:val="18"/>
        </w:rPr>
        <w:t xml:space="preserve">Credits: </w:t>
      </w:r>
      <w:proofErr w:type="gramStart"/>
      <w:r w:rsidRPr="00EE0DE7">
        <w:rPr>
          <w:rFonts w:ascii="Arial" w:hAnsi="Arial" w:cs="Arial"/>
          <w:iCs/>
          <w:sz w:val="18"/>
          <w:szCs w:val="18"/>
        </w:rPr>
        <w:t>3</w:t>
      </w:r>
      <w:r>
        <w:rPr>
          <w:rFonts w:ascii="Arial" w:hAnsi="Arial" w:cs="Arial"/>
          <w:b/>
          <w:bCs/>
          <w:iCs/>
          <w:sz w:val="18"/>
          <w:szCs w:val="18"/>
        </w:rPr>
        <w:t xml:space="preserve"> </w:t>
      </w:r>
      <w:r w:rsidRPr="00EE0DE7">
        <w:rPr>
          <w:rFonts w:ascii="Arial" w:hAnsi="Arial" w:cs="Arial"/>
          <w:b/>
          <w:bCs/>
          <w:iCs/>
          <w:sz w:val="18"/>
          <w:szCs w:val="18"/>
        </w:rPr>
        <w:t xml:space="preserve"> Contact</w:t>
      </w:r>
      <w:proofErr w:type="gramEnd"/>
      <w:r w:rsidRPr="00EE0DE7">
        <w:rPr>
          <w:rFonts w:ascii="Arial" w:hAnsi="Arial" w:cs="Arial"/>
          <w:b/>
          <w:bCs/>
          <w:iCs/>
          <w:sz w:val="18"/>
          <w:szCs w:val="18"/>
        </w:rPr>
        <w:t xml:space="preserve"> Hours: </w:t>
      </w:r>
      <w:r w:rsidRPr="00EE0DE7">
        <w:rPr>
          <w:rFonts w:ascii="Arial" w:hAnsi="Arial" w:cs="Arial"/>
          <w:iCs/>
          <w:sz w:val="18"/>
          <w:szCs w:val="18"/>
        </w:rPr>
        <w:t>33</w:t>
      </w:r>
    </w:p>
    <w:p w14:paraId="007DE3FA" w14:textId="77777777" w:rsidR="002E3C27" w:rsidRPr="00EE0DE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E0DE7">
        <w:rPr>
          <w:rFonts w:ascii="Arial" w:hAnsi="Arial" w:cs="Arial"/>
          <w:b/>
          <w:bCs/>
          <w:iCs/>
          <w:sz w:val="18"/>
          <w:szCs w:val="18"/>
        </w:rPr>
        <w:t xml:space="preserve">Year: </w:t>
      </w:r>
      <w:r w:rsidRPr="00EE0DE7">
        <w:rPr>
          <w:rFonts w:ascii="Arial" w:hAnsi="Arial" w:cs="Arial"/>
          <w:iCs/>
          <w:sz w:val="18"/>
          <w:szCs w:val="18"/>
        </w:rPr>
        <w:t>Fourth</w:t>
      </w:r>
      <w:r w:rsidRPr="00EE0DE7">
        <w:rPr>
          <w:rFonts w:ascii="Arial" w:hAnsi="Arial" w:cs="Arial"/>
          <w:b/>
          <w:bCs/>
          <w:iCs/>
          <w:sz w:val="18"/>
          <w:szCs w:val="18"/>
        </w:rPr>
        <w:t xml:space="preserve"> Semester: </w:t>
      </w:r>
      <w:r w:rsidRPr="00EE0DE7">
        <w:rPr>
          <w:rFonts w:ascii="Arial" w:hAnsi="Arial" w:cs="Arial"/>
          <w:iCs/>
          <w:sz w:val="18"/>
          <w:szCs w:val="18"/>
        </w:rPr>
        <w:t>Even</w:t>
      </w:r>
    </w:p>
    <w:p w14:paraId="789FA33E" w14:textId="77777777" w:rsidR="002E3C27" w:rsidRPr="00EE0DE7"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EE0DE7" w14:paraId="406D9371" w14:textId="77777777" w:rsidTr="001C3606">
        <w:trPr>
          <w:jc w:val="center"/>
        </w:trPr>
        <w:tc>
          <w:tcPr>
            <w:tcW w:w="1439" w:type="dxa"/>
          </w:tcPr>
          <w:p w14:paraId="1F466EEC" w14:textId="77777777" w:rsidR="002E3C27" w:rsidRPr="00EE0DE7" w:rsidRDefault="002E3C27" w:rsidP="001C3606">
            <w:pPr>
              <w:rPr>
                <w:rFonts w:ascii="Arial" w:hAnsi="Arial" w:cs="Arial"/>
                <w:b/>
                <w:bCs/>
                <w:sz w:val="18"/>
                <w:szCs w:val="18"/>
              </w:rPr>
            </w:pPr>
            <w:r w:rsidRPr="00EE0DE7">
              <w:rPr>
                <w:rFonts w:ascii="Arial" w:hAnsi="Arial" w:cs="Arial"/>
                <w:b/>
                <w:sz w:val="18"/>
                <w:szCs w:val="18"/>
              </w:rPr>
              <w:t>Prerequisite:</w:t>
            </w:r>
          </w:p>
        </w:tc>
        <w:tc>
          <w:tcPr>
            <w:tcW w:w="7741" w:type="dxa"/>
          </w:tcPr>
          <w:p w14:paraId="6C1A1A3D" w14:textId="77777777" w:rsidR="002E3C27" w:rsidRPr="00EE0DE7" w:rsidRDefault="002E3C27" w:rsidP="001C3606">
            <w:pPr>
              <w:rPr>
                <w:rFonts w:ascii="Arial" w:hAnsi="Arial" w:cs="Arial"/>
                <w:iCs/>
                <w:sz w:val="18"/>
                <w:szCs w:val="18"/>
              </w:rPr>
            </w:pPr>
            <w:r>
              <w:rPr>
                <w:rFonts w:ascii="Arial" w:hAnsi="Arial" w:cs="Arial"/>
                <w:iCs/>
                <w:sz w:val="18"/>
                <w:szCs w:val="18"/>
              </w:rPr>
              <w:t xml:space="preserve">CSE2131 </w:t>
            </w:r>
            <w:r w:rsidRPr="00214ED9">
              <w:rPr>
                <w:rFonts w:ascii="Arial" w:hAnsi="Arial" w:cs="Arial"/>
                <w:iCs/>
                <w:sz w:val="18"/>
                <w:szCs w:val="18"/>
              </w:rPr>
              <w:t>Discrete Mathematics</w:t>
            </w:r>
            <w:r>
              <w:rPr>
                <w:rFonts w:ascii="Arial" w:hAnsi="Arial" w:cs="Arial"/>
                <w:iCs/>
                <w:sz w:val="18"/>
                <w:szCs w:val="18"/>
              </w:rPr>
              <w:t xml:space="preserve">, </w:t>
            </w:r>
            <w:r w:rsidRPr="00214ED9">
              <w:rPr>
                <w:rFonts w:ascii="Arial" w:hAnsi="Arial" w:cs="Arial"/>
                <w:iCs/>
                <w:sz w:val="18"/>
                <w:szCs w:val="18"/>
              </w:rPr>
              <w:t>MATH2241</w:t>
            </w:r>
            <w:r w:rsidRPr="00214ED9">
              <w:rPr>
                <w:rFonts w:ascii="Arial" w:hAnsi="Arial" w:cs="Arial"/>
                <w:iCs/>
                <w:sz w:val="18"/>
                <w:szCs w:val="18"/>
              </w:rPr>
              <w:tab/>
            </w:r>
            <w:r>
              <w:rPr>
                <w:rFonts w:ascii="Arial" w:hAnsi="Arial" w:cs="Arial"/>
                <w:iCs/>
                <w:sz w:val="18"/>
                <w:szCs w:val="18"/>
              </w:rPr>
              <w:t xml:space="preserve"> </w:t>
            </w:r>
            <w:r w:rsidRPr="00214ED9">
              <w:rPr>
                <w:rFonts w:ascii="Arial" w:hAnsi="Arial" w:cs="Arial"/>
                <w:iCs/>
                <w:sz w:val="18"/>
                <w:szCs w:val="18"/>
              </w:rPr>
              <w:t>Linear Algebra</w:t>
            </w:r>
          </w:p>
        </w:tc>
      </w:tr>
      <w:tr w:rsidR="002E3C27" w:rsidRPr="00EE0DE7" w14:paraId="7FD09B81" w14:textId="77777777" w:rsidTr="001C3606">
        <w:trPr>
          <w:jc w:val="center"/>
        </w:trPr>
        <w:tc>
          <w:tcPr>
            <w:tcW w:w="1439" w:type="dxa"/>
          </w:tcPr>
          <w:p w14:paraId="46BE2480" w14:textId="77777777" w:rsidR="002E3C27" w:rsidRPr="00EE0DE7" w:rsidRDefault="002E3C27" w:rsidP="001C3606">
            <w:pPr>
              <w:rPr>
                <w:rFonts w:ascii="Arial" w:hAnsi="Arial" w:cs="Arial"/>
                <w:b/>
                <w:sz w:val="18"/>
                <w:szCs w:val="18"/>
              </w:rPr>
            </w:pPr>
            <w:r w:rsidRPr="00EE0DE7">
              <w:rPr>
                <w:rFonts w:ascii="Arial" w:hAnsi="Arial" w:cs="Arial"/>
                <w:b/>
                <w:sz w:val="18"/>
                <w:szCs w:val="18"/>
              </w:rPr>
              <w:t>Course Type</w:t>
            </w:r>
          </w:p>
        </w:tc>
        <w:tc>
          <w:tcPr>
            <w:tcW w:w="7741" w:type="dxa"/>
          </w:tcPr>
          <w:p w14:paraId="078B2329" w14:textId="77777777" w:rsidR="002E3C27" w:rsidRPr="00EE0DE7" w:rsidRDefault="00000000" w:rsidP="001C3606">
            <w:pPr>
              <w:rPr>
                <w:rFonts w:ascii="Arial" w:hAnsi="Arial" w:cs="Arial"/>
                <w:iCs/>
                <w:sz w:val="18"/>
                <w:szCs w:val="18"/>
              </w:rPr>
            </w:pPr>
            <w:sdt>
              <w:sdtPr>
                <w:rPr>
                  <w:rFonts w:ascii="Arial" w:hAnsi="Arial" w:cs="Arial"/>
                  <w:iCs/>
                  <w:sz w:val="18"/>
                  <w:szCs w:val="18"/>
                </w:rPr>
                <w:id w:val="-176508825"/>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Theory         </w:t>
            </w:r>
            <w:sdt>
              <w:sdtPr>
                <w:rPr>
                  <w:rFonts w:ascii="Arial" w:hAnsi="Arial" w:cs="Arial"/>
                  <w:iCs/>
                  <w:sz w:val="18"/>
                  <w:szCs w:val="18"/>
                </w:rPr>
                <w:id w:val="-949394771"/>
              </w:sdtPr>
              <w:sdtContent>
                <w:sdt>
                  <w:sdtPr>
                    <w:rPr>
                      <w:rFonts w:ascii="Arial" w:hAnsi="Arial" w:cs="Arial"/>
                      <w:iCs/>
                      <w:sz w:val="18"/>
                      <w:szCs w:val="18"/>
                    </w:rPr>
                    <w:id w:val="221584"/>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w:t>
                </w:r>
              </w:sdtContent>
            </w:sdt>
            <w:r w:rsidR="002E3C27" w:rsidRPr="00EE0DE7">
              <w:rPr>
                <w:rFonts w:ascii="Arial" w:hAnsi="Arial" w:cs="Arial"/>
                <w:iCs/>
                <w:sz w:val="18"/>
                <w:szCs w:val="18"/>
              </w:rPr>
              <w:t xml:space="preserve">  Laboratory work         </w:t>
            </w:r>
            <w:sdt>
              <w:sdtPr>
                <w:rPr>
                  <w:rFonts w:ascii="Arial" w:hAnsi="Arial" w:cs="Arial"/>
                  <w:iCs/>
                  <w:sz w:val="18"/>
                  <w:szCs w:val="18"/>
                </w:rPr>
                <w:id w:val="-297077350"/>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Project work      </w:t>
            </w:r>
            <w:sdt>
              <w:sdtPr>
                <w:rPr>
                  <w:rFonts w:ascii="Arial" w:hAnsi="Arial" w:cs="Arial"/>
                  <w:iCs/>
                  <w:sz w:val="18"/>
                  <w:szCs w:val="18"/>
                </w:rPr>
                <w:id w:val="221585"/>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Viva Voce      </w:t>
            </w:r>
          </w:p>
        </w:tc>
      </w:tr>
      <w:tr w:rsidR="002E3C27" w:rsidRPr="00EE0DE7" w14:paraId="7ADA014D" w14:textId="77777777" w:rsidTr="001C3606">
        <w:trPr>
          <w:trHeight w:val="238"/>
          <w:jc w:val="center"/>
        </w:trPr>
        <w:tc>
          <w:tcPr>
            <w:tcW w:w="1439" w:type="dxa"/>
          </w:tcPr>
          <w:p w14:paraId="00EAAC3D" w14:textId="77777777" w:rsidR="002E3C27" w:rsidRPr="00EE0DE7" w:rsidRDefault="002E3C27" w:rsidP="001C3606">
            <w:pPr>
              <w:ind w:left="2160" w:hanging="2160"/>
              <w:rPr>
                <w:rFonts w:ascii="Arial" w:hAnsi="Arial" w:cs="Arial"/>
                <w:b/>
                <w:bCs/>
                <w:sz w:val="18"/>
                <w:szCs w:val="18"/>
              </w:rPr>
            </w:pPr>
            <w:r w:rsidRPr="00EE0DE7">
              <w:rPr>
                <w:rFonts w:ascii="Arial" w:hAnsi="Arial" w:cs="Arial"/>
                <w:b/>
                <w:bCs/>
                <w:sz w:val="18"/>
                <w:szCs w:val="18"/>
              </w:rPr>
              <w:t>Motivation</w:t>
            </w:r>
          </w:p>
        </w:tc>
        <w:tc>
          <w:tcPr>
            <w:tcW w:w="7741" w:type="dxa"/>
          </w:tcPr>
          <w:p w14:paraId="45DE43C0" w14:textId="77777777" w:rsidR="002E3C27" w:rsidRPr="00EE0DE7" w:rsidRDefault="002E3C27" w:rsidP="001C3606">
            <w:pPr>
              <w:rPr>
                <w:rFonts w:ascii="Arial" w:hAnsi="Arial" w:cs="Arial"/>
                <w:b/>
                <w:iCs/>
                <w:sz w:val="18"/>
                <w:szCs w:val="18"/>
              </w:rPr>
            </w:pPr>
            <w:r w:rsidRPr="00EE0DE7">
              <w:rPr>
                <w:rFonts w:ascii="Arial" w:hAnsi="Arial" w:cs="Arial"/>
                <w:iCs/>
                <w:sz w:val="18"/>
                <w:szCs w:val="18"/>
              </w:rPr>
              <w:t xml:space="preserve">To develop basic knowledge on artificial Intelligence (AI) and its applications. </w:t>
            </w:r>
          </w:p>
        </w:tc>
      </w:tr>
      <w:tr w:rsidR="002E3C27" w:rsidRPr="00EE0DE7" w14:paraId="6DDE718B" w14:textId="77777777" w:rsidTr="001C3606">
        <w:trPr>
          <w:trHeight w:val="238"/>
          <w:jc w:val="center"/>
        </w:trPr>
        <w:tc>
          <w:tcPr>
            <w:tcW w:w="9180" w:type="dxa"/>
            <w:gridSpan w:val="2"/>
          </w:tcPr>
          <w:p w14:paraId="1870E980" w14:textId="77777777" w:rsidR="002E3C27" w:rsidRPr="00EE0DE7" w:rsidRDefault="002E3C27" w:rsidP="001C3606">
            <w:pPr>
              <w:rPr>
                <w:rFonts w:ascii="Arial" w:hAnsi="Arial" w:cs="Arial"/>
                <w:b/>
                <w:bCs/>
                <w:sz w:val="18"/>
                <w:szCs w:val="18"/>
              </w:rPr>
            </w:pPr>
            <w:r w:rsidRPr="00EE0DE7">
              <w:rPr>
                <w:rFonts w:ascii="Arial" w:hAnsi="Arial" w:cs="Arial"/>
                <w:b/>
                <w:bCs/>
                <w:sz w:val="18"/>
                <w:szCs w:val="18"/>
              </w:rPr>
              <w:t>Course Objective:</w:t>
            </w:r>
          </w:p>
          <w:p w14:paraId="3EBA9729" w14:textId="77777777" w:rsidR="002E3C27" w:rsidRPr="00EE0DE7" w:rsidRDefault="002E3C27" w:rsidP="001C3606">
            <w:pPr>
              <w:jc w:val="both"/>
              <w:rPr>
                <w:rFonts w:ascii="Arial" w:hAnsi="Arial" w:cs="Arial"/>
                <w:sz w:val="18"/>
                <w:szCs w:val="18"/>
              </w:rPr>
            </w:pPr>
            <w:r w:rsidRPr="00EE0DE7">
              <w:rPr>
                <w:rFonts w:ascii="Arial" w:hAnsi="Arial" w:cs="Arial"/>
                <w:sz w:val="18"/>
                <w:szCs w:val="18"/>
              </w:rPr>
              <w:t xml:space="preserve">This </w:t>
            </w:r>
            <w:proofErr w:type="gramStart"/>
            <w:r w:rsidRPr="00EE0DE7">
              <w:rPr>
                <w:rFonts w:ascii="Arial" w:hAnsi="Arial" w:cs="Arial"/>
                <w:sz w:val="18"/>
                <w:szCs w:val="18"/>
              </w:rPr>
              <w:t>course  expose</w:t>
            </w:r>
            <w:proofErr w:type="gramEnd"/>
            <w:r w:rsidRPr="00EE0DE7">
              <w:rPr>
                <w:rFonts w:ascii="Arial" w:hAnsi="Arial" w:cs="Arial"/>
                <w:sz w:val="18"/>
                <w:szCs w:val="18"/>
              </w:rPr>
              <w:t xml:space="preserve"> the most fundamental knowledge on how to realize the </w:t>
            </w:r>
            <w:r w:rsidRPr="00EE0DE7">
              <w:rPr>
                <w:rFonts w:ascii="Arial" w:hAnsi="Arial" w:cs="Arial"/>
                <w:iCs/>
                <w:sz w:val="18"/>
                <w:szCs w:val="18"/>
              </w:rPr>
              <w:t>intelligent</w:t>
            </w:r>
            <w:r w:rsidRPr="00EE0DE7">
              <w:rPr>
                <w:rFonts w:ascii="Arial" w:hAnsi="Arial" w:cs="Arial"/>
                <w:sz w:val="18"/>
                <w:szCs w:val="18"/>
              </w:rPr>
              <w:t xml:space="preserve"> of human behaviors incorporated in a computer system. The student will able to know the fundamental knowledge of AI, different logical expression, knowledge representation, reasoning, resolution, manipulation and a general understanding of AI principles and practice. They understand how to build simple knowledge-based expert systems and various AI search optimization strategies (uninformed, informed algorithms). They also achieve the knowledge on AI programming tools and techniques for real-life problem solving. </w:t>
            </w:r>
          </w:p>
          <w:p w14:paraId="1745DA90" w14:textId="77777777" w:rsidR="002E3C27" w:rsidRPr="00EE0DE7" w:rsidRDefault="002E3C27" w:rsidP="001C3606">
            <w:pPr>
              <w:jc w:val="both"/>
              <w:rPr>
                <w:rFonts w:ascii="Arial" w:hAnsi="Arial" w:cs="Arial"/>
                <w:iCs/>
                <w:sz w:val="18"/>
                <w:szCs w:val="18"/>
              </w:rPr>
            </w:pPr>
          </w:p>
        </w:tc>
      </w:tr>
    </w:tbl>
    <w:p w14:paraId="09B6DA49" w14:textId="77777777" w:rsidR="002E3C27" w:rsidRDefault="002E3C27" w:rsidP="002E3C27">
      <w:pPr>
        <w:jc w:val="center"/>
        <w:rPr>
          <w:rFonts w:ascii="Arial" w:hAnsi="Arial" w:cs="Arial"/>
          <w:sz w:val="18"/>
          <w:szCs w:val="18"/>
        </w:rPr>
      </w:pPr>
    </w:p>
    <w:p w14:paraId="46E0CE81" w14:textId="77777777" w:rsidR="002E3C27" w:rsidRDefault="002E3C27" w:rsidP="002E3C27">
      <w:r>
        <w:br w:type="page"/>
      </w:r>
    </w:p>
    <w:p w14:paraId="395EF63E" w14:textId="77777777" w:rsidR="002E3C27" w:rsidRPr="00EE0DE7" w:rsidRDefault="002E3C27" w:rsidP="002E3C27">
      <w:pPr>
        <w:autoSpaceDE w:val="0"/>
        <w:autoSpaceDN w:val="0"/>
        <w:adjustRightInd w:val="0"/>
        <w:jc w:val="center"/>
        <w:rPr>
          <w:rFonts w:ascii="Arial" w:hAnsi="Arial" w:cs="Arial"/>
          <w:b/>
          <w:color w:val="000000" w:themeColor="text1"/>
          <w:sz w:val="18"/>
          <w:szCs w:val="18"/>
        </w:rPr>
      </w:pPr>
      <w:r w:rsidRPr="00EE0DE7">
        <w:rPr>
          <w:rFonts w:ascii="Arial" w:hAnsi="Arial" w:cs="Arial"/>
          <w:b/>
          <w:color w:val="000000" w:themeColor="text1"/>
          <w:sz w:val="18"/>
          <w:szCs w:val="18"/>
        </w:rPr>
        <w:lastRenderedPageBreak/>
        <w:t>Course Outcomes (COs), Program Outcomes (POs) and Assessment:</w:t>
      </w:r>
    </w:p>
    <w:tbl>
      <w:tblPr>
        <w:tblStyle w:val="TableGrid"/>
        <w:tblW w:w="9242" w:type="dxa"/>
        <w:jc w:val="center"/>
        <w:tblLook w:val="04A0" w:firstRow="1" w:lastRow="0" w:firstColumn="1" w:lastColumn="0" w:noHBand="0" w:noVBand="1"/>
      </w:tblPr>
      <w:tblGrid>
        <w:gridCol w:w="646"/>
        <w:gridCol w:w="2014"/>
        <w:gridCol w:w="2334"/>
        <w:gridCol w:w="1080"/>
        <w:gridCol w:w="1613"/>
        <w:gridCol w:w="1555"/>
      </w:tblGrid>
      <w:tr w:rsidR="002E3C27" w:rsidRPr="00EE0DE7" w14:paraId="7BAA2537" w14:textId="77777777" w:rsidTr="001C3606">
        <w:trPr>
          <w:trHeight w:val="877"/>
          <w:jc w:val="center"/>
        </w:trPr>
        <w:tc>
          <w:tcPr>
            <w:tcW w:w="646" w:type="dxa"/>
            <w:vAlign w:val="center"/>
          </w:tcPr>
          <w:p w14:paraId="0B197807"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 No.</w:t>
            </w:r>
          </w:p>
        </w:tc>
        <w:tc>
          <w:tcPr>
            <w:tcW w:w="2014" w:type="dxa"/>
            <w:vAlign w:val="center"/>
          </w:tcPr>
          <w:p w14:paraId="6B1E4D4D"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 Statement</w:t>
            </w:r>
          </w:p>
        </w:tc>
        <w:tc>
          <w:tcPr>
            <w:tcW w:w="2334" w:type="dxa"/>
            <w:vAlign w:val="center"/>
          </w:tcPr>
          <w:p w14:paraId="04887BFC"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Corresponding PO</w:t>
            </w:r>
          </w:p>
        </w:tc>
        <w:tc>
          <w:tcPr>
            <w:tcW w:w="1080" w:type="dxa"/>
            <w:vAlign w:val="center"/>
          </w:tcPr>
          <w:p w14:paraId="03093384"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Domain / level of learning taxonomy</w:t>
            </w:r>
          </w:p>
        </w:tc>
        <w:tc>
          <w:tcPr>
            <w:tcW w:w="1613" w:type="dxa"/>
            <w:vAlign w:val="center"/>
          </w:tcPr>
          <w:p w14:paraId="1309EE93"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Delivery methods and activities</w:t>
            </w:r>
          </w:p>
        </w:tc>
        <w:tc>
          <w:tcPr>
            <w:tcW w:w="1555" w:type="dxa"/>
            <w:vAlign w:val="center"/>
          </w:tcPr>
          <w:p w14:paraId="7F1249E7"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Assessment tools</w:t>
            </w:r>
          </w:p>
        </w:tc>
      </w:tr>
      <w:tr w:rsidR="002E3C27" w:rsidRPr="00EE0DE7" w14:paraId="38B89746" w14:textId="77777777" w:rsidTr="001C3606">
        <w:trPr>
          <w:trHeight w:val="1646"/>
          <w:jc w:val="center"/>
        </w:trPr>
        <w:tc>
          <w:tcPr>
            <w:tcW w:w="646" w:type="dxa"/>
            <w:vAlign w:val="center"/>
          </w:tcPr>
          <w:p w14:paraId="4962AA63"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CO1</w:t>
            </w:r>
          </w:p>
        </w:tc>
        <w:tc>
          <w:tcPr>
            <w:tcW w:w="2014" w:type="dxa"/>
            <w:vAlign w:val="center"/>
          </w:tcPr>
          <w:p w14:paraId="692F7818" w14:textId="77777777" w:rsidR="002E3C27" w:rsidRPr="00EE0DE7" w:rsidRDefault="002E3C27" w:rsidP="001C3606">
            <w:pPr>
              <w:jc w:val="center"/>
              <w:rPr>
                <w:rFonts w:ascii="Arial" w:hAnsi="Arial" w:cs="Arial"/>
                <w:sz w:val="18"/>
                <w:szCs w:val="18"/>
              </w:rPr>
            </w:pPr>
            <w:r w:rsidRPr="00DE49E6">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EE0DE7">
              <w:rPr>
                <w:rFonts w:ascii="Arial" w:hAnsi="Arial" w:cs="Arial"/>
                <w:b/>
                <w:color w:val="000000" w:themeColor="text1"/>
                <w:sz w:val="18"/>
                <w:szCs w:val="18"/>
              </w:rPr>
              <w:t xml:space="preserve">pply </w:t>
            </w:r>
            <w:r w:rsidRPr="00EE0DE7">
              <w:rPr>
                <w:rFonts w:ascii="Arial" w:hAnsi="Arial" w:cs="Arial"/>
                <w:color w:val="000000" w:themeColor="text1"/>
                <w:sz w:val="18"/>
                <w:szCs w:val="18"/>
              </w:rPr>
              <w:t xml:space="preserve">the </w:t>
            </w:r>
            <w:r w:rsidRPr="00EE0DE7">
              <w:rPr>
                <w:rFonts w:ascii="Arial" w:hAnsi="Arial" w:cs="Arial"/>
                <w:bCs/>
                <w:sz w:val="18"/>
                <w:szCs w:val="18"/>
              </w:rPr>
              <w:t>propositional logic,</w:t>
            </w:r>
            <w:r w:rsidRPr="00EE0DE7">
              <w:rPr>
                <w:rFonts w:ascii="Arial" w:hAnsi="Arial" w:cs="Arial"/>
                <w:sz w:val="18"/>
                <w:szCs w:val="18"/>
              </w:rPr>
              <w:t xml:space="preserve"> predicate logic (PL), semantic rules for statements, </w:t>
            </w:r>
            <w:r w:rsidRPr="00EE0DE7">
              <w:rPr>
                <w:rFonts w:ascii="Arial" w:hAnsi="Arial" w:cs="Arial"/>
                <w:bCs/>
                <w:sz w:val="18"/>
                <w:szCs w:val="18"/>
              </w:rPr>
              <w:t>inference rules</w:t>
            </w:r>
            <w:r w:rsidRPr="00EE0DE7">
              <w:rPr>
                <w:rFonts w:ascii="Arial" w:hAnsi="Arial" w:cs="Arial"/>
                <w:b/>
                <w:bCs/>
                <w:sz w:val="18"/>
                <w:szCs w:val="18"/>
              </w:rPr>
              <w:t xml:space="preserve"> </w:t>
            </w:r>
            <w:r w:rsidRPr="00EE0DE7">
              <w:rPr>
                <w:rFonts w:ascii="Arial" w:hAnsi="Arial" w:cs="Arial"/>
                <w:bCs/>
                <w:sz w:val="18"/>
                <w:szCs w:val="18"/>
              </w:rPr>
              <w:t>for the logical expression</w:t>
            </w:r>
          </w:p>
          <w:p w14:paraId="5D1F32A5" w14:textId="77777777" w:rsidR="002E3C27" w:rsidRPr="00EE0DE7" w:rsidRDefault="002E3C27" w:rsidP="001C3606">
            <w:pPr>
              <w:pStyle w:val="ListParagraph"/>
              <w:spacing w:after="0" w:line="240" w:lineRule="auto"/>
              <w:ind w:left="-18"/>
              <w:jc w:val="center"/>
              <w:rPr>
                <w:rFonts w:ascii="Arial" w:hAnsi="Arial" w:cs="Arial"/>
                <w:color w:val="000000" w:themeColor="text1"/>
                <w:sz w:val="18"/>
                <w:szCs w:val="18"/>
              </w:rPr>
            </w:pPr>
          </w:p>
        </w:tc>
        <w:tc>
          <w:tcPr>
            <w:tcW w:w="2334" w:type="dxa"/>
            <w:vAlign w:val="center"/>
          </w:tcPr>
          <w:p w14:paraId="10E6BC6F"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Engineering knowledge</w:t>
            </w:r>
          </w:p>
          <w:p w14:paraId="7ED7B5A7" w14:textId="77777777" w:rsidR="002E3C27" w:rsidRPr="00EE0DE7" w:rsidRDefault="002E3C27" w:rsidP="001C3606">
            <w:pPr>
              <w:pStyle w:val="ListParagraph"/>
              <w:spacing w:after="0" w:line="240" w:lineRule="auto"/>
              <w:ind w:left="0"/>
              <w:jc w:val="center"/>
              <w:rPr>
                <w:rFonts w:ascii="Arial" w:hAnsi="Arial" w:cs="Arial"/>
                <w:color w:val="000000" w:themeColor="text1"/>
                <w:sz w:val="18"/>
                <w:szCs w:val="18"/>
              </w:rPr>
            </w:pPr>
            <w:r w:rsidRPr="00EE0DE7">
              <w:rPr>
                <w:rFonts w:ascii="Arial" w:hAnsi="Arial" w:cs="Arial"/>
                <w:color w:val="000000" w:themeColor="text1"/>
                <w:sz w:val="18"/>
                <w:szCs w:val="18"/>
              </w:rPr>
              <w:t>(PO1)</w:t>
            </w:r>
          </w:p>
        </w:tc>
        <w:tc>
          <w:tcPr>
            <w:tcW w:w="1080" w:type="dxa"/>
            <w:vAlign w:val="center"/>
          </w:tcPr>
          <w:p w14:paraId="3460C4E0"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Cognitive domain – level 3</w:t>
            </w:r>
          </w:p>
        </w:tc>
        <w:tc>
          <w:tcPr>
            <w:tcW w:w="1613" w:type="dxa"/>
            <w:vAlign w:val="center"/>
          </w:tcPr>
          <w:p w14:paraId="7F6D8CEE"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4802528"/>
              </w:sdtPr>
              <w:sdtContent>
                <w:sdt>
                  <w:sdtPr>
                    <w:rPr>
                      <w:rFonts w:ascii="Arial" w:hAnsi="Arial" w:cs="Arial"/>
                      <w:iCs/>
                      <w:sz w:val="18"/>
                      <w:szCs w:val="18"/>
                    </w:rPr>
                    <w:id w:val="221587"/>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Lecture Note</w:t>
            </w:r>
          </w:p>
          <w:p w14:paraId="28C47236"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769670"/>
              </w:sdtPr>
              <w:sdtContent>
                <w:sdt>
                  <w:sdtPr>
                    <w:rPr>
                      <w:rFonts w:ascii="Arial" w:hAnsi="Arial" w:cs="Arial"/>
                      <w:iCs/>
                      <w:sz w:val="18"/>
                      <w:szCs w:val="18"/>
                    </w:rPr>
                    <w:id w:val="221588"/>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Text Book</w:t>
            </w:r>
          </w:p>
          <w:p w14:paraId="135E3CE3"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15494458"/>
              </w:sdtPr>
              <w:sdtContent>
                <w:r w:rsidR="002E3C27" w:rsidRPr="00EE0DE7">
                  <w:rPr>
                    <w:rFonts w:ascii="MS Gothic" w:eastAsia="MS Gothic" w:hAnsi="MS Gothic" w:cs="MS Gothic" w:hint="eastAsia"/>
                    <w:color w:val="000000" w:themeColor="text1"/>
                    <w:sz w:val="18"/>
                    <w:szCs w:val="18"/>
                  </w:rPr>
                  <w:t>☐</w:t>
                </w:r>
                <w:r w:rsidR="002E3C27" w:rsidRPr="00EE0DE7">
                  <w:rPr>
                    <w:rFonts w:ascii="Arial" w:eastAsia="MS Gothic" w:hAnsi="Arial" w:cs="Arial"/>
                    <w:color w:val="000000" w:themeColor="text1"/>
                    <w:sz w:val="18"/>
                    <w:szCs w:val="18"/>
                  </w:rPr>
                  <w:t xml:space="preserve"> </w:t>
                </w:r>
              </w:sdtContent>
            </w:sdt>
            <w:r w:rsidR="002E3C27" w:rsidRPr="00EE0DE7">
              <w:rPr>
                <w:rFonts w:ascii="Arial" w:hAnsi="Arial" w:cs="Arial"/>
                <w:color w:val="000000" w:themeColor="text1"/>
                <w:sz w:val="18"/>
                <w:szCs w:val="18"/>
              </w:rPr>
              <w:t>Audio/Video</w:t>
            </w:r>
          </w:p>
          <w:p w14:paraId="21529DF1"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81933264"/>
              </w:sdtPr>
              <w:sdtContent>
                <w:sdt>
                  <w:sdtPr>
                    <w:rPr>
                      <w:rFonts w:ascii="Arial" w:hAnsi="Arial" w:cs="Arial"/>
                      <w:iCs/>
                      <w:sz w:val="18"/>
                      <w:szCs w:val="18"/>
                    </w:rPr>
                    <w:id w:val="221589"/>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Web Material</w:t>
            </w:r>
          </w:p>
          <w:p w14:paraId="7981F958"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1091058"/>
              </w:sdtPr>
              <w:sdtContent>
                <w:sdt>
                  <w:sdtPr>
                    <w:rPr>
                      <w:rFonts w:ascii="Arial" w:hAnsi="Arial" w:cs="Arial"/>
                      <w:color w:val="000000" w:themeColor="text1"/>
                      <w:sz w:val="18"/>
                      <w:szCs w:val="18"/>
                    </w:rPr>
                    <w:id w:val="221646"/>
                  </w:sdtPr>
                  <w:sdtContent>
                    <w:r w:rsidR="002E3C27" w:rsidRPr="00EE0DE7">
                      <w:rPr>
                        <w:rFonts w:ascii="MS Gothic" w:eastAsia="MS Gothic" w:hAnsi="MS Gothic" w:cs="MS Gothic" w:hint="eastAsia"/>
                        <w:color w:val="000000" w:themeColor="text1"/>
                        <w:sz w:val="18"/>
                        <w:szCs w:val="18"/>
                      </w:rPr>
                      <w:t>☐</w:t>
                    </w:r>
                    <w:r w:rsidR="002E3C27" w:rsidRPr="00EE0DE7">
                      <w:rPr>
                        <w:rFonts w:ascii="Arial" w:eastAsia="MS Gothic" w:hAnsi="Arial" w:cs="Arial"/>
                        <w:color w:val="000000" w:themeColor="text1"/>
                        <w:sz w:val="18"/>
                        <w:szCs w:val="18"/>
                      </w:rPr>
                      <w:t xml:space="preserve"> </w:t>
                    </w:r>
                  </w:sdtContent>
                </w:sdt>
              </w:sdtContent>
            </w:sdt>
            <w:r w:rsidR="002E3C27" w:rsidRPr="00EE0DE7">
              <w:rPr>
                <w:rFonts w:ascii="Arial" w:hAnsi="Arial" w:cs="Arial"/>
                <w:color w:val="000000" w:themeColor="text1"/>
                <w:sz w:val="18"/>
                <w:szCs w:val="18"/>
              </w:rPr>
              <w:t>Journal paper</w:t>
            </w:r>
          </w:p>
        </w:tc>
        <w:tc>
          <w:tcPr>
            <w:tcW w:w="1555" w:type="dxa"/>
            <w:vAlign w:val="center"/>
          </w:tcPr>
          <w:p w14:paraId="0A479A29"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4853794"/>
              </w:sdtPr>
              <w:sdtContent>
                <w:sdt>
                  <w:sdtPr>
                    <w:rPr>
                      <w:rFonts w:ascii="Arial" w:hAnsi="Arial" w:cs="Arial"/>
                      <w:iCs/>
                      <w:sz w:val="18"/>
                      <w:szCs w:val="18"/>
                    </w:rPr>
                    <w:id w:val="221595"/>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 xml:space="preserve"> Class Test</w:t>
            </w:r>
          </w:p>
          <w:p w14:paraId="77F1CDAA"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3930061"/>
              </w:sdtPr>
              <w:sdtContent>
                <w:sdt>
                  <w:sdtPr>
                    <w:rPr>
                      <w:rFonts w:ascii="Arial" w:hAnsi="Arial" w:cs="Arial"/>
                      <w:iCs/>
                      <w:sz w:val="18"/>
                      <w:szCs w:val="18"/>
                    </w:rPr>
                    <w:id w:val="221596"/>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 xml:space="preserve">  Final Exam</w:t>
            </w:r>
          </w:p>
          <w:p w14:paraId="126BEA7F"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3269414"/>
              </w:sdtPr>
              <w:sdtContent>
                <w:sdt>
                  <w:sdtPr>
                    <w:rPr>
                      <w:rFonts w:ascii="Arial" w:hAnsi="Arial" w:cs="Arial"/>
                      <w:iCs/>
                      <w:sz w:val="18"/>
                      <w:szCs w:val="18"/>
                    </w:rPr>
                    <w:id w:val="221597"/>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 xml:space="preserve">  Assignment </w:t>
            </w:r>
          </w:p>
          <w:p w14:paraId="510FC7CD"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07045863"/>
              </w:sdtPr>
              <w:sdtContent>
                <w:sdt>
                  <w:sdtPr>
                    <w:rPr>
                      <w:rFonts w:ascii="Arial" w:hAnsi="Arial" w:cs="Arial"/>
                      <w:iCs/>
                      <w:sz w:val="18"/>
                      <w:szCs w:val="18"/>
                    </w:rPr>
                    <w:id w:val="221633"/>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 xml:space="preserve"> Participation</w:t>
            </w:r>
          </w:p>
          <w:p w14:paraId="6570F01E" w14:textId="77777777" w:rsidR="002E3C27" w:rsidRPr="00EE0DE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664778727"/>
              </w:sdtPr>
              <w:sdtContent>
                <w:sdt>
                  <w:sdtPr>
                    <w:rPr>
                      <w:rFonts w:ascii="Arial" w:hAnsi="Arial" w:cs="Arial"/>
                      <w:iCs/>
                      <w:sz w:val="18"/>
                      <w:szCs w:val="18"/>
                    </w:rPr>
                    <w:id w:val="221602"/>
                  </w:sdtPr>
                  <w:sdtContent>
                    <w:sdt>
                      <w:sdtPr>
                        <w:rPr>
                          <w:rFonts w:ascii="Arial" w:hAnsi="Arial" w:cs="Arial"/>
                          <w:color w:val="000000" w:themeColor="text1"/>
                          <w:sz w:val="18"/>
                          <w:szCs w:val="18"/>
                        </w:rPr>
                        <w:id w:val="221648"/>
                      </w:sdtPr>
                      <w:sdtContent>
                        <w:r w:rsidR="002E3C27" w:rsidRPr="00EE0DE7">
                          <w:rPr>
                            <w:rFonts w:ascii="MS Gothic" w:eastAsia="MS Gothic" w:hAnsi="MS Gothic" w:cs="MS Gothic" w:hint="eastAsia"/>
                            <w:color w:val="000000" w:themeColor="text1"/>
                            <w:sz w:val="18"/>
                            <w:szCs w:val="18"/>
                          </w:rPr>
                          <w:t>☐</w:t>
                        </w:r>
                        <w:r w:rsidR="002E3C27" w:rsidRPr="00EE0DE7">
                          <w:rPr>
                            <w:rFonts w:ascii="Arial" w:eastAsia="MS Gothic" w:hAnsi="Arial" w:cs="Arial"/>
                            <w:color w:val="000000" w:themeColor="text1"/>
                            <w:sz w:val="18"/>
                            <w:szCs w:val="18"/>
                          </w:rPr>
                          <w:t xml:space="preserve"> </w:t>
                        </w:r>
                      </w:sdtContent>
                    </w:sdt>
                  </w:sdtContent>
                </w:sdt>
              </w:sdtContent>
            </w:sdt>
            <w:r w:rsidR="002E3C27" w:rsidRPr="00EE0DE7">
              <w:rPr>
                <w:rFonts w:ascii="Arial" w:hAnsi="Arial" w:cs="Arial"/>
                <w:color w:val="000000" w:themeColor="text1"/>
                <w:sz w:val="18"/>
                <w:szCs w:val="18"/>
              </w:rPr>
              <w:t xml:space="preserve"> Presentation</w:t>
            </w:r>
          </w:p>
        </w:tc>
      </w:tr>
      <w:tr w:rsidR="002E3C27" w:rsidRPr="00EE0DE7" w14:paraId="4CD2832A" w14:textId="77777777" w:rsidTr="001C3606">
        <w:trPr>
          <w:trHeight w:val="1583"/>
          <w:jc w:val="center"/>
        </w:trPr>
        <w:tc>
          <w:tcPr>
            <w:tcW w:w="646" w:type="dxa"/>
            <w:vAlign w:val="center"/>
          </w:tcPr>
          <w:p w14:paraId="1C90333F"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CO2</w:t>
            </w:r>
          </w:p>
        </w:tc>
        <w:tc>
          <w:tcPr>
            <w:tcW w:w="2014" w:type="dxa"/>
            <w:vAlign w:val="center"/>
          </w:tcPr>
          <w:p w14:paraId="630AB10E" w14:textId="77777777" w:rsidR="002E3C27" w:rsidRPr="00EE0DE7" w:rsidRDefault="002E3C27" w:rsidP="001C3606">
            <w:pPr>
              <w:jc w:val="center"/>
              <w:rPr>
                <w:rFonts w:ascii="Arial" w:hAnsi="Arial" w:cs="Arial"/>
                <w:bCs/>
                <w:sz w:val="18"/>
                <w:szCs w:val="18"/>
              </w:rPr>
            </w:pPr>
            <w:r>
              <w:rPr>
                <w:rFonts w:ascii="Arial" w:hAnsi="Arial" w:cs="Arial"/>
                <w:b/>
                <w:color w:val="000000" w:themeColor="text1"/>
                <w:sz w:val="18"/>
                <w:szCs w:val="18"/>
              </w:rPr>
              <w:t>T</w:t>
            </w:r>
            <w:r w:rsidRPr="00DE49E6">
              <w:rPr>
                <w:rFonts w:ascii="Arial" w:hAnsi="Arial" w:cs="Arial"/>
                <w:bCs/>
                <w:color w:val="000000" w:themeColor="text1"/>
                <w:sz w:val="18"/>
                <w:szCs w:val="18"/>
              </w:rPr>
              <w:t>o</w:t>
            </w:r>
            <w:r>
              <w:rPr>
                <w:rFonts w:ascii="Arial" w:hAnsi="Arial" w:cs="Arial"/>
                <w:b/>
                <w:color w:val="000000" w:themeColor="text1"/>
                <w:sz w:val="18"/>
                <w:szCs w:val="18"/>
              </w:rPr>
              <w:t xml:space="preserve"> e</w:t>
            </w:r>
            <w:r w:rsidRPr="00EE0DE7">
              <w:rPr>
                <w:rFonts w:ascii="Arial" w:hAnsi="Arial" w:cs="Arial"/>
                <w:b/>
                <w:color w:val="000000" w:themeColor="text1"/>
                <w:sz w:val="18"/>
                <w:szCs w:val="18"/>
              </w:rPr>
              <w:t>xplain</w:t>
            </w:r>
            <w:r w:rsidRPr="00EE0DE7">
              <w:rPr>
                <w:rFonts w:ascii="Arial" w:hAnsi="Arial" w:cs="Arial"/>
                <w:color w:val="000000" w:themeColor="text1"/>
                <w:sz w:val="18"/>
                <w:szCs w:val="18"/>
              </w:rPr>
              <w:t xml:space="preserve"> </w:t>
            </w:r>
            <w:r w:rsidRPr="00EE0DE7">
              <w:rPr>
                <w:rFonts w:ascii="Arial" w:hAnsi="Arial" w:cs="Arial"/>
                <w:sz w:val="18"/>
                <w:szCs w:val="18"/>
              </w:rPr>
              <w:t xml:space="preserve">logics of </w:t>
            </w:r>
            <w:r w:rsidRPr="00EE0DE7">
              <w:rPr>
                <w:rFonts w:ascii="Arial" w:hAnsi="Arial" w:cs="Arial"/>
                <w:bCs/>
                <w:sz w:val="18"/>
                <w:szCs w:val="18"/>
              </w:rPr>
              <w:t>monotonic &amp;</w:t>
            </w:r>
            <w:r w:rsidRPr="00EE0DE7">
              <w:rPr>
                <w:rFonts w:ascii="Arial" w:hAnsi="Arial" w:cs="Arial"/>
                <w:sz w:val="18"/>
                <w:szCs w:val="18"/>
              </w:rPr>
              <w:t xml:space="preserve"> non-monotonic, </w:t>
            </w:r>
            <w:proofErr w:type="gramStart"/>
            <w:r w:rsidRPr="00EE0DE7">
              <w:rPr>
                <w:rFonts w:ascii="Arial" w:hAnsi="Arial" w:cs="Arial"/>
                <w:bCs/>
                <w:sz w:val="18"/>
                <w:szCs w:val="18"/>
              </w:rPr>
              <w:t>searching  techniques</w:t>
            </w:r>
            <w:proofErr w:type="gramEnd"/>
            <w:r w:rsidRPr="00EE0DE7">
              <w:rPr>
                <w:rFonts w:ascii="Arial" w:hAnsi="Arial" w:cs="Arial"/>
                <w:bCs/>
                <w:sz w:val="18"/>
                <w:szCs w:val="18"/>
              </w:rPr>
              <w:t xml:space="preserve">, </w:t>
            </w:r>
            <w:r w:rsidRPr="00EE0DE7">
              <w:rPr>
                <w:rFonts w:ascii="Arial" w:hAnsi="Arial" w:cs="Arial"/>
                <w:sz w:val="18"/>
                <w:szCs w:val="18"/>
              </w:rPr>
              <w:t>Bayesian probabilistic theorem</w:t>
            </w:r>
            <w:r w:rsidRPr="00EE0DE7">
              <w:rPr>
                <w:rFonts w:ascii="Arial" w:hAnsi="Arial" w:cs="Arial"/>
                <w:bCs/>
                <w:sz w:val="18"/>
                <w:szCs w:val="18"/>
              </w:rPr>
              <w:t xml:space="preserve"> &amp; algorithms and expert systems to find out the decision for  the specific problem.</w:t>
            </w:r>
          </w:p>
          <w:p w14:paraId="2C3756A1" w14:textId="77777777" w:rsidR="002E3C27" w:rsidRPr="00EE0DE7" w:rsidRDefault="002E3C27" w:rsidP="001C3606">
            <w:pPr>
              <w:pStyle w:val="ListParagraph"/>
              <w:spacing w:after="0" w:line="240" w:lineRule="auto"/>
              <w:ind w:left="-18"/>
              <w:jc w:val="center"/>
              <w:rPr>
                <w:rFonts w:ascii="Arial" w:hAnsi="Arial" w:cs="Arial"/>
                <w:color w:val="000000" w:themeColor="text1"/>
                <w:sz w:val="18"/>
                <w:szCs w:val="18"/>
              </w:rPr>
            </w:pPr>
          </w:p>
        </w:tc>
        <w:tc>
          <w:tcPr>
            <w:tcW w:w="2334" w:type="dxa"/>
            <w:vAlign w:val="center"/>
          </w:tcPr>
          <w:p w14:paraId="62033195" w14:textId="77777777" w:rsidR="002E3C27" w:rsidRPr="00EE0DE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 </w:t>
            </w:r>
          </w:p>
          <w:p w14:paraId="2F920BD4" w14:textId="77777777" w:rsidR="002E3C27" w:rsidRPr="00EE0DE7" w:rsidRDefault="002E3C27" w:rsidP="001C3606">
            <w:pPr>
              <w:pStyle w:val="ListParagraph"/>
              <w:spacing w:after="0" w:line="240" w:lineRule="auto"/>
              <w:ind w:left="0"/>
              <w:jc w:val="center"/>
              <w:rPr>
                <w:rFonts w:ascii="Arial" w:hAnsi="Arial" w:cs="Arial"/>
                <w:color w:val="000000" w:themeColor="text1"/>
                <w:sz w:val="18"/>
                <w:szCs w:val="18"/>
              </w:rPr>
            </w:pPr>
            <w:r w:rsidRPr="00EE0DE7">
              <w:rPr>
                <w:rFonts w:ascii="Arial" w:hAnsi="Arial" w:cs="Arial"/>
                <w:b/>
                <w:bCs/>
                <w:sz w:val="18"/>
                <w:szCs w:val="18"/>
              </w:rPr>
              <w:t>Problem analysis</w:t>
            </w:r>
            <w:r w:rsidRPr="00EE0DE7">
              <w:rPr>
                <w:rFonts w:ascii="Arial" w:hAnsi="Arial" w:cs="Arial"/>
                <w:sz w:val="18"/>
                <w:szCs w:val="18"/>
              </w:rPr>
              <w:t xml:space="preserve">: </w:t>
            </w:r>
            <w:r>
              <w:rPr>
                <w:rFonts w:ascii="Arial" w:hAnsi="Arial" w:cs="Arial"/>
                <w:sz w:val="18"/>
                <w:szCs w:val="18"/>
              </w:rPr>
              <w:t xml:space="preserve"> </w:t>
            </w:r>
            <w:r w:rsidRPr="00EE0DE7">
              <w:rPr>
                <w:rFonts w:ascii="Arial" w:hAnsi="Arial" w:cs="Arial"/>
                <w:color w:val="000000" w:themeColor="text1"/>
                <w:sz w:val="18"/>
                <w:szCs w:val="18"/>
              </w:rPr>
              <w:t xml:space="preserve"> (PO2)</w:t>
            </w:r>
          </w:p>
        </w:tc>
        <w:tc>
          <w:tcPr>
            <w:tcW w:w="1080" w:type="dxa"/>
            <w:vAlign w:val="center"/>
          </w:tcPr>
          <w:p w14:paraId="10DC90AC"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Cognitive domain – level 5</w:t>
            </w:r>
          </w:p>
        </w:tc>
        <w:tc>
          <w:tcPr>
            <w:tcW w:w="1613" w:type="dxa"/>
            <w:vAlign w:val="center"/>
          </w:tcPr>
          <w:p w14:paraId="78A6C2FD"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2728487"/>
              </w:sdtPr>
              <w:sdtContent>
                <w:sdt>
                  <w:sdtPr>
                    <w:rPr>
                      <w:rFonts w:ascii="Arial" w:hAnsi="Arial" w:cs="Arial"/>
                      <w:iCs/>
                      <w:sz w:val="18"/>
                      <w:szCs w:val="18"/>
                    </w:rPr>
                    <w:id w:val="221604"/>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w:t>
                </w:r>
              </w:sdtContent>
            </w:sdt>
            <w:r w:rsidR="002E3C27" w:rsidRPr="00EE0DE7">
              <w:rPr>
                <w:rFonts w:ascii="Arial" w:hAnsi="Arial" w:cs="Arial"/>
                <w:color w:val="000000" w:themeColor="text1"/>
                <w:sz w:val="18"/>
                <w:szCs w:val="18"/>
              </w:rPr>
              <w:t>Lecture Note</w:t>
            </w:r>
          </w:p>
          <w:p w14:paraId="30936011"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8812354"/>
              </w:sdtPr>
              <w:sdtContent>
                <w:sdt>
                  <w:sdtPr>
                    <w:rPr>
                      <w:rFonts w:ascii="Arial" w:hAnsi="Arial" w:cs="Arial"/>
                      <w:iCs/>
                      <w:sz w:val="18"/>
                      <w:szCs w:val="18"/>
                    </w:rPr>
                    <w:id w:val="221606"/>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Text Book</w:t>
            </w:r>
          </w:p>
          <w:p w14:paraId="20D94545"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1746316"/>
              </w:sdtPr>
              <w:sdtContent>
                <w:r w:rsidR="002E3C27" w:rsidRPr="00EE0DE7">
                  <w:rPr>
                    <w:rFonts w:ascii="MS Gothic" w:eastAsia="MS Gothic" w:hAnsi="MS Gothic" w:cs="MS Gothic" w:hint="eastAsia"/>
                    <w:color w:val="000000" w:themeColor="text1"/>
                    <w:sz w:val="18"/>
                    <w:szCs w:val="18"/>
                  </w:rPr>
                  <w:t>☐</w:t>
                </w:r>
              </w:sdtContent>
            </w:sdt>
            <w:r w:rsidR="002E3C27" w:rsidRPr="00EE0DE7">
              <w:rPr>
                <w:rFonts w:ascii="Arial" w:hAnsi="Arial" w:cs="Arial"/>
                <w:color w:val="000000" w:themeColor="text1"/>
                <w:sz w:val="18"/>
                <w:szCs w:val="18"/>
              </w:rPr>
              <w:t xml:space="preserve">  Audio/Video</w:t>
            </w:r>
          </w:p>
          <w:p w14:paraId="4A431A6B"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2199300"/>
              </w:sdtPr>
              <w:sdtContent>
                <w:sdt>
                  <w:sdtPr>
                    <w:rPr>
                      <w:rFonts w:ascii="Arial" w:hAnsi="Arial" w:cs="Arial"/>
                      <w:iCs/>
                      <w:sz w:val="18"/>
                      <w:szCs w:val="18"/>
                    </w:rPr>
                    <w:id w:val="221608"/>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Web Material</w:t>
            </w:r>
          </w:p>
          <w:p w14:paraId="0B59571D" w14:textId="77777777" w:rsidR="002E3C27" w:rsidRPr="00EE0DE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107099382"/>
              </w:sdtPr>
              <w:sdtContent>
                <w:r w:rsidR="002E3C27" w:rsidRPr="00EE0DE7">
                  <w:rPr>
                    <w:rFonts w:ascii="MS Gothic" w:eastAsia="MS Gothic" w:hAnsi="MS Gothic" w:cs="MS Gothic" w:hint="eastAsia"/>
                    <w:color w:val="000000" w:themeColor="text1"/>
                    <w:sz w:val="18"/>
                    <w:szCs w:val="18"/>
                  </w:rPr>
                  <w:t>☐</w:t>
                </w:r>
              </w:sdtContent>
            </w:sdt>
            <w:r w:rsidR="002E3C27" w:rsidRPr="00EE0DE7">
              <w:rPr>
                <w:rFonts w:ascii="Arial" w:hAnsi="Arial" w:cs="Arial"/>
                <w:color w:val="000000" w:themeColor="text1"/>
                <w:sz w:val="18"/>
                <w:szCs w:val="18"/>
              </w:rPr>
              <w:t xml:space="preserve">  Journal paper</w:t>
            </w:r>
          </w:p>
        </w:tc>
        <w:tc>
          <w:tcPr>
            <w:tcW w:w="1555" w:type="dxa"/>
            <w:vAlign w:val="center"/>
          </w:tcPr>
          <w:p w14:paraId="7D6F97A6"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iCs/>
                  <w:sz w:val="18"/>
                  <w:szCs w:val="18"/>
                </w:rPr>
                <w:id w:val="221609"/>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w:t>
            </w:r>
            <w:r w:rsidR="002E3C27" w:rsidRPr="00EE0DE7">
              <w:rPr>
                <w:rFonts w:ascii="Arial" w:hAnsi="Arial" w:cs="Arial"/>
                <w:color w:val="000000" w:themeColor="text1"/>
                <w:sz w:val="18"/>
                <w:szCs w:val="18"/>
              </w:rPr>
              <w:t>Class Test</w:t>
            </w:r>
          </w:p>
          <w:p w14:paraId="3D19AA46"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3511228"/>
              </w:sdtPr>
              <w:sdtContent>
                <w:sdt>
                  <w:sdtPr>
                    <w:rPr>
                      <w:rFonts w:ascii="Arial" w:hAnsi="Arial" w:cs="Arial"/>
                      <w:iCs/>
                      <w:sz w:val="18"/>
                      <w:szCs w:val="18"/>
                    </w:rPr>
                    <w:id w:val="221611"/>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Final Exam</w:t>
            </w:r>
          </w:p>
          <w:p w14:paraId="1CA619B9"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0910410"/>
              </w:sdtPr>
              <w:sdtContent>
                <w:sdt>
                  <w:sdtPr>
                    <w:rPr>
                      <w:rFonts w:ascii="Arial" w:hAnsi="Arial" w:cs="Arial"/>
                      <w:iCs/>
                      <w:sz w:val="18"/>
                      <w:szCs w:val="18"/>
                    </w:rPr>
                    <w:id w:val="221613"/>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Assignment</w:t>
            </w:r>
          </w:p>
          <w:p w14:paraId="2B357CF7"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229971"/>
              </w:sdtPr>
              <w:sdtContent>
                <w:sdt>
                  <w:sdtPr>
                    <w:rPr>
                      <w:rFonts w:ascii="Arial" w:hAnsi="Arial" w:cs="Arial"/>
                      <w:iCs/>
                      <w:sz w:val="18"/>
                      <w:szCs w:val="18"/>
                    </w:rPr>
                    <w:id w:val="221631"/>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w:t>
                </w:r>
              </w:sdtContent>
            </w:sdt>
            <w:r w:rsidR="002E3C27" w:rsidRPr="00EE0DE7">
              <w:rPr>
                <w:rFonts w:ascii="Arial" w:hAnsi="Arial" w:cs="Arial"/>
                <w:color w:val="000000" w:themeColor="text1"/>
                <w:sz w:val="18"/>
                <w:szCs w:val="18"/>
              </w:rPr>
              <w:t>Participation</w:t>
            </w:r>
          </w:p>
          <w:p w14:paraId="3E07D065"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5279367"/>
              </w:sdtPr>
              <w:sdtContent>
                <w:sdt>
                  <w:sdtPr>
                    <w:rPr>
                      <w:rFonts w:ascii="Arial" w:hAnsi="Arial" w:cs="Arial"/>
                      <w:color w:val="000000" w:themeColor="text1"/>
                      <w:sz w:val="18"/>
                      <w:szCs w:val="18"/>
                    </w:rPr>
                    <w:id w:val="221651"/>
                  </w:sdtPr>
                  <w:sdtContent>
                    <w:r w:rsidR="002E3C27" w:rsidRPr="00EE0DE7">
                      <w:rPr>
                        <w:rFonts w:ascii="MS Gothic" w:eastAsia="MS Gothic" w:hAnsi="MS Gothic" w:cs="MS Gothic" w:hint="eastAsia"/>
                        <w:color w:val="000000" w:themeColor="text1"/>
                        <w:sz w:val="18"/>
                        <w:szCs w:val="18"/>
                      </w:rPr>
                      <w:t>☐</w:t>
                    </w:r>
                    <w:r w:rsidR="002E3C27" w:rsidRPr="00EE0DE7">
                      <w:rPr>
                        <w:rFonts w:ascii="Arial" w:eastAsia="MS Gothic" w:hAnsi="Arial" w:cs="Arial"/>
                        <w:color w:val="000000" w:themeColor="text1"/>
                        <w:sz w:val="18"/>
                        <w:szCs w:val="18"/>
                      </w:rPr>
                      <w:t xml:space="preserve"> </w:t>
                    </w:r>
                  </w:sdtContent>
                </w:sdt>
              </w:sdtContent>
            </w:sdt>
            <w:r w:rsidR="002E3C27" w:rsidRPr="00EE0DE7">
              <w:rPr>
                <w:rFonts w:ascii="Arial" w:hAnsi="Arial" w:cs="Arial"/>
                <w:color w:val="000000" w:themeColor="text1"/>
                <w:sz w:val="18"/>
                <w:szCs w:val="18"/>
              </w:rPr>
              <w:t>Presentation</w:t>
            </w:r>
          </w:p>
        </w:tc>
      </w:tr>
      <w:tr w:rsidR="002E3C27" w:rsidRPr="00EE0DE7" w14:paraId="3FCBD108" w14:textId="77777777" w:rsidTr="001C3606">
        <w:trPr>
          <w:trHeight w:val="1700"/>
          <w:jc w:val="center"/>
        </w:trPr>
        <w:tc>
          <w:tcPr>
            <w:tcW w:w="646" w:type="dxa"/>
            <w:vAlign w:val="center"/>
          </w:tcPr>
          <w:p w14:paraId="42FEBF3E"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CO3</w:t>
            </w:r>
          </w:p>
        </w:tc>
        <w:tc>
          <w:tcPr>
            <w:tcW w:w="2014" w:type="dxa"/>
            <w:vAlign w:val="center"/>
          </w:tcPr>
          <w:p w14:paraId="41FB9753" w14:textId="77777777" w:rsidR="002E3C27" w:rsidRPr="00EE0DE7" w:rsidRDefault="002E3C27" w:rsidP="001C3606">
            <w:pPr>
              <w:jc w:val="center"/>
              <w:rPr>
                <w:rFonts w:ascii="Arial" w:hAnsi="Arial" w:cs="Arial"/>
                <w:b/>
                <w:bCs/>
                <w:sz w:val="18"/>
                <w:szCs w:val="18"/>
              </w:rPr>
            </w:pPr>
            <w:r w:rsidRPr="00401576">
              <w:rPr>
                <w:rFonts w:ascii="Arial" w:hAnsi="Arial" w:cs="Arial"/>
                <w:bCs/>
                <w:color w:val="000000" w:themeColor="text1"/>
                <w:sz w:val="18"/>
                <w:szCs w:val="18"/>
              </w:rPr>
              <w:t>To</w:t>
            </w:r>
            <w:r>
              <w:rPr>
                <w:rFonts w:ascii="Arial" w:hAnsi="Arial" w:cs="Arial"/>
                <w:b/>
                <w:color w:val="000000" w:themeColor="text1"/>
                <w:sz w:val="18"/>
                <w:szCs w:val="18"/>
              </w:rPr>
              <w:t xml:space="preserve"> e</w:t>
            </w:r>
            <w:r w:rsidRPr="00EE0DE7">
              <w:rPr>
                <w:rFonts w:ascii="Arial" w:hAnsi="Arial" w:cs="Arial"/>
                <w:b/>
                <w:color w:val="000000" w:themeColor="text1"/>
                <w:sz w:val="18"/>
                <w:szCs w:val="18"/>
              </w:rPr>
              <w:t xml:space="preserve">xplain </w:t>
            </w:r>
            <w:r w:rsidRPr="00EE0DE7">
              <w:rPr>
                <w:rFonts w:ascii="Arial" w:hAnsi="Arial" w:cs="Arial"/>
                <w:sz w:val="18"/>
                <w:szCs w:val="18"/>
              </w:rPr>
              <w:t xml:space="preserve">inductive learning,  </w:t>
            </w:r>
            <w:proofErr w:type="spellStart"/>
            <w:r w:rsidRPr="00EE0DE7">
              <w:rPr>
                <w:rFonts w:ascii="Arial" w:hAnsi="Arial" w:cs="Arial"/>
                <w:sz w:val="18"/>
                <w:szCs w:val="18"/>
              </w:rPr>
              <w:t>einforcement</w:t>
            </w:r>
            <w:proofErr w:type="spellEnd"/>
            <w:r w:rsidRPr="00EE0DE7">
              <w:rPr>
                <w:rFonts w:ascii="Arial" w:hAnsi="Arial" w:cs="Arial"/>
                <w:sz w:val="18"/>
                <w:szCs w:val="18"/>
              </w:rPr>
              <w:t xml:space="preserve"> </w:t>
            </w:r>
            <w:proofErr w:type="spellStart"/>
            <w:r w:rsidRPr="00EE0DE7">
              <w:rPr>
                <w:rFonts w:ascii="Arial" w:hAnsi="Arial" w:cs="Arial"/>
                <w:sz w:val="18"/>
                <w:szCs w:val="18"/>
              </w:rPr>
              <w:t>l</w:t>
            </w:r>
            <w:r>
              <w:rPr>
                <w:rFonts w:ascii="Arial" w:hAnsi="Arial" w:cs="Arial"/>
                <w:sz w:val="18"/>
                <w:szCs w:val="18"/>
              </w:rPr>
              <w:t>earning</w:t>
            </w:r>
            <w:r w:rsidRPr="00EE0DE7">
              <w:rPr>
                <w:rFonts w:ascii="Arial" w:hAnsi="Arial" w:cs="Arial"/>
                <w:sz w:val="18"/>
                <w:szCs w:val="18"/>
              </w:rPr>
              <w:t>,neural</w:t>
            </w:r>
            <w:proofErr w:type="spellEnd"/>
            <w:r w:rsidRPr="00EE0DE7">
              <w:rPr>
                <w:rFonts w:ascii="Arial" w:hAnsi="Arial" w:cs="Arial"/>
                <w:sz w:val="18"/>
                <w:szCs w:val="18"/>
              </w:rPr>
              <w:t xml:space="preserve"> networks, two-layer &amp; three layer neural net,  supervised </w:t>
            </w:r>
            <w:r>
              <w:rPr>
                <w:rFonts w:ascii="Arial" w:hAnsi="Arial" w:cs="Arial"/>
                <w:sz w:val="18"/>
                <w:szCs w:val="18"/>
              </w:rPr>
              <w:t xml:space="preserve">and </w:t>
            </w:r>
            <w:r w:rsidRPr="00EE0DE7">
              <w:rPr>
                <w:rFonts w:ascii="Arial" w:hAnsi="Arial" w:cs="Arial"/>
                <w:sz w:val="18"/>
                <w:szCs w:val="18"/>
              </w:rPr>
              <w:t>unsupervised learning, learning</w:t>
            </w:r>
          </w:p>
          <w:p w14:paraId="6BE910E9" w14:textId="77777777" w:rsidR="002E3C27" w:rsidRPr="00EE0DE7" w:rsidRDefault="002E3C27" w:rsidP="001C3606">
            <w:pPr>
              <w:jc w:val="center"/>
              <w:rPr>
                <w:rFonts w:ascii="Arial" w:hAnsi="Arial" w:cs="Arial"/>
                <w:sz w:val="18"/>
                <w:szCs w:val="18"/>
              </w:rPr>
            </w:pPr>
          </w:p>
          <w:p w14:paraId="673A989A" w14:textId="77777777" w:rsidR="002E3C27" w:rsidRPr="00EE0DE7" w:rsidRDefault="002E3C27" w:rsidP="001C3606">
            <w:pPr>
              <w:jc w:val="center"/>
              <w:rPr>
                <w:rFonts w:ascii="Arial" w:hAnsi="Arial" w:cs="Arial"/>
                <w:color w:val="000000" w:themeColor="text1"/>
                <w:sz w:val="18"/>
                <w:szCs w:val="18"/>
              </w:rPr>
            </w:pPr>
          </w:p>
        </w:tc>
        <w:tc>
          <w:tcPr>
            <w:tcW w:w="2334" w:type="dxa"/>
            <w:vAlign w:val="center"/>
          </w:tcPr>
          <w:p w14:paraId="4DFD43C1" w14:textId="77777777" w:rsidR="002E3C27" w:rsidRPr="00EE0DE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 </w:t>
            </w:r>
          </w:p>
          <w:p w14:paraId="081D2DF7" w14:textId="77777777" w:rsidR="002E3C27" w:rsidRPr="00EE0DE7" w:rsidRDefault="002E3C27" w:rsidP="001C3606">
            <w:pPr>
              <w:pStyle w:val="ListParagraph"/>
              <w:spacing w:after="0" w:line="240" w:lineRule="auto"/>
              <w:ind w:left="0"/>
              <w:jc w:val="center"/>
              <w:rPr>
                <w:rFonts w:ascii="Arial" w:hAnsi="Arial" w:cs="Arial"/>
                <w:color w:val="000000" w:themeColor="text1"/>
                <w:sz w:val="18"/>
                <w:szCs w:val="18"/>
              </w:rPr>
            </w:pPr>
            <w:r w:rsidRPr="00EE0DE7">
              <w:rPr>
                <w:rFonts w:ascii="Arial" w:hAnsi="Arial" w:cs="Arial"/>
                <w:b/>
                <w:bCs/>
                <w:sz w:val="18"/>
                <w:szCs w:val="18"/>
              </w:rPr>
              <w:t>Problem analysis</w:t>
            </w:r>
            <w:r w:rsidRPr="00EE0DE7">
              <w:rPr>
                <w:rFonts w:ascii="Arial" w:hAnsi="Arial" w:cs="Arial"/>
                <w:sz w:val="18"/>
                <w:szCs w:val="18"/>
              </w:rPr>
              <w:t xml:space="preserve">: </w:t>
            </w:r>
            <w:r>
              <w:rPr>
                <w:rFonts w:ascii="Arial" w:hAnsi="Arial" w:cs="Arial"/>
                <w:sz w:val="18"/>
                <w:szCs w:val="18"/>
              </w:rPr>
              <w:t xml:space="preserve"> </w:t>
            </w:r>
            <w:r w:rsidRPr="00EE0DE7">
              <w:rPr>
                <w:rFonts w:ascii="Arial" w:hAnsi="Arial" w:cs="Arial"/>
                <w:color w:val="000000" w:themeColor="text1"/>
                <w:sz w:val="18"/>
                <w:szCs w:val="18"/>
              </w:rPr>
              <w:t xml:space="preserve"> (PO2)</w:t>
            </w:r>
          </w:p>
        </w:tc>
        <w:tc>
          <w:tcPr>
            <w:tcW w:w="1080" w:type="dxa"/>
            <w:vAlign w:val="center"/>
          </w:tcPr>
          <w:p w14:paraId="627910F4" w14:textId="77777777" w:rsidR="002E3C27" w:rsidRPr="00EE0DE7" w:rsidRDefault="002E3C27" w:rsidP="001C3606">
            <w:pPr>
              <w:jc w:val="center"/>
              <w:rPr>
                <w:rFonts w:ascii="Arial" w:hAnsi="Arial" w:cs="Arial"/>
                <w:color w:val="000000" w:themeColor="text1"/>
                <w:sz w:val="18"/>
                <w:szCs w:val="18"/>
              </w:rPr>
            </w:pPr>
            <w:r w:rsidRPr="00EE0DE7">
              <w:rPr>
                <w:rFonts w:ascii="Arial" w:hAnsi="Arial" w:cs="Arial"/>
                <w:color w:val="000000" w:themeColor="text1"/>
                <w:sz w:val="18"/>
                <w:szCs w:val="18"/>
              </w:rPr>
              <w:t>Cognitive domain – level 5</w:t>
            </w:r>
          </w:p>
        </w:tc>
        <w:tc>
          <w:tcPr>
            <w:tcW w:w="1613" w:type="dxa"/>
            <w:vAlign w:val="center"/>
          </w:tcPr>
          <w:p w14:paraId="598C51A2"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6934837"/>
              </w:sdtPr>
              <w:sdtContent>
                <w:sdt>
                  <w:sdtPr>
                    <w:rPr>
                      <w:rFonts w:ascii="Arial" w:hAnsi="Arial" w:cs="Arial"/>
                      <w:iCs/>
                      <w:sz w:val="18"/>
                      <w:szCs w:val="18"/>
                    </w:rPr>
                    <w:id w:val="221617"/>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Lecture Note</w:t>
            </w:r>
          </w:p>
          <w:p w14:paraId="77248A64"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2782622"/>
              </w:sdtPr>
              <w:sdtContent>
                <w:sdt>
                  <w:sdtPr>
                    <w:rPr>
                      <w:rFonts w:ascii="Arial" w:hAnsi="Arial" w:cs="Arial"/>
                      <w:iCs/>
                      <w:sz w:val="18"/>
                      <w:szCs w:val="18"/>
                    </w:rPr>
                    <w:id w:val="221619"/>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 xml:space="preserve">  Text Book</w:t>
            </w:r>
          </w:p>
          <w:p w14:paraId="4FDE16AA"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6680408"/>
              </w:sdtPr>
              <w:sdtContent>
                <w:r w:rsidR="002E3C27" w:rsidRPr="00EE0DE7">
                  <w:rPr>
                    <w:rFonts w:ascii="MS Gothic" w:eastAsia="MS Gothic" w:hAnsi="MS Gothic" w:cs="MS Gothic" w:hint="eastAsia"/>
                    <w:color w:val="000000" w:themeColor="text1"/>
                    <w:sz w:val="18"/>
                    <w:szCs w:val="18"/>
                  </w:rPr>
                  <w:t>☐</w:t>
                </w:r>
              </w:sdtContent>
            </w:sdt>
            <w:r w:rsidR="002E3C27" w:rsidRPr="00EE0DE7">
              <w:rPr>
                <w:rFonts w:ascii="Arial" w:hAnsi="Arial" w:cs="Arial"/>
                <w:color w:val="000000" w:themeColor="text1"/>
                <w:sz w:val="18"/>
                <w:szCs w:val="18"/>
              </w:rPr>
              <w:t xml:space="preserve">  Audio/Video</w:t>
            </w:r>
          </w:p>
          <w:p w14:paraId="161846CF"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8462539"/>
              </w:sdtPr>
              <w:sdtContent>
                <w:sdt>
                  <w:sdtPr>
                    <w:rPr>
                      <w:rFonts w:ascii="Arial" w:hAnsi="Arial" w:cs="Arial"/>
                      <w:iCs/>
                      <w:sz w:val="18"/>
                      <w:szCs w:val="18"/>
                    </w:rPr>
                    <w:id w:val="221621"/>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Web Material</w:t>
            </w:r>
          </w:p>
          <w:p w14:paraId="3C613EE1" w14:textId="77777777" w:rsidR="002E3C27" w:rsidRPr="00EE0DE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532573336"/>
              </w:sdtPr>
              <w:sdtContent>
                <w:r w:rsidR="002E3C27" w:rsidRPr="00EE0DE7">
                  <w:rPr>
                    <w:rFonts w:ascii="MS Gothic" w:eastAsia="MS Gothic" w:hAnsi="MS Gothic" w:cs="MS Gothic" w:hint="eastAsia"/>
                    <w:color w:val="000000" w:themeColor="text1"/>
                    <w:sz w:val="18"/>
                    <w:szCs w:val="18"/>
                  </w:rPr>
                  <w:t>☐</w:t>
                </w:r>
              </w:sdtContent>
            </w:sdt>
            <w:r w:rsidR="002E3C27" w:rsidRPr="00EE0DE7">
              <w:rPr>
                <w:rFonts w:ascii="Arial" w:hAnsi="Arial" w:cs="Arial"/>
                <w:color w:val="000000" w:themeColor="text1"/>
                <w:sz w:val="18"/>
                <w:szCs w:val="18"/>
              </w:rPr>
              <w:t xml:space="preserve">  Journal paper</w:t>
            </w:r>
          </w:p>
        </w:tc>
        <w:tc>
          <w:tcPr>
            <w:tcW w:w="1555" w:type="dxa"/>
            <w:vAlign w:val="center"/>
          </w:tcPr>
          <w:p w14:paraId="79B602BE"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iCs/>
                  <w:sz w:val="18"/>
                  <w:szCs w:val="18"/>
                </w:rPr>
                <w:id w:val="-2036643346"/>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w:t>
            </w:r>
            <w:r w:rsidR="002E3C27" w:rsidRPr="00EE0DE7">
              <w:rPr>
                <w:rFonts w:ascii="Arial" w:hAnsi="Arial" w:cs="Arial"/>
                <w:color w:val="000000" w:themeColor="text1"/>
                <w:sz w:val="18"/>
                <w:szCs w:val="18"/>
              </w:rPr>
              <w:t>Class Test</w:t>
            </w:r>
          </w:p>
          <w:p w14:paraId="56943E64"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2182728"/>
              </w:sdtPr>
              <w:sdtContent>
                <w:sdt>
                  <w:sdtPr>
                    <w:rPr>
                      <w:rFonts w:ascii="Arial" w:hAnsi="Arial" w:cs="Arial"/>
                      <w:iCs/>
                      <w:sz w:val="18"/>
                      <w:szCs w:val="18"/>
                    </w:rPr>
                    <w:id w:val="-2113818701"/>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Final Exam</w:t>
            </w:r>
          </w:p>
          <w:p w14:paraId="102A567A"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3020195"/>
              </w:sdtPr>
              <w:sdtContent>
                <w:sdt>
                  <w:sdtPr>
                    <w:rPr>
                      <w:rFonts w:ascii="Arial" w:hAnsi="Arial" w:cs="Arial"/>
                      <w:iCs/>
                      <w:sz w:val="18"/>
                      <w:szCs w:val="18"/>
                    </w:rPr>
                    <w:id w:val="1729341943"/>
                  </w:sdtPr>
                  <w:sdtContent>
                    <w:r w:rsidR="002E3C27" w:rsidRPr="00EE0DE7">
                      <w:rPr>
                        <w:rFonts w:ascii="MS Gothic" w:eastAsia="MS Gothic" w:hAnsi="MS Gothic" w:cs="MS Gothic" w:hint="eastAsia"/>
                        <w:iCs/>
                        <w:sz w:val="18"/>
                        <w:szCs w:val="18"/>
                      </w:rPr>
                      <w:t>☒</w:t>
                    </w:r>
                  </w:sdtContent>
                </w:sdt>
              </w:sdtContent>
            </w:sdt>
            <w:r w:rsidR="002E3C27" w:rsidRPr="00EE0DE7">
              <w:rPr>
                <w:rFonts w:ascii="Arial" w:hAnsi="Arial" w:cs="Arial"/>
                <w:color w:val="000000" w:themeColor="text1"/>
                <w:sz w:val="18"/>
                <w:szCs w:val="18"/>
              </w:rPr>
              <w:t>Assignment</w:t>
            </w:r>
          </w:p>
          <w:p w14:paraId="4344391F" w14:textId="77777777" w:rsidR="002E3C27" w:rsidRPr="00EE0DE7"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0669794"/>
              </w:sdtPr>
              <w:sdtContent>
                <w:sdt>
                  <w:sdtPr>
                    <w:rPr>
                      <w:rFonts w:ascii="Arial" w:hAnsi="Arial" w:cs="Arial"/>
                      <w:iCs/>
                      <w:sz w:val="18"/>
                      <w:szCs w:val="18"/>
                    </w:rPr>
                    <w:id w:val="1045724534"/>
                  </w:sdtPr>
                  <w:sdtContent>
                    <w:r w:rsidR="002E3C27" w:rsidRPr="00EE0DE7">
                      <w:rPr>
                        <w:rFonts w:ascii="MS Gothic" w:eastAsia="MS Gothic" w:hAnsi="MS Gothic" w:cs="MS Gothic" w:hint="eastAsia"/>
                        <w:iCs/>
                        <w:sz w:val="18"/>
                        <w:szCs w:val="18"/>
                      </w:rPr>
                      <w:t>☒</w:t>
                    </w:r>
                  </w:sdtContent>
                </w:sdt>
                <w:r w:rsidR="002E3C27" w:rsidRPr="00EE0DE7">
                  <w:rPr>
                    <w:rFonts w:ascii="Arial" w:hAnsi="Arial" w:cs="Arial"/>
                    <w:iCs/>
                    <w:sz w:val="18"/>
                    <w:szCs w:val="18"/>
                  </w:rPr>
                  <w:t xml:space="preserve"> </w:t>
                </w:r>
              </w:sdtContent>
            </w:sdt>
            <w:r w:rsidR="002E3C27" w:rsidRPr="00EE0DE7">
              <w:rPr>
                <w:rFonts w:ascii="Arial" w:hAnsi="Arial" w:cs="Arial"/>
                <w:color w:val="000000" w:themeColor="text1"/>
                <w:sz w:val="18"/>
                <w:szCs w:val="18"/>
              </w:rPr>
              <w:t>Participation</w:t>
            </w:r>
          </w:p>
          <w:p w14:paraId="2B5039F2" w14:textId="77777777" w:rsidR="002E3C27" w:rsidRPr="00EE0DE7"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95932012"/>
              </w:sdtPr>
              <w:sdtContent>
                <w:sdt>
                  <w:sdtPr>
                    <w:rPr>
                      <w:rFonts w:ascii="Arial" w:hAnsi="Arial" w:cs="Arial"/>
                      <w:color w:val="000000" w:themeColor="text1"/>
                      <w:sz w:val="18"/>
                      <w:szCs w:val="18"/>
                    </w:rPr>
                    <w:id w:val="-1381545256"/>
                  </w:sdtPr>
                  <w:sdtContent>
                    <w:r w:rsidR="002E3C27" w:rsidRPr="00EE0DE7">
                      <w:rPr>
                        <w:rFonts w:ascii="MS Gothic" w:eastAsia="MS Gothic" w:hAnsi="MS Gothic" w:cs="MS Gothic" w:hint="eastAsia"/>
                        <w:color w:val="000000" w:themeColor="text1"/>
                        <w:sz w:val="18"/>
                        <w:szCs w:val="18"/>
                      </w:rPr>
                      <w:t>☐</w:t>
                    </w:r>
                    <w:r w:rsidR="002E3C27" w:rsidRPr="00EE0DE7">
                      <w:rPr>
                        <w:rFonts w:ascii="Arial" w:eastAsia="MS Gothic" w:hAnsi="Arial" w:cs="Arial"/>
                        <w:color w:val="000000" w:themeColor="text1"/>
                        <w:sz w:val="18"/>
                        <w:szCs w:val="18"/>
                      </w:rPr>
                      <w:t xml:space="preserve"> </w:t>
                    </w:r>
                  </w:sdtContent>
                </w:sdt>
              </w:sdtContent>
            </w:sdt>
            <w:r w:rsidR="002E3C27" w:rsidRPr="00EE0DE7">
              <w:rPr>
                <w:rFonts w:ascii="Arial" w:hAnsi="Arial" w:cs="Arial"/>
                <w:color w:val="000000" w:themeColor="text1"/>
                <w:sz w:val="18"/>
                <w:szCs w:val="18"/>
              </w:rPr>
              <w:t>Presentation</w:t>
            </w:r>
          </w:p>
        </w:tc>
      </w:tr>
    </w:tbl>
    <w:p w14:paraId="091EEAC3" w14:textId="77777777" w:rsidR="002E3C27" w:rsidRPr="00EE0DE7"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EE0DE7" w14:paraId="4540392E" w14:textId="77777777" w:rsidTr="001C3606">
        <w:trPr>
          <w:jc w:val="center"/>
        </w:trPr>
        <w:tc>
          <w:tcPr>
            <w:tcW w:w="9269" w:type="dxa"/>
          </w:tcPr>
          <w:p w14:paraId="0220FFEE" w14:textId="77777777" w:rsidR="002E3C27" w:rsidRPr="00EE0DE7" w:rsidRDefault="002E3C27" w:rsidP="001C3606">
            <w:pPr>
              <w:rPr>
                <w:rFonts w:ascii="Arial" w:hAnsi="Arial" w:cs="Arial"/>
                <w:b/>
                <w:color w:val="000000" w:themeColor="text1"/>
                <w:sz w:val="18"/>
                <w:szCs w:val="18"/>
              </w:rPr>
            </w:pPr>
            <w:r w:rsidRPr="00EE0DE7">
              <w:rPr>
                <w:rFonts w:ascii="Arial" w:hAnsi="Arial" w:cs="Arial"/>
                <w:b/>
                <w:color w:val="000000" w:themeColor="text1"/>
                <w:sz w:val="18"/>
                <w:szCs w:val="18"/>
              </w:rPr>
              <w:t>Assessment and Marks Distribution:</w:t>
            </w:r>
          </w:p>
          <w:p w14:paraId="4706ECB5" w14:textId="77777777" w:rsidR="002E3C27" w:rsidRPr="00EE0DE7" w:rsidRDefault="002E3C27" w:rsidP="001C3606">
            <w:pPr>
              <w:rPr>
                <w:rFonts w:ascii="Arial" w:hAnsi="Arial" w:cs="Arial"/>
                <w:bCs/>
                <w:color w:val="000000" w:themeColor="text1"/>
                <w:sz w:val="18"/>
                <w:szCs w:val="18"/>
              </w:rPr>
            </w:pPr>
            <w:r w:rsidRPr="00EE0DE7">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6FB3ABC7" w14:textId="77777777" w:rsidR="002E3C27" w:rsidRPr="00EE0DE7" w:rsidRDefault="002E3C27" w:rsidP="001C3606">
            <w:pPr>
              <w:rPr>
                <w:rFonts w:ascii="Arial" w:hAnsi="Arial" w:cs="Arial"/>
                <w:bCs/>
                <w:color w:val="000000" w:themeColor="text1"/>
                <w:sz w:val="18"/>
                <w:szCs w:val="18"/>
              </w:rPr>
            </w:pPr>
            <w:r w:rsidRPr="00EE0DE7">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EE0DE7">
              <w:rPr>
                <w:rFonts w:ascii="Arial" w:hAnsi="Arial" w:cs="Arial"/>
                <w:bCs/>
                <w:color w:val="000000" w:themeColor="text1"/>
                <w:sz w:val="18"/>
                <w:szCs w:val="18"/>
              </w:rPr>
              <w:t>)</w:t>
            </w:r>
          </w:p>
          <w:p w14:paraId="5AD1E1D5" w14:textId="77777777" w:rsidR="002E3C27" w:rsidRPr="00EE0DE7" w:rsidRDefault="002E3C27" w:rsidP="001C3606">
            <w:pPr>
              <w:rPr>
                <w:rFonts w:ascii="Arial" w:hAnsi="Arial" w:cs="Arial"/>
                <w:bCs/>
                <w:color w:val="000000" w:themeColor="text1"/>
                <w:sz w:val="18"/>
                <w:szCs w:val="18"/>
              </w:rPr>
            </w:pPr>
            <w:r w:rsidRPr="00EE0DE7">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EE0DE7">
              <w:rPr>
                <w:rFonts w:ascii="Arial" w:hAnsi="Arial" w:cs="Arial"/>
                <w:bCs/>
                <w:color w:val="000000" w:themeColor="text1"/>
                <w:sz w:val="18"/>
                <w:szCs w:val="18"/>
              </w:rPr>
              <w:t xml:space="preserve">), Total Time: 3 hours. </w:t>
            </w:r>
          </w:p>
          <w:p w14:paraId="40D1A1FD" w14:textId="77777777" w:rsidR="002E3C27" w:rsidRPr="00EE0DE7" w:rsidRDefault="002E3C27" w:rsidP="001C3606">
            <w:pPr>
              <w:rPr>
                <w:rFonts w:ascii="Arial" w:hAnsi="Arial" w:cs="Arial"/>
                <w:b/>
                <w:color w:val="000000" w:themeColor="text1"/>
                <w:sz w:val="18"/>
                <w:szCs w:val="18"/>
              </w:rPr>
            </w:pPr>
            <w:r w:rsidRPr="00EE0DE7">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EE0DE7">
              <w:rPr>
                <w:rFonts w:ascii="Arial" w:hAnsi="Arial" w:cs="Arial"/>
                <w:bCs/>
                <w:color w:val="000000" w:themeColor="text1"/>
                <w:sz w:val="18"/>
                <w:szCs w:val="18"/>
              </w:rPr>
              <w:t>).</w:t>
            </w:r>
          </w:p>
        </w:tc>
      </w:tr>
      <w:tr w:rsidR="002E3C27" w:rsidRPr="00EE0DE7" w14:paraId="116E2FB3" w14:textId="77777777" w:rsidTr="001C3606">
        <w:trPr>
          <w:jc w:val="center"/>
        </w:trPr>
        <w:tc>
          <w:tcPr>
            <w:tcW w:w="9269" w:type="dxa"/>
          </w:tcPr>
          <w:p w14:paraId="4BDE847C" w14:textId="77777777" w:rsidR="002E3C27" w:rsidRPr="00EE0DE7" w:rsidRDefault="002E3C27" w:rsidP="001C3606">
            <w:pPr>
              <w:spacing w:after="120"/>
              <w:rPr>
                <w:rFonts w:ascii="Arial" w:hAnsi="Arial" w:cs="Arial"/>
                <w:b/>
                <w:bCs/>
                <w:iCs/>
                <w:sz w:val="18"/>
                <w:szCs w:val="18"/>
              </w:rPr>
            </w:pPr>
          </w:p>
          <w:p w14:paraId="328D5CAB" w14:textId="77777777" w:rsidR="002E3C27" w:rsidRPr="00EE0DE7" w:rsidRDefault="002E3C27" w:rsidP="001C3606">
            <w:pPr>
              <w:rPr>
                <w:rFonts w:ascii="Arial" w:hAnsi="Arial" w:cs="Arial"/>
                <w:b/>
                <w:bCs/>
                <w:iCs/>
                <w:sz w:val="18"/>
                <w:szCs w:val="18"/>
              </w:rPr>
            </w:pPr>
            <w:r w:rsidRPr="00EE0DE7">
              <w:rPr>
                <w:rFonts w:ascii="Arial" w:hAnsi="Arial" w:cs="Arial"/>
                <w:b/>
                <w:bCs/>
                <w:iCs/>
                <w:sz w:val="18"/>
                <w:szCs w:val="18"/>
              </w:rPr>
              <w:t>Course Contents:</w:t>
            </w:r>
          </w:p>
          <w:p w14:paraId="7428DADE" w14:textId="77777777" w:rsidR="002E3C27" w:rsidRDefault="002E3C27" w:rsidP="001C3606">
            <w:pPr>
              <w:jc w:val="both"/>
              <w:rPr>
                <w:rFonts w:ascii="Arial" w:hAnsi="Arial" w:cs="Arial"/>
                <w:sz w:val="18"/>
                <w:szCs w:val="18"/>
              </w:rPr>
            </w:pPr>
            <w:r w:rsidRPr="005B4AC9">
              <w:rPr>
                <w:rFonts w:ascii="Arial" w:hAnsi="Arial" w:cs="Arial"/>
                <w:sz w:val="18"/>
                <w:szCs w:val="18"/>
              </w:rPr>
              <w:t xml:space="preserve">Introduction: History of AI, AI problems, AI Applications, Areas of </w:t>
            </w:r>
            <w:proofErr w:type="gramStart"/>
            <w:r w:rsidRPr="005B4AC9">
              <w:rPr>
                <w:rFonts w:ascii="Arial" w:hAnsi="Arial" w:cs="Arial"/>
                <w:sz w:val="18"/>
                <w:szCs w:val="18"/>
              </w:rPr>
              <w:t>AI,  Intelligence</w:t>
            </w:r>
            <w:proofErr w:type="gramEnd"/>
            <w:r w:rsidRPr="005B4AC9">
              <w:rPr>
                <w:rFonts w:ascii="Arial" w:hAnsi="Arial" w:cs="Arial"/>
                <w:sz w:val="18"/>
                <w:szCs w:val="18"/>
              </w:rPr>
              <w:t xml:space="preserve">, Knowledge, Types of Knowledge.   </w:t>
            </w:r>
          </w:p>
          <w:p w14:paraId="5E61732E" w14:textId="77777777" w:rsidR="002E3C27" w:rsidRPr="005B4AC9" w:rsidRDefault="002E3C27" w:rsidP="001C3606">
            <w:pPr>
              <w:jc w:val="both"/>
              <w:rPr>
                <w:rFonts w:ascii="Arial" w:hAnsi="Arial" w:cs="Arial"/>
                <w:sz w:val="18"/>
                <w:szCs w:val="18"/>
              </w:rPr>
            </w:pPr>
          </w:p>
          <w:p w14:paraId="5B8C815A" w14:textId="77777777" w:rsidR="002E3C27" w:rsidRDefault="002E3C27" w:rsidP="001C3606">
            <w:pPr>
              <w:jc w:val="both"/>
              <w:rPr>
                <w:rFonts w:ascii="Arial" w:hAnsi="Arial" w:cs="Arial"/>
                <w:sz w:val="18"/>
                <w:szCs w:val="18"/>
              </w:rPr>
            </w:pPr>
            <w:r w:rsidRPr="005B4AC9">
              <w:rPr>
                <w:rFonts w:ascii="Arial" w:hAnsi="Arial" w:cs="Arial"/>
                <w:sz w:val="18"/>
                <w:szCs w:val="18"/>
              </w:rPr>
              <w:t xml:space="preserve">Knowledge Representation: Knowledge representation, Syntax and semantics for Propositional Logic, Predicate Logic (PL), Semantic Rules for statements, Inference Rules, Syntax and Semantics for First Order Predicate Logic (FOPL), Properties of </w:t>
            </w:r>
            <w:proofErr w:type="spellStart"/>
            <w:r w:rsidRPr="005B4AC9">
              <w:rPr>
                <w:rFonts w:ascii="Arial" w:hAnsi="Arial" w:cs="Arial"/>
                <w:sz w:val="18"/>
                <w:szCs w:val="18"/>
              </w:rPr>
              <w:t>Wffs</w:t>
            </w:r>
            <w:proofErr w:type="spellEnd"/>
            <w:r w:rsidRPr="005B4AC9">
              <w:rPr>
                <w:rFonts w:ascii="Arial" w:hAnsi="Arial" w:cs="Arial"/>
                <w:sz w:val="18"/>
                <w:szCs w:val="18"/>
              </w:rPr>
              <w:t xml:space="preserve">, Clausal Conversion Procedure,  Unification algorithm, Resolution in Propositional Logic, Resolution in Predicate Logic. </w:t>
            </w:r>
          </w:p>
          <w:p w14:paraId="384B4B23" w14:textId="77777777" w:rsidR="002E3C27" w:rsidRPr="005B4AC9" w:rsidRDefault="002E3C27" w:rsidP="001C3606">
            <w:pPr>
              <w:jc w:val="both"/>
              <w:rPr>
                <w:rFonts w:ascii="Arial" w:hAnsi="Arial" w:cs="Arial"/>
                <w:sz w:val="18"/>
                <w:szCs w:val="18"/>
              </w:rPr>
            </w:pPr>
          </w:p>
          <w:p w14:paraId="3B8E57B4" w14:textId="77777777" w:rsidR="002E3C27" w:rsidRDefault="002E3C27" w:rsidP="001C3606">
            <w:pPr>
              <w:jc w:val="both"/>
              <w:rPr>
                <w:rFonts w:ascii="Arial" w:hAnsi="Arial" w:cs="Arial"/>
                <w:sz w:val="18"/>
                <w:szCs w:val="18"/>
              </w:rPr>
            </w:pPr>
            <w:r w:rsidRPr="005B4AC9">
              <w:rPr>
                <w:rFonts w:ascii="Arial" w:hAnsi="Arial" w:cs="Arial"/>
                <w:sz w:val="18"/>
                <w:szCs w:val="18"/>
              </w:rPr>
              <w:t>Reasoning under uncertainty: Truth Maintenance System (TMS), Logics of Monotonic &amp; Non-monotonic systems, Conceptual dependencies,  Bayesian probabilistic theorem for decision, Fuzzy logic, Fuzzy and Crisp logic, membership functions, Fuzzy logic and fuzzy sets</w:t>
            </w:r>
          </w:p>
          <w:p w14:paraId="5EC773FF" w14:textId="77777777" w:rsidR="002E3C27" w:rsidRPr="005B4AC9" w:rsidRDefault="002E3C27" w:rsidP="001C3606">
            <w:pPr>
              <w:jc w:val="both"/>
              <w:rPr>
                <w:rFonts w:ascii="Arial" w:hAnsi="Arial" w:cs="Arial"/>
                <w:sz w:val="18"/>
                <w:szCs w:val="18"/>
              </w:rPr>
            </w:pPr>
          </w:p>
          <w:p w14:paraId="24B9F526" w14:textId="77777777" w:rsidR="002E3C27" w:rsidRDefault="002E3C27" w:rsidP="001C3606">
            <w:pPr>
              <w:jc w:val="both"/>
              <w:rPr>
                <w:rFonts w:ascii="Arial" w:hAnsi="Arial" w:cs="Arial"/>
                <w:sz w:val="18"/>
                <w:szCs w:val="18"/>
              </w:rPr>
            </w:pPr>
            <w:r w:rsidRPr="005B4AC9">
              <w:rPr>
                <w:rFonts w:ascii="Arial" w:hAnsi="Arial" w:cs="Arial"/>
                <w:sz w:val="18"/>
                <w:szCs w:val="18"/>
              </w:rPr>
              <w:t>Searching  Techniques &amp; Algorithms in AI: Blind or Uninformed Search, Breadth-First Search, Depth-First search, Informed Or Directed search, Hill Climbing search, Best-First Search</w:t>
            </w:r>
          </w:p>
          <w:p w14:paraId="0CFE81C8" w14:textId="77777777" w:rsidR="002E3C27" w:rsidRPr="005B4AC9" w:rsidRDefault="002E3C27" w:rsidP="001C3606">
            <w:pPr>
              <w:jc w:val="both"/>
              <w:rPr>
                <w:rFonts w:ascii="Arial" w:hAnsi="Arial" w:cs="Arial"/>
                <w:sz w:val="18"/>
                <w:szCs w:val="18"/>
              </w:rPr>
            </w:pPr>
          </w:p>
          <w:p w14:paraId="1AC59A5E" w14:textId="77777777" w:rsidR="002E3C27" w:rsidRDefault="002E3C27" w:rsidP="001C3606">
            <w:pPr>
              <w:jc w:val="both"/>
              <w:rPr>
                <w:rFonts w:ascii="Arial" w:hAnsi="Arial" w:cs="Arial"/>
                <w:sz w:val="18"/>
                <w:szCs w:val="18"/>
              </w:rPr>
            </w:pPr>
            <w:r w:rsidRPr="005B4AC9">
              <w:rPr>
                <w:rFonts w:ascii="Arial" w:hAnsi="Arial" w:cs="Arial"/>
                <w:sz w:val="18"/>
                <w:szCs w:val="18"/>
              </w:rPr>
              <w:t>Expert systems: Phases in building Expert System, Expert System Architecture, Knowledge Base (KB), Navigational Capability /Inference Engine, Rule Based Expert Systems</w:t>
            </w:r>
          </w:p>
          <w:p w14:paraId="29BFD148" w14:textId="77777777" w:rsidR="002E3C27" w:rsidRPr="005B4AC9" w:rsidRDefault="002E3C27" w:rsidP="001C3606">
            <w:pPr>
              <w:jc w:val="both"/>
              <w:rPr>
                <w:rFonts w:ascii="Arial" w:hAnsi="Arial" w:cs="Arial"/>
                <w:sz w:val="18"/>
                <w:szCs w:val="18"/>
              </w:rPr>
            </w:pPr>
          </w:p>
          <w:p w14:paraId="3ECC756C" w14:textId="77777777" w:rsidR="002E3C27" w:rsidRDefault="002E3C27" w:rsidP="001C3606">
            <w:pPr>
              <w:jc w:val="both"/>
              <w:rPr>
                <w:rFonts w:ascii="Arial" w:hAnsi="Arial" w:cs="Arial"/>
                <w:sz w:val="18"/>
                <w:szCs w:val="18"/>
              </w:rPr>
            </w:pPr>
            <w:r w:rsidRPr="005B4AC9">
              <w:rPr>
                <w:rFonts w:ascii="Arial" w:hAnsi="Arial" w:cs="Arial"/>
                <w:sz w:val="18"/>
                <w:szCs w:val="18"/>
              </w:rPr>
              <w:t>Artificial Neural Networks: Biological Neuron, The McCulloch-Pitts model, Neuron Models,  Applications of Neural Networks,  Two-layer &amp; Three layer neural</w:t>
            </w:r>
            <w:r>
              <w:rPr>
                <w:rFonts w:ascii="Arial" w:hAnsi="Arial" w:cs="Arial"/>
                <w:sz w:val="18"/>
                <w:szCs w:val="18"/>
              </w:rPr>
              <w:t xml:space="preserve"> net,  Supervised learning, uns</w:t>
            </w:r>
            <w:r w:rsidRPr="005B4AC9">
              <w:rPr>
                <w:rFonts w:ascii="Arial" w:hAnsi="Arial" w:cs="Arial"/>
                <w:sz w:val="18"/>
                <w:szCs w:val="18"/>
              </w:rPr>
              <w:t>upervised learning</w:t>
            </w:r>
          </w:p>
          <w:p w14:paraId="44C187E7" w14:textId="77777777" w:rsidR="002E3C27" w:rsidRPr="005B4AC9" w:rsidRDefault="002E3C27" w:rsidP="001C3606">
            <w:pPr>
              <w:jc w:val="both"/>
              <w:rPr>
                <w:rFonts w:ascii="Arial" w:hAnsi="Arial" w:cs="Arial"/>
                <w:sz w:val="18"/>
                <w:szCs w:val="18"/>
              </w:rPr>
            </w:pPr>
          </w:p>
          <w:p w14:paraId="4F877053" w14:textId="77777777" w:rsidR="002E3C27" w:rsidRDefault="002E3C27" w:rsidP="001C3606">
            <w:pPr>
              <w:jc w:val="both"/>
              <w:rPr>
                <w:rFonts w:ascii="Arial" w:hAnsi="Arial" w:cs="Arial"/>
                <w:sz w:val="18"/>
                <w:szCs w:val="18"/>
              </w:rPr>
            </w:pPr>
            <w:r w:rsidRPr="005B4AC9">
              <w:rPr>
                <w:rFonts w:ascii="Arial" w:hAnsi="Arial" w:cs="Arial"/>
                <w:sz w:val="18"/>
                <w:szCs w:val="18"/>
              </w:rPr>
              <w:t xml:space="preserve">Planning and Learning: Planning with state space search, conditional planning, continuous planning,  Multi-Agent planning, Inductive learning, Reinforcement learning, Learning with decision trees </w:t>
            </w:r>
          </w:p>
          <w:p w14:paraId="19ECFDF7" w14:textId="77777777" w:rsidR="002E3C27" w:rsidRDefault="002E3C27" w:rsidP="001C3606">
            <w:pPr>
              <w:jc w:val="both"/>
              <w:rPr>
                <w:rFonts w:ascii="Arial" w:hAnsi="Arial" w:cs="Arial"/>
                <w:sz w:val="18"/>
                <w:szCs w:val="18"/>
              </w:rPr>
            </w:pPr>
          </w:p>
          <w:p w14:paraId="33D7B018" w14:textId="77777777" w:rsidR="002E3C27" w:rsidRDefault="002E3C27" w:rsidP="001C3606">
            <w:pPr>
              <w:pStyle w:val="BodyTextIndent2"/>
              <w:spacing w:after="0" w:line="240" w:lineRule="auto"/>
              <w:ind w:left="0"/>
              <w:rPr>
                <w:rFonts w:ascii="Arial" w:hAnsi="Arial" w:cs="Arial"/>
                <w:sz w:val="18"/>
                <w:szCs w:val="18"/>
              </w:rPr>
            </w:pPr>
            <w:r w:rsidRPr="005B4AC9">
              <w:rPr>
                <w:rFonts w:ascii="Arial" w:hAnsi="Arial" w:cs="Arial"/>
                <w:sz w:val="18"/>
                <w:szCs w:val="18"/>
              </w:rPr>
              <w:t xml:space="preserve">AI programming languages: Introduction to python programming language, Python Operators: Arithmetic, Logical, Comparison, Assignment, Bitwise &amp; Precedence, Machine Learning algorithms with Python, Turbo PROLOG, </w:t>
            </w:r>
          </w:p>
          <w:p w14:paraId="748B4781" w14:textId="77777777" w:rsidR="002E3C27" w:rsidRDefault="002E3C27" w:rsidP="001C3606">
            <w:pPr>
              <w:pStyle w:val="BodyTextIndent2"/>
              <w:spacing w:after="0" w:line="240" w:lineRule="auto"/>
              <w:ind w:left="0"/>
              <w:rPr>
                <w:rFonts w:ascii="Arial" w:hAnsi="Arial" w:cs="Arial"/>
                <w:sz w:val="18"/>
                <w:szCs w:val="18"/>
              </w:rPr>
            </w:pPr>
          </w:p>
          <w:p w14:paraId="1E43284F" w14:textId="77777777" w:rsidR="002E3C27" w:rsidRPr="00EE0DE7" w:rsidRDefault="002E3C27" w:rsidP="001C3606">
            <w:pPr>
              <w:pStyle w:val="BodyTextIndent2"/>
              <w:spacing w:after="0" w:line="240" w:lineRule="auto"/>
              <w:ind w:left="0"/>
              <w:rPr>
                <w:rFonts w:ascii="Arial" w:hAnsi="Arial" w:cs="Arial"/>
                <w:b/>
                <w:color w:val="FF0000"/>
                <w:sz w:val="18"/>
                <w:szCs w:val="18"/>
              </w:rPr>
            </w:pPr>
            <w:r w:rsidRPr="005B4AC9">
              <w:rPr>
                <w:rFonts w:ascii="Arial" w:hAnsi="Arial" w:cs="Arial"/>
                <w:sz w:val="18"/>
                <w:szCs w:val="18"/>
              </w:rPr>
              <w:t xml:space="preserve">knowledge representation, domain, predicate, clauses, database, back tracking, unification, list, string operations, windows, Graphics and file operations using prolog. Basic concept on other logic programming </w:t>
            </w:r>
          </w:p>
        </w:tc>
      </w:tr>
    </w:tbl>
    <w:p w14:paraId="4B28A711" w14:textId="77777777" w:rsidR="002E3C27" w:rsidRPr="00EE0DE7" w:rsidRDefault="002E3C27" w:rsidP="002E3C27">
      <w:pPr>
        <w:rPr>
          <w:rFonts w:ascii="Arial" w:hAnsi="Arial" w:cs="Arial"/>
          <w:b/>
          <w:color w:val="FF0000"/>
          <w:sz w:val="18"/>
          <w:szCs w:val="18"/>
        </w:rPr>
      </w:pPr>
    </w:p>
    <w:p w14:paraId="719E0420" w14:textId="77777777" w:rsidR="002E3C27" w:rsidRPr="00EE0DE7" w:rsidRDefault="002E3C27" w:rsidP="002E3C27">
      <w:pPr>
        <w:rPr>
          <w:rFonts w:ascii="Arial" w:hAnsi="Arial" w:cs="Arial"/>
          <w:b/>
          <w:spacing w:val="-3"/>
          <w:sz w:val="18"/>
          <w:szCs w:val="18"/>
        </w:rPr>
      </w:pPr>
      <w:r w:rsidRPr="00EE0DE7">
        <w:rPr>
          <w:rFonts w:ascii="Arial" w:hAnsi="Arial" w:cs="Arial"/>
          <w:b/>
          <w:spacing w:val="-3"/>
          <w:sz w:val="18"/>
          <w:szCs w:val="18"/>
        </w:rPr>
        <w:t>Text Book:</w:t>
      </w:r>
    </w:p>
    <w:tbl>
      <w:tblPr>
        <w:tblW w:w="4990" w:type="pct"/>
        <w:jc w:val="center"/>
        <w:tblLook w:val="0000" w:firstRow="0" w:lastRow="0" w:firstColumn="0" w:lastColumn="0" w:noHBand="0" w:noVBand="0"/>
      </w:tblPr>
      <w:tblGrid>
        <w:gridCol w:w="373"/>
        <w:gridCol w:w="2898"/>
        <w:gridCol w:w="264"/>
        <w:gridCol w:w="5689"/>
      </w:tblGrid>
      <w:tr w:rsidR="002E3C27" w:rsidRPr="00EE0DE7" w14:paraId="71075996" w14:textId="77777777" w:rsidTr="001C3606">
        <w:trPr>
          <w:trHeight w:val="498"/>
          <w:jc w:val="center"/>
        </w:trPr>
        <w:tc>
          <w:tcPr>
            <w:tcW w:w="202" w:type="pct"/>
          </w:tcPr>
          <w:p w14:paraId="56112E5E"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1.</w:t>
            </w:r>
          </w:p>
        </w:tc>
        <w:tc>
          <w:tcPr>
            <w:tcW w:w="1571" w:type="pct"/>
          </w:tcPr>
          <w:p w14:paraId="6C2CB7F8" w14:textId="77777777" w:rsidR="002E3C27" w:rsidRPr="00EE0DE7" w:rsidRDefault="002E3C27" w:rsidP="001C3606">
            <w:pPr>
              <w:suppressAutoHyphens/>
              <w:rPr>
                <w:rFonts w:ascii="Arial" w:hAnsi="Arial" w:cs="Arial"/>
                <w:spacing w:val="-3"/>
                <w:sz w:val="18"/>
                <w:szCs w:val="18"/>
              </w:rPr>
            </w:pPr>
            <w:r w:rsidRPr="00EE0DE7">
              <w:rPr>
                <w:rFonts w:ascii="Arial" w:hAnsi="Arial" w:cs="Arial"/>
                <w:sz w:val="18"/>
                <w:szCs w:val="18"/>
              </w:rPr>
              <w:t>D. W. Patterson</w:t>
            </w:r>
          </w:p>
        </w:tc>
        <w:tc>
          <w:tcPr>
            <w:tcW w:w="143" w:type="pct"/>
          </w:tcPr>
          <w:p w14:paraId="0A9A8D8C"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84" w:type="pct"/>
          </w:tcPr>
          <w:p w14:paraId="6634EF6D" w14:textId="77777777" w:rsidR="002E3C27" w:rsidRPr="00EE0DE7" w:rsidRDefault="002E3C27" w:rsidP="001C3606">
            <w:pPr>
              <w:suppressAutoHyphens/>
              <w:rPr>
                <w:rFonts w:ascii="Arial" w:hAnsi="Arial" w:cs="Arial"/>
                <w:b/>
                <w:bCs/>
                <w:sz w:val="18"/>
                <w:szCs w:val="18"/>
              </w:rPr>
            </w:pPr>
            <w:r w:rsidRPr="00EE0DE7">
              <w:rPr>
                <w:rFonts w:ascii="Arial" w:hAnsi="Arial" w:cs="Arial"/>
                <w:b/>
                <w:bCs/>
                <w:sz w:val="18"/>
                <w:szCs w:val="18"/>
              </w:rPr>
              <w:t>Introduction to Artificial Intelligence and Expert System</w:t>
            </w:r>
          </w:p>
          <w:p w14:paraId="17D211F3" w14:textId="77777777" w:rsidR="002E3C27" w:rsidRPr="00EE0DE7" w:rsidRDefault="002E3C27" w:rsidP="001C3606">
            <w:pPr>
              <w:suppressAutoHyphens/>
              <w:rPr>
                <w:rFonts w:ascii="Arial" w:hAnsi="Arial" w:cs="Arial"/>
                <w:b/>
                <w:bCs/>
                <w:spacing w:val="-3"/>
                <w:sz w:val="18"/>
                <w:szCs w:val="18"/>
              </w:rPr>
            </w:pPr>
            <w:r w:rsidRPr="00EE0DE7">
              <w:rPr>
                <w:rFonts w:ascii="Arial" w:hAnsi="Arial" w:cs="Arial"/>
                <w:b/>
                <w:bCs/>
                <w:i/>
                <w:iCs/>
                <w:sz w:val="18"/>
                <w:szCs w:val="18"/>
              </w:rPr>
              <w:t xml:space="preserve"> </w:t>
            </w:r>
            <w:r w:rsidRPr="00EE0DE7">
              <w:rPr>
                <w:rFonts w:ascii="Arial" w:hAnsi="Arial" w:cs="Arial"/>
                <w:i/>
                <w:iCs/>
                <w:sz w:val="18"/>
                <w:szCs w:val="18"/>
              </w:rPr>
              <w:t>Prentice-Hall of India.</w:t>
            </w:r>
          </w:p>
        </w:tc>
      </w:tr>
      <w:tr w:rsidR="002E3C27" w:rsidRPr="00EE0DE7" w14:paraId="2B47A53B" w14:textId="77777777" w:rsidTr="001C3606">
        <w:trPr>
          <w:trHeight w:val="413"/>
          <w:jc w:val="center"/>
        </w:trPr>
        <w:tc>
          <w:tcPr>
            <w:tcW w:w="202" w:type="pct"/>
          </w:tcPr>
          <w:p w14:paraId="4204C62E"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2.</w:t>
            </w:r>
          </w:p>
        </w:tc>
        <w:tc>
          <w:tcPr>
            <w:tcW w:w="1571" w:type="pct"/>
          </w:tcPr>
          <w:p w14:paraId="4C33A1C3" w14:textId="77777777" w:rsidR="002E3C27" w:rsidRPr="00EE0DE7" w:rsidRDefault="002E3C27" w:rsidP="001C3606">
            <w:pPr>
              <w:suppressAutoHyphens/>
              <w:rPr>
                <w:rFonts w:ascii="Arial" w:hAnsi="Arial" w:cs="Arial"/>
                <w:sz w:val="18"/>
                <w:szCs w:val="18"/>
              </w:rPr>
            </w:pPr>
            <w:r w:rsidRPr="00EE0DE7">
              <w:rPr>
                <w:rFonts w:ascii="Arial" w:hAnsi="Arial" w:cs="Arial"/>
                <w:color w:val="000000"/>
                <w:sz w:val="18"/>
                <w:szCs w:val="18"/>
              </w:rPr>
              <w:t>Carl Townsend</w:t>
            </w:r>
          </w:p>
        </w:tc>
        <w:tc>
          <w:tcPr>
            <w:tcW w:w="143" w:type="pct"/>
          </w:tcPr>
          <w:p w14:paraId="73D18184"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84" w:type="pct"/>
          </w:tcPr>
          <w:p w14:paraId="47629053" w14:textId="77777777" w:rsidR="002E3C27" w:rsidRPr="00EE0DE7" w:rsidRDefault="002E3C27" w:rsidP="001C3606">
            <w:pPr>
              <w:suppressAutoHyphens/>
              <w:rPr>
                <w:rFonts w:ascii="Arial" w:hAnsi="Arial" w:cs="Arial"/>
                <w:b/>
                <w:bCs/>
                <w:sz w:val="18"/>
                <w:szCs w:val="18"/>
              </w:rPr>
            </w:pPr>
            <w:r w:rsidRPr="00EE0DE7">
              <w:rPr>
                <w:rFonts w:ascii="Arial" w:hAnsi="Arial" w:cs="Arial"/>
                <w:b/>
                <w:bCs/>
                <w:color w:val="000000"/>
                <w:sz w:val="18"/>
                <w:szCs w:val="18"/>
              </w:rPr>
              <w:t xml:space="preserve">Introduction to Turbo Prolog, </w:t>
            </w:r>
            <w:proofErr w:type="spellStart"/>
            <w:r w:rsidRPr="00EE0DE7">
              <w:rPr>
                <w:rFonts w:ascii="Arial" w:hAnsi="Arial" w:cs="Arial"/>
                <w:i/>
                <w:iCs/>
                <w:color w:val="000000"/>
                <w:sz w:val="18"/>
                <w:szCs w:val="18"/>
              </w:rPr>
              <w:t>Sybex</w:t>
            </w:r>
            <w:proofErr w:type="spellEnd"/>
            <w:r w:rsidRPr="00EE0DE7">
              <w:rPr>
                <w:rFonts w:ascii="Arial" w:hAnsi="Arial" w:cs="Arial"/>
                <w:i/>
                <w:iCs/>
                <w:color w:val="000000"/>
                <w:sz w:val="18"/>
                <w:szCs w:val="18"/>
              </w:rPr>
              <w:t xml:space="preserve"> Inc.</w:t>
            </w:r>
          </w:p>
        </w:tc>
      </w:tr>
    </w:tbl>
    <w:p w14:paraId="769AA38B" w14:textId="77777777" w:rsidR="002E3C27" w:rsidRPr="00EE0DE7" w:rsidRDefault="002E3C27" w:rsidP="002E3C27">
      <w:pPr>
        <w:jc w:val="center"/>
        <w:rPr>
          <w:rFonts w:ascii="Arial" w:hAnsi="Arial" w:cs="Arial"/>
          <w:b/>
          <w:spacing w:val="-3"/>
          <w:sz w:val="18"/>
          <w:szCs w:val="18"/>
        </w:rPr>
      </w:pPr>
    </w:p>
    <w:p w14:paraId="258106E8" w14:textId="77777777" w:rsidR="002E3C27" w:rsidRPr="00EE0DE7" w:rsidRDefault="002E3C27" w:rsidP="002E3C27">
      <w:pPr>
        <w:rPr>
          <w:rFonts w:ascii="Arial" w:hAnsi="Arial" w:cs="Arial"/>
          <w:b/>
          <w:spacing w:val="-3"/>
          <w:sz w:val="18"/>
          <w:szCs w:val="18"/>
        </w:rPr>
      </w:pPr>
      <w:r w:rsidRPr="00EE0DE7">
        <w:rPr>
          <w:rFonts w:ascii="Arial" w:hAnsi="Arial" w:cs="Arial"/>
          <w:b/>
          <w:spacing w:val="-3"/>
          <w:sz w:val="18"/>
          <w:szCs w:val="18"/>
        </w:rPr>
        <w:t>Books Recommended:</w:t>
      </w:r>
    </w:p>
    <w:tbl>
      <w:tblPr>
        <w:tblW w:w="4953" w:type="pct"/>
        <w:jc w:val="center"/>
        <w:tblLook w:val="0000" w:firstRow="0" w:lastRow="0" w:firstColumn="0" w:lastColumn="0" w:noHBand="0" w:noVBand="0"/>
      </w:tblPr>
      <w:tblGrid>
        <w:gridCol w:w="361"/>
        <w:gridCol w:w="2966"/>
        <w:gridCol w:w="264"/>
        <w:gridCol w:w="5564"/>
      </w:tblGrid>
      <w:tr w:rsidR="002E3C27" w:rsidRPr="00EE0DE7" w14:paraId="6A23D5BF" w14:textId="77777777" w:rsidTr="001C3606">
        <w:trPr>
          <w:trHeight w:val="417"/>
          <w:jc w:val="center"/>
        </w:trPr>
        <w:tc>
          <w:tcPr>
            <w:tcW w:w="197" w:type="pct"/>
          </w:tcPr>
          <w:p w14:paraId="61F2AC0D"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1.</w:t>
            </w:r>
          </w:p>
        </w:tc>
        <w:tc>
          <w:tcPr>
            <w:tcW w:w="1620" w:type="pct"/>
          </w:tcPr>
          <w:p w14:paraId="35BF4A49" w14:textId="77777777" w:rsidR="002E3C27" w:rsidRPr="00EE0DE7" w:rsidRDefault="002E3C27" w:rsidP="001C3606">
            <w:pPr>
              <w:suppressAutoHyphens/>
              <w:rPr>
                <w:rFonts w:ascii="Arial" w:hAnsi="Arial" w:cs="Arial"/>
                <w:color w:val="000000"/>
                <w:sz w:val="18"/>
                <w:szCs w:val="18"/>
              </w:rPr>
            </w:pPr>
            <w:r w:rsidRPr="00EE0DE7">
              <w:rPr>
                <w:rFonts w:ascii="Arial" w:hAnsi="Arial" w:cs="Arial"/>
                <w:color w:val="000000"/>
                <w:sz w:val="18"/>
                <w:szCs w:val="18"/>
              </w:rPr>
              <w:t xml:space="preserve">Elaine Rich, Kevin Knight and Shivashankar  </w:t>
            </w:r>
            <w:proofErr w:type="spellStart"/>
            <w:r w:rsidRPr="00EE0DE7">
              <w:rPr>
                <w:rFonts w:ascii="Arial" w:hAnsi="Arial" w:cs="Arial"/>
                <w:color w:val="000000"/>
                <w:sz w:val="18"/>
                <w:szCs w:val="18"/>
              </w:rPr>
              <w:t>B.Nair</w:t>
            </w:r>
            <w:proofErr w:type="spellEnd"/>
          </w:p>
          <w:p w14:paraId="0691AB04" w14:textId="77777777" w:rsidR="002E3C27" w:rsidRPr="00EE0DE7" w:rsidRDefault="002E3C27" w:rsidP="001C3606">
            <w:pPr>
              <w:suppressAutoHyphens/>
              <w:rPr>
                <w:rFonts w:ascii="Arial" w:hAnsi="Arial" w:cs="Arial"/>
                <w:spacing w:val="-3"/>
                <w:sz w:val="18"/>
                <w:szCs w:val="18"/>
              </w:rPr>
            </w:pPr>
          </w:p>
        </w:tc>
        <w:tc>
          <w:tcPr>
            <w:tcW w:w="144" w:type="pct"/>
          </w:tcPr>
          <w:p w14:paraId="1D5A596D"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14:paraId="2E255B14" w14:textId="77777777" w:rsidR="002E3C27" w:rsidRPr="00EE0DE7" w:rsidRDefault="002E3C27" w:rsidP="001C3606">
            <w:pPr>
              <w:suppressAutoHyphens/>
              <w:rPr>
                <w:rFonts w:ascii="Arial" w:hAnsi="Arial" w:cs="Arial"/>
                <w:spacing w:val="-3"/>
                <w:sz w:val="18"/>
                <w:szCs w:val="18"/>
              </w:rPr>
            </w:pPr>
            <w:r w:rsidRPr="00EE0DE7">
              <w:rPr>
                <w:rFonts w:ascii="Arial" w:hAnsi="Arial" w:cs="Arial"/>
                <w:b/>
                <w:bCs/>
                <w:color w:val="000000"/>
                <w:sz w:val="18"/>
                <w:szCs w:val="18"/>
              </w:rPr>
              <w:t>Artificial Intelligence,</w:t>
            </w:r>
            <w:r w:rsidRPr="00EE0DE7">
              <w:rPr>
                <w:rFonts w:ascii="Arial" w:hAnsi="Arial" w:cs="Arial"/>
                <w:color w:val="000000"/>
                <w:sz w:val="18"/>
                <w:szCs w:val="18"/>
              </w:rPr>
              <w:t xml:space="preserve"> </w:t>
            </w:r>
            <w:r w:rsidRPr="00EE0DE7">
              <w:rPr>
                <w:rFonts w:ascii="Arial" w:hAnsi="Arial" w:cs="Arial"/>
                <w:i/>
                <w:iCs/>
                <w:color w:val="000000"/>
                <w:sz w:val="18"/>
                <w:szCs w:val="18"/>
              </w:rPr>
              <w:t>Tata McGraw-Hill, India, 3rd Edition 2009</w:t>
            </w:r>
          </w:p>
        </w:tc>
      </w:tr>
      <w:tr w:rsidR="002E3C27" w:rsidRPr="00EE0DE7" w14:paraId="0515BD1F" w14:textId="77777777" w:rsidTr="001C3606">
        <w:trPr>
          <w:trHeight w:val="109"/>
          <w:jc w:val="center"/>
        </w:trPr>
        <w:tc>
          <w:tcPr>
            <w:tcW w:w="197" w:type="pct"/>
          </w:tcPr>
          <w:p w14:paraId="7BCBE529"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2.</w:t>
            </w:r>
          </w:p>
        </w:tc>
        <w:tc>
          <w:tcPr>
            <w:tcW w:w="1620" w:type="pct"/>
          </w:tcPr>
          <w:p w14:paraId="582361DC" w14:textId="77777777" w:rsidR="002E3C27" w:rsidRPr="00EE0DE7" w:rsidRDefault="002E3C27" w:rsidP="001C3606">
            <w:pPr>
              <w:suppressAutoHyphens/>
              <w:rPr>
                <w:rFonts w:ascii="Arial" w:hAnsi="Arial" w:cs="Arial"/>
                <w:spacing w:val="-3"/>
                <w:sz w:val="18"/>
                <w:szCs w:val="18"/>
              </w:rPr>
            </w:pPr>
            <w:r w:rsidRPr="00EE0DE7">
              <w:rPr>
                <w:rFonts w:ascii="Arial" w:hAnsi="Arial" w:cs="Arial"/>
                <w:sz w:val="18"/>
                <w:szCs w:val="18"/>
              </w:rPr>
              <w:t>Patrick Henry Winston</w:t>
            </w:r>
          </w:p>
        </w:tc>
        <w:tc>
          <w:tcPr>
            <w:tcW w:w="144" w:type="pct"/>
          </w:tcPr>
          <w:p w14:paraId="606E1A73"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14:paraId="7AF98C55" w14:textId="77777777" w:rsidR="002E3C27" w:rsidRPr="00EE0DE7" w:rsidRDefault="002E3C27" w:rsidP="001C3606">
            <w:pPr>
              <w:suppressAutoHyphens/>
              <w:rPr>
                <w:rFonts w:ascii="Arial" w:hAnsi="Arial" w:cs="Arial"/>
                <w:color w:val="000000"/>
                <w:sz w:val="18"/>
                <w:szCs w:val="18"/>
              </w:rPr>
            </w:pPr>
            <w:r w:rsidRPr="00EE0DE7">
              <w:rPr>
                <w:rFonts w:ascii="Arial" w:hAnsi="Arial" w:cs="Arial"/>
                <w:b/>
                <w:bCs/>
                <w:sz w:val="18"/>
                <w:szCs w:val="18"/>
              </w:rPr>
              <w:t>Artificial intelligence</w:t>
            </w:r>
            <w:r w:rsidRPr="00EE0DE7">
              <w:rPr>
                <w:rFonts w:ascii="Arial" w:hAnsi="Arial" w:cs="Arial"/>
                <w:sz w:val="18"/>
                <w:szCs w:val="18"/>
              </w:rPr>
              <w:t xml:space="preserve">, </w:t>
            </w:r>
            <w:r w:rsidRPr="00EE0DE7">
              <w:rPr>
                <w:rFonts w:ascii="Arial" w:hAnsi="Arial" w:cs="Arial"/>
                <w:i/>
                <w:iCs/>
                <w:color w:val="000000"/>
                <w:sz w:val="18"/>
                <w:szCs w:val="18"/>
              </w:rPr>
              <w:t>Pearson Education Inc</w:t>
            </w:r>
            <w:r w:rsidRPr="00EE0DE7">
              <w:rPr>
                <w:rFonts w:ascii="Arial" w:hAnsi="Arial" w:cs="Arial"/>
                <w:color w:val="000000"/>
                <w:sz w:val="18"/>
                <w:szCs w:val="18"/>
              </w:rPr>
              <w:t>. 3rd Edition 2011</w:t>
            </w:r>
          </w:p>
          <w:p w14:paraId="5289A1EC" w14:textId="77777777" w:rsidR="002E3C27" w:rsidRPr="00EE0DE7" w:rsidRDefault="002E3C27" w:rsidP="001C3606">
            <w:pPr>
              <w:suppressAutoHyphens/>
              <w:rPr>
                <w:rFonts w:ascii="Arial" w:hAnsi="Arial" w:cs="Arial"/>
                <w:spacing w:val="-3"/>
                <w:sz w:val="18"/>
                <w:szCs w:val="18"/>
              </w:rPr>
            </w:pPr>
          </w:p>
        </w:tc>
      </w:tr>
      <w:tr w:rsidR="002E3C27" w:rsidRPr="00EE0DE7" w14:paraId="4F83E06E" w14:textId="77777777" w:rsidTr="001C3606">
        <w:trPr>
          <w:trHeight w:val="109"/>
          <w:jc w:val="center"/>
        </w:trPr>
        <w:tc>
          <w:tcPr>
            <w:tcW w:w="197" w:type="pct"/>
          </w:tcPr>
          <w:p w14:paraId="2E04EE55"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3.</w:t>
            </w:r>
          </w:p>
        </w:tc>
        <w:tc>
          <w:tcPr>
            <w:tcW w:w="1620" w:type="pct"/>
          </w:tcPr>
          <w:p w14:paraId="0E3802D5" w14:textId="77777777" w:rsidR="002E3C27" w:rsidRPr="00EE0DE7" w:rsidRDefault="002E3C27" w:rsidP="001C3606">
            <w:pPr>
              <w:suppressAutoHyphens/>
              <w:rPr>
                <w:rFonts w:ascii="Arial" w:hAnsi="Arial" w:cs="Arial"/>
                <w:spacing w:val="-3"/>
                <w:sz w:val="18"/>
                <w:szCs w:val="18"/>
              </w:rPr>
            </w:pPr>
            <w:r w:rsidRPr="00EE0DE7">
              <w:rPr>
                <w:rFonts w:ascii="Arial" w:hAnsi="Arial" w:cs="Arial"/>
                <w:color w:val="000000"/>
                <w:sz w:val="18"/>
                <w:szCs w:val="18"/>
              </w:rPr>
              <w:t xml:space="preserve">N. P. </w:t>
            </w:r>
            <w:proofErr w:type="spellStart"/>
            <w:r w:rsidRPr="00EE0DE7">
              <w:rPr>
                <w:rFonts w:ascii="Arial" w:hAnsi="Arial" w:cs="Arial"/>
                <w:color w:val="000000"/>
                <w:sz w:val="18"/>
                <w:szCs w:val="18"/>
              </w:rPr>
              <w:t>Padhy</w:t>
            </w:r>
            <w:proofErr w:type="spellEnd"/>
          </w:p>
        </w:tc>
        <w:tc>
          <w:tcPr>
            <w:tcW w:w="144" w:type="pct"/>
          </w:tcPr>
          <w:p w14:paraId="15D15197"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14:paraId="1A33C7C7" w14:textId="77777777" w:rsidR="002E3C27" w:rsidRPr="00EE0DE7" w:rsidRDefault="002E3C27" w:rsidP="001C3606">
            <w:pPr>
              <w:suppressAutoHyphens/>
              <w:rPr>
                <w:rFonts w:ascii="Arial" w:hAnsi="Arial" w:cs="Arial"/>
                <w:b/>
                <w:bCs/>
                <w:spacing w:val="-3"/>
                <w:sz w:val="18"/>
                <w:szCs w:val="18"/>
              </w:rPr>
            </w:pPr>
            <w:r w:rsidRPr="00EE0DE7">
              <w:rPr>
                <w:rFonts w:ascii="Arial" w:hAnsi="Arial" w:cs="Arial"/>
                <w:b/>
                <w:bCs/>
                <w:color w:val="000000"/>
                <w:sz w:val="18"/>
                <w:szCs w:val="18"/>
              </w:rPr>
              <w:t>Artificial Intelligence and Intelligent System</w:t>
            </w:r>
            <w:r w:rsidRPr="00EE0DE7">
              <w:rPr>
                <w:rFonts w:ascii="Arial" w:hAnsi="Arial" w:cs="Arial"/>
                <w:color w:val="000000"/>
                <w:sz w:val="18"/>
                <w:szCs w:val="18"/>
              </w:rPr>
              <w:t xml:space="preserve">, </w:t>
            </w:r>
            <w:r w:rsidRPr="00EE0DE7">
              <w:rPr>
                <w:rFonts w:ascii="Arial" w:hAnsi="Arial" w:cs="Arial"/>
                <w:i/>
                <w:iCs/>
                <w:color w:val="000000"/>
                <w:sz w:val="18"/>
                <w:szCs w:val="18"/>
              </w:rPr>
              <w:t>Oxford University Press</w:t>
            </w:r>
          </w:p>
        </w:tc>
      </w:tr>
      <w:tr w:rsidR="002E3C27" w:rsidRPr="00EE0DE7" w14:paraId="4E1786D4" w14:textId="77777777" w:rsidTr="001C3606">
        <w:trPr>
          <w:trHeight w:val="109"/>
          <w:jc w:val="center"/>
        </w:trPr>
        <w:tc>
          <w:tcPr>
            <w:tcW w:w="197" w:type="pct"/>
          </w:tcPr>
          <w:p w14:paraId="1145AC36"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4.</w:t>
            </w:r>
          </w:p>
        </w:tc>
        <w:tc>
          <w:tcPr>
            <w:tcW w:w="1620" w:type="pct"/>
          </w:tcPr>
          <w:p w14:paraId="38EC5BB3" w14:textId="77777777" w:rsidR="002E3C27" w:rsidRPr="00EE0DE7" w:rsidRDefault="002E3C27" w:rsidP="001C3606">
            <w:pPr>
              <w:suppressAutoHyphens/>
              <w:rPr>
                <w:rFonts w:ascii="Arial" w:hAnsi="Arial" w:cs="Arial"/>
                <w:bCs/>
                <w:sz w:val="18"/>
                <w:szCs w:val="18"/>
              </w:rPr>
            </w:pPr>
            <w:proofErr w:type="spellStart"/>
            <w:r w:rsidRPr="00EE0DE7">
              <w:rPr>
                <w:rFonts w:ascii="Arial" w:hAnsi="Arial" w:cs="Arial"/>
                <w:color w:val="000000"/>
                <w:sz w:val="18"/>
                <w:szCs w:val="18"/>
              </w:rPr>
              <w:t>Bratko</w:t>
            </w:r>
            <w:proofErr w:type="spellEnd"/>
            <w:r w:rsidRPr="00EE0DE7">
              <w:rPr>
                <w:rFonts w:ascii="Arial" w:hAnsi="Arial" w:cs="Arial"/>
                <w:color w:val="000000"/>
                <w:sz w:val="18"/>
                <w:szCs w:val="18"/>
              </w:rPr>
              <w:t>, I</w:t>
            </w:r>
          </w:p>
        </w:tc>
        <w:tc>
          <w:tcPr>
            <w:tcW w:w="144" w:type="pct"/>
          </w:tcPr>
          <w:p w14:paraId="5E86B1D3"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w:t>
            </w:r>
          </w:p>
        </w:tc>
        <w:tc>
          <w:tcPr>
            <w:tcW w:w="3039" w:type="pct"/>
          </w:tcPr>
          <w:p w14:paraId="7060D6A6" w14:textId="77777777" w:rsidR="002E3C27" w:rsidRPr="00EE0DE7" w:rsidRDefault="00000000" w:rsidP="001C3606">
            <w:pPr>
              <w:suppressAutoHyphens/>
              <w:rPr>
                <w:rFonts w:ascii="Arial" w:hAnsi="Arial" w:cs="Arial"/>
                <w:b/>
                <w:bCs/>
                <w:spacing w:val="-3"/>
                <w:sz w:val="18"/>
                <w:szCs w:val="18"/>
              </w:rPr>
            </w:pPr>
            <w:hyperlink r:id="rId25" w:tgtFrame="_blank" w:history="1">
              <w:r w:rsidR="002E3C27" w:rsidRPr="00EE0DE7">
                <w:rPr>
                  <w:rStyle w:val="Hyperlink"/>
                  <w:rFonts w:ascii="Arial" w:hAnsi="Arial" w:cs="Arial"/>
                  <w:color w:val="000000"/>
                  <w:sz w:val="18"/>
                  <w:szCs w:val="18"/>
                </w:rPr>
                <w:t>Prolog Programming for Artificial Intelligence,</w:t>
              </w:r>
              <w:r w:rsidR="002E3C27" w:rsidRPr="00EE0DE7">
                <w:rPr>
                  <w:rFonts w:ascii="Arial" w:hAnsi="Arial" w:cs="Arial"/>
                  <w:bCs/>
                  <w:color w:val="000000"/>
                  <w:sz w:val="18"/>
                  <w:szCs w:val="18"/>
                </w:rPr>
                <w:t xml:space="preserve"> </w:t>
              </w:r>
              <w:r w:rsidR="002E3C27" w:rsidRPr="00EE0DE7">
                <w:rPr>
                  <w:rStyle w:val="apple-style-span"/>
                  <w:rFonts w:ascii="Arial" w:hAnsi="Arial" w:cs="Arial"/>
                  <w:bCs/>
                  <w:i/>
                  <w:iCs/>
                  <w:color w:val="000000"/>
                  <w:sz w:val="18"/>
                  <w:szCs w:val="18"/>
                </w:rPr>
                <w:t>Addison Wesley</w:t>
              </w:r>
            </w:hyperlink>
            <w:r w:rsidR="002E3C27" w:rsidRPr="00EE0DE7">
              <w:rPr>
                <w:rFonts w:ascii="Arial" w:hAnsi="Arial" w:cs="Arial"/>
                <w:b/>
                <w:color w:val="000000"/>
                <w:sz w:val="18"/>
                <w:szCs w:val="18"/>
              </w:rPr>
              <w:t>.</w:t>
            </w:r>
          </w:p>
        </w:tc>
      </w:tr>
      <w:tr w:rsidR="002E3C27" w:rsidRPr="00EE0DE7" w14:paraId="44F04012" w14:textId="77777777" w:rsidTr="001C3606">
        <w:trPr>
          <w:trHeight w:val="109"/>
          <w:jc w:val="center"/>
        </w:trPr>
        <w:tc>
          <w:tcPr>
            <w:tcW w:w="197" w:type="pct"/>
          </w:tcPr>
          <w:p w14:paraId="779C5BD6" w14:textId="77777777" w:rsidR="002E3C27" w:rsidRPr="00EE0DE7" w:rsidRDefault="002E3C27" w:rsidP="001C3606">
            <w:pPr>
              <w:suppressAutoHyphens/>
              <w:jc w:val="center"/>
              <w:rPr>
                <w:rFonts w:ascii="Arial" w:hAnsi="Arial" w:cs="Arial"/>
                <w:spacing w:val="-3"/>
                <w:sz w:val="18"/>
                <w:szCs w:val="18"/>
              </w:rPr>
            </w:pPr>
            <w:r w:rsidRPr="00EE0DE7">
              <w:rPr>
                <w:rFonts w:ascii="Arial" w:hAnsi="Arial" w:cs="Arial"/>
                <w:spacing w:val="-3"/>
                <w:sz w:val="18"/>
                <w:szCs w:val="18"/>
              </w:rPr>
              <w:t>5.</w:t>
            </w:r>
          </w:p>
        </w:tc>
        <w:tc>
          <w:tcPr>
            <w:tcW w:w="1620" w:type="pct"/>
          </w:tcPr>
          <w:p w14:paraId="447C255E" w14:textId="77777777" w:rsidR="002E3C27" w:rsidRPr="00EE0DE7" w:rsidRDefault="002E3C27" w:rsidP="001C3606">
            <w:pPr>
              <w:suppressAutoHyphens/>
              <w:rPr>
                <w:rFonts w:ascii="Arial" w:hAnsi="Arial" w:cs="Arial"/>
                <w:color w:val="000000"/>
                <w:sz w:val="18"/>
                <w:szCs w:val="18"/>
              </w:rPr>
            </w:pPr>
            <w:proofErr w:type="spellStart"/>
            <w:r w:rsidRPr="00EE0DE7">
              <w:rPr>
                <w:rFonts w:ascii="Arial" w:hAnsi="Arial" w:cs="Arial"/>
                <w:color w:val="000000"/>
                <w:sz w:val="18"/>
                <w:szCs w:val="18"/>
              </w:rPr>
              <w:t>Clocksin</w:t>
            </w:r>
            <w:proofErr w:type="spellEnd"/>
            <w:r w:rsidRPr="00EE0DE7">
              <w:rPr>
                <w:rFonts w:ascii="Arial" w:hAnsi="Arial" w:cs="Arial"/>
                <w:color w:val="000000"/>
                <w:sz w:val="18"/>
                <w:szCs w:val="18"/>
              </w:rPr>
              <w:t>, W.F. and Mellish, C.S.</w:t>
            </w:r>
          </w:p>
        </w:tc>
        <w:tc>
          <w:tcPr>
            <w:tcW w:w="144" w:type="pct"/>
          </w:tcPr>
          <w:p w14:paraId="69B24E1A" w14:textId="77777777" w:rsidR="002E3C27" w:rsidRPr="00EE0DE7" w:rsidRDefault="002E3C27" w:rsidP="001C3606">
            <w:pPr>
              <w:suppressAutoHyphens/>
              <w:jc w:val="center"/>
              <w:rPr>
                <w:rFonts w:ascii="Arial" w:hAnsi="Arial" w:cs="Arial"/>
                <w:spacing w:val="-3"/>
                <w:sz w:val="18"/>
                <w:szCs w:val="18"/>
              </w:rPr>
            </w:pPr>
          </w:p>
        </w:tc>
        <w:tc>
          <w:tcPr>
            <w:tcW w:w="3039" w:type="pct"/>
          </w:tcPr>
          <w:p w14:paraId="786B3C2B" w14:textId="77777777" w:rsidR="002E3C27" w:rsidRPr="00EE0DE7" w:rsidRDefault="00000000" w:rsidP="001C3606">
            <w:pPr>
              <w:ind w:left="4"/>
              <w:rPr>
                <w:rFonts w:ascii="Arial" w:hAnsi="Arial" w:cs="Arial"/>
                <w:bCs/>
                <w:color w:val="000000"/>
                <w:sz w:val="18"/>
                <w:szCs w:val="18"/>
              </w:rPr>
            </w:pPr>
            <w:hyperlink r:id="rId26" w:tgtFrame="_blank" w:history="1">
              <w:r w:rsidR="002E3C27" w:rsidRPr="00EE0DE7">
                <w:rPr>
                  <w:rStyle w:val="Hyperlink"/>
                  <w:rFonts w:ascii="Arial" w:hAnsi="Arial" w:cs="Arial"/>
                  <w:color w:val="000000"/>
                  <w:sz w:val="18"/>
                  <w:szCs w:val="18"/>
                </w:rPr>
                <w:t xml:space="preserve">Programming in Prolog: Using </w:t>
              </w:r>
            </w:hyperlink>
            <w:hyperlink r:id="rId27" w:tgtFrame="_blank" w:history="1">
              <w:r w:rsidR="002E3C27" w:rsidRPr="00EE0DE7">
                <w:rPr>
                  <w:rStyle w:val="Hyperlink"/>
                  <w:rFonts w:ascii="Arial" w:hAnsi="Arial" w:cs="Arial"/>
                  <w:color w:val="000000"/>
                  <w:sz w:val="18"/>
                  <w:szCs w:val="18"/>
                </w:rPr>
                <w:t>the ISO Standard</w:t>
              </w:r>
            </w:hyperlink>
            <w:r w:rsidR="002E3C27" w:rsidRPr="00EE0DE7">
              <w:rPr>
                <w:rFonts w:ascii="Arial" w:hAnsi="Arial" w:cs="Arial"/>
                <w:bCs/>
                <w:color w:val="000000"/>
                <w:sz w:val="18"/>
                <w:szCs w:val="18"/>
              </w:rPr>
              <w:t xml:space="preserve">, </w:t>
            </w:r>
            <w:r w:rsidR="002E3C27" w:rsidRPr="00EE0DE7">
              <w:rPr>
                <w:rStyle w:val="apple-converted-space"/>
                <w:rFonts w:ascii="Arial" w:hAnsi="Arial" w:cs="Arial"/>
                <w:color w:val="000000"/>
                <w:sz w:val="18"/>
                <w:szCs w:val="18"/>
              </w:rPr>
              <w:t> </w:t>
            </w:r>
            <w:r w:rsidR="002E3C27" w:rsidRPr="00EE0DE7">
              <w:rPr>
                <w:rStyle w:val="apple-style-span"/>
                <w:rFonts w:ascii="Arial" w:hAnsi="Arial" w:cs="Arial"/>
                <w:i/>
                <w:iCs/>
                <w:color w:val="000000"/>
                <w:sz w:val="18"/>
                <w:szCs w:val="18"/>
              </w:rPr>
              <w:t>Springer.</w:t>
            </w:r>
          </w:p>
        </w:tc>
      </w:tr>
    </w:tbl>
    <w:p w14:paraId="4FD6D585" w14:textId="77777777" w:rsidR="002E3C27" w:rsidRDefault="002E3C27" w:rsidP="002E3C27">
      <w:pPr>
        <w:jc w:val="center"/>
        <w:rPr>
          <w:rFonts w:ascii="Arial" w:hAnsi="Arial" w:cs="Arial"/>
          <w:sz w:val="18"/>
          <w:szCs w:val="18"/>
        </w:rPr>
      </w:pPr>
    </w:p>
    <w:p w14:paraId="7FCA2721" w14:textId="77777777" w:rsidR="002E3C27" w:rsidRDefault="002E3C27" w:rsidP="002E3C27">
      <w:pPr>
        <w:jc w:val="center"/>
        <w:rPr>
          <w:rFonts w:ascii="Arial" w:hAnsi="Arial" w:cs="Arial"/>
          <w:sz w:val="18"/>
          <w:szCs w:val="18"/>
        </w:rPr>
      </w:pPr>
    </w:p>
    <w:p w14:paraId="094C18B3" w14:textId="77777777" w:rsidR="002E3C27" w:rsidRPr="00EE0DE7" w:rsidRDefault="002E3C27" w:rsidP="002E3C27">
      <w:pPr>
        <w:jc w:val="center"/>
        <w:rPr>
          <w:rFonts w:ascii="Arial" w:hAnsi="Arial" w:cs="Arial"/>
          <w:sz w:val="18"/>
          <w:szCs w:val="18"/>
        </w:rPr>
      </w:pPr>
    </w:p>
    <w:p w14:paraId="475C3A4F" w14:textId="77777777" w:rsidR="002E3C27" w:rsidRPr="005503B1"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503B1">
        <w:rPr>
          <w:rFonts w:ascii="Arial" w:hAnsi="Arial" w:cs="Arial"/>
          <w:b/>
          <w:bCs/>
          <w:iCs/>
          <w:sz w:val="18"/>
          <w:szCs w:val="18"/>
        </w:rPr>
        <w:t xml:space="preserve">CSE </w:t>
      </w:r>
      <w:r>
        <w:rPr>
          <w:rFonts w:ascii="Arial" w:hAnsi="Arial" w:cs="Arial"/>
          <w:b/>
          <w:bCs/>
          <w:iCs/>
          <w:sz w:val="18"/>
          <w:szCs w:val="18"/>
        </w:rPr>
        <w:t>4132</w:t>
      </w:r>
      <w:r w:rsidRPr="005503B1">
        <w:rPr>
          <w:rFonts w:ascii="Arial" w:hAnsi="Arial" w:cs="Arial"/>
          <w:b/>
          <w:bCs/>
          <w:iCs/>
          <w:sz w:val="18"/>
          <w:szCs w:val="18"/>
        </w:rPr>
        <w:t>: Artificial Intelligence Lab</w:t>
      </w:r>
    </w:p>
    <w:p w14:paraId="3835B3C7" w14:textId="77777777" w:rsidR="002E3C27" w:rsidRPr="005503B1"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503B1">
        <w:rPr>
          <w:rFonts w:ascii="Arial" w:hAnsi="Arial" w:cs="Arial"/>
          <w:b/>
          <w:bCs/>
          <w:iCs/>
          <w:sz w:val="18"/>
          <w:szCs w:val="18"/>
        </w:rPr>
        <w:t xml:space="preserve">Credits: </w:t>
      </w:r>
      <w:proofErr w:type="gramStart"/>
      <w:r w:rsidRPr="005503B1">
        <w:rPr>
          <w:rFonts w:ascii="Arial" w:hAnsi="Arial" w:cs="Arial"/>
          <w:b/>
          <w:iCs/>
          <w:sz w:val="18"/>
          <w:szCs w:val="18"/>
        </w:rPr>
        <w:t>1</w:t>
      </w:r>
      <w:r>
        <w:rPr>
          <w:rFonts w:ascii="Arial" w:hAnsi="Arial" w:cs="Arial"/>
          <w:b/>
          <w:bCs/>
          <w:iCs/>
          <w:sz w:val="18"/>
          <w:szCs w:val="18"/>
        </w:rPr>
        <w:t xml:space="preserve">  </w:t>
      </w:r>
      <w:r w:rsidRPr="005503B1">
        <w:rPr>
          <w:rFonts w:ascii="Arial" w:hAnsi="Arial" w:cs="Arial"/>
          <w:b/>
          <w:bCs/>
          <w:iCs/>
          <w:sz w:val="18"/>
          <w:szCs w:val="18"/>
        </w:rPr>
        <w:t>Contact</w:t>
      </w:r>
      <w:proofErr w:type="gramEnd"/>
      <w:r w:rsidRPr="005503B1">
        <w:rPr>
          <w:rFonts w:ascii="Arial" w:hAnsi="Arial" w:cs="Arial"/>
          <w:b/>
          <w:bCs/>
          <w:iCs/>
          <w:sz w:val="18"/>
          <w:szCs w:val="18"/>
        </w:rPr>
        <w:t xml:space="preserve"> Hours: </w:t>
      </w:r>
      <w:r w:rsidRPr="005503B1">
        <w:rPr>
          <w:rFonts w:ascii="Arial" w:hAnsi="Arial" w:cs="Arial"/>
          <w:iCs/>
          <w:sz w:val="18"/>
          <w:szCs w:val="18"/>
        </w:rPr>
        <w:t>26</w:t>
      </w:r>
    </w:p>
    <w:p w14:paraId="7F3EB347" w14:textId="77777777" w:rsidR="002E3C27" w:rsidRPr="005503B1"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503B1">
        <w:rPr>
          <w:rFonts w:ascii="Arial" w:hAnsi="Arial" w:cs="Arial"/>
          <w:b/>
          <w:bCs/>
          <w:iCs/>
          <w:sz w:val="18"/>
          <w:szCs w:val="18"/>
        </w:rPr>
        <w:t xml:space="preserve">Year: </w:t>
      </w:r>
      <w:r w:rsidRPr="005503B1">
        <w:rPr>
          <w:rFonts w:ascii="Arial" w:hAnsi="Arial" w:cs="Arial"/>
          <w:iCs/>
          <w:sz w:val="18"/>
          <w:szCs w:val="18"/>
        </w:rPr>
        <w:t>Fourth</w:t>
      </w:r>
      <w:r w:rsidRPr="005503B1">
        <w:rPr>
          <w:rFonts w:ascii="Arial" w:hAnsi="Arial" w:cs="Arial"/>
          <w:b/>
          <w:bCs/>
          <w:iCs/>
          <w:sz w:val="18"/>
          <w:szCs w:val="18"/>
        </w:rPr>
        <w:t xml:space="preserve"> Semester: </w:t>
      </w:r>
      <w:r w:rsidRPr="005503B1">
        <w:rPr>
          <w:rFonts w:ascii="Arial" w:hAnsi="Arial" w:cs="Arial"/>
          <w:iCs/>
          <w:sz w:val="18"/>
          <w:szCs w:val="18"/>
        </w:rPr>
        <w:t>Even</w:t>
      </w:r>
    </w:p>
    <w:p w14:paraId="2370B0C4" w14:textId="77777777" w:rsidR="002E3C27" w:rsidRPr="005503B1"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5503B1" w14:paraId="6F18EA31" w14:textId="77777777" w:rsidTr="001C3606">
        <w:trPr>
          <w:jc w:val="center"/>
        </w:trPr>
        <w:tc>
          <w:tcPr>
            <w:tcW w:w="1439" w:type="dxa"/>
          </w:tcPr>
          <w:p w14:paraId="353A205A" w14:textId="77777777" w:rsidR="002E3C27" w:rsidRPr="005503B1" w:rsidRDefault="002E3C27" w:rsidP="001C3606">
            <w:pPr>
              <w:rPr>
                <w:rFonts w:ascii="Arial" w:hAnsi="Arial" w:cs="Arial"/>
                <w:b/>
                <w:bCs/>
                <w:sz w:val="18"/>
                <w:szCs w:val="18"/>
              </w:rPr>
            </w:pPr>
            <w:r w:rsidRPr="005503B1">
              <w:rPr>
                <w:rFonts w:ascii="Arial" w:hAnsi="Arial" w:cs="Arial"/>
                <w:b/>
                <w:sz w:val="18"/>
                <w:szCs w:val="18"/>
              </w:rPr>
              <w:t>Prerequisite:</w:t>
            </w:r>
          </w:p>
        </w:tc>
        <w:tc>
          <w:tcPr>
            <w:tcW w:w="7741" w:type="dxa"/>
          </w:tcPr>
          <w:p w14:paraId="11F7EBAC" w14:textId="77777777" w:rsidR="002E3C27" w:rsidRPr="005503B1" w:rsidRDefault="002E3C27" w:rsidP="001C3606">
            <w:pPr>
              <w:rPr>
                <w:rFonts w:ascii="Arial" w:hAnsi="Arial" w:cs="Arial"/>
                <w:iCs/>
                <w:sz w:val="18"/>
                <w:szCs w:val="18"/>
              </w:rPr>
            </w:pPr>
            <w:r w:rsidRPr="00C97825">
              <w:rPr>
                <w:rFonts w:ascii="Arial" w:hAnsi="Arial" w:cs="Arial"/>
                <w:sz w:val="18"/>
                <w:szCs w:val="18"/>
              </w:rPr>
              <w:t>CSE2131 Discrete Mathematics, MATH2241</w:t>
            </w:r>
            <w:r w:rsidRPr="00C97825">
              <w:rPr>
                <w:rFonts w:ascii="Arial" w:hAnsi="Arial" w:cs="Arial"/>
                <w:sz w:val="18"/>
                <w:szCs w:val="18"/>
              </w:rPr>
              <w:tab/>
              <w:t xml:space="preserve"> Linear Algebra</w:t>
            </w:r>
          </w:p>
        </w:tc>
      </w:tr>
      <w:tr w:rsidR="002E3C27" w:rsidRPr="005503B1" w14:paraId="3C7BB70B" w14:textId="77777777" w:rsidTr="001C3606">
        <w:trPr>
          <w:jc w:val="center"/>
        </w:trPr>
        <w:tc>
          <w:tcPr>
            <w:tcW w:w="1439" w:type="dxa"/>
          </w:tcPr>
          <w:p w14:paraId="29DD494C" w14:textId="77777777" w:rsidR="002E3C27" w:rsidRPr="005503B1" w:rsidRDefault="002E3C27" w:rsidP="001C3606">
            <w:pPr>
              <w:rPr>
                <w:rFonts w:ascii="Arial" w:hAnsi="Arial" w:cs="Arial"/>
                <w:b/>
                <w:sz w:val="18"/>
                <w:szCs w:val="18"/>
              </w:rPr>
            </w:pPr>
            <w:r w:rsidRPr="005503B1">
              <w:rPr>
                <w:rFonts w:ascii="Arial" w:hAnsi="Arial" w:cs="Arial"/>
                <w:b/>
                <w:sz w:val="18"/>
                <w:szCs w:val="18"/>
              </w:rPr>
              <w:t>Course Type</w:t>
            </w:r>
          </w:p>
        </w:tc>
        <w:tc>
          <w:tcPr>
            <w:tcW w:w="7741" w:type="dxa"/>
          </w:tcPr>
          <w:p w14:paraId="2951A6E0" w14:textId="77777777" w:rsidR="002E3C27" w:rsidRPr="005503B1" w:rsidRDefault="00000000" w:rsidP="001C3606">
            <w:pPr>
              <w:rPr>
                <w:rFonts w:ascii="Arial" w:hAnsi="Arial" w:cs="Arial"/>
                <w:iCs/>
                <w:sz w:val="18"/>
                <w:szCs w:val="18"/>
              </w:rPr>
            </w:pPr>
            <w:sdt>
              <w:sdtPr>
                <w:rPr>
                  <w:rFonts w:ascii="Arial" w:hAnsi="Arial" w:cs="Arial"/>
                  <w:iCs/>
                  <w:sz w:val="18"/>
                  <w:szCs w:val="18"/>
                </w:rPr>
                <w:id w:val="222319"/>
              </w:sdtPr>
              <w:sdtContent>
                <w:r w:rsidR="002E3C27" w:rsidRPr="005503B1">
                  <w:rPr>
                    <w:rFonts w:ascii="MS Gothic" w:eastAsia="MS Gothic" w:hAnsi="MS Gothic" w:cs="MS Gothic" w:hint="eastAsia"/>
                    <w:iCs/>
                    <w:sz w:val="18"/>
                    <w:szCs w:val="18"/>
                  </w:rPr>
                  <w:t>☐</w:t>
                </w:r>
              </w:sdtContent>
            </w:sdt>
            <w:r w:rsidR="002E3C27" w:rsidRPr="005503B1">
              <w:rPr>
                <w:rFonts w:ascii="Arial" w:hAnsi="Arial" w:cs="Arial"/>
                <w:iCs/>
                <w:sz w:val="18"/>
                <w:szCs w:val="18"/>
              </w:rPr>
              <w:t xml:space="preserve"> Theory         </w:t>
            </w:r>
            <w:sdt>
              <w:sdtPr>
                <w:rPr>
                  <w:rFonts w:ascii="Arial" w:hAnsi="Arial" w:cs="Arial"/>
                  <w:iCs/>
                  <w:sz w:val="18"/>
                  <w:szCs w:val="18"/>
                </w:rPr>
                <w:id w:val="-550075052"/>
              </w:sdtPr>
              <w:sdtContent>
                <w:sdt>
                  <w:sdtPr>
                    <w:rPr>
                      <w:rFonts w:ascii="Arial" w:hAnsi="Arial" w:cs="Arial"/>
                      <w:iCs/>
                      <w:sz w:val="18"/>
                      <w:szCs w:val="18"/>
                    </w:rPr>
                    <w:id w:val="836729141"/>
                  </w:sdtPr>
                  <w:sdtContent>
                    <w:r w:rsidR="002E3C27" w:rsidRPr="005503B1">
                      <w:rPr>
                        <w:rFonts w:ascii="MS Gothic" w:eastAsia="MS Gothic" w:hAnsi="MS Gothic" w:cs="MS Gothic" w:hint="eastAsia"/>
                        <w:iCs/>
                        <w:sz w:val="18"/>
                        <w:szCs w:val="18"/>
                      </w:rPr>
                      <w:t>☒</w:t>
                    </w:r>
                  </w:sdtContent>
                </w:sdt>
                <w:r w:rsidR="002E3C27" w:rsidRPr="005503B1">
                  <w:rPr>
                    <w:rFonts w:ascii="Arial" w:hAnsi="Arial" w:cs="Arial"/>
                    <w:iCs/>
                    <w:sz w:val="18"/>
                    <w:szCs w:val="18"/>
                  </w:rPr>
                  <w:t xml:space="preserve"> </w:t>
                </w:r>
              </w:sdtContent>
            </w:sdt>
            <w:r w:rsidR="002E3C27" w:rsidRPr="005503B1">
              <w:rPr>
                <w:rFonts w:ascii="Arial" w:hAnsi="Arial" w:cs="Arial"/>
                <w:iCs/>
                <w:sz w:val="18"/>
                <w:szCs w:val="18"/>
              </w:rPr>
              <w:t xml:space="preserve">  Laboratory work         </w:t>
            </w:r>
            <w:sdt>
              <w:sdtPr>
                <w:rPr>
                  <w:rFonts w:ascii="Arial" w:hAnsi="Arial" w:cs="Arial"/>
                  <w:iCs/>
                  <w:sz w:val="18"/>
                  <w:szCs w:val="18"/>
                </w:rPr>
                <w:id w:val="1402953076"/>
              </w:sdtPr>
              <w:sdtContent>
                <w:r w:rsidR="002E3C27" w:rsidRPr="005503B1">
                  <w:rPr>
                    <w:rFonts w:ascii="MS Gothic" w:eastAsia="MS Gothic" w:hAnsi="MS Gothic" w:cs="MS Gothic" w:hint="eastAsia"/>
                    <w:iCs/>
                    <w:sz w:val="18"/>
                    <w:szCs w:val="18"/>
                  </w:rPr>
                  <w:t>☐</w:t>
                </w:r>
              </w:sdtContent>
            </w:sdt>
            <w:r w:rsidR="002E3C27" w:rsidRPr="005503B1">
              <w:rPr>
                <w:rFonts w:ascii="Arial" w:hAnsi="Arial" w:cs="Arial"/>
                <w:iCs/>
                <w:sz w:val="18"/>
                <w:szCs w:val="18"/>
              </w:rPr>
              <w:t xml:space="preserve">  Project work      </w:t>
            </w:r>
            <w:sdt>
              <w:sdtPr>
                <w:rPr>
                  <w:rFonts w:ascii="Arial" w:hAnsi="Arial" w:cs="Arial"/>
                  <w:iCs/>
                  <w:sz w:val="18"/>
                  <w:szCs w:val="18"/>
                </w:rPr>
                <w:id w:val="-1802602353"/>
              </w:sdtPr>
              <w:sdtContent>
                <w:r w:rsidR="002E3C27" w:rsidRPr="005503B1">
                  <w:rPr>
                    <w:rFonts w:ascii="MS Gothic" w:eastAsia="MS Gothic" w:hAnsi="MS Gothic" w:cs="MS Gothic" w:hint="eastAsia"/>
                    <w:iCs/>
                    <w:sz w:val="18"/>
                    <w:szCs w:val="18"/>
                  </w:rPr>
                  <w:t>☒</w:t>
                </w:r>
              </w:sdtContent>
            </w:sdt>
            <w:r w:rsidR="002E3C27" w:rsidRPr="005503B1">
              <w:rPr>
                <w:rFonts w:ascii="Arial" w:hAnsi="Arial" w:cs="Arial"/>
                <w:iCs/>
                <w:sz w:val="18"/>
                <w:szCs w:val="18"/>
              </w:rPr>
              <w:t xml:space="preserve">  Viva Voce      </w:t>
            </w:r>
          </w:p>
        </w:tc>
      </w:tr>
      <w:tr w:rsidR="002E3C27" w:rsidRPr="005503B1" w14:paraId="09FABBCC" w14:textId="77777777" w:rsidTr="001C3606">
        <w:trPr>
          <w:trHeight w:val="238"/>
          <w:jc w:val="center"/>
        </w:trPr>
        <w:tc>
          <w:tcPr>
            <w:tcW w:w="1439" w:type="dxa"/>
          </w:tcPr>
          <w:p w14:paraId="7129E866" w14:textId="77777777" w:rsidR="002E3C27" w:rsidRPr="005503B1" w:rsidRDefault="002E3C27" w:rsidP="001C3606">
            <w:pPr>
              <w:ind w:left="2160" w:hanging="2160"/>
              <w:rPr>
                <w:rFonts w:ascii="Arial" w:hAnsi="Arial" w:cs="Arial"/>
                <w:b/>
                <w:bCs/>
                <w:sz w:val="18"/>
                <w:szCs w:val="18"/>
              </w:rPr>
            </w:pPr>
            <w:r w:rsidRPr="005503B1">
              <w:rPr>
                <w:rFonts w:ascii="Arial" w:hAnsi="Arial" w:cs="Arial"/>
                <w:b/>
                <w:bCs/>
                <w:sz w:val="18"/>
                <w:szCs w:val="18"/>
              </w:rPr>
              <w:t>Motivation</w:t>
            </w:r>
          </w:p>
        </w:tc>
        <w:tc>
          <w:tcPr>
            <w:tcW w:w="7741" w:type="dxa"/>
          </w:tcPr>
          <w:p w14:paraId="6FC5953A" w14:textId="77777777" w:rsidR="002E3C27" w:rsidRPr="005503B1" w:rsidRDefault="002E3C27" w:rsidP="001C3606">
            <w:pPr>
              <w:rPr>
                <w:rFonts w:ascii="Arial" w:hAnsi="Arial" w:cs="Arial"/>
                <w:b/>
                <w:iCs/>
                <w:sz w:val="18"/>
                <w:szCs w:val="18"/>
              </w:rPr>
            </w:pPr>
            <w:r w:rsidRPr="005503B1">
              <w:rPr>
                <w:rFonts w:ascii="Arial" w:hAnsi="Arial" w:cs="Arial"/>
                <w:iCs/>
                <w:sz w:val="18"/>
                <w:szCs w:val="18"/>
              </w:rPr>
              <w:t xml:space="preserve">To solve the basic problems on artificial Intelligence (AI) and its applications. </w:t>
            </w:r>
          </w:p>
        </w:tc>
      </w:tr>
      <w:tr w:rsidR="002E3C27" w:rsidRPr="005503B1" w14:paraId="24E4742E" w14:textId="77777777" w:rsidTr="001C3606">
        <w:trPr>
          <w:trHeight w:val="238"/>
          <w:jc w:val="center"/>
        </w:trPr>
        <w:tc>
          <w:tcPr>
            <w:tcW w:w="9180" w:type="dxa"/>
            <w:gridSpan w:val="2"/>
          </w:tcPr>
          <w:p w14:paraId="73033FF9" w14:textId="77777777" w:rsidR="002E3C27" w:rsidRPr="005503B1" w:rsidRDefault="002E3C27" w:rsidP="001C3606">
            <w:pPr>
              <w:rPr>
                <w:rFonts w:ascii="Arial" w:hAnsi="Arial" w:cs="Arial"/>
                <w:b/>
                <w:bCs/>
                <w:sz w:val="18"/>
                <w:szCs w:val="18"/>
              </w:rPr>
            </w:pPr>
            <w:r w:rsidRPr="005503B1">
              <w:rPr>
                <w:rFonts w:ascii="Arial" w:hAnsi="Arial" w:cs="Arial"/>
                <w:b/>
                <w:bCs/>
                <w:sz w:val="18"/>
                <w:szCs w:val="18"/>
              </w:rPr>
              <w:t>Course Objective:</w:t>
            </w:r>
          </w:p>
          <w:p w14:paraId="5EBA1C81" w14:textId="77777777" w:rsidR="002E3C27" w:rsidRPr="00D2492B" w:rsidRDefault="002E3C27" w:rsidP="001C3606">
            <w:pPr>
              <w:pStyle w:val="Default"/>
              <w:jc w:val="both"/>
              <w:rPr>
                <w:sz w:val="18"/>
                <w:szCs w:val="18"/>
              </w:rPr>
            </w:pPr>
            <w:r w:rsidRPr="005503B1">
              <w:rPr>
                <w:sz w:val="18"/>
                <w:szCs w:val="18"/>
              </w:rPr>
              <w:t xml:space="preserve">This Lab course exposes on AI programming tools and techniques for real-life problem solving methods. Students will able to solve problems based on AI and they can make intelligent interface for a system. They can understand how to solve rule-based expert systems problems.  Students can perform decision-based learning algorithms. </w:t>
            </w:r>
          </w:p>
        </w:tc>
      </w:tr>
    </w:tbl>
    <w:p w14:paraId="6B49D117" w14:textId="77777777" w:rsidR="002E3C27" w:rsidRPr="005503B1" w:rsidRDefault="002E3C27" w:rsidP="002E3C27">
      <w:pPr>
        <w:jc w:val="center"/>
        <w:rPr>
          <w:rFonts w:ascii="Arial" w:hAnsi="Arial" w:cs="Arial"/>
          <w:sz w:val="18"/>
          <w:szCs w:val="18"/>
        </w:rPr>
      </w:pPr>
    </w:p>
    <w:p w14:paraId="09E74B08" w14:textId="77777777" w:rsidR="002E3C27" w:rsidRPr="005503B1" w:rsidRDefault="002E3C27" w:rsidP="002E3C27">
      <w:pPr>
        <w:autoSpaceDE w:val="0"/>
        <w:autoSpaceDN w:val="0"/>
        <w:adjustRightInd w:val="0"/>
        <w:jc w:val="center"/>
        <w:rPr>
          <w:rFonts w:ascii="Arial" w:hAnsi="Arial" w:cs="Arial"/>
          <w:b/>
          <w:color w:val="000000" w:themeColor="text1"/>
          <w:sz w:val="18"/>
          <w:szCs w:val="18"/>
        </w:rPr>
      </w:pPr>
      <w:r w:rsidRPr="005503B1">
        <w:rPr>
          <w:rFonts w:ascii="Arial" w:hAnsi="Arial" w:cs="Arial"/>
          <w:b/>
          <w:color w:val="000000" w:themeColor="text1"/>
          <w:sz w:val="18"/>
          <w:szCs w:val="18"/>
        </w:rPr>
        <w:t>Course Outcomes (COs), Program Outcomes (POs) and Assessment:</w:t>
      </w:r>
    </w:p>
    <w:tbl>
      <w:tblPr>
        <w:tblStyle w:val="TableGrid"/>
        <w:tblW w:w="9254" w:type="dxa"/>
        <w:jc w:val="center"/>
        <w:tblLook w:val="04A0" w:firstRow="1" w:lastRow="0" w:firstColumn="1" w:lastColumn="0" w:noHBand="0" w:noVBand="1"/>
      </w:tblPr>
      <w:tblGrid>
        <w:gridCol w:w="646"/>
        <w:gridCol w:w="2150"/>
        <w:gridCol w:w="2198"/>
        <w:gridCol w:w="1080"/>
        <w:gridCol w:w="1638"/>
        <w:gridCol w:w="1542"/>
      </w:tblGrid>
      <w:tr w:rsidR="002E3C27" w:rsidRPr="005503B1" w14:paraId="66822090" w14:textId="77777777" w:rsidTr="001C3606">
        <w:trPr>
          <w:trHeight w:val="877"/>
          <w:jc w:val="center"/>
        </w:trPr>
        <w:tc>
          <w:tcPr>
            <w:tcW w:w="646" w:type="dxa"/>
            <w:vAlign w:val="center"/>
          </w:tcPr>
          <w:p w14:paraId="09362623"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 No.</w:t>
            </w:r>
          </w:p>
        </w:tc>
        <w:tc>
          <w:tcPr>
            <w:tcW w:w="2150" w:type="dxa"/>
            <w:vAlign w:val="center"/>
          </w:tcPr>
          <w:p w14:paraId="7D61B0FA"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 Statement</w:t>
            </w:r>
          </w:p>
        </w:tc>
        <w:tc>
          <w:tcPr>
            <w:tcW w:w="2198" w:type="dxa"/>
            <w:vAlign w:val="center"/>
          </w:tcPr>
          <w:p w14:paraId="27CF63BA"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Corresponding PO</w:t>
            </w:r>
          </w:p>
        </w:tc>
        <w:tc>
          <w:tcPr>
            <w:tcW w:w="1080" w:type="dxa"/>
            <w:vAlign w:val="center"/>
          </w:tcPr>
          <w:p w14:paraId="5A31A89E"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Domain / level of learning taxonomy</w:t>
            </w:r>
          </w:p>
        </w:tc>
        <w:tc>
          <w:tcPr>
            <w:tcW w:w="1638" w:type="dxa"/>
            <w:vAlign w:val="center"/>
          </w:tcPr>
          <w:p w14:paraId="3E1E8B44"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Delivery methods and activities</w:t>
            </w:r>
          </w:p>
        </w:tc>
        <w:tc>
          <w:tcPr>
            <w:tcW w:w="1542" w:type="dxa"/>
            <w:vAlign w:val="center"/>
          </w:tcPr>
          <w:p w14:paraId="34D18FB0"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Assessment tools</w:t>
            </w:r>
          </w:p>
        </w:tc>
      </w:tr>
      <w:tr w:rsidR="002E3C27" w:rsidRPr="005503B1" w14:paraId="39F7E0F5" w14:textId="77777777" w:rsidTr="001C3606">
        <w:trPr>
          <w:trHeight w:val="1646"/>
          <w:jc w:val="center"/>
        </w:trPr>
        <w:tc>
          <w:tcPr>
            <w:tcW w:w="646" w:type="dxa"/>
            <w:vAlign w:val="center"/>
          </w:tcPr>
          <w:p w14:paraId="2928150C"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CO1</w:t>
            </w:r>
          </w:p>
        </w:tc>
        <w:tc>
          <w:tcPr>
            <w:tcW w:w="2150" w:type="dxa"/>
            <w:vAlign w:val="center"/>
          </w:tcPr>
          <w:p w14:paraId="01BC33F2" w14:textId="77777777" w:rsidR="002E3C27" w:rsidRPr="005503B1" w:rsidRDefault="002E3C27" w:rsidP="001C3606">
            <w:pPr>
              <w:jc w:val="center"/>
              <w:rPr>
                <w:rFonts w:ascii="Arial" w:hAnsi="Arial" w:cs="Arial"/>
                <w:color w:val="000000" w:themeColor="text1"/>
                <w:sz w:val="18"/>
                <w:szCs w:val="18"/>
              </w:rPr>
            </w:pPr>
            <w:r w:rsidRPr="00046CE1">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5503B1">
              <w:rPr>
                <w:rFonts w:ascii="Arial" w:hAnsi="Arial" w:cs="Arial"/>
                <w:b/>
                <w:color w:val="000000" w:themeColor="text1"/>
                <w:sz w:val="18"/>
                <w:szCs w:val="18"/>
              </w:rPr>
              <w:t xml:space="preserve">pply </w:t>
            </w:r>
            <w:r w:rsidRPr="005503B1">
              <w:rPr>
                <w:rFonts w:ascii="Arial" w:hAnsi="Arial" w:cs="Arial"/>
                <w:sz w:val="18"/>
                <w:szCs w:val="18"/>
              </w:rPr>
              <w:t>the  rules to solve the  problems, with variables rules, execution rules, input &amp; output predicates and other built in predicates</w:t>
            </w:r>
          </w:p>
        </w:tc>
        <w:tc>
          <w:tcPr>
            <w:tcW w:w="2198" w:type="dxa"/>
            <w:vAlign w:val="center"/>
          </w:tcPr>
          <w:p w14:paraId="2C218270"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sidRPr="00B8132A">
              <w:rPr>
                <w:rFonts w:ascii="Arial" w:hAnsi="Arial" w:cs="Arial"/>
                <w:b/>
                <w:bCs/>
                <w:color w:val="000000" w:themeColor="text1"/>
                <w:sz w:val="18"/>
                <w:szCs w:val="18"/>
              </w:rPr>
              <w:t>The engineer and society</w:t>
            </w:r>
          </w:p>
          <w:p w14:paraId="1C95CD05" w14:textId="77777777" w:rsidR="002E3C27" w:rsidRPr="005503B1" w:rsidRDefault="002E3C27" w:rsidP="001C3606">
            <w:pPr>
              <w:pStyle w:val="ListParagraph"/>
              <w:spacing w:after="0" w:line="240" w:lineRule="auto"/>
              <w:ind w:left="0"/>
              <w:jc w:val="center"/>
              <w:rPr>
                <w:rFonts w:ascii="Arial" w:hAnsi="Arial" w:cs="Arial"/>
                <w:color w:val="000000" w:themeColor="text1"/>
                <w:sz w:val="18"/>
                <w:szCs w:val="18"/>
              </w:rPr>
            </w:pPr>
            <w:r w:rsidRPr="00B8132A">
              <w:rPr>
                <w:rFonts w:ascii="Arial" w:hAnsi="Arial" w:cs="Arial"/>
                <w:b/>
                <w:bCs/>
                <w:color w:val="000000" w:themeColor="text1"/>
                <w:sz w:val="18"/>
                <w:szCs w:val="18"/>
              </w:rPr>
              <w:t xml:space="preserve"> </w:t>
            </w:r>
            <w:r w:rsidRPr="005503B1">
              <w:rPr>
                <w:rFonts w:ascii="Arial" w:hAnsi="Arial" w:cs="Arial"/>
                <w:color w:val="000000" w:themeColor="text1"/>
                <w:sz w:val="18"/>
                <w:szCs w:val="18"/>
              </w:rPr>
              <w:t>(PO</w:t>
            </w:r>
            <w:r>
              <w:rPr>
                <w:rFonts w:ascii="Arial" w:hAnsi="Arial" w:cs="Arial"/>
                <w:color w:val="000000" w:themeColor="text1"/>
                <w:sz w:val="18"/>
                <w:szCs w:val="18"/>
              </w:rPr>
              <w:t>4</w:t>
            </w:r>
            <w:r w:rsidRPr="005503B1">
              <w:rPr>
                <w:rFonts w:ascii="Arial" w:hAnsi="Arial" w:cs="Arial"/>
                <w:color w:val="000000" w:themeColor="text1"/>
                <w:sz w:val="18"/>
                <w:szCs w:val="18"/>
              </w:rPr>
              <w:t>)</w:t>
            </w:r>
          </w:p>
        </w:tc>
        <w:tc>
          <w:tcPr>
            <w:tcW w:w="1080" w:type="dxa"/>
            <w:vAlign w:val="center"/>
          </w:tcPr>
          <w:p w14:paraId="39E70A7D"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Cognitive domain – level 3</w:t>
            </w:r>
          </w:p>
        </w:tc>
        <w:tc>
          <w:tcPr>
            <w:tcW w:w="1638" w:type="dxa"/>
            <w:vAlign w:val="center"/>
          </w:tcPr>
          <w:p w14:paraId="6F8A36C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413354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46524B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9118011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73DB2C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190961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75006EA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4676972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CA11DBC" w14:textId="77777777" w:rsidR="002E3C27" w:rsidRPr="005503B1"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237621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42" w:type="dxa"/>
            <w:vAlign w:val="center"/>
          </w:tcPr>
          <w:p w14:paraId="3BFE89E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31827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EFCCC7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7923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33BD20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782789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18F4711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43574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4A35B70"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11004795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5503B1" w14:paraId="18744316" w14:textId="77777777" w:rsidTr="001C3606">
        <w:trPr>
          <w:trHeight w:val="1583"/>
          <w:jc w:val="center"/>
        </w:trPr>
        <w:tc>
          <w:tcPr>
            <w:tcW w:w="646" w:type="dxa"/>
            <w:vAlign w:val="center"/>
          </w:tcPr>
          <w:p w14:paraId="757DE7D9"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CO2</w:t>
            </w:r>
          </w:p>
        </w:tc>
        <w:tc>
          <w:tcPr>
            <w:tcW w:w="2150" w:type="dxa"/>
            <w:vAlign w:val="center"/>
          </w:tcPr>
          <w:p w14:paraId="7A346FA8" w14:textId="77777777" w:rsidR="002E3C27" w:rsidRPr="005503B1" w:rsidRDefault="002E3C27" w:rsidP="001C3606">
            <w:pPr>
              <w:pStyle w:val="ListParagraph"/>
              <w:spacing w:after="0" w:line="240" w:lineRule="auto"/>
              <w:ind w:left="-18"/>
              <w:jc w:val="center"/>
              <w:rPr>
                <w:rFonts w:ascii="Arial" w:hAnsi="Arial" w:cs="Arial"/>
                <w:color w:val="000000" w:themeColor="text1"/>
                <w:sz w:val="18"/>
                <w:szCs w:val="18"/>
              </w:rPr>
            </w:pPr>
            <w:r w:rsidRPr="00046CE1">
              <w:rPr>
                <w:rFonts w:ascii="Arial" w:hAnsi="Arial" w:cs="Arial"/>
                <w:bCs/>
                <w:color w:val="000000" w:themeColor="text1"/>
                <w:sz w:val="18"/>
                <w:szCs w:val="18"/>
              </w:rPr>
              <w:t>To</w:t>
            </w:r>
            <w:r>
              <w:rPr>
                <w:rFonts w:ascii="Arial" w:hAnsi="Arial" w:cs="Arial"/>
                <w:b/>
                <w:color w:val="000000" w:themeColor="text1"/>
                <w:sz w:val="18"/>
                <w:szCs w:val="18"/>
              </w:rPr>
              <w:t xml:space="preserve"> c</w:t>
            </w:r>
            <w:r w:rsidRPr="005503B1">
              <w:rPr>
                <w:rFonts w:ascii="Arial" w:hAnsi="Arial" w:cs="Arial"/>
                <w:b/>
                <w:color w:val="000000" w:themeColor="text1"/>
                <w:sz w:val="18"/>
                <w:szCs w:val="18"/>
              </w:rPr>
              <w:t xml:space="preserve">ompute </w:t>
            </w:r>
            <w:r w:rsidRPr="005503B1">
              <w:rPr>
                <w:rFonts w:ascii="Arial" w:hAnsi="Arial" w:cs="Arial"/>
                <w:color w:val="000000" w:themeColor="text1"/>
                <w:sz w:val="18"/>
                <w:szCs w:val="18"/>
              </w:rPr>
              <w:t xml:space="preserve">the </w:t>
            </w:r>
            <w:r w:rsidRPr="005503B1">
              <w:rPr>
                <w:rFonts w:ascii="Arial" w:hAnsi="Arial" w:cs="Arial"/>
                <w:sz w:val="18"/>
                <w:szCs w:val="18"/>
              </w:rPr>
              <w:t xml:space="preserve">arithmetical operations compound objects, dynamic and static databases, </w:t>
            </w:r>
            <w:r>
              <w:rPr>
                <w:rFonts w:ascii="Arial" w:hAnsi="Arial" w:cs="Arial"/>
                <w:sz w:val="18"/>
                <w:szCs w:val="18"/>
              </w:rPr>
              <w:t xml:space="preserve">variables </w:t>
            </w:r>
            <w:r w:rsidRPr="005503B1">
              <w:rPr>
                <w:rFonts w:ascii="Arial" w:hAnsi="Arial" w:cs="Arial"/>
                <w:sz w:val="18"/>
                <w:szCs w:val="18"/>
              </w:rPr>
              <w:t xml:space="preserve">   </w:t>
            </w:r>
          </w:p>
        </w:tc>
        <w:tc>
          <w:tcPr>
            <w:tcW w:w="2198" w:type="dxa"/>
            <w:vAlign w:val="center"/>
          </w:tcPr>
          <w:p w14:paraId="48AC7BBD" w14:textId="77777777" w:rsidR="002E3C27" w:rsidRPr="005503B1" w:rsidRDefault="002E3C27" w:rsidP="001C3606">
            <w:pPr>
              <w:pStyle w:val="ListParagraph"/>
              <w:spacing w:after="0" w:line="240" w:lineRule="auto"/>
              <w:ind w:left="0"/>
              <w:jc w:val="center"/>
              <w:rPr>
                <w:rFonts w:ascii="Arial" w:hAnsi="Arial" w:cs="Arial"/>
                <w:color w:val="000000" w:themeColor="text1"/>
                <w:sz w:val="18"/>
                <w:szCs w:val="18"/>
              </w:rPr>
            </w:pPr>
            <w:r w:rsidRPr="005503B1">
              <w:rPr>
                <w:rFonts w:ascii="Arial" w:hAnsi="Arial" w:cs="Arial"/>
                <w:b/>
                <w:bCs/>
                <w:sz w:val="18"/>
                <w:szCs w:val="18"/>
              </w:rPr>
              <w:t>Problem analysis</w:t>
            </w:r>
            <w:r w:rsidRPr="005503B1">
              <w:rPr>
                <w:rFonts w:ascii="Arial" w:hAnsi="Arial" w:cs="Arial"/>
                <w:sz w:val="18"/>
                <w:szCs w:val="18"/>
              </w:rPr>
              <w:t xml:space="preserve">: </w:t>
            </w:r>
            <w:r w:rsidRPr="005503B1">
              <w:rPr>
                <w:rFonts w:ascii="Arial" w:hAnsi="Arial" w:cs="Arial"/>
                <w:color w:val="000000" w:themeColor="text1"/>
                <w:sz w:val="18"/>
                <w:szCs w:val="18"/>
              </w:rPr>
              <w:t>(PO2)</w:t>
            </w:r>
          </w:p>
        </w:tc>
        <w:tc>
          <w:tcPr>
            <w:tcW w:w="1080" w:type="dxa"/>
            <w:vAlign w:val="center"/>
          </w:tcPr>
          <w:p w14:paraId="1C13D74E"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Cognitive domain – level 5</w:t>
            </w:r>
          </w:p>
        </w:tc>
        <w:tc>
          <w:tcPr>
            <w:tcW w:w="1638" w:type="dxa"/>
            <w:vAlign w:val="center"/>
          </w:tcPr>
          <w:p w14:paraId="4037966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411342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F923A7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626037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7DAF9B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390665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46ABE58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539627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B9187BE" w14:textId="77777777" w:rsidR="002E3C27" w:rsidRPr="005503B1"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740115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42" w:type="dxa"/>
            <w:vAlign w:val="center"/>
          </w:tcPr>
          <w:p w14:paraId="29116F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2712348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1CDFDB3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699387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2E98B3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4073581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648FC78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3152365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AE759FD"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206061634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5503B1" w14:paraId="5BCDA141" w14:textId="77777777" w:rsidTr="001C3606">
        <w:trPr>
          <w:trHeight w:val="1700"/>
          <w:jc w:val="center"/>
        </w:trPr>
        <w:tc>
          <w:tcPr>
            <w:tcW w:w="646" w:type="dxa"/>
            <w:vAlign w:val="center"/>
          </w:tcPr>
          <w:p w14:paraId="3F3E665A"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lastRenderedPageBreak/>
              <w:t>CO3</w:t>
            </w:r>
          </w:p>
        </w:tc>
        <w:tc>
          <w:tcPr>
            <w:tcW w:w="2150" w:type="dxa"/>
            <w:vAlign w:val="center"/>
          </w:tcPr>
          <w:p w14:paraId="57E96FD9" w14:textId="77777777" w:rsidR="002E3C27" w:rsidRPr="005503B1" w:rsidRDefault="002E3C27" w:rsidP="001C3606">
            <w:pPr>
              <w:jc w:val="center"/>
              <w:rPr>
                <w:rFonts w:ascii="Arial" w:hAnsi="Arial" w:cs="Arial"/>
                <w:b/>
                <w:bCs/>
                <w:sz w:val="18"/>
                <w:szCs w:val="18"/>
              </w:rPr>
            </w:pPr>
            <w:r w:rsidRPr="00046CE1">
              <w:rPr>
                <w:rFonts w:ascii="Arial" w:hAnsi="Arial" w:cs="Arial"/>
                <w:iCs/>
                <w:sz w:val="18"/>
                <w:szCs w:val="18"/>
              </w:rPr>
              <w:t>To</w:t>
            </w:r>
            <w:r>
              <w:rPr>
                <w:rFonts w:ascii="Arial" w:hAnsi="Arial" w:cs="Arial"/>
                <w:b/>
                <w:bCs/>
                <w:iCs/>
                <w:sz w:val="18"/>
                <w:szCs w:val="18"/>
              </w:rPr>
              <w:t xml:space="preserve"> D</w:t>
            </w:r>
            <w:r w:rsidRPr="005503B1">
              <w:rPr>
                <w:rFonts w:ascii="Arial" w:hAnsi="Arial" w:cs="Arial"/>
                <w:b/>
                <w:bCs/>
                <w:iCs/>
                <w:sz w:val="18"/>
                <w:szCs w:val="18"/>
              </w:rPr>
              <w:t>emonstrate</w:t>
            </w:r>
            <w:r w:rsidRPr="005503B1">
              <w:rPr>
                <w:rFonts w:ascii="Arial" w:hAnsi="Arial" w:cs="Arial"/>
                <w:b/>
                <w:color w:val="000000" w:themeColor="text1"/>
                <w:sz w:val="18"/>
                <w:szCs w:val="18"/>
              </w:rPr>
              <w:t xml:space="preserve"> </w:t>
            </w:r>
            <w:r w:rsidRPr="005503B1">
              <w:rPr>
                <w:rFonts w:ascii="Arial" w:hAnsi="Arial" w:cs="Arial"/>
                <w:sz w:val="18"/>
                <w:szCs w:val="18"/>
              </w:rPr>
              <w:t>expert systems tasks, Backpropagation neural networks &amp; machine learning.</w:t>
            </w:r>
          </w:p>
          <w:p w14:paraId="3174B9EA" w14:textId="77777777" w:rsidR="002E3C27" w:rsidRPr="005503B1" w:rsidRDefault="002E3C27" w:rsidP="001C3606">
            <w:pPr>
              <w:jc w:val="both"/>
              <w:rPr>
                <w:rFonts w:ascii="Arial" w:hAnsi="Arial" w:cs="Arial"/>
                <w:sz w:val="18"/>
                <w:szCs w:val="18"/>
              </w:rPr>
            </w:pPr>
          </w:p>
          <w:p w14:paraId="660D16EE" w14:textId="77777777" w:rsidR="002E3C27" w:rsidRPr="005503B1" w:rsidRDefault="002E3C27" w:rsidP="001C3606">
            <w:pPr>
              <w:jc w:val="center"/>
              <w:rPr>
                <w:rFonts w:ascii="Arial" w:hAnsi="Arial" w:cs="Arial"/>
                <w:color w:val="000000" w:themeColor="text1"/>
                <w:sz w:val="18"/>
                <w:szCs w:val="18"/>
              </w:rPr>
            </w:pPr>
          </w:p>
        </w:tc>
        <w:tc>
          <w:tcPr>
            <w:tcW w:w="2198" w:type="dxa"/>
            <w:vAlign w:val="center"/>
          </w:tcPr>
          <w:p w14:paraId="1F3588E5" w14:textId="77777777" w:rsidR="002E3C27" w:rsidRPr="005503B1" w:rsidRDefault="002E3C27" w:rsidP="001C3606">
            <w:pPr>
              <w:pStyle w:val="ListParagraph"/>
              <w:spacing w:after="0" w:line="240" w:lineRule="auto"/>
              <w:ind w:left="0"/>
              <w:jc w:val="center"/>
              <w:rPr>
                <w:rFonts w:ascii="Arial" w:hAnsi="Arial" w:cs="Arial"/>
                <w:color w:val="000000" w:themeColor="text1"/>
                <w:sz w:val="18"/>
                <w:szCs w:val="18"/>
              </w:rPr>
            </w:pPr>
            <w:r w:rsidRPr="00111344">
              <w:rPr>
                <w:rFonts w:ascii="Arial" w:hAnsi="Arial" w:cs="Arial"/>
                <w:b/>
                <w:bCs/>
                <w:sz w:val="18"/>
                <w:szCs w:val="18"/>
              </w:rPr>
              <w:t>Modern tool usage</w:t>
            </w:r>
            <w:r w:rsidRPr="005503B1">
              <w:rPr>
                <w:rFonts w:ascii="Arial" w:hAnsi="Arial" w:cs="Arial"/>
                <w:sz w:val="18"/>
                <w:szCs w:val="18"/>
              </w:rPr>
              <w:t xml:space="preserve">: </w:t>
            </w:r>
            <w:r w:rsidRPr="005503B1">
              <w:rPr>
                <w:rFonts w:ascii="Arial" w:hAnsi="Arial" w:cs="Arial"/>
                <w:color w:val="000000" w:themeColor="text1"/>
                <w:sz w:val="18"/>
                <w:szCs w:val="18"/>
              </w:rPr>
              <w:t>(PO</w:t>
            </w:r>
            <w:r>
              <w:rPr>
                <w:rFonts w:ascii="Arial" w:hAnsi="Arial" w:cs="Arial"/>
                <w:color w:val="000000" w:themeColor="text1"/>
                <w:sz w:val="18"/>
                <w:szCs w:val="18"/>
              </w:rPr>
              <w:t>5</w:t>
            </w:r>
            <w:r w:rsidRPr="005503B1">
              <w:rPr>
                <w:rFonts w:ascii="Arial" w:hAnsi="Arial" w:cs="Arial"/>
                <w:color w:val="000000" w:themeColor="text1"/>
                <w:sz w:val="18"/>
                <w:szCs w:val="18"/>
              </w:rPr>
              <w:t>)</w:t>
            </w:r>
          </w:p>
        </w:tc>
        <w:tc>
          <w:tcPr>
            <w:tcW w:w="1080" w:type="dxa"/>
            <w:vAlign w:val="center"/>
          </w:tcPr>
          <w:p w14:paraId="63D18A43" w14:textId="77777777" w:rsidR="002E3C27" w:rsidRPr="005503B1" w:rsidRDefault="002E3C27" w:rsidP="001C3606">
            <w:pPr>
              <w:jc w:val="center"/>
              <w:rPr>
                <w:rFonts w:ascii="Arial" w:hAnsi="Arial" w:cs="Arial"/>
                <w:color w:val="000000" w:themeColor="text1"/>
                <w:sz w:val="18"/>
                <w:szCs w:val="18"/>
              </w:rPr>
            </w:pPr>
            <w:r w:rsidRPr="005503B1">
              <w:rPr>
                <w:rFonts w:ascii="Arial" w:hAnsi="Arial" w:cs="Arial"/>
                <w:color w:val="000000" w:themeColor="text1"/>
                <w:sz w:val="18"/>
                <w:szCs w:val="18"/>
              </w:rPr>
              <w:t>Cognitive domain – level 5</w:t>
            </w:r>
          </w:p>
        </w:tc>
        <w:tc>
          <w:tcPr>
            <w:tcW w:w="1638" w:type="dxa"/>
            <w:vAlign w:val="center"/>
          </w:tcPr>
          <w:p w14:paraId="78B21AB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284890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3B780F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718328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1DAB30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298474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0E13220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741748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F0E5F5C" w14:textId="77777777" w:rsidR="002E3C27" w:rsidRPr="005503B1"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66611811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542" w:type="dxa"/>
            <w:vAlign w:val="center"/>
          </w:tcPr>
          <w:p w14:paraId="356D11F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506937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3456AD0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3639475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C39F61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268612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6A36BF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07194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56718379" w14:textId="77777777" w:rsidR="002E3C27" w:rsidRPr="004E0745" w:rsidRDefault="00000000" w:rsidP="001C3606">
            <w:pPr>
              <w:rPr>
                <w:rFonts w:ascii="Arial" w:hAnsi="Arial" w:cs="Arial"/>
                <w:color w:val="000000"/>
                <w:sz w:val="18"/>
                <w:szCs w:val="18"/>
              </w:rPr>
            </w:pPr>
            <w:sdt>
              <w:sdtPr>
                <w:rPr>
                  <w:rFonts w:ascii="Arial" w:hAnsi="Arial" w:cs="Arial"/>
                  <w:color w:val="000000" w:themeColor="text1"/>
                  <w:sz w:val="18"/>
                  <w:szCs w:val="18"/>
                </w:rPr>
                <w:id w:val="-135943002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7AB034D1" w14:textId="77777777" w:rsidR="002E3C27" w:rsidRPr="005503B1"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5503B1" w14:paraId="4F659C62" w14:textId="77777777" w:rsidTr="001C3606">
        <w:trPr>
          <w:jc w:val="center"/>
        </w:trPr>
        <w:tc>
          <w:tcPr>
            <w:tcW w:w="9269" w:type="dxa"/>
          </w:tcPr>
          <w:p w14:paraId="54E73FF1" w14:textId="77777777" w:rsidR="002E3C27" w:rsidRPr="005503B1" w:rsidRDefault="002E3C27" w:rsidP="001C3606">
            <w:pPr>
              <w:rPr>
                <w:rFonts w:ascii="Arial" w:hAnsi="Arial" w:cs="Arial"/>
                <w:b/>
                <w:color w:val="000000" w:themeColor="text1"/>
                <w:sz w:val="18"/>
                <w:szCs w:val="18"/>
              </w:rPr>
            </w:pPr>
            <w:r w:rsidRPr="005503B1">
              <w:rPr>
                <w:rFonts w:ascii="Arial" w:hAnsi="Arial" w:cs="Arial"/>
                <w:b/>
                <w:color w:val="000000" w:themeColor="text1"/>
                <w:sz w:val="18"/>
                <w:szCs w:val="18"/>
              </w:rPr>
              <w:t>Assessment and Marks Distribution:</w:t>
            </w:r>
          </w:p>
          <w:p w14:paraId="468CF0DE" w14:textId="77777777" w:rsidR="002E3C27" w:rsidRPr="00D07B06" w:rsidRDefault="002E3C27" w:rsidP="001C3606">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28015934"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56C7F096" w14:textId="77777777" w:rsidR="002E3C27" w:rsidRPr="005503B1" w:rsidRDefault="002E3C27" w:rsidP="001C3606">
            <w:pPr>
              <w:rPr>
                <w:rFonts w:ascii="Arial" w:hAnsi="Arial" w:cs="Arial"/>
                <w:b/>
                <w:color w:val="000000" w:themeColor="text1"/>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5503B1" w14:paraId="16749069" w14:textId="77777777" w:rsidTr="001C3606">
        <w:trPr>
          <w:jc w:val="center"/>
        </w:trPr>
        <w:tc>
          <w:tcPr>
            <w:tcW w:w="9269" w:type="dxa"/>
          </w:tcPr>
          <w:p w14:paraId="082D390A" w14:textId="77777777" w:rsidR="002E3C27" w:rsidRPr="00DE78D8" w:rsidRDefault="002E3C27" w:rsidP="001C3606">
            <w:pPr>
              <w:pStyle w:val="BodyTextIndent2"/>
              <w:spacing w:before="120" w:line="240" w:lineRule="auto"/>
              <w:rPr>
                <w:rFonts w:ascii="Arial" w:hAnsi="Arial" w:cs="Arial"/>
                <w:b/>
                <w:color w:val="000000" w:themeColor="text1"/>
                <w:sz w:val="18"/>
                <w:szCs w:val="18"/>
              </w:rPr>
            </w:pPr>
            <w:r w:rsidRPr="00DE78D8">
              <w:rPr>
                <w:rFonts w:ascii="Arial" w:hAnsi="Arial" w:cs="Arial"/>
                <w:b/>
                <w:color w:val="000000" w:themeColor="text1"/>
                <w:sz w:val="18"/>
                <w:szCs w:val="18"/>
              </w:rPr>
              <w:t>Lab Course Contents/List of Experiment:</w:t>
            </w:r>
          </w:p>
          <w:p w14:paraId="49F1FB84"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To understand Prolog fundamentals, prolog objects,  bound &amp; free variables, goals &amp; compound goals, backtracking</w:t>
            </w:r>
          </w:p>
          <w:p w14:paraId="634ACA59"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program </w:t>
            </w:r>
            <w:proofErr w:type="gramStart"/>
            <w:r w:rsidRPr="00DE78D8">
              <w:rPr>
                <w:rFonts w:ascii="Arial" w:hAnsi="Arial" w:cs="Arial"/>
                <w:bCs/>
                <w:color w:val="000000" w:themeColor="text1"/>
                <w:sz w:val="18"/>
                <w:szCs w:val="18"/>
              </w:rPr>
              <w:t>using  rules</w:t>
            </w:r>
            <w:proofErr w:type="gramEnd"/>
            <w:r w:rsidRPr="00DE78D8">
              <w:rPr>
                <w:rFonts w:ascii="Arial" w:hAnsi="Arial" w:cs="Arial"/>
                <w:bCs/>
                <w:color w:val="000000" w:themeColor="text1"/>
                <w:sz w:val="18"/>
                <w:szCs w:val="18"/>
              </w:rPr>
              <w:t xml:space="preserve"> to solve problems, variables rules, and execution rules.</w:t>
            </w:r>
          </w:p>
          <w:p w14:paraId="4741988A"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program </w:t>
            </w:r>
            <w:proofErr w:type="gramStart"/>
            <w:r w:rsidRPr="00DE78D8">
              <w:rPr>
                <w:rFonts w:ascii="Arial" w:hAnsi="Arial" w:cs="Arial"/>
                <w:bCs/>
                <w:color w:val="000000" w:themeColor="text1"/>
                <w:sz w:val="18"/>
                <w:szCs w:val="18"/>
              </w:rPr>
              <w:t>using  arithmetical</w:t>
            </w:r>
            <w:proofErr w:type="gramEnd"/>
            <w:r w:rsidRPr="00DE78D8">
              <w:rPr>
                <w:rFonts w:ascii="Arial" w:hAnsi="Arial" w:cs="Arial"/>
                <w:bCs/>
                <w:color w:val="000000" w:themeColor="text1"/>
                <w:sz w:val="18"/>
                <w:szCs w:val="18"/>
              </w:rPr>
              <w:t xml:space="preserve"> operations, compound objects .</w:t>
            </w:r>
          </w:p>
          <w:p w14:paraId="3A85C8AA"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program </w:t>
            </w:r>
            <w:proofErr w:type="gramStart"/>
            <w:r w:rsidRPr="00DE78D8">
              <w:rPr>
                <w:rFonts w:ascii="Arial" w:hAnsi="Arial" w:cs="Arial"/>
                <w:bCs/>
                <w:color w:val="000000" w:themeColor="text1"/>
                <w:sz w:val="18"/>
                <w:szCs w:val="18"/>
              </w:rPr>
              <w:t>using  dynamic</w:t>
            </w:r>
            <w:proofErr w:type="gramEnd"/>
            <w:r w:rsidRPr="00DE78D8">
              <w:rPr>
                <w:rFonts w:ascii="Arial" w:hAnsi="Arial" w:cs="Arial"/>
                <w:bCs/>
                <w:color w:val="000000" w:themeColor="text1"/>
                <w:sz w:val="18"/>
                <w:szCs w:val="18"/>
              </w:rPr>
              <w:t xml:space="preserve"> and static databases, removing facts from database, creating menu structures.</w:t>
            </w:r>
          </w:p>
          <w:p w14:paraId="396FF621"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program </w:t>
            </w:r>
            <w:proofErr w:type="gramStart"/>
            <w:r w:rsidRPr="00DE78D8">
              <w:rPr>
                <w:rFonts w:ascii="Arial" w:hAnsi="Arial" w:cs="Arial"/>
                <w:bCs/>
                <w:color w:val="000000" w:themeColor="text1"/>
                <w:sz w:val="18"/>
                <w:szCs w:val="18"/>
              </w:rPr>
              <w:t>using  input</w:t>
            </w:r>
            <w:proofErr w:type="gramEnd"/>
            <w:r w:rsidRPr="00DE78D8">
              <w:rPr>
                <w:rFonts w:ascii="Arial" w:hAnsi="Arial" w:cs="Arial"/>
                <w:bCs/>
                <w:color w:val="000000" w:themeColor="text1"/>
                <w:sz w:val="18"/>
                <w:szCs w:val="18"/>
              </w:rPr>
              <w:t xml:space="preserve"> &amp;output predicates and other built in predicates like fail, cut, repeat predicates  etc.</w:t>
            </w:r>
          </w:p>
          <w:p w14:paraId="174217B3"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program </w:t>
            </w:r>
            <w:proofErr w:type="gramStart"/>
            <w:r w:rsidRPr="00DE78D8">
              <w:rPr>
                <w:rFonts w:ascii="Arial" w:hAnsi="Arial" w:cs="Arial"/>
                <w:bCs/>
                <w:color w:val="000000" w:themeColor="text1"/>
                <w:sz w:val="18"/>
                <w:szCs w:val="18"/>
              </w:rPr>
              <w:t>using  lists</w:t>
            </w:r>
            <w:proofErr w:type="gramEnd"/>
            <w:r w:rsidRPr="00DE78D8">
              <w:rPr>
                <w:rFonts w:ascii="Arial" w:hAnsi="Arial" w:cs="Arial"/>
                <w:bCs/>
                <w:color w:val="000000" w:themeColor="text1"/>
                <w:sz w:val="18"/>
                <w:szCs w:val="18"/>
              </w:rPr>
              <w:t>, finding and deleting element from  a lists, string operations, concatenation.</w:t>
            </w:r>
          </w:p>
          <w:p w14:paraId="5D93DAFC"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program </w:t>
            </w:r>
            <w:proofErr w:type="gramStart"/>
            <w:r w:rsidRPr="00DE78D8">
              <w:rPr>
                <w:rFonts w:ascii="Arial" w:hAnsi="Arial" w:cs="Arial"/>
                <w:bCs/>
                <w:color w:val="000000" w:themeColor="text1"/>
                <w:sz w:val="18"/>
                <w:szCs w:val="18"/>
              </w:rPr>
              <w:t>using  windows</w:t>
            </w:r>
            <w:proofErr w:type="gramEnd"/>
            <w:r w:rsidRPr="00DE78D8">
              <w:rPr>
                <w:rFonts w:ascii="Arial" w:hAnsi="Arial" w:cs="Arial"/>
                <w:bCs/>
                <w:color w:val="000000" w:themeColor="text1"/>
                <w:sz w:val="18"/>
                <w:szCs w:val="18"/>
              </w:rPr>
              <w:t>, graphics and sound, display, edit predicates .</w:t>
            </w:r>
          </w:p>
          <w:p w14:paraId="0C44CECA"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Write program  with expert systems tasks,, production systems</w:t>
            </w:r>
          </w:p>
          <w:p w14:paraId="46BDDBAC"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w:t>
            </w:r>
            <w:proofErr w:type="gramStart"/>
            <w:r w:rsidRPr="00DE78D8">
              <w:rPr>
                <w:rFonts w:ascii="Arial" w:hAnsi="Arial" w:cs="Arial"/>
                <w:bCs/>
                <w:color w:val="000000" w:themeColor="text1"/>
                <w:sz w:val="18"/>
                <w:szCs w:val="18"/>
              </w:rPr>
              <w:t>program  with</w:t>
            </w:r>
            <w:proofErr w:type="gramEnd"/>
            <w:r w:rsidRPr="00DE78D8">
              <w:rPr>
                <w:rFonts w:ascii="Arial" w:hAnsi="Arial" w:cs="Arial"/>
                <w:bCs/>
                <w:color w:val="000000" w:themeColor="text1"/>
                <w:sz w:val="18"/>
                <w:szCs w:val="18"/>
              </w:rPr>
              <w:t xml:space="preserve"> frame-based system, getting and charting facts .</w:t>
            </w:r>
          </w:p>
          <w:p w14:paraId="7CA1297A"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w:t>
            </w:r>
            <w:proofErr w:type="gramStart"/>
            <w:r w:rsidRPr="00DE78D8">
              <w:rPr>
                <w:rFonts w:ascii="Arial" w:hAnsi="Arial" w:cs="Arial"/>
                <w:bCs/>
                <w:color w:val="000000" w:themeColor="text1"/>
                <w:sz w:val="18"/>
                <w:szCs w:val="18"/>
              </w:rPr>
              <w:t>program  to</w:t>
            </w:r>
            <w:proofErr w:type="gramEnd"/>
            <w:r w:rsidRPr="00DE78D8">
              <w:rPr>
                <w:rFonts w:ascii="Arial" w:hAnsi="Arial" w:cs="Arial"/>
                <w:bCs/>
                <w:color w:val="000000" w:themeColor="text1"/>
                <w:sz w:val="18"/>
                <w:szCs w:val="18"/>
              </w:rPr>
              <w:t xml:space="preserve"> solve 8-puzzle problem using best first search. </w:t>
            </w:r>
          </w:p>
          <w:p w14:paraId="4DC11EE9" w14:textId="77777777" w:rsidR="002E3C27" w:rsidRPr="00DE78D8" w:rsidRDefault="002E3C27" w:rsidP="001C3606">
            <w:pPr>
              <w:pStyle w:val="BodyTextIndent2"/>
              <w:numPr>
                <w:ilvl w:val="0"/>
                <w:numId w:val="42"/>
              </w:numPr>
              <w:spacing w:after="0" w:line="240" w:lineRule="auto"/>
              <w:rPr>
                <w:rFonts w:ascii="Arial" w:hAnsi="Arial" w:cs="Arial"/>
                <w:bCs/>
                <w:color w:val="000000" w:themeColor="text1"/>
                <w:sz w:val="18"/>
                <w:szCs w:val="18"/>
              </w:rPr>
            </w:pPr>
            <w:r w:rsidRPr="00DE78D8">
              <w:rPr>
                <w:rFonts w:ascii="Arial" w:hAnsi="Arial" w:cs="Arial"/>
                <w:bCs/>
                <w:color w:val="000000" w:themeColor="text1"/>
                <w:sz w:val="18"/>
                <w:szCs w:val="18"/>
              </w:rPr>
              <w:t xml:space="preserve">Write program with Back propagation neural network algorithm for learning. </w:t>
            </w:r>
          </w:p>
          <w:p w14:paraId="04CBB893" w14:textId="77777777" w:rsidR="002E3C27" w:rsidRPr="005503B1" w:rsidRDefault="002E3C27" w:rsidP="001C3606">
            <w:pPr>
              <w:pStyle w:val="BodyTextIndent2"/>
              <w:numPr>
                <w:ilvl w:val="0"/>
                <w:numId w:val="42"/>
              </w:numPr>
              <w:spacing w:after="0" w:line="240" w:lineRule="auto"/>
              <w:rPr>
                <w:rFonts w:ascii="Arial" w:hAnsi="Arial" w:cs="Arial"/>
                <w:b/>
                <w:color w:val="FF0000"/>
                <w:sz w:val="18"/>
                <w:szCs w:val="18"/>
              </w:rPr>
            </w:pPr>
            <w:r w:rsidRPr="00DE78D8">
              <w:rPr>
                <w:rFonts w:ascii="Arial" w:hAnsi="Arial" w:cs="Arial"/>
                <w:bCs/>
                <w:color w:val="000000" w:themeColor="text1"/>
                <w:sz w:val="18"/>
                <w:szCs w:val="18"/>
              </w:rPr>
              <w:t>Project on AI problems</w:t>
            </w:r>
          </w:p>
        </w:tc>
      </w:tr>
    </w:tbl>
    <w:p w14:paraId="10D4B7AE" w14:textId="77777777" w:rsidR="002E3C27" w:rsidRDefault="002E3C27" w:rsidP="002E3C27">
      <w:pPr>
        <w:rPr>
          <w:rFonts w:ascii="Arial" w:hAnsi="Arial" w:cs="Arial"/>
          <w:b/>
          <w:color w:val="FF0000"/>
          <w:sz w:val="18"/>
          <w:szCs w:val="18"/>
        </w:rPr>
      </w:pPr>
    </w:p>
    <w:p w14:paraId="4B975624" w14:textId="77777777" w:rsidR="002E3C27" w:rsidRPr="005503B1" w:rsidRDefault="002E3C27" w:rsidP="002E3C27">
      <w:pPr>
        <w:rPr>
          <w:rFonts w:ascii="Arial" w:hAnsi="Arial" w:cs="Arial"/>
          <w:b/>
          <w:spacing w:val="-3"/>
          <w:sz w:val="18"/>
          <w:szCs w:val="18"/>
        </w:rPr>
      </w:pPr>
      <w:r w:rsidRPr="005503B1">
        <w:rPr>
          <w:rFonts w:ascii="Arial" w:hAnsi="Arial" w:cs="Arial"/>
          <w:b/>
          <w:spacing w:val="-3"/>
          <w:sz w:val="18"/>
          <w:szCs w:val="18"/>
        </w:rPr>
        <w:t>Text Book:</w:t>
      </w:r>
    </w:p>
    <w:tbl>
      <w:tblPr>
        <w:tblW w:w="5000" w:type="pct"/>
        <w:jc w:val="center"/>
        <w:tblLook w:val="0000" w:firstRow="0" w:lastRow="0" w:firstColumn="0" w:lastColumn="0" w:noHBand="0" w:noVBand="0"/>
      </w:tblPr>
      <w:tblGrid>
        <w:gridCol w:w="480"/>
        <w:gridCol w:w="2676"/>
        <w:gridCol w:w="264"/>
        <w:gridCol w:w="5822"/>
      </w:tblGrid>
      <w:tr w:rsidR="002E3C27" w:rsidRPr="005503B1" w14:paraId="774E5E66" w14:textId="77777777" w:rsidTr="001C3606">
        <w:trPr>
          <w:trHeight w:val="229"/>
          <w:jc w:val="center"/>
        </w:trPr>
        <w:tc>
          <w:tcPr>
            <w:tcW w:w="260" w:type="pct"/>
          </w:tcPr>
          <w:p w14:paraId="07D08B4F"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1.</w:t>
            </w:r>
          </w:p>
        </w:tc>
        <w:tc>
          <w:tcPr>
            <w:tcW w:w="1448" w:type="pct"/>
          </w:tcPr>
          <w:p w14:paraId="667CFC36" w14:textId="77777777" w:rsidR="002E3C27" w:rsidRPr="005503B1" w:rsidRDefault="002E3C27" w:rsidP="001C3606">
            <w:pPr>
              <w:suppressAutoHyphens/>
              <w:rPr>
                <w:rFonts w:ascii="Arial" w:hAnsi="Arial" w:cs="Arial"/>
                <w:sz w:val="18"/>
                <w:szCs w:val="18"/>
              </w:rPr>
            </w:pPr>
            <w:r w:rsidRPr="005503B1">
              <w:rPr>
                <w:rFonts w:ascii="Arial" w:hAnsi="Arial" w:cs="Arial"/>
                <w:color w:val="000000"/>
                <w:sz w:val="18"/>
                <w:szCs w:val="18"/>
              </w:rPr>
              <w:t>Carl Townsend</w:t>
            </w:r>
          </w:p>
        </w:tc>
        <w:tc>
          <w:tcPr>
            <w:tcW w:w="142" w:type="pct"/>
          </w:tcPr>
          <w:p w14:paraId="63E48B64"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49" w:type="pct"/>
          </w:tcPr>
          <w:p w14:paraId="51C46B1F" w14:textId="77777777" w:rsidR="002E3C27" w:rsidRPr="005503B1" w:rsidRDefault="002E3C27" w:rsidP="001C3606">
            <w:pPr>
              <w:suppressAutoHyphens/>
              <w:rPr>
                <w:rFonts w:ascii="Arial" w:hAnsi="Arial" w:cs="Arial"/>
                <w:b/>
                <w:bCs/>
                <w:sz w:val="18"/>
                <w:szCs w:val="18"/>
              </w:rPr>
            </w:pPr>
            <w:r w:rsidRPr="005503B1">
              <w:rPr>
                <w:rFonts w:ascii="Arial" w:hAnsi="Arial" w:cs="Arial"/>
                <w:b/>
                <w:bCs/>
                <w:color w:val="000000"/>
                <w:sz w:val="18"/>
                <w:szCs w:val="18"/>
              </w:rPr>
              <w:t xml:space="preserve">Introduction to Turbo Prolog, </w:t>
            </w:r>
            <w:proofErr w:type="spellStart"/>
            <w:r w:rsidRPr="005503B1">
              <w:rPr>
                <w:rFonts w:ascii="Arial" w:hAnsi="Arial" w:cs="Arial"/>
                <w:i/>
                <w:iCs/>
                <w:color w:val="000000"/>
                <w:sz w:val="18"/>
                <w:szCs w:val="18"/>
              </w:rPr>
              <w:t>Sybex</w:t>
            </w:r>
            <w:proofErr w:type="spellEnd"/>
            <w:r w:rsidRPr="005503B1">
              <w:rPr>
                <w:rFonts w:ascii="Arial" w:hAnsi="Arial" w:cs="Arial"/>
                <w:i/>
                <w:iCs/>
                <w:color w:val="000000"/>
                <w:sz w:val="18"/>
                <w:szCs w:val="18"/>
              </w:rPr>
              <w:t xml:space="preserve"> Inc.</w:t>
            </w:r>
          </w:p>
        </w:tc>
      </w:tr>
      <w:tr w:rsidR="002E3C27" w:rsidRPr="005503B1" w14:paraId="15E1D71C" w14:textId="77777777" w:rsidTr="001C3606">
        <w:trPr>
          <w:trHeight w:val="413"/>
          <w:jc w:val="center"/>
        </w:trPr>
        <w:tc>
          <w:tcPr>
            <w:tcW w:w="260" w:type="pct"/>
          </w:tcPr>
          <w:p w14:paraId="14885C9A"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2.</w:t>
            </w:r>
          </w:p>
        </w:tc>
        <w:tc>
          <w:tcPr>
            <w:tcW w:w="1448" w:type="pct"/>
          </w:tcPr>
          <w:p w14:paraId="4E554900" w14:textId="77777777" w:rsidR="002E3C27" w:rsidRPr="005503B1" w:rsidRDefault="002E3C27" w:rsidP="001C3606">
            <w:pPr>
              <w:suppressAutoHyphens/>
              <w:rPr>
                <w:rFonts w:ascii="Arial" w:hAnsi="Arial" w:cs="Arial"/>
                <w:spacing w:val="-3"/>
                <w:sz w:val="18"/>
                <w:szCs w:val="18"/>
              </w:rPr>
            </w:pPr>
            <w:proofErr w:type="spellStart"/>
            <w:r w:rsidRPr="005503B1">
              <w:rPr>
                <w:rFonts w:ascii="Arial" w:hAnsi="Arial" w:cs="Arial"/>
                <w:color w:val="000000"/>
                <w:sz w:val="18"/>
                <w:szCs w:val="18"/>
              </w:rPr>
              <w:t>Clocksin</w:t>
            </w:r>
            <w:proofErr w:type="spellEnd"/>
            <w:r w:rsidRPr="005503B1">
              <w:rPr>
                <w:rFonts w:ascii="Arial" w:hAnsi="Arial" w:cs="Arial"/>
                <w:color w:val="000000"/>
                <w:sz w:val="18"/>
                <w:szCs w:val="18"/>
              </w:rPr>
              <w:t>, W.F. and Mellish, C.S.</w:t>
            </w:r>
          </w:p>
        </w:tc>
        <w:tc>
          <w:tcPr>
            <w:tcW w:w="142" w:type="pct"/>
          </w:tcPr>
          <w:p w14:paraId="38DE62A9"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49" w:type="pct"/>
          </w:tcPr>
          <w:p w14:paraId="467BC92E" w14:textId="77777777" w:rsidR="002E3C27" w:rsidRPr="005503B1" w:rsidRDefault="00000000" w:rsidP="001C3606">
            <w:pPr>
              <w:suppressAutoHyphens/>
              <w:rPr>
                <w:rFonts w:ascii="Arial" w:hAnsi="Arial" w:cs="Arial"/>
                <w:b/>
                <w:bCs/>
                <w:spacing w:val="-3"/>
                <w:sz w:val="18"/>
                <w:szCs w:val="18"/>
              </w:rPr>
            </w:pPr>
            <w:hyperlink r:id="rId28" w:tgtFrame="_blank" w:history="1">
              <w:r w:rsidR="002E3C27" w:rsidRPr="005503B1">
                <w:rPr>
                  <w:rStyle w:val="Hyperlink"/>
                  <w:rFonts w:ascii="Arial" w:hAnsi="Arial" w:cs="Arial"/>
                  <w:color w:val="000000"/>
                  <w:sz w:val="18"/>
                  <w:szCs w:val="18"/>
                </w:rPr>
                <w:t xml:space="preserve">Programming in Prolog: Using </w:t>
              </w:r>
            </w:hyperlink>
            <w:hyperlink r:id="rId29" w:tgtFrame="_blank" w:history="1">
              <w:r w:rsidR="002E3C27" w:rsidRPr="005503B1">
                <w:rPr>
                  <w:rStyle w:val="Hyperlink"/>
                  <w:rFonts w:ascii="Arial" w:hAnsi="Arial" w:cs="Arial"/>
                  <w:color w:val="000000"/>
                  <w:sz w:val="18"/>
                  <w:szCs w:val="18"/>
                </w:rPr>
                <w:t>the ISO Standard</w:t>
              </w:r>
            </w:hyperlink>
            <w:r w:rsidR="002E3C27" w:rsidRPr="005503B1">
              <w:rPr>
                <w:rFonts w:ascii="Arial" w:hAnsi="Arial" w:cs="Arial"/>
                <w:bCs/>
                <w:color w:val="000000"/>
                <w:sz w:val="18"/>
                <w:szCs w:val="18"/>
              </w:rPr>
              <w:t xml:space="preserve">, </w:t>
            </w:r>
            <w:r w:rsidR="002E3C27" w:rsidRPr="005503B1">
              <w:rPr>
                <w:rStyle w:val="apple-converted-space"/>
                <w:rFonts w:ascii="Arial" w:hAnsi="Arial" w:cs="Arial"/>
                <w:color w:val="000000"/>
                <w:sz w:val="18"/>
                <w:szCs w:val="18"/>
              </w:rPr>
              <w:t> </w:t>
            </w:r>
            <w:r w:rsidR="002E3C27" w:rsidRPr="005503B1">
              <w:rPr>
                <w:rStyle w:val="apple-style-span"/>
                <w:rFonts w:ascii="Arial" w:hAnsi="Arial" w:cs="Arial"/>
                <w:i/>
                <w:iCs/>
                <w:color w:val="000000"/>
                <w:sz w:val="18"/>
                <w:szCs w:val="18"/>
              </w:rPr>
              <w:t>Springer.</w:t>
            </w:r>
          </w:p>
        </w:tc>
      </w:tr>
      <w:tr w:rsidR="002E3C27" w:rsidRPr="005503B1" w14:paraId="2E2A9954" w14:textId="77777777" w:rsidTr="001C3606">
        <w:trPr>
          <w:trHeight w:val="413"/>
          <w:jc w:val="center"/>
        </w:trPr>
        <w:tc>
          <w:tcPr>
            <w:tcW w:w="260" w:type="pct"/>
          </w:tcPr>
          <w:p w14:paraId="14060825"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3.</w:t>
            </w:r>
          </w:p>
        </w:tc>
        <w:tc>
          <w:tcPr>
            <w:tcW w:w="1448" w:type="pct"/>
          </w:tcPr>
          <w:p w14:paraId="4673250B" w14:textId="77777777" w:rsidR="002E3C27" w:rsidRPr="005503B1" w:rsidRDefault="002E3C27" w:rsidP="001C3606">
            <w:pPr>
              <w:suppressAutoHyphens/>
              <w:rPr>
                <w:rFonts w:ascii="Arial" w:hAnsi="Arial" w:cs="Arial"/>
                <w:color w:val="000000"/>
                <w:sz w:val="18"/>
                <w:szCs w:val="18"/>
              </w:rPr>
            </w:pPr>
            <w:r w:rsidRPr="005503B1">
              <w:rPr>
                <w:rFonts w:ascii="Arial" w:hAnsi="Arial" w:cs="Arial"/>
                <w:sz w:val="18"/>
                <w:szCs w:val="18"/>
              </w:rPr>
              <w:t xml:space="preserve">Richard L. </w:t>
            </w:r>
            <w:proofErr w:type="spellStart"/>
            <w:r w:rsidRPr="005503B1">
              <w:rPr>
                <w:rFonts w:ascii="Arial" w:hAnsi="Arial" w:cs="Arial"/>
                <w:sz w:val="18"/>
                <w:szCs w:val="18"/>
              </w:rPr>
              <w:t>Halterman</w:t>
            </w:r>
            <w:proofErr w:type="spellEnd"/>
            <w:r w:rsidRPr="005503B1">
              <w:rPr>
                <w:rFonts w:ascii="Arial" w:hAnsi="Arial" w:cs="Arial"/>
                <w:b/>
                <w:bCs/>
                <w:sz w:val="18"/>
                <w:szCs w:val="18"/>
              </w:rPr>
              <w:t xml:space="preserve">    </w:t>
            </w:r>
          </w:p>
        </w:tc>
        <w:tc>
          <w:tcPr>
            <w:tcW w:w="142" w:type="pct"/>
          </w:tcPr>
          <w:p w14:paraId="4A60FA47"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49" w:type="pct"/>
          </w:tcPr>
          <w:p w14:paraId="056E431F" w14:textId="77777777" w:rsidR="002E3C27" w:rsidRPr="005503B1" w:rsidRDefault="002E3C27" w:rsidP="001C3606">
            <w:pPr>
              <w:rPr>
                <w:rFonts w:ascii="Arial" w:hAnsi="Arial" w:cs="Arial"/>
                <w:sz w:val="18"/>
                <w:szCs w:val="18"/>
              </w:rPr>
            </w:pPr>
            <w:r w:rsidRPr="005503B1">
              <w:rPr>
                <w:rFonts w:ascii="Arial" w:hAnsi="Arial" w:cs="Arial"/>
                <w:b/>
                <w:bCs/>
                <w:sz w:val="18"/>
                <w:szCs w:val="18"/>
              </w:rPr>
              <w:t xml:space="preserve">Fundamentals of </w:t>
            </w:r>
            <w:r w:rsidRPr="005503B1">
              <w:rPr>
                <w:rFonts w:ascii="Arial" w:hAnsi="Arial" w:cs="Arial"/>
                <w:b/>
                <w:sz w:val="18"/>
                <w:szCs w:val="18"/>
              </w:rPr>
              <w:t xml:space="preserve">Python </w:t>
            </w:r>
            <w:r w:rsidRPr="005503B1">
              <w:rPr>
                <w:rFonts w:ascii="Arial" w:hAnsi="Arial" w:cs="Arial"/>
                <w:b/>
                <w:bCs/>
                <w:sz w:val="18"/>
                <w:szCs w:val="18"/>
              </w:rPr>
              <w:t xml:space="preserve">Programming, </w:t>
            </w:r>
            <w:r w:rsidRPr="005503B1">
              <w:rPr>
                <w:rFonts w:ascii="Arial" w:hAnsi="Arial" w:cs="Arial"/>
                <w:sz w:val="18"/>
                <w:szCs w:val="18"/>
              </w:rPr>
              <w:t>Southern Adventist University, September 29, 2019</w:t>
            </w:r>
          </w:p>
          <w:p w14:paraId="7211C11E" w14:textId="77777777" w:rsidR="002E3C27" w:rsidRPr="005503B1" w:rsidRDefault="002E3C27" w:rsidP="001C3606">
            <w:pPr>
              <w:suppressAutoHyphens/>
              <w:rPr>
                <w:rFonts w:ascii="Arial" w:hAnsi="Arial" w:cs="Arial"/>
                <w:b/>
                <w:bCs/>
                <w:color w:val="000000"/>
                <w:sz w:val="18"/>
                <w:szCs w:val="18"/>
              </w:rPr>
            </w:pPr>
          </w:p>
        </w:tc>
      </w:tr>
    </w:tbl>
    <w:p w14:paraId="3349080E" w14:textId="77777777" w:rsidR="002E3C27" w:rsidRPr="005503B1" w:rsidRDefault="002E3C27" w:rsidP="002E3C27">
      <w:pPr>
        <w:jc w:val="center"/>
        <w:rPr>
          <w:rFonts w:ascii="Arial" w:hAnsi="Arial" w:cs="Arial"/>
          <w:b/>
          <w:spacing w:val="-3"/>
          <w:sz w:val="18"/>
          <w:szCs w:val="18"/>
        </w:rPr>
      </w:pPr>
    </w:p>
    <w:p w14:paraId="13C6C114" w14:textId="77777777" w:rsidR="002E3C27" w:rsidRPr="005503B1" w:rsidRDefault="002E3C27" w:rsidP="002E3C27">
      <w:pPr>
        <w:rPr>
          <w:rFonts w:ascii="Arial" w:hAnsi="Arial" w:cs="Arial"/>
          <w:b/>
          <w:spacing w:val="-3"/>
          <w:sz w:val="18"/>
          <w:szCs w:val="18"/>
        </w:rPr>
      </w:pPr>
      <w:r w:rsidRPr="005503B1">
        <w:rPr>
          <w:rFonts w:ascii="Arial" w:hAnsi="Arial" w:cs="Arial"/>
          <w:b/>
          <w:spacing w:val="-3"/>
          <w:sz w:val="18"/>
          <w:szCs w:val="18"/>
        </w:rPr>
        <w:t>Books Recommended:</w:t>
      </w:r>
    </w:p>
    <w:tbl>
      <w:tblPr>
        <w:tblW w:w="4966" w:type="pct"/>
        <w:jc w:val="center"/>
        <w:tblLook w:val="0000" w:firstRow="0" w:lastRow="0" w:firstColumn="0" w:lastColumn="0" w:noHBand="0" w:noVBand="0"/>
      </w:tblPr>
      <w:tblGrid>
        <w:gridCol w:w="483"/>
        <w:gridCol w:w="2691"/>
        <w:gridCol w:w="264"/>
        <w:gridCol w:w="5741"/>
      </w:tblGrid>
      <w:tr w:rsidR="002E3C27" w:rsidRPr="005503B1" w14:paraId="1D8083B2" w14:textId="77777777" w:rsidTr="001C3606">
        <w:trPr>
          <w:trHeight w:val="109"/>
          <w:jc w:val="center"/>
        </w:trPr>
        <w:tc>
          <w:tcPr>
            <w:tcW w:w="263" w:type="pct"/>
          </w:tcPr>
          <w:p w14:paraId="4AE9D463"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1.</w:t>
            </w:r>
          </w:p>
        </w:tc>
        <w:tc>
          <w:tcPr>
            <w:tcW w:w="1466" w:type="pct"/>
          </w:tcPr>
          <w:p w14:paraId="0785B5AE" w14:textId="77777777" w:rsidR="002E3C27" w:rsidRPr="005503B1" w:rsidRDefault="002E3C27" w:rsidP="001C3606">
            <w:pPr>
              <w:suppressAutoHyphens/>
              <w:rPr>
                <w:rFonts w:ascii="Arial" w:hAnsi="Arial" w:cs="Arial"/>
                <w:spacing w:val="-3"/>
                <w:sz w:val="18"/>
                <w:szCs w:val="18"/>
              </w:rPr>
            </w:pPr>
            <w:r w:rsidRPr="005503B1">
              <w:rPr>
                <w:rFonts w:ascii="Arial" w:hAnsi="Arial" w:cs="Arial"/>
                <w:sz w:val="18"/>
                <w:szCs w:val="18"/>
              </w:rPr>
              <w:t xml:space="preserve">Brian </w:t>
            </w:r>
            <w:proofErr w:type="spellStart"/>
            <w:r w:rsidRPr="005503B1">
              <w:rPr>
                <w:rFonts w:ascii="Arial" w:hAnsi="Arial" w:cs="Arial"/>
                <w:sz w:val="18"/>
                <w:szCs w:val="18"/>
              </w:rPr>
              <w:t>Heinold</w:t>
            </w:r>
            <w:proofErr w:type="spellEnd"/>
          </w:p>
        </w:tc>
        <w:tc>
          <w:tcPr>
            <w:tcW w:w="144" w:type="pct"/>
          </w:tcPr>
          <w:p w14:paraId="2F979447"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27" w:type="pct"/>
          </w:tcPr>
          <w:p w14:paraId="652026E1" w14:textId="77777777" w:rsidR="002E3C27" w:rsidRPr="005503B1" w:rsidRDefault="002E3C27" w:rsidP="001C3606">
            <w:pPr>
              <w:autoSpaceDE w:val="0"/>
              <w:autoSpaceDN w:val="0"/>
              <w:adjustRightInd w:val="0"/>
              <w:rPr>
                <w:rFonts w:ascii="Arial" w:hAnsi="Arial" w:cs="Arial"/>
                <w:spacing w:val="-3"/>
                <w:sz w:val="18"/>
                <w:szCs w:val="18"/>
              </w:rPr>
            </w:pPr>
            <w:r w:rsidRPr="005503B1">
              <w:rPr>
                <w:rFonts w:ascii="Arial" w:hAnsi="Arial" w:cs="Arial"/>
                <w:b/>
                <w:sz w:val="18"/>
                <w:szCs w:val="18"/>
              </w:rPr>
              <w:t>A Practical Introduction to Python Programming</w:t>
            </w:r>
            <w:r w:rsidRPr="005503B1">
              <w:rPr>
                <w:rFonts w:ascii="Arial" w:hAnsi="Arial" w:cs="Arial"/>
                <w:sz w:val="18"/>
                <w:szCs w:val="18"/>
              </w:rPr>
              <w:t xml:space="preserve">,  Department of Mathematics and Computer Science, Mount St. Mary’s University,  ©2012 Brian </w:t>
            </w:r>
            <w:proofErr w:type="spellStart"/>
            <w:r w:rsidRPr="005503B1">
              <w:rPr>
                <w:rFonts w:ascii="Arial" w:hAnsi="Arial" w:cs="Arial"/>
                <w:sz w:val="18"/>
                <w:szCs w:val="18"/>
              </w:rPr>
              <w:t>Heinold</w:t>
            </w:r>
            <w:proofErr w:type="spellEnd"/>
          </w:p>
        </w:tc>
      </w:tr>
      <w:tr w:rsidR="002E3C27" w:rsidRPr="005503B1" w14:paraId="2FFA6826" w14:textId="77777777" w:rsidTr="001C3606">
        <w:trPr>
          <w:trHeight w:val="109"/>
          <w:jc w:val="center"/>
        </w:trPr>
        <w:tc>
          <w:tcPr>
            <w:tcW w:w="263" w:type="pct"/>
          </w:tcPr>
          <w:p w14:paraId="6649041A"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2.</w:t>
            </w:r>
          </w:p>
        </w:tc>
        <w:tc>
          <w:tcPr>
            <w:tcW w:w="1466" w:type="pct"/>
          </w:tcPr>
          <w:p w14:paraId="1A2F3B61" w14:textId="77777777" w:rsidR="002E3C27" w:rsidRPr="005503B1" w:rsidRDefault="002E3C27" w:rsidP="001C3606">
            <w:pPr>
              <w:suppressAutoHyphens/>
              <w:rPr>
                <w:rFonts w:ascii="Arial" w:hAnsi="Arial" w:cs="Arial"/>
                <w:spacing w:val="-3"/>
                <w:sz w:val="18"/>
                <w:szCs w:val="18"/>
              </w:rPr>
            </w:pPr>
            <w:r w:rsidRPr="005503B1">
              <w:rPr>
                <w:rFonts w:ascii="Arial" w:hAnsi="Arial" w:cs="Arial"/>
                <w:sz w:val="18"/>
                <w:szCs w:val="18"/>
              </w:rPr>
              <w:t>D. W. Patterson</w:t>
            </w:r>
          </w:p>
        </w:tc>
        <w:tc>
          <w:tcPr>
            <w:tcW w:w="144" w:type="pct"/>
          </w:tcPr>
          <w:p w14:paraId="2105BB3A"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27" w:type="pct"/>
          </w:tcPr>
          <w:p w14:paraId="73EC6261" w14:textId="77777777" w:rsidR="002E3C27" w:rsidRPr="005503B1" w:rsidRDefault="002E3C27" w:rsidP="001C3606">
            <w:pPr>
              <w:suppressAutoHyphens/>
              <w:rPr>
                <w:rFonts w:ascii="Arial" w:hAnsi="Arial" w:cs="Arial"/>
                <w:b/>
                <w:bCs/>
                <w:sz w:val="18"/>
                <w:szCs w:val="18"/>
              </w:rPr>
            </w:pPr>
            <w:r w:rsidRPr="005503B1">
              <w:rPr>
                <w:rFonts w:ascii="Arial" w:hAnsi="Arial" w:cs="Arial"/>
                <w:b/>
                <w:bCs/>
                <w:sz w:val="18"/>
                <w:szCs w:val="18"/>
              </w:rPr>
              <w:t>Introduction to Artificial Intelligence and Expert System</w:t>
            </w:r>
          </w:p>
          <w:p w14:paraId="4E8719ED" w14:textId="77777777" w:rsidR="002E3C27" w:rsidRPr="005503B1" w:rsidRDefault="002E3C27" w:rsidP="001C3606">
            <w:pPr>
              <w:suppressAutoHyphens/>
              <w:rPr>
                <w:rFonts w:ascii="Arial" w:hAnsi="Arial" w:cs="Arial"/>
                <w:b/>
                <w:bCs/>
                <w:spacing w:val="-3"/>
                <w:sz w:val="18"/>
                <w:szCs w:val="18"/>
              </w:rPr>
            </w:pPr>
            <w:r w:rsidRPr="005503B1">
              <w:rPr>
                <w:rFonts w:ascii="Arial" w:hAnsi="Arial" w:cs="Arial"/>
                <w:b/>
                <w:bCs/>
                <w:i/>
                <w:iCs/>
                <w:sz w:val="18"/>
                <w:szCs w:val="18"/>
              </w:rPr>
              <w:t xml:space="preserve"> </w:t>
            </w:r>
            <w:r w:rsidRPr="005503B1">
              <w:rPr>
                <w:rFonts w:ascii="Arial" w:hAnsi="Arial" w:cs="Arial"/>
                <w:i/>
                <w:iCs/>
                <w:sz w:val="18"/>
                <w:szCs w:val="18"/>
              </w:rPr>
              <w:t>Prentice-Hall of India.</w:t>
            </w:r>
          </w:p>
        </w:tc>
      </w:tr>
      <w:tr w:rsidR="002E3C27" w:rsidRPr="005503B1" w14:paraId="0A3AFAAB" w14:textId="77777777" w:rsidTr="001C3606">
        <w:trPr>
          <w:trHeight w:val="109"/>
          <w:jc w:val="center"/>
        </w:trPr>
        <w:tc>
          <w:tcPr>
            <w:tcW w:w="263" w:type="pct"/>
          </w:tcPr>
          <w:p w14:paraId="347A457C"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3.</w:t>
            </w:r>
          </w:p>
        </w:tc>
        <w:tc>
          <w:tcPr>
            <w:tcW w:w="1466" w:type="pct"/>
          </w:tcPr>
          <w:p w14:paraId="51C86B0E" w14:textId="77777777" w:rsidR="002E3C27" w:rsidRPr="005503B1" w:rsidRDefault="002E3C27" w:rsidP="001C3606">
            <w:pPr>
              <w:suppressAutoHyphens/>
              <w:rPr>
                <w:rFonts w:ascii="Arial" w:hAnsi="Arial" w:cs="Arial"/>
                <w:spacing w:val="-3"/>
                <w:sz w:val="18"/>
                <w:szCs w:val="18"/>
              </w:rPr>
            </w:pPr>
            <w:r w:rsidRPr="005503B1">
              <w:rPr>
                <w:rFonts w:ascii="Arial" w:hAnsi="Arial" w:cs="Arial"/>
                <w:sz w:val="18"/>
                <w:szCs w:val="18"/>
              </w:rPr>
              <w:t>Patrick Henry Winston</w:t>
            </w:r>
          </w:p>
        </w:tc>
        <w:tc>
          <w:tcPr>
            <w:tcW w:w="144" w:type="pct"/>
          </w:tcPr>
          <w:p w14:paraId="10BFDD18" w14:textId="77777777" w:rsidR="002E3C27" w:rsidRPr="005503B1" w:rsidRDefault="002E3C27" w:rsidP="001C3606">
            <w:pPr>
              <w:suppressAutoHyphens/>
              <w:jc w:val="center"/>
              <w:rPr>
                <w:rFonts w:ascii="Arial" w:hAnsi="Arial" w:cs="Arial"/>
                <w:spacing w:val="-3"/>
                <w:sz w:val="18"/>
                <w:szCs w:val="18"/>
              </w:rPr>
            </w:pPr>
            <w:r w:rsidRPr="005503B1">
              <w:rPr>
                <w:rFonts w:ascii="Arial" w:hAnsi="Arial" w:cs="Arial"/>
                <w:spacing w:val="-3"/>
                <w:sz w:val="18"/>
                <w:szCs w:val="18"/>
              </w:rPr>
              <w:t>:</w:t>
            </w:r>
          </w:p>
        </w:tc>
        <w:tc>
          <w:tcPr>
            <w:tcW w:w="3127" w:type="pct"/>
          </w:tcPr>
          <w:p w14:paraId="2B918F80" w14:textId="77777777" w:rsidR="002E3C27" w:rsidRPr="005503B1" w:rsidRDefault="002E3C27" w:rsidP="001C3606">
            <w:pPr>
              <w:suppressAutoHyphens/>
              <w:rPr>
                <w:rFonts w:ascii="Arial" w:hAnsi="Arial" w:cs="Arial"/>
                <w:spacing w:val="-3"/>
                <w:sz w:val="18"/>
                <w:szCs w:val="18"/>
              </w:rPr>
            </w:pPr>
            <w:r w:rsidRPr="005503B1">
              <w:rPr>
                <w:rFonts w:ascii="Arial" w:hAnsi="Arial" w:cs="Arial"/>
                <w:b/>
                <w:bCs/>
                <w:sz w:val="18"/>
                <w:szCs w:val="18"/>
              </w:rPr>
              <w:t>Artificial intelligence</w:t>
            </w:r>
            <w:r w:rsidRPr="005503B1">
              <w:rPr>
                <w:rFonts w:ascii="Arial" w:hAnsi="Arial" w:cs="Arial"/>
                <w:sz w:val="18"/>
                <w:szCs w:val="18"/>
              </w:rPr>
              <w:t xml:space="preserve">, </w:t>
            </w:r>
            <w:r w:rsidRPr="005503B1">
              <w:rPr>
                <w:rFonts w:ascii="Arial" w:hAnsi="Arial" w:cs="Arial"/>
                <w:i/>
                <w:iCs/>
                <w:color w:val="000000"/>
                <w:sz w:val="18"/>
                <w:szCs w:val="18"/>
              </w:rPr>
              <w:t>Pearson Education Inc</w:t>
            </w:r>
            <w:r w:rsidRPr="005503B1">
              <w:rPr>
                <w:rFonts w:ascii="Arial" w:hAnsi="Arial" w:cs="Arial"/>
                <w:color w:val="000000"/>
                <w:sz w:val="18"/>
                <w:szCs w:val="18"/>
              </w:rPr>
              <w:t>. 3rd Edition 2011</w:t>
            </w:r>
          </w:p>
        </w:tc>
      </w:tr>
    </w:tbl>
    <w:p w14:paraId="13AF2B72" w14:textId="77777777" w:rsidR="002E3C27" w:rsidRDefault="002E3C27" w:rsidP="002E3C27">
      <w:pPr>
        <w:jc w:val="center"/>
        <w:rPr>
          <w:rFonts w:ascii="Arial" w:hAnsi="Arial" w:cs="Arial"/>
          <w:sz w:val="18"/>
          <w:szCs w:val="18"/>
        </w:rPr>
      </w:pPr>
    </w:p>
    <w:p w14:paraId="4222662B" w14:textId="77777777" w:rsidR="002E3C27" w:rsidRDefault="002E3C27" w:rsidP="002E3C27">
      <w:pPr>
        <w:jc w:val="center"/>
        <w:rPr>
          <w:rFonts w:ascii="Arial" w:hAnsi="Arial" w:cs="Arial"/>
          <w:sz w:val="18"/>
          <w:szCs w:val="18"/>
        </w:rPr>
      </w:pPr>
    </w:p>
    <w:p w14:paraId="3CB64A7A" w14:textId="77777777" w:rsidR="002E3C27" w:rsidRPr="005503B1" w:rsidRDefault="002E3C27" w:rsidP="002E3C27">
      <w:pPr>
        <w:jc w:val="center"/>
        <w:rPr>
          <w:rFonts w:ascii="Arial" w:hAnsi="Arial" w:cs="Arial"/>
          <w:sz w:val="18"/>
          <w:szCs w:val="18"/>
        </w:rPr>
      </w:pPr>
    </w:p>
    <w:p w14:paraId="3853EF68" w14:textId="77777777" w:rsidR="002E3C27" w:rsidRPr="00C77B2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C77B24">
        <w:rPr>
          <w:rFonts w:ascii="Arial" w:hAnsi="Arial" w:cs="Arial"/>
          <w:b/>
          <w:bCs/>
          <w:iCs/>
          <w:sz w:val="18"/>
          <w:szCs w:val="18"/>
        </w:rPr>
        <w:t xml:space="preserve">CSE 4141: </w:t>
      </w:r>
      <w:r>
        <w:rPr>
          <w:rFonts w:ascii="Arial" w:hAnsi="Arial" w:cs="Arial"/>
          <w:b/>
          <w:bCs/>
          <w:iCs/>
          <w:sz w:val="18"/>
          <w:szCs w:val="18"/>
        </w:rPr>
        <w:t xml:space="preserve">Microprocessor </w:t>
      </w:r>
      <w:r w:rsidRPr="00C77B24">
        <w:rPr>
          <w:rFonts w:ascii="Arial" w:hAnsi="Arial" w:cs="Arial"/>
          <w:b/>
          <w:bCs/>
          <w:iCs/>
          <w:sz w:val="18"/>
          <w:szCs w:val="18"/>
        </w:rPr>
        <w:t>Interfacing</w:t>
      </w:r>
      <w:r>
        <w:rPr>
          <w:rFonts w:ascii="Arial" w:hAnsi="Arial" w:cs="Arial"/>
          <w:b/>
          <w:bCs/>
          <w:iCs/>
          <w:sz w:val="18"/>
          <w:szCs w:val="18"/>
        </w:rPr>
        <w:t xml:space="preserve"> and Microcontrollers</w:t>
      </w:r>
    </w:p>
    <w:p w14:paraId="07142E65" w14:textId="77777777" w:rsidR="002E3C27" w:rsidRPr="00C77B2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C77B24">
        <w:rPr>
          <w:rFonts w:ascii="Arial" w:hAnsi="Arial" w:cs="Arial"/>
          <w:b/>
          <w:bCs/>
          <w:iCs/>
          <w:sz w:val="18"/>
          <w:szCs w:val="18"/>
        </w:rPr>
        <w:t xml:space="preserve">Credits: </w:t>
      </w:r>
      <w:r w:rsidRPr="00C77B24">
        <w:rPr>
          <w:rFonts w:ascii="Arial" w:hAnsi="Arial" w:cs="Arial"/>
          <w:iCs/>
          <w:sz w:val="18"/>
          <w:szCs w:val="18"/>
        </w:rPr>
        <w:t xml:space="preserve">3 </w:t>
      </w:r>
      <w:r w:rsidRPr="00C77B24">
        <w:rPr>
          <w:rFonts w:ascii="Arial" w:hAnsi="Arial" w:cs="Arial"/>
          <w:b/>
          <w:bCs/>
          <w:iCs/>
          <w:sz w:val="18"/>
          <w:szCs w:val="18"/>
        </w:rPr>
        <w:t xml:space="preserve">Contact Hours: </w:t>
      </w:r>
      <w:r w:rsidRPr="00C77B24">
        <w:rPr>
          <w:rFonts w:ascii="Arial" w:hAnsi="Arial" w:cs="Arial"/>
          <w:iCs/>
          <w:sz w:val="18"/>
          <w:szCs w:val="18"/>
        </w:rPr>
        <w:t>39</w:t>
      </w:r>
    </w:p>
    <w:p w14:paraId="2C44825A" w14:textId="77777777" w:rsidR="002E3C27" w:rsidRPr="00C77B2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C77B24">
        <w:rPr>
          <w:rFonts w:ascii="Arial" w:hAnsi="Arial" w:cs="Arial"/>
          <w:b/>
          <w:bCs/>
          <w:iCs/>
          <w:sz w:val="18"/>
          <w:szCs w:val="18"/>
        </w:rPr>
        <w:t xml:space="preserve">Year: </w:t>
      </w:r>
      <w:r w:rsidRPr="00C77B24">
        <w:rPr>
          <w:rFonts w:ascii="Arial" w:hAnsi="Arial" w:cs="Arial"/>
          <w:iCs/>
          <w:sz w:val="18"/>
          <w:szCs w:val="18"/>
        </w:rPr>
        <w:t>Fourth</w:t>
      </w:r>
      <w:r w:rsidRPr="00C77B24">
        <w:rPr>
          <w:rFonts w:ascii="Arial" w:hAnsi="Arial" w:cs="Arial"/>
          <w:b/>
          <w:bCs/>
          <w:iCs/>
          <w:sz w:val="18"/>
          <w:szCs w:val="18"/>
        </w:rPr>
        <w:t xml:space="preserve"> Semester: </w:t>
      </w:r>
      <w:r w:rsidRPr="00C77B24">
        <w:rPr>
          <w:rFonts w:ascii="Arial" w:hAnsi="Arial" w:cs="Arial"/>
          <w:iCs/>
          <w:sz w:val="18"/>
          <w:szCs w:val="18"/>
        </w:rPr>
        <w:t>Odd</w:t>
      </w:r>
    </w:p>
    <w:p w14:paraId="5B49903C" w14:textId="77777777" w:rsidR="002E3C27" w:rsidRPr="00C77B24"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C77B24" w14:paraId="1741D578" w14:textId="77777777" w:rsidTr="001C3606">
        <w:trPr>
          <w:jc w:val="center"/>
        </w:trPr>
        <w:tc>
          <w:tcPr>
            <w:tcW w:w="1439" w:type="dxa"/>
          </w:tcPr>
          <w:p w14:paraId="302F29F6" w14:textId="77777777" w:rsidR="002E3C27" w:rsidRPr="00C77B24" w:rsidRDefault="002E3C27" w:rsidP="001C3606">
            <w:pPr>
              <w:rPr>
                <w:rFonts w:ascii="Arial" w:hAnsi="Arial" w:cs="Arial"/>
                <w:b/>
                <w:bCs/>
                <w:sz w:val="18"/>
                <w:szCs w:val="18"/>
              </w:rPr>
            </w:pPr>
            <w:r w:rsidRPr="00C77B24">
              <w:rPr>
                <w:rFonts w:ascii="Arial" w:hAnsi="Arial" w:cs="Arial"/>
                <w:b/>
                <w:sz w:val="18"/>
                <w:szCs w:val="18"/>
              </w:rPr>
              <w:t>Prerequisite:</w:t>
            </w:r>
          </w:p>
        </w:tc>
        <w:tc>
          <w:tcPr>
            <w:tcW w:w="7741" w:type="dxa"/>
          </w:tcPr>
          <w:p w14:paraId="1C6985E1" w14:textId="77777777" w:rsidR="002E3C27" w:rsidRPr="00C77B24" w:rsidRDefault="002E3C27" w:rsidP="001C3606">
            <w:pPr>
              <w:rPr>
                <w:rFonts w:ascii="Arial" w:hAnsi="Arial" w:cs="Arial"/>
                <w:iCs/>
                <w:sz w:val="18"/>
                <w:szCs w:val="18"/>
              </w:rPr>
            </w:pPr>
            <w:r w:rsidRPr="00C77B24">
              <w:rPr>
                <w:rFonts w:ascii="Arial" w:hAnsi="Arial" w:cs="Arial"/>
                <w:iCs/>
                <w:sz w:val="18"/>
                <w:szCs w:val="18"/>
              </w:rPr>
              <w:t>CSE2111: Digital System Design, CSE3231: Microprocessor and Assembly Language</w:t>
            </w:r>
          </w:p>
        </w:tc>
      </w:tr>
      <w:tr w:rsidR="002E3C27" w:rsidRPr="00C77B24" w14:paraId="324B7502" w14:textId="77777777" w:rsidTr="001C3606">
        <w:trPr>
          <w:jc w:val="center"/>
        </w:trPr>
        <w:tc>
          <w:tcPr>
            <w:tcW w:w="1439" w:type="dxa"/>
          </w:tcPr>
          <w:p w14:paraId="53A71012" w14:textId="77777777" w:rsidR="002E3C27" w:rsidRPr="00C77B24" w:rsidRDefault="002E3C27" w:rsidP="001C3606">
            <w:pPr>
              <w:rPr>
                <w:rFonts w:ascii="Arial" w:hAnsi="Arial" w:cs="Arial"/>
                <w:b/>
                <w:sz w:val="18"/>
                <w:szCs w:val="18"/>
              </w:rPr>
            </w:pPr>
            <w:r w:rsidRPr="00C77B24">
              <w:rPr>
                <w:rFonts w:ascii="Arial" w:hAnsi="Arial" w:cs="Arial"/>
                <w:b/>
                <w:sz w:val="18"/>
                <w:szCs w:val="18"/>
              </w:rPr>
              <w:t>Course Type</w:t>
            </w:r>
          </w:p>
        </w:tc>
        <w:tc>
          <w:tcPr>
            <w:tcW w:w="7741" w:type="dxa"/>
          </w:tcPr>
          <w:p w14:paraId="4B205436" w14:textId="77777777" w:rsidR="002E3C27" w:rsidRPr="00C77B24" w:rsidRDefault="00000000" w:rsidP="001C3606">
            <w:pPr>
              <w:rPr>
                <w:rFonts w:ascii="Arial" w:hAnsi="Arial" w:cs="Arial"/>
                <w:iCs/>
                <w:sz w:val="18"/>
                <w:szCs w:val="18"/>
              </w:rPr>
            </w:pPr>
            <w:sdt>
              <w:sdtPr>
                <w:rPr>
                  <w:rFonts w:ascii="Arial" w:hAnsi="Arial" w:cs="Arial"/>
                  <w:iCs/>
                  <w:sz w:val="18"/>
                  <w:szCs w:val="18"/>
                </w:rPr>
                <w:id w:val="-996112052"/>
              </w:sdtPr>
              <w:sdtContent>
                <w:r w:rsidR="002E3C27" w:rsidRPr="00C77B24">
                  <w:rPr>
                    <w:rFonts w:ascii="MS Gothic" w:eastAsia="MS Gothic" w:hAnsi="MS Gothic" w:cs="MS Gothic" w:hint="eastAsia"/>
                    <w:iCs/>
                    <w:sz w:val="18"/>
                    <w:szCs w:val="18"/>
                  </w:rPr>
                  <w:t>☒</w:t>
                </w:r>
              </w:sdtContent>
            </w:sdt>
            <w:r w:rsidR="002E3C27" w:rsidRPr="00C77B24">
              <w:rPr>
                <w:rFonts w:ascii="Arial" w:hAnsi="Arial" w:cs="Arial"/>
                <w:iCs/>
                <w:sz w:val="18"/>
                <w:szCs w:val="18"/>
              </w:rPr>
              <w:t xml:space="preserve"> Theory         </w:t>
            </w:r>
            <w:sdt>
              <w:sdtPr>
                <w:rPr>
                  <w:rFonts w:ascii="Arial" w:hAnsi="Arial" w:cs="Arial"/>
                  <w:iCs/>
                  <w:sz w:val="18"/>
                  <w:szCs w:val="18"/>
                </w:rPr>
                <w:id w:val="-1859037180"/>
              </w:sdtPr>
              <w:sdtContent>
                <w:r w:rsidR="002E3C27" w:rsidRPr="00C77B24">
                  <w:rPr>
                    <w:rFonts w:ascii="MS Gothic" w:eastAsia="MS Gothic" w:hAnsi="MS Gothic" w:cs="MS Gothic" w:hint="eastAsia"/>
                    <w:iCs/>
                    <w:sz w:val="18"/>
                    <w:szCs w:val="18"/>
                  </w:rPr>
                  <w:t>☐</w:t>
                </w:r>
              </w:sdtContent>
            </w:sdt>
            <w:r w:rsidR="002E3C27" w:rsidRPr="00C77B24">
              <w:rPr>
                <w:rFonts w:ascii="Arial" w:hAnsi="Arial" w:cs="Arial"/>
                <w:iCs/>
                <w:sz w:val="18"/>
                <w:szCs w:val="18"/>
              </w:rPr>
              <w:t xml:space="preserve">  Laboratory work         </w:t>
            </w:r>
            <w:sdt>
              <w:sdtPr>
                <w:rPr>
                  <w:rFonts w:ascii="Arial" w:hAnsi="Arial" w:cs="Arial"/>
                  <w:iCs/>
                  <w:sz w:val="18"/>
                  <w:szCs w:val="18"/>
                </w:rPr>
                <w:id w:val="-542599186"/>
              </w:sdtPr>
              <w:sdtContent>
                <w:r w:rsidR="002E3C27" w:rsidRPr="00C77B24">
                  <w:rPr>
                    <w:rFonts w:ascii="MS Gothic" w:eastAsia="MS Gothic" w:hAnsi="MS Gothic" w:cs="MS Gothic" w:hint="eastAsia"/>
                    <w:iCs/>
                    <w:sz w:val="18"/>
                    <w:szCs w:val="18"/>
                  </w:rPr>
                  <w:t>☐</w:t>
                </w:r>
              </w:sdtContent>
            </w:sdt>
            <w:r w:rsidR="002E3C27" w:rsidRPr="00C77B24">
              <w:rPr>
                <w:rFonts w:ascii="Arial" w:hAnsi="Arial" w:cs="Arial"/>
                <w:iCs/>
                <w:sz w:val="18"/>
                <w:szCs w:val="18"/>
              </w:rPr>
              <w:t xml:space="preserve">  Project work      </w:t>
            </w:r>
            <w:sdt>
              <w:sdtPr>
                <w:rPr>
                  <w:rFonts w:ascii="Arial" w:hAnsi="Arial" w:cs="Arial"/>
                  <w:iCs/>
                  <w:sz w:val="18"/>
                  <w:szCs w:val="18"/>
                </w:rPr>
                <w:id w:val="-604957748"/>
              </w:sdtPr>
              <w:sdtContent>
                <w:r w:rsidR="002E3C27" w:rsidRPr="00C77B24">
                  <w:rPr>
                    <w:rFonts w:ascii="MS Gothic" w:eastAsia="MS Gothic" w:hAnsi="MS Gothic" w:cs="MS Gothic" w:hint="eastAsia"/>
                    <w:iCs/>
                    <w:sz w:val="18"/>
                    <w:szCs w:val="18"/>
                  </w:rPr>
                  <w:t>☐</w:t>
                </w:r>
              </w:sdtContent>
            </w:sdt>
            <w:r w:rsidR="002E3C27" w:rsidRPr="00C77B24">
              <w:rPr>
                <w:rFonts w:ascii="Arial" w:hAnsi="Arial" w:cs="Arial"/>
                <w:iCs/>
                <w:sz w:val="18"/>
                <w:szCs w:val="18"/>
              </w:rPr>
              <w:t xml:space="preserve">  Viva Voce                    </w:t>
            </w:r>
          </w:p>
        </w:tc>
      </w:tr>
      <w:tr w:rsidR="002E3C27" w:rsidRPr="00C77B24" w14:paraId="7D0F0DAA" w14:textId="77777777" w:rsidTr="001C3606">
        <w:trPr>
          <w:trHeight w:val="238"/>
          <w:jc w:val="center"/>
        </w:trPr>
        <w:tc>
          <w:tcPr>
            <w:tcW w:w="1439" w:type="dxa"/>
          </w:tcPr>
          <w:p w14:paraId="13D49BF4" w14:textId="77777777" w:rsidR="002E3C27" w:rsidRPr="00C77B24" w:rsidRDefault="002E3C27" w:rsidP="001C3606">
            <w:pPr>
              <w:ind w:left="2160" w:hanging="2160"/>
              <w:rPr>
                <w:rFonts w:ascii="Arial" w:hAnsi="Arial" w:cs="Arial"/>
                <w:b/>
                <w:bCs/>
                <w:sz w:val="18"/>
                <w:szCs w:val="18"/>
              </w:rPr>
            </w:pPr>
            <w:r w:rsidRPr="00C77B24">
              <w:rPr>
                <w:rFonts w:ascii="Arial" w:hAnsi="Arial" w:cs="Arial"/>
                <w:b/>
                <w:bCs/>
                <w:sz w:val="18"/>
                <w:szCs w:val="18"/>
              </w:rPr>
              <w:t>Motivation</w:t>
            </w:r>
          </w:p>
        </w:tc>
        <w:tc>
          <w:tcPr>
            <w:tcW w:w="7741" w:type="dxa"/>
          </w:tcPr>
          <w:p w14:paraId="5E6FAB64" w14:textId="77777777" w:rsidR="002E3C27" w:rsidRPr="00C77B24" w:rsidRDefault="002E3C27" w:rsidP="001C3606">
            <w:pPr>
              <w:rPr>
                <w:rFonts w:ascii="Arial" w:hAnsi="Arial" w:cs="Arial"/>
                <w:b/>
                <w:iCs/>
                <w:sz w:val="18"/>
                <w:szCs w:val="18"/>
              </w:rPr>
            </w:pPr>
            <w:r w:rsidRPr="00C77B24">
              <w:rPr>
                <w:rFonts w:ascii="Arial" w:hAnsi="Arial" w:cs="Arial"/>
                <w:iCs/>
                <w:sz w:val="18"/>
                <w:szCs w:val="18"/>
              </w:rPr>
              <w:t>To develop hardware knowledge and programming skills on computer interfacing</w:t>
            </w:r>
          </w:p>
        </w:tc>
      </w:tr>
      <w:tr w:rsidR="002E3C27" w:rsidRPr="00C77B24" w14:paraId="43EFEF9E" w14:textId="77777777" w:rsidTr="001C3606">
        <w:trPr>
          <w:trHeight w:val="238"/>
          <w:jc w:val="center"/>
        </w:trPr>
        <w:tc>
          <w:tcPr>
            <w:tcW w:w="9180" w:type="dxa"/>
            <w:gridSpan w:val="2"/>
          </w:tcPr>
          <w:p w14:paraId="458C3A01" w14:textId="77777777" w:rsidR="002E3C27" w:rsidRPr="00C77B24" w:rsidRDefault="002E3C27" w:rsidP="001C3606">
            <w:pPr>
              <w:rPr>
                <w:rFonts w:ascii="Arial" w:hAnsi="Arial" w:cs="Arial"/>
                <w:b/>
                <w:bCs/>
                <w:sz w:val="18"/>
                <w:szCs w:val="18"/>
              </w:rPr>
            </w:pPr>
            <w:r w:rsidRPr="00C77B24">
              <w:rPr>
                <w:rFonts w:ascii="Arial" w:hAnsi="Arial" w:cs="Arial"/>
                <w:b/>
                <w:bCs/>
                <w:sz w:val="18"/>
                <w:szCs w:val="18"/>
              </w:rPr>
              <w:t>Course Objective:</w:t>
            </w:r>
          </w:p>
          <w:p w14:paraId="2F9A0CF5" w14:textId="77777777" w:rsidR="002E3C27" w:rsidRPr="00C77B24" w:rsidRDefault="002E3C27" w:rsidP="001C3606">
            <w:pPr>
              <w:jc w:val="both"/>
              <w:rPr>
                <w:rFonts w:ascii="Arial" w:hAnsi="Arial" w:cs="Arial"/>
                <w:iCs/>
                <w:sz w:val="18"/>
                <w:szCs w:val="18"/>
              </w:rPr>
            </w:pPr>
            <w:r w:rsidRPr="00C77B24">
              <w:rPr>
                <w:rFonts w:ascii="Arial" w:hAnsi="Arial" w:cs="Arial"/>
                <w:sz w:val="18"/>
                <w:szCs w:val="18"/>
              </w:rPr>
              <w:t xml:space="preserve">The main objective of this course is to </w:t>
            </w:r>
            <w:r w:rsidRPr="00C77B24">
              <w:rPr>
                <w:rFonts w:ascii="Arial" w:hAnsi="Arial" w:cs="Arial"/>
                <w:iCs/>
                <w:sz w:val="18"/>
                <w:szCs w:val="18"/>
              </w:rPr>
              <w:t>provide knowledge on basis of interfacing techniques, interfacing devices and to make the student understand on critical programming techniques for using peripheral devices so that they develop skill in designing real world applications. The p</w:t>
            </w:r>
            <w:r w:rsidRPr="00C77B24">
              <w:rPr>
                <w:rFonts w:ascii="Arial" w:hAnsi="Arial" w:cs="Arial"/>
                <w:sz w:val="18"/>
                <w:szCs w:val="18"/>
              </w:rPr>
              <w:t xml:space="preserve">resentation of work is very important part of this course. Therefore, this course aims to improve their capacity to </w:t>
            </w:r>
            <w:r w:rsidRPr="00C77B24">
              <w:rPr>
                <w:rFonts w:ascii="Arial" w:hAnsi="Arial" w:cs="Arial"/>
                <w:iCs/>
                <w:sz w:val="18"/>
                <w:szCs w:val="18"/>
              </w:rPr>
              <w:t>explain any design using proper English and to use mathematical notation and terminology correctly.</w:t>
            </w:r>
          </w:p>
        </w:tc>
      </w:tr>
    </w:tbl>
    <w:p w14:paraId="66C8475A" w14:textId="77777777" w:rsidR="002E3C27" w:rsidRPr="00C77B24" w:rsidRDefault="002E3C27" w:rsidP="002E3C27">
      <w:pPr>
        <w:jc w:val="center"/>
        <w:rPr>
          <w:rFonts w:ascii="Arial" w:hAnsi="Arial" w:cs="Arial"/>
          <w:sz w:val="18"/>
          <w:szCs w:val="18"/>
        </w:rPr>
      </w:pPr>
    </w:p>
    <w:p w14:paraId="2C66486C" w14:textId="77777777" w:rsidR="002E3C27" w:rsidRDefault="002E3C27" w:rsidP="002E3C27">
      <w:pPr>
        <w:rPr>
          <w:rFonts w:ascii="Arial" w:hAnsi="Arial" w:cs="Arial"/>
          <w:b/>
          <w:color w:val="000000" w:themeColor="text1"/>
          <w:sz w:val="18"/>
          <w:szCs w:val="18"/>
        </w:rPr>
      </w:pPr>
      <w:r>
        <w:rPr>
          <w:rFonts w:ascii="Arial" w:hAnsi="Arial" w:cs="Arial"/>
          <w:b/>
          <w:color w:val="000000" w:themeColor="text1"/>
          <w:sz w:val="18"/>
          <w:szCs w:val="18"/>
        </w:rPr>
        <w:br w:type="page"/>
      </w:r>
    </w:p>
    <w:p w14:paraId="6AF53352" w14:textId="77777777" w:rsidR="002E3C27" w:rsidRPr="00C77B24" w:rsidRDefault="002E3C27" w:rsidP="002E3C27">
      <w:pPr>
        <w:autoSpaceDE w:val="0"/>
        <w:autoSpaceDN w:val="0"/>
        <w:adjustRightInd w:val="0"/>
        <w:jc w:val="center"/>
        <w:rPr>
          <w:rFonts w:ascii="Arial" w:hAnsi="Arial" w:cs="Arial"/>
          <w:b/>
          <w:color w:val="000000" w:themeColor="text1"/>
          <w:sz w:val="18"/>
          <w:szCs w:val="18"/>
        </w:rPr>
      </w:pPr>
      <w:r w:rsidRPr="00C77B24">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C77B24" w14:paraId="2A8854A9" w14:textId="77777777" w:rsidTr="001C3606">
        <w:trPr>
          <w:trHeight w:val="877"/>
          <w:jc w:val="center"/>
        </w:trPr>
        <w:tc>
          <w:tcPr>
            <w:tcW w:w="646" w:type="dxa"/>
            <w:vAlign w:val="center"/>
          </w:tcPr>
          <w:p w14:paraId="5BBEB3B1"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CO No.</w:t>
            </w:r>
          </w:p>
        </w:tc>
        <w:tc>
          <w:tcPr>
            <w:tcW w:w="1969" w:type="dxa"/>
            <w:vAlign w:val="center"/>
          </w:tcPr>
          <w:p w14:paraId="3E008483"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CO Statement</w:t>
            </w:r>
          </w:p>
        </w:tc>
        <w:tc>
          <w:tcPr>
            <w:tcW w:w="2150" w:type="dxa"/>
            <w:vAlign w:val="center"/>
          </w:tcPr>
          <w:p w14:paraId="34E86F0E"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Corresponding PO</w:t>
            </w:r>
          </w:p>
        </w:tc>
        <w:tc>
          <w:tcPr>
            <w:tcW w:w="1051" w:type="dxa"/>
            <w:vAlign w:val="center"/>
          </w:tcPr>
          <w:p w14:paraId="53F94147"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Domain / level of learning taxonomy</w:t>
            </w:r>
          </w:p>
        </w:tc>
        <w:tc>
          <w:tcPr>
            <w:tcW w:w="1747" w:type="dxa"/>
            <w:vAlign w:val="center"/>
          </w:tcPr>
          <w:p w14:paraId="1C4A2ECA"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Delivery methods and activities</w:t>
            </w:r>
          </w:p>
        </w:tc>
        <w:tc>
          <w:tcPr>
            <w:tcW w:w="1612" w:type="dxa"/>
            <w:vAlign w:val="center"/>
          </w:tcPr>
          <w:p w14:paraId="64F1C7BC"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Assessment tools</w:t>
            </w:r>
          </w:p>
        </w:tc>
      </w:tr>
      <w:tr w:rsidR="002E3C27" w:rsidRPr="00C77B24" w14:paraId="053818D1" w14:textId="77777777" w:rsidTr="001C3606">
        <w:trPr>
          <w:trHeight w:val="1646"/>
          <w:jc w:val="center"/>
        </w:trPr>
        <w:tc>
          <w:tcPr>
            <w:tcW w:w="646" w:type="dxa"/>
            <w:vAlign w:val="center"/>
          </w:tcPr>
          <w:p w14:paraId="4B24974F"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CO1</w:t>
            </w:r>
          </w:p>
        </w:tc>
        <w:tc>
          <w:tcPr>
            <w:tcW w:w="1969" w:type="dxa"/>
            <w:vAlign w:val="center"/>
          </w:tcPr>
          <w:p w14:paraId="55CD8937" w14:textId="77777777" w:rsidR="002E3C27" w:rsidRPr="00C77B24" w:rsidRDefault="002E3C27" w:rsidP="001C3606">
            <w:pPr>
              <w:pStyle w:val="ListParagraph"/>
              <w:spacing w:after="0" w:line="240" w:lineRule="auto"/>
              <w:ind w:left="-18"/>
              <w:jc w:val="center"/>
              <w:rPr>
                <w:rFonts w:ascii="Arial" w:hAnsi="Arial" w:cs="Arial"/>
                <w:color w:val="000000" w:themeColor="text1"/>
                <w:sz w:val="18"/>
                <w:szCs w:val="18"/>
              </w:rPr>
            </w:pPr>
            <w:r w:rsidRPr="001E1110">
              <w:rPr>
                <w:rFonts w:ascii="Arial" w:hAnsi="Arial" w:cs="Arial"/>
                <w:sz w:val="18"/>
                <w:szCs w:val="18"/>
              </w:rPr>
              <w:t>To</w:t>
            </w:r>
            <w:r>
              <w:rPr>
                <w:rFonts w:ascii="Arial" w:hAnsi="Arial" w:cs="Arial"/>
                <w:b/>
                <w:bCs/>
                <w:sz w:val="18"/>
                <w:szCs w:val="18"/>
              </w:rPr>
              <w:t xml:space="preserve"> i</w:t>
            </w:r>
            <w:r w:rsidRPr="00C77B24">
              <w:rPr>
                <w:rFonts w:ascii="Arial" w:hAnsi="Arial" w:cs="Arial"/>
                <w:b/>
                <w:bCs/>
                <w:sz w:val="18"/>
                <w:szCs w:val="18"/>
              </w:rPr>
              <w:t>denti</w:t>
            </w:r>
            <w:r w:rsidRPr="00C77B24">
              <w:rPr>
                <w:rFonts w:ascii="Arial" w:hAnsi="Arial" w:cs="Arial"/>
                <w:sz w:val="18"/>
                <w:szCs w:val="18"/>
              </w:rPr>
              <w:t>fy the basics knowledge required for microprocessor interfacing</w:t>
            </w:r>
          </w:p>
        </w:tc>
        <w:tc>
          <w:tcPr>
            <w:tcW w:w="2150" w:type="dxa"/>
            <w:vAlign w:val="center"/>
          </w:tcPr>
          <w:p w14:paraId="4915E2D0" w14:textId="77777777" w:rsidR="002E3C27" w:rsidRPr="00C77B24" w:rsidRDefault="002E3C27" w:rsidP="001C3606">
            <w:pPr>
              <w:pStyle w:val="ListParagraph"/>
              <w:spacing w:after="0" w:line="240" w:lineRule="auto"/>
              <w:ind w:left="0"/>
              <w:jc w:val="center"/>
              <w:rPr>
                <w:rFonts w:ascii="Arial" w:hAnsi="Arial" w:cs="Arial"/>
                <w:b/>
                <w:bCs/>
                <w:color w:val="000000" w:themeColor="text1"/>
                <w:sz w:val="18"/>
                <w:szCs w:val="18"/>
              </w:rPr>
            </w:pPr>
            <w:r w:rsidRPr="00C77B24">
              <w:rPr>
                <w:rFonts w:ascii="Arial" w:hAnsi="Arial" w:cs="Arial"/>
                <w:b/>
                <w:bCs/>
                <w:color w:val="000000" w:themeColor="text1"/>
                <w:sz w:val="18"/>
                <w:szCs w:val="18"/>
              </w:rPr>
              <w:t>Engineering knowledge</w:t>
            </w:r>
          </w:p>
          <w:p w14:paraId="67AB2B9D" w14:textId="77777777" w:rsidR="002E3C27" w:rsidRPr="00C77B24" w:rsidRDefault="002E3C27" w:rsidP="001C3606">
            <w:pPr>
              <w:pStyle w:val="ListParagraph"/>
              <w:spacing w:after="0" w:line="240" w:lineRule="auto"/>
              <w:ind w:left="0"/>
              <w:jc w:val="center"/>
              <w:rPr>
                <w:rFonts w:ascii="Arial" w:hAnsi="Arial" w:cs="Arial"/>
                <w:color w:val="000000" w:themeColor="text1"/>
                <w:sz w:val="18"/>
                <w:szCs w:val="18"/>
              </w:rPr>
            </w:pPr>
            <w:r w:rsidRPr="00C77B24">
              <w:rPr>
                <w:rFonts w:ascii="Arial" w:hAnsi="Arial" w:cs="Arial"/>
                <w:color w:val="000000" w:themeColor="text1"/>
                <w:sz w:val="18"/>
                <w:szCs w:val="18"/>
              </w:rPr>
              <w:t>(PO1)</w:t>
            </w:r>
          </w:p>
        </w:tc>
        <w:tc>
          <w:tcPr>
            <w:tcW w:w="1051" w:type="dxa"/>
            <w:vAlign w:val="center"/>
          </w:tcPr>
          <w:p w14:paraId="2CB50F03"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Cognitive domain – level 6</w:t>
            </w:r>
          </w:p>
        </w:tc>
        <w:tc>
          <w:tcPr>
            <w:tcW w:w="1747" w:type="dxa"/>
            <w:vAlign w:val="center"/>
          </w:tcPr>
          <w:p w14:paraId="390DABE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7955019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C8961A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912114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D7483F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874897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19F6451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317388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7C6227C" w14:textId="77777777" w:rsidR="002E3C27" w:rsidRPr="00C77B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650183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2725A45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7041670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6A1DBD3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165989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1F2037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744175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C7B9D1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80229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7D4618F3" w14:textId="77777777" w:rsidR="002E3C27" w:rsidRPr="00C77B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206390021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C77B24" w14:paraId="774F5AC2" w14:textId="77777777" w:rsidTr="001C3606">
        <w:trPr>
          <w:trHeight w:val="1583"/>
          <w:jc w:val="center"/>
        </w:trPr>
        <w:tc>
          <w:tcPr>
            <w:tcW w:w="646" w:type="dxa"/>
            <w:vAlign w:val="center"/>
          </w:tcPr>
          <w:p w14:paraId="541CCB30"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CO2</w:t>
            </w:r>
          </w:p>
        </w:tc>
        <w:tc>
          <w:tcPr>
            <w:tcW w:w="1969" w:type="dxa"/>
            <w:vAlign w:val="center"/>
          </w:tcPr>
          <w:p w14:paraId="6FABD24B" w14:textId="77777777" w:rsidR="002E3C27" w:rsidRPr="00C77B24" w:rsidRDefault="002E3C27" w:rsidP="001C3606">
            <w:pPr>
              <w:pStyle w:val="ListParagraph"/>
              <w:spacing w:after="0" w:line="240" w:lineRule="auto"/>
              <w:ind w:left="-18"/>
              <w:jc w:val="center"/>
              <w:rPr>
                <w:rFonts w:ascii="Arial" w:hAnsi="Arial" w:cs="Arial"/>
                <w:color w:val="000000" w:themeColor="text1"/>
                <w:sz w:val="18"/>
                <w:szCs w:val="18"/>
              </w:rPr>
            </w:pPr>
            <w:r w:rsidRPr="001E1110">
              <w:rPr>
                <w:rFonts w:ascii="Arial" w:hAnsi="Arial" w:cs="Arial"/>
                <w:bCs/>
                <w:sz w:val="18"/>
                <w:szCs w:val="18"/>
              </w:rPr>
              <w:t>To</w:t>
            </w:r>
            <w:r>
              <w:rPr>
                <w:rFonts w:ascii="Arial" w:hAnsi="Arial" w:cs="Arial"/>
                <w:b/>
                <w:sz w:val="18"/>
                <w:szCs w:val="18"/>
              </w:rPr>
              <w:t xml:space="preserve"> a</w:t>
            </w:r>
            <w:r w:rsidRPr="00C77B24">
              <w:rPr>
                <w:rFonts w:ascii="Arial" w:hAnsi="Arial" w:cs="Arial"/>
                <w:b/>
                <w:bCs/>
                <w:sz w:val="18"/>
                <w:szCs w:val="18"/>
              </w:rPr>
              <w:t>pply</w:t>
            </w:r>
            <w:r w:rsidRPr="00C77B24">
              <w:rPr>
                <w:rFonts w:ascii="Arial" w:hAnsi="Arial" w:cs="Arial"/>
                <w:sz w:val="18"/>
                <w:szCs w:val="18"/>
              </w:rPr>
              <w:t xml:space="preserve"> knowledge </w:t>
            </w:r>
            <w:r>
              <w:rPr>
                <w:rFonts w:ascii="Arial" w:hAnsi="Arial" w:cs="Arial"/>
                <w:sz w:val="18"/>
                <w:szCs w:val="18"/>
              </w:rPr>
              <w:t>for real world application using p</w:t>
            </w:r>
            <w:r w:rsidRPr="00C77B24">
              <w:rPr>
                <w:rFonts w:ascii="Arial" w:hAnsi="Arial" w:cs="Arial"/>
                <w:bCs/>
                <w:sz w:val="18"/>
                <w:szCs w:val="18"/>
              </w:rPr>
              <w:t>rogrammable Interface device</w:t>
            </w:r>
          </w:p>
        </w:tc>
        <w:tc>
          <w:tcPr>
            <w:tcW w:w="2150" w:type="dxa"/>
            <w:vAlign w:val="center"/>
          </w:tcPr>
          <w:p w14:paraId="2DAF69A1" w14:textId="77777777" w:rsidR="002E3C27" w:rsidRPr="00C77B24" w:rsidRDefault="002E3C27" w:rsidP="001C3606">
            <w:pPr>
              <w:pStyle w:val="ListParagraph"/>
              <w:spacing w:after="0" w:line="240" w:lineRule="auto"/>
              <w:ind w:left="0"/>
              <w:jc w:val="center"/>
              <w:rPr>
                <w:rFonts w:ascii="Arial" w:hAnsi="Arial" w:cs="Arial"/>
                <w:color w:val="000000" w:themeColor="text1"/>
                <w:sz w:val="18"/>
                <w:szCs w:val="18"/>
              </w:rPr>
            </w:pPr>
            <w:r w:rsidRPr="00C77B24">
              <w:rPr>
                <w:rFonts w:ascii="Arial" w:hAnsi="Arial" w:cs="Arial"/>
                <w:b/>
                <w:bCs/>
                <w:sz w:val="18"/>
                <w:szCs w:val="18"/>
              </w:rPr>
              <w:t xml:space="preserve">Design/Development of Solutions </w:t>
            </w:r>
            <w:r w:rsidRPr="00C77B24">
              <w:rPr>
                <w:rFonts w:ascii="Arial" w:hAnsi="Arial" w:cs="Arial"/>
                <w:bCs/>
                <w:sz w:val="18"/>
                <w:szCs w:val="18"/>
              </w:rPr>
              <w:t>(PO3</w:t>
            </w:r>
            <w:r>
              <w:rPr>
                <w:rFonts w:ascii="Arial" w:hAnsi="Arial" w:cs="Arial"/>
                <w:bCs/>
                <w:sz w:val="18"/>
                <w:szCs w:val="18"/>
              </w:rPr>
              <w:t>)</w:t>
            </w:r>
          </w:p>
          <w:p w14:paraId="3D740BFF" w14:textId="77777777" w:rsidR="002E3C27" w:rsidRPr="00C77B24" w:rsidRDefault="002E3C27" w:rsidP="001C3606">
            <w:pPr>
              <w:pStyle w:val="ListParagraph"/>
              <w:spacing w:after="0" w:line="240" w:lineRule="auto"/>
              <w:ind w:left="0"/>
              <w:jc w:val="center"/>
              <w:rPr>
                <w:rFonts w:ascii="Arial" w:hAnsi="Arial" w:cs="Arial"/>
                <w:color w:val="000000" w:themeColor="text1"/>
                <w:sz w:val="18"/>
                <w:szCs w:val="18"/>
              </w:rPr>
            </w:pPr>
          </w:p>
        </w:tc>
        <w:tc>
          <w:tcPr>
            <w:tcW w:w="1051" w:type="dxa"/>
            <w:vAlign w:val="center"/>
          </w:tcPr>
          <w:p w14:paraId="27FD0C8E" w14:textId="77777777" w:rsidR="002E3C27" w:rsidRPr="00C77B24"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Cognitive domain – level 4</w:t>
            </w:r>
          </w:p>
        </w:tc>
        <w:tc>
          <w:tcPr>
            <w:tcW w:w="1747" w:type="dxa"/>
            <w:vAlign w:val="center"/>
          </w:tcPr>
          <w:p w14:paraId="31D7720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091293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313EA3E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4245620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4B23A11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729632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0E737E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340436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3158AF9A" w14:textId="77777777" w:rsidR="002E3C27" w:rsidRPr="00C77B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09760675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3255652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59359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1115C06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3884667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0A836E0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762827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6F212CB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781760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66BCE2A2" w14:textId="77777777" w:rsidR="002E3C27" w:rsidRPr="00C77B2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780371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C77B24" w14:paraId="37033A07" w14:textId="77777777" w:rsidTr="001C3606">
        <w:trPr>
          <w:trHeight w:val="1700"/>
          <w:jc w:val="center"/>
        </w:trPr>
        <w:tc>
          <w:tcPr>
            <w:tcW w:w="646" w:type="dxa"/>
            <w:vAlign w:val="center"/>
          </w:tcPr>
          <w:p w14:paraId="3A59B29F"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CO3</w:t>
            </w:r>
          </w:p>
        </w:tc>
        <w:tc>
          <w:tcPr>
            <w:tcW w:w="1969" w:type="dxa"/>
            <w:vAlign w:val="center"/>
          </w:tcPr>
          <w:p w14:paraId="1E265834" w14:textId="77777777" w:rsidR="002E3C27" w:rsidRPr="00C77B24" w:rsidRDefault="002E3C27" w:rsidP="001C3606">
            <w:pPr>
              <w:pStyle w:val="ListParagraph"/>
              <w:spacing w:after="0" w:line="240" w:lineRule="auto"/>
              <w:ind w:left="-18"/>
              <w:jc w:val="center"/>
              <w:rPr>
                <w:rFonts w:ascii="Arial" w:hAnsi="Arial" w:cs="Arial"/>
                <w:color w:val="000000" w:themeColor="text1"/>
                <w:sz w:val="18"/>
                <w:szCs w:val="18"/>
              </w:rPr>
            </w:pPr>
            <w:r w:rsidRPr="001E1110">
              <w:rPr>
                <w:rFonts w:ascii="Arial" w:hAnsi="Arial" w:cs="Arial"/>
                <w:bCs/>
                <w:sz w:val="18"/>
                <w:szCs w:val="18"/>
              </w:rPr>
              <w:t>To</w:t>
            </w:r>
            <w:r>
              <w:rPr>
                <w:rFonts w:ascii="Arial" w:hAnsi="Arial" w:cs="Arial"/>
                <w:b/>
                <w:sz w:val="18"/>
                <w:szCs w:val="18"/>
              </w:rPr>
              <w:t xml:space="preserve"> e</w:t>
            </w:r>
            <w:r w:rsidRPr="00C77B24">
              <w:rPr>
                <w:rFonts w:ascii="Arial" w:hAnsi="Arial" w:cs="Arial"/>
                <w:b/>
                <w:sz w:val="18"/>
                <w:szCs w:val="18"/>
              </w:rPr>
              <w:t>xplain</w:t>
            </w:r>
            <w:r w:rsidRPr="00C77B24">
              <w:rPr>
                <w:rFonts w:ascii="Arial" w:hAnsi="Arial" w:cs="Arial"/>
                <w:sz w:val="18"/>
                <w:szCs w:val="18"/>
              </w:rPr>
              <w:t xml:space="preserve"> the </w:t>
            </w:r>
            <w:r>
              <w:rPr>
                <w:rFonts w:ascii="Arial" w:hAnsi="Arial" w:cs="Arial"/>
                <w:sz w:val="18"/>
                <w:szCs w:val="18"/>
              </w:rPr>
              <w:t>use of microcontroller and development board for real world applications</w:t>
            </w:r>
            <w:r w:rsidRPr="00C77B24">
              <w:rPr>
                <w:rFonts w:ascii="Arial" w:hAnsi="Arial" w:cs="Arial"/>
                <w:sz w:val="18"/>
                <w:szCs w:val="18"/>
              </w:rPr>
              <w:t>.</w:t>
            </w:r>
          </w:p>
        </w:tc>
        <w:tc>
          <w:tcPr>
            <w:tcW w:w="2150" w:type="dxa"/>
            <w:vAlign w:val="center"/>
          </w:tcPr>
          <w:p w14:paraId="40127F95" w14:textId="77777777" w:rsidR="002E3C27" w:rsidRPr="00C77B24" w:rsidRDefault="002E3C27" w:rsidP="001C3606">
            <w:pPr>
              <w:pStyle w:val="ListParagraph"/>
              <w:spacing w:after="0" w:line="240" w:lineRule="auto"/>
              <w:ind w:left="0"/>
              <w:jc w:val="center"/>
              <w:rPr>
                <w:rFonts w:ascii="Arial" w:hAnsi="Arial" w:cs="Arial"/>
                <w:b/>
                <w:bCs/>
                <w:color w:val="000000" w:themeColor="text1"/>
                <w:sz w:val="18"/>
                <w:szCs w:val="18"/>
              </w:rPr>
            </w:pPr>
            <w:r w:rsidRPr="00C77B24">
              <w:rPr>
                <w:rFonts w:ascii="Arial" w:hAnsi="Arial" w:cs="Arial"/>
                <w:b/>
                <w:bCs/>
                <w:color w:val="000000" w:themeColor="text1"/>
                <w:sz w:val="18"/>
                <w:szCs w:val="18"/>
              </w:rPr>
              <w:t>Problem Analysis</w:t>
            </w:r>
          </w:p>
          <w:p w14:paraId="20B555EA" w14:textId="77777777" w:rsidR="002E3C27" w:rsidRPr="00C77B24" w:rsidRDefault="002E3C27" w:rsidP="001C3606">
            <w:pPr>
              <w:pStyle w:val="ListParagraph"/>
              <w:spacing w:after="0" w:line="240" w:lineRule="auto"/>
              <w:ind w:left="0"/>
              <w:jc w:val="center"/>
              <w:rPr>
                <w:rFonts w:ascii="Arial" w:hAnsi="Arial" w:cs="Arial"/>
                <w:color w:val="000000" w:themeColor="text1"/>
                <w:sz w:val="18"/>
                <w:szCs w:val="18"/>
              </w:rPr>
            </w:pPr>
            <w:r w:rsidRPr="00C77B24">
              <w:rPr>
                <w:rFonts w:ascii="Arial" w:hAnsi="Arial" w:cs="Arial"/>
                <w:color w:val="000000" w:themeColor="text1"/>
                <w:sz w:val="18"/>
                <w:szCs w:val="18"/>
              </w:rPr>
              <w:t>(PO2)</w:t>
            </w:r>
          </w:p>
        </w:tc>
        <w:tc>
          <w:tcPr>
            <w:tcW w:w="1051" w:type="dxa"/>
            <w:vAlign w:val="center"/>
          </w:tcPr>
          <w:p w14:paraId="67ADC33A" w14:textId="77777777" w:rsidR="002E3C27" w:rsidRPr="00C77B24" w:rsidRDefault="002E3C27" w:rsidP="001C3606">
            <w:pPr>
              <w:jc w:val="center"/>
              <w:rPr>
                <w:rFonts w:ascii="Arial" w:hAnsi="Arial" w:cs="Arial"/>
                <w:color w:val="000000" w:themeColor="text1"/>
                <w:sz w:val="18"/>
                <w:szCs w:val="18"/>
              </w:rPr>
            </w:pPr>
            <w:r w:rsidRPr="00C77B24">
              <w:rPr>
                <w:rFonts w:ascii="Arial" w:hAnsi="Arial" w:cs="Arial"/>
                <w:color w:val="000000" w:themeColor="text1"/>
                <w:sz w:val="18"/>
                <w:szCs w:val="18"/>
              </w:rPr>
              <w:t xml:space="preserve">Cognitive domain – level </w:t>
            </w:r>
            <w:r>
              <w:rPr>
                <w:rFonts w:ascii="Arial" w:hAnsi="Arial" w:cs="Arial"/>
                <w:color w:val="000000" w:themeColor="text1"/>
                <w:sz w:val="18"/>
                <w:szCs w:val="18"/>
              </w:rPr>
              <w:t>5</w:t>
            </w:r>
          </w:p>
        </w:tc>
        <w:tc>
          <w:tcPr>
            <w:tcW w:w="1747" w:type="dxa"/>
            <w:vAlign w:val="center"/>
          </w:tcPr>
          <w:p w14:paraId="1027846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254744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70E3DD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011850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866B78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970663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779B4A6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27726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B82FAA9" w14:textId="77777777" w:rsidR="002E3C27" w:rsidRPr="00C77B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0982992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0AD6EEC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66026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72920EE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978318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8533F0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968812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CA62B3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041098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6DD59D5F" w14:textId="77777777" w:rsidR="002E3C27" w:rsidRPr="00C77B2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99409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11D5E368" w14:textId="77777777" w:rsidR="002E3C27" w:rsidRPr="00C77B24"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C77B24" w14:paraId="47BFBEB8" w14:textId="77777777" w:rsidTr="001C3606">
        <w:trPr>
          <w:jc w:val="center"/>
        </w:trPr>
        <w:tc>
          <w:tcPr>
            <w:tcW w:w="9127" w:type="dxa"/>
          </w:tcPr>
          <w:p w14:paraId="5581BD7C" w14:textId="77777777" w:rsidR="002E3C27" w:rsidRPr="00C77B24" w:rsidRDefault="002E3C27" w:rsidP="001C3606">
            <w:pPr>
              <w:rPr>
                <w:rFonts w:ascii="Arial" w:hAnsi="Arial" w:cs="Arial"/>
                <w:b/>
                <w:color w:val="000000" w:themeColor="text1"/>
                <w:sz w:val="18"/>
                <w:szCs w:val="18"/>
              </w:rPr>
            </w:pPr>
            <w:r w:rsidRPr="00C77B24">
              <w:rPr>
                <w:rFonts w:ascii="Arial" w:hAnsi="Arial" w:cs="Arial"/>
                <w:b/>
                <w:color w:val="000000" w:themeColor="text1"/>
                <w:sz w:val="18"/>
                <w:szCs w:val="18"/>
              </w:rPr>
              <w:t>Assessment and Marks Distribution:</w:t>
            </w:r>
          </w:p>
          <w:p w14:paraId="6D4F1A6E" w14:textId="77777777" w:rsidR="002E3C27" w:rsidRPr="00C77B24" w:rsidRDefault="002E3C27" w:rsidP="001C3606">
            <w:pPr>
              <w:rPr>
                <w:rFonts w:ascii="Arial" w:hAnsi="Arial" w:cs="Arial"/>
                <w:bCs/>
                <w:color w:val="000000" w:themeColor="text1"/>
                <w:sz w:val="18"/>
                <w:szCs w:val="18"/>
              </w:rPr>
            </w:pPr>
            <w:r w:rsidRPr="00C77B24">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0EB5ECBE" w14:textId="77777777" w:rsidR="002E3C27" w:rsidRPr="00C77B24" w:rsidRDefault="002E3C27" w:rsidP="001C3606">
            <w:pPr>
              <w:rPr>
                <w:rFonts w:ascii="Arial" w:hAnsi="Arial" w:cs="Arial"/>
                <w:bCs/>
                <w:color w:val="000000" w:themeColor="text1"/>
                <w:sz w:val="18"/>
                <w:szCs w:val="18"/>
              </w:rPr>
            </w:pPr>
            <w:r w:rsidRPr="00C77B24">
              <w:rPr>
                <w:rFonts w:ascii="Arial" w:hAnsi="Arial" w:cs="Arial"/>
                <w:bCs/>
                <w:color w:val="000000" w:themeColor="text1"/>
                <w:sz w:val="18"/>
                <w:szCs w:val="18"/>
              </w:rPr>
              <w:t>Class tests + Assignments due in different times of the semester (</w:t>
            </w:r>
            <w:r>
              <w:rPr>
                <w:rFonts w:ascii="Arial" w:hAnsi="Arial" w:cs="Arial"/>
                <w:bCs/>
                <w:color w:val="000000" w:themeColor="text1"/>
                <w:sz w:val="18"/>
                <w:szCs w:val="18"/>
              </w:rPr>
              <w:t>15%</w:t>
            </w:r>
            <w:r w:rsidRPr="00C77B24">
              <w:rPr>
                <w:rFonts w:ascii="Arial" w:hAnsi="Arial" w:cs="Arial"/>
                <w:bCs/>
                <w:color w:val="000000" w:themeColor="text1"/>
                <w:sz w:val="18"/>
                <w:szCs w:val="18"/>
              </w:rPr>
              <w:t>)</w:t>
            </w:r>
          </w:p>
          <w:p w14:paraId="7447F562" w14:textId="77777777" w:rsidR="002E3C27" w:rsidRPr="00C77B24" w:rsidRDefault="002E3C27" w:rsidP="001C3606">
            <w:pPr>
              <w:rPr>
                <w:rFonts w:ascii="Arial" w:hAnsi="Arial" w:cs="Arial"/>
                <w:bCs/>
                <w:color w:val="000000" w:themeColor="text1"/>
                <w:sz w:val="18"/>
                <w:szCs w:val="18"/>
              </w:rPr>
            </w:pPr>
            <w:r w:rsidRPr="00C77B24">
              <w:rPr>
                <w:rFonts w:ascii="Arial" w:hAnsi="Arial" w:cs="Arial"/>
                <w:bCs/>
                <w:color w:val="000000" w:themeColor="text1"/>
                <w:sz w:val="18"/>
                <w:szCs w:val="18"/>
              </w:rPr>
              <w:t>A comprehensive final exam (</w:t>
            </w:r>
            <w:r>
              <w:rPr>
                <w:rFonts w:ascii="Arial" w:hAnsi="Arial" w:cs="Arial"/>
                <w:bCs/>
                <w:color w:val="000000" w:themeColor="text1"/>
                <w:sz w:val="18"/>
                <w:szCs w:val="18"/>
              </w:rPr>
              <w:t>80%</w:t>
            </w:r>
            <w:r w:rsidRPr="00C77B24">
              <w:rPr>
                <w:rFonts w:ascii="Arial" w:hAnsi="Arial" w:cs="Arial"/>
                <w:bCs/>
                <w:color w:val="000000" w:themeColor="text1"/>
                <w:sz w:val="18"/>
                <w:szCs w:val="18"/>
              </w:rPr>
              <w:t>), Total Time: 3 hours.</w:t>
            </w:r>
          </w:p>
          <w:p w14:paraId="079DB1EE" w14:textId="77777777" w:rsidR="002E3C27" w:rsidRPr="00C77B24" w:rsidRDefault="002E3C27" w:rsidP="001C3606">
            <w:pPr>
              <w:rPr>
                <w:rFonts w:ascii="Arial" w:hAnsi="Arial" w:cs="Arial"/>
                <w:b/>
                <w:color w:val="000000" w:themeColor="text1"/>
                <w:sz w:val="18"/>
                <w:szCs w:val="18"/>
              </w:rPr>
            </w:pPr>
            <w:r w:rsidRPr="00C77B24">
              <w:rPr>
                <w:rFonts w:ascii="Arial" w:hAnsi="Arial" w:cs="Arial"/>
                <w:bCs/>
                <w:color w:val="000000" w:themeColor="text1"/>
                <w:sz w:val="18"/>
                <w:szCs w:val="18"/>
              </w:rPr>
              <w:t>A class participation mark (</w:t>
            </w:r>
            <w:r>
              <w:rPr>
                <w:rFonts w:ascii="Arial" w:hAnsi="Arial" w:cs="Arial"/>
                <w:bCs/>
                <w:color w:val="000000" w:themeColor="text1"/>
                <w:sz w:val="18"/>
                <w:szCs w:val="18"/>
              </w:rPr>
              <w:t>5%</w:t>
            </w:r>
            <w:r w:rsidRPr="00C77B24">
              <w:rPr>
                <w:rFonts w:ascii="Arial" w:hAnsi="Arial" w:cs="Arial"/>
                <w:bCs/>
                <w:color w:val="000000" w:themeColor="text1"/>
                <w:sz w:val="18"/>
                <w:szCs w:val="18"/>
              </w:rPr>
              <w:t>).</w:t>
            </w:r>
          </w:p>
        </w:tc>
      </w:tr>
      <w:tr w:rsidR="002E3C27" w:rsidRPr="00C77B24" w14:paraId="3F9993C5" w14:textId="77777777" w:rsidTr="001C3606">
        <w:trPr>
          <w:jc w:val="center"/>
        </w:trPr>
        <w:tc>
          <w:tcPr>
            <w:tcW w:w="9122" w:type="dxa"/>
          </w:tcPr>
          <w:p w14:paraId="220468B8" w14:textId="77777777" w:rsidR="002E3C27" w:rsidRPr="00C77B24" w:rsidRDefault="002E3C27" w:rsidP="001C3606">
            <w:pPr>
              <w:spacing w:after="120"/>
              <w:rPr>
                <w:rFonts w:ascii="Arial" w:hAnsi="Arial" w:cs="Arial"/>
                <w:b/>
                <w:bCs/>
                <w:iCs/>
                <w:sz w:val="18"/>
                <w:szCs w:val="18"/>
              </w:rPr>
            </w:pPr>
          </w:p>
          <w:p w14:paraId="1E322673" w14:textId="77777777" w:rsidR="002E3C27" w:rsidRPr="00C77B24" w:rsidRDefault="002E3C27" w:rsidP="001C3606">
            <w:pPr>
              <w:spacing w:after="120"/>
              <w:rPr>
                <w:rFonts w:ascii="Arial" w:hAnsi="Arial" w:cs="Arial"/>
                <w:b/>
                <w:bCs/>
                <w:iCs/>
                <w:sz w:val="18"/>
                <w:szCs w:val="18"/>
              </w:rPr>
            </w:pPr>
            <w:r w:rsidRPr="00C77B24">
              <w:rPr>
                <w:rFonts w:ascii="Arial" w:hAnsi="Arial" w:cs="Arial"/>
                <w:b/>
                <w:bCs/>
                <w:iCs/>
                <w:sz w:val="18"/>
                <w:szCs w:val="18"/>
              </w:rPr>
              <w:t>Course Contents:</w:t>
            </w:r>
          </w:p>
          <w:p w14:paraId="04F9C7D2" w14:textId="77777777" w:rsidR="002E3C27" w:rsidRPr="00C77B24" w:rsidRDefault="002E3C27" w:rsidP="001C3606">
            <w:pPr>
              <w:spacing w:after="120"/>
              <w:jc w:val="both"/>
              <w:rPr>
                <w:rFonts w:ascii="Arial" w:hAnsi="Arial" w:cs="Arial"/>
                <w:sz w:val="18"/>
                <w:szCs w:val="18"/>
              </w:rPr>
            </w:pPr>
            <w:r w:rsidRPr="00C77B24">
              <w:rPr>
                <w:rFonts w:ascii="Arial" w:hAnsi="Arial" w:cs="Arial"/>
                <w:bCs/>
                <w:sz w:val="18"/>
                <w:szCs w:val="18"/>
              </w:rPr>
              <w:t>Interfacing peripherals:</w:t>
            </w:r>
            <w:r w:rsidRPr="00C77B24">
              <w:rPr>
                <w:rFonts w:ascii="Arial" w:hAnsi="Arial" w:cs="Arial"/>
                <w:sz w:val="18"/>
                <w:szCs w:val="18"/>
              </w:rPr>
              <w:t xml:space="preserve"> Peripheral I/O and memory mapped I/O, Interfacing with external memory, microprocessor controlled data transfer and peripheral controlled data transfer,</w:t>
            </w:r>
            <w:r>
              <w:rPr>
                <w:rFonts w:ascii="Arial" w:hAnsi="Arial" w:cs="Arial"/>
                <w:sz w:val="18"/>
                <w:szCs w:val="18"/>
              </w:rPr>
              <w:t xml:space="preserve"> </w:t>
            </w:r>
            <w:r w:rsidRPr="00C77B24">
              <w:rPr>
                <w:rFonts w:ascii="Arial" w:hAnsi="Arial" w:cs="Arial"/>
                <w:sz w:val="18"/>
                <w:szCs w:val="18"/>
              </w:rPr>
              <w:t xml:space="preserve">Interfacing with LED, seven segment display, Push-button keys, </w:t>
            </w:r>
            <w:r>
              <w:rPr>
                <w:rFonts w:ascii="Arial" w:hAnsi="Arial" w:cs="Arial"/>
                <w:sz w:val="18"/>
                <w:szCs w:val="18"/>
              </w:rPr>
              <w:t xml:space="preserve">commercial </w:t>
            </w:r>
            <w:r w:rsidRPr="00C77B24">
              <w:rPr>
                <w:rFonts w:ascii="Arial" w:hAnsi="Arial" w:cs="Arial"/>
                <w:sz w:val="18"/>
                <w:szCs w:val="18"/>
              </w:rPr>
              <w:t>AD and DA co</w:t>
            </w:r>
            <w:r>
              <w:rPr>
                <w:rFonts w:ascii="Arial" w:hAnsi="Arial" w:cs="Arial"/>
                <w:sz w:val="18"/>
                <w:szCs w:val="18"/>
              </w:rPr>
              <w:t>nverter, ADC 0809, Flash ADC, ADC 0820</w:t>
            </w:r>
          </w:p>
          <w:p w14:paraId="7D73860C" w14:textId="77777777" w:rsidR="002E3C27" w:rsidRDefault="002E3C27" w:rsidP="001C3606">
            <w:pPr>
              <w:jc w:val="both"/>
              <w:rPr>
                <w:rFonts w:ascii="Arial" w:hAnsi="Arial" w:cs="Arial"/>
                <w:sz w:val="18"/>
                <w:szCs w:val="18"/>
              </w:rPr>
            </w:pPr>
            <w:r w:rsidRPr="00C77B24">
              <w:rPr>
                <w:rFonts w:ascii="Arial" w:hAnsi="Arial" w:cs="Arial"/>
                <w:bCs/>
                <w:sz w:val="18"/>
                <w:szCs w:val="18"/>
              </w:rPr>
              <w:t>Programmable Interface device</w:t>
            </w:r>
            <w:r w:rsidRPr="00C77B24">
              <w:rPr>
                <w:rFonts w:ascii="Arial" w:hAnsi="Arial" w:cs="Arial"/>
                <w:b/>
                <w:sz w:val="18"/>
                <w:szCs w:val="18"/>
              </w:rPr>
              <w:t>:</w:t>
            </w:r>
            <w:r>
              <w:rPr>
                <w:rFonts w:ascii="Arial" w:hAnsi="Arial" w:cs="Arial"/>
                <w:b/>
                <w:sz w:val="18"/>
                <w:szCs w:val="18"/>
              </w:rPr>
              <w:t xml:space="preserve"> </w:t>
            </w:r>
            <w:r w:rsidRPr="00C77B24">
              <w:rPr>
                <w:rFonts w:ascii="Arial" w:hAnsi="Arial" w:cs="Arial"/>
                <w:sz w:val="18"/>
                <w:szCs w:val="18"/>
              </w:rPr>
              <w:t xml:space="preserve">Interfacing 8355/8755 Programmable I/O ports,  8255 Programmable peripheral interface, Block diagram of 8255, its different mode of operation, Interfacing A/D converter using 8255, </w:t>
            </w:r>
            <w:r>
              <w:rPr>
                <w:rFonts w:ascii="Arial" w:hAnsi="Arial" w:cs="Arial"/>
                <w:sz w:val="18"/>
                <w:szCs w:val="18"/>
              </w:rPr>
              <w:t xml:space="preserve">Application of 8259, 8257 PPI. </w:t>
            </w:r>
            <w:r w:rsidRPr="00C77B24">
              <w:rPr>
                <w:rFonts w:ascii="Arial" w:hAnsi="Arial" w:cs="Arial"/>
                <w:sz w:val="18"/>
                <w:szCs w:val="18"/>
              </w:rPr>
              <w:t>AUD, RS 232 standard, Software versus programmable hardware approach, software controlled asynchronous serial I/O, 8251 programmable communication interface and its block diagram,</w:t>
            </w:r>
          </w:p>
          <w:p w14:paraId="53EA747E" w14:textId="77777777" w:rsidR="002E3C27" w:rsidRDefault="002E3C27" w:rsidP="001C3606">
            <w:pPr>
              <w:jc w:val="both"/>
              <w:rPr>
                <w:rFonts w:ascii="Arial" w:hAnsi="Arial" w:cs="Arial"/>
                <w:sz w:val="18"/>
                <w:szCs w:val="18"/>
              </w:rPr>
            </w:pPr>
          </w:p>
          <w:p w14:paraId="6483E29C" w14:textId="77777777" w:rsidR="002E3C27" w:rsidRPr="009559BF" w:rsidRDefault="002E3C27" w:rsidP="001C3606">
            <w:pPr>
              <w:spacing w:after="120"/>
              <w:jc w:val="both"/>
              <w:rPr>
                <w:rFonts w:ascii="Arial" w:hAnsi="Arial" w:cs="Arial"/>
                <w:sz w:val="18"/>
                <w:szCs w:val="18"/>
              </w:rPr>
            </w:pPr>
            <w:r w:rsidRPr="009559BF">
              <w:rPr>
                <w:rFonts w:ascii="Arial" w:hAnsi="Arial" w:cs="Arial"/>
                <w:sz w:val="18"/>
                <w:szCs w:val="18"/>
              </w:rPr>
              <w:t>Microcontroller programming: Architecture of microcontroller of 8051 family, programming model, register, instructi</w:t>
            </w:r>
            <w:r>
              <w:rPr>
                <w:rFonts w:ascii="Arial" w:hAnsi="Arial" w:cs="Arial"/>
                <w:sz w:val="18"/>
                <w:szCs w:val="18"/>
              </w:rPr>
              <w:t xml:space="preserve">on set, enhanced 8051 features, </w:t>
            </w:r>
            <w:r w:rsidRPr="00DE56FE">
              <w:rPr>
                <w:rFonts w:ascii="Arial" w:hAnsi="Arial" w:cs="Arial"/>
                <w:sz w:val="18"/>
                <w:szCs w:val="18"/>
              </w:rPr>
              <w:t>Microchip ATmega328P</w:t>
            </w:r>
            <w:r>
              <w:rPr>
                <w:rFonts w:ascii="Arial" w:hAnsi="Arial" w:cs="Arial"/>
                <w:sz w:val="18"/>
                <w:szCs w:val="18"/>
              </w:rPr>
              <w:t xml:space="preserve"> architecture, </w:t>
            </w:r>
            <w:r w:rsidRPr="00DE56FE">
              <w:rPr>
                <w:rFonts w:ascii="Arial" w:hAnsi="Arial" w:cs="Arial"/>
                <w:sz w:val="18"/>
                <w:szCs w:val="18"/>
              </w:rPr>
              <w:t>ATmega328</w:t>
            </w:r>
            <w:r>
              <w:rPr>
                <w:rFonts w:ascii="Arial" w:hAnsi="Arial" w:cs="Arial"/>
                <w:sz w:val="18"/>
                <w:szCs w:val="18"/>
              </w:rPr>
              <w:t xml:space="preserve"> architecture</w:t>
            </w:r>
            <w:r w:rsidRPr="00DE56FE">
              <w:rPr>
                <w:rFonts w:ascii="Arial" w:hAnsi="Arial" w:cs="Arial"/>
                <w:sz w:val="18"/>
                <w:szCs w:val="18"/>
              </w:rPr>
              <w:t>, ATmega1280</w:t>
            </w:r>
            <w:r>
              <w:rPr>
                <w:rFonts w:ascii="Arial" w:hAnsi="Arial" w:cs="Arial"/>
                <w:sz w:val="18"/>
                <w:szCs w:val="18"/>
              </w:rPr>
              <w:t xml:space="preserve"> architecture</w:t>
            </w:r>
            <w:r w:rsidRPr="00DE56FE">
              <w:rPr>
                <w:rFonts w:ascii="Arial" w:hAnsi="Arial" w:cs="Arial"/>
                <w:sz w:val="18"/>
                <w:szCs w:val="18"/>
              </w:rPr>
              <w:t>, ATmega256</w:t>
            </w:r>
            <w:r>
              <w:rPr>
                <w:rFonts w:ascii="Arial" w:hAnsi="Arial" w:cs="Arial"/>
                <w:sz w:val="18"/>
                <w:szCs w:val="18"/>
              </w:rPr>
              <w:t xml:space="preserve"> architecture. Arduino development board and its programming model. Introduction of Ra</w:t>
            </w:r>
            <w:r w:rsidRPr="00237E26">
              <w:rPr>
                <w:rFonts w:ascii="Arial" w:hAnsi="Arial" w:cs="Arial"/>
                <w:sz w:val="18"/>
                <w:szCs w:val="18"/>
              </w:rPr>
              <w:t>spberry Pi</w:t>
            </w:r>
            <w:r>
              <w:rPr>
                <w:rFonts w:ascii="Arial" w:hAnsi="Arial" w:cs="Arial"/>
                <w:sz w:val="18"/>
                <w:szCs w:val="18"/>
              </w:rPr>
              <w:t>.</w:t>
            </w:r>
            <w:r w:rsidRPr="00237E26">
              <w:rPr>
                <w:rFonts w:ascii="Arial" w:hAnsi="Arial" w:cs="Arial"/>
                <w:sz w:val="18"/>
                <w:szCs w:val="18"/>
              </w:rPr>
              <w:t xml:space="preserve"> </w:t>
            </w:r>
            <w:r>
              <w:rPr>
                <w:rFonts w:ascii="Arial" w:hAnsi="Arial" w:cs="Arial"/>
                <w:sz w:val="18"/>
                <w:szCs w:val="18"/>
              </w:rPr>
              <w:t>Internet of Things (IoT).</w:t>
            </w:r>
          </w:p>
          <w:p w14:paraId="32995689" w14:textId="77777777" w:rsidR="002E3C27" w:rsidRPr="00C77B24" w:rsidRDefault="002E3C27" w:rsidP="001C3606">
            <w:pPr>
              <w:rPr>
                <w:rFonts w:ascii="Arial" w:hAnsi="Arial" w:cs="Arial"/>
                <w:b/>
                <w:color w:val="FF0000"/>
                <w:sz w:val="18"/>
                <w:szCs w:val="18"/>
              </w:rPr>
            </w:pPr>
          </w:p>
        </w:tc>
      </w:tr>
    </w:tbl>
    <w:p w14:paraId="01C6C9C8" w14:textId="77777777" w:rsidR="002E3C27" w:rsidRPr="00C77B24" w:rsidRDefault="002E3C27" w:rsidP="002E3C27">
      <w:pPr>
        <w:rPr>
          <w:rFonts w:ascii="Arial" w:hAnsi="Arial" w:cs="Arial"/>
          <w:b/>
          <w:color w:val="FF0000"/>
          <w:sz w:val="18"/>
          <w:szCs w:val="18"/>
        </w:rPr>
      </w:pPr>
    </w:p>
    <w:p w14:paraId="4237AFA2" w14:textId="77777777" w:rsidR="002E3C27" w:rsidRPr="00C77B24" w:rsidRDefault="002E3C27" w:rsidP="002E3C27">
      <w:pPr>
        <w:jc w:val="both"/>
        <w:rPr>
          <w:rFonts w:ascii="Arial" w:hAnsi="Arial" w:cs="Arial"/>
          <w:b/>
          <w:spacing w:val="-3"/>
          <w:sz w:val="18"/>
          <w:szCs w:val="18"/>
        </w:rPr>
      </w:pPr>
      <w:r w:rsidRPr="00C77B24">
        <w:rPr>
          <w:rFonts w:ascii="Arial" w:hAnsi="Arial" w:cs="Arial"/>
          <w:b/>
          <w:spacing w:val="-3"/>
          <w:sz w:val="18"/>
          <w:szCs w:val="18"/>
        </w:rPr>
        <w:t xml:space="preserve">Text Book: </w:t>
      </w:r>
    </w:p>
    <w:tbl>
      <w:tblPr>
        <w:tblW w:w="4977" w:type="pct"/>
        <w:jc w:val="center"/>
        <w:tblLook w:val="0000" w:firstRow="0" w:lastRow="0" w:firstColumn="0" w:lastColumn="0" w:noHBand="0" w:noVBand="0"/>
      </w:tblPr>
      <w:tblGrid>
        <w:gridCol w:w="361"/>
        <w:gridCol w:w="1826"/>
        <w:gridCol w:w="264"/>
        <w:gridCol w:w="6748"/>
      </w:tblGrid>
      <w:tr w:rsidR="002E3C27" w:rsidRPr="00C77B24" w14:paraId="64A2DDC0" w14:textId="77777777" w:rsidTr="001C3606">
        <w:trPr>
          <w:jc w:val="center"/>
        </w:trPr>
        <w:tc>
          <w:tcPr>
            <w:tcW w:w="196" w:type="pct"/>
          </w:tcPr>
          <w:p w14:paraId="6D59B99C"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1.</w:t>
            </w:r>
          </w:p>
        </w:tc>
        <w:tc>
          <w:tcPr>
            <w:tcW w:w="993" w:type="pct"/>
          </w:tcPr>
          <w:p w14:paraId="26328BC3" w14:textId="77777777" w:rsidR="002E3C27" w:rsidRPr="00C77B24" w:rsidRDefault="002E3C27" w:rsidP="001C3606">
            <w:pPr>
              <w:suppressAutoHyphens/>
              <w:jc w:val="both"/>
              <w:rPr>
                <w:rFonts w:ascii="Arial" w:hAnsi="Arial" w:cs="Arial"/>
                <w:spacing w:val="-3"/>
                <w:sz w:val="18"/>
                <w:szCs w:val="18"/>
              </w:rPr>
            </w:pPr>
            <w:proofErr w:type="spellStart"/>
            <w:r w:rsidRPr="00C77B24">
              <w:rPr>
                <w:rFonts w:ascii="Arial" w:hAnsi="Arial" w:cs="Arial"/>
                <w:sz w:val="18"/>
                <w:szCs w:val="18"/>
              </w:rPr>
              <w:t>Rafiquzzaman</w:t>
            </w:r>
            <w:proofErr w:type="spellEnd"/>
            <w:r w:rsidRPr="00C77B24">
              <w:rPr>
                <w:rFonts w:ascii="Arial" w:hAnsi="Arial" w:cs="Arial"/>
                <w:sz w:val="18"/>
                <w:szCs w:val="18"/>
              </w:rPr>
              <w:tab/>
            </w:r>
          </w:p>
        </w:tc>
        <w:tc>
          <w:tcPr>
            <w:tcW w:w="143" w:type="pct"/>
          </w:tcPr>
          <w:p w14:paraId="7C287581"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w:t>
            </w:r>
          </w:p>
        </w:tc>
        <w:tc>
          <w:tcPr>
            <w:tcW w:w="3668" w:type="pct"/>
          </w:tcPr>
          <w:p w14:paraId="3730C283"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b/>
                <w:bCs/>
                <w:sz w:val="18"/>
                <w:szCs w:val="18"/>
              </w:rPr>
              <w:t xml:space="preserve">Microprocessor and Microcomputer based System </w:t>
            </w:r>
            <w:proofErr w:type="spellStart"/>
            <w:r w:rsidRPr="00C77B24">
              <w:rPr>
                <w:rFonts w:ascii="Arial" w:hAnsi="Arial" w:cs="Arial"/>
                <w:b/>
                <w:bCs/>
                <w:sz w:val="18"/>
                <w:szCs w:val="18"/>
              </w:rPr>
              <w:t>Design,</w:t>
            </w:r>
            <w:r w:rsidRPr="00C77B24">
              <w:rPr>
                <w:rStyle w:val="apple-style-span"/>
                <w:rFonts w:ascii="Arial" w:hAnsi="Arial" w:cs="Arial"/>
                <w:i/>
                <w:iCs/>
                <w:color w:val="000000"/>
                <w:sz w:val="18"/>
                <w:szCs w:val="18"/>
              </w:rPr>
              <w:t>CRC</w:t>
            </w:r>
            <w:proofErr w:type="spellEnd"/>
            <w:r w:rsidRPr="00C77B24">
              <w:rPr>
                <w:rStyle w:val="apple-style-span"/>
                <w:rFonts w:ascii="Arial" w:hAnsi="Arial" w:cs="Arial"/>
                <w:i/>
                <w:iCs/>
                <w:color w:val="000000"/>
                <w:sz w:val="18"/>
                <w:szCs w:val="18"/>
              </w:rPr>
              <w:t>-Press</w:t>
            </w:r>
          </w:p>
        </w:tc>
      </w:tr>
      <w:tr w:rsidR="002E3C27" w:rsidRPr="00C77B24" w14:paraId="14FF5D7C" w14:textId="77777777" w:rsidTr="001C3606">
        <w:trPr>
          <w:jc w:val="center"/>
        </w:trPr>
        <w:tc>
          <w:tcPr>
            <w:tcW w:w="196" w:type="pct"/>
          </w:tcPr>
          <w:p w14:paraId="5721F780"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2.</w:t>
            </w:r>
          </w:p>
        </w:tc>
        <w:tc>
          <w:tcPr>
            <w:tcW w:w="993" w:type="pct"/>
          </w:tcPr>
          <w:p w14:paraId="4D20C0CA" w14:textId="77777777" w:rsidR="002E3C27" w:rsidRPr="00C77B24" w:rsidRDefault="002E3C27" w:rsidP="001C3606">
            <w:pPr>
              <w:suppressAutoHyphens/>
              <w:jc w:val="both"/>
              <w:rPr>
                <w:rFonts w:ascii="Arial" w:hAnsi="Arial" w:cs="Arial"/>
                <w:sz w:val="18"/>
                <w:szCs w:val="18"/>
              </w:rPr>
            </w:pPr>
            <w:r w:rsidRPr="00C77B24">
              <w:rPr>
                <w:rFonts w:ascii="Arial" w:hAnsi="Arial" w:cs="Arial"/>
                <w:sz w:val="18"/>
                <w:szCs w:val="18"/>
                <w:lang w:bidi="ar-SA"/>
              </w:rPr>
              <w:t xml:space="preserve">Ramesh </w:t>
            </w:r>
            <w:proofErr w:type="spellStart"/>
            <w:r w:rsidRPr="00C77B24">
              <w:rPr>
                <w:rFonts w:ascii="Arial" w:hAnsi="Arial" w:cs="Arial"/>
                <w:sz w:val="18"/>
                <w:szCs w:val="18"/>
                <w:lang w:bidi="ar-SA"/>
              </w:rPr>
              <w:t>Goanker</w:t>
            </w:r>
            <w:proofErr w:type="spellEnd"/>
          </w:p>
        </w:tc>
        <w:tc>
          <w:tcPr>
            <w:tcW w:w="143" w:type="pct"/>
          </w:tcPr>
          <w:p w14:paraId="7C90F6AC" w14:textId="77777777" w:rsidR="002E3C27" w:rsidRPr="00C77B24" w:rsidRDefault="002E3C27" w:rsidP="001C3606">
            <w:pPr>
              <w:suppressAutoHyphens/>
              <w:jc w:val="both"/>
              <w:rPr>
                <w:rFonts w:ascii="Arial" w:hAnsi="Arial" w:cs="Arial"/>
                <w:spacing w:val="-3"/>
                <w:sz w:val="18"/>
                <w:szCs w:val="18"/>
              </w:rPr>
            </w:pPr>
          </w:p>
        </w:tc>
        <w:tc>
          <w:tcPr>
            <w:tcW w:w="3668" w:type="pct"/>
          </w:tcPr>
          <w:p w14:paraId="605416E6" w14:textId="77777777" w:rsidR="002E3C27" w:rsidRPr="00C77B24" w:rsidRDefault="002E3C27" w:rsidP="001C3606">
            <w:pPr>
              <w:suppressAutoHyphens/>
              <w:jc w:val="both"/>
              <w:rPr>
                <w:rFonts w:ascii="Arial" w:hAnsi="Arial" w:cs="Arial"/>
                <w:b/>
                <w:bCs/>
                <w:sz w:val="18"/>
                <w:szCs w:val="18"/>
              </w:rPr>
            </w:pPr>
            <w:r w:rsidRPr="00C77B24">
              <w:rPr>
                <w:rFonts w:ascii="Arial" w:hAnsi="Arial" w:cs="Arial"/>
                <w:b/>
                <w:bCs/>
                <w:sz w:val="18"/>
                <w:szCs w:val="18"/>
                <w:lang w:bidi="ar-SA"/>
              </w:rPr>
              <w:t>Microcomputer Interfacing</w:t>
            </w:r>
            <w:r w:rsidRPr="00C77B24">
              <w:rPr>
                <w:rFonts w:ascii="Arial" w:hAnsi="Arial" w:cs="Arial"/>
                <w:sz w:val="18"/>
                <w:szCs w:val="18"/>
                <w:lang w:bidi="ar-SA"/>
              </w:rPr>
              <w:t xml:space="preserve">, </w:t>
            </w:r>
            <w:r w:rsidRPr="00C77B24">
              <w:rPr>
                <w:rFonts w:ascii="Arial" w:hAnsi="Arial" w:cs="Arial"/>
                <w:i/>
                <w:iCs/>
                <w:sz w:val="18"/>
                <w:szCs w:val="18"/>
                <w:lang w:bidi="ar-SA"/>
              </w:rPr>
              <w:t>McGraw-Hill</w:t>
            </w:r>
          </w:p>
        </w:tc>
      </w:tr>
    </w:tbl>
    <w:p w14:paraId="23B20F0D" w14:textId="77777777" w:rsidR="002E3C27" w:rsidRPr="00C77B24" w:rsidRDefault="002E3C27" w:rsidP="002E3C27">
      <w:pPr>
        <w:jc w:val="both"/>
        <w:rPr>
          <w:rFonts w:ascii="Arial" w:hAnsi="Arial" w:cs="Arial"/>
          <w:b/>
          <w:spacing w:val="-3"/>
          <w:sz w:val="18"/>
          <w:szCs w:val="18"/>
        </w:rPr>
      </w:pPr>
    </w:p>
    <w:p w14:paraId="00F837A0" w14:textId="77777777" w:rsidR="002E3C27" w:rsidRPr="00C77B24" w:rsidRDefault="002E3C27" w:rsidP="002E3C27">
      <w:pPr>
        <w:jc w:val="both"/>
        <w:rPr>
          <w:rFonts w:ascii="Arial" w:hAnsi="Arial" w:cs="Arial"/>
          <w:b/>
          <w:spacing w:val="-3"/>
          <w:sz w:val="18"/>
          <w:szCs w:val="18"/>
        </w:rPr>
      </w:pPr>
      <w:r w:rsidRPr="00C77B24">
        <w:rPr>
          <w:rFonts w:ascii="Arial" w:hAnsi="Arial" w:cs="Arial"/>
          <w:b/>
          <w:spacing w:val="-3"/>
          <w:sz w:val="18"/>
          <w:szCs w:val="18"/>
        </w:rPr>
        <w:t>Books Recommended:</w:t>
      </w:r>
    </w:p>
    <w:tbl>
      <w:tblPr>
        <w:tblW w:w="4900" w:type="pct"/>
        <w:jc w:val="center"/>
        <w:tblLook w:val="0000" w:firstRow="0" w:lastRow="0" w:firstColumn="0" w:lastColumn="0" w:noHBand="0" w:noVBand="0"/>
      </w:tblPr>
      <w:tblGrid>
        <w:gridCol w:w="361"/>
        <w:gridCol w:w="1826"/>
        <w:gridCol w:w="264"/>
        <w:gridCol w:w="6606"/>
      </w:tblGrid>
      <w:tr w:rsidR="002E3C27" w:rsidRPr="00C77B24" w14:paraId="437D0260" w14:textId="77777777" w:rsidTr="001C3606">
        <w:trPr>
          <w:trHeight w:val="196"/>
          <w:jc w:val="center"/>
        </w:trPr>
        <w:tc>
          <w:tcPr>
            <w:tcW w:w="199" w:type="pct"/>
          </w:tcPr>
          <w:p w14:paraId="4D7A96B1"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1.</w:t>
            </w:r>
          </w:p>
        </w:tc>
        <w:tc>
          <w:tcPr>
            <w:tcW w:w="1008" w:type="pct"/>
          </w:tcPr>
          <w:p w14:paraId="72F3EC86"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z w:val="18"/>
                <w:szCs w:val="18"/>
              </w:rPr>
              <w:t>D. V. Hall</w:t>
            </w:r>
          </w:p>
        </w:tc>
        <w:tc>
          <w:tcPr>
            <w:tcW w:w="146" w:type="pct"/>
          </w:tcPr>
          <w:p w14:paraId="12C5CF63"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w:t>
            </w:r>
          </w:p>
        </w:tc>
        <w:tc>
          <w:tcPr>
            <w:tcW w:w="3647" w:type="pct"/>
          </w:tcPr>
          <w:p w14:paraId="49B1C26F" w14:textId="77777777" w:rsidR="002E3C27" w:rsidRPr="00C77B24" w:rsidRDefault="002E3C27" w:rsidP="001C3606">
            <w:pPr>
              <w:jc w:val="both"/>
              <w:rPr>
                <w:rFonts w:ascii="Arial" w:hAnsi="Arial" w:cs="Arial"/>
                <w:spacing w:val="-3"/>
                <w:sz w:val="18"/>
                <w:szCs w:val="18"/>
              </w:rPr>
            </w:pPr>
            <w:r w:rsidRPr="00C77B24">
              <w:rPr>
                <w:rFonts w:ascii="Arial" w:hAnsi="Arial" w:cs="Arial"/>
                <w:b/>
                <w:bCs/>
                <w:sz w:val="18"/>
                <w:szCs w:val="18"/>
              </w:rPr>
              <w:t>Microprocessors and Interfacing</w:t>
            </w:r>
            <w:r w:rsidRPr="00C77B24">
              <w:rPr>
                <w:rFonts w:ascii="Arial" w:hAnsi="Arial" w:cs="Arial"/>
                <w:sz w:val="18"/>
                <w:szCs w:val="18"/>
              </w:rPr>
              <w:t>,</w:t>
            </w:r>
            <w:r w:rsidRPr="00C77B24">
              <w:rPr>
                <w:rFonts w:ascii="Arial" w:hAnsi="Arial" w:cs="Arial"/>
                <w:i/>
                <w:iCs/>
                <w:sz w:val="18"/>
                <w:szCs w:val="18"/>
              </w:rPr>
              <w:t xml:space="preserve"> McGraw-Hill</w:t>
            </w:r>
          </w:p>
        </w:tc>
      </w:tr>
      <w:tr w:rsidR="002E3C27" w:rsidRPr="00C77B24" w14:paraId="307B4BA3" w14:textId="77777777" w:rsidTr="001C3606">
        <w:trPr>
          <w:trHeight w:val="196"/>
          <w:jc w:val="center"/>
        </w:trPr>
        <w:tc>
          <w:tcPr>
            <w:tcW w:w="199" w:type="pct"/>
          </w:tcPr>
          <w:p w14:paraId="2DD105DA"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2.</w:t>
            </w:r>
          </w:p>
        </w:tc>
        <w:tc>
          <w:tcPr>
            <w:tcW w:w="1008" w:type="pct"/>
          </w:tcPr>
          <w:p w14:paraId="46DA4207"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z w:val="18"/>
                <w:szCs w:val="18"/>
              </w:rPr>
              <w:t>Y. Liu and G. A. Gibson</w:t>
            </w:r>
          </w:p>
        </w:tc>
        <w:tc>
          <w:tcPr>
            <w:tcW w:w="146" w:type="pct"/>
          </w:tcPr>
          <w:p w14:paraId="3E23EB79"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w:t>
            </w:r>
          </w:p>
        </w:tc>
        <w:tc>
          <w:tcPr>
            <w:tcW w:w="3647" w:type="pct"/>
          </w:tcPr>
          <w:p w14:paraId="030D4E23" w14:textId="77777777" w:rsidR="002E3C27" w:rsidRPr="00C77B24" w:rsidRDefault="002E3C27" w:rsidP="001C3606">
            <w:pPr>
              <w:jc w:val="both"/>
              <w:rPr>
                <w:rFonts w:ascii="Arial" w:hAnsi="Arial" w:cs="Arial"/>
                <w:spacing w:val="-3"/>
                <w:sz w:val="18"/>
                <w:szCs w:val="18"/>
              </w:rPr>
            </w:pPr>
            <w:r w:rsidRPr="00C77B24">
              <w:rPr>
                <w:rFonts w:ascii="Arial" w:hAnsi="Arial" w:cs="Arial"/>
                <w:b/>
                <w:bCs/>
                <w:sz w:val="18"/>
                <w:szCs w:val="18"/>
              </w:rPr>
              <w:t>Microcomputer Systems: 8086/8088 Family</w:t>
            </w:r>
            <w:r w:rsidRPr="00C77B24">
              <w:rPr>
                <w:rFonts w:ascii="Arial" w:hAnsi="Arial" w:cs="Arial"/>
                <w:sz w:val="18"/>
                <w:szCs w:val="18"/>
              </w:rPr>
              <w:t xml:space="preserve">, </w:t>
            </w:r>
            <w:r w:rsidRPr="00C77B24">
              <w:rPr>
                <w:rFonts w:ascii="Arial" w:hAnsi="Arial" w:cs="Arial"/>
                <w:i/>
                <w:iCs/>
                <w:sz w:val="18"/>
                <w:szCs w:val="18"/>
              </w:rPr>
              <w:t>Prentice-Hall</w:t>
            </w:r>
          </w:p>
        </w:tc>
      </w:tr>
      <w:tr w:rsidR="002E3C27" w:rsidRPr="00C77B24" w14:paraId="41B3FA51" w14:textId="77777777" w:rsidTr="001C3606">
        <w:trPr>
          <w:trHeight w:val="196"/>
          <w:jc w:val="center"/>
        </w:trPr>
        <w:tc>
          <w:tcPr>
            <w:tcW w:w="199" w:type="pct"/>
          </w:tcPr>
          <w:p w14:paraId="05118B88"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3.</w:t>
            </w:r>
          </w:p>
        </w:tc>
        <w:tc>
          <w:tcPr>
            <w:tcW w:w="1008" w:type="pct"/>
          </w:tcPr>
          <w:p w14:paraId="0D228653" w14:textId="77777777" w:rsidR="002E3C27" w:rsidRPr="00C77B24" w:rsidRDefault="002E3C27" w:rsidP="001C3606">
            <w:pPr>
              <w:suppressAutoHyphens/>
              <w:jc w:val="both"/>
              <w:rPr>
                <w:rFonts w:ascii="Arial" w:hAnsi="Arial" w:cs="Arial"/>
                <w:spacing w:val="-3"/>
                <w:sz w:val="18"/>
                <w:szCs w:val="18"/>
              </w:rPr>
            </w:pPr>
            <w:proofErr w:type="spellStart"/>
            <w:r w:rsidRPr="00C77B24">
              <w:rPr>
                <w:rFonts w:ascii="Arial" w:hAnsi="Arial" w:cs="Arial"/>
                <w:sz w:val="18"/>
                <w:szCs w:val="18"/>
              </w:rPr>
              <w:t>Artwick</w:t>
            </w:r>
            <w:proofErr w:type="spellEnd"/>
          </w:p>
        </w:tc>
        <w:tc>
          <w:tcPr>
            <w:tcW w:w="146" w:type="pct"/>
          </w:tcPr>
          <w:p w14:paraId="0087CE30"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w:t>
            </w:r>
          </w:p>
        </w:tc>
        <w:tc>
          <w:tcPr>
            <w:tcW w:w="3647" w:type="pct"/>
          </w:tcPr>
          <w:p w14:paraId="74FDA51B" w14:textId="77777777" w:rsidR="002E3C27" w:rsidRPr="00C77B24" w:rsidRDefault="002E3C27" w:rsidP="001C3606">
            <w:pPr>
              <w:jc w:val="both"/>
              <w:rPr>
                <w:rFonts w:ascii="Arial" w:hAnsi="Arial" w:cs="Arial"/>
                <w:spacing w:val="-3"/>
                <w:sz w:val="18"/>
                <w:szCs w:val="18"/>
              </w:rPr>
            </w:pPr>
            <w:r w:rsidRPr="00C77B24">
              <w:rPr>
                <w:rFonts w:ascii="Arial" w:hAnsi="Arial" w:cs="Arial"/>
                <w:b/>
                <w:bCs/>
                <w:sz w:val="18"/>
                <w:szCs w:val="18"/>
              </w:rPr>
              <w:t>Microcomputer Interfacing</w:t>
            </w:r>
            <w:r w:rsidRPr="00C77B24">
              <w:rPr>
                <w:rFonts w:ascii="Arial" w:hAnsi="Arial" w:cs="Arial"/>
                <w:sz w:val="18"/>
                <w:szCs w:val="18"/>
              </w:rPr>
              <w:t xml:space="preserve">, </w:t>
            </w:r>
            <w:r w:rsidRPr="00C77B24">
              <w:rPr>
                <w:rStyle w:val="apple-style-span"/>
                <w:rFonts w:ascii="Arial" w:hAnsi="Arial" w:cs="Arial"/>
                <w:i/>
                <w:iCs/>
                <w:color w:val="000000"/>
                <w:sz w:val="18"/>
                <w:szCs w:val="18"/>
              </w:rPr>
              <w:t>Prentice Hall.</w:t>
            </w:r>
          </w:p>
        </w:tc>
      </w:tr>
      <w:tr w:rsidR="002E3C27" w:rsidRPr="00C77B24" w14:paraId="6ED66258" w14:textId="77777777" w:rsidTr="001C3606">
        <w:trPr>
          <w:trHeight w:val="196"/>
          <w:jc w:val="center"/>
        </w:trPr>
        <w:tc>
          <w:tcPr>
            <w:tcW w:w="199" w:type="pct"/>
          </w:tcPr>
          <w:p w14:paraId="3096BE08"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4.</w:t>
            </w:r>
          </w:p>
        </w:tc>
        <w:tc>
          <w:tcPr>
            <w:tcW w:w="1008" w:type="pct"/>
          </w:tcPr>
          <w:p w14:paraId="2205131F"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z w:val="18"/>
                <w:szCs w:val="18"/>
              </w:rPr>
              <w:t>James E. Powell</w:t>
            </w:r>
          </w:p>
        </w:tc>
        <w:tc>
          <w:tcPr>
            <w:tcW w:w="146" w:type="pct"/>
          </w:tcPr>
          <w:p w14:paraId="37BB5A6A"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w:t>
            </w:r>
          </w:p>
        </w:tc>
        <w:tc>
          <w:tcPr>
            <w:tcW w:w="3647" w:type="pct"/>
          </w:tcPr>
          <w:p w14:paraId="2988594B" w14:textId="77777777" w:rsidR="002E3C27" w:rsidRPr="00C77B24" w:rsidRDefault="002E3C27" w:rsidP="001C3606">
            <w:pPr>
              <w:rPr>
                <w:rFonts w:ascii="Arial" w:hAnsi="Arial" w:cs="Arial"/>
                <w:color w:val="000000"/>
                <w:sz w:val="18"/>
                <w:szCs w:val="18"/>
              </w:rPr>
            </w:pPr>
            <w:r w:rsidRPr="00C77B24">
              <w:rPr>
                <w:rFonts w:ascii="Arial" w:hAnsi="Arial" w:cs="Arial"/>
                <w:b/>
                <w:bCs/>
                <w:sz w:val="18"/>
                <w:szCs w:val="18"/>
              </w:rPr>
              <w:t>Designing User Interfaces</w:t>
            </w:r>
            <w:r w:rsidRPr="00C77B24">
              <w:rPr>
                <w:rFonts w:ascii="Arial" w:hAnsi="Arial" w:cs="Arial"/>
                <w:sz w:val="18"/>
                <w:szCs w:val="18"/>
              </w:rPr>
              <w:t xml:space="preserve">, </w:t>
            </w:r>
            <w:r w:rsidRPr="00C77B24">
              <w:rPr>
                <w:rFonts w:ascii="Arial" w:hAnsi="Arial" w:cs="Arial"/>
                <w:i/>
                <w:iCs/>
                <w:color w:val="000000"/>
                <w:sz w:val="18"/>
                <w:szCs w:val="18"/>
              </w:rPr>
              <w:t>Microtrend Books San Marcos, CA, USA</w:t>
            </w:r>
          </w:p>
        </w:tc>
      </w:tr>
      <w:tr w:rsidR="002E3C27" w:rsidRPr="00C77B24" w14:paraId="3A44339C" w14:textId="77777777" w:rsidTr="001C3606">
        <w:trPr>
          <w:trHeight w:val="196"/>
          <w:jc w:val="center"/>
        </w:trPr>
        <w:tc>
          <w:tcPr>
            <w:tcW w:w="199" w:type="pct"/>
          </w:tcPr>
          <w:p w14:paraId="3187AA7A"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5.</w:t>
            </w:r>
          </w:p>
        </w:tc>
        <w:tc>
          <w:tcPr>
            <w:tcW w:w="1008" w:type="pct"/>
          </w:tcPr>
          <w:p w14:paraId="3CA3E25D"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z w:val="18"/>
                <w:szCs w:val="18"/>
              </w:rPr>
              <w:t>D. V. Hall</w:t>
            </w:r>
          </w:p>
        </w:tc>
        <w:tc>
          <w:tcPr>
            <w:tcW w:w="146" w:type="pct"/>
          </w:tcPr>
          <w:p w14:paraId="762FCDAB" w14:textId="77777777" w:rsidR="002E3C27" w:rsidRPr="00C77B24" w:rsidRDefault="002E3C27" w:rsidP="001C3606">
            <w:pPr>
              <w:suppressAutoHyphens/>
              <w:jc w:val="both"/>
              <w:rPr>
                <w:rFonts w:ascii="Arial" w:hAnsi="Arial" w:cs="Arial"/>
                <w:spacing w:val="-3"/>
                <w:sz w:val="18"/>
                <w:szCs w:val="18"/>
              </w:rPr>
            </w:pPr>
            <w:r w:rsidRPr="00C77B24">
              <w:rPr>
                <w:rFonts w:ascii="Arial" w:hAnsi="Arial" w:cs="Arial"/>
                <w:spacing w:val="-3"/>
                <w:sz w:val="18"/>
                <w:szCs w:val="18"/>
              </w:rPr>
              <w:t>:</w:t>
            </w:r>
          </w:p>
        </w:tc>
        <w:tc>
          <w:tcPr>
            <w:tcW w:w="3647" w:type="pct"/>
          </w:tcPr>
          <w:p w14:paraId="22F208B1" w14:textId="77777777" w:rsidR="002E3C27" w:rsidRPr="00C77B24" w:rsidRDefault="002E3C27" w:rsidP="001C3606">
            <w:pPr>
              <w:jc w:val="both"/>
              <w:rPr>
                <w:rFonts w:ascii="Arial" w:hAnsi="Arial" w:cs="Arial"/>
                <w:spacing w:val="-3"/>
                <w:sz w:val="18"/>
                <w:szCs w:val="18"/>
              </w:rPr>
            </w:pPr>
            <w:r w:rsidRPr="00C77B24">
              <w:rPr>
                <w:rFonts w:ascii="Arial" w:hAnsi="Arial" w:cs="Arial"/>
                <w:b/>
                <w:bCs/>
                <w:sz w:val="18"/>
                <w:szCs w:val="18"/>
              </w:rPr>
              <w:t>Microprocessors and Interfacing</w:t>
            </w:r>
            <w:r w:rsidRPr="00C77B24">
              <w:rPr>
                <w:rFonts w:ascii="Arial" w:hAnsi="Arial" w:cs="Arial"/>
                <w:sz w:val="18"/>
                <w:szCs w:val="18"/>
              </w:rPr>
              <w:t>,</w:t>
            </w:r>
            <w:r w:rsidRPr="00C77B24">
              <w:rPr>
                <w:rFonts w:ascii="Arial" w:hAnsi="Arial" w:cs="Arial"/>
                <w:i/>
                <w:iCs/>
                <w:sz w:val="18"/>
                <w:szCs w:val="18"/>
              </w:rPr>
              <w:t xml:space="preserve"> McGraw-Hill</w:t>
            </w:r>
          </w:p>
        </w:tc>
      </w:tr>
    </w:tbl>
    <w:p w14:paraId="657CC22F" w14:textId="77777777" w:rsidR="002E3C27" w:rsidRPr="00C77B24" w:rsidRDefault="002E3C27" w:rsidP="002E3C27">
      <w:pPr>
        <w:jc w:val="center"/>
        <w:rPr>
          <w:rFonts w:ascii="Arial" w:hAnsi="Arial" w:cs="Arial"/>
          <w:sz w:val="18"/>
          <w:szCs w:val="18"/>
        </w:rPr>
      </w:pPr>
    </w:p>
    <w:p w14:paraId="7E326F18" w14:textId="77777777" w:rsidR="002E3C27" w:rsidRPr="00045D4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45D4F">
        <w:rPr>
          <w:rFonts w:ascii="Arial" w:hAnsi="Arial" w:cs="Arial"/>
          <w:b/>
          <w:bCs/>
          <w:iCs/>
          <w:sz w:val="18"/>
          <w:szCs w:val="18"/>
        </w:rPr>
        <w:t xml:space="preserve">CSE 4142: </w:t>
      </w:r>
      <w:r w:rsidRPr="00D24E4F">
        <w:rPr>
          <w:rFonts w:ascii="Arial" w:hAnsi="Arial" w:cs="Arial"/>
          <w:b/>
          <w:bCs/>
          <w:iCs/>
          <w:sz w:val="18"/>
          <w:szCs w:val="18"/>
        </w:rPr>
        <w:t>Microprocessor Interfacing and Microcontrollers</w:t>
      </w:r>
      <w:r>
        <w:rPr>
          <w:rFonts w:ascii="Arial" w:hAnsi="Arial" w:cs="Arial"/>
          <w:b/>
          <w:bCs/>
          <w:iCs/>
          <w:sz w:val="18"/>
          <w:szCs w:val="18"/>
        </w:rPr>
        <w:t xml:space="preserve"> Lab</w:t>
      </w:r>
    </w:p>
    <w:p w14:paraId="6FDCECBE" w14:textId="77777777" w:rsidR="002E3C27" w:rsidRPr="00045D4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45D4F">
        <w:rPr>
          <w:rFonts w:ascii="Arial" w:hAnsi="Arial" w:cs="Arial"/>
          <w:b/>
          <w:bCs/>
          <w:iCs/>
          <w:sz w:val="18"/>
          <w:szCs w:val="18"/>
        </w:rPr>
        <w:t>Credits: 1</w:t>
      </w:r>
      <w:r w:rsidRPr="00045D4F">
        <w:rPr>
          <w:rFonts w:ascii="Arial" w:hAnsi="Arial" w:cs="Arial"/>
          <w:iCs/>
          <w:sz w:val="18"/>
          <w:szCs w:val="18"/>
        </w:rPr>
        <w:t xml:space="preserve"> </w:t>
      </w:r>
      <w:r w:rsidRPr="00045D4F">
        <w:rPr>
          <w:rFonts w:ascii="Arial" w:hAnsi="Arial" w:cs="Arial"/>
          <w:b/>
          <w:bCs/>
          <w:iCs/>
          <w:sz w:val="18"/>
          <w:szCs w:val="18"/>
        </w:rPr>
        <w:t>Contact Hours: 26</w:t>
      </w:r>
    </w:p>
    <w:p w14:paraId="09732D23" w14:textId="77777777" w:rsidR="002E3C27" w:rsidRPr="00045D4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45D4F">
        <w:rPr>
          <w:rFonts w:ascii="Arial" w:hAnsi="Arial" w:cs="Arial"/>
          <w:b/>
          <w:bCs/>
          <w:iCs/>
          <w:sz w:val="18"/>
          <w:szCs w:val="18"/>
        </w:rPr>
        <w:t>Year: Fourth Semester: Odd</w:t>
      </w:r>
    </w:p>
    <w:p w14:paraId="229751C9" w14:textId="77777777" w:rsidR="002E3C27" w:rsidRPr="00045D4F"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45D4F" w14:paraId="1D7E8D67" w14:textId="77777777" w:rsidTr="001C3606">
        <w:trPr>
          <w:jc w:val="center"/>
        </w:trPr>
        <w:tc>
          <w:tcPr>
            <w:tcW w:w="1439" w:type="dxa"/>
          </w:tcPr>
          <w:p w14:paraId="22295D18" w14:textId="77777777" w:rsidR="002E3C27" w:rsidRPr="00045D4F" w:rsidRDefault="002E3C27" w:rsidP="001C3606">
            <w:pPr>
              <w:rPr>
                <w:rFonts w:ascii="Arial" w:hAnsi="Arial" w:cs="Arial"/>
                <w:b/>
                <w:bCs/>
                <w:sz w:val="18"/>
                <w:szCs w:val="18"/>
              </w:rPr>
            </w:pPr>
            <w:r w:rsidRPr="00045D4F">
              <w:rPr>
                <w:rFonts w:ascii="Arial" w:hAnsi="Arial" w:cs="Arial"/>
                <w:b/>
                <w:sz w:val="18"/>
                <w:szCs w:val="18"/>
              </w:rPr>
              <w:t>Prerequisite:</w:t>
            </w:r>
          </w:p>
        </w:tc>
        <w:tc>
          <w:tcPr>
            <w:tcW w:w="7741" w:type="dxa"/>
          </w:tcPr>
          <w:p w14:paraId="27E529BA" w14:textId="77777777" w:rsidR="002E3C27" w:rsidRPr="00045D4F" w:rsidRDefault="002E3C27" w:rsidP="001C3606">
            <w:pPr>
              <w:rPr>
                <w:rFonts w:ascii="Arial" w:hAnsi="Arial" w:cs="Arial"/>
                <w:iCs/>
                <w:sz w:val="18"/>
                <w:szCs w:val="18"/>
              </w:rPr>
            </w:pPr>
            <w:r w:rsidRPr="00045D4F">
              <w:rPr>
                <w:rFonts w:ascii="Arial" w:hAnsi="Arial" w:cs="Arial"/>
                <w:iCs/>
                <w:sz w:val="18"/>
                <w:szCs w:val="18"/>
              </w:rPr>
              <w:t>CSE2111: Digital System Design, CSE3231: Microprocessor and Assembly Language</w:t>
            </w:r>
            <w:r w:rsidRPr="00045D4F">
              <w:rPr>
                <w:rFonts w:ascii="Arial" w:hAnsi="Arial" w:cs="Arial"/>
                <w:color w:val="FF0000"/>
                <w:sz w:val="18"/>
                <w:szCs w:val="18"/>
              </w:rPr>
              <w:t xml:space="preserve"> </w:t>
            </w:r>
          </w:p>
        </w:tc>
      </w:tr>
      <w:tr w:rsidR="002E3C27" w:rsidRPr="00045D4F" w14:paraId="65483D9F" w14:textId="77777777" w:rsidTr="001C3606">
        <w:trPr>
          <w:jc w:val="center"/>
        </w:trPr>
        <w:tc>
          <w:tcPr>
            <w:tcW w:w="1439" w:type="dxa"/>
          </w:tcPr>
          <w:p w14:paraId="1B03712D" w14:textId="77777777" w:rsidR="002E3C27" w:rsidRPr="00045D4F" w:rsidRDefault="002E3C27" w:rsidP="001C3606">
            <w:pPr>
              <w:rPr>
                <w:rFonts w:ascii="Arial" w:hAnsi="Arial" w:cs="Arial"/>
                <w:b/>
                <w:sz w:val="18"/>
                <w:szCs w:val="18"/>
              </w:rPr>
            </w:pPr>
            <w:r w:rsidRPr="00045D4F">
              <w:rPr>
                <w:rFonts w:ascii="Arial" w:hAnsi="Arial" w:cs="Arial"/>
                <w:b/>
                <w:sz w:val="18"/>
                <w:szCs w:val="18"/>
              </w:rPr>
              <w:t>Course Type</w:t>
            </w:r>
          </w:p>
        </w:tc>
        <w:tc>
          <w:tcPr>
            <w:tcW w:w="7741" w:type="dxa"/>
          </w:tcPr>
          <w:p w14:paraId="6E198D22" w14:textId="77777777" w:rsidR="002E3C27" w:rsidRPr="00045D4F" w:rsidRDefault="00000000" w:rsidP="001C3606">
            <w:pPr>
              <w:rPr>
                <w:rFonts w:ascii="Arial" w:hAnsi="Arial" w:cs="Arial"/>
                <w:iCs/>
                <w:sz w:val="18"/>
                <w:szCs w:val="18"/>
              </w:rPr>
            </w:pPr>
            <w:sdt>
              <w:sdtPr>
                <w:rPr>
                  <w:rFonts w:ascii="Arial" w:hAnsi="Arial" w:cs="Arial"/>
                  <w:iCs/>
                  <w:sz w:val="18"/>
                  <w:szCs w:val="18"/>
                </w:rPr>
                <w:id w:val="-706477490"/>
              </w:sdtPr>
              <w:sdtContent>
                <w:r w:rsidR="002E3C27" w:rsidRPr="00045D4F">
                  <w:rPr>
                    <w:rFonts w:ascii="MS Gothic" w:eastAsia="MS Gothic" w:hAnsi="MS Gothic" w:cs="MS Gothic" w:hint="eastAsia"/>
                    <w:iCs/>
                    <w:sz w:val="18"/>
                    <w:szCs w:val="18"/>
                  </w:rPr>
                  <w:t>☐</w:t>
                </w:r>
              </w:sdtContent>
            </w:sdt>
            <w:r w:rsidR="002E3C27" w:rsidRPr="00045D4F">
              <w:rPr>
                <w:rFonts w:ascii="Arial" w:hAnsi="Arial" w:cs="Arial"/>
                <w:iCs/>
                <w:sz w:val="18"/>
                <w:szCs w:val="18"/>
              </w:rPr>
              <w:t xml:space="preserve"> Theory         </w:t>
            </w:r>
            <w:sdt>
              <w:sdtPr>
                <w:rPr>
                  <w:rFonts w:ascii="Arial" w:hAnsi="Arial" w:cs="Arial"/>
                  <w:iCs/>
                  <w:sz w:val="18"/>
                  <w:szCs w:val="18"/>
                </w:rPr>
                <w:id w:val="-1320872386"/>
              </w:sdtPr>
              <w:sdtContent>
                <w:r w:rsidR="002E3C27" w:rsidRPr="00045D4F">
                  <w:rPr>
                    <w:rFonts w:ascii="MS Gothic" w:eastAsia="MS Gothic" w:hAnsi="MS Gothic" w:cs="MS Gothic" w:hint="eastAsia"/>
                    <w:iCs/>
                    <w:sz w:val="18"/>
                    <w:szCs w:val="18"/>
                  </w:rPr>
                  <w:t>☒</w:t>
                </w:r>
              </w:sdtContent>
            </w:sdt>
            <w:r w:rsidR="002E3C27" w:rsidRPr="00045D4F">
              <w:rPr>
                <w:rFonts w:ascii="Arial" w:hAnsi="Arial" w:cs="Arial"/>
                <w:iCs/>
                <w:sz w:val="18"/>
                <w:szCs w:val="18"/>
              </w:rPr>
              <w:t xml:space="preserve">  Laboratory work         </w:t>
            </w:r>
            <w:sdt>
              <w:sdtPr>
                <w:rPr>
                  <w:rFonts w:ascii="Arial" w:hAnsi="Arial" w:cs="Arial"/>
                  <w:iCs/>
                  <w:sz w:val="18"/>
                  <w:szCs w:val="18"/>
                </w:rPr>
                <w:id w:val="-1714190620"/>
              </w:sdtPr>
              <w:sdtContent>
                <w:r w:rsidR="002E3C27" w:rsidRPr="00045D4F">
                  <w:rPr>
                    <w:rFonts w:ascii="MS Gothic" w:eastAsia="MS Gothic" w:hAnsi="MS Gothic" w:cs="MS Gothic" w:hint="eastAsia"/>
                    <w:iCs/>
                    <w:sz w:val="18"/>
                    <w:szCs w:val="18"/>
                  </w:rPr>
                  <w:t>☐</w:t>
                </w:r>
              </w:sdtContent>
            </w:sdt>
            <w:r w:rsidR="002E3C27" w:rsidRPr="00045D4F">
              <w:rPr>
                <w:rFonts w:ascii="Arial" w:hAnsi="Arial" w:cs="Arial"/>
                <w:iCs/>
                <w:sz w:val="18"/>
                <w:szCs w:val="18"/>
              </w:rPr>
              <w:t xml:space="preserve">  Project work      </w:t>
            </w:r>
            <w:sdt>
              <w:sdtPr>
                <w:rPr>
                  <w:rFonts w:ascii="Arial" w:hAnsi="Arial" w:cs="Arial"/>
                  <w:iCs/>
                  <w:sz w:val="18"/>
                  <w:szCs w:val="18"/>
                </w:rPr>
                <w:id w:val="610486470"/>
              </w:sdtPr>
              <w:sdtContent>
                <w:r w:rsidR="002E3C27" w:rsidRPr="00045D4F">
                  <w:rPr>
                    <w:rFonts w:ascii="MS Gothic" w:eastAsia="MS Gothic" w:hAnsi="MS Gothic" w:cs="MS Gothic" w:hint="eastAsia"/>
                    <w:iCs/>
                    <w:sz w:val="18"/>
                    <w:szCs w:val="18"/>
                  </w:rPr>
                  <w:t>☐</w:t>
                </w:r>
              </w:sdtContent>
            </w:sdt>
            <w:r w:rsidR="002E3C27" w:rsidRPr="00045D4F">
              <w:rPr>
                <w:rFonts w:ascii="Arial" w:hAnsi="Arial" w:cs="Arial"/>
                <w:iCs/>
                <w:sz w:val="18"/>
                <w:szCs w:val="18"/>
              </w:rPr>
              <w:t xml:space="preserve">  Viva Voce                    </w:t>
            </w:r>
          </w:p>
        </w:tc>
      </w:tr>
      <w:tr w:rsidR="002E3C27" w:rsidRPr="00045D4F" w14:paraId="3152D754" w14:textId="77777777" w:rsidTr="001C3606">
        <w:trPr>
          <w:trHeight w:val="238"/>
          <w:jc w:val="center"/>
        </w:trPr>
        <w:tc>
          <w:tcPr>
            <w:tcW w:w="1439" w:type="dxa"/>
          </w:tcPr>
          <w:p w14:paraId="1F70E8BC" w14:textId="77777777" w:rsidR="002E3C27" w:rsidRPr="00045D4F" w:rsidRDefault="002E3C27" w:rsidP="001C3606">
            <w:pPr>
              <w:ind w:left="2160" w:hanging="2160"/>
              <w:rPr>
                <w:rFonts w:ascii="Arial" w:hAnsi="Arial" w:cs="Arial"/>
                <w:b/>
                <w:bCs/>
                <w:sz w:val="18"/>
                <w:szCs w:val="18"/>
              </w:rPr>
            </w:pPr>
            <w:r w:rsidRPr="00045D4F">
              <w:rPr>
                <w:rFonts w:ascii="Arial" w:hAnsi="Arial" w:cs="Arial"/>
                <w:b/>
                <w:bCs/>
                <w:sz w:val="18"/>
                <w:szCs w:val="18"/>
              </w:rPr>
              <w:t>Motivation</w:t>
            </w:r>
          </w:p>
        </w:tc>
        <w:tc>
          <w:tcPr>
            <w:tcW w:w="7741" w:type="dxa"/>
          </w:tcPr>
          <w:p w14:paraId="499D4452" w14:textId="77777777" w:rsidR="002E3C27" w:rsidRPr="00045D4F" w:rsidRDefault="002E3C27" w:rsidP="001C3606">
            <w:pPr>
              <w:rPr>
                <w:rFonts w:ascii="Arial" w:hAnsi="Arial" w:cs="Arial"/>
                <w:b/>
                <w:iCs/>
                <w:sz w:val="18"/>
                <w:szCs w:val="18"/>
              </w:rPr>
            </w:pPr>
            <w:r w:rsidRPr="00045D4F">
              <w:rPr>
                <w:rFonts w:ascii="Arial" w:hAnsi="Arial" w:cs="Arial"/>
                <w:iCs/>
                <w:sz w:val="18"/>
                <w:szCs w:val="18"/>
              </w:rPr>
              <w:t>To develop hardware knowledge and programming skills on computer interfacing and apply the knowledge to real world applications.</w:t>
            </w:r>
          </w:p>
        </w:tc>
      </w:tr>
      <w:tr w:rsidR="002E3C27" w:rsidRPr="00045D4F" w14:paraId="3DC2F8EF" w14:textId="77777777" w:rsidTr="001C3606">
        <w:trPr>
          <w:trHeight w:val="238"/>
          <w:jc w:val="center"/>
        </w:trPr>
        <w:tc>
          <w:tcPr>
            <w:tcW w:w="9180" w:type="dxa"/>
            <w:gridSpan w:val="2"/>
          </w:tcPr>
          <w:p w14:paraId="521B8DAD" w14:textId="77777777" w:rsidR="002E3C27" w:rsidRPr="00045D4F" w:rsidRDefault="002E3C27" w:rsidP="001C3606">
            <w:pPr>
              <w:rPr>
                <w:rFonts w:ascii="Arial" w:hAnsi="Arial" w:cs="Arial"/>
                <w:b/>
                <w:bCs/>
                <w:sz w:val="18"/>
                <w:szCs w:val="18"/>
              </w:rPr>
            </w:pPr>
            <w:r w:rsidRPr="00045D4F">
              <w:rPr>
                <w:rFonts w:ascii="Arial" w:hAnsi="Arial" w:cs="Arial"/>
                <w:b/>
                <w:bCs/>
                <w:sz w:val="18"/>
                <w:szCs w:val="18"/>
              </w:rPr>
              <w:t>Course Objective:</w:t>
            </w:r>
          </w:p>
          <w:p w14:paraId="06170FBA" w14:textId="77777777" w:rsidR="002E3C27" w:rsidRPr="00045D4F" w:rsidRDefault="002E3C27" w:rsidP="001C3606">
            <w:pPr>
              <w:jc w:val="both"/>
              <w:rPr>
                <w:rFonts w:ascii="Arial" w:hAnsi="Arial" w:cs="Arial"/>
                <w:iCs/>
                <w:sz w:val="18"/>
                <w:szCs w:val="18"/>
              </w:rPr>
            </w:pPr>
            <w:r w:rsidRPr="00722DC5">
              <w:rPr>
                <w:rFonts w:ascii="Arial" w:hAnsi="Arial" w:cs="Arial"/>
                <w:iCs/>
                <w:sz w:val="18"/>
                <w:szCs w:val="18"/>
              </w:rPr>
              <w:t>To enable the interconnection and integr</w:t>
            </w:r>
            <w:r>
              <w:rPr>
                <w:rFonts w:ascii="Arial" w:hAnsi="Arial" w:cs="Arial"/>
                <w:iCs/>
                <w:sz w:val="18"/>
                <w:szCs w:val="18"/>
              </w:rPr>
              <w:t>ation of the physical world with digital devices, microcontroller, Arduino development board, and to</w:t>
            </w:r>
            <w:r w:rsidRPr="00722DC5">
              <w:rPr>
                <w:rFonts w:ascii="Arial" w:hAnsi="Arial" w:cs="Arial"/>
                <w:iCs/>
                <w:sz w:val="18"/>
                <w:szCs w:val="18"/>
              </w:rPr>
              <w:t xml:space="preserve"> give core concepts of IoT, </w:t>
            </w:r>
            <w:r>
              <w:rPr>
                <w:rFonts w:ascii="Arial" w:hAnsi="Arial" w:cs="Arial"/>
                <w:iCs/>
                <w:sz w:val="18"/>
                <w:szCs w:val="18"/>
              </w:rPr>
              <w:t xml:space="preserve">In addition to these, this lab aims to give concepts on the </w:t>
            </w:r>
            <w:r w:rsidRPr="00722DC5">
              <w:rPr>
                <w:rFonts w:ascii="Arial" w:hAnsi="Arial" w:cs="Arial"/>
                <w:iCs/>
                <w:sz w:val="18"/>
                <w:szCs w:val="18"/>
              </w:rPr>
              <w:t>role and scope of smart sensors for insuring convergence of Technologies and multidisciplinary engineering practices</w:t>
            </w:r>
            <w:r>
              <w:rPr>
                <w:rFonts w:ascii="Arial" w:hAnsi="Arial" w:cs="Arial"/>
                <w:iCs/>
                <w:sz w:val="18"/>
                <w:szCs w:val="18"/>
              </w:rPr>
              <w:t xml:space="preserve"> and to improve the a</w:t>
            </w:r>
            <w:r w:rsidRPr="00722DC5">
              <w:rPr>
                <w:rFonts w:ascii="Arial" w:hAnsi="Arial" w:cs="Arial"/>
                <w:iCs/>
                <w:sz w:val="18"/>
                <w:szCs w:val="18"/>
              </w:rPr>
              <w:t>wareness of IoT related cyber legislation</w:t>
            </w:r>
          </w:p>
        </w:tc>
      </w:tr>
    </w:tbl>
    <w:p w14:paraId="7BD4C2A9" w14:textId="77777777" w:rsidR="002E3C27" w:rsidRPr="00045D4F" w:rsidRDefault="002E3C27" w:rsidP="002E3C27">
      <w:pPr>
        <w:jc w:val="center"/>
        <w:rPr>
          <w:rFonts w:ascii="Arial" w:hAnsi="Arial" w:cs="Arial"/>
          <w:sz w:val="18"/>
          <w:szCs w:val="18"/>
        </w:rPr>
      </w:pPr>
    </w:p>
    <w:p w14:paraId="2C3CC56E" w14:textId="77777777" w:rsidR="002E3C27" w:rsidRPr="00045D4F" w:rsidRDefault="002E3C27" w:rsidP="002E3C27">
      <w:pPr>
        <w:autoSpaceDE w:val="0"/>
        <w:autoSpaceDN w:val="0"/>
        <w:adjustRightInd w:val="0"/>
        <w:jc w:val="center"/>
        <w:rPr>
          <w:rFonts w:ascii="Arial" w:hAnsi="Arial" w:cs="Arial"/>
          <w:b/>
          <w:color w:val="000000" w:themeColor="text1"/>
          <w:sz w:val="18"/>
          <w:szCs w:val="18"/>
        </w:rPr>
      </w:pPr>
      <w:r w:rsidRPr="00045D4F">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045D4F" w14:paraId="0C5C21A7" w14:textId="77777777" w:rsidTr="001C3606">
        <w:trPr>
          <w:trHeight w:val="877"/>
          <w:jc w:val="center"/>
        </w:trPr>
        <w:tc>
          <w:tcPr>
            <w:tcW w:w="646" w:type="dxa"/>
            <w:vAlign w:val="center"/>
          </w:tcPr>
          <w:p w14:paraId="326EE680"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CO No.</w:t>
            </w:r>
          </w:p>
        </w:tc>
        <w:tc>
          <w:tcPr>
            <w:tcW w:w="1969" w:type="dxa"/>
            <w:vAlign w:val="center"/>
          </w:tcPr>
          <w:p w14:paraId="638D98A9"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CO Statement</w:t>
            </w:r>
          </w:p>
        </w:tc>
        <w:tc>
          <w:tcPr>
            <w:tcW w:w="2150" w:type="dxa"/>
            <w:vAlign w:val="center"/>
          </w:tcPr>
          <w:p w14:paraId="4A267545"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Corresponding PO</w:t>
            </w:r>
          </w:p>
        </w:tc>
        <w:tc>
          <w:tcPr>
            <w:tcW w:w="1051" w:type="dxa"/>
            <w:vAlign w:val="center"/>
          </w:tcPr>
          <w:p w14:paraId="406DA4CB"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Domain / level of learning taxonomy</w:t>
            </w:r>
          </w:p>
        </w:tc>
        <w:tc>
          <w:tcPr>
            <w:tcW w:w="1747" w:type="dxa"/>
            <w:vAlign w:val="center"/>
          </w:tcPr>
          <w:p w14:paraId="4957D996"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Delivery methods and activities</w:t>
            </w:r>
          </w:p>
        </w:tc>
        <w:tc>
          <w:tcPr>
            <w:tcW w:w="1612" w:type="dxa"/>
            <w:vAlign w:val="center"/>
          </w:tcPr>
          <w:p w14:paraId="4A43212A"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Assessment tools</w:t>
            </w:r>
          </w:p>
        </w:tc>
      </w:tr>
      <w:tr w:rsidR="002E3C27" w:rsidRPr="00045D4F" w14:paraId="0D9EAC5C" w14:textId="77777777" w:rsidTr="001C3606">
        <w:trPr>
          <w:trHeight w:val="1646"/>
          <w:jc w:val="center"/>
        </w:trPr>
        <w:tc>
          <w:tcPr>
            <w:tcW w:w="646" w:type="dxa"/>
            <w:vAlign w:val="center"/>
          </w:tcPr>
          <w:p w14:paraId="4583AB88"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CO1</w:t>
            </w:r>
          </w:p>
        </w:tc>
        <w:tc>
          <w:tcPr>
            <w:tcW w:w="1969" w:type="dxa"/>
            <w:vAlign w:val="center"/>
          </w:tcPr>
          <w:p w14:paraId="67584C28" w14:textId="77777777" w:rsidR="002E3C27" w:rsidRPr="00045D4F" w:rsidRDefault="002E3C27" w:rsidP="001C3606">
            <w:pPr>
              <w:pStyle w:val="ListParagraph"/>
              <w:spacing w:after="0" w:line="240" w:lineRule="auto"/>
              <w:ind w:left="-18"/>
              <w:jc w:val="center"/>
              <w:rPr>
                <w:rFonts w:ascii="Arial" w:hAnsi="Arial" w:cs="Arial"/>
                <w:color w:val="000000" w:themeColor="text1"/>
                <w:sz w:val="18"/>
                <w:szCs w:val="18"/>
              </w:rPr>
            </w:pPr>
            <w:r w:rsidRPr="00026451">
              <w:rPr>
                <w:rFonts w:ascii="Arial" w:hAnsi="Arial" w:cs="Arial"/>
                <w:bCs/>
                <w:color w:val="000000" w:themeColor="text1"/>
                <w:sz w:val="18"/>
                <w:szCs w:val="18"/>
              </w:rPr>
              <w:t>To</w:t>
            </w:r>
            <w:r>
              <w:rPr>
                <w:rFonts w:ascii="Arial" w:hAnsi="Arial" w:cs="Arial"/>
                <w:b/>
                <w:color w:val="000000" w:themeColor="text1"/>
                <w:sz w:val="18"/>
                <w:szCs w:val="18"/>
              </w:rPr>
              <w:t xml:space="preserve"> apply</w:t>
            </w:r>
            <w:r w:rsidRPr="008A53E7">
              <w:rPr>
                <w:rFonts w:ascii="Arial" w:hAnsi="Arial" w:cs="Arial"/>
                <w:bCs/>
                <w:color w:val="000000" w:themeColor="text1"/>
                <w:sz w:val="18"/>
                <w:szCs w:val="18"/>
              </w:rPr>
              <w:t xml:space="preserve"> knowledge</w:t>
            </w:r>
            <w:r>
              <w:rPr>
                <w:rFonts w:ascii="Arial" w:hAnsi="Arial" w:cs="Arial"/>
                <w:b/>
                <w:color w:val="000000" w:themeColor="text1"/>
                <w:sz w:val="18"/>
                <w:szCs w:val="18"/>
              </w:rPr>
              <w:t xml:space="preserve"> </w:t>
            </w:r>
            <w:r>
              <w:rPr>
                <w:rFonts w:ascii="Arial" w:hAnsi="Arial" w:cs="Arial"/>
                <w:color w:val="000000" w:themeColor="text1"/>
                <w:sz w:val="18"/>
                <w:szCs w:val="18"/>
              </w:rPr>
              <w:t>for</w:t>
            </w:r>
            <w:r w:rsidRPr="00045D4F">
              <w:rPr>
                <w:rFonts w:ascii="Arial" w:hAnsi="Arial" w:cs="Arial"/>
                <w:color w:val="000000" w:themeColor="text1"/>
                <w:sz w:val="18"/>
                <w:szCs w:val="18"/>
              </w:rPr>
              <w:t xml:space="preserve"> </w:t>
            </w:r>
            <w:r>
              <w:rPr>
                <w:rFonts w:ascii="Arial" w:hAnsi="Arial" w:cs="Arial"/>
                <w:color w:val="000000" w:themeColor="text1"/>
                <w:sz w:val="18"/>
                <w:szCs w:val="18"/>
              </w:rPr>
              <w:t>real world applications targeting microcontroller</w:t>
            </w:r>
            <w:r w:rsidRPr="00045D4F">
              <w:rPr>
                <w:rFonts w:ascii="Arial" w:hAnsi="Arial" w:cs="Arial"/>
                <w:color w:val="000000" w:themeColor="text1"/>
                <w:sz w:val="18"/>
                <w:szCs w:val="18"/>
              </w:rPr>
              <w:t xml:space="preserve"> </w:t>
            </w:r>
            <w:r>
              <w:rPr>
                <w:rFonts w:ascii="Arial" w:hAnsi="Arial" w:cs="Arial"/>
                <w:color w:val="000000" w:themeColor="text1"/>
                <w:sz w:val="18"/>
                <w:szCs w:val="18"/>
              </w:rPr>
              <w:t>board and IoT</w:t>
            </w:r>
          </w:p>
        </w:tc>
        <w:tc>
          <w:tcPr>
            <w:tcW w:w="2150" w:type="dxa"/>
            <w:vAlign w:val="center"/>
          </w:tcPr>
          <w:p w14:paraId="416E8CDF" w14:textId="77777777" w:rsidR="002E3C27" w:rsidRDefault="002E3C27" w:rsidP="001C3606">
            <w:pPr>
              <w:pStyle w:val="ListParagraph"/>
              <w:spacing w:after="0" w:line="240" w:lineRule="auto"/>
              <w:ind w:left="0"/>
              <w:jc w:val="center"/>
              <w:rPr>
                <w:rFonts w:ascii="Arial" w:hAnsi="Arial" w:cs="Arial"/>
                <w:b/>
                <w:bCs/>
                <w:color w:val="000000" w:themeColor="text1"/>
                <w:sz w:val="18"/>
                <w:szCs w:val="18"/>
              </w:rPr>
            </w:pPr>
            <w:r>
              <w:rPr>
                <w:rFonts w:ascii="Arial" w:hAnsi="Arial" w:cs="Arial"/>
                <w:b/>
                <w:bCs/>
                <w:color w:val="000000" w:themeColor="text1"/>
                <w:sz w:val="18"/>
                <w:szCs w:val="18"/>
              </w:rPr>
              <w:t xml:space="preserve">Modern tool usage: </w:t>
            </w:r>
          </w:p>
          <w:p w14:paraId="491F27E5" w14:textId="77777777" w:rsidR="002E3C27" w:rsidRPr="00045D4F"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(PO5)</w:t>
            </w:r>
          </w:p>
        </w:tc>
        <w:tc>
          <w:tcPr>
            <w:tcW w:w="1051" w:type="dxa"/>
            <w:vAlign w:val="center"/>
          </w:tcPr>
          <w:p w14:paraId="4B4A50B6"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14:paraId="7D072BC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22606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726A2E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552096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4044EB8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937107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F0BC7C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4611414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1FBBFD5" w14:textId="77777777" w:rsidR="002E3C27" w:rsidRPr="00045D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55265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1FB447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552414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F7E6D4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31074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03269A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3601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190AE14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72712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51719645" w14:textId="77777777" w:rsidR="002E3C27" w:rsidRPr="00045D4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1453831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45D4F" w14:paraId="3F36855E" w14:textId="77777777" w:rsidTr="001C3606">
        <w:trPr>
          <w:trHeight w:val="1583"/>
          <w:jc w:val="center"/>
        </w:trPr>
        <w:tc>
          <w:tcPr>
            <w:tcW w:w="646" w:type="dxa"/>
            <w:vAlign w:val="center"/>
          </w:tcPr>
          <w:p w14:paraId="1B47105A"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CO2</w:t>
            </w:r>
          </w:p>
        </w:tc>
        <w:tc>
          <w:tcPr>
            <w:tcW w:w="1969" w:type="dxa"/>
            <w:vAlign w:val="center"/>
          </w:tcPr>
          <w:p w14:paraId="104B18C0" w14:textId="77777777" w:rsidR="002E3C27" w:rsidRPr="00045D4F" w:rsidRDefault="002E3C27" w:rsidP="001C3606">
            <w:pPr>
              <w:pStyle w:val="ListParagraph"/>
              <w:spacing w:after="0" w:line="240" w:lineRule="auto"/>
              <w:ind w:left="-18"/>
              <w:jc w:val="center"/>
              <w:rPr>
                <w:rFonts w:ascii="Arial" w:hAnsi="Arial" w:cs="Arial"/>
                <w:color w:val="000000" w:themeColor="text1"/>
                <w:sz w:val="18"/>
                <w:szCs w:val="18"/>
              </w:rPr>
            </w:pPr>
            <w:r w:rsidRPr="00026451">
              <w:rPr>
                <w:rFonts w:ascii="Arial" w:hAnsi="Arial" w:cs="Arial"/>
                <w:bCs/>
                <w:color w:val="000000" w:themeColor="text1"/>
                <w:sz w:val="18"/>
                <w:szCs w:val="18"/>
              </w:rPr>
              <w:t>To</w:t>
            </w:r>
            <w:r>
              <w:rPr>
                <w:rFonts w:ascii="Arial" w:hAnsi="Arial" w:cs="Arial"/>
                <w:b/>
                <w:color w:val="000000" w:themeColor="text1"/>
                <w:sz w:val="18"/>
                <w:szCs w:val="18"/>
              </w:rPr>
              <w:t xml:space="preserve"> apply</w:t>
            </w:r>
            <w:r w:rsidRPr="008A53E7">
              <w:rPr>
                <w:rFonts w:ascii="Arial" w:hAnsi="Arial" w:cs="Arial"/>
                <w:bCs/>
                <w:color w:val="000000" w:themeColor="text1"/>
                <w:sz w:val="18"/>
                <w:szCs w:val="18"/>
              </w:rPr>
              <w:t xml:space="preserve"> knowledge</w:t>
            </w:r>
            <w:r>
              <w:rPr>
                <w:rFonts w:ascii="Arial" w:hAnsi="Arial" w:cs="Arial"/>
                <w:b/>
                <w:color w:val="000000" w:themeColor="text1"/>
                <w:sz w:val="18"/>
                <w:szCs w:val="18"/>
              </w:rPr>
              <w:t xml:space="preserve"> </w:t>
            </w:r>
            <w:r>
              <w:rPr>
                <w:rFonts w:ascii="Arial" w:hAnsi="Arial" w:cs="Arial"/>
                <w:color w:val="000000" w:themeColor="text1"/>
                <w:sz w:val="18"/>
                <w:szCs w:val="18"/>
              </w:rPr>
              <w:t>for</w:t>
            </w:r>
            <w:r w:rsidRPr="00045D4F">
              <w:rPr>
                <w:rFonts w:ascii="Arial" w:hAnsi="Arial" w:cs="Arial"/>
                <w:color w:val="000000" w:themeColor="text1"/>
                <w:sz w:val="18"/>
                <w:szCs w:val="18"/>
              </w:rPr>
              <w:t xml:space="preserve"> </w:t>
            </w:r>
            <w:r>
              <w:rPr>
                <w:rFonts w:ascii="Arial" w:hAnsi="Arial" w:cs="Arial"/>
                <w:color w:val="000000" w:themeColor="text1"/>
                <w:sz w:val="18"/>
                <w:szCs w:val="18"/>
              </w:rPr>
              <w:t>real world applications using Arduino development board</w:t>
            </w:r>
          </w:p>
        </w:tc>
        <w:tc>
          <w:tcPr>
            <w:tcW w:w="2150" w:type="dxa"/>
            <w:vAlign w:val="center"/>
          </w:tcPr>
          <w:p w14:paraId="2C013F3D" w14:textId="77777777" w:rsidR="002E3C27" w:rsidRPr="00045D4F" w:rsidRDefault="002E3C27" w:rsidP="001C3606">
            <w:pPr>
              <w:pStyle w:val="ListParagraph"/>
              <w:spacing w:after="0" w:line="240" w:lineRule="auto"/>
              <w:ind w:left="0"/>
              <w:jc w:val="center"/>
              <w:rPr>
                <w:rFonts w:ascii="Arial" w:hAnsi="Arial" w:cs="Arial"/>
                <w:b/>
                <w:bCs/>
                <w:color w:val="000000" w:themeColor="text1"/>
                <w:sz w:val="18"/>
                <w:szCs w:val="18"/>
              </w:rPr>
            </w:pPr>
            <w:r w:rsidRPr="00045D4F">
              <w:rPr>
                <w:rFonts w:ascii="Arial" w:hAnsi="Arial" w:cs="Arial"/>
                <w:b/>
                <w:bCs/>
                <w:color w:val="000000" w:themeColor="text1"/>
                <w:sz w:val="18"/>
                <w:szCs w:val="18"/>
              </w:rPr>
              <w:t xml:space="preserve">Design/development of solutions: </w:t>
            </w:r>
          </w:p>
          <w:p w14:paraId="46E3D78F" w14:textId="77777777" w:rsidR="002E3C27" w:rsidRPr="00045D4F" w:rsidRDefault="002E3C27" w:rsidP="001C3606">
            <w:pPr>
              <w:pStyle w:val="ListParagraph"/>
              <w:spacing w:after="0" w:line="240" w:lineRule="auto"/>
              <w:ind w:left="0"/>
              <w:jc w:val="center"/>
              <w:rPr>
                <w:rFonts w:ascii="Arial" w:hAnsi="Arial" w:cs="Arial"/>
                <w:color w:val="000000" w:themeColor="text1"/>
                <w:sz w:val="18"/>
                <w:szCs w:val="18"/>
              </w:rPr>
            </w:pPr>
            <w:r w:rsidRPr="00045D4F">
              <w:rPr>
                <w:rFonts w:ascii="Arial" w:hAnsi="Arial" w:cs="Arial"/>
                <w:color w:val="000000" w:themeColor="text1"/>
                <w:sz w:val="18"/>
                <w:szCs w:val="18"/>
              </w:rPr>
              <w:t>(PO3)</w:t>
            </w:r>
          </w:p>
        </w:tc>
        <w:tc>
          <w:tcPr>
            <w:tcW w:w="1051" w:type="dxa"/>
            <w:vAlign w:val="center"/>
          </w:tcPr>
          <w:p w14:paraId="2DD15EF8" w14:textId="77777777" w:rsidR="002E3C27" w:rsidRPr="00045D4F" w:rsidRDefault="002E3C27" w:rsidP="001C3606">
            <w:pPr>
              <w:jc w:val="center"/>
              <w:rPr>
                <w:rFonts w:ascii="Arial" w:hAnsi="Arial" w:cs="Arial"/>
                <w:color w:val="000000" w:themeColor="text1"/>
                <w:sz w:val="18"/>
                <w:szCs w:val="18"/>
              </w:rPr>
            </w:pPr>
            <w:r w:rsidRPr="00045D4F">
              <w:rPr>
                <w:rFonts w:ascii="Arial" w:hAnsi="Arial" w:cs="Arial"/>
                <w:color w:val="000000" w:themeColor="text1"/>
                <w:sz w:val="18"/>
                <w:szCs w:val="18"/>
              </w:rPr>
              <w:t xml:space="preserve">Cognitive domain – level </w:t>
            </w:r>
            <w:r>
              <w:rPr>
                <w:rFonts w:ascii="Arial" w:hAnsi="Arial" w:cs="Arial"/>
                <w:color w:val="000000" w:themeColor="text1"/>
                <w:sz w:val="18"/>
                <w:szCs w:val="18"/>
              </w:rPr>
              <w:t>4</w:t>
            </w:r>
          </w:p>
        </w:tc>
        <w:tc>
          <w:tcPr>
            <w:tcW w:w="1747" w:type="dxa"/>
            <w:vAlign w:val="center"/>
          </w:tcPr>
          <w:p w14:paraId="543517A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1969087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3D9270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548621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CBBFF3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361705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233A53C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941052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FAD6DCA" w14:textId="77777777" w:rsidR="002E3C27" w:rsidRPr="00045D4F"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49670946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B5986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372038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047A2AE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611168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DCC8DC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98548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B67C51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361646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26FFD260" w14:textId="77777777" w:rsidR="002E3C27" w:rsidRPr="00045D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190099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29A72E7B" w14:textId="77777777" w:rsidR="002E3C27" w:rsidRPr="00045D4F"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045D4F" w14:paraId="4F385D56" w14:textId="77777777" w:rsidTr="001C3606">
        <w:trPr>
          <w:jc w:val="center"/>
        </w:trPr>
        <w:tc>
          <w:tcPr>
            <w:tcW w:w="9127" w:type="dxa"/>
          </w:tcPr>
          <w:p w14:paraId="0DAEFB87" w14:textId="77777777" w:rsidR="002E3C27" w:rsidRPr="00045D4F" w:rsidRDefault="002E3C27" w:rsidP="001C3606">
            <w:pPr>
              <w:rPr>
                <w:rFonts w:ascii="Arial" w:hAnsi="Arial" w:cs="Arial"/>
                <w:b/>
                <w:color w:val="000000" w:themeColor="text1"/>
                <w:sz w:val="18"/>
                <w:szCs w:val="18"/>
              </w:rPr>
            </w:pPr>
            <w:r w:rsidRPr="00045D4F">
              <w:rPr>
                <w:rFonts w:ascii="Arial" w:hAnsi="Arial" w:cs="Arial"/>
                <w:b/>
                <w:color w:val="000000" w:themeColor="text1"/>
                <w:sz w:val="18"/>
                <w:szCs w:val="18"/>
              </w:rPr>
              <w:t>Assessment and Marks Distribution:</w:t>
            </w:r>
          </w:p>
          <w:p w14:paraId="0CF43187" w14:textId="77777777" w:rsidR="002E3C27" w:rsidRPr="00045D4F" w:rsidRDefault="002E3C27" w:rsidP="001C3606">
            <w:pPr>
              <w:rPr>
                <w:rFonts w:ascii="Arial" w:hAnsi="Arial" w:cs="Arial"/>
                <w:bCs/>
                <w:sz w:val="18"/>
                <w:szCs w:val="18"/>
              </w:rPr>
            </w:pPr>
            <w:r w:rsidRPr="00045D4F">
              <w:rPr>
                <w:rFonts w:ascii="Arial" w:hAnsi="Arial" w:cs="Arial"/>
                <w:bCs/>
                <w:sz w:val="18"/>
                <w:szCs w:val="18"/>
              </w:rPr>
              <w:t>Continuous Assessments (</w:t>
            </w:r>
            <w:proofErr w:type="gramStart"/>
            <w:r w:rsidRPr="00045D4F">
              <w:rPr>
                <w:rFonts w:ascii="Arial" w:hAnsi="Arial" w:cs="Arial"/>
                <w:bCs/>
                <w:sz w:val="18"/>
                <w:szCs w:val="18"/>
              </w:rPr>
              <w:t>CA)  (</w:t>
            </w:r>
            <w:proofErr w:type="gramEnd"/>
            <w:r>
              <w:rPr>
                <w:rFonts w:ascii="Arial" w:hAnsi="Arial" w:cs="Arial"/>
                <w:bCs/>
                <w:sz w:val="18"/>
                <w:szCs w:val="18"/>
              </w:rPr>
              <w:t>20%</w:t>
            </w:r>
            <w:r w:rsidRPr="00045D4F">
              <w:rPr>
                <w:rFonts w:ascii="Arial" w:hAnsi="Arial" w:cs="Arial"/>
                <w:bCs/>
                <w:sz w:val="18"/>
                <w:szCs w:val="18"/>
              </w:rPr>
              <w:t>)</w:t>
            </w:r>
          </w:p>
          <w:p w14:paraId="0F1CC676" w14:textId="77777777" w:rsidR="002E3C27" w:rsidRPr="00045D4F" w:rsidRDefault="002E3C27" w:rsidP="001C3606">
            <w:pPr>
              <w:rPr>
                <w:rFonts w:ascii="Arial" w:hAnsi="Arial" w:cs="Arial"/>
                <w:bCs/>
                <w:sz w:val="18"/>
                <w:szCs w:val="18"/>
              </w:rPr>
            </w:pPr>
            <w:r w:rsidRPr="00045D4F">
              <w:rPr>
                <w:rFonts w:ascii="Arial" w:hAnsi="Arial" w:cs="Arial"/>
                <w:bCs/>
                <w:sz w:val="18"/>
                <w:szCs w:val="18"/>
              </w:rPr>
              <w:t xml:space="preserve"> </w:t>
            </w:r>
            <w:r w:rsidRPr="00045D4F">
              <w:rPr>
                <w:rFonts w:ascii="Arial" w:hAnsi="Arial" w:cs="Arial"/>
                <w:bCs/>
                <w:sz w:val="18"/>
                <w:szCs w:val="18"/>
              </w:rPr>
              <w:tab/>
              <w:t>A comprehensive final exam + Lab note book (</w:t>
            </w:r>
            <w:r>
              <w:rPr>
                <w:rFonts w:ascii="Arial" w:hAnsi="Arial" w:cs="Arial"/>
                <w:bCs/>
                <w:sz w:val="18"/>
                <w:szCs w:val="18"/>
              </w:rPr>
              <w:t>70%</w:t>
            </w:r>
            <w:r w:rsidRPr="00045D4F">
              <w:rPr>
                <w:rFonts w:ascii="Arial" w:hAnsi="Arial" w:cs="Arial"/>
                <w:bCs/>
                <w:sz w:val="18"/>
                <w:szCs w:val="18"/>
              </w:rPr>
              <w:t>)</w:t>
            </w:r>
          </w:p>
          <w:p w14:paraId="5DF65C1B" w14:textId="77777777" w:rsidR="002E3C27" w:rsidRPr="00045D4F" w:rsidRDefault="002E3C27" w:rsidP="001C3606">
            <w:pPr>
              <w:rPr>
                <w:rFonts w:ascii="Arial" w:hAnsi="Arial" w:cs="Arial"/>
                <w:b/>
                <w:color w:val="000000" w:themeColor="text1"/>
                <w:sz w:val="18"/>
                <w:szCs w:val="18"/>
              </w:rPr>
            </w:pPr>
            <w:r w:rsidRPr="00045D4F">
              <w:rPr>
                <w:rFonts w:ascii="Arial" w:hAnsi="Arial" w:cs="Arial"/>
                <w:bCs/>
                <w:sz w:val="18"/>
                <w:szCs w:val="18"/>
              </w:rPr>
              <w:t xml:space="preserve"> </w:t>
            </w:r>
            <w:r w:rsidRPr="00045D4F">
              <w:rPr>
                <w:rFonts w:ascii="Arial" w:hAnsi="Arial" w:cs="Arial"/>
                <w:bCs/>
                <w:sz w:val="18"/>
                <w:szCs w:val="18"/>
              </w:rPr>
              <w:tab/>
              <w:t>A class participation mark (</w:t>
            </w:r>
            <w:r>
              <w:rPr>
                <w:rFonts w:ascii="Arial" w:hAnsi="Arial" w:cs="Arial"/>
                <w:bCs/>
                <w:sz w:val="18"/>
                <w:szCs w:val="18"/>
              </w:rPr>
              <w:t>10%</w:t>
            </w:r>
            <w:r w:rsidRPr="00045D4F">
              <w:rPr>
                <w:rFonts w:ascii="Arial" w:hAnsi="Arial" w:cs="Arial"/>
                <w:bCs/>
                <w:sz w:val="18"/>
                <w:szCs w:val="18"/>
              </w:rPr>
              <w:t>).</w:t>
            </w:r>
          </w:p>
        </w:tc>
      </w:tr>
      <w:tr w:rsidR="002E3C27" w:rsidRPr="00045D4F" w14:paraId="2EB35909" w14:textId="77777777" w:rsidTr="001C3606">
        <w:trPr>
          <w:jc w:val="center"/>
        </w:trPr>
        <w:tc>
          <w:tcPr>
            <w:tcW w:w="9127" w:type="dxa"/>
          </w:tcPr>
          <w:p w14:paraId="40618ACD" w14:textId="77777777" w:rsidR="002E3C27" w:rsidRDefault="002E3C27" w:rsidP="001C3606">
            <w:pPr>
              <w:rPr>
                <w:rFonts w:ascii="Arial" w:hAnsi="Arial" w:cs="Arial"/>
                <w:b/>
                <w:bCs/>
                <w:iCs/>
                <w:sz w:val="18"/>
                <w:szCs w:val="18"/>
              </w:rPr>
            </w:pPr>
          </w:p>
          <w:p w14:paraId="7916BD26" w14:textId="77777777" w:rsidR="002E3C27" w:rsidRPr="00045D4F" w:rsidRDefault="002E3C27" w:rsidP="001C3606">
            <w:pPr>
              <w:spacing w:after="120"/>
              <w:rPr>
                <w:rFonts w:ascii="Arial" w:hAnsi="Arial" w:cs="Arial"/>
                <w:b/>
                <w:bCs/>
                <w:iCs/>
                <w:sz w:val="18"/>
                <w:szCs w:val="18"/>
              </w:rPr>
            </w:pPr>
            <w:r w:rsidRPr="00045D4F">
              <w:rPr>
                <w:rFonts w:ascii="Arial" w:hAnsi="Arial" w:cs="Arial"/>
                <w:b/>
                <w:bCs/>
                <w:iCs/>
                <w:sz w:val="18"/>
                <w:szCs w:val="18"/>
              </w:rPr>
              <w:t>Lab Course Contents</w:t>
            </w:r>
            <w:r>
              <w:rPr>
                <w:rFonts w:ascii="Arial" w:hAnsi="Arial" w:cs="Arial"/>
                <w:b/>
                <w:bCs/>
                <w:iCs/>
                <w:sz w:val="18"/>
                <w:szCs w:val="18"/>
              </w:rPr>
              <w:t>/List of Experiments</w:t>
            </w:r>
            <w:r w:rsidRPr="00045D4F">
              <w:rPr>
                <w:rFonts w:ascii="Arial" w:hAnsi="Arial" w:cs="Arial"/>
                <w:b/>
                <w:bCs/>
                <w:iCs/>
                <w:sz w:val="18"/>
                <w:szCs w:val="1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tblGrid>
            <w:tr w:rsidR="002E3C27" w:rsidRPr="00045D4F" w14:paraId="44F4F1F7" w14:textId="77777777" w:rsidTr="001C3606">
              <w:trPr>
                <w:jc w:val="center"/>
              </w:trPr>
              <w:tc>
                <w:tcPr>
                  <w:tcW w:w="8983" w:type="dxa"/>
                  <w:vAlign w:val="center"/>
                </w:tcPr>
                <w:p w14:paraId="78636379" w14:textId="77777777" w:rsidR="002E3C27" w:rsidRPr="00045D4F" w:rsidRDefault="002E3C27" w:rsidP="001C3606">
                  <w:pPr>
                    <w:numPr>
                      <w:ilvl w:val="0"/>
                      <w:numId w:val="35"/>
                    </w:numPr>
                    <w:ind w:left="357" w:hanging="357"/>
                    <w:rPr>
                      <w:rFonts w:ascii="Arial" w:hAnsi="Arial" w:cs="Arial"/>
                      <w:bCs/>
                      <w:sz w:val="18"/>
                      <w:szCs w:val="18"/>
                    </w:rPr>
                  </w:pPr>
                  <w:r w:rsidRPr="00045D4F">
                    <w:rPr>
                      <w:rFonts w:ascii="Arial" w:hAnsi="Arial" w:cs="Arial"/>
                      <w:sz w:val="18"/>
                      <w:szCs w:val="18"/>
                    </w:rPr>
                    <w:t>How to dis</w:t>
                  </w:r>
                  <w:r>
                    <w:rPr>
                      <w:rFonts w:ascii="Arial" w:hAnsi="Arial" w:cs="Arial"/>
                      <w:sz w:val="18"/>
                      <w:szCs w:val="18"/>
                    </w:rPr>
                    <w:t>play some texts on an LCD panel using 8051 microcontroller board.</w:t>
                  </w:r>
                </w:p>
                <w:p w14:paraId="17EBFECA" w14:textId="77777777" w:rsidR="002E3C27" w:rsidRPr="00045D4F" w:rsidRDefault="002E3C27" w:rsidP="001C3606">
                  <w:pPr>
                    <w:numPr>
                      <w:ilvl w:val="0"/>
                      <w:numId w:val="35"/>
                    </w:numPr>
                    <w:ind w:left="357" w:hanging="357"/>
                    <w:rPr>
                      <w:rFonts w:ascii="Arial" w:hAnsi="Arial" w:cs="Arial"/>
                      <w:bCs/>
                      <w:sz w:val="18"/>
                      <w:szCs w:val="18"/>
                    </w:rPr>
                  </w:pPr>
                  <w:r w:rsidRPr="00045D4F">
                    <w:rPr>
                      <w:rFonts w:ascii="Arial" w:hAnsi="Arial" w:cs="Arial"/>
                      <w:bCs/>
                      <w:sz w:val="18"/>
                      <w:szCs w:val="18"/>
                    </w:rPr>
                    <w:t>How to implement a traffic controlling system using some LEDs</w:t>
                  </w:r>
                  <w:r>
                    <w:rPr>
                      <w:rFonts w:ascii="Arial" w:hAnsi="Arial" w:cs="Arial"/>
                      <w:bCs/>
                      <w:sz w:val="18"/>
                      <w:szCs w:val="18"/>
                    </w:rPr>
                    <w:t xml:space="preserve"> using </w:t>
                  </w:r>
                  <w:r>
                    <w:rPr>
                      <w:rFonts w:ascii="Arial" w:hAnsi="Arial" w:cs="Arial"/>
                      <w:sz w:val="18"/>
                      <w:szCs w:val="18"/>
                    </w:rPr>
                    <w:t xml:space="preserve">8051 microcontroller </w:t>
                  </w:r>
                  <w:proofErr w:type="gramStart"/>
                  <w:r>
                    <w:rPr>
                      <w:rFonts w:ascii="Arial" w:hAnsi="Arial" w:cs="Arial"/>
                      <w:sz w:val="18"/>
                      <w:szCs w:val="18"/>
                    </w:rPr>
                    <w:t>board.</w:t>
                  </w:r>
                  <w:r w:rsidRPr="00045D4F">
                    <w:rPr>
                      <w:rFonts w:ascii="Arial" w:hAnsi="Arial" w:cs="Arial"/>
                      <w:bCs/>
                      <w:sz w:val="18"/>
                      <w:szCs w:val="18"/>
                    </w:rPr>
                    <w:t>.</w:t>
                  </w:r>
                  <w:proofErr w:type="gramEnd"/>
                </w:p>
                <w:p w14:paraId="539A392A" w14:textId="77777777" w:rsidR="002E3C27"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 xml:space="preserve">Analog and digital communication with Arduino </w:t>
                  </w:r>
                </w:p>
                <w:p w14:paraId="5E8FD96C" w14:textId="77777777" w:rsidR="002E3C27" w:rsidRPr="00F61EEB"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Reading and writing on SD cards or EPROM with Arduino</w:t>
                  </w:r>
                </w:p>
                <w:p w14:paraId="4F94E3EB" w14:textId="77777777" w:rsidR="002E3C27" w:rsidRPr="00F61EEB"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 xml:space="preserve">Demonstration of IR and sonar sensor with </w:t>
                  </w:r>
                  <w:proofErr w:type="spellStart"/>
                  <w:r w:rsidRPr="00F61EEB">
                    <w:rPr>
                      <w:rFonts w:ascii="Arial" w:hAnsi="Arial" w:cs="Arial"/>
                      <w:bCs/>
                      <w:sz w:val="18"/>
                      <w:szCs w:val="18"/>
                    </w:rPr>
                    <w:t>Auduino</w:t>
                  </w:r>
                  <w:proofErr w:type="spellEnd"/>
                </w:p>
                <w:p w14:paraId="1DF8867D" w14:textId="77777777" w:rsidR="002E3C27" w:rsidRPr="00F61EEB"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 xml:space="preserve">Demonstration of Motor Shield with </w:t>
                  </w:r>
                  <w:proofErr w:type="spellStart"/>
                  <w:r w:rsidRPr="00F61EEB">
                    <w:rPr>
                      <w:rFonts w:ascii="Arial" w:hAnsi="Arial" w:cs="Arial"/>
                      <w:bCs/>
                      <w:sz w:val="18"/>
                      <w:szCs w:val="18"/>
                    </w:rPr>
                    <w:t>Auduino</w:t>
                  </w:r>
                  <w:proofErr w:type="spellEnd"/>
                </w:p>
                <w:p w14:paraId="624C3443" w14:textId="77777777" w:rsidR="002E3C27"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 xml:space="preserve">Demonstration of Steeper motor Shield with </w:t>
                  </w:r>
                  <w:proofErr w:type="spellStart"/>
                  <w:r w:rsidRPr="00F61EEB">
                    <w:rPr>
                      <w:rFonts w:ascii="Arial" w:hAnsi="Arial" w:cs="Arial"/>
                      <w:bCs/>
                      <w:sz w:val="18"/>
                      <w:szCs w:val="18"/>
                    </w:rPr>
                    <w:t>Auduino</w:t>
                  </w:r>
                  <w:proofErr w:type="spellEnd"/>
                </w:p>
                <w:p w14:paraId="207DD9CA" w14:textId="77777777" w:rsidR="002E3C27" w:rsidRPr="00F61EEB"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 xml:space="preserve">Demonstration of Servo motor Control Shield with </w:t>
                  </w:r>
                  <w:proofErr w:type="spellStart"/>
                  <w:r w:rsidRPr="00F61EEB">
                    <w:rPr>
                      <w:rFonts w:ascii="Arial" w:hAnsi="Arial" w:cs="Arial"/>
                      <w:bCs/>
                      <w:sz w:val="18"/>
                      <w:szCs w:val="18"/>
                    </w:rPr>
                    <w:t>Auduino</w:t>
                  </w:r>
                  <w:proofErr w:type="spellEnd"/>
                </w:p>
                <w:p w14:paraId="1718DFFE" w14:textId="77777777" w:rsidR="002E3C27"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 xml:space="preserve">Demonstration of Bluetooth Shield with </w:t>
                  </w:r>
                  <w:proofErr w:type="spellStart"/>
                  <w:r w:rsidRPr="00F61EEB">
                    <w:rPr>
                      <w:rFonts w:ascii="Arial" w:hAnsi="Arial" w:cs="Arial"/>
                      <w:bCs/>
                      <w:sz w:val="18"/>
                      <w:szCs w:val="18"/>
                    </w:rPr>
                    <w:t>Auduino</w:t>
                  </w:r>
                  <w:proofErr w:type="spellEnd"/>
                  <w:r w:rsidRPr="00F61EEB">
                    <w:rPr>
                      <w:rFonts w:ascii="Arial" w:hAnsi="Arial" w:cs="Arial"/>
                      <w:bCs/>
                      <w:sz w:val="18"/>
                      <w:szCs w:val="18"/>
                    </w:rPr>
                    <w:t xml:space="preserve"> </w:t>
                  </w:r>
                </w:p>
                <w:p w14:paraId="3055E34C" w14:textId="77777777" w:rsidR="002E3C27" w:rsidRPr="00F61EEB" w:rsidRDefault="002E3C27" w:rsidP="001C3606">
                  <w:pPr>
                    <w:numPr>
                      <w:ilvl w:val="0"/>
                      <w:numId w:val="35"/>
                    </w:numPr>
                    <w:ind w:left="357" w:hanging="357"/>
                    <w:rPr>
                      <w:rFonts w:ascii="Arial" w:hAnsi="Arial" w:cs="Arial"/>
                      <w:bCs/>
                      <w:sz w:val="18"/>
                      <w:szCs w:val="18"/>
                    </w:rPr>
                  </w:pPr>
                  <w:r w:rsidRPr="00F61EEB">
                    <w:rPr>
                      <w:rFonts w:ascii="Arial" w:hAnsi="Arial" w:cs="Arial"/>
                      <w:bCs/>
                      <w:sz w:val="18"/>
                      <w:szCs w:val="18"/>
                    </w:rPr>
                    <w:t xml:space="preserve">Demonstration of Ethernet Shield with </w:t>
                  </w:r>
                  <w:proofErr w:type="spellStart"/>
                  <w:r w:rsidRPr="00F61EEB">
                    <w:rPr>
                      <w:rFonts w:ascii="Arial" w:hAnsi="Arial" w:cs="Arial"/>
                      <w:bCs/>
                      <w:sz w:val="18"/>
                      <w:szCs w:val="18"/>
                    </w:rPr>
                    <w:t>Auduino</w:t>
                  </w:r>
                  <w:proofErr w:type="spellEnd"/>
                </w:p>
                <w:p w14:paraId="69FDB425" w14:textId="77777777" w:rsidR="002E3C27" w:rsidRPr="00045D4F" w:rsidRDefault="002E3C27" w:rsidP="001C3606">
                  <w:pPr>
                    <w:numPr>
                      <w:ilvl w:val="0"/>
                      <w:numId w:val="35"/>
                    </w:numPr>
                    <w:ind w:left="357" w:hanging="357"/>
                    <w:rPr>
                      <w:rFonts w:ascii="Arial" w:hAnsi="Arial" w:cs="Arial"/>
                      <w:b/>
                      <w:sz w:val="18"/>
                      <w:szCs w:val="18"/>
                    </w:rPr>
                  </w:pPr>
                  <w:r w:rsidRPr="00F61EEB">
                    <w:rPr>
                      <w:rFonts w:ascii="Arial" w:hAnsi="Arial" w:cs="Arial"/>
                      <w:bCs/>
                      <w:sz w:val="18"/>
                      <w:szCs w:val="18"/>
                    </w:rPr>
                    <w:t xml:space="preserve">Demonstration of </w:t>
                  </w:r>
                  <w:proofErr w:type="spellStart"/>
                  <w:r w:rsidRPr="00F61EEB">
                    <w:rPr>
                      <w:rFonts w:ascii="Arial" w:hAnsi="Arial" w:cs="Arial"/>
                      <w:bCs/>
                      <w:sz w:val="18"/>
                      <w:szCs w:val="18"/>
                    </w:rPr>
                    <w:t>Wifi</w:t>
                  </w:r>
                  <w:proofErr w:type="spellEnd"/>
                  <w:r w:rsidRPr="00F61EEB">
                    <w:rPr>
                      <w:rFonts w:ascii="Arial" w:hAnsi="Arial" w:cs="Arial"/>
                      <w:bCs/>
                      <w:sz w:val="18"/>
                      <w:szCs w:val="18"/>
                    </w:rPr>
                    <w:t xml:space="preserve"> Shield with </w:t>
                  </w:r>
                  <w:proofErr w:type="spellStart"/>
                  <w:r w:rsidRPr="00F61EEB">
                    <w:rPr>
                      <w:rFonts w:ascii="Arial" w:hAnsi="Arial" w:cs="Arial"/>
                      <w:bCs/>
                      <w:sz w:val="18"/>
                      <w:szCs w:val="18"/>
                    </w:rPr>
                    <w:t>Auduino</w:t>
                  </w:r>
                  <w:proofErr w:type="spellEnd"/>
                  <w:r w:rsidRPr="00F61EEB">
                    <w:rPr>
                      <w:rFonts w:ascii="Arial" w:hAnsi="Arial" w:cs="Arial"/>
                      <w:bCs/>
                      <w:sz w:val="18"/>
                      <w:szCs w:val="18"/>
                    </w:rPr>
                    <w:t xml:space="preserve"> </w:t>
                  </w:r>
                </w:p>
              </w:tc>
            </w:tr>
          </w:tbl>
          <w:p w14:paraId="03F37A9C" w14:textId="77777777" w:rsidR="002E3C27" w:rsidRPr="00045D4F" w:rsidRDefault="002E3C27" w:rsidP="001C3606">
            <w:pPr>
              <w:spacing w:after="120"/>
              <w:rPr>
                <w:rFonts w:ascii="Arial" w:hAnsi="Arial" w:cs="Arial"/>
                <w:b/>
                <w:color w:val="FF0000"/>
                <w:sz w:val="18"/>
                <w:szCs w:val="18"/>
              </w:rPr>
            </w:pPr>
          </w:p>
        </w:tc>
      </w:tr>
    </w:tbl>
    <w:p w14:paraId="316B881C" w14:textId="77777777" w:rsidR="002E3C27" w:rsidRDefault="002E3C27" w:rsidP="002E3C27">
      <w:pPr>
        <w:jc w:val="center"/>
        <w:rPr>
          <w:rFonts w:ascii="Arial" w:hAnsi="Arial" w:cs="Arial"/>
          <w:b/>
          <w:bCs/>
          <w:sz w:val="18"/>
          <w:szCs w:val="18"/>
        </w:rPr>
      </w:pPr>
    </w:p>
    <w:p w14:paraId="05516BD9" w14:textId="77777777" w:rsidR="002E3C27" w:rsidRDefault="002E3C27" w:rsidP="002E3C27">
      <w:pPr>
        <w:jc w:val="center"/>
        <w:rPr>
          <w:rFonts w:ascii="Arial" w:hAnsi="Arial" w:cs="Arial"/>
          <w:b/>
          <w:bCs/>
          <w:sz w:val="18"/>
          <w:szCs w:val="18"/>
        </w:rPr>
      </w:pPr>
    </w:p>
    <w:p w14:paraId="1FA316DC" w14:textId="77777777" w:rsidR="002E3C27" w:rsidRPr="00730ED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730ED6">
        <w:rPr>
          <w:rFonts w:ascii="Arial" w:hAnsi="Arial" w:cs="Arial"/>
          <w:b/>
          <w:bCs/>
          <w:sz w:val="18"/>
          <w:szCs w:val="18"/>
        </w:rPr>
        <w:t xml:space="preserve">CSE 4151: Computational Geometry </w:t>
      </w:r>
    </w:p>
    <w:p w14:paraId="4EB0C425" w14:textId="77777777" w:rsidR="002E3C27" w:rsidRPr="00730ED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730ED6">
        <w:rPr>
          <w:rFonts w:ascii="Arial" w:hAnsi="Arial" w:cs="Arial"/>
          <w:b/>
          <w:bCs/>
          <w:sz w:val="18"/>
          <w:szCs w:val="18"/>
        </w:rPr>
        <w:t>Credits: 3 Contact Hours: 39</w:t>
      </w:r>
    </w:p>
    <w:p w14:paraId="6E61B18E" w14:textId="77777777" w:rsidR="002E3C2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730ED6">
        <w:rPr>
          <w:rFonts w:ascii="Arial" w:hAnsi="Arial" w:cs="Arial"/>
          <w:b/>
          <w:bCs/>
          <w:sz w:val="18"/>
          <w:szCs w:val="18"/>
        </w:rPr>
        <w:t xml:space="preserve">Year: </w:t>
      </w:r>
      <w:proofErr w:type="gramStart"/>
      <w:r w:rsidRPr="00730ED6">
        <w:rPr>
          <w:rFonts w:ascii="Arial" w:hAnsi="Arial" w:cs="Arial"/>
          <w:b/>
          <w:bCs/>
          <w:sz w:val="18"/>
          <w:szCs w:val="18"/>
        </w:rPr>
        <w:t>Four  Semester</w:t>
      </w:r>
      <w:proofErr w:type="gramEnd"/>
      <w:r w:rsidRPr="00730ED6">
        <w:rPr>
          <w:rFonts w:ascii="Arial" w:hAnsi="Arial" w:cs="Arial"/>
          <w:b/>
          <w:bCs/>
          <w:sz w:val="18"/>
          <w:szCs w:val="18"/>
        </w:rPr>
        <w:t>: Odd</w:t>
      </w:r>
    </w:p>
    <w:p w14:paraId="34E586ED" w14:textId="77777777" w:rsidR="002E3C27" w:rsidRPr="00965978"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965978" w14:paraId="4FCBD1D0" w14:textId="77777777" w:rsidTr="001C3606">
        <w:trPr>
          <w:jc w:val="center"/>
        </w:trPr>
        <w:tc>
          <w:tcPr>
            <w:tcW w:w="1439" w:type="dxa"/>
          </w:tcPr>
          <w:p w14:paraId="64761321" w14:textId="77777777" w:rsidR="002E3C27" w:rsidRPr="00965978" w:rsidRDefault="002E3C27" w:rsidP="001C3606">
            <w:pPr>
              <w:rPr>
                <w:rFonts w:ascii="Arial" w:hAnsi="Arial" w:cs="Arial"/>
                <w:b/>
                <w:bCs/>
                <w:sz w:val="18"/>
                <w:szCs w:val="18"/>
              </w:rPr>
            </w:pPr>
            <w:r w:rsidRPr="00965978">
              <w:rPr>
                <w:rFonts w:ascii="Arial" w:hAnsi="Arial" w:cs="Arial"/>
                <w:b/>
                <w:sz w:val="18"/>
                <w:szCs w:val="18"/>
              </w:rPr>
              <w:t>Prerequisite:</w:t>
            </w:r>
          </w:p>
        </w:tc>
        <w:tc>
          <w:tcPr>
            <w:tcW w:w="7741" w:type="dxa"/>
          </w:tcPr>
          <w:p w14:paraId="20C8BB72" w14:textId="77777777" w:rsidR="002E3C27" w:rsidRPr="00965978" w:rsidRDefault="002E3C27" w:rsidP="001C3606">
            <w:pPr>
              <w:jc w:val="both"/>
              <w:rPr>
                <w:rFonts w:ascii="Arial" w:hAnsi="Arial" w:cs="Arial"/>
                <w:iCs/>
                <w:sz w:val="18"/>
                <w:szCs w:val="18"/>
              </w:rPr>
            </w:pPr>
            <w:r>
              <w:rPr>
                <w:rFonts w:ascii="Arial" w:hAnsi="Arial" w:cs="Arial"/>
                <w:iCs/>
                <w:sz w:val="18"/>
                <w:szCs w:val="18"/>
              </w:rPr>
              <w:t xml:space="preserve">MATH1221 </w:t>
            </w:r>
            <w:r w:rsidRPr="0028785D">
              <w:rPr>
                <w:rFonts w:ascii="Arial" w:hAnsi="Arial" w:cs="Arial"/>
                <w:iCs/>
                <w:sz w:val="18"/>
                <w:szCs w:val="18"/>
              </w:rPr>
              <w:t>Co-ordinate Geometry, Vector analysis and Complex Variable</w:t>
            </w:r>
          </w:p>
        </w:tc>
      </w:tr>
      <w:tr w:rsidR="002E3C27" w:rsidRPr="00965978" w14:paraId="42E25936" w14:textId="77777777" w:rsidTr="001C3606">
        <w:trPr>
          <w:jc w:val="center"/>
        </w:trPr>
        <w:tc>
          <w:tcPr>
            <w:tcW w:w="1439" w:type="dxa"/>
          </w:tcPr>
          <w:p w14:paraId="593D0AC1" w14:textId="77777777" w:rsidR="002E3C27" w:rsidRPr="00965978" w:rsidRDefault="002E3C27" w:rsidP="001C3606">
            <w:pPr>
              <w:rPr>
                <w:rFonts w:ascii="Arial" w:hAnsi="Arial" w:cs="Arial"/>
                <w:b/>
                <w:sz w:val="18"/>
                <w:szCs w:val="18"/>
              </w:rPr>
            </w:pPr>
            <w:r w:rsidRPr="00965978">
              <w:rPr>
                <w:rFonts w:ascii="Arial" w:hAnsi="Arial" w:cs="Arial"/>
                <w:b/>
                <w:sz w:val="18"/>
                <w:szCs w:val="18"/>
              </w:rPr>
              <w:t>Course Type</w:t>
            </w:r>
          </w:p>
        </w:tc>
        <w:tc>
          <w:tcPr>
            <w:tcW w:w="7741" w:type="dxa"/>
          </w:tcPr>
          <w:p w14:paraId="15D26110" w14:textId="77777777" w:rsidR="002E3C27" w:rsidRPr="00965978" w:rsidRDefault="00000000" w:rsidP="001C3606">
            <w:pPr>
              <w:rPr>
                <w:rFonts w:ascii="Arial" w:hAnsi="Arial" w:cs="Arial"/>
                <w:iCs/>
                <w:sz w:val="18"/>
                <w:szCs w:val="18"/>
              </w:rPr>
            </w:pPr>
            <w:sdt>
              <w:sdtPr>
                <w:rPr>
                  <w:rFonts w:ascii="Arial" w:hAnsi="Arial" w:cs="Arial"/>
                  <w:iCs/>
                  <w:sz w:val="18"/>
                  <w:szCs w:val="18"/>
                </w:rPr>
                <w:id w:val="701286805"/>
              </w:sdtPr>
              <w:sdtContent>
                <w:r w:rsidR="002E3C27" w:rsidRPr="00965978">
                  <w:rPr>
                    <w:rFonts w:ascii="MS Gothic" w:eastAsia="MS Gothic" w:hAnsi="MS Gothic" w:cs="MS Gothic" w:hint="eastAsia"/>
                    <w:iCs/>
                    <w:sz w:val="18"/>
                    <w:szCs w:val="18"/>
                  </w:rPr>
                  <w:t>☒</w:t>
                </w:r>
              </w:sdtContent>
            </w:sdt>
            <w:r w:rsidR="002E3C27" w:rsidRPr="00965978">
              <w:rPr>
                <w:rFonts w:ascii="Arial" w:hAnsi="Arial" w:cs="Arial"/>
                <w:iCs/>
                <w:sz w:val="18"/>
                <w:szCs w:val="18"/>
              </w:rPr>
              <w:t xml:space="preserve"> Theory         </w:t>
            </w:r>
            <w:sdt>
              <w:sdtPr>
                <w:rPr>
                  <w:rFonts w:ascii="Arial" w:hAnsi="Arial" w:cs="Arial"/>
                  <w:iCs/>
                  <w:sz w:val="18"/>
                  <w:szCs w:val="18"/>
                </w:rPr>
                <w:id w:val="-1260750286"/>
              </w:sdtPr>
              <w:sdtContent>
                <w:r w:rsidR="002E3C27" w:rsidRPr="00965978">
                  <w:rPr>
                    <w:rFonts w:ascii="MS Gothic" w:eastAsia="MS Gothic" w:hAnsi="MS Gothic" w:cs="MS Gothic" w:hint="eastAsia"/>
                    <w:iCs/>
                    <w:sz w:val="18"/>
                    <w:szCs w:val="18"/>
                  </w:rPr>
                  <w:t>☐</w:t>
                </w:r>
              </w:sdtContent>
            </w:sdt>
            <w:r w:rsidR="002E3C27" w:rsidRPr="00965978">
              <w:rPr>
                <w:rFonts w:ascii="Arial" w:hAnsi="Arial" w:cs="Arial"/>
                <w:iCs/>
                <w:sz w:val="18"/>
                <w:szCs w:val="18"/>
              </w:rPr>
              <w:t xml:space="preserve">  Laboratory work         </w:t>
            </w:r>
            <w:sdt>
              <w:sdtPr>
                <w:rPr>
                  <w:rFonts w:ascii="Arial" w:hAnsi="Arial" w:cs="Arial"/>
                  <w:iCs/>
                  <w:sz w:val="18"/>
                  <w:szCs w:val="18"/>
                </w:rPr>
                <w:id w:val="610246958"/>
              </w:sdtPr>
              <w:sdtContent>
                <w:r w:rsidR="002E3C27" w:rsidRPr="00965978">
                  <w:rPr>
                    <w:rFonts w:ascii="MS Gothic" w:eastAsia="MS Gothic" w:hAnsi="MS Gothic" w:cs="MS Gothic" w:hint="eastAsia"/>
                    <w:iCs/>
                    <w:sz w:val="18"/>
                    <w:szCs w:val="18"/>
                  </w:rPr>
                  <w:t>☐</w:t>
                </w:r>
              </w:sdtContent>
            </w:sdt>
            <w:r w:rsidR="002E3C27" w:rsidRPr="00965978">
              <w:rPr>
                <w:rFonts w:ascii="Arial" w:hAnsi="Arial" w:cs="Arial"/>
                <w:iCs/>
                <w:sz w:val="18"/>
                <w:szCs w:val="18"/>
              </w:rPr>
              <w:t xml:space="preserve">  Project work      </w:t>
            </w:r>
            <w:sdt>
              <w:sdtPr>
                <w:rPr>
                  <w:rFonts w:ascii="Arial" w:hAnsi="Arial" w:cs="Arial"/>
                  <w:iCs/>
                  <w:sz w:val="18"/>
                  <w:szCs w:val="18"/>
                </w:rPr>
                <w:id w:val="-921333441"/>
              </w:sdtPr>
              <w:sdtContent>
                <w:r w:rsidR="002E3C27" w:rsidRPr="00965978">
                  <w:rPr>
                    <w:rFonts w:ascii="MS Gothic" w:eastAsia="MS Gothic" w:hAnsi="MS Gothic" w:cs="MS Gothic" w:hint="eastAsia"/>
                    <w:iCs/>
                    <w:sz w:val="18"/>
                    <w:szCs w:val="18"/>
                  </w:rPr>
                  <w:t>☐</w:t>
                </w:r>
              </w:sdtContent>
            </w:sdt>
            <w:r w:rsidR="002E3C27" w:rsidRPr="00965978">
              <w:rPr>
                <w:rFonts w:ascii="Arial" w:hAnsi="Arial" w:cs="Arial"/>
                <w:iCs/>
                <w:sz w:val="18"/>
                <w:szCs w:val="18"/>
              </w:rPr>
              <w:t xml:space="preserve">  Viva Voce                    </w:t>
            </w:r>
          </w:p>
        </w:tc>
      </w:tr>
      <w:tr w:rsidR="002E3C27" w:rsidRPr="00965978" w14:paraId="2C956201" w14:textId="77777777" w:rsidTr="001C3606">
        <w:trPr>
          <w:trHeight w:val="238"/>
          <w:jc w:val="center"/>
        </w:trPr>
        <w:tc>
          <w:tcPr>
            <w:tcW w:w="1439" w:type="dxa"/>
          </w:tcPr>
          <w:p w14:paraId="00854184" w14:textId="77777777" w:rsidR="002E3C27" w:rsidRPr="00965978" w:rsidRDefault="002E3C27" w:rsidP="001C3606">
            <w:pPr>
              <w:ind w:left="2160" w:hanging="2160"/>
              <w:rPr>
                <w:rFonts w:ascii="Arial" w:hAnsi="Arial" w:cs="Arial"/>
                <w:b/>
                <w:bCs/>
                <w:sz w:val="18"/>
                <w:szCs w:val="18"/>
              </w:rPr>
            </w:pPr>
            <w:r w:rsidRPr="00965978">
              <w:rPr>
                <w:rFonts w:ascii="Arial" w:hAnsi="Arial" w:cs="Arial"/>
                <w:b/>
                <w:bCs/>
                <w:sz w:val="18"/>
                <w:szCs w:val="18"/>
              </w:rPr>
              <w:t>Motivation</w:t>
            </w:r>
          </w:p>
        </w:tc>
        <w:tc>
          <w:tcPr>
            <w:tcW w:w="7741" w:type="dxa"/>
          </w:tcPr>
          <w:p w14:paraId="132F10B7" w14:textId="77777777" w:rsidR="002E3C27" w:rsidRDefault="002E3C27" w:rsidP="001C3606">
            <w:pPr>
              <w:jc w:val="both"/>
              <w:rPr>
                <w:rFonts w:ascii="Arial" w:hAnsi="Arial" w:cs="Arial"/>
                <w:iCs/>
                <w:sz w:val="18"/>
                <w:szCs w:val="18"/>
              </w:rPr>
            </w:pPr>
            <w:r w:rsidRPr="00965978">
              <w:rPr>
                <w:rFonts w:ascii="Arial" w:hAnsi="Arial" w:cs="Arial"/>
                <w:iCs/>
                <w:sz w:val="18"/>
                <w:szCs w:val="18"/>
              </w:rPr>
              <w:t>To know the techniques and concepts needed for the design and analysis of geometric algorithms and data structures.</w:t>
            </w:r>
          </w:p>
          <w:p w14:paraId="0FA0F2F5" w14:textId="77777777" w:rsidR="002E3C27" w:rsidRPr="00965978" w:rsidRDefault="002E3C27" w:rsidP="001C3606">
            <w:pPr>
              <w:jc w:val="both"/>
              <w:rPr>
                <w:rFonts w:ascii="Arial" w:hAnsi="Arial" w:cs="Arial"/>
                <w:iCs/>
                <w:sz w:val="18"/>
                <w:szCs w:val="18"/>
              </w:rPr>
            </w:pPr>
          </w:p>
        </w:tc>
      </w:tr>
      <w:tr w:rsidR="002E3C27" w:rsidRPr="00965978" w14:paraId="57C786A3" w14:textId="77777777" w:rsidTr="001C3606">
        <w:trPr>
          <w:trHeight w:val="238"/>
          <w:jc w:val="center"/>
        </w:trPr>
        <w:tc>
          <w:tcPr>
            <w:tcW w:w="9180" w:type="dxa"/>
            <w:gridSpan w:val="2"/>
          </w:tcPr>
          <w:p w14:paraId="79DD9D02" w14:textId="77777777" w:rsidR="002E3C27" w:rsidRPr="00965978" w:rsidRDefault="002E3C27" w:rsidP="001C3606">
            <w:pPr>
              <w:rPr>
                <w:rFonts w:ascii="Arial" w:hAnsi="Arial" w:cs="Arial"/>
                <w:b/>
                <w:bCs/>
                <w:sz w:val="18"/>
                <w:szCs w:val="18"/>
              </w:rPr>
            </w:pPr>
            <w:r w:rsidRPr="00965978">
              <w:rPr>
                <w:rFonts w:ascii="Arial" w:hAnsi="Arial" w:cs="Arial"/>
                <w:b/>
                <w:bCs/>
                <w:sz w:val="18"/>
                <w:szCs w:val="18"/>
              </w:rPr>
              <w:lastRenderedPageBreak/>
              <w:t>Course Objective:</w:t>
            </w:r>
          </w:p>
          <w:p w14:paraId="45DD59B6" w14:textId="77777777" w:rsidR="002E3C27" w:rsidRPr="00965978" w:rsidRDefault="002E3C27" w:rsidP="001C3606">
            <w:pPr>
              <w:jc w:val="both"/>
              <w:rPr>
                <w:rFonts w:ascii="Arial" w:hAnsi="Arial" w:cs="Arial"/>
                <w:iCs/>
                <w:sz w:val="18"/>
                <w:szCs w:val="18"/>
              </w:rPr>
            </w:pPr>
            <w:r w:rsidRPr="00965978">
              <w:rPr>
                <w:rFonts w:ascii="Arial" w:hAnsi="Arial" w:cs="Arial"/>
                <w:iCs/>
                <w:sz w:val="18"/>
                <w:szCs w:val="18"/>
              </w:rPr>
              <w:t>The course aims to involve students to rigorous algorithmic analysis for problems in Computational Geometry. And introduce them to applications of Computational Geometry to graphical rendering. Teach them the notions of Voronoi diagrams and Delaunay Triangulations. And develop expected case analyses for linear programming problems in small dimensions.</w:t>
            </w:r>
          </w:p>
        </w:tc>
      </w:tr>
    </w:tbl>
    <w:p w14:paraId="1C850E28" w14:textId="77777777" w:rsidR="002E3C27" w:rsidRPr="00965978" w:rsidRDefault="002E3C27" w:rsidP="002E3C27">
      <w:pPr>
        <w:jc w:val="center"/>
        <w:rPr>
          <w:rFonts w:ascii="Arial" w:hAnsi="Arial" w:cs="Arial"/>
          <w:sz w:val="18"/>
          <w:szCs w:val="18"/>
        </w:rPr>
      </w:pPr>
    </w:p>
    <w:p w14:paraId="377CE06F" w14:textId="77777777" w:rsidR="002E3C27" w:rsidRPr="00965978" w:rsidRDefault="002E3C27" w:rsidP="002E3C27">
      <w:pPr>
        <w:autoSpaceDE w:val="0"/>
        <w:autoSpaceDN w:val="0"/>
        <w:adjustRightInd w:val="0"/>
        <w:jc w:val="center"/>
        <w:rPr>
          <w:rFonts w:ascii="Arial" w:hAnsi="Arial" w:cs="Arial"/>
          <w:b/>
          <w:color w:val="000000" w:themeColor="text1"/>
          <w:sz w:val="18"/>
          <w:szCs w:val="18"/>
        </w:rPr>
      </w:pPr>
      <w:r w:rsidRPr="00965978">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965978" w14:paraId="51DB6880" w14:textId="77777777" w:rsidTr="001C3606">
        <w:trPr>
          <w:trHeight w:val="877"/>
          <w:jc w:val="center"/>
        </w:trPr>
        <w:tc>
          <w:tcPr>
            <w:tcW w:w="646" w:type="dxa"/>
            <w:vAlign w:val="center"/>
          </w:tcPr>
          <w:p w14:paraId="4CBADC3D"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 No.</w:t>
            </w:r>
          </w:p>
        </w:tc>
        <w:tc>
          <w:tcPr>
            <w:tcW w:w="1827" w:type="dxa"/>
            <w:vAlign w:val="center"/>
          </w:tcPr>
          <w:p w14:paraId="379FE8CD"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 Statement</w:t>
            </w:r>
          </w:p>
        </w:tc>
        <w:tc>
          <w:tcPr>
            <w:tcW w:w="2292" w:type="dxa"/>
            <w:vAlign w:val="center"/>
          </w:tcPr>
          <w:p w14:paraId="0CB2D5BF"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Corresponding PO</w:t>
            </w:r>
          </w:p>
        </w:tc>
        <w:tc>
          <w:tcPr>
            <w:tcW w:w="1051" w:type="dxa"/>
            <w:vAlign w:val="center"/>
          </w:tcPr>
          <w:p w14:paraId="43BEA8A0"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Domain / level of learning taxonomy</w:t>
            </w:r>
          </w:p>
        </w:tc>
        <w:tc>
          <w:tcPr>
            <w:tcW w:w="1747" w:type="dxa"/>
            <w:vAlign w:val="center"/>
          </w:tcPr>
          <w:p w14:paraId="0457CA5C"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Delivery methods and activities</w:t>
            </w:r>
          </w:p>
        </w:tc>
        <w:tc>
          <w:tcPr>
            <w:tcW w:w="1612" w:type="dxa"/>
            <w:vAlign w:val="center"/>
          </w:tcPr>
          <w:p w14:paraId="36FAE2CB"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Assessment tools</w:t>
            </w:r>
          </w:p>
        </w:tc>
      </w:tr>
      <w:tr w:rsidR="002E3C27" w:rsidRPr="00965978" w14:paraId="13D2FE10" w14:textId="77777777" w:rsidTr="001C3606">
        <w:trPr>
          <w:trHeight w:val="1646"/>
          <w:jc w:val="center"/>
        </w:trPr>
        <w:tc>
          <w:tcPr>
            <w:tcW w:w="646" w:type="dxa"/>
            <w:vAlign w:val="center"/>
          </w:tcPr>
          <w:p w14:paraId="6944DFC6"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CO1</w:t>
            </w:r>
          </w:p>
        </w:tc>
        <w:tc>
          <w:tcPr>
            <w:tcW w:w="1827" w:type="dxa"/>
            <w:vAlign w:val="center"/>
          </w:tcPr>
          <w:p w14:paraId="124990A4" w14:textId="77777777" w:rsidR="002E3C27" w:rsidRPr="00965978" w:rsidRDefault="002E3C27" w:rsidP="001C3606">
            <w:pPr>
              <w:jc w:val="center"/>
              <w:rPr>
                <w:rFonts w:ascii="Arial" w:hAnsi="Arial" w:cs="Arial"/>
                <w:iCs/>
                <w:sz w:val="18"/>
                <w:szCs w:val="18"/>
              </w:rPr>
            </w:pPr>
            <w:r w:rsidRPr="00965978">
              <w:rPr>
                <w:rFonts w:ascii="Arial" w:hAnsi="Arial" w:cs="Arial"/>
                <w:sz w:val="18"/>
                <w:szCs w:val="18"/>
              </w:rPr>
              <w:t xml:space="preserve">To </w:t>
            </w:r>
            <w:r w:rsidRPr="00965978">
              <w:rPr>
                <w:rFonts w:ascii="Arial" w:hAnsi="Arial" w:cs="Arial"/>
                <w:b/>
                <w:bCs/>
                <w:sz w:val="18"/>
                <w:szCs w:val="18"/>
              </w:rPr>
              <w:t>understand</w:t>
            </w:r>
            <w:r w:rsidRPr="00965978">
              <w:rPr>
                <w:rFonts w:ascii="Arial" w:hAnsi="Arial" w:cs="Arial"/>
                <w:sz w:val="18"/>
                <w:szCs w:val="18"/>
              </w:rPr>
              <w:t xml:space="preserve"> the usage of a variety of geometric data structures and algorithms</w:t>
            </w:r>
          </w:p>
        </w:tc>
        <w:tc>
          <w:tcPr>
            <w:tcW w:w="2292" w:type="dxa"/>
            <w:vAlign w:val="center"/>
          </w:tcPr>
          <w:p w14:paraId="2B3E91A9" w14:textId="77777777" w:rsidR="002E3C27" w:rsidRPr="00965978"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b/>
                <w:bCs/>
                <w:color w:val="000000" w:themeColor="text1"/>
                <w:sz w:val="18"/>
                <w:szCs w:val="18"/>
              </w:rPr>
              <w:t xml:space="preserve">Engineering knowledge </w:t>
            </w:r>
            <w:r w:rsidRPr="00965978">
              <w:rPr>
                <w:rFonts w:ascii="Arial" w:hAnsi="Arial" w:cs="Arial"/>
                <w:color w:val="000000" w:themeColor="text1"/>
                <w:sz w:val="18"/>
                <w:szCs w:val="18"/>
              </w:rPr>
              <w:t>(PO1)</w:t>
            </w:r>
          </w:p>
        </w:tc>
        <w:tc>
          <w:tcPr>
            <w:tcW w:w="1051" w:type="dxa"/>
            <w:vAlign w:val="center"/>
          </w:tcPr>
          <w:p w14:paraId="1A66CF12"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Cognitive domain – level 5</w:t>
            </w:r>
          </w:p>
        </w:tc>
        <w:tc>
          <w:tcPr>
            <w:tcW w:w="1747" w:type="dxa"/>
            <w:vAlign w:val="center"/>
          </w:tcPr>
          <w:p w14:paraId="7522B4BC"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3815912"/>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Lecture Note</w:t>
            </w:r>
          </w:p>
          <w:p w14:paraId="4F7C9046"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3639211"/>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Text Book</w:t>
            </w:r>
          </w:p>
          <w:p w14:paraId="78B7B08F"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7079452"/>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Audio/Video</w:t>
            </w:r>
          </w:p>
          <w:p w14:paraId="39FD43B4"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4673998"/>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Web Material</w:t>
            </w:r>
          </w:p>
          <w:p w14:paraId="441B1DA4"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3927976"/>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Journal paper</w:t>
            </w:r>
          </w:p>
        </w:tc>
        <w:tc>
          <w:tcPr>
            <w:tcW w:w="1612" w:type="dxa"/>
            <w:vAlign w:val="center"/>
          </w:tcPr>
          <w:p w14:paraId="5F4D00D5"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6637220"/>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Class Test</w:t>
            </w:r>
          </w:p>
          <w:p w14:paraId="2825C692"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0957838"/>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Final Exam</w:t>
            </w:r>
          </w:p>
          <w:p w14:paraId="4C3F84B0"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3995167"/>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Assignment </w:t>
            </w:r>
          </w:p>
          <w:p w14:paraId="3BD22FE0"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1927494"/>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Participation</w:t>
            </w:r>
          </w:p>
          <w:p w14:paraId="09837959" w14:textId="77777777" w:rsidR="002E3C27" w:rsidRPr="00965978"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51539371"/>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Presentation</w:t>
            </w:r>
          </w:p>
        </w:tc>
      </w:tr>
      <w:tr w:rsidR="002E3C27" w:rsidRPr="00965978" w14:paraId="2386A072" w14:textId="77777777" w:rsidTr="001C3606">
        <w:trPr>
          <w:trHeight w:val="1583"/>
          <w:jc w:val="center"/>
        </w:trPr>
        <w:tc>
          <w:tcPr>
            <w:tcW w:w="646" w:type="dxa"/>
            <w:vAlign w:val="center"/>
          </w:tcPr>
          <w:p w14:paraId="20695E2B"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CO2</w:t>
            </w:r>
          </w:p>
        </w:tc>
        <w:tc>
          <w:tcPr>
            <w:tcW w:w="1827" w:type="dxa"/>
            <w:vAlign w:val="center"/>
          </w:tcPr>
          <w:p w14:paraId="054E4D80" w14:textId="77777777" w:rsidR="002E3C27" w:rsidRPr="00965978" w:rsidRDefault="002E3C27" w:rsidP="001C3606">
            <w:pPr>
              <w:jc w:val="center"/>
              <w:rPr>
                <w:rFonts w:ascii="Arial" w:hAnsi="Arial" w:cs="Arial"/>
                <w:iCs/>
                <w:sz w:val="18"/>
                <w:szCs w:val="18"/>
              </w:rPr>
            </w:pPr>
            <w:r w:rsidRPr="00965978">
              <w:rPr>
                <w:rFonts w:ascii="Arial" w:hAnsi="Arial" w:cs="Arial"/>
                <w:sz w:val="18"/>
                <w:szCs w:val="18"/>
              </w:rPr>
              <w:t>To</w:t>
            </w:r>
            <w:r w:rsidRPr="00965978">
              <w:rPr>
                <w:rFonts w:ascii="Arial" w:hAnsi="Arial" w:cs="Arial"/>
                <w:b/>
                <w:bCs/>
                <w:sz w:val="18"/>
                <w:szCs w:val="18"/>
              </w:rPr>
              <w:t xml:space="preserve"> identify</w:t>
            </w:r>
            <w:r w:rsidRPr="00965978">
              <w:rPr>
                <w:rFonts w:ascii="Arial" w:hAnsi="Arial" w:cs="Arial"/>
                <w:sz w:val="18"/>
                <w:szCs w:val="18"/>
              </w:rPr>
              <w:t xml:space="preserve"> and </w:t>
            </w:r>
            <w:r w:rsidRPr="00965978">
              <w:rPr>
                <w:rFonts w:ascii="Arial" w:hAnsi="Arial" w:cs="Arial"/>
                <w:b/>
                <w:bCs/>
                <w:sz w:val="18"/>
                <w:szCs w:val="18"/>
              </w:rPr>
              <w:t>compare</w:t>
            </w:r>
            <w:r w:rsidRPr="00965978">
              <w:rPr>
                <w:rFonts w:ascii="Arial" w:hAnsi="Arial" w:cs="Arial"/>
                <w:sz w:val="18"/>
                <w:szCs w:val="18"/>
              </w:rPr>
              <w:t xml:space="preserve"> the characteristics and the performance of geometric data structures and algorithms</w:t>
            </w:r>
          </w:p>
        </w:tc>
        <w:tc>
          <w:tcPr>
            <w:tcW w:w="2292" w:type="dxa"/>
            <w:vAlign w:val="center"/>
          </w:tcPr>
          <w:p w14:paraId="27FFCB9E" w14:textId="77777777" w:rsidR="002E3C27" w:rsidRPr="00965978" w:rsidRDefault="002E3C27" w:rsidP="001C3606">
            <w:pPr>
              <w:pStyle w:val="ListParagraph"/>
              <w:spacing w:after="0" w:line="240" w:lineRule="auto"/>
              <w:ind w:left="0"/>
              <w:jc w:val="center"/>
              <w:rPr>
                <w:rFonts w:ascii="Arial" w:hAnsi="Arial" w:cs="Arial"/>
                <w:b/>
                <w:bCs/>
                <w:color w:val="000000" w:themeColor="text1"/>
                <w:sz w:val="18"/>
                <w:szCs w:val="18"/>
              </w:rPr>
            </w:pPr>
            <w:r w:rsidRPr="00965978">
              <w:rPr>
                <w:rFonts w:ascii="Arial" w:hAnsi="Arial" w:cs="Arial"/>
                <w:b/>
                <w:bCs/>
                <w:color w:val="000000" w:themeColor="text1"/>
                <w:sz w:val="18"/>
                <w:szCs w:val="18"/>
              </w:rPr>
              <w:t>Engineering knowledge</w:t>
            </w:r>
          </w:p>
          <w:p w14:paraId="1B333502" w14:textId="77777777" w:rsidR="002E3C27" w:rsidRPr="00965978" w:rsidRDefault="002E3C27" w:rsidP="001C3606">
            <w:pPr>
              <w:pStyle w:val="ListParagraph"/>
              <w:spacing w:after="0" w:line="240" w:lineRule="auto"/>
              <w:ind w:left="0"/>
              <w:jc w:val="center"/>
              <w:rPr>
                <w:rFonts w:ascii="Arial" w:hAnsi="Arial" w:cs="Arial"/>
                <w:color w:val="000000" w:themeColor="text1"/>
                <w:sz w:val="18"/>
                <w:szCs w:val="18"/>
              </w:rPr>
            </w:pPr>
            <w:r w:rsidRPr="00965978">
              <w:rPr>
                <w:rFonts w:ascii="Arial" w:hAnsi="Arial" w:cs="Arial"/>
                <w:color w:val="000000" w:themeColor="text1"/>
                <w:sz w:val="18"/>
                <w:szCs w:val="18"/>
              </w:rPr>
              <w:t>(PO1)</w:t>
            </w:r>
          </w:p>
        </w:tc>
        <w:tc>
          <w:tcPr>
            <w:tcW w:w="1051" w:type="dxa"/>
            <w:vAlign w:val="center"/>
          </w:tcPr>
          <w:p w14:paraId="16854194"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Cognitive domain – level 3</w:t>
            </w:r>
          </w:p>
        </w:tc>
        <w:tc>
          <w:tcPr>
            <w:tcW w:w="1747" w:type="dxa"/>
            <w:vAlign w:val="center"/>
          </w:tcPr>
          <w:p w14:paraId="113198EB"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01139605"/>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Lecture Note</w:t>
            </w:r>
          </w:p>
          <w:p w14:paraId="36C43428"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1878187"/>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Text Book</w:t>
            </w:r>
          </w:p>
          <w:p w14:paraId="2011B2A2"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8542172"/>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Audio/Video</w:t>
            </w:r>
          </w:p>
          <w:p w14:paraId="61FEAAFF"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8873772"/>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Web Material</w:t>
            </w:r>
          </w:p>
          <w:p w14:paraId="01F2D0AE" w14:textId="77777777" w:rsidR="002E3C27" w:rsidRPr="00965978"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403953685"/>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Journal paper</w:t>
            </w:r>
          </w:p>
        </w:tc>
        <w:tc>
          <w:tcPr>
            <w:tcW w:w="1612" w:type="dxa"/>
            <w:vAlign w:val="center"/>
          </w:tcPr>
          <w:p w14:paraId="5B3C6718"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236158"/>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Class Test</w:t>
            </w:r>
          </w:p>
          <w:p w14:paraId="374BF34A"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8114322"/>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Final Exam</w:t>
            </w:r>
          </w:p>
          <w:p w14:paraId="77C13A1E"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1054186"/>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Assignment </w:t>
            </w:r>
          </w:p>
          <w:p w14:paraId="4ADF81BD"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3463562"/>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Participation</w:t>
            </w:r>
          </w:p>
          <w:p w14:paraId="7B811EC7"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8213150"/>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Presentation</w:t>
            </w:r>
          </w:p>
        </w:tc>
      </w:tr>
      <w:tr w:rsidR="002E3C27" w:rsidRPr="00965978" w14:paraId="532519F6" w14:textId="77777777" w:rsidTr="001C3606">
        <w:trPr>
          <w:trHeight w:val="1700"/>
          <w:jc w:val="center"/>
        </w:trPr>
        <w:tc>
          <w:tcPr>
            <w:tcW w:w="646" w:type="dxa"/>
            <w:vAlign w:val="center"/>
          </w:tcPr>
          <w:p w14:paraId="7EC5FB78"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CO3</w:t>
            </w:r>
          </w:p>
        </w:tc>
        <w:tc>
          <w:tcPr>
            <w:tcW w:w="1827" w:type="dxa"/>
            <w:vAlign w:val="center"/>
          </w:tcPr>
          <w:p w14:paraId="0C4D246E" w14:textId="77777777" w:rsidR="002E3C27" w:rsidRPr="00965978" w:rsidRDefault="002E3C27" w:rsidP="001C3606">
            <w:pPr>
              <w:jc w:val="center"/>
              <w:rPr>
                <w:rFonts w:ascii="Arial" w:hAnsi="Arial" w:cs="Arial"/>
                <w:iCs/>
                <w:sz w:val="18"/>
                <w:szCs w:val="18"/>
              </w:rPr>
            </w:pPr>
            <w:r w:rsidRPr="00965978">
              <w:rPr>
                <w:rFonts w:ascii="Arial" w:hAnsi="Arial" w:cs="Arial"/>
                <w:iCs/>
                <w:sz w:val="18"/>
                <w:szCs w:val="18"/>
              </w:rPr>
              <w:t xml:space="preserve">To </w:t>
            </w:r>
            <w:r w:rsidRPr="00965978">
              <w:rPr>
                <w:rFonts w:ascii="Arial" w:hAnsi="Arial" w:cs="Arial"/>
                <w:b/>
                <w:bCs/>
                <w:iCs/>
                <w:sz w:val="18"/>
                <w:szCs w:val="18"/>
              </w:rPr>
              <w:t>apply</w:t>
            </w:r>
            <w:r w:rsidRPr="00965978">
              <w:rPr>
                <w:rFonts w:ascii="Arial" w:hAnsi="Arial" w:cs="Arial"/>
                <w:iCs/>
                <w:sz w:val="18"/>
                <w:szCs w:val="18"/>
              </w:rPr>
              <w:t xml:space="preserve"> fundamental techniques for designing data structures and algorithms suitable for geometric problems</w:t>
            </w:r>
          </w:p>
        </w:tc>
        <w:tc>
          <w:tcPr>
            <w:tcW w:w="2292" w:type="dxa"/>
            <w:vAlign w:val="center"/>
          </w:tcPr>
          <w:p w14:paraId="067B50ED" w14:textId="77777777" w:rsidR="002E3C27" w:rsidRPr="00965978" w:rsidRDefault="002E3C27" w:rsidP="001C3606">
            <w:pPr>
              <w:pStyle w:val="ListParagraph"/>
              <w:spacing w:after="0" w:line="240" w:lineRule="auto"/>
              <w:ind w:left="0"/>
              <w:jc w:val="center"/>
              <w:rPr>
                <w:rFonts w:ascii="Arial" w:hAnsi="Arial" w:cs="Arial"/>
                <w:color w:val="000000" w:themeColor="text1"/>
                <w:sz w:val="18"/>
                <w:szCs w:val="18"/>
              </w:rPr>
            </w:pPr>
            <w:r w:rsidRPr="00965978">
              <w:rPr>
                <w:rFonts w:ascii="Arial" w:hAnsi="Arial" w:cs="Arial"/>
                <w:b/>
                <w:bCs/>
                <w:color w:val="000000" w:themeColor="text1"/>
                <w:sz w:val="18"/>
                <w:szCs w:val="18"/>
              </w:rPr>
              <w:t>Engineering knowledge</w:t>
            </w:r>
            <w:r w:rsidRPr="00965978">
              <w:rPr>
                <w:rFonts w:ascii="Arial" w:hAnsi="Arial" w:cs="Arial"/>
                <w:color w:val="000000" w:themeColor="text1"/>
                <w:sz w:val="18"/>
                <w:szCs w:val="18"/>
              </w:rPr>
              <w:t xml:space="preserve"> (PO1)</w:t>
            </w:r>
          </w:p>
        </w:tc>
        <w:tc>
          <w:tcPr>
            <w:tcW w:w="1051" w:type="dxa"/>
            <w:vAlign w:val="center"/>
          </w:tcPr>
          <w:p w14:paraId="43DC5A15" w14:textId="77777777" w:rsidR="002E3C27" w:rsidRPr="00965978" w:rsidRDefault="002E3C27" w:rsidP="001C3606">
            <w:pPr>
              <w:jc w:val="center"/>
              <w:rPr>
                <w:rFonts w:ascii="Arial" w:hAnsi="Arial" w:cs="Arial"/>
                <w:color w:val="000000" w:themeColor="text1"/>
                <w:sz w:val="18"/>
                <w:szCs w:val="18"/>
              </w:rPr>
            </w:pPr>
            <w:r w:rsidRPr="00965978">
              <w:rPr>
                <w:rFonts w:ascii="Arial" w:hAnsi="Arial" w:cs="Arial"/>
                <w:color w:val="000000" w:themeColor="text1"/>
                <w:sz w:val="18"/>
                <w:szCs w:val="18"/>
              </w:rPr>
              <w:t>Cognitive domain – level 4</w:t>
            </w:r>
          </w:p>
        </w:tc>
        <w:tc>
          <w:tcPr>
            <w:tcW w:w="1747" w:type="dxa"/>
            <w:vAlign w:val="center"/>
          </w:tcPr>
          <w:p w14:paraId="7778A421"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41765748"/>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Lecture Note</w:t>
            </w:r>
          </w:p>
          <w:p w14:paraId="6A3D7149"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8533426"/>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Text Book</w:t>
            </w:r>
          </w:p>
          <w:p w14:paraId="522FDB8E"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3347300"/>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Audio/Video</w:t>
            </w:r>
          </w:p>
          <w:p w14:paraId="1106AEDB"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8977310"/>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Web Material</w:t>
            </w:r>
          </w:p>
          <w:p w14:paraId="486EB9FC" w14:textId="77777777" w:rsidR="002E3C27" w:rsidRPr="00965978"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65417694"/>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Journal paper</w:t>
            </w:r>
          </w:p>
        </w:tc>
        <w:tc>
          <w:tcPr>
            <w:tcW w:w="1612" w:type="dxa"/>
            <w:vAlign w:val="center"/>
          </w:tcPr>
          <w:p w14:paraId="5AE1DBC0"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6906404"/>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Class Test</w:t>
            </w:r>
          </w:p>
          <w:p w14:paraId="25B84179"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06145808"/>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Final Exam</w:t>
            </w:r>
          </w:p>
          <w:p w14:paraId="28B487F0"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5464330"/>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Assignment </w:t>
            </w:r>
          </w:p>
          <w:p w14:paraId="30CFD8E1" w14:textId="77777777" w:rsidR="002E3C27" w:rsidRPr="00965978"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3766332"/>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Participation</w:t>
            </w:r>
          </w:p>
          <w:p w14:paraId="30C00FA6" w14:textId="77777777" w:rsidR="002E3C27" w:rsidRPr="00965978"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123790"/>
              </w:sdtPr>
              <w:sdtContent>
                <w:r w:rsidR="002E3C27" w:rsidRPr="00965978">
                  <w:rPr>
                    <w:rFonts w:ascii="MS Gothic" w:eastAsia="MS Gothic" w:hAnsi="MS Gothic" w:cs="MS Gothic" w:hint="eastAsia"/>
                    <w:color w:val="000000" w:themeColor="text1"/>
                    <w:sz w:val="18"/>
                    <w:szCs w:val="18"/>
                  </w:rPr>
                  <w:t>☒</w:t>
                </w:r>
              </w:sdtContent>
            </w:sdt>
            <w:r w:rsidR="002E3C27" w:rsidRPr="00965978">
              <w:rPr>
                <w:rFonts w:ascii="Arial" w:hAnsi="Arial" w:cs="Arial"/>
                <w:color w:val="000000" w:themeColor="text1"/>
                <w:sz w:val="18"/>
                <w:szCs w:val="18"/>
              </w:rPr>
              <w:t xml:space="preserve">  Presentation</w:t>
            </w:r>
          </w:p>
        </w:tc>
      </w:tr>
    </w:tbl>
    <w:p w14:paraId="5161D738" w14:textId="77777777" w:rsidR="002E3C27" w:rsidRPr="00965978"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965978" w14:paraId="14BE6021" w14:textId="77777777" w:rsidTr="001C3606">
        <w:trPr>
          <w:jc w:val="center"/>
        </w:trPr>
        <w:tc>
          <w:tcPr>
            <w:tcW w:w="9127" w:type="dxa"/>
          </w:tcPr>
          <w:p w14:paraId="318A6BEB" w14:textId="77777777" w:rsidR="002E3C27" w:rsidRPr="00965978" w:rsidRDefault="002E3C27" w:rsidP="001C3606">
            <w:pPr>
              <w:rPr>
                <w:rFonts w:ascii="Arial" w:hAnsi="Arial" w:cs="Arial"/>
                <w:b/>
                <w:color w:val="000000" w:themeColor="text1"/>
                <w:sz w:val="18"/>
                <w:szCs w:val="18"/>
              </w:rPr>
            </w:pPr>
            <w:r w:rsidRPr="00965978">
              <w:rPr>
                <w:rFonts w:ascii="Arial" w:hAnsi="Arial" w:cs="Arial"/>
                <w:b/>
                <w:color w:val="000000" w:themeColor="text1"/>
                <w:sz w:val="18"/>
                <w:szCs w:val="18"/>
              </w:rPr>
              <w:t>Assessment and Marks Distribution:</w:t>
            </w:r>
          </w:p>
          <w:p w14:paraId="265AD16B" w14:textId="77777777" w:rsidR="002E3C27" w:rsidRPr="00965978" w:rsidRDefault="002E3C27" w:rsidP="001C3606">
            <w:pPr>
              <w:rPr>
                <w:rFonts w:ascii="Arial" w:hAnsi="Arial" w:cs="Arial"/>
                <w:bCs/>
                <w:color w:val="000000" w:themeColor="text1"/>
                <w:sz w:val="18"/>
                <w:szCs w:val="18"/>
              </w:rPr>
            </w:pPr>
            <w:r w:rsidRPr="00965978">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0520AE72" w14:textId="77777777" w:rsidR="002E3C27" w:rsidRPr="00965978" w:rsidRDefault="002E3C27" w:rsidP="001C3606">
            <w:pPr>
              <w:rPr>
                <w:rFonts w:ascii="Arial" w:hAnsi="Arial" w:cs="Arial"/>
                <w:bCs/>
                <w:color w:val="000000" w:themeColor="text1"/>
                <w:sz w:val="18"/>
                <w:szCs w:val="18"/>
              </w:rPr>
            </w:pPr>
            <w:r w:rsidRPr="00965978">
              <w:rPr>
                <w:rFonts w:ascii="Arial" w:hAnsi="Arial" w:cs="Arial"/>
                <w:bCs/>
                <w:color w:val="000000" w:themeColor="text1"/>
                <w:sz w:val="18"/>
                <w:szCs w:val="18"/>
              </w:rPr>
              <w:t xml:space="preserve"> </w:t>
            </w:r>
            <w:r w:rsidRPr="00965978">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965978">
              <w:rPr>
                <w:rFonts w:ascii="Arial" w:hAnsi="Arial" w:cs="Arial"/>
                <w:bCs/>
                <w:color w:val="000000" w:themeColor="text1"/>
                <w:sz w:val="18"/>
                <w:szCs w:val="18"/>
              </w:rPr>
              <w:t>)</w:t>
            </w:r>
          </w:p>
          <w:p w14:paraId="51D10435" w14:textId="77777777" w:rsidR="002E3C27" w:rsidRPr="00965978" w:rsidRDefault="002E3C27" w:rsidP="001C3606">
            <w:pPr>
              <w:rPr>
                <w:rFonts w:ascii="Arial" w:hAnsi="Arial" w:cs="Arial"/>
                <w:bCs/>
                <w:color w:val="000000" w:themeColor="text1"/>
                <w:sz w:val="18"/>
                <w:szCs w:val="18"/>
              </w:rPr>
            </w:pPr>
            <w:r w:rsidRPr="00965978">
              <w:rPr>
                <w:rFonts w:ascii="Arial" w:hAnsi="Arial" w:cs="Arial"/>
                <w:bCs/>
                <w:color w:val="000000" w:themeColor="text1"/>
                <w:sz w:val="18"/>
                <w:szCs w:val="18"/>
              </w:rPr>
              <w:t xml:space="preserve"> </w:t>
            </w:r>
            <w:r w:rsidRPr="00965978">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965978">
              <w:rPr>
                <w:rFonts w:ascii="Arial" w:hAnsi="Arial" w:cs="Arial"/>
                <w:bCs/>
                <w:color w:val="000000" w:themeColor="text1"/>
                <w:sz w:val="18"/>
                <w:szCs w:val="18"/>
              </w:rPr>
              <w:t xml:space="preserve">), Total Time: 3 hours. </w:t>
            </w:r>
          </w:p>
          <w:p w14:paraId="5A9B5951" w14:textId="77777777" w:rsidR="002E3C27" w:rsidRPr="00965978" w:rsidRDefault="002E3C27" w:rsidP="001C3606">
            <w:pPr>
              <w:rPr>
                <w:rFonts w:ascii="Arial" w:hAnsi="Arial" w:cs="Arial"/>
                <w:b/>
                <w:color w:val="000000" w:themeColor="text1"/>
                <w:sz w:val="18"/>
                <w:szCs w:val="18"/>
              </w:rPr>
            </w:pPr>
            <w:r w:rsidRPr="00965978">
              <w:rPr>
                <w:rFonts w:ascii="Arial" w:hAnsi="Arial" w:cs="Arial"/>
                <w:bCs/>
                <w:color w:val="000000" w:themeColor="text1"/>
                <w:sz w:val="18"/>
                <w:szCs w:val="18"/>
              </w:rPr>
              <w:t xml:space="preserve"> </w:t>
            </w:r>
            <w:r w:rsidRPr="00965978">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965978">
              <w:rPr>
                <w:rFonts w:ascii="Arial" w:hAnsi="Arial" w:cs="Arial"/>
                <w:bCs/>
                <w:color w:val="000000" w:themeColor="text1"/>
                <w:sz w:val="18"/>
                <w:szCs w:val="18"/>
              </w:rPr>
              <w:t>).</w:t>
            </w:r>
          </w:p>
        </w:tc>
      </w:tr>
      <w:tr w:rsidR="002E3C27" w:rsidRPr="00965978" w14:paraId="70DE73E4" w14:textId="77777777" w:rsidTr="001C3606">
        <w:trPr>
          <w:jc w:val="center"/>
        </w:trPr>
        <w:tc>
          <w:tcPr>
            <w:tcW w:w="9127" w:type="dxa"/>
          </w:tcPr>
          <w:p w14:paraId="667A9473" w14:textId="77777777" w:rsidR="002E3C27" w:rsidRPr="00965978" w:rsidRDefault="002E3C27" w:rsidP="001C3606">
            <w:pPr>
              <w:spacing w:after="120"/>
              <w:rPr>
                <w:rFonts w:ascii="Arial" w:hAnsi="Arial" w:cs="Arial"/>
                <w:b/>
                <w:bCs/>
                <w:iCs/>
                <w:sz w:val="18"/>
                <w:szCs w:val="18"/>
              </w:rPr>
            </w:pPr>
          </w:p>
          <w:p w14:paraId="079DDE0A" w14:textId="77777777" w:rsidR="002E3C27" w:rsidRPr="00965978" w:rsidRDefault="002E3C27" w:rsidP="001C3606">
            <w:pPr>
              <w:spacing w:after="120"/>
              <w:rPr>
                <w:rFonts w:ascii="Arial" w:hAnsi="Arial" w:cs="Arial"/>
                <w:b/>
                <w:bCs/>
                <w:iCs/>
                <w:sz w:val="18"/>
                <w:szCs w:val="18"/>
              </w:rPr>
            </w:pPr>
            <w:r w:rsidRPr="00965978">
              <w:rPr>
                <w:rFonts w:ascii="Arial" w:hAnsi="Arial" w:cs="Arial"/>
                <w:b/>
                <w:bCs/>
                <w:iCs/>
                <w:sz w:val="18"/>
                <w:szCs w:val="18"/>
              </w:rPr>
              <w:t>Course Contents:</w:t>
            </w:r>
          </w:p>
          <w:p w14:paraId="4E5BEC71" w14:textId="77777777" w:rsidR="002E3C27" w:rsidRPr="00965978" w:rsidRDefault="002E3C27" w:rsidP="001C3606">
            <w:pPr>
              <w:autoSpaceDE w:val="0"/>
              <w:autoSpaceDN w:val="0"/>
              <w:adjustRightInd w:val="0"/>
              <w:spacing w:before="120"/>
              <w:jc w:val="both"/>
              <w:rPr>
                <w:rFonts w:ascii="Arial" w:eastAsia="Batang" w:hAnsi="Arial" w:cs="Arial"/>
                <w:color w:val="000000"/>
                <w:sz w:val="18"/>
                <w:szCs w:val="18"/>
                <w:lang w:eastAsia="ko-KR"/>
              </w:rPr>
            </w:pPr>
            <w:r w:rsidRPr="00965978">
              <w:rPr>
                <w:rFonts w:ascii="Arial" w:eastAsia="Batang" w:hAnsi="Arial" w:cs="Arial"/>
                <w:color w:val="000000"/>
                <w:sz w:val="18"/>
                <w:szCs w:val="18"/>
                <w:lang w:eastAsia="ko-KR"/>
              </w:rPr>
              <w:t>Introduction: historical perspective, geometric preliminaries. Convex hulls algorithms in 2d and 3d, lower bounds.</w:t>
            </w:r>
          </w:p>
          <w:p w14:paraId="378A777A" w14:textId="77777777" w:rsidR="002E3C27" w:rsidRPr="00965978" w:rsidRDefault="002E3C27" w:rsidP="001C3606">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Triangulations: polygon triangulations, representations, point-set triangulations, planar graphs; </w:t>
            </w:r>
          </w:p>
          <w:p w14:paraId="561667A6" w14:textId="77777777" w:rsidR="002E3C27" w:rsidRPr="00965978" w:rsidRDefault="002E3C27" w:rsidP="001C3606">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Voronoi diagrams: construction and applications, variants; </w:t>
            </w:r>
          </w:p>
          <w:p w14:paraId="34932D76" w14:textId="77777777" w:rsidR="002E3C27" w:rsidRPr="00965978" w:rsidRDefault="002E3C27" w:rsidP="001C3606">
            <w:pPr>
              <w:autoSpaceDE w:val="0"/>
              <w:autoSpaceDN w:val="0"/>
              <w:adjustRightInd w:val="0"/>
              <w:spacing w:before="120"/>
              <w:jc w:val="both"/>
              <w:rPr>
                <w:rFonts w:ascii="Arial" w:eastAsia="Batang" w:hAnsi="Arial" w:cs="Arial"/>
                <w:sz w:val="18"/>
                <w:szCs w:val="18"/>
                <w:lang w:eastAsia="ko-KR"/>
              </w:rPr>
            </w:pPr>
            <w:proofErr w:type="spellStart"/>
            <w:r w:rsidRPr="00965978">
              <w:rPr>
                <w:rFonts w:ascii="Arial" w:eastAsia="Batang" w:hAnsi="Arial" w:cs="Arial"/>
                <w:sz w:val="18"/>
                <w:szCs w:val="18"/>
                <w:lang w:eastAsia="ko-KR"/>
              </w:rPr>
              <w:t>Delayney</w:t>
            </w:r>
            <w:proofErr w:type="spellEnd"/>
            <w:r w:rsidRPr="00965978">
              <w:rPr>
                <w:rFonts w:ascii="Arial" w:eastAsia="Batang" w:hAnsi="Arial" w:cs="Arial"/>
                <w:sz w:val="18"/>
                <w:szCs w:val="18"/>
                <w:lang w:eastAsia="ko-KR"/>
              </w:rPr>
              <w:t xml:space="preserve"> triangulations: </w:t>
            </w:r>
            <w:proofErr w:type="spellStart"/>
            <w:r w:rsidRPr="00965978">
              <w:rPr>
                <w:rFonts w:ascii="Arial" w:eastAsia="Batang" w:hAnsi="Arial" w:cs="Arial"/>
                <w:sz w:val="18"/>
                <w:szCs w:val="18"/>
                <w:lang w:eastAsia="ko-KR"/>
              </w:rPr>
              <w:t>divideand</w:t>
            </w:r>
            <w:proofErr w:type="spellEnd"/>
            <w:r w:rsidRPr="00965978">
              <w:rPr>
                <w:rFonts w:ascii="Arial" w:eastAsia="Batang" w:hAnsi="Arial" w:cs="Arial"/>
                <w:sz w:val="18"/>
                <w:szCs w:val="18"/>
                <w:lang w:eastAsia="ko-KR"/>
              </w:rPr>
              <w:t xml:space="preserve">- conquer, flip and incremental algorithms, duality of Voronoi diagrams, min-max angle properties; </w:t>
            </w:r>
          </w:p>
          <w:p w14:paraId="0D43DFC3" w14:textId="77777777" w:rsidR="002E3C27" w:rsidRPr="00965978" w:rsidRDefault="002E3C27" w:rsidP="001C3606">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Geometric searching: point location, fractional cascading, linear programming with prune and search, finger trees, concatenable queues, segment trees, interval trees; </w:t>
            </w:r>
          </w:p>
          <w:p w14:paraId="7FEBF1C9" w14:textId="77777777" w:rsidR="002E3C27" w:rsidRPr="00965978" w:rsidRDefault="002E3C27" w:rsidP="001C3606">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Visibility: algorithms for weak and strong visibility, visibility with reflections, art-gallery problems;</w:t>
            </w:r>
          </w:p>
          <w:p w14:paraId="19A7A3D5" w14:textId="77777777" w:rsidR="002E3C27" w:rsidRPr="00965978" w:rsidRDefault="002E3C27" w:rsidP="001C3606">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Arrangements of lines: arrangements of hyperplanes, zone theorems, many-faces complexity and algorithms; </w:t>
            </w:r>
          </w:p>
          <w:p w14:paraId="4F44E6F0" w14:textId="77777777" w:rsidR="002E3C27" w:rsidRPr="00965978" w:rsidRDefault="002E3C27" w:rsidP="001C3606">
            <w:pPr>
              <w:autoSpaceDE w:val="0"/>
              <w:autoSpaceDN w:val="0"/>
              <w:adjustRightInd w:val="0"/>
              <w:spacing w:before="120"/>
              <w:jc w:val="both"/>
              <w:rPr>
                <w:rFonts w:ascii="Arial" w:eastAsia="Batang" w:hAnsi="Arial" w:cs="Arial"/>
                <w:sz w:val="18"/>
                <w:szCs w:val="18"/>
                <w:lang w:eastAsia="ko-KR"/>
              </w:rPr>
            </w:pPr>
            <w:r w:rsidRPr="00965978">
              <w:rPr>
                <w:rFonts w:ascii="Arial" w:eastAsia="Batang" w:hAnsi="Arial" w:cs="Arial"/>
                <w:sz w:val="18"/>
                <w:szCs w:val="18"/>
                <w:lang w:eastAsia="ko-KR"/>
              </w:rPr>
              <w:t xml:space="preserve">Combinatorial geometry: Ham-sandwich cuts, </w:t>
            </w:r>
            <w:proofErr w:type="spellStart"/>
            <w:r w:rsidRPr="00965978">
              <w:rPr>
                <w:rFonts w:ascii="Arial" w:eastAsia="Batang" w:hAnsi="Arial" w:cs="Arial"/>
                <w:sz w:val="18"/>
                <w:szCs w:val="18"/>
                <w:lang w:eastAsia="ko-KR"/>
              </w:rPr>
              <w:t>Helly's</w:t>
            </w:r>
            <w:proofErr w:type="spellEnd"/>
            <w:r w:rsidRPr="00965978">
              <w:rPr>
                <w:rFonts w:ascii="Arial" w:eastAsia="Batang" w:hAnsi="Arial" w:cs="Arial"/>
                <w:sz w:val="18"/>
                <w:szCs w:val="18"/>
                <w:lang w:eastAsia="ko-KR"/>
              </w:rPr>
              <w:t xml:space="preserve"> theorems, k-sets, polytopes and hierarchies, polytopes and linear programming in d-dimensions, complexity of the union of convex sets, simply connected sets and visible regions;</w:t>
            </w:r>
          </w:p>
          <w:p w14:paraId="215C66BF" w14:textId="77777777" w:rsidR="002E3C27" w:rsidRPr="00965978" w:rsidRDefault="002E3C27" w:rsidP="001C3606">
            <w:pPr>
              <w:autoSpaceDE w:val="0"/>
              <w:autoSpaceDN w:val="0"/>
              <w:adjustRightInd w:val="0"/>
              <w:spacing w:before="120"/>
              <w:jc w:val="both"/>
              <w:rPr>
                <w:rFonts w:ascii="Arial" w:hAnsi="Arial" w:cs="Arial"/>
                <w:b/>
                <w:color w:val="FF0000"/>
                <w:sz w:val="18"/>
                <w:szCs w:val="18"/>
              </w:rPr>
            </w:pPr>
            <w:r w:rsidRPr="00965978">
              <w:rPr>
                <w:rFonts w:ascii="Arial" w:eastAsia="Batang" w:hAnsi="Arial" w:cs="Arial"/>
                <w:sz w:val="18"/>
                <w:szCs w:val="18"/>
                <w:lang w:eastAsia="ko-KR"/>
              </w:rPr>
              <w:t>Sweep techniques: plane sweep for segment intersections, Fortune's sweep for Voronoi diagrams, topological sweep for line arrangements; Randomization in computational geometry: algorithms, techniques for counting; Robust geometric computing; Applications of computational geometry.</w:t>
            </w:r>
          </w:p>
        </w:tc>
      </w:tr>
    </w:tbl>
    <w:p w14:paraId="2110EF1C" w14:textId="77777777" w:rsidR="002E3C27" w:rsidRPr="00965978" w:rsidRDefault="002E3C27" w:rsidP="002E3C27">
      <w:pPr>
        <w:rPr>
          <w:rFonts w:ascii="Arial" w:hAnsi="Arial" w:cs="Arial"/>
          <w:b/>
          <w:color w:val="FF0000"/>
          <w:sz w:val="18"/>
          <w:szCs w:val="18"/>
        </w:rPr>
      </w:pPr>
    </w:p>
    <w:p w14:paraId="21B1D3A0" w14:textId="77777777" w:rsidR="002E3C27" w:rsidRPr="00965978" w:rsidRDefault="002E3C27" w:rsidP="002E3C27">
      <w:pPr>
        <w:jc w:val="both"/>
        <w:rPr>
          <w:rFonts w:ascii="Arial" w:hAnsi="Arial" w:cs="Arial"/>
          <w:b/>
          <w:spacing w:val="-3"/>
          <w:sz w:val="18"/>
          <w:szCs w:val="18"/>
        </w:rPr>
      </w:pPr>
      <w:r w:rsidRPr="00965978">
        <w:rPr>
          <w:rFonts w:ascii="Arial" w:hAnsi="Arial" w:cs="Arial"/>
          <w:b/>
          <w:spacing w:val="-3"/>
          <w:sz w:val="18"/>
          <w:szCs w:val="18"/>
        </w:rPr>
        <w:lastRenderedPageBreak/>
        <w:t>Text Book:</w:t>
      </w:r>
    </w:p>
    <w:tbl>
      <w:tblPr>
        <w:tblW w:w="4904" w:type="pct"/>
        <w:jc w:val="center"/>
        <w:tblLook w:val="0000" w:firstRow="0" w:lastRow="0" w:firstColumn="0" w:lastColumn="0" w:noHBand="0" w:noVBand="0"/>
      </w:tblPr>
      <w:tblGrid>
        <w:gridCol w:w="361"/>
        <w:gridCol w:w="2371"/>
        <w:gridCol w:w="265"/>
        <w:gridCol w:w="6068"/>
      </w:tblGrid>
      <w:tr w:rsidR="002E3C27" w:rsidRPr="00965978" w14:paraId="091FE515" w14:textId="77777777" w:rsidTr="001C3606">
        <w:trPr>
          <w:jc w:val="center"/>
        </w:trPr>
        <w:tc>
          <w:tcPr>
            <w:tcW w:w="199" w:type="pct"/>
          </w:tcPr>
          <w:p w14:paraId="3E105B6B" w14:textId="77777777" w:rsidR="002E3C27" w:rsidRPr="00965978" w:rsidRDefault="002E3C27" w:rsidP="001C3606">
            <w:pPr>
              <w:suppressAutoHyphens/>
              <w:jc w:val="both"/>
              <w:rPr>
                <w:rFonts w:ascii="Arial" w:hAnsi="Arial" w:cs="Arial"/>
                <w:spacing w:val="-3"/>
                <w:sz w:val="18"/>
                <w:szCs w:val="18"/>
              </w:rPr>
            </w:pPr>
            <w:r w:rsidRPr="00965978">
              <w:rPr>
                <w:rFonts w:ascii="Arial" w:hAnsi="Arial" w:cs="Arial"/>
                <w:spacing w:val="-3"/>
                <w:sz w:val="18"/>
                <w:szCs w:val="18"/>
              </w:rPr>
              <w:t>1.</w:t>
            </w:r>
          </w:p>
        </w:tc>
        <w:tc>
          <w:tcPr>
            <w:tcW w:w="1308" w:type="pct"/>
          </w:tcPr>
          <w:p w14:paraId="148FFDDA" w14:textId="77777777" w:rsidR="002E3C27" w:rsidRPr="00965978" w:rsidRDefault="002E3C27" w:rsidP="001C3606">
            <w:pPr>
              <w:suppressAutoHyphens/>
              <w:rPr>
                <w:rFonts w:ascii="Arial" w:hAnsi="Arial" w:cs="Arial"/>
                <w:spacing w:val="-3"/>
                <w:sz w:val="18"/>
                <w:szCs w:val="18"/>
              </w:rPr>
            </w:pPr>
            <w:r w:rsidRPr="00965978">
              <w:rPr>
                <w:rFonts w:ascii="Arial" w:eastAsia="Batang" w:hAnsi="Arial" w:cs="Arial"/>
                <w:color w:val="000000"/>
                <w:sz w:val="18"/>
                <w:szCs w:val="18"/>
                <w:lang w:eastAsia="ko-KR"/>
              </w:rPr>
              <w:t xml:space="preserve">M. d. Berg, O. Schwarzkopf, M. v. </w:t>
            </w:r>
            <w:proofErr w:type="spellStart"/>
            <w:r w:rsidRPr="00965978">
              <w:rPr>
                <w:rFonts w:ascii="Arial" w:eastAsia="Batang" w:hAnsi="Arial" w:cs="Arial"/>
                <w:color w:val="000000"/>
                <w:sz w:val="18"/>
                <w:szCs w:val="18"/>
                <w:lang w:eastAsia="ko-KR"/>
              </w:rPr>
              <w:t>Kreveld</w:t>
            </w:r>
            <w:proofErr w:type="spellEnd"/>
            <w:r w:rsidRPr="00965978">
              <w:rPr>
                <w:rFonts w:ascii="Arial" w:eastAsia="Batang" w:hAnsi="Arial" w:cs="Arial"/>
                <w:color w:val="000000"/>
                <w:sz w:val="18"/>
                <w:szCs w:val="18"/>
                <w:lang w:eastAsia="ko-KR"/>
              </w:rPr>
              <w:t xml:space="preserve"> and M. Overmars</w:t>
            </w:r>
          </w:p>
        </w:tc>
        <w:tc>
          <w:tcPr>
            <w:tcW w:w="146" w:type="pct"/>
          </w:tcPr>
          <w:p w14:paraId="730A4FD6" w14:textId="77777777" w:rsidR="002E3C27" w:rsidRPr="00965978" w:rsidRDefault="002E3C27" w:rsidP="001C3606">
            <w:pPr>
              <w:suppressAutoHyphens/>
              <w:jc w:val="both"/>
              <w:rPr>
                <w:rFonts w:ascii="Arial" w:hAnsi="Arial" w:cs="Arial"/>
                <w:spacing w:val="-3"/>
                <w:sz w:val="18"/>
                <w:szCs w:val="18"/>
              </w:rPr>
            </w:pPr>
            <w:r w:rsidRPr="00965978">
              <w:rPr>
                <w:rFonts w:ascii="Arial" w:hAnsi="Arial" w:cs="Arial"/>
                <w:spacing w:val="-3"/>
                <w:sz w:val="18"/>
                <w:szCs w:val="18"/>
              </w:rPr>
              <w:t>:</w:t>
            </w:r>
          </w:p>
        </w:tc>
        <w:tc>
          <w:tcPr>
            <w:tcW w:w="3348" w:type="pct"/>
          </w:tcPr>
          <w:p w14:paraId="6DA5B50F" w14:textId="77777777" w:rsidR="002E3C27" w:rsidRPr="00965978" w:rsidRDefault="002E3C27" w:rsidP="001C3606">
            <w:pPr>
              <w:suppressAutoHyphens/>
              <w:jc w:val="both"/>
              <w:rPr>
                <w:rFonts w:ascii="Arial" w:hAnsi="Arial" w:cs="Arial"/>
                <w:spacing w:val="-3"/>
                <w:sz w:val="18"/>
                <w:szCs w:val="18"/>
              </w:rPr>
            </w:pPr>
            <w:r w:rsidRPr="00965978">
              <w:rPr>
                <w:rFonts w:ascii="Arial" w:eastAsia="Batang" w:hAnsi="Arial" w:cs="Arial"/>
                <w:b/>
                <w:bCs/>
                <w:color w:val="000000"/>
                <w:sz w:val="18"/>
                <w:szCs w:val="18"/>
                <w:lang w:eastAsia="ko-KR"/>
              </w:rPr>
              <w:t>Computational Geometry: Algorithms and Applications</w:t>
            </w:r>
            <w:r w:rsidRPr="00965978">
              <w:rPr>
                <w:rFonts w:ascii="Arial" w:eastAsia="Batang" w:hAnsi="Arial" w:cs="Arial"/>
                <w:color w:val="000000"/>
                <w:sz w:val="18"/>
                <w:szCs w:val="18"/>
                <w:lang w:eastAsia="ko-KR"/>
              </w:rPr>
              <w:t xml:space="preserve">, </w:t>
            </w:r>
            <w:r w:rsidRPr="00965978">
              <w:rPr>
                <w:rFonts w:ascii="Arial" w:eastAsia="Batang" w:hAnsi="Arial" w:cs="Arial"/>
                <w:i/>
                <w:iCs/>
                <w:color w:val="000000"/>
                <w:sz w:val="18"/>
                <w:szCs w:val="18"/>
                <w:lang w:eastAsia="ko-KR"/>
              </w:rPr>
              <w:t>Springer.</w:t>
            </w:r>
          </w:p>
        </w:tc>
      </w:tr>
    </w:tbl>
    <w:p w14:paraId="27A40802" w14:textId="77777777" w:rsidR="002E3C27" w:rsidRPr="00965978" w:rsidRDefault="002E3C27" w:rsidP="002E3C27">
      <w:pPr>
        <w:jc w:val="both"/>
        <w:rPr>
          <w:rFonts w:ascii="Arial" w:hAnsi="Arial" w:cs="Arial"/>
          <w:spacing w:val="-3"/>
          <w:sz w:val="18"/>
          <w:szCs w:val="18"/>
        </w:rPr>
      </w:pPr>
    </w:p>
    <w:p w14:paraId="5AD4031A" w14:textId="77777777" w:rsidR="002E3C27" w:rsidRPr="00965978" w:rsidRDefault="002E3C27" w:rsidP="002E3C27">
      <w:pPr>
        <w:jc w:val="both"/>
        <w:rPr>
          <w:rFonts w:ascii="Arial" w:hAnsi="Arial" w:cs="Arial"/>
          <w:b/>
          <w:spacing w:val="-3"/>
          <w:sz w:val="18"/>
          <w:szCs w:val="18"/>
        </w:rPr>
      </w:pPr>
      <w:r w:rsidRPr="00965978">
        <w:rPr>
          <w:rFonts w:ascii="Arial" w:hAnsi="Arial" w:cs="Arial"/>
          <w:b/>
          <w:spacing w:val="-3"/>
          <w:sz w:val="18"/>
          <w:szCs w:val="18"/>
        </w:rPr>
        <w:t xml:space="preserve">Books </w:t>
      </w:r>
      <w:r w:rsidRPr="00965978">
        <w:rPr>
          <w:rFonts w:ascii="Arial" w:hAnsi="Arial" w:cs="Arial"/>
          <w:b/>
          <w:bCs/>
          <w:spacing w:val="-3"/>
          <w:sz w:val="18"/>
          <w:szCs w:val="18"/>
        </w:rPr>
        <w:t>Recommended:</w:t>
      </w:r>
    </w:p>
    <w:tbl>
      <w:tblPr>
        <w:tblW w:w="4938" w:type="pct"/>
        <w:jc w:val="center"/>
        <w:tblLook w:val="0000" w:firstRow="0" w:lastRow="0" w:firstColumn="0" w:lastColumn="0" w:noHBand="0" w:noVBand="0"/>
      </w:tblPr>
      <w:tblGrid>
        <w:gridCol w:w="376"/>
        <w:gridCol w:w="2410"/>
        <w:gridCol w:w="268"/>
        <w:gridCol w:w="6073"/>
      </w:tblGrid>
      <w:tr w:rsidR="002E3C27" w:rsidRPr="00965978" w14:paraId="20CFFEF2" w14:textId="77777777" w:rsidTr="001C3606">
        <w:trPr>
          <w:trHeight w:val="196"/>
          <w:jc w:val="center"/>
        </w:trPr>
        <w:tc>
          <w:tcPr>
            <w:tcW w:w="206" w:type="pct"/>
          </w:tcPr>
          <w:p w14:paraId="1287D623" w14:textId="77777777" w:rsidR="002E3C27" w:rsidRPr="00965978" w:rsidRDefault="002E3C27" w:rsidP="001C3606">
            <w:pPr>
              <w:suppressAutoHyphens/>
              <w:jc w:val="both"/>
              <w:rPr>
                <w:rFonts w:ascii="Arial" w:hAnsi="Arial" w:cs="Arial"/>
                <w:spacing w:val="-3"/>
                <w:sz w:val="18"/>
                <w:szCs w:val="18"/>
              </w:rPr>
            </w:pPr>
            <w:r w:rsidRPr="00965978">
              <w:rPr>
                <w:rFonts w:ascii="Arial" w:hAnsi="Arial" w:cs="Arial"/>
                <w:spacing w:val="-3"/>
                <w:sz w:val="18"/>
                <w:szCs w:val="18"/>
              </w:rPr>
              <w:t>1.</w:t>
            </w:r>
          </w:p>
        </w:tc>
        <w:tc>
          <w:tcPr>
            <w:tcW w:w="1320" w:type="pct"/>
          </w:tcPr>
          <w:p w14:paraId="002EC074" w14:textId="77777777" w:rsidR="002E3C27" w:rsidRPr="00965978" w:rsidRDefault="002E3C27" w:rsidP="001C3606">
            <w:pPr>
              <w:keepNext/>
              <w:suppressAutoHyphens/>
              <w:rPr>
                <w:rFonts w:ascii="Arial" w:hAnsi="Arial" w:cs="Arial"/>
                <w:spacing w:val="-3"/>
                <w:sz w:val="18"/>
                <w:szCs w:val="18"/>
              </w:rPr>
            </w:pPr>
            <w:r w:rsidRPr="00965978">
              <w:rPr>
                <w:rFonts w:ascii="Arial" w:eastAsia="Batang" w:hAnsi="Arial" w:cs="Arial"/>
                <w:color w:val="000000"/>
                <w:sz w:val="18"/>
                <w:szCs w:val="18"/>
                <w:lang w:eastAsia="ko-KR"/>
              </w:rPr>
              <w:t xml:space="preserve">F. P. </w:t>
            </w:r>
            <w:proofErr w:type="spellStart"/>
            <w:r w:rsidRPr="00965978">
              <w:rPr>
                <w:rFonts w:ascii="Arial" w:eastAsia="Batang" w:hAnsi="Arial" w:cs="Arial"/>
                <w:color w:val="000000"/>
                <w:sz w:val="18"/>
                <w:szCs w:val="18"/>
                <w:lang w:eastAsia="ko-KR"/>
              </w:rPr>
              <w:t>Preparata</w:t>
            </w:r>
            <w:proofErr w:type="spellEnd"/>
            <w:r w:rsidRPr="00965978">
              <w:rPr>
                <w:rFonts w:ascii="Arial" w:eastAsia="Batang" w:hAnsi="Arial" w:cs="Arial"/>
                <w:color w:val="000000"/>
                <w:sz w:val="18"/>
                <w:szCs w:val="18"/>
                <w:lang w:eastAsia="ko-KR"/>
              </w:rPr>
              <w:t xml:space="preserve"> and M. I. </w:t>
            </w:r>
            <w:proofErr w:type="spellStart"/>
            <w:r w:rsidRPr="00965978">
              <w:rPr>
                <w:rFonts w:ascii="Arial" w:eastAsia="Batang" w:hAnsi="Arial" w:cs="Arial"/>
                <w:color w:val="000000"/>
                <w:sz w:val="18"/>
                <w:szCs w:val="18"/>
                <w:lang w:eastAsia="ko-KR"/>
              </w:rPr>
              <w:t>Shamos</w:t>
            </w:r>
            <w:proofErr w:type="spellEnd"/>
          </w:p>
        </w:tc>
        <w:tc>
          <w:tcPr>
            <w:tcW w:w="147" w:type="pct"/>
          </w:tcPr>
          <w:p w14:paraId="1C99DD69" w14:textId="77777777" w:rsidR="002E3C27" w:rsidRPr="00965978" w:rsidRDefault="002E3C27" w:rsidP="001C3606">
            <w:pPr>
              <w:keepNext/>
              <w:suppressAutoHyphens/>
              <w:jc w:val="both"/>
              <w:rPr>
                <w:rFonts w:ascii="Arial" w:hAnsi="Arial" w:cs="Arial"/>
                <w:spacing w:val="-3"/>
                <w:sz w:val="18"/>
                <w:szCs w:val="18"/>
              </w:rPr>
            </w:pPr>
            <w:r w:rsidRPr="00965978">
              <w:rPr>
                <w:rFonts w:ascii="Arial" w:hAnsi="Arial" w:cs="Arial"/>
                <w:spacing w:val="-3"/>
                <w:sz w:val="18"/>
                <w:szCs w:val="18"/>
              </w:rPr>
              <w:t>:</w:t>
            </w:r>
          </w:p>
        </w:tc>
        <w:tc>
          <w:tcPr>
            <w:tcW w:w="3327" w:type="pct"/>
          </w:tcPr>
          <w:p w14:paraId="55CFD29F" w14:textId="77777777" w:rsidR="002E3C27" w:rsidRPr="00965978" w:rsidRDefault="002E3C27" w:rsidP="001C3606">
            <w:pPr>
              <w:spacing w:before="100" w:beforeAutospacing="1" w:after="100" w:afterAutospacing="1"/>
              <w:rPr>
                <w:rFonts w:ascii="Arial" w:eastAsia="Batang" w:hAnsi="Arial" w:cs="Arial"/>
                <w:color w:val="000000"/>
                <w:sz w:val="18"/>
                <w:szCs w:val="18"/>
                <w:lang w:eastAsia="ko-KR"/>
              </w:rPr>
            </w:pPr>
            <w:r w:rsidRPr="00965978">
              <w:rPr>
                <w:rFonts w:ascii="Arial" w:eastAsia="Batang" w:hAnsi="Arial" w:cs="Arial"/>
                <w:b/>
                <w:bCs/>
                <w:color w:val="000000"/>
                <w:sz w:val="18"/>
                <w:szCs w:val="18"/>
                <w:lang w:eastAsia="ko-KR"/>
              </w:rPr>
              <w:t>Computational Geometry: An Introduction</w:t>
            </w:r>
            <w:r w:rsidRPr="00965978">
              <w:rPr>
                <w:rFonts w:ascii="Arial" w:eastAsia="Batang" w:hAnsi="Arial" w:cs="Arial"/>
                <w:color w:val="000000"/>
                <w:sz w:val="18"/>
                <w:szCs w:val="18"/>
                <w:lang w:eastAsia="ko-KR"/>
              </w:rPr>
              <w:t>,</w:t>
            </w:r>
            <w:r w:rsidRPr="00965978">
              <w:rPr>
                <w:rFonts w:ascii="Arial" w:eastAsia="Batang" w:hAnsi="Arial" w:cs="Arial"/>
                <w:i/>
                <w:iCs/>
                <w:color w:val="000000"/>
                <w:sz w:val="18"/>
                <w:szCs w:val="18"/>
                <w:lang w:eastAsia="ko-KR"/>
              </w:rPr>
              <w:t xml:space="preserve"> Springer</w:t>
            </w:r>
            <w:r w:rsidRPr="00965978">
              <w:rPr>
                <w:rFonts w:ascii="Arial" w:eastAsia="Batang" w:hAnsi="Arial" w:cs="Arial"/>
                <w:color w:val="000000"/>
                <w:sz w:val="18"/>
                <w:szCs w:val="18"/>
                <w:lang w:eastAsia="ko-KR"/>
              </w:rPr>
              <w:t>.</w:t>
            </w:r>
          </w:p>
        </w:tc>
      </w:tr>
      <w:tr w:rsidR="002E3C27" w:rsidRPr="00965978" w14:paraId="138AE369" w14:textId="77777777" w:rsidTr="001C3606">
        <w:trPr>
          <w:trHeight w:val="109"/>
          <w:jc w:val="center"/>
        </w:trPr>
        <w:tc>
          <w:tcPr>
            <w:tcW w:w="206" w:type="pct"/>
          </w:tcPr>
          <w:p w14:paraId="667453F1" w14:textId="77777777" w:rsidR="002E3C27" w:rsidRPr="00965978" w:rsidRDefault="002E3C27" w:rsidP="001C3606">
            <w:pPr>
              <w:suppressAutoHyphens/>
              <w:jc w:val="both"/>
              <w:rPr>
                <w:rFonts w:ascii="Arial" w:hAnsi="Arial" w:cs="Arial"/>
                <w:spacing w:val="-3"/>
                <w:sz w:val="18"/>
                <w:szCs w:val="18"/>
              </w:rPr>
            </w:pPr>
            <w:r w:rsidRPr="00965978">
              <w:rPr>
                <w:rFonts w:ascii="Arial" w:hAnsi="Arial" w:cs="Arial"/>
                <w:spacing w:val="-3"/>
                <w:sz w:val="18"/>
                <w:szCs w:val="18"/>
              </w:rPr>
              <w:t>2.</w:t>
            </w:r>
          </w:p>
        </w:tc>
        <w:tc>
          <w:tcPr>
            <w:tcW w:w="1320" w:type="pct"/>
          </w:tcPr>
          <w:p w14:paraId="17C53013" w14:textId="77777777" w:rsidR="002E3C27" w:rsidRPr="00965978" w:rsidRDefault="002E3C27" w:rsidP="001C3606">
            <w:pPr>
              <w:suppressAutoHyphens/>
              <w:rPr>
                <w:rFonts w:ascii="Arial" w:hAnsi="Arial" w:cs="Arial"/>
                <w:spacing w:val="-3"/>
                <w:sz w:val="18"/>
                <w:szCs w:val="18"/>
              </w:rPr>
            </w:pPr>
            <w:r w:rsidRPr="00965978">
              <w:rPr>
                <w:rFonts w:ascii="Arial" w:eastAsia="Batang" w:hAnsi="Arial" w:cs="Arial"/>
                <w:color w:val="000000"/>
                <w:sz w:val="18"/>
                <w:szCs w:val="18"/>
                <w:lang w:eastAsia="ko-KR"/>
              </w:rPr>
              <w:t>J. O. Rourke</w:t>
            </w:r>
          </w:p>
        </w:tc>
        <w:tc>
          <w:tcPr>
            <w:tcW w:w="147" w:type="pct"/>
          </w:tcPr>
          <w:p w14:paraId="02D2157C" w14:textId="77777777" w:rsidR="002E3C27" w:rsidRPr="00965978" w:rsidRDefault="002E3C27" w:rsidP="001C3606">
            <w:pPr>
              <w:suppressAutoHyphens/>
              <w:jc w:val="both"/>
              <w:rPr>
                <w:rFonts w:ascii="Arial" w:hAnsi="Arial" w:cs="Arial"/>
                <w:spacing w:val="-3"/>
                <w:sz w:val="18"/>
                <w:szCs w:val="18"/>
              </w:rPr>
            </w:pPr>
            <w:r w:rsidRPr="00965978">
              <w:rPr>
                <w:rFonts w:ascii="Arial" w:hAnsi="Arial" w:cs="Arial"/>
                <w:spacing w:val="-3"/>
                <w:sz w:val="18"/>
                <w:szCs w:val="18"/>
              </w:rPr>
              <w:t>:</w:t>
            </w:r>
          </w:p>
        </w:tc>
        <w:tc>
          <w:tcPr>
            <w:tcW w:w="3327" w:type="pct"/>
          </w:tcPr>
          <w:p w14:paraId="508EDB96" w14:textId="77777777" w:rsidR="002E3C27" w:rsidRPr="00965978" w:rsidRDefault="002E3C27" w:rsidP="001C3606">
            <w:pPr>
              <w:spacing w:before="100" w:beforeAutospacing="1" w:after="100" w:afterAutospacing="1"/>
              <w:rPr>
                <w:rFonts w:ascii="Arial" w:eastAsia="Batang" w:hAnsi="Arial" w:cs="Arial"/>
                <w:color w:val="000000"/>
                <w:sz w:val="18"/>
                <w:szCs w:val="18"/>
                <w:lang w:eastAsia="ko-KR"/>
              </w:rPr>
            </w:pPr>
            <w:r w:rsidRPr="00965978">
              <w:rPr>
                <w:rFonts w:ascii="Arial" w:eastAsia="Batang" w:hAnsi="Arial" w:cs="Arial"/>
                <w:b/>
                <w:bCs/>
                <w:color w:val="000000"/>
                <w:sz w:val="18"/>
                <w:szCs w:val="18"/>
                <w:lang w:eastAsia="ko-KR"/>
              </w:rPr>
              <w:t>Computational Geometry in C</w:t>
            </w:r>
            <w:r w:rsidRPr="00965978">
              <w:rPr>
                <w:rFonts w:ascii="Arial" w:eastAsia="Batang" w:hAnsi="Arial" w:cs="Arial"/>
                <w:color w:val="000000"/>
                <w:sz w:val="18"/>
                <w:szCs w:val="18"/>
                <w:lang w:eastAsia="ko-KR"/>
              </w:rPr>
              <w:t>,</w:t>
            </w:r>
            <w:r w:rsidRPr="00965978">
              <w:rPr>
                <w:rFonts w:ascii="Arial" w:eastAsia="Batang" w:hAnsi="Arial" w:cs="Arial"/>
                <w:i/>
                <w:iCs/>
                <w:color w:val="000000"/>
                <w:sz w:val="18"/>
                <w:szCs w:val="18"/>
                <w:lang w:eastAsia="ko-KR"/>
              </w:rPr>
              <w:t xml:space="preserve"> Cambridge University Press</w:t>
            </w:r>
            <w:r w:rsidRPr="00965978">
              <w:rPr>
                <w:rFonts w:ascii="Arial" w:eastAsia="Batang" w:hAnsi="Arial" w:cs="Arial"/>
                <w:color w:val="000000"/>
                <w:sz w:val="18"/>
                <w:szCs w:val="18"/>
                <w:lang w:eastAsia="ko-KR"/>
              </w:rPr>
              <w:t>.</w:t>
            </w:r>
          </w:p>
        </w:tc>
      </w:tr>
    </w:tbl>
    <w:p w14:paraId="5242FC6C" w14:textId="77777777" w:rsidR="002E3C27" w:rsidRPr="00965978" w:rsidRDefault="002E3C27" w:rsidP="002E3C27">
      <w:pPr>
        <w:rPr>
          <w:rFonts w:ascii="Arial" w:hAnsi="Arial" w:cs="Arial"/>
          <w:b/>
          <w:color w:val="FF0000"/>
          <w:sz w:val="18"/>
          <w:szCs w:val="18"/>
        </w:rPr>
      </w:pPr>
    </w:p>
    <w:p w14:paraId="6EDAADCC" w14:textId="77777777" w:rsidR="002E3C27" w:rsidRPr="00965978" w:rsidRDefault="002E3C27" w:rsidP="002E3C27">
      <w:pPr>
        <w:rPr>
          <w:rFonts w:ascii="Arial" w:hAnsi="Arial" w:cs="Arial"/>
          <w:sz w:val="18"/>
          <w:szCs w:val="18"/>
        </w:rPr>
      </w:pPr>
    </w:p>
    <w:p w14:paraId="564A60E5" w14:textId="77777777" w:rsidR="002E3C27" w:rsidRPr="008B45D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B45DB">
        <w:rPr>
          <w:rFonts w:ascii="Arial" w:hAnsi="Arial" w:cs="Arial"/>
          <w:b/>
          <w:bCs/>
          <w:iCs/>
          <w:sz w:val="18"/>
          <w:szCs w:val="18"/>
        </w:rPr>
        <w:t>CSE4152: Computational Geometry Lab</w:t>
      </w:r>
    </w:p>
    <w:p w14:paraId="7E741FB5" w14:textId="77777777" w:rsidR="002E3C27" w:rsidRPr="008B45D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B45DB">
        <w:rPr>
          <w:rFonts w:ascii="Arial" w:hAnsi="Arial" w:cs="Arial"/>
          <w:b/>
          <w:bCs/>
          <w:iCs/>
          <w:sz w:val="18"/>
          <w:szCs w:val="18"/>
        </w:rPr>
        <w:t xml:space="preserve">Credits: </w:t>
      </w:r>
      <w:r w:rsidRPr="008B45DB">
        <w:rPr>
          <w:rFonts w:ascii="Arial" w:hAnsi="Arial" w:cs="Arial"/>
          <w:iCs/>
          <w:sz w:val="18"/>
          <w:szCs w:val="18"/>
        </w:rPr>
        <w:t xml:space="preserve">1 </w:t>
      </w:r>
      <w:r w:rsidRPr="008B45DB">
        <w:rPr>
          <w:rFonts w:ascii="Arial" w:hAnsi="Arial" w:cs="Arial"/>
          <w:b/>
          <w:bCs/>
          <w:iCs/>
          <w:sz w:val="18"/>
          <w:szCs w:val="18"/>
        </w:rPr>
        <w:t xml:space="preserve">Contact Hours: </w:t>
      </w:r>
      <w:r w:rsidRPr="008B45DB">
        <w:rPr>
          <w:rFonts w:ascii="Arial" w:hAnsi="Arial" w:cs="Arial"/>
          <w:iCs/>
          <w:sz w:val="18"/>
          <w:szCs w:val="18"/>
        </w:rPr>
        <w:t>26</w:t>
      </w:r>
    </w:p>
    <w:p w14:paraId="47F15FE2" w14:textId="77777777" w:rsidR="002E3C27" w:rsidRPr="008B45D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B45DB">
        <w:rPr>
          <w:rFonts w:ascii="Arial" w:hAnsi="Arial" w:cs="Arial"/>
          <w:b/>
          <w:bCs/>
          <w:iCs/>
          <w:sz w:val="18"/>
          <w:szCs w:val="18"/>
        </w:rPr>
        <w:t xml:space="preserve">Year: </w:t>
      </w:r>
      <w:proofErr w:type="gramStart"/>
      <w:r w:rsidRPr="008B45DB">
        <w:rPr>
          <w:rFonts w:ascii="Arial" w:hAnsi="Arial" w:cs="Arial"/>
          <w:iCs/>
          <w:sz w:val="18"/>
          <w:szCs w:val="18"/>
        </w:rPr>
        <w:t>fourth</w:t>
      </w:r>
      <w:r w:rsidRPr="008B45DB">
        <w:rPr>
          <w:rFonts w:ascii="Arial" w:hAnsi="Arial" w:cs="Arial"/>
          <w:b/>
          <w:bCs/>
          <w:iCs/>
          <w:sz w:val="18"/>
          <w:szCs w:val="18"/>
        </w:rPr>
        <w:t xml:space="preserve">  Semester</w:t>
      </w:r>
      <w:proofErr w:type="gramEnd"/>
      <w:r w:rsidRPr="008B45DB">
        <w:rPr>
          <w:rFonts w:ascii="Arial" w:hAnsi="Arial" w:cs="Arial"/>
          <w:b/>
          <w:bCs/>
          <w:iCs/>
          <w:sz w:val="18"/>
          <w:szCs w:val="18"/>
        </w:rPr>
        <w:t xml:space="preserve">: </w:t>
      </w:r>
      <w:r w:rsidRPr="008B45DB">
        <w:rPr>
          <w:rFonts w:ascii="Arial" w:hAnsi="Arial" w:cs="Arial"/>
          <w:iCs/>
          <w:sz w:val="18"/>
          <w:szCs w:val="18"/>
        </w:rPr>
        <w:t>Odd</w:t>
      </w:r>
    </w:p>
    <w:p w14:paraId="11F84822" w14:textId="77777777" w:rsidR="002E3C27" w:rsidRPr="008B45DB"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8B45DB" w14:paraId="432CCE12" w14:textId="77777777" w:rsidTr="001C3606">
        <w:trPr>
          <w:jc w:val="center"/>
        </w:trPr>
        <w:tc>
          <w:tcPr>
            <w:tcW w:w="1439" w:type="dxa"/>
          </w:tcPr>
          <w:p w14:paraId="7CF3EA75" w14:textId="77777777" w:rsidR="002E3C27" w:rsidRPr="008B45DB" w:rsidRDefault="002E3C27" w:rsidP="001C3606">
            <w:pPr>
              <w:rPr>
                <w:rFonts w:ascii="Arial" w:hAnsi="Arial" w:cs="Arial"/>
                <w:b/>
                <w:bCs/>
                <w:sz w:val="18"/>
                <w:szCs w:val="18"/>
              </w:rPr>
            </w:pPr>
            <w:r w:rsidRPr="008B45DB">
              <w:rPr>
                <w:rFonts w:ascii="Arial" w:hAnsi="Arial" w:cs="Arial"/>
                <w:b/>
                <w:sz w:val="18"/>
                <w:szCs w:val="18"/>
              </w:rPr>
              <w:t>Prerequisite:</w:t>
            </w:r>
          </w:p>
        </w:tc>
        <w:tc>
          <w:tcPr>
            <w:tcW w:w="7741" w:type="dxa"/>
          </w:tcPr>
          <w:p w14:paraId="34768DDB" w14:textId="77777777" w:rsidR="002E3C27" w:rsidRPr="008B45DB" w:rsidRDefault="002E3C27" w:rsidP="001C3606">
            <w:pPr>
              <w:jc w:val="both"/>
              <w:rPr>
                <w:rFonts w:ascii="Arial" w:hAnsi="Arial" w:cs="Arial"/>
                <w:iCs/>
                <w:sz w:val="18"/>
                <w:szCs w:val="18"/>
              </w:rPr>
            </w:pPr>
            <w:r>
              <w:rPr>
                <w:rFonts w:ascii="Arial" w:hAnsi="Arial" w:cs="Arial"/>
                <w:iCs/>
                <w:sz w:val="18"/>
                <w:szCs w:val="18"/>
              </w:rPr>
              <w:t xml:space="preserve">MATH1221 </w:t>
            </w:r>
            <w:r w:rsidRPr="00DB1009">
              <w:rPr>
                <w:rFonts w:ascii="Arial" w:hAnsi="Arial" w:cs="Arial"/>
                <w:iCs/>
                <w:sz w:val="18"/>
                <w:szCs w:val="18"/>
              </w:rPr>
              <w:t>Co-ordinate Geometry, Vector analysis and Complex Variable</w:t>
            </w:r>
          </w:p>
        </w:tc>
      </w:tr>
      <w:tr w:rsidR="002E3C27" w:rsidRPr="008B45DB" w14:paraId="69BA052A" w14:textId="77777777" w:rsidTr="001C3606">
        <w:trPr>
          <w:jc w:val="center"/>
        </w:trPr>
        <w:tc>
          <w:tcPr>
            <w:tcW w:w="1439" w:type="dxa"/>
          </w:tcPr>
          <w:p w14:paraId="28EA5544" w14:textId="77777777" w:rsidR="002E3C27" w:rsidRPr="008B45DB" w:rsidRDefault="002E3C27" w:rsidP="001C3606">
            <w:pPr>
              <w:rPr>
                <w:rFonts w:ascii="Arial" w:hAnsi="Arial" w:cs="Arial"/>
                <w:b/>
                <w:sz w:val="18"/>
                <w:szCs w:val="18"/>
              </w:rPr>
            </w:pPr>
            <w:r w:rsidRPr="008B45DB">
              <w:rPr>
                <w:rFonts w:ascii="Arial" w:hAnsi="Arial" w:cs="Arial"/>
                <w:b/>
                <w:sz w:val="18"/>
                <w:szCs w:val="18"/>
              </w:rPr>
              <w:t>Course Type</w:t>
            </w:r>
          </w:p>
        </w:tc>
        <w:tc>
          <w:tcPr>
            <w:tcW w:w="7741" w:type="dxa"/>
          </w:tcPr>
          <w:p w14:paraId="40D5EB8B" w14:textId="77777777" w:rsidR="002E3C27" w:rsidRPr="008B45DB" w:rsidRDefault="00000000" w:rsidP="001C3606">
            <w:pPr>
              <w:rPr>
                <w:rFonts w:ascii="Arial" w:hAnsi="Arial" w:cs="Arial"/>
                <w:iCs/>
                <w:sz w:val="18"/>
                <w:szCs w:val="18"/>
              </w:rPr>
            </w:pPr>
            <w:sdt>
              <w:sdtPr>
                <w:rPr>
                  <w:rFonts w:ascii="Arial" w:hAnsi="Arial" w:cs="Arial"/>
                  <w:iCs/>
                  <w:sz w:val="18"/>
                  <w:szCs w:val="18"/>
                </w:rPr>
                <w:id w:val="1038928219"/>
              </w:sdtPr>
              <w:sdtContent>
                <w:r w:rsidR="002E3C27" w:rsidRPr="008B45DB">
                  <w:rPr>
                    <w:rFonts w:ascii="MS Gothic" w:eastAsia="MS Gothic" w:hAnsi="MS Gothic" w:cs="MS Gothic" w:hint="eastAsia"/>
                    <w:iCs/>
                    <w:sz w:val="18"/>
                    <w:szCs w:val="18"/>
                  </w:rPr>
                  <w:t>☐</w:t>
                </w:r>
              </w:sdtContent>
            </w:sdt>
            <w:r w:rsidR="002E3C27" w:rsidRPr="008B45DB">
              <w:rPr>
                <w:rFonts w:ascii="Arial" w:hAnsi="Arial" w:cs="Arial"/>
                <w:iCs/>
                <w:sz w:val="18"/>
                <w:szCs w:val="18"/>
              </w:rPr>
              <w:t xml:space="preserve"> Theory         </w:t>
            </w:r>
            <w:sdt>
              <w:sdtPr>
                <w:rPr>
                  <w:rFonts w:ascii="Arial" w:hAnsi="Arial" w:cs="Arial"/>
                  <w:iCs/>
                  <w:sz w:val="18"/>
                  <w:szCs w:val="18"/>
                </w:rPr>
                <w:id w:val="459540329"/>
              </w:sdtPr>
              <w:sdtContent>
                <w:r w:rsidR="002E3C27" w:rsidRPr="008B45DB">
                  <w:rPr>
                    <w:rFonts w:ascii="MS Gothic" w:eastAsia="MS Gothic" w:hAnsi="MS Gothic" w:cs="MS Gothic" w:hint="eastAsia"/>
                    <w:iCs/>
                    <w:sz w:val="18"/>
                    <w:szCs w:val="18"/>
                  </w:rPr>
                  <w:t>☒</w:t>
                </w:r>
              </w:sdtContent>
            </w:sdt>
            <w:r w:rsidR="002E3C27" w:rsidRPr="008B45DB">
              <w:rPr>
                <w:rFonts w:ascii="Arial" w:hAnsi="Arial" w:cs="Arial"/>
                <w:iCs/>
                <w:sz w:val="18"/>
                <w:szCs w:val="18"/>
              </w:rPr>
              <w:t xml:space="preserve">  Laboratory work         </w:t>
            </w:r>
            <w:sdt>
              <w:sdtPr>
                <w:rPr>
                  <w:rFonts w:ascii="Arial" w:hAnsi="Arial" w:cs="Arial"/>
                  <w:iCs/>
                  <w:sz w:val="18"/>
                  <w:szCs w:val="18"/>
                </w:rPr>
                <w:id w:val="-1723894717"/>
              </w:sdtPr>
              <w:sdtContent>
                <w:r w:rsidR="002E3C27" w:rsidRPr="008B45DB">
                  <w:rPr>
                    <w:rFonts w:ascii="MS Gothic" w:eastAsia="MS Gothic" w:hAnsi="MS Gothic" w:cs="MS Gothic" w:hint="eastAsia"/>
                    <w:iCs/>
                    <w:sz w:val="18"/>
                    <w:szCs w:val="18"/>
                  </w:rPr>
                  <w:t>☐</w:t>
                </w:r>
              </w:sdtContent>
            </w:sdt>
            <w:r w:rsidR="002E3C27" w:rsidRPr="008B45DB">
              <w:rPr>
                <w:rFonts w:ascii="Arial" w:hAnsi="Arial" w:cs="Arial"/>
                <w:iCs/>
                <w:sz w:val="18"/>
                <w:szCs w:val="18"/>
              </w:rPr>
              <w:t xml:space="preserve">  Project work      </w:t>
            </w:r>
            <w:sdt>
              <w:sdtPr>
                <w:rPr>
                  <w:rFonts w:ascii="Arial" w:hAnsi="Arial" w:cs="Arial"/>
                  <w:iCs/>
                  <w:sz w:val="18"/>
                  <w:szCs w:val="18"/>
                </w:rPr>
                <w:id w:val="-1960244307"/>
              </w:sdtPr>
              <w:sdtContent>
                <w:r w:rsidR="002E3C27" w:rsidRPr="008B45DB">
                  <w:rPr>
                    <w:rFonts w:ascii="MS Gothic" w:eastAsia="MS Gothic" w:hAnsi="MS Gothic" w:cs="MS Gothic" w:hint="eastAsia"/>
                    <w:iCs/>
                    <w:sz w:val="18"/>
                    <w:szCs w:val="18"/>
                  </w:rPr>
                  <w:t>☐</w:t>
                </w:r>
              </w:sdtContent>
            </w:sdt>
            <w:r w:rsidR="002E3C27" w:rsidRPr="008B45DB">
              <w:rPr>
                <w:rFonts w:ascii="Arial" w:hAnsi="Arial" w:cs="Arial"/>
                <w:iCs/>
                <w:sz w:val="18"/>
                <w:szCs w:val="18"/>
              </w:rPr>
              <w:t xml:space="preserve">  Viva Voce                    </w:t>
            </w:r>
          </w:p>
        </w:tc>
      </w:tr>
      <w:tr w:rsidR="002E3C27" w:rsidRPr="008B45DB" w14:paraId="5F9E882D" w14:textId="77777777" w:rsidTr="001C3606">
        <w:trPr>
          <w:trHeight w:val="238"/>
          <w:jc w:val="center"/>
        </w:trPr>
        <w:tc>
          <w:tcPr>
            <w:tcW w:w="1439" w:type="dxa"/>
          </w:tcPr>
          <w:p w14:paraId="20651C03" w14:textId="77777777" w:rsidR="002E3C27" w:rsidRPr="008B45DB" w:rsidRDefault="002E3C27" w:rsidP="001C3606">
            <w:pPr>
              <w:ind w:left="2160" w:hanging="2160"/>
              <w:rPr>
                <w:rFonts w:ascii="Arial" w:hAnsi="Arial" w:cs="Arial"/>
                <w:b/>
                <w:bCs/>
                <w:sz w:val="18"/>
                <w:szCs w:val="18"/>
              </w:rPr>
            </w:pPr>
            <w:r w:rsidRPr="008B45DB">
              <w:rPr>
                <w:rFonts w:ascii="Arial" w:hAnsi="Arial" w:cs="Arial"/>
                <w:b/>
                <w:bCs/>
                <w:sz w:val="18"/>
                <w:szCs w:val="18"/>
              </w:rPr>
              <w:t>Motivation</w:t>
            </w:r>
          </w:p>
        </w:tc>
        <w:tc>
          <w:tcPr>
            <w:tcW w:w="7741" w:type="dxa"/>
          </w:tcPr>
          <w:p w14:paraId="61F06D50" w14:textId="77777777" w:rsidR="002E3C27" w:rsidRPr="008B45DB" w:rsidRDefault="002E3C27" w:rsidP="001C3606">
            <w:pPr>
              <w:rPr>
                <w:rFonts w:ascii="Arial" w:hAnsi="Arial" w:cs="Arial"/>
                <w:b/>
                <w:iCs/>
                <w:sz w:val="18"/>
                <w:szCs w:val="18"/>
              </w:rPr>
            </w:pPr>
            <w:r w:rsidRPr="008B45DB">
              <w:rPr>
                <w:rFonts w:ascii="Arial" w:hAnsi="Arial" w:cs="Arial"/>
                <w:iCs/>
                <w:sz w:val="18"/>
                <w:szCs w:val="18"/>
              </w:rPr>
              <w:t>To develop practical knowledge on the algorithms of Computational geometry.</w:t>
            </w:r>
          </w:p>
        </w:tc>
      </w:tr>
      <w:tr w:rsidR="002E3C27" w:rsidRPr="008B45DB" w14:paraId="37AC64CF" w14:textId="77777777" w:rsidTr="001C3606">
        <w:trPr>
          <w:trHeight w:val="238"/>
          <w:jc w:val="center"/>
        </w:trPr>
        <w:tc>
          <w:tcPr>
            <w:tcW w:w="9180" w:type="dxa"/>
            <w:gridSpan w:val="2"/>
          </w:tcPr>
          <w:p w14:paraId="5FDB18B0" w14:textId="77777777" w:rsidR="002E3C27" w:rsidRPr="008B45DB" w:rsidRDefault="002E3C27" w:rsidP="001C3606">
            <w:pPr>
              <w:rPr>
                <w:rFonts w:ascii="Arial" w:hAnsi="Arial" w:cs="Arial"/>
                <w:b/>
                <w:bCs/>
                <w:sz w:val="18"/>
                <w:szCs w:val="18"/>
              </w:rPr>
            </w:pPr>
            <w:r w:rsidRPr="008B45DB">
              <w:rPr>
                <w:rFonts w:ascii="Arial" w:hAnsi="Arial" w:cs="Arial"/>
                <w:b/>
                <w:bCs/>
                <w:sz w:val="18"/>
                <w:szCs w:val="18"/>
              </w:rPr>
              <w:t>Course Objective:</w:t>
            </w:r>
          </w:p>
          <w:p w14:paraId="734EF8D1" w14:textId="77777777" w:rsidR="002E3C27" w:rsidRPr="008B45DB" w:rsidRDefault="002E3C27" w:rsidP="001C3606">
            <w:pPr>
              <w:jc w:val="both"/>
              <w:rPr>
                <w:rFonts w:ascii="Arial" w:hAnsi="Arial" w:cs="Arial"/>
                <w:iCs/>
                <w:sz w:val="18"/>
                <w:szCs w:val="18"/>
              </w:rPr>
            </w:pPr>
            <w:r w:rsidRPr="008B45DB">
              <w:rPr>
                <w:rFonts w:ascii="Arial" w:hAnsi="Arial" w:cs="Arial"/>
                <w:iCs/>
                <w:sz w:val="18"/>
                <w:szCs w:val="18"/>
              </w:rPr>
              <w:t xml:space="preserve">This lab course is designed for the students to achieve a hands-on experience on the basic algorithms of Computational Geometry. Theoretical lectures are completed by lab practice where theoretical knowledge is applied. </w:t>
            </w:r>
          </w:p>
        </w:tc>
      </w:tr>
    </w:tbl>
    <w:p w14:paraId="6BA42ED7" w14:textId="77777777" w:rsidR="002E3C27" w:rsidRPr="008B45DB" w:rsidRDefault="002E3C27" w:rsidP="002E3C27">
      <w:pPr>
        <w:jc w:val="center"/>
        <w:rPr>
          <w:rFonts w:ascii="Arial" w:hAnsi="Arial" w:cs="Arial"/>
          <w:sz w:val="18"/>
          <w:szCs w:val="18"/>
        </w:rPr>
      </w:pPr>
    </w:p>
    <w:p w14:paraId="14A5DF8D" w14:textId="77777777" w:rsidR="002E3C27" w:rsidRPr="008B45DB" w:rsidRDefault="002E3C27" w:rsidP="002E3C27">
      <w:pPr>
        <w:jc w:val="center"/>
        <w:rPr>
          <w:rFonts w:ascii="Arial" w:hAnsi="Arial" w:cs="Arial"/>
          <w:sz w:val="18"/>
          <w:szCs w:val="18"/>
        </w:rPr>
      </w:pPr>
    </w:p>
    <w:p w14:paraId="3A7DD800" w14:textId="77777777" w:rsidR="002E3C27" w:rsidRPr="008B45DB" w:rsidRDefault="002E3C27" w:rsidP="002E3C27">
      <w:pPr>
        <w:autoSpaceDE w:val="0"/>
        <w:autoSpaceDN w:val="0"/>
        <w:adjustRightInd w:val="0"/>
        <w:jc w:val="center"/>
        <w:rPr>
          <w:rFonts w:ascii="Arial" w:hAnsi="Arial" w:cs="Arial"/>
          <w:b/>
          <w:color w:val="000000" w:themeColor="text1"/>
          <w:sz w:val="18"/>
          <w:szCs w:val="18"/>
        </w:rPr>
      </w:pPr>
      <w:r w:rsidRPr="008B45D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8B45DB" w14:paraId="2C91CFC9" w14:textId="77777777" w:rsidTr="001C3606">
        <w:trPr>
          <w:trHeight w:val="877"/>
          <w:jc w:val="center"/>
        </w:trPr>
        <w:tc>
          <w:tcPr>
            <w:tcW w:w="646" w:type="dxa"/>
            <w:vAlign w:val="center"/>
          </w:tcPr>
          <w:p w14:paraId="08D43F30"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CO No.</w:t>
            </w:r>
          </w:p>
        </w:tc>
        <w:tc>
          <w:tcPr>
            <w:tcW w:w="1969" w:type="dxa"/>
            <w:vAlign w:val="center"/>
          </w:tcPr>
          <w:p w14:paraId="5188B6FB"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CO Statement</w:t>
            </w:r>
          </w:p>
        </w:tc>
        <w:tc>
          <w:tcPr>
            <w:tcW w:w="2150" w:type="dxa"/>
            <w:vAlign w:val="center"/>
          </w:tcPr>
          <w:p w14:paraId="04E08AE9"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Corresponding PO</w:t>
            </w:r>
          </w:p>
        </w:tc>
        <w:tc>
          <w:tcPr>
            <w:tcW w:w="1051" w:type="dxa"/>
            <w:vAlign w:val="center"/>
          </w:tcPr>
          <w:p w14:paraId="353DCA50"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Domain / level of learning taxonomy</w:t>
            </w:r>
          </w:p>
        </w:tc>
        <w:tc>
          <w:tcPr>
            <w:tcW w:w="1747" w:type="dxa"/>
            <w:vAlign w:val="center"/>
          </w:tcPr>
          <w:p w14:paraId="1E872559"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Delivery methods and activities</w:t>
            </w:r>
          </w:p>
        </w:tc>
        <w:tc>
          <w:tcPr>
            <w:tcW w:w="1612" w:type="dxa"/>
            <w:vAlign w:val="center"/>
          </w:tcPr>
          <w:p w14:paraId="41B08958"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Assessment tools</w:t>
            </w:r>
          </w:p>
        </w:tc>
      </w:tr>
      <w:tr w:rsidR="002E3C27" w:rsidRPr="008B45DB" w14:paraId="49564642" w14:textId="77777777" w:rsidTr="001C3606">
        <w:trPr>
          <w:trHeight w:val="1646"/>
          <w:jc w:val="center"/>
        </w:trPr>
        <w:tc>
          <w:tcPr>
            <w:tcW w:w="646" w:type="dxa"/>
            <w:vAlign w:val="center"/>
          </w:tcPr>
          <w:p w14:paraId="70DD0B30"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CO1</w:t>
            </w:r>
          </w:p>
        </w:tc>
        <w:tc>
          <w:tcPr>
            <w:tcW w:w="1969" w:type="dxa"/>
            <w:vAlign w:val="center"/>
          </w:tcPr>
          <w:p w14:paraId="6B0320FA" w14:textId="77777777" w:rsidR="002E3C27" w:rsidRPr="008B45DB" w:rsidRDefault="002E3C27" w:rsidP="001C3606">
            <w:pPr>
              <w:jc w:val="center"/>
              <w:rPr>
                <w:rFonts w:ascii="Arial" w:hAnsi="Arial" w:cs="Arial"/>
                <w:b/>
                <w:bCs/>
                <w:iCs/>
                <w:sz w:val="18"/>
                <w:szCs w:val="18"/>
              </w:rPr>
            </w:pPr>
            <w:r w:rsidRPr="008B45DB">
              <w:rPr>
                <w:rFonts w:ascii="Arial" w:hAnsi="Arial" w:cs="Arial"/>
                <w:iCs/>
                <w:sz w:val="18"/>
                <w:szCs w:val="18"/>
              </w:rPr>
              <w:t>To</w:t>
            </w:r>
            <w:r w:rsidRPr="008B45DB">
              <w:rPr>
                <w:rFonts w:ascii="Arial" w:hAnsi="Arial" w:cs="Arial"/>
                <w:b/>
                <w:bCs/>
                <w:iCs/>
                <w:sz w:val="18"/>
                <w:szCs w:val="18"/>
              </w:rPr>
              <w:t xml:space="preserve"> implement</w:t>
            </w:r>
            <w:r w:rsidRPr="008B45DB">
              <w:rPr>
                <w:rFonts w:ascii="Arial" w:hAnsi="Arial" w:cs="Arial"/>
                <w:iCs/>
                <w:sz w:val="18"/>
                <w:szCs w:val="18"/>
              </w:rPr>
              <w:t xml:space="preserve"> the basic algorithms of computational geometry</w:t>
            </w:r>
          </w:p>
        </w:tc>
        <w:tc>
          <w:tcPr>
            <w:tcW w:w="2150" w:type="dxa"/>
            <w:vAlign w:val="center"/>
          </w:tcPr>
          <w:p w14:paraId="7215106D" w14:textId="77777777" w:rsidR="002E3C27" w:rsidRPr="008B45DB" w:rsidRDefault="002E3C27" w:rsidP="001C3606">
            <w:pPr>
              <w:jc w:val="center"/>
              <w:rPr>
                <w:rFonts w:ascii="Arial" w:hAnsi="Arial" w:cs="Arial"/>
                <w:sz w:val="18"/>
                <w:szCs w:val="18"/>
              </w:rPr>
            </w:pPr>
            <w:r w:rsidRPr="008B45DB">
              <w:rPr>
                <w:rFonts w:ascii="Arial" w:hAnsi="Arial" w:cs="Arial"/>
                <w:b/>
                <w:bCs/>
                <w:sz w:val="18"/>
                <w:szCs w:val="18"/>
              </w:rPr>
              <w:t xml:space="preserve">Engineering knowledge </w:t>
            </w:r>
            <w:r w:rsidRPr="008B45DB">
              <w:rPr>
                <w:rFonts w:ascii="Arial" w:hAnsi="Arial" w:cs="Arial"/>
                <w:sz w:val="18"/>
                <w:szCs w:val="18"/>
              </w:rPr>
              <w:t>(PO1)</w:t>
            </w:r>
          </w:p>
        </w:tc>
        <w:tc>
          <w:tcPr>
            <w:tcW w:w="1051" w:type="dxa"/>
            <w:vAlign w:val="center"/>
          </w:tcPr>
          <w:p w14:paraId="2D241E4F"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Cognitive domain – level 3</w:t>
            </w:r>
          </w:p>
        </w:tc>
        <w:tc>
          <w:tcPr>
            <w:tcW w:w="1747" w:type="dxa"/>
            <w:vAlign w:val="center"/>
          </w:tcPr>
          <w:p w14:paraId="5DAB8827"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4010983"/>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Lecture Note</w:t>
            </w:r>
          </w:p>
          <w:p w14:paraId="189316A3"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0858590"/>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Text Book</w:t>
            </w:r>
          </w:p>
          <w:p w14:paraId="5DD83637"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5748944"/>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Audio/Video</w:t>
            </w:r>
          </w:p>
          <w:p w14:paraId="4AA4D55D"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39405585"/>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Web Material</w:t>
            </w:r>
          </w:p>
          <w:p w14:paraId="309A3484"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0465158"/>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Lab Manual</w:t>
            </w:r>
          </w:p>
        </w:tc>
        <w:tc>
          <w:tcPr>
            <w:tcW w:w="1612" w:type="dxa"/>
            <w:vAlign w:val="center"/>
          </w:tcPr>
          <w:p w14:paraId="26DD7CBA"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5031716"/>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CA</w:t>
            </w:r>
          </w:p>
          <w:p w14:paraId="1A06BE12"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01119848"/>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Final Exam</w:t>
            </w:r>
          </w:p>
          <w:p w14:paraId="0FB66B7E"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2164406"/>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Assignment </w:t>
            </w:r>
          </w:p>
          <w:p w14:paraId="64468807"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65576250"/>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Note book</w:t>
            </w:r>
          </w:p>
          <w:p w14:paraId="00DD6AC9" w14:textId="77777777" w:rsidR="002E3C27" w:rsidRPr="008B45DB"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692609149"/>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Presentation</w:t>
            </w:r>
          </w:p>
        </w:tc>
      </w:tr>
      <w:tr w:rsidR="002E3C27" w:rsidRPr="008B45DB" w14:paraId="3B1F8D2A" w14:textId="77777777" w:rsidTr="001C3606">
        <w:trPr>
          <w:trHeight w:val="1583"/>
          <w:jc w:val="center"/>
        </w:trPr>
        <w:tc>
          <w:tcPr>
            <w:tcW w:w="646" w:type="dxa"/>
            <w:vAlign w:val="center"/>
          </w:tcPr>
          <w:p w14:paraId="0DD23663"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CO2</w:t>
            </w:r>
          </w:p>
        </w:tc>
        <w:tc>
          <w:tcPr>
            <w:tcW w:w="1969" w:type="dxa"/>
            <w:vAlign w:val="center"/>
          </w:tcPr>
          <w:p w14:paraId="547D1BD3" w14:textId="77777777" w:rsidR="002E3C27" w:rsidRPr="008B45DB" w:rsidRDefault="002E3C27" w:rsidP="001C3606">
            <w:pPr>
              <w:jc w:val="center"/>
              <w:rPr>
                <w:rFonts w:ascii="Arial" w:hAnsi="Arial" w:cs="Arial"/>
                <w:iCs/>
                <w:sz w:val="18"/>
                <w:szCs w:val="18"/>
              </w:rPr>
            </w:pPr>
            <w:r w:rsidRPr="008B45DB">
              <w:rPr>
                <w:rFonts w:ascii="Arial" w:hAnsi="Arial" w:cs="Arial"/>
                <w:iCs/>
                <w:sz w:val="18"/>
                <w:szCs w:val="18"/>
              </w:rPr>
              <w:t>To</w:t>
            </w:r>
            <w:r w:rsidRPr="008B45DB">
              <w:rPr>
                <w:rFonts w:ascii="Arial" w:hAnsi="Arial" w:cs="Arial"/>
                <w:b/>
                <w:bCs/>
                <w:iCs/>
                <w:sz w:val="18"/>
                <w:szCs w:val="18"/>
              </w:rPr>
              <w:t xml:space="preserve"> apply </w:t>
            </w:r>
            <w:r w:rsidRPr="008B45DB">
              <w:rPr>
                <w:rFonts w:ascii="Arial" w:hAnsi="Arial" w:cs="Arial"/>
                <w:iCs/>
                <w:sz w:val="18"/>
                <w:szCs w:val="18"/>
              </w:rPr>
              <w:t>the concept of computational geometry to solve real-world problems.</w:t>
            </w:r>
          </w:p>
        </w:tc>
        <w:tc>
          <w:tcPr>
            <w:tcW w:w="2150" w:type="dxa"/>
            <w:vAlign w:val="center"/>
          </w:tcPr>
          <w:p w14:paraId="5EA15FC4" w14:textId="77777777" w:rsidR="002E3C27" w:rsidRPr="008B45DB" w:rsidRDefault="002E3C27" w:rsidP="001C3606">
            <w:pPr>
              <w:pStyle w:val="ListParagraph"/>
              <w:spacing w:after="0" w:line="240" w:lineRule="auto"/>
              <w:ind w:left="0"/>
              <w:jc w:val="center"/>
              <w:rPr>
                <w:rFonts w:ascii="Arial" w:hAnsi="Arial" w:cs="Arial"/>
                <w:color w:val="000000" w:themeColor="text1"/>
                <w:sz w:val="18"/>
                <w:szCs w:val="18"/>
              </w:rPr>
            </w:pPr>
            <w:r w:rsidRPr="008B45DB">
              <w:rPr>
                <w:rFonts w:ascii="Arial" w:hAnsi="Arial" w:cs="Arial"/>
                <w:b/>
                <w:bCs/>
                <w:color w:val="000000" w:themeColor="text1"/>
                <w:sz w:val="18"/>
                <w:szCs w:val="18"/>
              </w:rPr>
              <w:t xml:space="preserve">Problem analysis </w:t>
            </w:r>
            <w:r w:rsidRPr="008B45DB">
              <w:rPr>
                <w:rFonts w:ascii="Arial" w:hAnsi="Arial" w:cs="Arial"/>
                <w:color w:val="000000" w:themeColor="text1"/>
                <w:sz w:val="18"/>
                <w:szCs w:val="18"/>
              </w:rPr>
              <w:t>(PO2)</w:t>
            </w:r>
          </w:p>
        </w:tc>
        <w:tc>
          <w:tcPr>
            <w:tcW w:w="1051" w:type="dxa"/>
            <w:vAlign w:val="center"/>
          </w:tcPr>
          <w:p w14:paraId="6FE3D48B" w14:textId="77777777" w:rsidR="002E3C27" w:rsidRPr="008B45DB" w:rsidRDefault="002E3C27" w:rsidP="001C3606">
            <w:pPr>
              <w:jc w:val="center"/>
              <w:rPr>
                <w:rFonts w:ascii="Arial" w:hAnsi="Arial" w:cs="Arial"/>
                <w:color w:val="000000" w:themeColor="text1"/>
                <w:sz w:val="18"/>
                <w:szCs w:val="18"/>
              </w:rPr>
            </w:pPr>
            <w:r w:rsidRPr="008B45DB">
              <w:rPr>
                <w:rFonts w:ascii="Arial" w:hAnsi="Arial" w:cs="Arial"/>
                <w:color w:val="000000" w:themeColor="text1"/>
                <w:sz w:val="18"/>
                <w:szCs w:val="18"/>
              </w:rPr>
              <w:t>Cognitive domain – level 3</w:t>
            </w:r>
          </w:p>
        </w:tc>
        <w:tc>
          <w:tcPr>
            <w:tcW w:w="1747" w:type="dxa"/>
            <w:vAlign w:val="center"/>
          </w:tcPr>
          <w:p w14:paraId="125DB962"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7481718"/>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Lecture Note</w:t>
            </w:r>
          </w:p>
          <w:p w14:paraId="309D92D5"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5976756"/>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Text Book</w:t>
            </w:r>
          </w:p>
          <w:p w14:paraId="2816D1FE"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1262664"/>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Audio/Video</w:t>
            </w:r>
          </w:p>
          <w:p w14:paraId="0E82C43C"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7682482"/>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Web Material</w:t>
            </w:r>
          </w:p>
          <w:p w14:paraId="49AEE5CC" w14:textId="77777777" w:rsidR="002E3C27" w:rsidRPr="008B45DB"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726516014"/>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Lab Manual</w:t>
            </w:r>
          </w:p>
        </w:tc>
        <w:tc>
          <w:tcPr>
            <w:tcW w:w="1612" w:type="dxa"/>
            <w:vAlign w:val="center"/>
          </w:tcPr>
          <w:p w14:paraId="55B29F32"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130628"/>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CA</w:t>
            </w:r>
          </w:p>
          <w:p w14:paraId="40922412"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0380798"/>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Final Exam</w:t>
            </w:r>
          </w:p>
          <w:p w14:paraId="417E9763"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8409933"/>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Assignment </w:t>
            </w:r>
          </w:p>
          <w:p w14:paraId="30828A6E"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7869041"/>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Note book</w:t>
            </w:r>
          </w:p>
          <w:p w14:paraId="1B057328" w14:textId="77777777" w:rsidR="002E3C27" w:rsidRPr="008B45DB"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0724994"/>
              </w:sdtPr>
              <w:sdtContent>
                <w:r w:rsidR="002E3C27" w:rsidRPr="008B45DB">
                  <w:rPr>
                    <w:rFonts w:ascii="MS Gothic" w:eastAsia="MS Gothic" w:hAnsi="MS Gothic" w:cs="MS Gothic" w:hint="eastAsia"/>
                    <w:color w:val="000000" w:themeColor="text1"/>
                    <w:sz w:val="18"/>
                    <w:szCs w:val="18"/>
                  </w:rPr>
                  <w:t>☐</w:t>
                </w:r>
              </w:sdtContent>
            </w:sdt>
            <w:r w:rsidR="002E3C27" w:rsidRPr="008B45DB">
              <w:rPr>
                <w:rFonts w:ascii="Arial" w:hAnsi="Arial" w:cs="Arial"/>
                <w:color w:val="000000" w:themeColor="text1"/>
                <w:sz w:val="18"/>
                <w:szCs w:val="18"/>
              </w:rPr>
              <w:t xml:space="preserve">  Presentation</w:t>
            </w:r>
          </w:p>
        </w:tc>
      </w:tr>
    </w:tbl>
    <w:p w14:paraId="4477509C" w14:textId="77777777" w:rsidR="002E3C27" w:rsidRPr="008B45DB"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8B45DB" w14:paraId="4F0F62FD" w14:textId="77777777" w:rsidTr="001C3606">
        <w:trPr>
          <w:jc w:val="center"/>
        </w:trPr>
        <w:tc>
          <w:tcPr>
            <w:tcW w:w="9127" w:type="dxa"/>
          </w:tcPr>
          <w:p w14:paraId="305C4E09" w14:textId="77777777" w:rsidR="002E3C27" w:rsidRPr="008B45DB" w:rsidRDefault="002E3C27" w:rsidP="001C3606">
            <w:pPr>
              <w:rPr>
                <w:rFonts w:ascii="Arial" w:hAnsi="Arial" w:cs="Arial"/>
                <w:b/>
                <w:color w:val="000000" w:themeColor="text1"/>
                <w:sz w:val="18"/>
                <w:szCs w:val="18"/>
              </w:rPr>
            </w:pPr>
            <w:r w:rsidRPr="008B45DB">
              <w:rPr>
                <w:rFonts w:ascii="Arial" w:hAnsi="Arial" w:cs="Arial"/>
                <w:b/>
                <w:color w:val="000000" w:themeColor="text1"/>
                <w:sz w:val="18"/>
                <w:szCs w:val="18"/>
              </w:rPr>
              <w:t>Assessment and Marks Distribution:</w:t>
            </w:r>
          </w:p>
          <w:p w14:paraId="602A6F2F" w14:textId="77777777" w:rsidR="002E3C27" w:rsidRPr="008B45DB" w:rsidRDefault="002E3C27" w:rsidP="001C3606">
            <w:pPr>
              <w:rPr>
                <w:rFonts w:ascii="Arial" w:hAnsi="Arial" w:cs="Arial"/>
                <w:bCs/>
                <w:sz w:val="18"/>
                <w:szCs w:val="18"/>
              </w:rPr>
            </w:pPr>
            <w:r w:rsidRPr="008B45DB">
              <w:rPr>
                <w:rFonts w:ascii="Arial" w:hAnsi="Arial" w:cs="Arial"/>
                <w:bCs/>
                <w:color w:val="800000"/>
                <w:sz w:val="18"/>
                <w:szCs w:val="18"/>
              </w:rPr>
              <w:tab/>
            </w:r>
            <w:r w:rsidRPr="008B45DB">
              <w:rPr>
                <w:rFonts w:ascii="Arial" w:hAnsi="Arial" w:cs="Arial"/>
                <w:bCs/>
                <w:sz w:val="18"/>
                <w:szCs w:val="18"/>
              </w:rPr>
              <w:t>Continuous Assessments (</w:t>
            </w:r>
            <w:proofErr w:type="gramStart"/>
            <w:r w:rsidRPr="008B45DB">
              <w:rPr>
                <w:rFonts w:ascii="Arial" w:hAnsi="Arial" w:cs="Arial"/>
                <w:bCs/>
                <w:sz w:val="18"/>
                <w:szCs w:val="18"/>
              </w:rPr>
              <w:t>CA)  (</w:t>
            </w:r>
            <w:proofErr w:type="gramEnd"/>
            <w:r>
              <w:rPr>
                <w:rFonts w:ascii="Arial" w:hAnsi="Arial" w:cs="Arial"/>
                <w:bCs/>
                <w:sz w:val="18"/>
                <w:szCs w:val="18"/>
              </w:rPr>
              <w:t>20%</w:t>
            </w:r>
            <w:r w:rsidRPr="008B45DB">
              <w:rPr>
                <w:rFonts w:ascii="Arial" w:hAnsi="Arial" w:cs="Arial"/>
                <w:bCs/>
                <w:sz w:val="18"/>
                <w:szCs w:val="18"/>
              </w:rPr>
              <w:t>)</w:t>
            </w:r>
          </w:p>
          <w:p w14:paraId="56F83597" w14:textId="77777777" w:rsidR="002E3C27" w:rsidRPr="008B45DB" w:rsidRDefault="002E3C27" w:rsidP="001C3606">
            <w:pPr>
              <w:rPr>
                <w:rFonts w:ascii="Arial" w:hAnsi="Arial" w:cs="Arial"/>
                <w:bCs/>
                <w:sz w:val="18"/>
                <w:szCs w:val="18"/>
              </w:rPr>
            </w:pPr>
            <w:r w:rsidRPr="008B45DB">
              <w:rPr>
                <w:rFonts w:ascii="Arial" w:hAnsi="Arial" w:cs="Arial"/>
                <w:bCs/>
                <w:sz w:val="18"/>
                <w:szCs w:val="18"/>
              </w:rPr>
              <w:t xml:space="preserve"> </w:t>
            </w:r>
            <w:r w:rsidRPr="008B45DB">
              <w:rPr>
                <w:rFonts w:ascii="Arial" w:hAnsi="Arial" w:cs="Arial"/>
                <w:bCs/>
                <w:sz w:val="18"/>
                <w:szCs w:val="18"/>
              </w:rPr>
              <w:tab/>
              <w:t>A comprehensive final exam + Lab note book (</w:t>
            </w:r>
            <w:r>
              <w:rPr>
                <w:rFonts w:ascii="Arial" w:hAnsi="Arial" w:cs="Arial"/>
                <w:bCs/>
                <w:sz w:val="18"/>
                <w:szCs w:val="18"/>
              </w:rPr>
              <w:t>70%</w:t>
            </w:r>
            <w:r w:rsidRPr="008B45DB">
              <w:rPr>
                <w:rFonts w:ascii="Arial" w:hAnsi="Arial" w:cs="Arial"/>
                <w:bCs/>
                <w:sz w:val="18"/>
                <w:szCs w:val="18"/>
              </w:rPr>
              <w:t>)</w:t>
            </w:r>
          </w:p>
          <w:p w14:paraId="0B2CC1B1" w14:textId="77777777" w:rsidR="002E3C27" w:rsidRPr="008B45DB" w:rsidRDefault="002E3C27" w:rsidP="001C3606">
            <w:pPr>
              <w:rPr>
                <w:rFonts w:ascii="Arial" w:hAnsi="Arial" w:cs="Arial"/>
                <w:b/>
                <w:color w:val="000000" w:themeColor="text1"/>
                <w:sz w:val="18"/>
                <w:szCs w:val="18"/>
              </w:rPr>
            </w:pPr>
            <w:r w:rsidRPr="008B45DB">
              <w:rPr>
                <w:rFonts w:ascii="Arial" w:hAnsi="Arial" w:cs="Arial"/>
                <w:bCs/>
                <w:sz w:val="18"/>
                <w:szCs w:val="18"/>
              </w:rPr>
              <w:t xml:space="preserve"> </w:t>
            </w:r>
            <w:r w:rsidRPr="008B45DB">
              <w:rPr>
                <w:rFonts w:ascii="Arial" w:hAnsi="Arial" w:cs="Arial"/>
                <w:bCs/>
                <w:sz w:val="18"/>
                <w:szCs w:val="18"/>
              </w:rPr>
              <w:tab/>
              <w:t>A class participation mark (</w:t>
            </w:r>
            <w:r>
              <w:rPr>
                <w:rFonts w:ascii="Arial" w:hAnsi="Arial" w:cs="Arial"/>
                <w:bCs/>
                <w:sz w:val="18"/>
                <w:szCs w:val="18"/>
              </w:rPr>
              <w:t>10%</w:t>
            </w:r>
            <w:r w:rsidRPr="008B45DB">
              <w:rPr>
                <w:rFonts w:ascii="Arial" w:hAnsi="Arial" w:cs="Arial"/>
                <w:bCs/>
                <w:sz w:val="18"/>
                <w:szCs w:val="18"/>
              </w:rPr>
              <w:t>).</w:t>
            </w:r>
          </w:p>
        </w:tc>
      </w:tr>
      <w:tr w:rsidR="002E3C27" w:rsidRPr="008B45DB" w14:paraId="546BC1A2" w14:textId="77777777" w:rsidTr="001C3606">
        <w:trPr>
          <w:jc w:val="center"/>
        </w:trPr>
        <w:tc>
          <w:tcPr>
            <w:tcW w:w="9127" w:type="dxa"/>
          </w:tcPr>
          <w:p w14:paraId="1C556CE3" w14:textId="77777777" w:rsidR="002E3C27" w:rsidRPr="008B45DB" w:rsidRDefault="002E3C27" w:rsidP="001C3606">
            <w:pPr>
              <w:spacing w:after="120"/>
              <w:rPr>
                <w:rFonts w:ascii="Arial" w:hAnsi="Arial" w:cs="Arial"/>
                <w:b/>
                <w:bCs/>
                <w:iCs/>
                <w:sz w:val="18"/>
                <w:szCs w:val="18"/>
              </w:rPr>
            </w:pPr>
          </w:p>
          <w:p w14:paraId="143F064D" w14:textId="77777777" w:rsidR="002E3C27" w:rsidRPr="008B45DB" w:rsidRDefault="002E3C27" w:rsidP="001C3606">
            <w:pPr>
              <w:spacing w:after="120"/>
              <w:rPr>
                <w:rFonts w:ascii="Arial" w:hAnsi="Arial" w:cs="Arial"/>
                <w:b/>
                <w:bCs/>
                <w:iCs/>
                <w:sz w:val="18"/>
                <w:szCs w:val="18"/>
              </w:rPr>
            </w:pPr>
            <w:r w:rsidRPr="008B45DB">
              <w:rPr>
                <w:rFonts w:ascii="Arial" w:hAnsi="Arial" w:cs="Arial"/>
                <w:b/>
                <w:bCs/>
                <w:iCs/>
                <w:sz w:val="18"/>
                <w:szCs w:val="18"/>
              </w:rPr>
              <w:t>Lab Course Contents/List of Experiments:</w:t>
            </w:r>
          </w:p>
          <w:p w14:paraId="50E17689"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Convex hull in 2D &amp; 3D: incremental algorithm</w:t>
            </w:r>
          </w:p>
          <w:p w14:paraId="748D594E"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Convex hull in 3D: divide and conquer algorithm.</w:t>
            </w:r>
          </w:p>
          <w:p w14:paraId="6DA808FC"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Intersecting two convex polygons.</w:t>
            </w:r>
          </w:p>
          <w:p w14:paraId="626D8AEE"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Linear programming by prune and search.</w:t>
            </w:r>
          </w:p>
          <w:p w14:paraId="1F77AF25"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 xml:space="preserve">Visibility polygon </w:t>
            </w:r>
          </w:p>
          <w:p w14:paraId="4D86DA62"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Binary space partitions and visibility in 2D &amp; 3D</w:t>
            </w:r>
          </w:p>
          <w:p w14:paraId="4974C76E"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Facility location, by prune and search</w:t>
            </w:r>
          </w:p>
          <w:p w14:paraId="20139B08"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3D convex hull and Delaunay flips</w:t>
            </w:r>
          </w:p>
          <w:p w14:paraId="2B2F541B"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Proximity graphs</w:t>
            </w:r>
          </w:p>
          <w:p w14:paraId="51BA4D40"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Computing the Voronoi diagram from the Delaunay triangulation</w:t>
            </w:r>
          </w:p>
          <w:p w14:paraId="733267FD"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Computing the Voronoi diagram incrementally</w:t>
            </w:r>
          </w:p>
          <w:p w14:paraId="6FCC49A5"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Counting k-sets</w:t>
            </w:r>
          </w:p>
          <w:p w14:paraId="0B323F26"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lastRenderedPageBreak/>
              <w:t>Finding ham-sandwich-cuts</w:t>
            </w:r>
          </w:p>
          <w:p w14:paraId="21AD4031"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Arrangements of lines: incremental algorithm</w:t>
            </w:r>
          </w:p>
          <w:p w14:paraId="0E8451CC"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Kirkpatrick's algorithm for point location</w:t>
            </w:r>
          </w:p>
          <w:p w14:paraId="0542C938"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 xml:space="preserve">Motion planning for a point robot </w:t>
            </w:r>
          </w:p>
          <w:p w14:paraId="6E2E0F1B"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 xml:space="preserve">Shortest path for a polygonal robot </w:t>
            </w:r>
          </w:p>
          <w:p w14:paraId="78066DA0"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 xml:space="preserve">Handling an arm robot </w:t>
            </w:r>
          </w:p>
          <w:p w14:paraId="29A885D8"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Intersection of segments (points in general position)</w:t>
            </w:r>
          </w:p>
          <w:p w14:paraId="4123668B"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Intersection of segments (allowing collinearities)</w:t>
            </w:r>
          </w:p>
          <w:p w14:paraId="0621A962" w14:textId="77777777" w:rsidR="002E3C27" w:rsidRPr="008B45DB" w:rsidRDefault="002E3C27" w:rsidP="001C3606">
            <w:pPr>
              <w:pStyle w:val="ListParagraph"/>
              <w:numPr>
                <w:ilvl w:val="0"/>
                <w:numId w:val="36"/>
              </w:numPr>
              <w:jc w:val="both"/>
              <w:rPr>
                <w:rFonts w:ascii="Arial" w:hAnsi="Arial" w:cs="Arial"/>
                <w:sz w:val="18"/>
                <w:szCs w:val="18"/>
              </w:rPr>
            </w:pPr>
            <w:r w:rsidRPr="008B45DB">
              <w:rPr>
                <w:rFonts w:ascii="Arial" w:hAnsi="Arial" w:cs="Arial"/>
                <w:sz w:val="18"/>
                <w:szCs w:val="18"/>
              </w:rPr>
              <w:t>Edge-insertion for optimal triangulation</w:t>
            </w:r>
          </w:p>
        </w:tc>
      </w:tr>
    </w:tbl>
    <w:tbl>
      <w:tblPr>
        <w:tblW w:w="4562" w:type="pct"/>
        <w:jc w:val="center"/>
        <w:tblLook w:val="0000" w:firstRow="0" w:lastRow="0" w:firstColumn="0" w:lastColumn="0" w:noHBand="0" w:noVBand="0"/>
      </w:tblPr>
      <w:tblGrid>
        <w:gridCol w:w="338"/>
        <w:gridCol w:w="2454"/>
        <w:gridCol w:w="245"/>
        <w:gridCol w:w="5395"/>
      </w:tblGrid>
      <w:tr w:rsidR="002E3C27" w:rsidRPr="008B45DB" w14:paraId="6B5065A4" w14:textId="77777777" w:rsidTr="001C3606">
        <w:trPr>
          <w:trHeight w:val="109"/>
          <w:jc w:val="center"/>
        </w:trPr>
        <w:tc>
          <w:tcPr>
            <w:tcW w:w="201" w:type="pct"/>
          </w:tcPr>
          <w:p w14:paraId="44F0440F" w14:textId="77777777" w:rsidR="002E3C27" w:rsidRPr="008B45DB" w:rsidRDefault="002E3C27" w:rsidP="001C3606">
            <w:pPr>
              <w:suppressAutoHyphens/>
              <w:jc w:val="center"/>
              <w:rPr>
                <w:rFonts w:ascii="Arial" w:hAnsi="Arial" w:cs="Arial"/>
                <w:spacing w:val="-3"/>
                <w:sz w:val="18"/>
                <w:szCs w:val="18"/>
              </w:rPr>
            </w:pPr>
            <w:r w:rsidRPr="008B45DB">
              <w:rPr>
                <w:rFonts w:ascii="Arial" w:hAnsi="Arial" w:cs="Arial"/>
                <w:spacing w:val="-3"/>
                <w:sz w:val="18"/>
                <w:szCs w:val="18"/>
              </w:rPr>
              <w:lastRenderedPageBreak/>
              <w:t>.</w:t>
            </w:r>
          </w:p>
        </w:tc>
        <w:tc>
          <w:tcPr>
            <w:tcW w:w="1455" w:type="pct"/>
          </w:tcPr>
          <w:p w14:paraId="506FD5FB" w14:textId="77777777" w:rsidR="002E3C27" w:rsidRPr="008B45DB" w:rsidRDefault="002E3C27" w:rsidP="001C3606">
            <w:pPr>
              <w:suppressAutoHyphens/>
              <w:rPr>
                <w:rFonts w:ascii="Arial" w:hAnsi="Arial" w:cs="Arial"/>
                <w:spacing w:val="-3"/>
                <w:sz w:val="18"/>
                <w:szCs w:val="18"/>
              </w:rPr>
            </w:pPr>
            <w:r w:rsidRPr="008B45DB">
              <w:rPr>
                <w:rFonts w:ascii="Arial" w:hAnsi="Arial" w:cs="Arial"/>
                <w:spacing w:val="-3"/>
                <w:sz w:val="18"/>
                <w:szCs w:val="18"/>
              </w:rPr>
              <w:t xml:space="preserve"> </w:t>
            </w:r>
          </w:p>
        </w:tc>
        <w:tc>
          <w:tcPr>
            <w:tcW w:w="145" w:type="pct"/>
          </w:tcPr>
          <w:p w14:paraId="6D70D28D" w14:textId="77777777" w:rsidR="002E3C27" w:rsidRPr="008B45DB" w:rsidRDefault="002E3C27" w:rsidP="001C3606">
            <w:pPr>
              <w:suppressAutoHyphens/>
              <w:jc w:val="center"/>
              <w:rPr>
                <w:rFonts w:ascii="Arial" w:hAnsi="Arial" w:cs="Arial"/>
                <w:spacing w:val="-3"/>
                <w:sz w:val="18"/>
                <w:szCs w:val="18"/>
              </w:rPr>
            </w:pPr>
            <w:r w:rsidRPr="008B45DB">
              <w:rPr>
                <w:rFonts w:ascii="Arial" w:hAnsi="Arial" w:cs="Arial"/>
                <w:spacing w:val="-3"/>
                <w:sz w:val="18"/>
                <w:szCs w:val="18"/>
              </w:rPr>
              <w:t xml:space="preserve"> </w:t>
            </w:r>
          </w:p>
        </w:tc>
        <w:tc>
          <w:tcPr>
            <w:tcW w:w="3199" w:type="pct"/>
          </w:tcPr>
          <w:p w14:paraId="1C4A594B" w14:textId="77777777" w:rsidR="002E3C27" w:rsidRPr="008B45DB" w:rsidRDefault="002E3C27" w:rsidP="001C3606">
            <w:pPr>
              <w:suppressAutoHyphens/>
              <w:rPr>
                <w:rFonts w:ascii="Arial" w:hAnsi="Arial" w:cs="Arial"/>
                <w:spacing w:val="-3"/>
                <w:sz w:val="18"/>
                <w:szCs w:val="18"/>
              </w:rPr>
            </w:pPr>
            <w:r w:rsidRPr="008B45DB">
              <w:rPr>
                <w:rFonts w:ascii="Arial" w:hAnsi="Arial" w:cs="Arial"/>
                <w:b/>
                <w:bCs/>
                <w:spacing w:val="-3"/>
                <w:sz w:val="18"/>
                <w:szCs w:val="18"/>
              </w:rPr>
              <w:t xml:space="preserve"> </w:t>
            </w:r>
          </w:p>
        </w:tc>
      </w:tr>
    </w:tbl>
    <w:p w14:paraId="065824CA" w14:textId="77777777" w:rsidR="002E3C27" w:rsidRPr="008B45DB" w:rsidRDefault="002E3C27" w:rsidP="002E3C27">
      <w:pPr>
        <w:tabs>
          <w:tab w:val="left" w:pos="901"/>
        </w:tabs>
        <w:rPr>
          <w:rFonts w:ascii="Arial" w:hAnsi="Arial" w:cs="Arial"/>
          <w:sz w:val="18"/>
          <w:szCs w:val="18"/>
        </w:rPr>
      </w:pPr>
    </w:p>
    <w:p w14:paraId="7E88158C" w14:textId="77777777" w:rsidR="002E3C27" w:rsidRPr="00577B1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CSE416</w:t>
      </w:r>
      <w:r w:rsidRPr="00577B15">
        <w:rPr>
          <w:rFonts w:ascii="Arial" w:hAnsi="Arial" w:cs="Arial"/>
          <w:b/>
          <w:bCs/>
          <w:iCs/>
          <w:sz w:val="18"/>
          <w:szCs w:val="18"/>
        </w:rPr>
        <w:t>1: Digital Image Processing</w:t>
      </w:r>
    </w:p>
    <w:p w14:paraId="45AF9698" w14:textId="77777777" w:rsidR="002E3C27" w:rsidRPr="00577B1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77B15">
        <w:rPr>
          <w:rFonts w:ascii="Arial" w:hAnsi="Arial" w:cs="Arial"/>
          <w:b/>
          <w:bCs/>
          <w:iCs/>
          <w:sz w:val="18"/>
          <w:szCs w:val="18"/>
        </w:rPr>
        <w:t xml:space="preserve">Credits: </w:t>
      </w:r>
      <w:r w:rsidRPr="00577B15">
        <w:rPr>
          <w:rFonts w:ascii="Arial" w:hAnsi="Arial" w:cs="Arial"/>
          <w:iCs/>
          <w:sz w:val="18"/>
          <w:szCs w:val="18"/>
        </w:rPr>
        <w:t xml:space="preserve">3 </w:t>
      </w:r>
      <w:r w:rsidRPr="00577B15">
        <w:rPr>
          <w:rFonts w:ascii="Arial" w:hAnsi="Arial" w:cs="Arial"/>
          <w:b/>
          <w:bCs/>
          <w:iCs/>
          <w:sz w:val="18"/>
          <w:szCs w:val="18"/>
        </w:rPr>
        <w:t xml:space="preserve">Contact Hours: </w:t>
      </w:r>
      <w:r w:rsidRPr="00577B15">
        <w:rPr>
          <w:rFonts w:ascii="Arial" w:hAnsi="Arial" w:cs="Arial"/>
          <w:iCs/>
          <w:sz w:val="18"/>
          <w:szCs w:val="18"/>
        </w:rPr>
        <w:t>39</w:t>
      </w:r>
    </w:p>
    <w:p w14:paraId="7C310D12" w14:textId="77777777" w:rsidR="002E3C27" w:rsidRPr="00577B15"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577B15">
        <w:rPr>
          <w:rFonts w:ascii="Arial" w:hAnsi="Arial" w:cs="Arial"/>
          <w:b/>
          <w:bCs/>
          <w:iCs/>
          <w:sz w:val="18"/>
          <w:szCs w:val="18"/>
        </w:rPr>
        <w:t>Year: Fourth Semester: Odd</w:t>
      </w:r>
    </w:p>
    <w:p w14:paraId="00CF732A" w14:textId="77777777" w:rsidR="002E3C27" w:rsidRPr="00577B15"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577B15" w14:paraId="3F10A9AB" w14:textId="77777777" w:rsidTr="001C3606">
        <w:trPr>
          <w:jc w:val="center"/>
        </w:trPr>
        <w:tc>
          <w:tcPr>
            <w:tcW w:w="1439" w:type="dxa"/>
          </w:tcPr>
          <w:p w14:paraId="3181BD0B" w14:textId="77777777" w:rsidR="002E3C27" w:rsidRPr="00577B15" w:rsidRDefault="002E3C27" w:rsidP="001C3606">
            <w:pPr>
              <w:rPr>
                <w:rFonts w:ascii="Arial" w:hAnsi="Arial" w:cs="Arial"/>
                <w:b/>
                <w:bCs/>
                <w:sz w:val="18"/>
                <w:szCs w:val="18"/>
              </w:rPr>
            </w:pPr>
            <w:r w:rsidRPr="00577B15">
              <w:rPr>
                <w:rFonts w:ascii="Arial" w:hAnsi="Arial" w:cs="Arial"/>
                <w:b/>
                <w:sz w:val="18"/>
                <w:szCs w:val="18"/>
              </w:rPr>
              <w:t>Prerequisite:</w:t>
            </w:r>
          </w:p>
        </w:tc>
        <w:tc>
          <w:tcPr>
            <w:tcW w:w="7741" w:type="dxa"/>
          </w:tcPr>
          <w:p w14:paraId="593E1DF8" w14:textId="77777777" w:rsidR="002E3C27" w:rsidRPr="00577B15" w:rsidRDefault="002E3C27" w:rsidP="001C3606">
            <w:pPr>
              <w:rPr>
                <w:rFonts w:ascii="Arial" w:hAnsi="Arial" w:cs="Arial"/>
                <w:iCs/>
                <w:sz w:val="18"/>
                <w:szCs w:val="18"/>
              </w:rPr>
            </w:pPr>
            <w:r>
              <w:rPr>
                <w:rFonts w:ascii="Arial" w:hAnsi="Arial" w:cs="Arial"/>
                <w:iCs/>
                <w:sz w:val="18"/>
                <w:szCs w:val="18"/>
              </w:rPr>
              <w:t xml:space="preserve">CSE3221 </w:t>
            </w:r>
            <w:r w:rsidRPr="00BF6198">
              <w:rPr>
                <w:rFonts w:ascii="Arial" w:hAnsi="Arial" w:cs="Arial"/>
                <w:iCs/>
                <w:sz w:val="18"/>
                <w:szCs w:val="18"/>
              </w:rPr>
              <w:t>Digital Signal Processing</w:t>
            </w:r>
          </w:p>
        </w:tc>
      </w:tr>
      <w:tr w:rsidR="002E3C27" w:rsidRPr="00577B15" w14:paraId="448D0F0D" w14:textId="77777777" w:rsidTr="001C3606">
        <w:trPr>
          <w:jc w:val="center"/>
        </w:trPr>
        <w:tc>
          <w:tcPr>
            <w:tcW w:w="1439" w:type="dxa"/>
          </w:tcPr>
          <w:p w14:paraId="7D49DCEF" w14:textId="77777777" w:rsidR="002E3C27" w:rsidRPr="00577B15" w:rsidRDefault="002E3C27" w:rsidP="001C3606">
            <w:pPr>
              <w:rPr>
                <w:rFonts w:ascii="Arial" w:hAnsi="Arial" w:cs="Arial"/>
                <w:b/>
                <w:sz w:val="18"/>
                <w:szCs w:val="18"/>
              </w:rPr>
            </w:pPr>
            <w:r w:rsidRPr="00577B15">
              <w:rPr>
                <w:rFonts w:ascii="Arial" w:hAnsi="Arial" w:cs="Arial"/>
                <w:b/>
                <w:sz w:val="18"/>
                <w:szCs w:val="18"/>
              </w:rPr>
              <w:t>Course Type</w:t>
            </w:r>
          </w:p>
        </w:tc>
        <w:tc>
          <w:tcPr>
            <w:tcW w:w="7741" w:type="dxa"/>
          </w:tcPr>
          <w:p w14:paraId="15ADB889" w14:textId="77777777" w:rsidR="002E3C27" w:rsidRPr="00577B15" w:rsidRDefault="002E3C27" w:rsidP="001C3606">
            <w:pPr>
              <w:rPr>
                <w:rFonts w:ascii="Arial" w:hAnsi="Arial" w:cs="Arial"/>
                <w:iCs/>
                <w:sz w:val="18"/>
                <w:szCs w:val="18"/>
              </w:rPr>
            </w:pPr>
            <w:r w:rsidRPr="00577B15">
              <w:rPr>
                <w:rFonts w:ascii="MS Gothic" w:eastAsia="MS Gothic" w:hAnsi="MS Gothic" w:cs="MS Gothic" w:hint="eastAsia"/>
                <w:iCs/>
                <w:sz w:val="18"/>
                <w:szCs w:val="18"/>
              </w:rPr>
              <w:t>☒</w:t>
            </w:r>
            <w:r w:rsidRPr="00577B15">
              <w:rPr>
                <w:rFonts w:ascii="Arial" w:hAnsi="Arial" w:cs="Arial"/>
                <w:iCs/>
                <w:sz w:val="18"/>
                <w:szCs w:val="18"/>
              </w:rPr>
              <w:t xml:space="preserve"> Theory         </w:t>
            </w:r>
            <w:r w:rsidRPr="00577B15">
              <w:rPr>
                <w:rFonts w:ascii="MS Gothic" w:eastAsia="MS Gothic" w:hAnsi="MS Gothic" w:cs="MS Gothic" w:hint="eastAsia"/>
                <w:iCs/>
                <w:sz w:val="18"/>
                <w:szCs w:val="18"/>
              </w:rPr>
              <w:t>☐</w:t>
            </w:r>
            <w:r w:rsidRPr="00577B15">
              <w:rPr>
                <w:rFonts w:ascii="Arial" w:hAnsi="Arial" w:cs="Arial"/>
                <w:iCs/>
                <w:sz w:val="18"/>
                <w:szCs w:val="18"/>
              </w:rPr>
              <w:t xml:space="preserve"> Laboratory work         </w:t>
            </w:r>
            <w:r w:rsidRPr="00577B15">
              <w:rPr>
                <w:rFonts w:ascii="MS Gothic" w:eastAsia="MS Gothic" w:hAnsi="MS Gothic" w:cs="MS Gothic" w:hint="eastAsia"/>
                <w:iCs/>
                <w:sz w:val="18"/>
                <w:szCs w:val="18"/>
              </w:rPr>
              <w:t>☐</w:t>
            </w:r>
            <w:r w:rsidRPr="00577B15">
              <w:rPr>
                <w:rFonts w:ascii="Arial" w:hAnsi="Arial" w:cs="Arial"/>
                <w:iCs/>
                <w:sz w:val="18"/>
                <w:szCs w:val="18"/>
              </w:rPr>
              <w:t xml:space="preserve"> Project work      </w:t>
            </w:r>
            <w:r w:rsidRPr="00577B15">
              <w:rPr>
                <w:rFonts w:ascii="MS Gothic" w:eastAsia="MS Gothic" w:hAnsi="MS Gothic" w:cs="MS Gothic" w:hint="eastAsia"/>
                <w:iCs/>
                <w:sz w:val="18"/>
                <w:szCs w:val="18"/>
              </w:rPr>
              <w:t>☐</w:t>
            </w:r>
            <w:r w:rsidRPr="00577B15">
              <w:rPr>
                <w:rFonts w:ascii="Arial" w:hAnsi="Arial" w:cs="Arial"/>
                <w:iCs/>
                <w:sz w:val="18"/>
                <w:szCs w:val="18"/>
              </w:rPr>
              <w:t xml:space="preserve"> Viva Voce  </w:t>
            </w:r>
          </w:p>
        </w:tc>
      </w:tr>
      <w:tr w:rsidR="002E3C27" w:rsidRPr="00577B15" w14:paraId="7C33488C" w14:textId="77777777" w:rsidTr="001C3606">
        <w:trPr>
          <w:trHeight w:val="238"/>
          <w:jc w:val="center"/>
        </w:trPr>
        <w:tc>
          <w:tcPr>
            <w:tcW w:w="1439" w:type="dxa"/>
          </w:tcPr>
          <w:p w14:paraId="728730CC" w14:textId="77777777" w:rsidR="002E3C27" w:rsidRPr="00577B15" w:rsidRDefault="002E3C27" w:rsidP="001C3606">
            <w:pPr>
              <w:ind w:left="2160" w:hanging="2160"/>
              <w:rPr>
                <w:rFonts w:ascii="Arial" w:hAnsi="Arial" w:cs="Arial"/>
                <w:b/>
                <w:bCs/>
                <w:sz w:val="18"/>
                <w:szCs w:val="18"/>
              </w:rPr>
            </w:pPr>
            <w:r w:rsidRPr="00577B15">
              <w:rPr>
                <w:rFonts w:ascii="Arial" w:hAnsi="Arial" w:cs="Arial"/>
                <w:b/>
                <w:bCs/>
                <w:sz w:val="18"/>
                <w:szCs w:val="18"/>
              </w:rPr>
              <w:t>Motivation</w:t>
            </w:r>
          </w:p>
        </w:tc>
        <w:tc>
          <w:tcPr>
            <w:tcW w:w="7741" w:type="dxa"/>
          </w:tcPr>
          <w:p w14:paraId="47680276" w14:textId="77777777" w:rsidR="002E3C27" w:rsidRPr="00577B15" w:rsidRDefault="002E3C27" w:rsidP="001C3606">
            <w:pPr>
              <w:rPr>
                <w:rFonts w:ascii="Arial" w:hAnsi="Arial" w:cs="Arial"/>
                <w:b/>
                <w:iCs/>
                <w:sz w:val="18"/>
                <w:szCs w:val="18"/>
              </w:rPr>
            </w:pPr>
            <w:r w:rsidRPr="00577B15">
              <w:rPr>
                <w:rFonts w:ascii="Arial" w:hAnsi="Arial" w:cs="Arial"/>
                <w:iCs/>
                <w:sz w:val="18"/>
                <w:szCs w:val="18"/>
              </w:rPr>
              <w:t>To develop basics knowledge on Digital Image Processing</w:t>
            </w:r>
          </w:p>
        </w:tc>
      </w:tr>
      <w:tr w:rsidR="002E3C27" w:rsidRPr="00577B15" w14:paraId="54263640" w14:textId="77777777" w:rsidTr="001C3606">
        <w:trPr>
          <w:trHeight w:val="238"/>
          <w:jc w:val="center"/>
        </w:trPr>
        <w:tc>
          <w:tcPr>
            <w:tcW w:w="9180" w:type="dxa"/>
            <w:gridSpan w:val="2"/>
          </w:tcPr>
          <w:p w14:paraId="56732156" w14:textId="77777777" w:rsidR="002E3C27" w:rsidRPr="00577B15" w:rsidRDefault="002E3C27" w:rsidP="001C3606">
            <w:pPr>
              <w:rPr>
                <w:rFonts w:ascii="Arial" w:hAnsi="Arial" w:cs="Arial"/>
                <w:b/>
                <w:bCs/>
                <w:sz w:val="18"/>
                <w:szCs w:val="18"/>
              </w:rPr>
            </w:pPr>
          </w:p>
          <w:p w14:paraId="19D2D176" w14:textId="77777777" w:rsidR="002E3C27" w:rsidRPr="00577B15" w:rsidRDefault="002E3C27" w:rsidP="001C3606">
            <w:pPr>
              <w:rPr>
                <w:rFonts w:ascii="Arial" w:hAnsi="Arial" w:cs="Arial"/>
                <w:b/>
                <w:bCs/>
                <w:sz w:val="18"/>
                <w:szCs w:val="18"/>
              </w:rPr>
            </w:pPr>
            <w:r w:rsidRPr="00577B15">
              <w:rPr>
                <w:rFonts w:ascii="Arial" w:hAnsi="Arial" w:cs="Arial"/>
                <w:b/>
                <w:bCs/>
                <w:sz w:val="18"/>
                <w:szCs w:val="18"/>
              </w:rPr>
              <w:t>Course Objective:</w:t>
            </w:r>
          </w:p>
          <w:p w14:paraId="47BA60F3" w14:textId="77777777" w:rsidR="002E3C27" w:rsidRPr="00577B15" w:rsidRDefault="002E3C27" w:rsidP="001C3606">
            <w:pPr>
              <w:jc w:val="both"/>
              <w:rPr>
                <w:rFonts w:ascii="Arial" w:hAnsi="Arial" w:cs="Arial"/>
                <w:iCs/>
                <w:sz w:val="18"/>
                <w:szCs w:val="18"/>
              </w:rPr>
            </w:pPr>
            <w:r w:rsidRPr="00577B15">
              <w:rPr>
                <w:rFonts w:ascii="Arial" w:hAnsi="Arial" w:cs="Arial"/>
                <w:iCs/>
                <w:sz w:val="18"/>
                <w:szCs w:val="18"/>
              </w:rPr>
              <w:t>This course introduces the basic concepts and methodologies of digital image processing. The covered topics include image representation and storage, image enhancement, high-dimensional spectral analysis, spatial and frequency domain image filtering, binary image processing, edge detection, image segmentation, feature extraction and image compression. It also familiarizes image analysis techniques and concepts.</w:t>
            </w:r>
          </w:p>
        </w:tc>
      </w:tr>
    </w:tbl>
    <w:p w14:paraId="58FC0546" w14:textId="77777777" w:rsidR="002E3C27" w:rsidRPr="00577B15" w:rsidRDefault="002E3C27" w:rsidP="002E3C27">
      <w:pPr>
        <w:jc w:val="center"/>
        <w:rPr>
          <w:rFonts w:ascii="Arial" w:hAnsi="Arial" w:cs="Arial"/>
          <w:sz w:val="18"/>
          <w:szCs w:val="18"/>
        </w:rPr>
      </w:pPr>
    </w:p>
    <w:p w14:paraId="576327F8" w14:textId="77777777" w:rsidR="002E3C27" w:rsidRPr="00577B15" w:rsidRDefault="002E3C27" w:rsidP="002E3C27">
      <w:pPr>
        <w:autoSpaceDE w:val="0"/>
        <w:autoSpaceDN w:val="0"/>
        <w:adjustRightInd w:val="0"/>
        <w:jc w:val="center"/>
        <w:rPr>
          <w:rFonts w:ascii="Arial" w:hAnsi="Arial" w:cs="Arial"/>
          <w:b/>
          <w:color w:val="000000"/>
          <w:sz w:val="18"/>
          <w:szCs w:val="18"/>
        </w:rPr>
      </w:pPr>
      <w:r w:rsidRPr="00577B15">
        <w:rPr>
          <w:rFonts w:ascii="Arial" w:hAnsi="Arial" w:cs="Arial"/>
          <w:b/>
          <w:color w:val="000000"/>
          <w:sz w:val="18"/>
          <w:szCs w:val="18"/>
        </w:rPr>
        <w:t>Course Outcomes (COs), Program Outcomes (POs) and Assessment:</w:t>
      </w:r>
    </w:p>
    <w:p w14:paraId="12013142" w14:textId="77777777" w:rsidR="002E3C27" w:rsidRPr="00577B15"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2045"/>
        <w:gridCol w:w="2074"/>
        <w:gridCol w:w="1051"/>
        <w:gridCol w:w="1747"/>
        <w:gridCol w:w="1612"/>
      </w:tblGrid>
      <w:tr w:rsidR="002E3C27" w:rsidRPr="00577B15" w14:paraId="06EAB8A2" w14:textId="77777777" w:rsidTr="001C3606">
        <w:trPr>
          <w:trHeight w:val="877"/>
          <w:jc w:val="center"/>
        </w:trPr>
        <w:tc>
          <w:tcPr>
            <w:tcW w:w="646" w:type="dxa"/>
            <w:vAlign w:val="center"/>
          </w:tcPr>
          <w:p w14:paraId="52CB747C"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 No.</w:t>
            </w:r>
          </w:p>
        </w:tc>
        <w:tc>
          <w:tcPr>
            <w:tcW w:w="2045" w:type="dxa"/>
            <w:vAlign w:val="center"/>
          </w:tcPr>
          <w:p w14:paraId="6240AC23"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 Statement</w:t>
            </w:r>
          </w:p>
        </w:tc>
        <w:tc>
          <w:tcPr>
            <w:tcW w:w="2074" w:type="dxa"/>
            <w:vAlign w:val="center"/>
          </w:tcPr>
          <w:p w14:paraId="6618948D"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Corresponding PO</w:t>
            </w:r>
          </w:p>
        </w:tc>
        <w:tc>
          <w:tcPr>
            <w:tcW w:w="1051" w:type="dxa"/>
            <w:vAlign w:val="center"/>
          </w:tcPr>
          <w:p w14:paraId="5807DD42"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Domain / level of learning taxonomy</w:t>
            </w:r>
          </w:p>
        </w:tc>
        <w:tc>
          <w:tcPr>
            <w:tcW w:w="1747" w:type="dxa"/>
            <w:vAlign w:val="center"/>
          </w:tcPr>
          <w:p w14:paraId="40C0065E"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Delivery methods and activities</w:t>
            </w:r>
          </w:p>
        </w:tc>
        <w:tc>
          <w:tcPr>
            <w:tcW w:w="1612" w:type="dxa"/>
            <w:vAlign w:val="center"/>
          </w:tcPr>
          <w:p w14:paraId="21C11260"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Assessment tools</w:t>
            </w:r>
          </w:p>
        </w:tc>
      </w:tr>
      <w:tr w:rsidR="002E3C27" w:rsidRPr="00577B15" w14:paraId="64A4D0BD" w14:textId="77777777" w:rsidTr="001C3606">
        <w:trPr>
          <w:trHeight w:val="1646"/>
          <w:jc w:val="center"/>
        </w:trPr>
        <w:tc>
          <w:tcPr>
            <w:tcW w:w="646" w:type="dxa"/>
            <w:vAlign w:val="center"/>
          </w:tcPr>
          <w:p w14:paraId="75B9C476"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CO1</w:t>
            </w:r>
          </w:p>
        </w:tc>
        <w:tc>
          <w:tcPr>
            <w:tcW w:w="2045" w:type="dxa"/>
            <w:vAlign w:val="center"/>
          </w:tcPr>
          <w:p w14:paraId="72B2EA1C" w14:textId="77777777" w:rsidR="002E3C27" w:rsidRPr="00577B15" w:rsidRDefault="002E3C27" w:rsidP="001C3606">
            <w:pPr>
              <w:pStyle w:val="ListParagraph"/>
              <w:spacing w:after="0" w:line="240" w:lineRule="auto"/>
              <w:ind w:left="0"/>
              <w:jc w:val="center"/>
              <w:rPr>
                <w:rFonts w:ascii="Arial" w:hAnsi="Arial" w:cs="Arial"/>
                <w:bCs/>
                <w:color w:val="000000"/>
                <w:sz w:val="18"/>
                <w:szCs w:val="18"/>
              </w:rPr>
            </w:pPr>
            <w:r w:rsidRPr="00A07B42">
              <w:rPr>
                <w:rFonts w:ascii="Arial" w:hAnsi="Arial" w:cs="Arial"/>
                <w:bCs/>
                <w:color w:val="000000"/>
                <w:sz w:val="18"/>
                <w:szCs w:val="18"/>
              </w:rPr>
              <w:t>To</w:t>
            </w:r>
            <w:r>
              <w:rPr>
                <w:rFonts w:ascii="Arial" w:hAnsi="Arial" w:cs="Arial"/>
                <w:b/>
                <w:color w:val="000000"/>
                <w:sz w:val="18"/>
                <w:szCs w:val="18"/>
              </w:rPr>
              <w:t xml:space="preserve"> d</w:t>
            </w:r>
            <w:r w:rsidRPr="00577B15">
              <w:rPr>
                <w:rFonts w:ascii="Arial" w:hAnsi="Arial" w:cs="Arial"/>
                <w:b/>
                <w:color w:val="000000"/>
                <w:sz w:val="18"/>
                <w:szCs w:val="18"/>
              </w:rPr>
              <w:t xml:space="preserve">escribe </w:t>
            </w:r>
            <w:r w:rsidRPr="00577B15">
              <w:rPr>
                <w:rFonts w:ascii="Arial" w:hAnsi="Arial" w:cs="Arial"/>
                <w:bCs/>
                <w:color w:val="000000"/>
                <w:sz w:val="18"/>
                <w:szCs w:val="18"/>
              </w:rPr>
              <w:t>the terminology and concept of digital image processing</w:t>
            </w:r>
          </w:p>
        </w:tc>
        <w:tc>
          <w:tcPr>
            <w:tcW w:w="2074" w:type="dxa"/>
            <w:vAlign w:val="center"/>
          </w:tcPr>
          <w:p w14:paraId="54CC2F21"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sidRPr="00577B15">
              <w:rPr>
                <w:rFonts w:ascii="Arial" w:hAnsi="Arial" w:cs="Arial"/>
                <w:b/>
                <w:bCs/>
                <w:color w:val="000000"/>
                <w:sz w:val="18"/>
                <w:szCs w:val="18"/>
              </w:rPr>
              <w:t>Engineering knowledge</w:t>
            </w:r>
          </w:p>
          <w:p w14:paraId="3838E1AD" w14:textId="77777777" w:rsidR="002E3C27" w:rsidRPr="00577B15" w:rsidRDefault="002E3C27" w:rsidP="001C3606">
            <w:pPr>
              <w:pStyle w:val="ListParagraph"/>
              <w:spacing w:after="0" w:line="240" w:lineRule="auto"/>
              <w:ind w:left="0"/>
              <w:jc w:val="center"/>
              <w:rPr>
                <w:rFonts w:ascii="Arial" w:hAnsi="Arial" w:cs="Arial"/>
                <w:color w:val="000000"/>
                <w:sz w:val="18"/>
                <w:szCs w:val="18"/>
              </w:rPr>
            </w:pPr>
            <w:r w:rsidRPr="00577B15">
              <w:rPr>
                <w:rFonts w:ascii="Arial" w:hAnsi="Arial" w:cs="Arial"/>
                <w:color w:val="000000"/>
                <w:sz w:val="18"/>
                <w:szCs w:val="18"/>
              </w:rPr>
              <w:t>(PO1)</w:t>
            </w:r>
          </w:p>
        </w:tc>
        <w:tc>
          <w:tcPr>
            <w:tcW w:w="1051" w:type="dxa"/>
            <w:vAlign w:val="center"/>
          </w:tcPr>
          <w:p w14:paraId="793677C5"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Cognitive domain – level 5</w:t>
            </w:r>
          </w:p>
        </w:tc>
        <w:tc>
          <w:tcPr>
            <w:tcW w:w="1747" w:type="dxa"/>
            <w:vAlign w:val="center"/>
          </w:tcPr>
          <w:p w14:paraId="399DBD2C"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Lecture Note</w:t>
            </w:r>
          </w:p>
          <w:p w14:paraId="736F1D85"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iCs/>
                <w:sz w:val="18"/>
                <w:szCs w:val="18"/>
              </w:rPr>
              <w:t xml:space="preserve"> </w:t>
            </w:r>
            <w:r w:rsidRPr="00577B15">
              <w:rPr>
                <w:rFonts w:ascii="Arial" w:hAnsi="Arial" w:cs="Arial"/>
                <w:color w:val="000000"/>
                <w:sz w:val="18"/>
                <w:szCs w:val="18"/>
              </w:rPr>
              <w:t>Text Book</w:t>
            </w:r>
          </w:p>
          <w:p w14:paraId="08CC5DAC"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Audio/Video</w:t>
            </w:r>
          </w:p>
          <w:p w14:paraId="233247C2"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Web Material</w:t>
            </w:r>
          </w:p>
          <w:p w14:paraId="5AF7A0C3"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Journal paper</w:t>
            </w:r>
          </w:p>
        </w:tc>
        <w:tc>
          <w:tcPr>
            <w:tcW w:w="1612" w:type="dxa"/>
            <w:vAlign w:val="center"/>
          </w:tcPr>
          <w:p w14:paraId="68DF3706"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Class Test</w:t>
            </w:r>
          </w:p>
          <w:p w14:paraId="564EC761"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Final Exam</w:t>
            </w:r>
          </w:p>
          <w:p w14:paraId="2743CB27"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Assignment </w:t>
            </w:r>
          </w:p>
          <w:p w14:paraId="6ED554C2"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14:paraId="09217C28" w14:textId="77777777" w:rsidR="002E3C27" w:rsidRPr="00577B15" w:rsidRDefault="002E3C27" w:rsidP="001C3606">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Presentation</w:t>
            </w:r>
          </w:p>
        </w:tc>
      </w:tr>
      <w:tr w:rsidR="002E3C27" w:rsidRPr="00577B15" w14:paraId="117A6391" w14:textId="77777777" w:rsidTr="001C3606">
        <w:trPr>
          <w:trHeight w:val="1583"/>
          <w:jc w:val="center"/>
        </w:trPr>
        <w:tc>
          <w:tcPr>
            <w:tcW w:w="646" w:type="dxa"/>
            <w:vAlign w:val="center"/>
          </w:tcPr>
          <w:p w14:paraId="21E8C412"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CO2</w:t>
            </w:r>
          </w:p>
        </w:tc>
        <w:tc>
          <w:tcPr>
            <w:tcW w:w="2045" w:type="dxa"/>
          </w:tcPr>
          <w:p w14:paraId="79B69F1B" w14:textId="77777777" w:rsidR="002E3C27" w:rsidRPr="00577B15" w:rsidRDefault="002E3C27" w:rsidP="001C3606">
            <w:pPr>
              <w:jc w:val="center"/>
              <w:rPr>
                <w:rFonts w:ascii="Arial" w:eastAsia="Calibri" w:hAnsi="Arial" w:cs="Arial"/>
                <w:b/>
                <w:bCs/>
                <w:iCs/>
                <w:sz w:val="18"/>
                <w:szCs w:val="18"/>
                <w:lang w:bidi="bn-BD"/>
              </w:rPr>
            </w:pPr>
          </w:p>
          <w:p w14:paraId="6E02D454" w14:textId="77777777" w:rsidR="002E3C27" w:rsidRPr="00A07B42" w:rsidRDefault="002E3C27" w:rsidP="001C3606">
            <w:pPr>
              <w:jc w:val="center"/>
              <w:rPr>
                <w:rFonts w:ascii="Arial" w:eastAsia="Calibri" w:hAnsi="Arial" w:cs="Arial"/>
                <w:iCs/>
                <w:sz w:val="18"/>
                <w:szCs w:val="18"/>
                <w:lang w:bidi="bn-BD"/>
              </w:rPr>
            </w:pPr>
          </w:p>
          <w:p w14:paraId="7D988EBA" w14:textId="77777777" w:rsidR="002E3C27" w:rsidRPr="00577B15" w:rsidRDefault="002E3C27" w:rsidP="001C3606">
            <w:pPr>
              <w:jc w:val="center"/>
              <w:rPr>
                <w:rFonts w:ascii="Arial" w:hAnsi="Arial" w:cs="Arial"/>
                <w:sz w:val="18"/>
                <w:szCs w:val="18"/>
                <w:lang w:bidi="bn-BD"/>
              </w:rPr>
            </w:pPr>
            <w:r w:rsidRPr="00A07B42">
              <w:rPr>
                <w:rFonts w:ascii="Arial" w:eastAsia="Calibri" w:hAnsi="Arial" w:cs="Arial"/>
                <w:iCs/>
                <w:sz w:val="18"/>
                <w:szCs w:val="18"/>
                <w:lang w:bidi="bn-BD"/>
              </w:rPr>
              <w:t xml:space="preserve">To </w:t>
            </w:r>
            <w:r>
              <w:rPr>
                <w:rFonts w:ascii="Arial" w:eastAsia="Calibri" w:hAnsi="Arial" w:cs="Arial"/>
                <w:b/>
                <w:bCs/>
                <w:iCs/>
                <w:sz w:val="18"/>
                <w:szCs w:val="18"/>
                <w:lang w:bidi="bn-BD"/>
              </w:rPr>
              <w:t>a</w:t>
            </w:r>
            <w:r w:rsidRPr="00577B15">
              <w:rPr>
                <w:rFonts w:ascii="Arial" w:eastAsia="Calibri" w:hAnsi="Arial" w:cs="Arial"/>
                <w:b/>
                <w:bCs/>
                <w:iCs/>
                <w:sz w:val="18"/>
                <w:szCs w:val="18"/>
                <w:lang w:bidi="bn-BD"/>
              </w:rPr>
              <w:t xml:space="preserve">pply </w:t>
            </w:r>
            <w:r w:rsidRPr="00577B15">
              <w:rPr>
                <w:rFonts w:ascii="Arial" w:eastAsia="Calibri" w:hAnsi="Arial" w:cs="Arial"/>
                <w:iCs/>
                <w:sz w:val="18"/>
                <w:szCs w:val="18"/>
                <w:lang w:bidi="bn-BD"/>
              </w:rPr>
              <w:t>image enhancement and filtering techniques</w:t>
            </w:r>
          </w:p>
        </w:tc>
        <w:tc>
          <w:tcPr>
            <w:tcW w:w="2074" w:type="dxa"/>
            <w:vAlign w:val="center"/>
          </w:tcPr>
          <w:p w14:paraId="60A86B48" w14:textId="77777777" w:rsidR="002E3C27" w:rsidRPr="00577B15" w:rsidRDefault="002E3C27" w:rsidP="001C3606">
            <w:pPr>
              <w:pStyle w:val="ListParagraph"/>
              <w:spacing w:after="0" w:line="240" w:lineRule="auto"/>
              <w:ind w:left="0"/>
              <w:jc w:val="center"/>
              <w:rPr>
                <w:rFonts w:ascii="Arial" w:hAnsi="Arial" w:cs="Arial"/>
                <w:color w:val="000000"/>
                <w:sz w:val="18"/>
                <w:szCs w:val="18"/>
              </w:rPr>
            </w:pPr>
            <w:r w:rsidRPr="00577B15">
              <w:rPr>
                <w:rFonts w:ascii="Arial" w:hAnsi="Arial" w:cs="Arial"/>
                <w:b/>
                <w:bCs/>
                <w:color w:val="000000"/>
                <w:sz w:val="18"/>
                <w:szCs w:val="18"/>
              </w:rPr>
              <w:t>Problem analysis</w:t>
            </w:r>
          </w:p>
          <w:p w14:paraId="382890C8" w14:textId="77777777" w:rsidR="002E3C27" w:rsidRPr="00577B15" w:rsidRDefault="002E3C27" w:rsidP="001C3606">
            <w:pPr>
              <w:pStyle w:val="ListParagraph"/>
              <w:spacing w:after="0" w:line="240" w:lineRule="auto"/>
              <w:ind w:left="0"/>
              <w:jc w:val="center"/>
              <w:rPr>
                <w:rFonts w:ascii="Arial" w:hAnsi="Arial" w:cs="Arial"/>
                <w:color w:val="000000"/>
                <w:sz w:val="18"/>
                <w:szCs w:val="18"/>
              </w:rPr>
            </w:pPr>
            <w:r w:rsidRPr="00577B15">
              <w:rPr>
                <w:rFonts w:ascii="Arial" w:hAnsi="Arial" w:cs="Arial"/>
                <w:color w:val="000000"/>
                <w:sz w:val="18"/>
                <w:szCs w:val="18"/>
              </w:rPr>
              <w:t xml:space="preserve"> (PO2)</w:t>
            </w:r>
          </w:p>
        </w:tc>
        <w:tc>
          <w:tcPr>
            <w:tcW w:w="1051" w:type="dxa"/>
            <w:vAlign w:val="center"/>
          </w:tcPr>
          <w:p w14:paraId="07472A84"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Cognitive domain – level 4</w:t>
            </w:r>
          </w:p>
        </w:tc>
        <w:tc>
          <w:tcPr>
            <w:tcW w:w="1747" w:type="dxa"/>
            <w:vAlign w:val="center"/>
          </w:tcPr>
          <w:p w14:paraId="5036C5F8"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Lecture Note</w:t>
            </w:r>
          </w:p>
          <w:p w14:paraId="6055A7E3"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iCs/>
                <w:sz w:val="18"/>
                <w:szCs w:val="18"/>
              </w:rPr>
              <w:t xml:space="preserve"> </w:t>
            </w:r>
            <w:r w:rsidRPr="00577B15">
              <w:rPr>
                <w:rFonts w:ascii="Arial" w:hAnsi="Arial" w:cs="Arial"/>
                <w:color w:val="000000"/>
                <w:sz w:val="18"/>
                <w:szCs w:val="18"/>
              </w:rPr>
              <w:t>Text Book</w:t>
            </w:r>
          </w:p>
          <w:p w14:paraId="5116A5C7"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Audio/Video</w:t>
            </w:r>
          </w:p>
          <w:p w14:paraId="6CE295DD"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Web Material</w:t>
            </w:r>
          </w:p>
          <w:p w14:paraId="4B9C1F91" w14:textId="77777777" w:rsidR="002E3C27" w:rsidRPr="00577B15" w:rsidRDefault="002E3C27" w:rsidP="001C3606">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Journal paper</w:t>
            </w:r>
          </w:p>
        </w:tc>
        <w:tc>
          <w:tcPr>
            <w:tcW w:w="1612" w:type="dxa"/>
            <w:vAlign w:val="center"/>
          </w:tcPr>
          <w:p w14:paraId="3F73E740"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iCs/>
                <w:sz w:val="18"/>
                <w:szCs w:val="18"/>
              </w:rPr>
              <w:t xml:space="preserve"> </w:t>
            </w:r>
            <w:r w:rsidRPr="00577B15">
              <w:rPr>
                <w:rFonts w:ascii="Arial" w:hAnsi="Arial" w:cs="Arial"/>
                <w:color w:val="000000"/>
                <w:sz w:val="18"/>
                <w:szCs w:val="18"/>
              </w:rPr>
              <w:t>Class Test</w:t>
            </w:r>
          </w:p>
          <w:p w14:paraId="5C7B5977"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Final Exam</w:t>
            </w:r>
          </w:p>
          <w:p w14:paraId="0324148F"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Assignment </w:t>
            </w:r>
          </w:p>
          <w:p w14:paraId="1A355BC3"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14:paraId="0C0E08F5"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Presentation</w:t>
            </w:r>
          </w:p>
        </w:tc>
      </w:tr>
      <w:tr w:rsidR="002E3C27" w:rsidRPr="00577B15" w14:paraId="49B901DF" w14:textId="77777777" w:rsidTr="001C3606">
        <w:trPr>
          <w:trHeight w:val="1700"/>
          <w:jc w:val="center"/>
        </w:trPr>
        <w:tc>
          <w:tcPr>
            <w:tcW w:w="646" w:type="dxa"/>
            <w:vAlign w:val="center"/>
          </w:tcPr>
          <w:p w14:paraId="1F4A6CDF"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CO3</w:t>
            </w:r>
          </w:p>
        </w:tc>
        <w:tc>
          <w:tcPr>
            <w:tcW w:w="2045" w:type="dxa"/>
          </w:tcPr>
          <w:p w14:paraId="053F6D86" w14:textId="77777777" w:rsidR="002E3C27" w:rsidRPr="00577B15" w:rsidRDefault="002E3C27" w:rsidP="001C3606">
            <w:pPr>
              <w:rPr>
                <w:rFonts w:ascii="Arial" w:hAnsi="Arial" w:cs="Arial"/>
                <w:iCs/>
                <w:sz w:val="18"/>
                <w:szCs w:val="18"/>
              </w:rPr>
            </w:pPr>
          </w:p>
          <w:p w14:paraId="6D595E3B" w14:textId="77777777" w:rsidR="002E3C27" w:rsidRPr="00577B15" w:rsidRDefault="002E3C27" w:rsidP="001C3606">
            <w:pPr>
              <w:jc w:val="center"/>
              <w:rPr>
                <w:rFonts w:ascii="Arial" w:hAnsi="Arial" w:cs="Arial"/>
                <w:b/>
                <w:bCs/>
                <w:iCs/>
                <w:sz w:val="18"/>
                <w:szCs w:val="18"/>
              </w:rPr>
            </w:pPr>
          </w:p>
          <w:p w14:paraId="1880F240" w14:textId="77777777" w:rsidR="002E3C27" w:rsidRPr="00577B15" w:rsidRDefault="002E3C27" w:rsidP="001C3606">
            <w:pPr>
              <w:jc w:val="center"/>
              <w:rPr>
                <w:rFonts w:ascii="Arial" w:hAnsi="Arial" w:cs="Arial"/>
                <w:color w:val="000000"/>
                <w:sz w:val="18"/>
                <w:szCs w:val="18"/>
              </w:rPr>
            </w:pPr>
            <w:r w:rsidRPr="00A07B42">
              <w:rPr>
                <w:rFonts w:ascii="Arial" w:hAnsi="Arial" w:cs="Arial"/>
                <w:iCs/>
                <w:sz w:val="18"/>
                <w:szCs w:val="18"/>
              </w:rPr>
              <w:t>To</w:t>
            </w:r>
            <w:r>
              <w:rPr>
                <w:rFonts w:ascii="Arial" w:hAnsi="Arial" w:cs="Arial"/>
                <w:b/>
                <w:bCs/>
                <w:iCs/>
                <w:sz w:val="18"/>
                <w:szCs w:val="18"/>
              </w:rPr>
              <w:t xml:space="preserve"> i</w:t>
            </w:r>
            <w:r w:rsidRPr="00577B15">
              <w:rPr>
                <w:rFonts w:ascii="Arial" w:hAnsi="Arial" w:cs="Arial"/>
                <w:b/>
                <w:bCs/>
                <w:iCs/>
                <w:sz w:val="18"/>
                <w:szCs w:val="18"/>
              </w:rPr>
              <w:t xml:space="preserve">nterpret </w:t>
            </w:r>
            <w:r w:rsidRPr="00577B15">
              <w:rPr>
                <w:rFonts w:ascii="Arial" w:hAnsi="Arial" w:cs="Arial"/>
                <w:iCs/>
                <w:sz w:val="18"/>
                <w:szCs w:val="18"/>
              </w:rPr>
              <w:t>image segmentation and restoration</w:t>
            </w:r>
          </w:p>
        </w:tc>
        <w:tc>
          <w:tcPr>
            <w:tcW w:w="2074" w:type="dxa"/>
            <w:vAlign w:val="center"/>
          </w:tcPr>
          <w:p w14:paraId="25DA3B9F" w14:textId="77777777" w:rsidR="002E3C27" w:rsidRDefault="002E3C27" w:rsidP="001C3606">
            <w:pPr>
              <w:pStyle w:val="ListParagraph"/>
              <w:spacing w:after="0" w:line="240" w:lineRule="auto"/>
              <w:ind w:left="0"/>
              <w:jc w:val="center"/>
              <w:rPr>
                <w:rFonts w:ascii="Arial" w:hAnsi="Arial" w:cs="Arial"/>
                <w:color w:val="000000"/>
                <w:sz w:val="18"/>
                <w:szCs w:val="18"/>
              </w:rPr>
            </w:pPr>
            <w:r w:rsidRPr="00577B15">
              <w:rPr>
                <w:rFonts w:ascii="Arial" w:hAnsi="Arial" w:cs="Arial"/>
                <w:b/>
                <w:bCs/>
                <w:color w:val="000000"/>
                <w:sz w:val="18"/>
                <w:szCs w:val="18"/>
              </w:rPr>
              <w:t>Engineering knowledge</w:t>
            </w:r>
          </w:p>
          <w:p w14:paraId="402E0958" w14:textId="77777777" w:rsidR="002E3C27" w:rsidRPr="00577B15" w:rsidRDefault="002E3C27" w:rsidP="001C3606">
            <w:pPr>
              <w:pStyle w:val="ListParagraph"/>
              <w:spacing w:after="0" w:line="240" w:lineRule="auto"/>
              <w:ind w:left="0"/>
              <w:jc w:val="center"/>
              <w:rPr>
                <w:rFonts w:ascii="Arial" w:hAnsi="Arial" w:cs="Arial"/>
                <w:color w:val="000000"/>
                <w:sz w:val="18"/>
                <w:szCs w:val="18"/>
              </w:rPr>
            </w:pPr>
            <w:r w:rsidRPr="00577B15">
              <w:rPr>
                <w:rFonts w:ascii="Arial" w:hAnsi="Arial" w:cs="Arial"/>
                <w:color w:val="000000"/>
                <w:sz w:val="18"/>
                <w:szCs w:val="18"/>
              </w:rPr>
              <w:t>(PO1)</w:t>
            </w:r>
          </w:p>
        </w:tc>
        <w:tc>
          <w:tcPr>
            <w:tcW w:w="1051" w:type="dxa"/>
            <w:vAlign w:val="center"/>
          </w:tcPr>
          <w:p w14:paraId="412952DB"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Cognitive domain – level 5</w:t>
            </w:r>
          </w:p>
        </w:tc>
        <w:tc>
          <w:tcPr>
            <w:tcW w:w="1747" w:type="dxa"/>
            <w:vAlign w:val="center"/>
          </w:tcPr>
          <w:p w14:paraId="695C65E3"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Lecture Note</w:t>
            </w:r>
          </w:p>
          <w:p w14:paraId="18BD9680"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iCs/>
                <w:sz w:val="18"/>
                <w:szCs w:val="18"/>
              </w:rPr>
              <w:t xml:space="preserve"> </w:t>
            </w:r>
            <w:r w:rsidRPr="00577B15">
              <w:rPr>
                <w:rFonts w:ascii="Arial" w:hAnsi="Arial" w:cs="Arial"/>
                <w:color w:val="000000"/>
                <w:sz w:val="18"/>
                <w:szCs w:val="18"/>
              </w:rPr>
              <w:t>Text Book</w:t>
            </w:r>
          </w:p>
          <w:p w14:paraId="3C436898"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Audio/Video</w:t>
            </w:r>
          </w:p>
          <w:p w14:paraId="01105CA0"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Web Material</w:t>
            </w:r>
          </w:p>
          <w:p w14:paraId="6BBE0B96" w14:textId="77777777" w:rsidR="002E3C27" w:rsidRPr="00577B15" w:rsidRDefault="002E3C27" w:rsidP="001C3606">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Journal paper</w:t>
            </w:r>
          </w:p>
        </w:tc>
        <w:tc>
          <w:tcPr>
            <w:tcW w:w="1612" w:type="dxa"/>
            <w:vAlign w:val="center"/>
          </w:tcPr>
          <w:p w14:paraId="74CF72CD"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iCs/>
                <w:sz w:val="18"/>
                <w:szCs w:val="18"/>
              </w:rPr>
              <w:t xml:space="preserve"> </w:t>
            </w:r>
            <w:r w:rsidRPr="00577B15">
              <w:rPr>
                <w:rFonts w:ascii="Arial" w:hAnsi="Arial" w:cs="Arial"/>
                <w:color w:val="000000"/>
                <w:sz w:val="18"/>
                <w:szCs w:val="18"/>
              </w:rPr>
              <w:t>Class Test</w:t>
            </w:r>
          </w:p>
          <w:p w14:paraId="55740AD9"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Final Exam</w:t>
            </w:r>
          </w:p>
          <w:p w14:paraId="5FD101B8"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Assignment </w:t>
            </w:r>
          </w:p>
          <w:p w14:paraId="703BD658"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14:paraId="429ADA64" w14:textId="77777777" w:rsidR="002E3C27" w:rsidRPr="00577B15" w:rsidRDefault="002E3C27" w:rsidP="001C3606">
            <w:pPr>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Presentation</w:t>
            </w:r>
          </w:p>
        </w:tc>
      </w:tr>
      <w:tr w:rsidR="002E3C27" w:rsidRPr="00577B15" w14:paraId="110645C2" w14:textId="77777777" w:rsidTr="001C3606">
        <w:trPr>
          <w:trHeight w:val="1700"/>
          <w:jc w:val="center"/>
        </w:trPr>
        <w:tc>
          <w:tcPr>
            <w:tcW w:w="646" w:type="dxa"/>
            <w:vAlign w:val="center"/>
          </w:tcPr>
          <w:p w14:paraId="5989B628"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CO4</w:t>
            </w:r>
          </w:p>
        </w:tc>
        <w:tc>
          <w:tcPr>
            <w:tcW w:w="2045" w:type="dxa"/>
          </w:tcPr>
          <w:p w14:paraId="131DF6D3" w14:textId="77777777" w:rsidR="002E3C27" w:rsidRPr="00577B15" w:rsidRDefault="002E3C27" w:rsidP="001C3606">
            <w:pPr>
              <w:jc w:val="center"/>
              <w:rPr>
                <w:rFonts w:ascii="Arial" w:hAnsi="Arial" w:cs="Arial"/>
                <w:iCs/>
                <w:sz w:val="18"/>
                <w:szCs w:val="18"/>
              </w:rPr>
            </w:pPr>
          </w:p>
          <w:p w14:paraId="7F92AB67" w14:textId="77777777" w:rsidR="002E3C27" w:rsidRPr="00577B15" w:rsidRDefault="002E3C27" w:rsidP="001C3606">
            <w:pPr>
              <w:jc w:val="center"/>
              <w:rPr>
                <w:rFonts w:ascii="Arial" w:hAnsi="Arial" w:cs="Arial"/>
                <w:b/>
                <w:bCs/>
                <w:iCs/>
                <w:sz w:val="18"/>
                <w:szCs w:val="18"/>
              </w:rPr>
            </w:pPr>
          </w:p>
          <w:p w14:paraId="38C69BCF" w14:textId="77777777" w:rsidR="002E3C27" w:rsidRPr="00577B15" w:rsidRDefault="002E3C27" w:rsidP="001C3606">
            <w:pPr>
              <w:jc w:val="center"/>
              <w:rPr>
                <w:rFonts w:ascii="Arial" w:hAnsi="Arial" w:cs="Arial"/>
                <w:iCs/>
                <w:sz w:val="18"/>
                <w:szCs w:val="18"/>
              </w:rPr>
            </w:pPr>
            <w:r w:rsidRPr="00A07B42">
              <w:rPr>
                <w:rFonts w:ascii="Arial" w:hAnsi="Arial" w:cs="Arial"/>
                <w:iCs/>
                <w:sz w:val="18"/>
                <w:szCs w:val="18"/>
              </w:rPr>
              <w:t>To</w:t>
            </w:r>
            <w:r>
              <w:rPr>
                <w:rFonts w:ascii="Arial" w:hAnsi="Arial" w:cs="Arial"/>
                <w:b/>
                <w:bCs/>
                <w:iCs/>
                <w:sz w:val="18"/>
                <w:szCs w:val="18"/>
              </w:rPr>
              <w:t xml:space="preserve"> a</w:t>
            </w:r>
            <w:r w:rsidRPr="00577B15">
              <w:rPr>
                <w:rFonts w:ascii="Arial" w:hAnsi="Arial" w:cs="Arial"/>
                <w:b/>
                <w:bCs/>
                <w:iCs/>
                <w:sz w:val="18"/>
                <w:szCs w:val="18"/>
              </w:rPr>
              <w:t>pply</w:t>
            </w:r>
            <w:r w:rsidRPr="00577B15">
              <w:rPr>
                <w:rFonts w:ascii="Arial" w:hAnsi="Arial" w:cs="Arial"/>
                <w:iCs/>
                <w:sz w:val="18"/>
                <w:szCs w:val="18"/>
              </w:rPr>
              <w:t xml:space="preserve"> morphological processing in pattern recovery</w:t>
            </w:r>
          </w:p>
        </w:tc>
        <w:tc>
          <w:tcPr>
            <w:tcW w:w="2074" w:type="dxa"/>
            <w:vAlign w:val="center"/>
          </w:tcPr>
          <w:p w14:paraId="365424C0" w14:textId="77777777" w:rsidR="002E3C27" w:rsidRPr="00577B15" w:rsidRDefault="002E3C27" w:rsidP="001C3606">
            <w:pPr>
              <w:pStyle w:val="ListParagraph"/>
              <w:spacing w:after="0" w:line="240" w:lineRule="auto"/>
              <w:ind w:left="0"/>
              <w:jc w:val="center"/>
              <w:rPr>
                <w:rFonts w:ascii="Arial" w:hAnsi="Arial" w:cs="Arial"/>
                <w:color w:val="000000"/>
                <w:sz w:val="18"/>
                <w:szCs w:val="18"/>
              </w:rPr>
            </w:pPr>
            <w:r w:rsidRPr="00577B15">
              <w:rPr>
                <w:rFonts w:ascii="Arial" w:hAnsi="Arial" w:cs="Arial"/>
                <w:b/>
                <w:bCs/>
                <w:color w:val="000000"/>
                <w:sz w:val="18"/>
                <w:szCs w:val="18"/>
              </w:rPr>
              <w:t>Problem analysis</w:t>
            </w:r>
          </w:p>
          <w:p w14:paraId="55129757" w14:textId="77777777" w:rsidR="002E3C27" w:rsidRPr="00577B15" w:rsidRDefault="002E3C27" w:rsidP="001C3606">
            <w:pPr>
              <w:pStyle w:val="ListParagraph"/>
              <w:spacing w:after="0" w:line="240" w:lineRule="auto"/>
              <w:ind w:left="0"/>
              <w:jc w:val="center"/>
              <w:rPr>
                <w:rFonts w:ascii="Arial" w:hAnsi="Arial" w:cs="Arial"/>
                <w:b/>
                <w:bCs/>
                <w:color w:val="000000"/>
                <w:sz w:val="18"/>
                <w:szCs w:val="18"/>
              </w:rPr>
            </w:pPr>
            <w:r w:rsidRPr="00577B15">
              <w:rPr>
                <w:rFonts w:ascii="Arial" w:hAnsi="Arial" w:cs="Arial"/>
                <w:color w:val="000000"/>
                <w:sz w:val="18"/>
                <w:szCs w:val="18"/>
              </w:rPr>
              <w:t xml:space="preserve"> (PO2)</w:t>
            </w:r>
          </w:p>
        </w:tc>
        <w:tc>
          <w:tcPr>
            <w:tcW w:w="1051" w:type="dxa"/>
            <w:vAlign w:val="center"/>
          </w:tcPr>
          <w:p w14:paraId="4544CA48" w14:textId="77777777" w:rsidR="002E3C27" w:rsidRPr="00577B15" w:rsidRDefault="002E3C27" w:rsidP="001C3606">
            <w:pPr>
              <w:jc w:val="center"/>
              <w:rPr>
                <w:rFonts w:ascii="Arial" w:hAnsi="Arial" w:cs="Arial"/>
                <w:color w:val="000000"/>
                <w:sz w:val="18"/>
                <w:szCs w:val="18"/>
              </w:rPr>
            </w:pPr>
            <w:r w:rsidRPr="00577B15">
              <w:rPr>
                <w:rFonts w:ascii="Arial" w:hAnsi="Arial" w:cs="Arial"/>
                <w:color w:val="000000"/>
                <w:sz w:val="18"/>
                <w:szCs w:val="18"/>
              </w:rPr>
              <w:t>Cognitive domain – level 4</w:t>
            </w:r>
          </w:p>
        </w:tc>
        <w:tc>
          <w:tcPr>
            <w:tcW w:w="1747" w:type="dxa"/>
            <w:vAlign w:val="center"/>
          </w:tcPr>
          <w:p w14:paraId="7B1118A6"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Lecture Note</w:t>
            </w:r>
          </w:p>
          <w:p w14:paraId="59EB991B"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eastAsia="MS Gothic" w:hAnsi="Arial" w:cs="Arial"/>
                <w:iCs/>
                <w:sz w:val="18"/>
                <w:szCs w:val="18"/>
              </w:rPr>
              <w:t xml:space="preserve"> </w:t>
            </w:r>
            <w:r w:rsidRPr="00577B15">
              <w:rPr>
                <w:rFonts w:ascii="Arial" w:hAnsi="Arial" w:cs="Arial"/>
                <w:color w:val="000000"/>
                <w:sz w:val="18"/>
                <w:szCs w:val="18"/>
              </w:rPr>
              <w:t>Text Book</w:t>
            </w:r>
          </w:p>
          <w:p w14:paraId="3E5D83F0"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Audio/Video</w:t>
            </w:r>
          </w:p>
          <w:p w14:paraId="249B73F1"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Web Material</w:t>
            </w:r>
          </w:p>
          <w:p w14:paraId="7ABBB1A6" w14:textId="77777777" w:rsidR="002E3C27" w:rsidRPr="00577B15" w:rsidRDefault="002E3C27" w:rsidP="001C3606">
            <w:pPr>
              <w:spacing w:line="276" w:lineRule="auto"/>
              <w:rPr>
                <w:rFonts w:ascii="Arial" w:eastAsia="MS Gothic"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eastAsia="MS Gothic" w:hAnsi="Arial" w:cs="Arial"/>
                <w:color w:val="000000"/>
                <w:sz w:val="18"/>
                <w:szCs w:val="18"/>
              </w:rPr>
              <w:t xml:space="preserve"> </w:t>
            </w:r>
            <w:r w:rsidRPr="00577B15">
              <w:rPr>
                <w:rFonts w:ascii="Arial" w:hAnsi="Arial" w:cs="Arial"/>
                <w:color w:val="000000"/>
                <w:sz w:val="18"/>
                <w:szCs w:val="18"/>
              </w:rPr>
              <w:t>Journal paper</w:t>
            </w:r>
          </w:p>
        </w:tc>
        <w:tc>
          <w:tcPr>
            <w:tcW w:w="1612" w:type="dxa"/>
            <w:vAlign w:val="center"/>
          </w:tcPr>
          <w:p w14:paraId="0D9B29FD"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Class Test</w:t>
            </w:r>
          </w:p>
          <w:p w14:paraId="14A68BFB"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Final Exam</w:t>
            </w:r>
          </w:p>
          <w:p w14:paraId="5454D115"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iCs/>
                <w:sz w:val="18"/>
                <w:szCs w:val="18"/>
              </w:rPr>
              <w:t>☒</w:t>
            </w:r>
            <w:r w:rsidRPr="00577B15">
              <w:rPr>
                <w:rFonts w:ascii="Arial" w:hAnsi="Arial" w:cs="Arial"/>
                <w:color w:val="000000"/>
                <w:sz w:val="18"/>
                <w:szCs w:val="18"/>
              </w:rPr>
              <w:t xml:space="preserve"> Assignment </w:t>
            </w:r>
          </w:p>
          <w:p w14:paraId="54E5F59C" w14:textId="77777777" w:rsidR="002E3C27" w:rsidRPr="00577B15" w:rsidRDefault="002E3C27" w:rsidP="001C3606">
            <w:pPr>
              <w:spacing w:line="276" w:lineRule="auto"/>
              <w:rPr>
                <w:rFonts w:ascii="Arial" w:hAnsi="Arial" w:cs="Arial"/>
                <w:color w:val="000000"/>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Participation</w:t>
            </w:r>
          </w:p>
          <w:p w14:paraId="150C397E" w14:textId="77777777" w:rsidR="002E3C27" w:rsidRPr="00577B15" w:rsidRDefault="002E3C27" w:rsidP="001C3606">
            <w:pPr>
              <w:spacing w:line="276" w:lineRule="auto"/>
              <w:rPr>
                <w:rFonts w:ascii="Arial" w:eastAsia="MS Gothic" w:hAnsi="Arial" w:cs="Arial"/>
                <w:iCs/>
                <w:sz w:val="18"/>
                <w:szCs w:val="18"/>
              </w:rPr>
            </w:pPr>
            <w:r w:rsidRPr="00577B15">
              <w:rPr>
                <w:rFonts w:ascii="MS Gothic" w:eastAsia="MS Gothic" w:hAnsi="MS Gothic" w:cs="MS Gothic" w:hint="eastAsia"/>
                <w:color w:val="000000"/>
                <w:sz w:val="18"/>
                <w:szCs w:val="18"/>
              </w:rPr>
              <w:t>☐</w:t>
            </w:r>
            <w:r w:rsidRPr="00577B15">
              <w:rPr>
                <w:rFonts w:ascii="Arial" w:hAnsi="Arial" w:cs="Arial"/>
                <w:color w:val="000000"/>
                <w:sz w:val="18"/>
                <w:szCs w:val="18"/>
              </w:rPr>
              <w:t xml:space="preserve"> Presentation</w:t>
            </w:r>
          </w:p>
        </w:tc>
      </w:tr>
    </w:tbl>
    <w:p w14:paraId="38AED2AF" w14:textId="77777777" w:rsidR="002E3C27" w:rsidRPr="00577B15" w:rsidRDefault="002E3C27" w:rsidP="002E3C27">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2E3C27" w:rsidRPr="00577B15" w14:paraId="0A90973E" w14:textId="77777777" w:rsidTr="001C3606">
        <w:trPr>
          <w:jc w:val="center"/>
        </w:trPr>
        <w:tc>
          <w:tcPr>
            <w:tcW w:w="9127" w:type="dxa"/>
          </w:tcPr>
          <w:p w14:paraId="25D547B0" w14:textId="77777777" w:rsidR="002E3C27" w:rsidRPr="00577B15" w:rsidRDefault="002E3C27" w:rsidP="001C3606">
            <w:pPr>
              <w:rPr>
                <w:rFonts w:ascii="Arial" w:hAnsi="Arial" w:cs="Arial"/>
                <w:b/>
                <w:color w:val="000000"/>
                <w:sz w:val="18"/>
                <w:szCs w:val="18"/>
              </w:rPr>
            </w:pPr>
          </w:p>
          <w:p w14:paraId="022BE2B0" w14:textId="77777777" w:rsidR="002E3C27" w:rsidRPr="00577B15" w:rsidRDefault="002E3C27" w:rsidP="001C3606">
            <w:pPr>
              <w:rPr>
                <w:rFonts w:ascii="Arial" w:hAnsi="Arial" w:cs="Arial"/>
                <w:b/>
                <w:color w:val="000000"/>
                <w:sz w:val="18"/>
                <w:szCs w:val="18"/>
              </w:rPr>
            </w:pPr>
            <w:r w:rsidRPr="00577B15">
              <w:rPr>
                <w:rFonts w:ascii="Arial" w:hAnsi="Arial" w:cs="Arial"/>
                <w:b/>
                <w:color w:val="000000"/>
                <w:sz w:val="18"/>
                <w:szCs w:val="18"/>
              </w:rPr>
              <w:t>Assessment and Marks Distribution:</w:t>
            </w:r>
          </w:p>
          <w:p w14:paraId="68A432CE" w14:textId="77777777" w:rsidR="002E3C27" w:rsidRPr="00577B15" w:rsidRDefault="002E3C27" w:rsidP="001C3606">
            <w:pPr>
              <w:rPr>
                <w:rFonts w:ascii="Arial" w:hAnsi="Arial" w:cs="Arial"/>
                <w:bCs/>
                <w:color w:val="000000"/>
                <w:sz w:val="18"/>
                <w:szCs w:val="18"/>
              </w:rPr>
            </w:pPr>
            <w:r w:rsidRPr="00577B15">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7E3E03DE" w14:textId="77777777" w:rsidR="002E3C27" w:rsidRPr="00577B15" w:rsidRDefault="002E3C27" w:rsidP="001C3606">
            <w:pPr>
              <w:rPr>
                <w:rFonts w:ascii="Arial" w:hAnsi="Arial" w:cs="Arial"/>
                <w:bCs/>
                <w:color w:val="000000"/>
                <w:sz w:val="18"/>
                <w:szCs w:val="18"/>
              </w:rPr>
            </w:pPr>
            <w:r w:rsidRPr="00577B15">
              <w:rPr>
                <w:rFonts w:ascii="Arial" w:hAnsi="Arial" w:cs="Arial"/>
                <w:bCs/>
                <w:color w:val="000000"/>
                <w:sz w:val="18"/>
                <w:szCs w:val="18"/>
              </w:rPr>
              <w:tab/>
              <w:t>Class tests + Assignments due in different times of the semester (</w:t>
            </w:r>
            <w:r>
              <w:rPr>
                <w:rFonts w:ascii="Arial" w:hAnsi="Arial" w:cs="Arial"/>
                <w:bCs/>
                <w:color w:val="000000"/>
                <w:sz w:val="18"/>
                <w:szCs w:val="18"/>
              </w:rPr>
              <w:t>15%</w:t>
            </w:r>
            <w:r w:rsidRPr="00577B15">
              <w:rPr>
                <w:rFonts w:ascii="Arial" w:hAnsi="Arial" w:cs="Arial"/>
                <w:bCs/>
                <w:color w:val="000000"/>
                <w:sz w:val="18"/>
                <w:szCs w:val="18"/>
              </w:rPr>
              <w:t>)</w:t>
            </w:r>
          </w:p>
          <w:p w14:paraId="2C27563C" w14:textId="77777777" w:rsidR="002E3C27" w:rsidRPr="00577B15" w:rsidRDefault="002E3C27" w:rsidP="001C3606">
            <w:pPr>
              <w:rPr>
                <w:rFonts w:ascii="Arial" w:hAnsi="Arial" w:cs="Arial"/>
                <w:bCs/>
                <w:color w:val="000000"/>
                <w:sz w:val="18"/>
                <w:szCs w:val="18"/>
              </w:rPr>
            </w:pPr>
            <w:r w:rsidRPr="00577B15">
              <w:rPr>
                <w:rFonts w:ascii="Arial" w:hAnsi="Arial" w:cs="Arial"/>
                <w:bCs/>
                <w:color w:val="000000"/>
                <w:sz w:val="18"/>
                <w:szCs w:val="18"/>
              </w:rPr>
              <w:tab/>
              <w:t>A comprehensive final exam (</w:t>
            </w:r>
            <w:r>
              <w:rPr>
                <w:rFonts w:ascii="Arial" w:hAnsi="Arial" w:cs="Arial"/>
                <w:bCs/>
                <w:color w:val="000000"/>
                <w:sz w:val="18"/>
                <w:szCs w:val="18"/>
              </w:rPr>
              <w:t>80%</w:t>
            </w:r>
            <w:r w:rsidRPr="00577B15">
              <w:rPr>
                <w:rFonts w:ascii="Arial" w:hAnsi="Arial" w:cs="Arial"/>
                <w:bCs/>
                <w:color w:val="000000"/>
                <w:sz w:val="18"/>
                <w:szCs w:val="18"/>
              </w:rPr>
              <w:t xml:space="preserve">), Total Time: 3 hours. </w:t>
            </w:r>
          </w:p>
          <w:p w14:paraId="7C23F590" w14:textId="77777777" w:rsidR="002E3C27" w:rsidRPr="00577B15" w:rsidRDefault="002E3C27" w:rsidP="001C3606">
            <w:pPr>
              <w:rPr>
                <w:rFonts w:ascii="Arial" w:hAnsi="Arial" w:cs="Arial"/>
                <w:b/>
                <w:color w:val="000000"/>
                <w:sz w:val="18"/>
                <w:szCs w:val="18"/>
              </w:rPr>
            </w:pPr>
            <w:r w:rsidRPr="00577B15">
              <w:rPr>
                <w:rFonts w:ascii="Arial" w:hAnsi="Arial" w:cs="Arial"/>
                <w:bCs/>
                <w:color w:val="000000"/>
                <w:sz w:val="18"/>
                <w:szCs w:val="18"/>
              </w:rPr>
              <w:tab/>
              <w:t>A class participation mark (</w:t>
            </w:r>
            <w:r>
              <w:rPr>
                <w:rFonts w:ascii="Arial" w:hAnsi="Arial" w:cs="Arial"/>
                <w:bCs/>
                <w:color w:val="000000"/>
                <w:sz w:val="18"/>
                <w:szCs w:val="18"/>
              </w:rPr>
              <w:t>5%</w:t>
            </w:r>
            <w:r w:rsidRPr="00577B15">
              <w:rPr>
                <w:rFonts w:ascii="Arial" w:hAnsi="Arial" w:cs="Arial"/>
                <w:bCs/>
                <w:color w:val="000000"/>
                <w:sz w:val="18"/>
                <w:szCs w:val="18"/>
              </w:rPr>
              <w:t>).</w:t>
            </w:r>
          </w:p>
        </w:tc>
      </w:tr>
      <w:tr w:rsidR="002E3C27" w:rsidRPr="00577B15" w14:paraId="6C37BBBC" w14:textId="77777777" w:rsidTr="001C3606">
        <w:trPr>
          <w:jc w:val="center"/>
        </w:trPr>
        <w:tc>
          <w:tcPr>
            <w:tcW w:w="9127" w:type="dxa"/>
          </w:tcPr>
          <w:p w14:paraId="6806D7CC" w14:textId="77777777" w:rsidR="002E3C27" w:rsidRPr="00577B15" w:rsidRDefault="002E3C27" w:rsidP="001C3606">
            <w:pPr>
              <w:spacing w:after="120"/>
              <w:jc w:val="both"/>
              <w:rPr>
                <w:rFonts w:ascii="Arial" w:hAnsi="Arial" w:cs="Arial"/>
                <w:b/>
                <w:bCs/>
                <w:iCs/>
                <w:sz w:val="18"/>
                <w:szCs w:val="18"/>
              </w:rPr>
            </w:pPr>
          </w:p>
          <w:p w14:paraId="6991A8BD" w14:textId="77777777" w:rsidR="002E3C27" w:rsidRPr="00577B15" w:rsidRDefault="002E3C27" w:rsidP="001C3606">
            <w:pPr>
              <w:spacing w:after="120"/>
              <w:jc w:val="both"/>
              <w:rPr>
                <w:rFonts w:ascii="Arial" w:hAnsi="Arial" w:cs="Arial"/>
                <w:b/>
                <w:bCs/>
                <w:iCs/>
                <w:sz w:val="18"/>
                <w:szCs w:val="18"/>
              </w:rPr>
            </w:pPr>
            <w:r w:rsidRPr="00577B15">
              <w:rPr>
                <w:rFonts w:ascii="Arial" w:hAnsi="Arial" w:cs="Arial"/>
                <w:b/>
                <w:bCs/>
                <w:iCs/>
                <w:sz w:val="18"/>
                <w:szCs w:val="18"/>
              </w:rPr>
              <w:t>Course Contents:</w:t>
            </w:r>
          </w:p>
          <w:p w14:paraId="14034FA0" w14:textId="77777777" w:rsidR="002E3C27" w:rsidRPr="00577B15" w:rsidRDefault="002E3C27" w:rsidP="001C3606">
            <w:pPr>
              <w:spacing w:after="120"/>
              <w:jc w:val="both"/>
              <w:rPr>
                <w:rFonts w:ascii="Arial" w:hAnsi="Arial" w:cs="Arial"/>
                <w:sz w:val="18"/>
                <w:szCs w:val="18"/>
              </w:rPr>
            </w:pPr>
            <w:r w:rsidRPr="00577B15">
              <w:rPr>
                <w:rFonts w:ascii="Arial" w:hAnsi="Arial" w:cs="Arial"/>
                <w:sz w:val="18"/>
                <w:szCs w:val="18"/>
              </w:rPr>
              <w:t xml:space="preserve">Introduction and Fundamental to Digital Image Processing: What is Digital Image Processing, Origin of Digital Image Processing, Examples that use Digital Image Processing, Fundamental steps in Digital Image Processing, Components of Digital Image Processing System, Image sensing and acquisition, Image sampling, quantization and representation, Basic relationship between pixels. </w:t>
            </w:r>
          </w:p>
          <w:p w14:paraId="5E12755B" w14:textId="77777777" w:rsidR="002E3C27" w:rsidRPr="00577B15" w:rsidRDefault="002E3C27" w:rsidP="001C3606">
            <w:pPr>
              <w:spacing w:after="120"/>
              <w:jc w:val="both"/>
              <w:rPr>
                <w:rFonts w:ascii="Arial" w:hAnsi="Arial" w:cs="Arial"/>
                <w:sz w:val="18"/>
                <w:szCs w:val="18"/>
              </w:rPr>
            </w:pPr>
            <w:r w:rsidRPr="00577B15">
              <w:rPr>
                <w:rFonts w:ascii="Arial" w:hAnsi="Arial" w:cs="Arial"/>
                <w:sz w:val="18"/>
                <w:szCs w:val="18"/>
              </w:rPr>
              <w:t xml:space="preserve">Image Enhancement in the Spatial Domain &amp; Frequency domain: Background, Basic gray level transformation, Histogram processing, Basics of spatial filtering, Smoothing and Sharpening Spatial filters, Introduction to Fourier Transform and the Frequency Domain, Discrete Fourier Transform. Smoothing and Sharpening Frequency-Domain filters. </w:t>
            </w:r>
          </w:p>
          <w:p w14:paraId="052D01CC" w14:textId="77777777" w:rsidR="002E3C27" w:rsidRPr="00577B15" w:rsidRDefault="002E3C27" w:rsidP="001C3606">
            <w:pPr>
              <w:spacing w:after="120"/>
              <w:jc w:val="both"/>
              <w:rPr>
                <w:rFonts w:ascii="Arial" w:hAnsi="Arial" w:cs="Arial"/>
                <w:sz w:val="18"/>
                <w:szCs w:val="18"/>
              </w:rPr>
            </w:pPr>
            <w:r w:rsidRPr="00577B15">
              <w:rPr>
                <w:rFonts w:ascii="Arial" w:hAnsi="Arial" w:cs="Arial"/>
                <w:sz w:val="18"/>
                <w:szCs w:val="18"/>
              </w:rPr>
              <w:t xml:space="preserve">Image Restoration: Image Degradation/Restoration Process, Noise models, Restoration in presence of noise, Inverse Filtering, Minimum Mean Square Filtering, Geometric mean filter, Geometric transformations. </w:t>
            </w:r>
          </w:p>
          <w:p w14:paraId="2AAAAB81" w14:textId="77777777" w:rsidR="002E3C27" w:rsidRPr="00577B15" w:rsidRDefault="002E3C27" w:rsidP="001C3606">
            <w:pPr>
              <w:spacing w:after="120"/>
              <w:jc w:val="both"/>
              <w:rPr>
                <w:rFonts w:ascii="Arial" w:hAnsi="Arial" w:cs="Arial"/>
                <w:sz w:val="18"/>
                <w:szCs w:val="18"/>
              </w:rPr>
            </w:pPr>
            <w:r w:rsidRPr="00577B15">
              <w:rPr>
                <w:rFonts w:ascii="Arial" w:hAnsi="Arial" w:cs="Arial"/>
                <w:sz w:val="18"/>
                <w:szCs w:val="18"/>
              </w:rPr>
              <w:t xml:space="preserve">Color Image Processing: Color Fundamentals, Color models, Basis of full color image processing, Color transformations. </w:t>
            </w:r>
          </w:p>
          <w:p w14:paraId="708236C6" w14:textId="77777777" w:rsidR="002E3C27" w:rsidRPr="00577B15" w:rsidRDefault="002E3C27" w:rsidP="001C3606">
            <w:pPr>
              <w:spacing w:after="120"/>
              <w:jc w:val="both"/>
              <w:rPr>
                <w:rFonts w:ascii="Arial" w:hAnsi="Arial" w:cs="Arial"/>
                <w:sz w:val="18"/>
                <w:szCs w:val="18"/>
              </w:rPr>
            </w:pPr>
            <w:r w:rsidRPr="00577B15">
              <w:rPr>
                <w:rFonts w:ascii="Arial" w:hAnsi="Arial" w:cs="Arial"/>
                <w:sz w:val="18"/>
                <w:szCs w:val="18"/>
              </w:rPr>
              <w:t xml:space="preserve">Image Compression: Fundamentals, Image compression models, Error free compression, Lossy compression. </w:t>
            </w:r>
          </w:p>
          <w:p w14:paraId="4E7C2BA3" w14:textId="77777777" w:rsidR="002E3C27" w:rsidRPr="00577B15" w:rsidRDefault="002E3C27" w:rsidP="001C3606">
            <w:pPr>
              <w:spacing w:after="120"/>
              <w:jc w:val="both"/>
              <w:rPr>
                <w:rFonts w:ascii="Arial" w:hAnsi="Arial" w:cs="Arial"/>
                <w:sz w:val="18"/>
                <w:szCs w:val="18"/>
              </w:rPr>
            </w:pPr>
            <w:r w:rsidRPr="00577B15">
              <w:rPr>
                <w:rFonts w:ascii="Arial" w:hAnsi="Arial" w:cs="Arial"/>
                <w:sz w:val="18"/>
                <w:szCs w:val="18"/>
              </w:rPr>
              <w:t>Morphological image processing: Preliminaries, Dilations and Erosion, opening and closing, Some basic morphological algorithms.</w:t>
            </w:r>
          </w:p>
          <w:p w14:paraId="0CA2E0AA" w14:textId="77777777" w:rsidR="002E3C27" w:rsidRPr="00577B15" w:rsidRDefault="002E3C27" w:rsidP="001C3606">
            <w:pPr>
              <w:spacing w:after="120"/>
              <w:jc w:val="both"/>
              <w:rPr>
                <w:rFonts w:ascii="Arial" w:hAnsi="Arial" w:cs="Arial"/>
                <w:sz w:val="18"/>
                <w:szCs w:val="18"/>
              </w:rPr>
            </w:pPr>
            <w:r w:rsidRPr="00577B15">
              <w:rPr>
                <w:rFonts w:ascii="Arial" w:hAnsi="Arial" w:cs="Arial"/>
                <w:sz w:val="18"/>
                <w:szCs w:val="18"/>
              </w:rPr>
              <w:t xml:space="preserve">Image Segmentation: Detection of Discontinuities, Edge linking and boundary detection, Thresholding, Region oriented segmentation. </w:t>
            </w:r>
          </w:p>
          <w:p w14:paraId="5F918211" w14:textId="77777777" w:rsidR="002E3C27" w:rsidRPr="00577B15" w:rsidRDefault="002E3C27" w:rsidP="001C3606">
            <w:pPr>
              <w:jc w:val="both"/>
              <w:rPr>
                <w:rFonts w:ascii="Arial" w:hAnsi="Arial" w:cs="Arial"/>
                <w:b/>
                <w:color w:val="FF0000"/>
                <w:sz w:val="18"/>
                <w:szCs w:val="18"/>
              </w:rPr>
            </w:pPr>
            <w:r w:rsidRPr="00577B15">
              <w:rPr>
                <w:rFonts w:ascii="Arial" w:hAnsi="Arial" w:cs="Arial"/>
                <w:sz w:val="18"/>
                <w:szCs w:val="18"/>
              </w:rPr>
              <w:t>Representation, Description and Recognition: Representation-chain codes, polygonal approximation and skeletons, Boundary descriptors-simple descriptors, shape numbers, Regional descriptors- simple, topological descriptors, Pattern and Pattern classes- Recognition based on matching techniques.</w:t>
            </w:r>
          </w:p>
        </w:tc>
      </w:tr>
    </w:tbl>
    <w:p w14:paraId="312A1B47" w14:textId="77777777" w:rsidR="002E3C27" w:rsidRPr="00577B15" w:rsidRDefault="002E3C27" w:rsidP="002E3C27">
      <w:pPr>
        <w:jc w:val="both"/>
        <w:rPr>
          <w:rFonts w:ascii="Arial" w:hAnsi="Arial" w:cs="Arial"/>
          <w:sz w:val="18"/>
          <w:szCs w:val="18"/>
          <w:highlight w:val="yellow"/>
        </w:rPr>
      </w:pPr>
    </w:p>
    <w:p w14:paraId="37652F90" w14:textId="77777777" w:rsidR="002E3C27" w:rsidRPr="00577B15" w:rsidRDefault="002E3C27" w:rsidP="002E3C27">
      <w:pPr>
        <w:jc w:val="center"/>
        <w:rPr>
          <w:rFonts w:ascii="Arial" w:hAnsi="Arial" w:cs="Arial"/>
          <w:b/>
          <w:color w:val="FFFFFF"/>
          <w:sz w:val="18"/>
          <w:szCs w:val="18"/>
          <w:highlight w:val="black"/>
        </w:rPr>
      </w:pPr>
    </w:p>
    <w:p w14:paraId="3FDE66B4" w14:textId="77777777" w:rsidR="002E3C27" w:rsidRPr="00577B15" w:rsidRDefault="002E3C27" w:rsidP="002E3C27">
      <w:pPr>
        <w:rPr>
          <w:rFonts w:ascii="Arial" w:hAnsi="Arial" w:cs="Arial"/>
          <w:b/>
          <w:spacing w:val="-3"/>
          <w:sz w:val="18"/>
          <w:szCs w:val="18"/>
        </w:rPr>
      </w:pPr>
      <w:r w:rsidRPr="00577B15">
        <w:rPr>
          <w:rFonts w:ascii="Arial" w:hAnsi="Arial" w:cs="Arial"/>
          <w:b/>
          <w:spacing w:val="-3"/>
          <w:sz w:val="18"/>
          <w:szCs w:val="18"/>
        </w:rPr>
        <w:t>Text Book:</w:t>
      </w:r>
    </w:p>
    <w:tbl>
      <w:tblPr>
        <w:tblW w:w="4984" w:type="pct"/>
        <w:jc w:val="center"/>
        <w:tblLook w:val="0000" w:firstRow="0" w:lastRow="0" w:firstColumn="0" w:lastColumn="0" w:noHBand="0" w:noVBand="0"/>
      </w:tblPr>
      <w:tblGrid>
        <w:gridCol w:w="361"/>
        <w:gridCol w:w="2141"/>
        <w:gridCol w:w="286"/>
        <w:gridCol w:w="6424"/>
      </w:tblGrid>
      <w:tr w:rsidR="002E3C27" w:rsidRPr="00577B15" w14:paraId="3FB1E823" w14:textId="77777777" w:rsidTr="001C3606">
        <w:trPr>
          <w:trHeight w:val="313"/>
          <w:jc w:val="center"/>
        </w:trPr>
        <w:tc>
          <w:tcPr>
            <w:tcW w:w="196" w:type="pct"/>
          </w:tcPr>
          <w:p w14:paraId="5216D47E"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1.</w:t>
            </w:r>
          </w:p>
        </w:tc>
        <w:tc>
          <w:tcPr>
            <w:tcW w:w="1162" w:type="pct"/>
          </w:tcPr>
          <w:p w14:paraId="50E2BC17" w14:textId="77777777" w:rsidR="002E3C27" w:rsidRPr="00577B15" w:rsidRDefault="002E3C27" w:rsidP="001C3606">
            <w:pPr>
              <w:suppressAutoHyphens/>
              <w:rPr>
                <w:rFonts w:ascii="Arial" w:hAnsi="Arial" w:cs="Arial"/>
                <w:spacing w:val="-3"/>
                <w:sz w:val="18"/>
                <w:szCs w:val="18"/>
              </w:rPr>
            </w:pPr>
            <w:r w:rsidRPr="00577B15">
              <w:rPr>
                <w:rFonts w:ascii="Arial" w:hAnsi="Arial" w:cs="Arial"/>
                <w:spacing w:val="-3"/>
                <w:sz w:val="18"/>
                <w:szCs w:val="18"/>
              </w:rPr>
              <w:t>Rafael C. Gonzalez and Richard E. Woods</w:t>
            </w:r>
          </w:p>
        </w:tc>
        <w:tc>
          <w:tcPr>
            <w:tcW w:w="155" w:type="pct"/>
          </w:tcPr>
          <w:p w14:paraId="2556A1CA"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7" w:type="pct"/>
          </w:tcPr>
          <w:p w14:paraId="07897749" w14:textId="77777777" w:rsidR="002E3C27" w:rsidRPr="00577B15" w:rsidRDefault="002E3C27" w:rsidP="001C3606">
            <w:pPr>
              <w:suppressAutoHyphens/>
              <w:rPr>
                <w:rFonts w:ascii="Arial" w:hAnsi="Arial" w:cs="Arial"/>
                <w:b/>
                <w:bCs/>
                <w:spacing w:val="-3"/>
                <w:sz w:val="18"/>
                <w:szCs w:val="18"/>
              </w:rPr>
            </w:pPr>
            <w:r w:rsidRPr="00577B15">
              <w:rPr>
                <w:rFonts w:ascii="Arial" w:hAnsi="Arial" w:cs="Arial"/>
                <w:b/>
                <w:bCs/>
                <w:spacing w:val="-3"/>
                <w:sz w:val="18"/>
                <w:szCs w:val="18"/>
              </w:rPr>
              <w:t>Digital Image Processing (</w:t>
            </w:r>
            <w:r w:rsidRPr="00577B15">
              <w:rPr>
                <w:rFonts w:ascii="Arial" w:hAnsi="Arial" w:cs="Arial"/>
                <w:b/>
                <w:bCs/>
                <w:i/>
                <w:iCs/>
                <w:spacing w:val="-3"/>
                <w:sz w:val="18"/>
                <w:szCs w:val="18"/>
              </w:rPr>
              <w:t>4</w:t>
            </w:r>
            <w:r w:rsidRPr="00577B15">
              <w:rPr>
                <w:rFonts w:ascii="Arial" w:hAnsi="Arial" w:cs="Arial"/>
                <w:b/>
                <w:bCs/>
                <w:i/>
                <w:iCs/>
                <w:spacing w:val="-3"/>
                <w:sz w:val="18"/>
                <w:szCs w:val="18"/>
                <w:vertAlign w:val="superscript"/>
              </w:rPr>
              <w:t>th</w:t>
            </w:r>
            <w:r w:rsidRPr="00577B15">
              <w:rPr>
                <w:rFonts w:ascii="Arial" w:hAnsi="Arial" w:cs="Arial"/>
                <w:b/>
                <w:bCs/>
                <w:i/>
                <w:iCs/>
                <w:spacing w:val="-3"/>
                <w:sz w:val="18"/>
                <w:szCs w:val="18"/>
              </w:rPr>
              <w:t xml:space="preserve"> Edition</w:t>
            </w:r>
            <w:proofErr w:type="gramStart"/>
            <w:r w:rsidRPr="00577B15">
              <w:rPr>
                <w:rFonts w:ascii="Arial" w:hAnsi="Arial" w:cs="Arial"/>
                <w:b/>
                <w:bCs/>
                <w:spacing w:val="-3"/>
                <w:sz w:val="18"/>
                <w:szCs w:val="18"/>
              </w:rPr>
              <w:t xml:space="preserve">) </w:t>
            </w:r>
            <w:r>
              <w:rPr>
                <w:rFonts w:ascii="Arial" w:hAnsi="Arial" w:cs="Arial"/>
                <w:b/>
                <w:bCs/>
                <w:spacing w:val="-3"/>
                <w:sz w:val="18"/>
                <w:szCs w:val="18"/>
              </w:rPr>
              <w:t>,</w:t>
            </w:r>
            <w:proofErr w:type="gramEnd"/>
            <w:r>
              <w:rPr>
                <w:rFonts w:ascii="Arial" w:hAnsi="Arial" w:cs="Arial"/>
                <w:b/>
                <w:bCs/>
                <w:spacing w:val="-3"/>
                <w:sz w:val="18"/>
                <w:szCs w:val="18"/>
              </w:rPr>
              <w:t xml:space="preserve"> </w:t>
            </w:r>
            <w:r w:rsidRPr="007833C3">
              <w:rPr>
                <w:rFonts w:ascii="Arial" w:hAnsi="Arial" w:cs="Arial"/>
                <w:i/>
                <w:iCs/>
                <w:spacing w:val="-3"/>
                <w:sz w:val="18"/>
                <w:szCs w:val="18"/>
              </w:rPr>
              <w:t>Prentice Hall.</w:t>
            </w:r>
          </w:p>
        </w:tc>
      </w:tr>
    </w:tbl>
    <w:p w14:paraId="27235E88" w14:textId="77777777" w:rsidR="002E3C27" w:rsidRPr="00577B15" w:rsidRDefault="002E3C27" w:rsidP="002E3C27">
      <w:pPr>
        <w:jc w:val="center"/>
        <w:rPr>
          <w:rFonts w:ascii="Arial" w:hAnsi="Arial" w:cs="Arial"/>
          <w:b/>
          <w:spacing w:val="-3"/>
          <w:sz w:val="18"/>
          <w:szCs w:val="18"/>
        </w:rPr>
      </w:pPr>
    </w:p>
    <w:p w14:paraId="12EE5CC1" w14:textId="77777777" w:rsidR="002E3C27" w:rsidRPr="00577B15" w:rsidRDefault="002E3C27" w:rsidP="002E3C27">
      <w:pPr>
        <w:rPr>
          <w:rFonts w:ascii="Arial" w:hAnsi="Arial" w:cs="Arial"/>
          <w:b/>
          <w:spacing w:val="-3"/>
          <w:sz w:val="18"/>
          <w:szCs w:val="18"/>
        </w:rPr>
      </w:pPr>
      <w:r w:rsidRPr="00577B15">
        <w:rPr>
          <w:rFonts w:ascii="Arial" w:hAnsi="Arial" w:cs="Arial"/>
          <w:b/>
          <w:spacing w:val="-3"/>
          <w:sz w:val="18"/>
          <w:szCs w:val="18"/>
        </w:rPr>
        <w:t>Books Recommended:</w:t>
      </w:r>
    </w:p>
    <w:tbl>
      <w:tblPr>
        <w:tblW w:w="4976" w:type="pct"/>
        <w:jc w:val="center"/>
        <w:tblLook w:val="0000" w:firstRow="0" w:lastRow="0" w:firstColumn="0" w:lastColumn="0" w:noHBand="0" w:noVBand="0"/>
      </w:tblPr>
      <w:tblGrid>
        <w:gridCol w:w="361"/>
        <w:gridCol w:w="2134"/>
        <w:gridCol w:w="285"/>
        <w:gridCol w:w="6418"/>
      </w:tblGrid>
      <w:tr w:rsidR="002E3C27" w:rsidRPr="00577B15" w14:paraId="135091F2" w14:textId="77777777" w:rsidTr="001C3606">
        <w:trPr>
          <w:trHeight w:val="196"/>
          <w:jc w:val="center"/>
        </w:trPr>
        <w:tc>
          <w:tcPr>
            <w:tcW w:w="196" w:type="pct"/>
          </w:tcPr>
          <w:p w14:paraId="5D690751"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1.</w:t>
            </w:r>
          </w:p>
        </w:tc>
        <w:tc>
          <w:tcPr>
            <w:tcW w:w="1160" w:type="pct"/>
          </w:tcPr>
          <w:p w14:paraId="214A98E7" w14:textId="77777777" w:rsidR="002E3C27" w:rsidRPr="00577B15" w:rsidRDefault="002E3C27" w:rsidP="001C3606">
            <w:pPr>
              <w:suppressAutoHyphens/>
              <w:rPr>
                <w:rFonts w:ascii="Arial" w:hAnsi="Arial" w:cs="Arial"/>
                <w:spacing w:val="-3"/>
                <w:sz w:val="18"/>
                <w:szCs w:val="18"/>
              </w:rPr>
            </w:pPr>
            <w:r w:rsidRPr="00577B15">
              <w:rPr>
                <w:rFonts w:ascii="Arial" w:hAnsi="Arial" w:cs="Arial"/>
                <w:spacing w:val="-3"/>
                <w:sz w:val="18"/>
                <w:szCs w:val="18"/>
              </w:rPr>
              <w:t>David Vernon</w:t>
            </w:r>
          </w:p>
        </w:tc>
        <w:tc>
          <w:tcPr>
            <w:tcW w:w="155" w:type="pct"/>
          </w:tcPr>
          <w:p w14:paraId="45D88DAA"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9" w:type="pct"/>
          </w:tcPr>
          <w:p w14:paraId="1FBF91FE" w14:textId="77777777" w:rsidR="002E3C27" w:rsidRPr="00577B15" w:rsidRDefault="002E3C27" w:rsidP="001C3606">
            <w:pPr>
              <w:suppressAutoHyphens/>
              <w:rPr>
                <w:rFonts w:ascii="Arial" w:hAnsi="Arial" w:cs="Arial"/>
                <w:spacing w:val="-3"/>
                <w:sz w:val="18"/>
                <w:szCs w:val="18"/>
              </w:rPr>
            </w:pPr>
            <w:r w:rsidRPr="00577B15">
              <w:rPr>
                <w:rFonts w:ascii="Arial" w:hAnsi="Arial" w:cs="Arial"/>
                <w:b/>
                <w:bCs/>
                <w:spacing w:val="-3"/>
                <w:sz w:val="18"/>
                <w:szCs w:val="18"/>
              </w:rPr>
              <w:t xml:space="preserve">Machine Vision: Automated Visual Inspection and Robot Vision, </w:t>
            </w:r>
            <w:r w:rsidRPr="00577B15">
              <w:rPr>
                <w:rFonts w:ascii="Arial" w:hAnsi="Arial" w:cs="Arial"/>
                <w:i/>
                <w:iCs/>
                <w:spacing w:val="-3"/>
                <w:sz w:val="18"/>
                <w:szCs w:val="18"/>
              </w:rPr>
              <w:t>Prentice Hall.</w:t>
            </w:r>
          </w:p>
        </w:tc>
      </w:tr>
      <w:tr w:rsidR="002E3C27" w:rsidRPr="00577B15" w14:paraId="7D171E4E" w14:textId="77777777" w:rsidTr="001C3606">
        <w:trPr>
          <w:trHeight w:val="109"/>
          <w:jc w:val="center"/>
        </w:trPr>
        <w:tc>
          <w:tcPr>
            <w:tcW w:w="196" w:type="pct"/>
          </w:tcPr>
          <w:p w14:paraId="14FBAE22"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2.</w:t>
            </w:r>
          </w:p>
        </w:tc>
        <w:tc>
          <w:tcPr>
            <w:tcW w:w="1160" w:type="pct"/>
          </w:tcPr>
          <w:p w14:paraId="16541131" w14:textId="77777777" w:rsidR="002E3C27" w:rsidRPr="00577B15" w:rsidRDefault="002E3C27" w:rsidP="001C3606">
            <w:pPr>
              <w:suppressAutoHyphens/>
              <w:rPr>
                <w:rFonts w:ascii="Arial" w:hAnsi="Arial" w:cs="Arial"/>
                <w:spacing w:val="-3"/>
                <w:sz w:val="18"/>
                <w:szCs w:val="18"/>
              </w:rPr>
            </w:pPr>
            <w:r w:rsidRPr="00577B15">
              <w:rPr>
                <w:rFonts w:ascii="Arial" w:hAnsi="Arial" w:cs="Arial"/>
                <w:spacing w:val="-3"/>
                <w:sz w:val="18"/>
                <w:szCs w:val="18"/>
              </w:rPr>
              <w:t>William K. Pratt</w:t>
            </w:r>
          </w:p>
        </w:tc>
        <w:tc>
          <w:tcPr>
            <w:tcW w:w="155" w:type="pct"/>
          </w:tcPr>
          <w:p w14:paraId="3224392D"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9" w:type="pct"/>
          </w:tcPr>
          <w:p w14:paraId="32B24BEA" w14:textId="77777777" w:rsidR="002E3C27" w:rsidRPr="00577B15" w:rsidRDefault="002E3C27" w:rsidP="001C3606">
            <w:pPr>
              <w:suppressAutoHyphens/>
              <w:rPr>
                <w:rFonts w:ascii="Arial" w:hAnsi="Arial" w:cs="Arial"/>
                <w:spacing w:val="-3"/>
                <w:sz w:val="18"/>
                <w:szCs w:val="18"/>
              </w:rPr>
            </w:pPr>
            <w:r w:rsidRPr="00577B15">
              <w:rPr>
                <w:rFonts w:ascii="Arial" w:hAnsi="Arial" w:cs="Arial"/>
                <w:b/>
                <w:bCs/>
                <w:spacing w:val="-3"/>
                <w:sz w:val="18"/>
                <w:szCs w:val="18"/>
              </w:rPr>
              <w:t>Digital Image Processing: PIKS Scientific Inside, 4</w:t>
            </w:r>
            <w:r w:rsidRPr="00577B15">
              <w:rPr>
                <w:rFonts w:ascii="Arial" w:hAnsi="Arial" w:cs="Arial"/>
                <w:b/>
                <w:bCs/>
                <w:spacing w:val="-3"/>
                <w:sz w:val="18"/>
                <w:szCs w:val="18"/>
                <w:vertAlign w:val="superscript"/>
              </w:rPr>
              <w:t>th</w:t>
            </w:r>
            <w:r w:rsidRPr="00577B15">
              <w:rPr>
                <w:rFonts w:ascii="Arial" w:hAnsi="Arial" w:cs="Arial"/>
                <w:b/>
                <w:bCs/>
                <w:spacing w:val="-3"/>
                <w:sz w:val="18"/>
                <w:szCs w:val="18"/>
              </w:rPr>
              <w:t xml:space="preserve"> Edition, </w:t>
            </w:r>
            <w:r w:rsidRPr="00577B15">
              <w:rPr>
                <w:rFonts w:ascii="Arial" w:hAnsi="Arial" w:cs="Arial"/>
                <w:i/>
                <w:iCs/>
                <w:spacing w:val="-3"/>
                <w:sz w:val="18"/>
                <w:szCs w:val="18"/>
              </w:rPr>
              <w:t>John Wiley.</w:t>
            </w:r>
          </w:p>
        </w:tc>
      </w:tr>
      <w:tr w:rsidR="002E3C27" w:rsidRPr="00577B15" w14:paraId="19C93933" w14:textId="77777777" w:rsidTr="001C3606">
        <w:trPr>
          <w:trHeight w:val="109"/>
          <w:jc w:val="center"/>
        </w:trPr>
        <w:tc>
          <w:tcPr>
            <w:tcW w:w="196" w:type="pct"/>
          </w:tcPr>
          <w:p w14:paraId="7AF28F6B"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3.</w:t>
            </w:r>
          </w:p>
        </w:tc>
        <w:tc>
          <w:tcPr>
            <w:tcW w:w="1160" w:type="pct"/>
          </w:tcPr>
          <w:p w14:paraId="4674EA17" w14:textId="77777777" w:rsidR="002E3C27" w:rsidRPr="00577B15" w:rsidRDefault="002E3C27" w:rsidP="001C3606">
            <w:pPr>
              <w:suppressAutoHyphens/>
              <w:rPr>
                <w:rFonts w:ascii="Arial" w:hAnsi="Arial" w:cs="Arial"/>
                <w:spacing w:val="-3"/>
                <w:sz w:val="18"/>
                <w:szCs w:val="18"/>
              </w:rPr>
            </w:pPr>
            <w:r w:rsidRPr="00577B15">
              <w:rPr>
                <w:rFonts w:ascii="Arial" w:hAnsi="Arial" w:cs="Arial"/>
                <w:spacing w:val="-3"/>
                <w:sz w:val="18"/>
                <w:szCs w:val="18"/>
              </w:rPr>
              <w:t xml:space="preserve">Pitas </w:t>
            </w:r>
            <w:proofErr w:type="spellStart"/>
            <w:r w:rsidRPr="00577B15">
              <w:rPr>
                <w:rFonts w:ascii="Arial" w:hAnsi="Arial" w:cs="Arial"/>
                <w:spacing w:val="-3"/>
                <w:sz w:val="18"/>
                <w:szCs w:val="18"/>
              </w:rPr>
              <w:t>Ioannis</w:t>
            </w:r>
            <w:proofErr w:type="spellEnd"/>
          </w:p>
        </w:tc>
        <w:tc>
          <w:tcPr>
            <w:tcW w:w="155" w:type="pct"/>
          </w:tcPr>
          <w:p w14:paraId="0E4555B1" w14:textId="77777777" w:rsidR="002E3C27" w:rsidRPr="00577B15" w:rsidRDefault="002E3C27" w:rsidP="001C3606">
            <w:pPr>
              <w:suppressAutoHyphens/>
              <w:jc w:val="center"/>
              <w:rPr>
                <w:rFonts w:ascii="Arial" w:hAnsi="Arial" w:cs="Arial"/>
                <w:spacing w:val="-3"/>
                <w:sz w:val="18"/>
                <w:szCs w:val="18"/>
              </w:rPr>
            </w:pPr>
            <w:r w:rsidRPr="00577B15">
              <w:rPr>
                <w:rFonts w:ascii="Arial" w:hAnsi="Arial" w:cs="Arial"/>
                <w:spacing w:val="-3"/>
                <w:sz w:val="18"/>
                <w:szCs w:val="18"/>
              </w:rPr>
              <w:t>:</w:t>
            </w:r>
          </w:p>
        </w:tc>
        <w:tc>
          <w:tcPr>
            <w:tcW w:w="3489" w:type="pct"/>
          </w:tcPr>
          <w:p w14:paraId="14F518E8" w14:textId="77777777" w:rsidR="002E3C27" w:rsidRPr="00577B15" w:rsidRDefault="002E3C27" w:rsidP="001C3606">
            <w:pPr>
              <w:suppressAutoHyphens/>
              <w:rPr>
                <w:rFonts w:ascii="Arial" w:hAnsi="Arial" w:cs="Arial"/>
                <w:b/>
                <w:bCs/>
                <w:spacing w:val="-3"/>
                <w:sz w:val="18"/>
                <w:szCs w:val="18"/>
              </w:rPr>
            </w:pPr>
            <w:r w:rsidRPr="00577B15">
              <w:rPr>
                <w:rFonts w:ascii="Arial" w:hAnsi="Arial" w:cs="Arial"/>
                <w:b/>
                <w:bCs/>
                <w:spacing w:val="-3"/>
                <w:sz w:val="18"/>
                <w:szCs w:val="18"/>
              </w:rPr>
              <w:t xml:space="preserve">Digital Image Processing Algorithms and Applications, </w:t>
            </w:r>
            <w:r w:rsidRPr="00577B15">
              <w:rPr>
                <w:rFonts w:ascii="Arial" w:hAnsi="Arial" w:cs="Arial"/>
                <w:i/>
                <w:iCs/>
                <w:color w:val="000000"/>
                <w:sz w:val="18"/>
                <w:szCs w:val="18"/>
              </w:rPr>
              <w:t>John Wiley</w:t>
            </w:r>
          </w:p>
        </w:tc>
      </w:tr>
    </w:tbl>
    <w:p w14:paraId="57A426DA" w14:textId="77777777" w:rsidR="002E3C27" w:rsidRPr="00577B15" w:rsidRDefault="002E3C27" w:rsidP="002E3C27">
      <w:pPr>
        <w:jc w:val="center"/>
        <w:rPr>
          <w:rFonts w:ascii="Arial" w:hAnsi="Arial" w:cs="Arial"/>
          <w:sz w:val="18"/>
          <w:szCs w:val="18"/>
        </w:rPr>
      </w:pPr>
    </w:p>
    <w:p w14:paraId="4F73646B" w14:textId="77777777" w:rsidR="002E3C27" w:rsidRPr="00577B15" w:rsidRDefault="002E3C27" w:rsidP="002E3C27">
      <w:pPr>
        <w:jc w:val="center"/>
        <w:rPr>
          <w:rFonts w:ascii="Arial" w:hAnsi="Arial" w:cs="Arial"/>
          <w:sz w:val="18"/>
          <w:szCs w:val="18"/>
        </w:rPr>
      </w:pPr>
    </w:p>
    <w:p w14:paraId="18E033F1" w14:textId="77777777" w:rsidR="002E3C27" w:rsidRPr="00577B15" w:rsidRDefault="002E3C27" w:rsidP="002E3C27">
      <w:pPr>
        <w:jc w:val="center"/>
        <w:rPr>
          <w:rFonts w:ascii="Arial" w:hAnsi="Arial" w:cs="Arial"/>
          <w:sz w:val="18"/>
          <w:szCs w:val="18"/>
        </w:rPr>
      </w:pPr>
    </w:p>
    <w:p w14:paraId="6C355A92" w14:textId="77777777" w:rsidR="002E3C27" w:rsidRPr="00577B15" w:rsidRDefault="002E3C27" w:rsidP="002E3C27">
      <w:pPr>
        <w:jc w:val="center"/>
        <w:rPr>
          <w:rFonts w:ascii="Arial" w:hAnsi="Arial" w:cs="Arial"/>
          <w:sz w:val="18"/>
          <w:szCs w:val="18"/>
        </w:rPr>
      </w:pPr>
    </w:p>
    <w:p w14:paraId="55E091D1" w14:textId="77777777" w:rsidR="002E3C27" w:rsidRPr="007E48D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CSE416</w:t>
      </w:r>
      <w:r w:rsidRPr="007E48DD">
        <w:rPr>
          <w:rFonts w:ascii="Arial" w:hAnsi="Arial" w:cs="Arial"/>
          <w:b/>
          <w:bCs/>
          <w:iCs/>
          <w:sz w:val="18"/>
          <w:szCs w:val="18"/>
        </w:rPr>
        <w:t xml:space="preserve">2: Digital Image Processing Lab </w:t>
      </w:r>
    </w:p>
    <w:p w14:paraId="2346E5A8" w14:textId="77777777" w:rsidR="002E3C27" w:rsidRPr="007E48D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E48DD">
        <w:rPr>
          <w:rFonts w:ascii="Arial" w:hAnsi="Arial" w:cs="Arial"/>
          <w:b/>
          <w:bCs/>
          <w:iCs/>
          <w:sz w:val="18"/>
          <w:szCs w:val="18"/>
        </w:rPr>
        <w:t xml:space="preserve">Credits: </w:t>
      </w:r>
      <w:r w:rsidRPr="007E48DD">
        <w:rPr>
          <w:rFonts w:ascii="Arial" w:hAnsi="Arial" w:cs="Arial"/>
          <w:iCs/>
          <w:sz w:val="18"/>
          <w:szCs w:val="18"/>
        </w:rPr>
        <w:t xml:space="preserve">1 </w:t>
      </w:r>
      <w:r w:rsidRPr="007E48DD">
        <w:rPr>
          <w:rFonts w:ascii="Arial" w:hAnsi="Arial" w:cs="Arial"/>
          <w:b/>
          <w:bCs/>
          <w:iCs/>
          <w:sz w:val="18"/>
          <w:szCs w:val="18"/>
        </w:rPr>
        <w:t xml:space="preserve">Contact Hours: </w:t>
      </w:r>
      <w:r w:rsidRPr="007E48DD">
        <w:rPr>
          <w:rFonts w:ascii="Arial" w:hAnsi="Arial" w:cs="Arial"/>
          <w:iCs/>
          <w:sz w:val="18"/>
          <w:szCs w:val="18"/>
        </w:rPr>
        <w:t>26</w:t>
      </w:r>
    </w:p>
    <w:p w14:paraId="71E512A1" w14:textId="77777777" w:rsidR="002E3C27" w:rsidRPr="007E48D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E48DD">
        <w:rPr>
          <w:rFonts w:ascii="Arial" w:hAnsi="Arial" w:cs="Arial"/>
          <w:b/>
          <w:bCs/>
          <w:iCs/>
          <w:sz w:val="18"/>
          <w:szCs w:val="18"/>
        </w:rPr>
        <w:t>Year: Fourth Semester: Odd</w:t>
      </w:r>
    </w:p>
    <w:p w14:paraId="7C0897F5" w14:textId="77777777" w:rsidR="002E3C27" w:rsidRDefault="002E3C27" w:rsidP="002E3C27">
      <w:pPr>
        <w:jc w:val="center"/>
        <w:rPr>
          <w:rFonts w:ascii="Arial" w:hAnsi="Arial" w:cs="Arial"/>
          <w:b/>
          <w:bCs/>
          <w:sz w:val="18"/>
          <w:szCs w:val="18"/>
        </w:rPr>
      </w:pPr>
    </w:p>
    <w:p w14:paraId="70BA7A60" w14:textId="77777777" w:rsidR="002E3C27" w:rsidRPr="007E48D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7E48DD" w14:paraId="1F3827EB" w14:textId="77777777" w:rsidTr="001C3606">
        <w:trPr>
          <w:jc w:val="center"/>
        </w:trPr>
        <w:tc>
          <w:tcPr>
            <w:tcW w:w="1439" w:type="dxa"/>
          </w:tcPr>
          <w:p w14:paraId="3CF5B620" w14:textId="77777777" w:rsidR="002E3C27" w:rsidRPr="007E48DD" w:rsidRDefault="002E3C27" w:rsidP="001C3606">
            <w:pPr>
              <w:rPr>
                <w:rFonts w:ascii="Arial" w:hAnsi="Arial" w:cs="Arial"/>
                <w:b/>
                <w:bCs/>
                <w:sz w:val="18"/>
                <w:szCs w:val="18"/>
              </w:rPr>
            </w:pPr>
            <w:r w:rsidRPr="007E48DD">
              <w:rPr>
                <w:rFonts w:ascii="Arial" w:hAnsi="Arial" w:cs="Arial"/>
                <w:b/>
                <w:sz w:val="18"/>
                <w:szCs w:val="18"/>
              </w:rPr>
              <w:t>Prerequisite:</w:t>
            </w:r>
          </w:p>
        </w:tc>
        <w:tc>
          <w:tcPr>
            <w:tcW w:w="7741" w:type="dxa"/>
          </w:tcPr>
          <w:p w14:paraId="3958D034" w14:textId="77777777" w:rsidR="002E3C27" w:rsidRPr="007E48DD" w:rsidRDefault="002E3C27" w:rsidP="001C3606">
            <w:pPr>
              <w:rPr>
                <w:rFonts w:ascii="Arial" w:hAnsi="Arial" w:cs="Arial"/>
                <w:iCs/>
                <w:sz w:val="18"/>
                <w:szCs w:val="18"/>
              </w:rPr>
            </w:pPr>
            <w:r>
              <w:rPr>
                <w:rFonts w:ascii="Arial" w:hAnsi="Arial" w:cs="Arial"/>
                <w:iCs/>
                <w:sz w:val="18"/>
                <w:szCs w:val="18"/>
              </w:rPr>
              <w:t xml:space="preserve">CSE3221  </w:t>
            </w:r>
            <w:r w:rsidRPr="00F36FDD">
              <w:rPr>
                <w:rFonts w:ascii="Arial" w:hAnsi="Arial" w:cs="Arial"/>
                <w:iCs/>
                <w:sz w:val="18"/>
                <w:szCs w:val="18"/>
              </w:rPr>
              <w:t>Digital Signal Processing</w:t>
            </w:r>
          </w:p>
        </w:tc>
      </w:tr>
      <w:tr w:rsidR="002E3C27" w:rsidRPr="007E48DD" w14:paraId="619FC894" w14:textId="77777777" w:rsidTr="001C3606">
        <w:trPr>
          <w:jc w:val="center"/>
        </w:trPr>
        <w:tc>
          <w:tcPr>
            <w:tcW w:w="1439" w:type="dxa"/>
          </w:tcPr>
          <w:p w14:paraId="486031B8" w14:textId="77777777" w:rsidR="002E3C27" w:rsidRPr="007E48DD" w:rsidRDefault="002E3C27" w:rsidP="001C3606">
            <w:pPr>
              <w:rPr>
                <w:rFonts w:ascii="Arial" w:hAnsi="Arial" w:cs="Arial"/>
                <w:b/>
                <w:sz w:val="18"/>
                <w:szCs w:val="18"/>
              </w:rPr>
            </w:pPr>
            <w:r w:rsidRPr="007E48DD">
              <w:rPr>
                <w:rFonts w:ascii="Arial" w:hAnsi="Arial" w:cs="Arial"/>
                <w:b/>
                <w:sz w:val="18"/>
                <w:szCs w:val="18"/>
              </w:rPr>
              <w:t>Course Type</w:t>
            </w:r>
          </w:p>
        </w:tc>
        <w:tc>
          <w:tcPr>
            <w:tcW w:w="7741" w:type="dxa"/>
          </w:tcPr>
          <w:p w14:paraId="2D604765" w14:textId="77777777" w:rsidR="002E3C27" w:rsidRPr="007E48DD" w:rsidRDefault="002E3C27" w:rsidP="001C3606">
            <w:pPr>
              <w:rPr>
                <w:rFonts w:ascii="Arial" w:hAnsi="Arial" w:cs="Arial"/>
                <w:iCs/>
                <w:sz w:val="18"/>
                <w:szCs w:val="18"/>
              </w:rPr>
            </w:pPr>
            <w:r w:rsidRPr="007E48DD">
              <w:rPr>
                <w:rFonts w:ascii="MS Gothic" w:eastAsia="MS Gothic" w:hAnsi="MS Gothic" w:cs="MS Gothic" w:hint="eastAsia"/>
                <w:iCs/>
                <w:sz w:val="18"/>
                <w:szCs w:val="18"/>
              </w:rPr>
              <w:t>☐</w:t>
            </w:r>
            <w:r w:rsidRPr="007E48DD">
              <w:rPr>
                <w:rFonts w:ascii="Arial" w:eastAsia="MS Gothic" w:hAnsi="Arial" w:cs="Arial"/>
                <w:iCs/>
                <w:sz w:val="18"/>
                <w:szCs w:val="18"/>
              </w:rPr>
              <w:t xml:space="preserve"> </w:t>
            </w:r>
            <w:r w:rsidRPr="007E48DD">
              <w:rPr>
                <w:rFonts w:ascii="Arial" w:hAnsi="Arial" w:cs="Arial"/>
                <w:iCs/>
                <w:sz w:val="18"/>
                <w:szCs w:val="18"/>
              </w:rPr>
              <w:t xml:space="preserve">Theory         </w:t>
            </w:r>
            <w:r w:rsidRPr="007E48DD">
              <w:rPr>
                <w:rFonts w:ascii="MS Gothic" w:eastAsia="MS Gothic" w:hAnsi="MS Gothic" w:cs="MS Gothic" w:hint="eastAsia"/>
                <w:iCs/>
                <w:sz w:val="18"/>
                <w:szCs w:val="18"/>
              </w:rPr>
              <w:t>☒</w:t>
            </w:r>
            <w:r w:rsidRPr="007E48DD">
              <w:rPr>
                <w:rFonts w:ascii="Arial" w:eastAsia="MS Gothic" w:hAnsi="Arial" w:cs="Arial"/>
                <w:iCs/>
                <w:sz w:val="18"/>
                <w:szCs w:val="18"/>
              </w:rPr>
              <w:t xml:space="preserve"> </w:t>
            </w:r>
            <w:r w:rsidRPr="007E48DD">
              <w:rPr>
                <w:rFonts w:ascii="Arial" w:hAnsi="Arial" w:cs="Arial"/>
                <w:iCs/>
                <w:sz w:val="18"/>
                <w:szCs w:val="18"/>
              </w:rPr>
              <w:t xml:space="preserve">Laboratory work         </w:t>
            </w:r>
            <w:r w:rsidRPr="007E48DD">
              <w:rPr>
                <w:rFonts w:ascii="MS Gothic" w:eastAsia="MS Gothic" w:hAnsi="MS Gothic" w:cs="MS Gothic" w:hint="eastAsia"/>
                <w:iCs/>
                <w:sz w:val="18"/>
                <w:szCs w:val="18"/>
              </w:rPr>
              <w:t>☐</w:t>
            </w:r>
            <w:r w:rsidRPr="007E48DD">
              <w:rPr>
                <w:rFonts w:ascii="Arial" w:hAnsi="Arial" w:cs="Arial"/>
                <w:iCs/>
                <w:sz w:val="18"/>
                <w:szCs w:val="18"/>
              </w:rPr>
              <w:t xml:space="preserve"> Project work      </w:t>
            </w:r>
            <w:r w:rsidRPr="007E48DD">
              <w:rPr>
                <w:rFonts w:ascii="MS Gothic" w:eastAsia="MS Gothic" w:hAnsi="MS Gothic" w:cs="MS Gothic" w:hint="eastAsia"/>
                <w:iCs/>
                <w:sz w:val="18"/>
                <w:szCs w:val="18"/>
              </w:rPr>
              <w:t>☐</w:t>
            </w:r>
            <w:r w:rsidRPr="007E48DD">
              <w:rPr>
                <w:rFonts w:ascii="Arial" w:hAnsi="Arial" w:cs="Arial"/>
                <w:iCs/>
                <w:sz w:val="18"/>
                <w:szCs w:val="18"/>
              </w:rPr>
              <w:t xml:space="preserve"> Viva Voce  </w:t>
            </w:r>
          </w:p>
        </w:tc>
      </w:tr>
      <w:tr w:rsidR="002E3C27" w:rsidRPr="007E48DD" w14:paraId="1572C419" w14:textId="77777777" w:rsidTr="001C3606">
        <w:trPr>
          <w:trHeight w:val="238"/>
          <w:jc w:val="center"/>
        </w:trPr>
        <w:tc>
          <w:tcPr>
            <w:tcW w:w="1439" w:type="dxa"/>
          </w:tcPr>
          <w:p w14:paraId="49DEBC44" w14:textId="77777777" w:rsidR="002E3C27" w:rsidRPr="007E48DD" w:rsidRDefault="002E3C27" w:rsidP="001C3606">
            <w:pPr>
              <w:ind w:left="2160" w:hanging="2160"/>
              <w:rPr>
                <w:rFonts w:ascii="Arial" w:hAnsi="Arial" w:cs="Arial"/>
                <w:b/>
                <w:bCs/>
                <w:sz w:val="18"/>
                <w:szCs w:val="18"/>
              </w:rPr>
            </w:pPr>
            <w:r w:rsidRPr="007E48DD">
              <w:rPr>
                <w:rFonts w:ascii="Arial" w:hAnsi="Arial" w:cs="Arial"/>
                <w:b/>
                <w:bCs/>
                <w:sz w:val="18"/>
                <w:szCs w:val="18"/>
              </w:rPr>
              <w:t>Motivation</w:t>
            </w:r>
          </w:p>
        </w:tc>
        <w:tc>
          <w:tcPr>
            <w:tcW w:w="7741" w:type="dxa"/>
          </w:tcPr>
          <w:p w14:paraId="00E96921" w14:textId="77777777" w:rsidR="002E3C27" w:rsidRPr="007E48DD" w:rsidRDefault="002E3C27" w:rsidP="001C3606">
            <w:pPr>
              <w:rPr>
                <w:rFonts w:ascii="Arial" w:hAnsi="Arial" w:cs="Arial"/>
                <w:b/>
                <w:iCs/>
                <w:sz w:val="18"/>
                <w:szCs w:val="18"/>
              </w:rPr>
            </w:pPr>
            <w:r w:rsidRPr="007E48DD">
              <w:rPr>
                <w:rFonts w:ascii="Arial" w:hAnsi="Arial" w:cs="Arial"/>
                <w:iCs/>
                <w:sz w:val="18"/>
                <w:szCs w:val="18"/>
              </w:rPr>
              <w:t>To develop practical knowledge on Digital Image Processing</w:t>
            </w:r>
          </w:p>
        </w:tc>
      </w:tr>
      <w:tr w:rsidR="002E3C27" w:rsidRPr="007E48DD" w14:paraId="70B3E6A3" w14:textId="77777777" w:rsidTr="001C3606">
        <w:trPr>
          <w:trHeight w:val="238"/>
          <w:jc w:val="center"/>
        </w:trPr>
        <w:tc>
          <w:tcPr>
            <w:tcW w:w="9180" w:type="dxa"/>
            <w:gridSpan w:val="2"/>
          </w:tcPr>
          <w:p w14:paraId="6ED9B3E5" w14:textId="77777777" w:rsidR="002E3C27" w:rsidRPr="007E48DD" w:rsidRDefault="002E3C27" w:rsidP="001C3606">
            <w:pPr>
              <w:rPr>
                <w:rFonts w:ascii="Arial" w:hAnsi="Arial" w:cs="Arial"/>
                <w:b/>
                <w:bCs/>
                <w:sz w:val="18"/>
                <w:szCs w:val="18"/>
              </w:rPr>
            </w:pPr>
          </w:p>
          <w:p w14:paraId="30D7421B" w14:textId="77777777" w:rsidR="002E3C27" w:rsidRPr="007E48DD" w:rsidRDefault="002E3C27" w:rsidP="001C3606">
            <w:pPr>
              <w:rPr>
                <w:rFonts w:ascii="Arial" w:hAnsi="Arial" w:cs="Arial"/>
                <w:b/>
                <w:bCs/>
                <w:sz w:val="18"/>
                <w:szCs w:val="18"/>
              </w:rPr>
            </w:pPr>
            <w:r w:rsidRPr="007E48DD">
              <w:rPr>
                <w:rFonts w:ascii="Arial" w:hAnsi="Arial" w:cs="Arial"/>
                <w:b/>
                <w:bCs/>
                <w:sz w:val="18"/>
                <w:szCs w:val="18"/>
              </w:rPr>
              <w:t>Course Objective:</w:t>
            </w:r>
          </w:p>
          <w:p w14:paraId="4D0FC2E0" w14:textId="77777777" w:rsidR="002E3C27" w:rsidRPr="007E48DD" w:rsidRDefault="002E3C27" w:rsidP="001C3606">
            <w:pPr>
              <w:jc w:val="both"/>
              <w:rPr>
                <w:rFonts w:ascii="Arial" w:hAnsi="Arial" w:cs="Arial"/>
                <w:iCs/>
                <w:sz w:val="18"/>
                <w:szCs w:val="18"/>
              </w:rPr>
            </w:pPr>
            <w:r w:rsidRPr="007E48DD">
              <w:rPr>
                <w:rFonts w:ascii="Arial" w:hAnsi="Arial" w:cs="Arial"/>
                <w:iCs/>
                <w:sz w:val="18"/>
                <w:szCs w:val="18"/>
              </w:rPr>
              <w:t>The lab work is not a course in system or processing programming. Its objective is to get you into image processing as soon as possible and acquire an understanding of the purpose and result of selected processes of digital image processing. The work in the course will consist of several homework assignments. In general, the practice with assignment makes this course more understandable to the students. The lab assignments must be done individually and should be submitted on or before the specified deadline.</w:t>
            </w:r>
          </w:p>
        </w:tc>
      </w:tr>
    </w:tbl>
    <w:p w14:paraId="40A3DE32" w14:textId="77777777" w:rsidR="002E3C27" w:rsidRPr="007E48DD" w:rsidRDefault="002E3C27" w:rsidP="002E3C27">
      <w:pPr>
        <w:jc w:val="center"/>
        <w:rPr>
          <w:rFonts w:ascii="Arial" w:hAnsi="Arial" w:cs="Arial"/>
          <w:sz w:val="18"/>
          <w:szCs w:val="18"/>
        </w:rPr>
      </w:pPr>
    </w:p>
    <w:p w14:paraId="698FFC0E" w14:textId="77777777" w:rsidR="002E3C27" w:rsidRDefault="002E3C27" w:rsidP="002E3C27">
      <w:pPr>
        <w:rPr>
          <w:rFonts w:ascii="Arial" w:hAnsi="Arial" w:cs="Arial"/>
          <w:b/>
          <w:color w:val="000000"/>
          <w:sz w:val="18"/>
          <w:szCs w:val="18"/>
        </w:rPr>
      </w:pPr>
      <w:r>
        <w:rPr>
          <w:rFonts w:ascii="Arial" w:hAnsi="Arial" w:cs="Arial"/>
          <w:b/>
          <w:color w:val="000000"/>
          <w:sz w:val="18"/>
          <w:szCs w:val="18"/>
        </w:rPr>
        <w:br w:type="page"/>
      </w:r>
    </w:p>
    <w:p w14:paraId="53C58166" w14:textId="77777777" w:rsidR="002E3C27" w:rsidRPr="007E48DD" w:rsidRDefault="002E3C27" w:rsidP="002E3C27">
      <w:pPr>
        <w:autoSpaceDE w:val="0"/>
        <w:autoSpaceDN w:val="0"/>
        <w:adjustRightInd w:val="0"/>
        <w:jc w:val="center"/>
        <w:rPr>
          <w:rFonts w:ascii="Arial" w:hAnsi="Arial" w:cs="Arial"/>
          <w:b/>
          <w:color w:val="000000"/>
          <w:sz w:val="18"/>
          <w:szCs w:val="18"/>
        </w:rPr>
      </w:pPr>
      <w:r w:rsidRPr="007E48DD">
        <w:rPr>
          <w:rFonts w:ascii="Arial" w:hAnsi="Arial" w:cs="Arial"/>
          <w:b/>
          <w:color w:val="000000"/>
          <w:sz w:val="18"/>
          <w:szCs w:val="18"/>
        </w:rPr>
        <w:lastRenderedPageBreak/>
        <w:t>Course Outcomes (COs), Program Outcomes (POs) and Assessment:</w:t>
      </w:r>
    </w:p>
    <w:p w14:paraId="5B01F780" w14:textId="77777777" w:rsidR="002E3C27" w:rsidRPr="007E48DD"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2E3C27" w:rsidRPr="007E48DD" w14:paraId="3E57062C" w14:textId="77777777" w:rsidTr="001C3606">
        <w:trPr>
          <w:trHeight w:val="877"/>
          <w:jc w:val="center"/>
        </w:trPr>
        <w:tc>
          <w:tcPr>
            <w:tcW w:w="646" w:type="dxa"/>
            <w:vAlign w:val="center"/>
          </w:tcPr>
          <w:p w14:paraId="7580D458"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 No.</w:t>
            </w:r>
          </w:p>
        </w:tc>
        <w:tc>
          <w:tcPr>
            <w:tcW w:w="1762" w:type="dxa"/>
            <w:vAlign w:val="center"/>
          </w:tcPr>
          <w:p w14:paraId="6A5F34EB"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 Statement</w:t>
            </w:r>
          </w:p>
        </w:tc>
        <w:tc>
          <w:tcPr>
            <w:tcW w:w="2357" w:type="dxa"/>
            <w:vAlign w:val="center"/>
          </w:tcPr>
          <w:p w14:paraId="617E0C70"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Corresponding PO</w:t>
            </w:r>
          </w:p>
        </w:tc>
        <w:tc>
          <w:tcPr>
            <w:tcW w:w="1051" w:type="dxa"/>
            <w:vAlign w:val="center"/>
          </w:tcPr>
          <w:p w14:paraId="3BB00233"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Domain / level of learning taxonomy</w:t>
            </w:r>
          </w:p>
        </w:tc>
        <w:tc>
          <w:tcPr>
            <w:tcW w:w="1747" w:type="dxa"/>
            <w:vAlign w:val="center"/>
          </w:tcPr>
          <w:p w14:paraId="6A512C60"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Delivery methods and activities</w:t>
            </w:r>
          </w:p>
        </w:tc>
        <w:tc>
          <w:tcPr>
            <w:tcW w:w="1612" w:type="dxa"/>
            <w:vAlign w:val="center"/>
          </w:tcPr>
          <w:p w14:paraId="47205483"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Assessment tools</w:t>
            </w:r>
          </w:p>
        </w:tc>
      </w:tr>
      <w:tr w:rsidR="002E3C27" w:rsidRPr="007E48DD" w14:paraId="3A2F2DC4" w14:textId="77777777" w:rsidTr="001C3606">
        <w:trPr>
          <w:trHeight w:val="1646"/>
          <w:jc w:val="center"/>
        </w:trPr>
        <w:tc>
          <w:tcPr>
            <w:tcW w:w="646" w:type="dxa"/>
            <w:vAlign w:val="center"/>
          </w:tcPr>
          <w:p w14:paraId="2B94A4FF"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CO1</w:t>
            </w:r>
          </w:p>
        </w:tc>
        <w:tc>
          <w:tcPr>
            <w:tcW w:w="1762" w:type="dxa"/>
            <w:vAlign w:val="center"/>
          </w:tcPr>
          <w:p w14:paraId="008A8A68" w14:textId="77777777" w:rsidR="002E3C27" w:rsidRPr="007E48DD" w:rsidRDefault="002E3C27" w:rsidP="001C3606">
            <w:pPr>
              <w:pStyle w:val="ListParagraph"/>
              <w:spacing w:after="0" w:line="240" w:lineRule="auto"/>
              <w:ind w:left="0"/>
              <w:jc w:val="center"/>
              <w:rPr>
                <w:rFonts w:ascii="Arial" w:hAnsi="Arial" w:cs="Arial"/>
                <w:bCs/>
                <w:color w:val="000000"/>
                <w:sz w:val="18"/>
                <w:szCs w:val="18"/>
              </w:rPr>
            </w:pPr>
            <w:r w:rsidRPr="00EA6B3B">
              <w:rPr>
                <w:rFonts w:ascii="Arial" w:hAnsi="Arial" w:cs="Arial"/>
                <w:bCs/>
                <w:color w:val="000000"/>
                <w:sz w:val="18"/>
                <w:szCs w:val="18"/>
              </w:rPr>
              <w:t>To</w:t>
            </w:r>
            <w:r>
              <w:rPr>
                <w:rFonts w:ascii="Arial" w:hAnsi="Arial" w:cs="Arial"/>
                <w:b/>
                <w:color w:val="000000"/>
                <w:sz w:val="18"/>
                <w:szCs w:val="18"/>
              </w:rPr>
              <w:t xml:space="preserve"> d</w:t>
            </w:r>
            <w:r w:rsidRPr="007E48DD">
              <w:rPr>
                <w:rFonts w:ascii="Arial" w:hAnsi="Arial" w:cs="Arial"/>
                <w:b/>
                <w:color w:val="000000"/>
                <w:sz w:val="18"/>
                <w:szCs w:val="18"/>
              </w:rPr>
              <w:t xml:space="preserve">emonstrate </w:t>
            </w:r>
            <w:r w:rsidRPr="007E48DD">
              <w:rPr>
                <w:rFonts w:ascii="Arial" w:hAnsi="Arial" w:cs="Arial"/>
                <w:bCs/>
                <w:color w:val="000000"/>
                <w:sz w:val="18"/>
                <w:szCs w:val="18"/>
              </w:rPr>
              <w:t>basic operations for image conversion</w:t>
            </w:r>
          </w:p>
        </w:tc>
        <w:tc>
          <w:tcPr>
            <w:tcW w:w="2357" w:type="dxa"/>
            <w:vAlign w:val="center"/>
          </w:tcPr>
          <w:p w14:paraId="5DEC5AFF" w14:textId="77777777" w:rsidR="002E3C27" w:rsidRDefault="002E3C27" w:rsidP="001C3606">
            <w:pPr>
              <w:pStyle w:val="ListParagraph"/>
              <w:spacing w:after="0" w:line="240" w:lineRule="auto"/>
              <w:ind w:left="0"/>
              <w:jc w:val="center"/>
              <w:rPr>
                <w:rFonts w:ascii="Arial" w:hAnsi="Arial" w:cs="Arial"/>
                <w:b/>
                <w:bCs/>
                <w:sz w:val="18"/>
                <w:szCs w:val="18"/>
              </w:rPr>
            </w:pPr>
            <w:r w:rsidRPr="00D513DF">
              <w:rPr>
                <w:rFonts w:ascii="Arial" w:hAnsi="Arial" w:cs="Arial"/>
                <w:b/>
                <w:bCs/>
                <w:sz w:val="18"/>
                <w:szCs w:val="18"/>
              </w:rPr>
              <w:t xml:space="preserve">Modern tool usage </w:t>
            </w:r>
          </w:p>
          <w:p w14:paraId="4F6BD0B6" w14:textId="77777777" w:rsidR="002E3C27" w:rsidRPr="007E48DD" w:rsidRDefault="002E3C27" w:rsidP="001C3606">
            <w:pPr>
              <w:pStyle w:val="ListParagraph"/>
              <w:spacing w:after="0" w:line="240" w:lineRule="auto"/>
              <w:ind w:left="0"/>
              <w:jc w:val="center"/>
              <w:rPr>
                <w:rFonts w:ascii="Arial" w:hAnsi="Arial" w:cs="Arial"/>
                <w:color w:val="000000"/>
                <w:sz w:val="18"/>
                <w:szCs w:val="18"/>
              </w:rPr>
            </w:pPr>
            <w:r w:rsidRPr="007E48DD">
              <w:rPr>
                <w:rFonts w:ascii="Arial" w:hAnsi="Arial" w:cs="Arial"/>
                <w:color w:val="000000"/>
                <w:sz w:val="18"/>
                <w:szCs w:val="18"/>
              </w:rPr>
              <w:t>(PO</w:t>
            </w:r>
            <w:r>
              <w:rPr>
                <w:rFonts w:ascii="Arial" w:hAnsi="Arial" w:cs="Arial"/>
                <w:color w:val="000000"/>
                <w:sz w:val="18"/>
                <w:szCs w:val="18"/>
              </w:rPr>
              <w:t>5</w:t>
            </w:r>
            <w:r w:rsidRPr="007E48DD">
              <w:rPr>
                <w:rFonts w:ascii="Arial" w:hAnsi="Arial" w:cs="Arial"/>
                <w:color w:val="000000"/>
                <w:sz w:val="18"/>
                <w:szCs w:val="18"/>
              </w:rPr>
              <w:t>)</w:t>
            </w:r>
          </w:p>
        </w:tc>
        <w:tc>
          <w:tcPr>
            <w:tcW w:w="1051" w:type="dxa"/>
            <w:vAlign w:val="center"/>
          </w:tcPr>
          <w:p w14:paraId="7632C6E2"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Cognitive domain – level 2</w:t>
            </w:r>
          </w:p>
        </w:tc>
        <w:tc>
          <w:tcPr>
            <w:tcW w:w="1747" w:type="dxa"/>
            <w:vAlign w:val="center"/>
          </w:tcPr>
          <w:p w14:paraId="1504B41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945700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07E27C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152373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32C8F16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6878779"/>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1E2F7C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3055822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5B487FEF" w14:textId="77777777" w:rsidR="002E3C27" w:rsidRPr="007E48DD"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103847435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0760CA3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11781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73A8A6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47620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0BDB826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548306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F25A69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7159086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6274E983" w14:textId="77777777" w:rsidR="002E3C27" w:rsidRPr="007E48DD" w:rsidRDefault="00000000" w:rsidP="001C3606">
            <w:pPr>
              <w:rPr>
                <w:rFonts w:ascii="Arial" w:hAnsi="Arial" w:cs="Arial"/>
                <w:color w:val="000000"/>
                <w:sz w:val="18"/>
                <w:szCs w:val="18"/>
              </w:rPr>
            </w:pPr>
            <w:sdt>
              <w:sdtPr>
                <w:rPr>
                  <w:rFonts w:ascii="Arial" w:hAnsi="Arial" w:cs="Arial"/>
                  <w:color w:val="000000" w:themeColor="text1"/>
                  <w:sz w:val="18"/>
                  <w:szCs w:val="18"/>
                </w:rPr>
                <w:id w:val="-48879545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7E48DD" w14:paraId="57279633" w14:textId="77777777" w:rsidTr="001C3606">
        <w:trPr>
          <w:trHeight w:val="1700"/>
          <w:jc w:val="center"/>
        </w:trPr>
        <w:tc>
          <w:tcPr>
            <w:tcW w:w="646" w:type="dxa"/>
            <w:vAlign w:val="center"/>
          </w:tcPr>
          <w:p w14:paraId="3EFB969D"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CO2</w:t>
            </w:r>
          </w:p>
        </w:tc>
        <w:tc>
          <w:tcPr>
            <w:tcW w:w="1762" w:type="dxa"/>
          </w:tcPr>
          <w:p w14:paraId="54CDD9C7" w14:textId="77777777" w:rsidR="002E3C27" w:rsidRPr="00EA6B3B" w:rsidRDefault="002E3C27" w:rsidP="001C3606">
            <w:pPr>
              <w:rPr>
                <w:rFonts w:ascii="Arial" w:hAnsi="Arial" w:cs="Arial"/>
                <w:iCs/>
                <w:sz w:val="18"/>
                <w:szCs w:val="18"/>
              </w:rPr>
            </w:pPr>
          </w:p>
          <w:p w14:paraId="782891D7" w14:textId="77777777" w:rsidR="002E3C27" w:rsidRPr="007E48DD" w:rsidRDefault="002E3C27" w:rsidP="001C3606">
            <w:pPr>
              <w:jc w:val="center"/>
              <w:rPr>
                <w:rFonts w:ascii="Arial" w:hAnsi="Arial" w:cs="Arial"/>
                <w:color w:val="000000"/>
                <w:sz w:val="18"/>
                <w:szCs w:val="18"/>
              </w:rPr>
            </w:pPr>
            <w:r w:rsidRPr="00EA6B3B">
              <w:rPr>
                <w:rFonts w:ascii="Arial" w:hAnsi="Arial" w:cs="Arial"/>
                <w:iCs/>
                <w:sz w:val="18"/>
                <w:szCs w:val="18"/>
              </w:rPr>
              <w:t>To</w:t>
            </w:r>
            <w:r>
              <w:rPr>
                <w:rFonts w:ascii="Arial" w:hAnsi="Arial" w:cs="Arial"/>
                <w:b/>
                <w:bCs/>
                <w:iCs/>
                <w:sz w:val="18"/>
                <w:szCs w:val="18"/>
              </w:rPr>
              <w:t xml:space="preserve"> e</w:t>
            </w:r>
            <w:r w:rsidRPr="007E48DD">
              <w:rPr>
                <w:rFonts w:ascii="Arial" w:hAnsi="Arial" w:cs="Arial"/>
                <w:b/>
                <w:bCs/>
                <w:iCs/>
                <w:sz w:val="18"/>
                <w:szCs w:val="18"/>
              </w:rPr>
              <w:t xml:space="preserve">xplain </w:t>
            </w:r>
            <w:r w:rsidRPr="007E48DD">
              <w:rPr>
                <w:rFonts w:ascii="Arial" w:hAnsi="Arial" w:cs="Arial"/>
                <w:iCs/>
                <w:sz w:val="18"/>
                <w:szCs w:val="18"/>
              </w:rPr>
              <w:t>the different point processing operations for image enrichment</w:t>
            </w:r>
          </w:p>
        </w:tc>
        <w:tc>
          <w:tcPr>
            <w:tcW w:w="2357" w:type="dxa"/>
            <w:vAlign w:val="center"/>
          </w:tcPr>
          <w:p w14:paraId="476FCA2F" w14:textId="77777777" w:rsidR="002E3C27" w:rsidRPr="007E48DD" w:rsidRDefault="002E3C27" w:rsidP="001C3606">
            <w:pPr>
              <w:pStyle w:val="ListParagraph"/>
              <w:spacing w:after="0" w:line="240" w:lineRule="auto"/>
              <w:ind w:left="0"/>
              <w:jc w:val="center"/>
              <w:rPr>
                <w:rFonts w:ascii="Arial" w:hAnsi="Arial" w:cs="Arial"/>
                <w:b/>
                <w:bCs/>
                <w:color w:val="000000"/>
                <w:sz w:val="18"/>
                <w:szCs w:val="18"/>
              </w:rPr>
            </w:pPr>
            <w:r w:rsidRPr="007E48DD">
              <w:rPr>
                <w:rFonts w:ascii="Arial" w:hAnsi="Arial" w:cs="Arial"/>
                <w:b/>
                <w:bCs/>
                <w:color w:val="000000"/>
                <w:sz w:val="18"/>
                <w:szCs w:val="18"/>
              </w:rPr>
              <w:t xml:space="preserve">Problem analysis </w:t>
            </w:r>
          </w:p>
          <w:p w14:paraId="26AC4844" w14:textId="77777777" w:rsidR="002E3C27" w:rsidRPr="007E48DD" w:rsidRDefault="002E3C27" w:rsidP="001C3606">
            <w:pPr>
              <w:pStyle w:val="ListParagraph"/>
              <w:spacing w:after="0" w:line="240" w:lineRule="auto"/>
              <w:ind w:left="0"/>
              <w:jc w:val="center"/>
              <w:rPr>
                <w:rFonts w:ascii="Arial" w:hAnsi="Arial" w:cs="Arial"/>
                <w:color w:val="000000"/>
                <w:sz w:val="18"/>
                <w:szCs w:val="18"/>
              </w:rPr>
            </w:pPr>
            <w:r w:rsidRPr="007E48DD">
              <w:rPr>
                <w:rFonts w:ascii="Arial" w:hAnsi="Arial" w:cs="Arial"/>
                <w:color w:val="000000"/>
                <w:sz w:val="18"/>
                <w:szCs w:val="18"/>
              </w:rPr>
              <w:t>(PO2)</w:t>
            </w:r>
          </w:p>
        </w:tc>
        <w:tc>
          <w:tcPr>
            <w:tcW w:w="1051" w:type="dxa"/>
            <w:vAlign w:val="center"/>
          </w:tcPr>
          <w:p w14:paraId="3A5D0E5A"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Cognitive domain – level 2</w:t>
            </w:r>
          </w:p>
        </w:tc>
        <w:tc>
          <w:tcPr>
            <w:tcW w:w="1747" w:type="dxa"/>
            <w:vAlign w:val="center"/>
          </w:tcPr>
          <w:p w14:paraId="1EFC6EA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898668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52D11D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97249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3D117E6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356377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32A27F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607959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634B97E0" w14:textId="77777777" w:rsidR="002E3C27" w:rsidRPr="007E48DD" w:rsidRDefault="00000000" w:rsidP="001C3606">
            <w:pPr>
              <w:rPr>
                <w:rFonts w:ascii="Arial" w:hAnsi="Arial" w:cs="Arial"/>
                <w:color w:val="000000"/>
                <w:sz w:val="18"/>
                <w:szCs w:val="18"/>
              </w:rPr>
            </w:pPr>
            <w:sdt>
              <w:sdtPr>
                <w:rPr>
                  <w:rFonts w:ascii="Arial" w:hAnsi="Arial" w:cs="Arial"/>
                  <w:color w:val="000000" w:themeColor="text1"/>
                  <w:sz w:val="18"/>
                  <w:szCs w:val="18"/>
                </w:rPr>
                <w:id w:val="135693452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660E5D3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3178399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501AF5F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318822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55A457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663813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6328C0E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519170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2D7E08E2" w14:textId="77777777" w:rsidR="002E3C27" w:rsidRPr="007E48DD" w:rsidRDefault="00000000" w:rsidP="001C3606">
            <w:pPr>
              <w:rPr>
                <w:rFonts w:ascii="Arial" w:hAnsi="Arial" w:cs="Arial"/>
                <w:color w:val="000000"/>
                <w:sz w:val="18"/>
                <w:szCs w:val="18"/>
              </w:rPr>
            </w:pPr>
            <w:sdt>
              <w:sdtPr>
                <w:rPr>
                  <w:rFonts w:ascii="Arial" w:hAnsi="Arial" w:cs="Arial"/>
                  <w:color w:val="000000" w:themeColor="text1"/>
                  <w:sz w:val="18"/>
                  <w:szCs w:val="18"/>
                </w:rPr>
                <w:id w:val="19143414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7E48DD" w14:paraId="4627416A" w14:textId="77777777" w:rsidTr="001C3606">
        <w:trPr>
          <w:trHeight w:val="1700"/>
          <w:jc w:val="center"/>
        </w:trPr>
        <w:tc>
          <w:tcPr>
            <w:tcW w:w="646" w:type="dxa"/>
            <w:vAlign w:val="center"/>
          </w:tcPr>
          <w:p w14:paraId="24BA0309"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CO3</w:t>
            </w:r>
          </w:p>
        </w:tc>
        <w:tc>
          <w:tcPr>
            <w:tcW w:w="1762" w:type="dxa"/>
          </w:tcPr>
          <w:p w14:paraId="0F134850" w14:textId="77777777" w:rsidR="002E3C27" w:rsidRPr="007E48DD" w:rsidRDefault="002E3C27" w:rsidP="001C3606">
            <w:pPr>
              <w:jc w:val="center"/>
              <w:rPr>
                <w:rFonts w:ascii="Arial" w:hAnsi="Arial" w:cs="Arial"/>
                <w:b/>
                <w:bCs/>
                <w:iCs/>
                <w:sz w:val="18"/>
                <w:szCs w:val="18"/>
              </w:rPr>
            </w:pPr>
          </w:p>
          <w:p w14:paraId="71C9E8F2" w14:textId="77777777" w:rsidR="002E3C27" w:rsidRPr="007E48DD" w:rsidRDefault="002E3C27" w:rsidP="001C3606">
            <w:pPr>
              <w:jc w:val="center"/>
              <w:rPr>
                <w:rFonts w:ascii="Arial" w:hAnsi="Arial" w:cs="Arial"/>
                <w:iCs/>
                <w:sz w:val="18"/>
                <w:szCs w:val="18"/>
              </w:rPr>
            </w:pPr>
            <w:r w:rsidRPr="00EA6B3B">
              <w:rPr>
                <w:rFonts w:ascii="Arial" w:hAnsi="Arial" w:cs="Arial"/>
                <w:iCs/>
                <w:sz w:val="18"/>
                <w:szCs w:val="18"/>
              </w:rPr>
              <w:t>To</w:t>
            </w:r>
            <w:r>
              <w:rPr>
                <w:rFonts w:ascii="Arial" w:hAnsi="Arial" w:cs="Arial"/>
                <w:b/>
                <w:bCs/>
                <w:iCs/>
                <w:sz w:val="18"/>
                <w:szCs w:val="18"/>
              </w:rPr>
              <w:t xml:space="preserve"> e</w:t>
            </w:r>
            <w:r w:rsidRPr="007E48DD">
              <w:rPr>
                <w:rFonts w:ascii="Arial" w:hAnsi="Arial" w:cs="Arial"/>
                <w:b/>
                <w:bCs/>
                <w:iCs/>
                <w:sz w:val="18"/>
                <w:szCs w:val="18"/>
              </w:rPr>
              <w:t>valuate</w:t>
            </w:r>
            <w:r w:rsidRPr="007E48DD">
              <w:rPr>
                <w:rFonts w:ascii="Arial" w:hAnsi="Arial" w:cs="Arial"/>
                <w:iCs/>
                <w:sz w:val="18"/>
                <w:szCs w:val="18"/>
              </w:rPr>
              <w:t xml:space="preserve"> the performance of different filtering techniques for image enhancement</w:t>
            </w:r>
          </w:p>
        </w:tc>
        <w:tc>
          <w:tcPr>
            <w:tcW w:w="2357" w:type="dxa"/>
            <w:vAlign w:val="center"/>
          </w:tcPr>
          <w:p w14:paraId="69FA7B7B" w14:textId="77777777" w:rsidR="002E3C27" w:rsidRPr="007E48DD" w:rsidRDefault="002E3C27" w:rsidP="001C3606">
            <w:pPr>
              <w:pStyle w:val="ListParagraph"/>
              <w:spacing w:after="0" w:line="240" w:lineRule="auto"/>
              <w:ind w:left="0"/>
              <w:jc w:val="center"/>
              <w:rPr>
                <w:rFonts w:ascii="Arial" w:hAnsi="Arial" w:cs="Arial"/>
                <w:b/>
                <w:bCs/>
                <w:color w:val="000000"/>
                <w:sz w:val="18"/>
                <w:szCs w:val="18"/>
              </w:rPr>
            </w:pPr>
            <w:r w:rsidRPr="007E48DD">
              <w:rPr>
                <w:rFonts w:ascii="Arial" w:hAnsi="Arial" w:cs="Arial"/>
                <w:b/>
                <w:bCs/>
                <w:color w:val="000000"/>
                <w:sz w:val="18"/>
                <w:szCs w:val="18"/>
              </w:rPr>
              <w:t>Design/Development of solutions</w:t>
            </w:r>
          </w:p>
          <w:p w14:paraId="4960095B" w14:textId="77777777" w:rsidR="002E3C27" w:rsidRPr="007E48DD" w:rsidRDefault="002E3C27" w:rsidP="001C3606">
            <w:pPr>
              <w:pStyle w:val="ListParagraph"/>
              <w:spacing w:after="0" w:line="240" w:lineRule="auto"/>
              <w:ind w:left="0"/>
              <w:jc w:val="center"/>
              <w:rPr>
                <w:rFonts w:ascii="Arial" w:hAnsi="Arial" w:cs="Arial"/>
                <w:b/>
                <w:bCs/>
                <w:color w:val="000000"/>
                <w:sz w:val="18"/>
                <w:szCs w:val="18"/>
              </w:rPr>
            </w:pPr>
            <w:r w:rsidRPr="007E48DD">
              <w:rPr>
                <w:rFonts w:ascii="Arial" w:hAnsi="Arial" w:cs="Arial"/>
                <w:color w:val="000000"/>
                <w:sz w:val="18"/>
                <w:szCs w:val="18"/>
              </w:rPr>
              <w:t>(PO3)</w:t>
            </w:r>
          </w:p>
        </w:tc>
        <w:tc>
          <w:tcPr>
            <w:tcW w:w="1051" w:type="dxa"/>
            <w:vAlign w:val="center"/>
          </w:tcPr>
          <w:p w14:paraId="0453C293" w14:textId="77777777" w:rsidR="002E3C27" w:rsidRPr="007E48DD" w:rsidRDefault="002E3C27" w:rsidP="001C3606">
            <w:pPr>
              <w:jc w:val="center"/>
              <w:rPr>
                <w:rFonts w:ascii="Arial" w:hAnsi="Arial" w:cs="Arial"/>
                <w:color w:val="000000"/>
                <w:sz w:val="18"/>
                <w:szCs w:val="18"/>
              </w:rPr>
            </w:pPr>
            <w:r w:rsidRPr="007E48DD">
              <w:rPr>
                <w:rFonts w:ascii="Arial" w:hAnsi="Arial" w:cs="Arial"/>
                <w:color w:val="000000"/>
                <w:sz w:val="18"/>
                <w:szCs w:val="18"/>
              </w:rPr>
              <w:t>Cognitive domain – level 1</w:t>
            </w:r>
          </w:p>
        </w:tc>
        <w:tc>
          <w:tcPr>
            <w:tcW w:w="1747" w:type="dxa"/>
            <w:vAlign w:val="center"/>
          </w:tcPr>
          <w:p w14:paraId="1C5C451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127475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AD2517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9579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18C86E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043215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720B7C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69815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D37B918" w14:textId="77777777" w:rsidR="002E3C27" w:rsidRPr="007E48DD" w:rsidRDefault="00000000" w:rsidP="001C3606">
            <w:pPr>
              <w:spacing w:line="276" w:lineRule="auto"/>
              <w:rPr>
                <w:rFonts w:ascii="Arial" w:eastAsia="MS Gothic" w:hAnsi="Arial" w:cs="Arial"/>
                <w:color w:val="000000"/>
                <w:sz w:val="18"/>
                <w:szCs w:val="18"/>
              </w:rPr>
            </w:pPr>
            <w:sdt>
              <w:sdtPr>
                <w:rPr>
                  <w:rFonts w:ascii="Arial" w:hAnsi="Arial" w:cs="Arial"/>
                  <w:color w:val="000000" w:themeColor="text1"/>
                  <w:sz w:val="18"/>
                  <w:szCs w:val="18"/>
                </w:rPr>
                <w:id w:val="-16872784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7DC4991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39320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A32239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820490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08BDA5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8178475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4043A23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05731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7DB28F10" w14:textId="77777777" w:rsidR="002E3C27" w:rsidRPr="007E48DD" w:rsidRDefault="00000000" w:rsidP="001C3606">
            <w:pPr>
              <w:spacing w:line="276" w:lineRule="auto"/>
              <w:rPr>
                <w:rFonts w:ascii="Arial" w:eastAsia="MS Gothic" w:hAnsi="Arial" w:cs="Arial"/>
                <w:iCs/>
                <w:sz w:val="18"/>
                <w:szCs w:val="18"/>
              </w:rPr>
            </w:pPr>
            <w:sdt>
              <w:sdtPr>
                <w:rPr>
                  <w:rFonts w:ascii="Arial" w:hAnsi="Arial" w:cs="Arial"/>
                  <w:color w:val="000000" w:themeColor="text1"/>
                  <w:sz w:val="18"/>
                  <w:szCs w:val="18"/>
                </w:rPr>
                <w:id w:val="-18699845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B0548DC" w14:textId="77777777" w:rsidR="002E3C27" w:rsidRPr="007E48DD" w:rsidRDefault="002E3C27" w:rsidP="002E3C27">
      <w:pPr>
        <w:autoSpaceDE w:val="0"/>
        <w:autoSpaceDN w:val="0"/>
        <w:adjustRightInd w:val="0"/>
        <w:jc w:val="center"/>
        <w:rPr>
          <w:rFonts w:ascii="Arial" w:hAnsi="Arial" w:cs="Arial"/>
          <w:b/>
          <w:color w:val="000000"/>
          <w:sz w:val="18"/>
          <w:szCs w:val="18"/>
        </w:rPr>
      </w:pPr>
    </w:p>
    <w:tbl>
      <w:tblPr>
        <w:tblW w:w="9127" w:type="dxa"/>
        <w:jc w:val="center"/>
        <w:tblLook w:val="04A0" w:firstRow="1" w:lastRow="0" w:firstColumn="1" w:lastColumn="0" w:noHBand="0" w:noVBand="1"/>
      </w:tblPr>
      <w:tblGrid>
        <w:gridCol w:w="9127"/>
      </w:tblGrid>
      <w:tr w:rsidR="002E3C27" w:rsidRPr="007E48DD" w14:paraId="0127E922" w14:textId="77777777" w:rsidTr="001C3606">
        <w:trPr>
          <w:jc w:val="center"/>
        </w:trPr>
        <w:tc>
          <w:tcPr>
            <w:tcW w:w="9127" w:type="dxa"/>
          </w:tcPr>
          <w:p w14:paraId="44C91975" w14:textId="77777777" w:rsidR="002E3C27" w:rsidRPr="007E48DD" w:rsidRDefault="002E3C27" w:rsidP="001C3606">
            <w:pPr>
              <w:rPr>
                <w:rFonts w:ascii="Arial" w:hAnsi="Arial" w:cs="Arial"/>
                <w:b/>
                <w:color w:val="000000"/>
                <w:sz w:val="18"/>
                <w:szCs w:val="18"/>
              </w:rPr>
            </w:pPr>
            <w:r w:rsidRPr="007E48DD">
              <w:rPr>
                <w:rFonts w:ascii="Arial" w:hAnsi="Arial" w:cs="Arial"/>
                <w:b/>
                <w:color w:val="000000"/>
                <w:sz w:val="18"/>
                <w:szCs w:val="18"/>
              </w:rPr>
              <w:t>Assessment and Marks Distribution:</w:t>
            </w:r>
          </w:p>
          <w:p w14:paraId="71E268F4" w14:textId="77777777" w:rsidR="002E3C27" w:rsidRPr="00D07B06" w:rsidRDefault="002E3C27" w:rsidP="001C3606">
            <w:pPr>
              <w:rPr>
                <w:rFonts w:ascii="Arial" w:hAnsi="Arial" w:cs="Arial"/>
                <w:bCs/>
                <w:sz w:val="18"/>
                <w:szCs w:val="18"/>
              </w:rPr>
            </w:pPr>
            <w:r>
              <w:rPr>
                <w:rFonts w:ascii="Arial" w:hAnsi="Arial" w:cs="Arial"/>
                <w:bCs/>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15E15579"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0098CE1D" w14:textId="77777777" w:rsidR="002E3C27" w:rsidRPr="007E48DD" w:rsidRDefault="002E3C27" w:rsidP="001C3606">
            <w:pPr>
              <w:rPr>
                <w:rFonts w:ascii="Arial" w:hAnsi="Arial" w:cs="Arial"/>
                <w:b/>
                <w:color w:val="000000"/>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7E48DD" w14:paraId="20EEA3F2" w14:textId="77777777" w:rsidTr="001C3606">
        <w:trPr>
          <w:trHeight w:val="2925"/>
          <w:jc w:val="center"/>
        </w:trPr>
        <w:tc>
          <w:tcPr>
            <w:tcW w:w="9127" w:type="dxa"/>
          </w:tcPr>
          <w:p w14:paraId="73277279" w14:textId="77777777" w:rsidR="002E3C27" w:rsidRPr="007E48DD" w:rsidRDefault="002E3C27" w:rsidP="001C3606">
            <w:pPr>
              <w:spacing w:after="120"/>
              <w:rPr>
                <w:rFonts w:ascii="Arial" w:hAnsi="Arial" w:cs="Arial"/>
                <w:b/>
                <w:bCs/>
                <w:iCs/>
                <w:sz w:val="18"/>
                <w:szCs w:val="18"/>
              </w:rPr>
            </w:pPr>
          </w:p>
          <w:p w14:paraId="4B5F8F57" w14:textId="77777777" w:rsidR="002E3C27" w:rsidRPr="007E48DD" w:rsidRDefault="002E3C27" w:rsidP="001C3606">
            <w:pPr>
              <w:spacing w:after="120"/>
              <w:rPr>
                <w:rFonts w:ascii="Arial" w:hAnsi="Arial" w:cs="Arial"/>
                <w:b/>
                <w:bCs/>
                <w:iCs/>
                <w:sz w:val="18"/>
                <w:szCs w:val="18"/>
              </w:rPr>
            </w:pPr>
            <w:r>
              <w:rPr>
                <w:rFonts w:ascii="Arial" w:hAnsi="Arial" w:cs="Arial"/>
                <w:b/>
                <w:bCs/>
                <w:iCs/>
                <w:sz w:val="18"/>
                <w:szCs w:val="18"/>
              </w:rPr>
              <w:t xml:space="preserve">Lab </w:t>
            </w:r>
            <w:r w:rsidRPr="007E48DD">
              <w:rPr>
                <w:rFonts w:ascii="Arial" w:hAnsi="Arial" w:cs="Arial"/>
                <w:b/>
                <w:bCs/>
                <w:iCs/>
                <w:sz w:val="18"/>
                <w:szCs w:val="18"/>
              </w:rPr>
              <w:t>Course Contents</w:t>
            </w:r>
            <w:r>
              <w:rPr>
                <w:rFonts w:ascii="Arial" w:hAnsi="Arial" w:cs="Arial"/>
                <w:b/>
                <w:bCs/>
                <w:iCs/>
                <w:sz w:val="18"/>
                <w:szCs w:val="18"/>
              </w:rPr>
              <w:t>/List of Experiments</w:t>
            </w:r>
            <w:r w:rsidRPr="007E48DD">
              <w:rPr>
                <w:rFonts w:ascii="Arial" w:hAnsi="Arial" w:cs="Arial"/>
                <w:b/>
                <w:bCs/>
                <w:iCs/>
                <w:sz w:val="18"/>
                <w:szCs w:val="18"/>
              </w:rPr>
              <w:t>:</w:t>
            </w:r>
          </w:p>
          <w:p w14:paraId="2C0AE62E" w14:textId="77777777" w:rsidR="002E3C27" w:rsidRPr="007E48DD" w:rsidRDefault="002E3C27" w:rsidP="001C3606">
            <w:pPr>
              <w:numPr>
                <w:ilvl w:val="0"/>
                <w:numId w:val="37"/>
              </w:numPr>
              <w:rPr>
                <w:rFonts w:ascii="Arial" w:hAnsi="Arial" w:cs="Arial"/>
                <w:bCs/>
                <w:sz w:val="18"/>
                <w:szCs w:val="18"/>
              </w:rPr>
            </w:pPr>
            <w:r w:rsidRPr="007E48DD">
              <w:rPr>
                <w:rFonts w:ascii="Arial" w:hAnsi="Arial" w:cs="Arial"/>
                <w:bCs/>
                <w:sz w:val="18"/>
                <w:szCs w:val="18"/>
              </w:rPr>
              <w:t xml:space="preserve">Introduction to </w:t>
            </w:r>
            <w:proofErr w:type="spellStart"/>
            <w:r w:rsidRPr="007E48DD">
              <w:rPr>
                <w:rFonts w:ascii="Arial" w:hAnsi="Arial" w:cs="Arial"/>
                <w:bCs/>
                <w:sz w:val="18"/>
                <w:szCs w:val="18"/>
              </w:rPr>
              <w:t>Matlab</w:t>
            </w:r>
            <w:proofErr w:type="spellEnd"/>
            <w:r w:rsidRPr="007E48DD">
              <w:rPr>
                <w:rFonts w:ascii="Arial" w:hAnsi="Arial" w:cs="Arial"/>
                <w:bCs/>
                <w:sz w:val="18"/>
                <w:szCs w:val="18"/>
              </w:rPr>
              <w:t xml:space="preserve"> to implement digital image processing techniques.</w:t>
            </w:r>
          </w:p>
          <w:p w14:paraId="392D49EE" w14:textId="77777777" w:rsidR="002E3C27" w:rsidRPr="007E48DD" w:rsidRDefault="002E3C27" w:rsidP="001C3606">
            <w:pPr>
              <w:numPr>
                <w:ilvl w:val="0"/>
                <w:numId w:val="37"/>
              </w:numPr>
              <w:rPr>
                <w:rFonts w:ascii="Arial" w:hAnsi="Arial" w:cs="Arial"/>
                <w:bCs/>
                <w:sz w:val="18"/>
                <w:szCs w:val="18"/>
              </w:rPr>
            </w:pPr>
            <w:r w:rsidRPr="007E48DD">
              <w:rPr>
                <w:rFonts w:ascii="Arial" w:hAnsi="Arial" w:cs="Arial"/>
                <w:bCs/>
                <w:sz w:val="18"/>
                <w:szCs w:val="18"/>
              </w:rPr>
              <w:t>Sampling, Resampling, quantization, histogram processing, different arithmetic operations on image.</w:t>
            </w:r>
          </w:p>
          <w:p w14:paraId="1979F36C" w14:textId="77777777" w:rsidR="002E3C27" w:rsidRPr="007E48DD" w:rsidRDefault="002E3C27" w:rsidP="001C3606">
            <w:pPr>
              <w:numPr>
                <w:ilvl w:val="0"/>
                <w:numId w:val="37"/>
              </w:numPr>
              <w:rPr>
                <w:rFonts w:ascii="Arial" w:hAnsi="Arial" w:cs="Arial"/>
                <w:bCs/>
                <w:sz w:val="18"/>
                <w:szCs w:val="18"/>
              </w:rPr>
            </w:pPr>
            <w:r w:rsidRPr="007E48DD">
              <w:rPr>
                <w:rFonts w:ascii="Arial" w:hAnsi="Arial" w:cs="Arial"/>
                <w:bCs/>
                <w:sz w:val="18"/>
                <w:szCs w:val="18"/>
              </w:rPr>
              <w:t>Implementation of basic intensity transformation with point processing techniques and their related functions; concept of spatial filtering, image smoothing and sharpening using different filters.</w:t>
            </w:r>
          </w:p>
          <w:p w14:paraId="767C4668" w14:textId="77777777" w:rsidR="002E3C27" w:rsidRPr="007E48DD" w:rsidRDefault="002E3C27" w:rsidP="001C3606">
            <w:pPr>
              <w:numPr>
                <w:ilvl w:val="0"/>
                <w:numId w:val="37"/>
              </w:numPr>
              <w:rPr>
                <w:rFonts w:ascii="Arial" w:hAnsi="Arial" w:cs="Arial"/>
                <w:bCs/>
                <w:sz w:val="18"/>
                <w:szCs w:val="18"/>
              </w:rPr>
            </w:pPr>
            <w:r w:rsidRPr="007E48DD">
              <w:rPr>
                <w:rFonts w:ascii="Arial" w:hAnsi="Arial" w:cs="Arial"/>
                <w:bCs/>
                <w:sz w:val="18"/>
                <w:szCs w:val="18"/>
              </w:rPr>
              <w:t>Image enhancement in frequency domain including Fourier transform, Discrete Fourier transform and different high pass filter &amp; low pass filters.</w:t>
            </w:r>
          </w:p>
          <w:p w14:paraId="18A5EB43" w14:textId="77777777" w:rsidR="002E3C27" w:rsidRPr="007E48DD" w:rsidRDefault="002E3C27" w:rsidP="001C3606">
            <w:pPr>
              <w:numPr>
                <w:ilvl w:val="0"/>
                <w:numId w:val="37"/>
              </w:numPr>
              <w:rPr>
                <w:rFonts w:ascii="Arial" w:hAnsi="Arial" w:cs="Arial"/>
                <w:bCs/>
                <w:sz w:val="18"/>
                <w:szCs w:val="18"/>
              </w:rPr>
            </w:pPr>
            <w:r w:rsidRPr="007E48DD">
              <w:rPr>
                <w:rFonts w:ascii="Arial" w:hAnsi="Arial" w:cs="Arial"/>
                <w:bCs/>
                <w:sz w:val="18"/>
                <w:szCs w:val="18"/>
              </w:rPr>
              <w:t>Implementation of different edge detection methods and image segmentation.</w:t>
            </w:r>
          </w:p>
          <w:p w14:paraId="303F16F9" w14:textId="77777777" w:rsidR="002E3C27" w:rsidRPr="007E48DD" w:rsidRDefault="002E3C27" w:rsidP="001C3606">
            <w:pPr>
              <w:numPr>
                <w:ilvl w:val="0"/>
                <w:numId w:val="37"/>
              </w:numPr>
              <w:rPr>
                <w:rFonts w:ascii="Arial" w:hAnsi="Arial" w:cs="Arial"/>
                <w:bCs/>
                <w:sz w:val="18"/>
                <w:szCs w:val="18"/>
              </w:rPr>
            </w:pPr>
            <w:r w:rsidRPr="007E48DD">
              <w:rPr>
                <w:rFonts w:ascii="Arial" w:hAnsi="Arial" w:cs="Arial"/>
                <w:bCs/>
                <w:sz w:val="18"/>
                <w:szCs w:val="18"/>
              </w:rPr>
              <w:t>Restoration of image degradation, imposing noise on image, remove noise using filters and measure of filter performance in image enhancement using quantitative approach e.g. PSNR.</w:t>
            </w:r>
          </w:p>
          <w:p w14:paraId="7F6119AE" w14:textId="77777777" w:rsidR="002E3C27" w:rsidRPr="007E48DD" w:rsidRDefault="002E3C27" w:rsidP="001C3606">
            <w:pPr>
              <w:numPr>
                <w:ilvl w:val="0"/>
                <w:numId w:val="37"/>
              </w:numPr>
              <w:rPr>
                <w:rFonts w:ascii="Arial" w:hAnsi="Arial" w:cs="Arial"/>
                <w:bCs/>
                <w:sz w:val="18"/>
                <w:szCs w:val="18"/>
              </w:rPr>
            </w:pPr>
            <w:r w:rsidRPr="007E48DD">
              <w:rPr>
                <w:rFonts w:ascii="Arial" w:hAnsi="Arial" w:cs="Arial"/>
                <w:bCs/>
                <w:sz w:val="18"/>
                <w:szCs w:val="18"/>
              </w:rPr>
              <w:t>Implementation of different morphological operations and their application in image enhancement.</w:t>
            </w:r>
          </w:p>
          <w:p w14:paraId="4B233680" w14:textId="77777777" w:rsidR="002E3C27" w:rsidRPr="007E48DD" w:rsidRDefault="002E3C27" w:rsidP="001C3606">
            <w:pPr>
              <w:numPr>
                <w:ilvl w:val="0"/>
                <w:numId w:val="37"/>
              </w:numPr>
              <w:rPr>
                <w:rFonts w:ascii="Arial" w:hAnsi="Arial" w:cs="Arial"/>
                <w:b/>
                <w:color w:val="FF0000"/>
                <w:sz w:val="18"/>
                <w:szCs w:val="18"/>
              </w:rPr>
            </w:pPr>
            <w:r w:rsidRPr="00737DAF">
              <w:rPr>
                <w:rFonts w:ascii="Arial" w:hAnsi="Arial" w:cs="Arial"/>
                <w:bCs/>
                <w:sz w:val="18"/>
                <w:szCs w:val="18"/>
              </w:rPr>
              <w:t>Comparative study on different algorithms on image compression.</w:t>
            </w:r>
          </w:p>
        </w:tc>
      </w:tr>
    </w:tbl>
    <w:p w14:paraId="7E142D6A" w14:textId="77777777" w:rsidR="002E3C27" w:rsidRDefault="002E3C27" w:rsidP="002E3C27">
      <w:pPr>
        <w:jc w:val="center"/>
        <w:rPr>
          <w:rFonts w:ascii="Arial" w:hAnsi="Arial" w:cs="Arial"/>
          <w:sz w:val="18"/>
          <w:szCs w:val="18"/>
        </w:rPr>
      </w:pPr>
    </w:p>
    <w:p w14:paraId="671F25AE" w14:textId="77777777" w:rsidR="002E3C27" w:rsidRDefault="002E3C27" w:rsidP="002E3C27">
      <w:pPr>
        <w:jc w:val="center"/>
        <w:rPr>
          <w:rFonts w:ascii="Arial" w:hAnsi="Arial" w:cs="Arial"/>
          <w:sz w:val="18"/>
          <w:szCs w:val="18"/>
        </w:rPr>
      </w:pPr>
    </w:p>
    <w:p w14:paraId="30F56CE3" w14:textId="77777777" w:rsidR="002E3C27" w:rsidRPr="007E48DD" w:rsidRDefault="002E3C27" w:rsidP="002E3C27">
      <w:pPr>
        <w:rPr>
          <w:rFonts w:ascii="Arial" w:hAnsi="Arial" w:cs="Arial"/>
          <w:b/>
          <w:color w:val="FF0000"/>
          <w:sz w:val="18"/>
          <w:szCs w:val="18"/>
        </w:rPr>
      </w:pPr>
      <w:r w:rsidRPr="007E48DD">
        <w:rPr>
          <w:rFonts w:ascii="Arial" w:hAnsi="Arial" w:cs="Arial"/>
          <w:b/>
          <w:spacing w:val="-3"/>
          <w:sz w:val="18"/>
          <w:szCs w:val="18"/>
        </w:rPr>
        <w:t>Text Book:</w:t>
      </w:r>
    </w:p>
    <w:tbl>
      <w:tblPr>
        <w:tblW w:w="4902" w:type="pct"/>
        <w:jc w:val="center"/>
        <w:tblLook w:val="0000" w:firstRow="0" w:lastRow="0" w:firstColumn="0" w:lastColumn="0" w:noHBand="0" w:noVBand="0"/>
      </w:tblPr>
      <w:tblGrid>
        <w:gridCol w:w="361"/>
        <w:gridCol w:w="2114"/>
        <w:gridCol w:w="265"/>
        <w:gridCol w:w="6321"/>
      </w:tblGrid>
      <w:tr w:rsidR="002E3C27" w:rsidRPr="007E48DD" w14:paraId="1A835285" w14:textId="77777777" w:rsidTr="001C3606">
        <w:trPr>
          <w:trHeight w:val="313"/>
          <w:jc w:val="center"/>
        </w:trPr>
        <w:tc>
          <w:tcPr>
            <w:tcW w:w="199" w:type="pct"/>
          </w:tcPr>
          <w:p w14:paraId="525F10CA" w14:textId="77777777" w:rsidR="002E3C27" w:rsidRPr="007E48DD" w:rsidRDefault="002E3C27" w:rsidP="001C3606">
            <w:pPr>
              <w:suppressAutoHyphens/>
              <w:jc w:val="center"/>
              <w:rPr>
                <w:rFonts w:ascii="Arial" w:hAnsi="Arial" w:cs="Arial"/>
                <w:spacing w:val="-3"/>
                <w:sz w:val="18"/>
                <w:szCs w:val="18"/>
              </w:rPr>
            </w:pPr>
            <w:r w:rsidRPr="007E48DD">
              <w:rPr>
                <w:rFonts w:ascii="Arial" w:hAnsi="Arial" w:cs="Arial"/>
                <w:spacing w:val="-3"/>
                <w:sz w:val="18"/>
                <w:szCs w:val="18"/>
              </w:rPr>
              <w:t>1.</w:t>
            </w:r>
          </w:p>
        </w:tc>
        <w:tc>
          <w:tcPr>
            <w:tcW w:w="1167" w:type="pct"/>
          </w:tcPr>
          <w:p w14:paraId="2413E46F" w14:textId="77777777" w:rsidR="002E3C27" w:rsidRPr="007E48DD" w:rsidRDefault="002E3C27" w:rsidP="001C3606">
            <w:pPr>
              <w:suppressAutoHyphens/>
              <w:rPr>
                <w:rFonts w:ascii="Arial" w:hAnsi="Arial" w:cs="Arial"/>
                <w:spacing w:val="-3"/>
                <w:sz w:val="18"/>
                <w:szCs w:val="18"/>
              </w:rPr>
            </w:pPr>
            <w:r w:rsidRPr="007E48DD">
              <w:rPr>
                <w:rFonts w:ascii="Arial" w:hAnsi="Arial" w:cs="Arial"/>
                <w:spacing w:val="-3"/>
                <w:sz w:val="18"/>
                <w:szCs w:val="18"/>
              </w:rPr>
              <w:t>Rafael C. Gonzalez and Richard E. Woods</w:t>
            </w:r>
          </w:p>
        </w:tc>
        <w:tc>
          <w:tcPr>
            <w:tcW w:w="146" w:type="pct"/>
          </w:tcPr>
          <w:p w14:paraId="2A2F4201" w14:textId="77777777" w:rsidR="002E3C27" w:rsidRPr="007E48DD" w:rsidRDefault="002E3C27" w:rsidP="001C3606">
            <w:pPr>
              <w:suppressAutoHyphens/>
              <w:jc w:val="center"/>
              <w:rPr>
                <w:rFonts w:ascii="Arial" w:hAnsi="Arial" w:cs="Arial"/>
                <w:spacing w:val="-3"/>
                <w:sz w:val="18"/>
                <w:szCs w:val="18"/>
              </w:rPr>
            </w:pPr>
            <w:r w:rsidRPr="007E48DD">
              <w:rPr>
                <w:rFonts w:ascii="Arial" w:hAnsi="Arial" w:cs="Arial"/>
                <w:spacing w:val="-3"/>
                <w:sz w:val="18"/>
                <w:szCs w:val="18"/>
              </w:rPr>
              <w:t>:</w:t>
            </w:r>
          </w:p>
        </w:tc>
        <w:tc>
          <w:tcPr>
            <w:tcW w:w="3488" w:type="pct"/>
          </w:tcPr>
          <w:p w14:paraId="7203E55F" w14:textId="77777777" w:rsidR="002E3C27" w:rsidRPr="007E48DD" w:rsidRDefault="002E3C27" w:rsidP="001C3606">
            <w:pPr>
              <w:suppressAutoHyphens/>
              <w:rPr>
                <w:rFonts w:ascii="Arial" w:hAnsi="Arial" w:cs="Arial"/>
                <w:b/>
                <w:bCs/>
                <w:spacing w:val="-3"/>
                <w:sz w:val="18"/>
                <w:szCs w:val="18"/>
              </w:rPr>
            </w:pPr>
            <w:r w:rsidRPr="007E48DD">
              <w:rPr>
                <w:rFonts w:ascii="Arial" w:hAnsi="Arial" w:cs="Arial"/>
                <w:b/>
                <w:bCs/>
                <w:spacing w:val="-3"/>
                <w:sz w:val="18"/>
                <w:szCs w:val="18"/>
              </w:rPr>
              <w:t xml:space="preserve">Digital image processing using </w:t>
            </w:r>
            <w:proofErr w:type="spellStart"/>
            <w:r w:rsidRPr="007E48DD">
              <w:rPr>
                <w:rFonts w:ascii="Arial" w:hAnsi="Arial" w:cs="Arial"/>
                <w:b/>
                <w:bCs/>
                <w:spacing w:val="-3"/>
                <w:sz w:val="18"/>
                <w:szCs w:val="18"/>
              </w:rPr>
              <w:t>Matlab</w:t>
            </w:r>
            <w:proofErr w:type="spellEnd"/>
          </w:p>
        </w:tc>
      </w:tr>
    </w:tbl>
    <w:p w14:paraId="3B016619" w14:textId="77777777" w:rsidR="002E3C27" w:rsidRPr="007E48DD" w:rsidRDefault="002E3C27" w:rsidP="002E3C27">
      <w:pPr>
        <w:jc w:val="center"/>
        <w:rPr>
          <w:rFonts w:ascii="Arial" w:hAnsi="Arial" w:cs="Arial"/>
          <w:b/>
          <w:spacing w:val="-3"/>
          <w:sz w:val="18"/>
          <w:szCs w:val="18"/>
        </w:rPr>
      </w:pPr>
      <w:r>
        <w:rPr>
          <w:rFonts w:ascii="Arial" w:hAnsi="Arial" w:cs="Arial"/>
          <w:b/>
          <w:spacing w:val="-3"/>
          <w:sz w:val="18"/>
          <w:szCs w:val="18"/>
        </w:rPr>
        <w:tab/>
      </w:r>
    </w:p>
    <w:p w14:paraId="3FB6A63F" w14:textId="77777777" w:rsidR="002E3C27" w:rsidRPr="007E48DD" w:rsidRDefault="002E3C27" w:rsidP="002E3C27">
      <w:pPr>
        <w:rPr>
          <w:rFonts w:ascii="Arial" w:hAnsi="Arial" w:cs="Arial"/>
          <w:b/>
          <w:spacing w:val="-3"/>
          <w:sz w:val="18"/>
          <w:szCs w:val="18"/>
        </w:rPr>
      </w:pPr>
      <w:r w:rsidRPr="007E48DD">
        <w:rPr>
          <w:rFonts w:ascii="Arial" w:hAnsi="Arial" w:cs="Arial"/>
          <w:b/>
          <w:spacing w:val="-3"/>
          <w:sz w:val="18"/>
          <w:szCs w:val="18"/>
        </w:rPr>
        <w:t>Books Recommended:</w:t>
      </w:r>
    </w:p>
    <w:tbl>
      <w:tblPr>
        <w:tblW w:w="4964" w:type="pct"/>
        <w:jc w:val="center"/>
        <w:tblLook w:val="0000" w:firstRow="0" w:lastRow="0" w:firstColumn="0" w:lastColumn="0" w:noHBand="0" w:noVBand="0"/>
      </w:tblPr>
      <w:tblGrid>
        <w:gridCol w:w="371"/>
        <w:gridCol w:w="2028"/>
        <w:gridCol w:w="297"/>
        <w:gridCol w:w="6479"/>
      </w:tblGrid>
      <w:tr w:rsidR="002E3C27" w:rsidRPr="007E48DD" w14:paraId="50DC5333" w14:textId="77777777" w:rsidTr="001C3606">
        <w:trPr>
          <w:trHeight w:val="109"/>
          <w:jc w:val="center"/>
        </w:trPr>
        <w:tc>
          <w:tcPr>
            <w:tcW w:w="202" w:type="pct"/>
          </w:tcPr>
          <w:p w14:paraId="5D149E92" w14:textId="77777777" w:rsidR="002E3C27" w:rsidRPr="007E48DD" w:rsidRDefault="002E3C27" w:rsidP="001C3606">
            <w:pPr>
              <w:suppressAutoHyphens/>
              <w:jc w:val="center"/>
              <w:rPr>
                <w:rFonts w:ascii="Arial" w:hAnsi="Arial" w:cs="Arial"/>
                <w:spacing w:val="-3"/>
                <w:sz w:val="18"/>
                <w:szCs w:val="18"/>
              </w:rPr>
            </w:pPr>
            <w:r w:rsidRPr="007E48DD">
              <w:rPr>
                <w:rFonts w:ascii="Arial" w:hAnsi="Arial" w:cs="Arial"/>
                <w:spacing w:val="-3"/>
                <w:sz w:val="18"/>
                <w:szCs w:val="18"/>
              </w:rPr>
              <w:t>1.</w:t>
            </w:r>
          </w:p>
        </w:tc>
        <w:tc>
          <w:tcPr>
            <w:tcW w:w="1105" w:type="pct"/>
          </w:tcPr>
          <w:p w14:paraId="7B141F27" w14:textId="77777777" w:rsidR="002E3C27" w:rsidRPr="007E48DD" w:rsidRDefault="002E3C27" w:rsidP="001C3606">
            <w:pPr>
              <w:suppressAutoHyphens/>
              <w:rPr>
                <w:rFonts w:ascii="Arial" w:hAnsi="Arial" w:cs="Arial"/>
                <w:spacing w:val="-3"/>
                <w:sz w:val="18"/>
                <w:szCs w:val="18"/>
              </w:rPr>
            </w:pPr>
            <w:r w:rsidRPr="007E48DD">
              <w:rPr>
                <w:rFonts w:ascii="Arial" w:hAnsi="Arial" w:cs="Arial"/>
                <w:spacing w:val="-3"/>
                <w:sz w:val="18"/>
                <w:szCs w:val="18"/>
              </w:rPr>
              <w:t>William K. Pratt</w:t>
            </w:r>
          </w:p>
        </w:tc>
        <w:tc>
          <w:tcPr>
            <w:tcW w:w="162" w:type="pct"/>
          </w:tcPr>
          <w:p w14:paraId="4DFC0C62" w14:textId="77777777" w:rsidR="002E3C27" w:rsidRPr="007E48DD" w:rsidRDefault="002E3C27" w:rsidP="001C3606">
            <w:pPr>
              <w:suppressAutoHyphens/>
              <w:jc w:val="center"/>
              <w:rPr>
                <w:rFonts w:ascii="Arial" w:hAnsi="Arial" w:cs="Arial"/>
                <w:spacing w:val="-3"/>
                <w:sz w:val="18"/>
                <w:szCs w:val="18"/>
              </w:rPr>
            </w:pPr>
            <w:r w:rsidRPr="007E48DD">
              <w:rPr>
                <w:rFonts w:ascii="Arial" w:hAnsi="Arial" w:cs="Arial"/>
                <w:spacing w:val="-3"/>
                <w:sz w:val="18"/>
                <w:szCs w:val="18"/>
              </w:rPr>
              <w:t>:</w:t>
            </w:r>
          </w:p>
        </w:tc>
        <w:tc>
          <w:tcPr>
            <w:tcW w:w="3531" w:type="pct"/>
          </w:tcPr>
          <w:p w14:paraId="5973F71F" w14:textId="77777777" w:rsidR="002E3C27" w:rsidRPr="007E48DD" w:rsidRDefault="002E3C27" w:rsidP="001C3606">
            <w:pPr>
              <w:suppressAutoHyphens/>
              <w:rPr>
                <w:rFonts w:ascii="Arial" w:hAnsi="Arial" w:cs="Arial"/>
                <w:spacing w:val="-3"/>
                <w:sz w:val="18"/>
                <w:szCs w:val="18"/>
              </w:rPr>
            </w:pPr>
            <w:r w:rsidRPr="007E48DD">
              <w:rPr>
                <w:rFonts w:ascii="Arial" w:hAnsi="Arial" w:cs="Arial"/>
                <w:b/>
                <w:bCs/>
                <w:spacing w:val="-3"/>
                <w:sz w:val="18"/>
                <w:szCs w:val="18"/>
              </w:rPr>
              <w:t>Digital Image Processing: PIKS Scientific Inside, 4</w:t>
            </w:r>
            <w:r w:rsidRPr="007E48DD">
              <w:rPr>
                <w:rFonts w:ascii="Arial" w:hAnsi="Arial" w:cs="Arial"/>
                <w:b/>
                <w:bCs/>
                <w:spacing w:val="-3"/>
                <w:sz w:val="18"/>
                <w:szCs w:val="18"/>
                <w:vertAlign w:val="superscript"/>
              </w:rPr>
              <w:t>th</w:t>
            </w:r>
            <w:r w:rsidRPr="007E48DD">
              <w:rPr>
                <w:rFonts w:ascii="Arial" w:hAnsi="Arial" w:cs="Arial"/>
                <w:b/>
                <w:bCs/>
                <w:spacing w:val="-3"/>
                <w:sz w:val="18"/>
                <w:szCs w:val="18"/>
              </w:rPr>
              <w:t xml:space="preserve"> Edition, </w:t>
            </w:r>
            <w:r w:rsidRPr="007E48DD">
              <w:rPr>
                <w:rFonts w:ascii="Arial" w:hAnsi="Arial" w:cs="Arial"/>
                <w:i/>
                <w:iCs/>
                <w:spacing w:val="-3"/>
                <w:sz w:val="18"/>
                <w:szCs w:val="18"/>
              </w:rPr>
              <w:t>John Wiley.</w:t>
            </w:r>
          </w:p>
        </w:tc>
      </w:tr>
      <w:tr w:rsidR="002E3C27" w:rsidRPr="007E48DD" w14:paraId="496664BB" w14:textId="77777777" w:rsidTr="001C3606">
        <w:trPr>
          <w:trHeight w:val="109"/>
          <w:jc w:val="center"/>
        </w:trPr>
        <w:tc>
          <w:tcPr>
            <w:tcW w:w="202" w:type="pct"/>
          </w:tcPr>
          <w:p w14:paraId="2F70BDCB" w14:textId="77777777" w:rsidR="002E3C27" w:rsidRPr="007E48DD" w:rsidRDefault="002E3C27" w:rsidP="001C3606">
            <w:pPr>
              <w:suppressAutoHyphens/>
              <w:jc w:val="center"/>
              <w:rPr>
                <w:rFonts w:ascii="Arial" w:hAnsi="Arial" w:cs="Arial"/>
                <w:spacing w:val="-3"/>
                <w:sz w:val="18"/>
                <w:szCs w:val="18"/>
              </w:rPr>
            </w:pPr>
            <w:r w:rsidRPr="007E48DD">
              <w:rPr>
                <w:rFonts w:ascii="Arial" w:hAnsi="Arial" w:cs="Arial"/>
                <w:spacing w:val="-3"/>
                <w:sz w:val="18"/>
                <w:szCs w:val="18"/>
              </w:rPr>
              <w:t>2.</w:t>
            </w:r>
          </w:p>
        </w:tc>
        <w:tc>
          <w:tcPr>
            <w:tcW w:w="1105" w:type="pct"/>
          </w:tcPr>
          <w:p w14:paraId="132DEEAA" w14:textId="77777777" w:rsidR="002E3C27" w:rsidRPr="007E48DD" w:rsidRDefault="002E3C27" w:rsidP="001C3606">
            <w:pPr>
              <w:suppressAutoHyphens/>
              <w:rPr>
                <w:rFonts w:ascii="Arial" w:hAnsi="Arial" w:cs="Arial"/>
                <w:spacing w:val="-3"/>
                <w:sz w:val="18"/>
                <w:szCs w:val="18"/>
              </w:rPr>
            </w:pPr>
            <w:r w:rsidRPr="007E48DD">
              <w:rPr>
                <w:rFonts w:ascii="Arial" w:hAnsi="Arial" w:cs="Arial"/>
                <w:spacing w:val="-3"/>
                <w:sz w:val="18"/>
                <w:szCs w:val="18"/>
              </w:rPr>
              <w:t xml:space="preserve">Pitas </w:t>
            </w:r>
            <w:proofErr w:type="spellStart"/>
            <w:r w:rsidRPr="007E48DD">
              <w:rPr>
                <w:rFonts w:ascii="Arial" w:hAnsi="Arial" w:cs="Arial"/>
                <w:spacing w:val="-3"/>
                <w:sz w:val="18"/>
                <w:szCs w:val="18"/>
              </w:rPr>
              <w:t>Ioannis</w:t>
            </w:r>
            <w:proofErr w:type="spellEnd"/>
          </w:p>
        </w:tc>
        <w:tc>
          <w:tcPr>
            <w:tcW w:w="162" w:type="pct"/>
          </w:tcPr>
          <w:p w14:paraId="6429A208" w14:textId="77777777" w:rsidR="002E3C27" w:rsidRPr="007E48DD" w:rsidRDefault="002E3C27" w:rsidP="001C3606">
            <w:pPr>
              <w:suppressAutoHyphens/>
              <w:jc w:val="center"/>
              <w:rPr>
                <w:rFonts w:ascii="Arial" w:hAnsi="Arial" w:cs="Arial"/>
                <w:spacing w:val="-3"/>
                <w:sz w:val="18"/>
                <w:szCs w:val="18"/>
              </w:rPr>
            </w:pPr>
            <w:r w:rsidRPr="007E48DD">
              <w:rPr>
                <w:rFonts w:ascii="Arial" w:hAnsi="Arial" w:cs="Arial"/>
                <w:spacing w:val="-3"/>
                <w:sz w:val="18"/>
                <w:szCs w:val="18"/>
              </w:rPr>
              <w:t>:</w:t>
            </w:r>
          </w:p>
        </w:tc>
        <w:tc>
          <w:tcPr>
            <w:tcW w:w="3531" w:type="pct"/>
          </w:tcPr>
          <w:p w14:paraId="2C3A088A" w14:textId="77777777" w:rsidR="002E3C27" w:rsidRPr="007E48DD" w:rsidRDefault="002E3C27" w:rsidP="001C3606">
            <w:pPr>
              <w:suppressAutoHyphens/>
              <w:rPr>
                <w:rFonts w:ascii="Arial" w:hAnsi="Arial" w:cs="Arial"/>
                <w:b/>
                <w:bCs/>
                <w:spacing w:val="-3"/>
                <w:sz w:val="18"/>
                <w:szCs w:val="18"/>
              </w:rPr>
            </w:pPr>
            <w:r w:rsidRPr="007E48DD">
              <w:rPr>
                <w:rFonts w:ascii="Arial" w:hAnsi="Arial" w:cs="Arial"/>
                <w:b/>
                <w:bCs/>
                <w:spacing w:val="-3"/>
                <w:sz w:val="18"/>
                <w:szCs w:val="18"/>
              </w:rPr>
              <w:t xml:space="preserve">Digital Image Processing Algorithms and Applications, </w:t>
            </w:r>
            <w:r w:rsidRPr="007E48DD">
              <w:rPr>
                <w:rFonts w:ascii="Arial" w:hAnsi="Arial" w:cs="Arial"/>
                <w:i/>
                <w:iCs/>
                <w:color w:val="000000"/>
                <w:sz w:val="18"/>
                <w:szCs w:val="18"/>
              </w:rPr>
              <w:t>John Wiley</w:t>
            </w:r>
          </w:p>
        </w:tc>
      </w:tr>
    </w:tbl>
    <w:p w14:paraId="78334886" w14:textId="77777777" w:rsidR="002E3C27" w:rsidRDefault="002E3C27" w:rsidP="002E3C27">
      <w:pPr>
        <w:jc w:val="center"/>
        <w:rPr>
          <w:rFonts w:ascii="Arial" w:hAnsi="Arial" w:cs="Arial"/>
          <w:sz w:val="18"/>
          <w:szCs w:val="18"/>
        </w:rPr>
      </w:pPr>
    </w:p>
    <w:p w14:paraId="627240C7" w14:textId="77777777" w:rsidR="002E3C27" w:rsidRDefault="002E3C27" w:rsidP="002E3C27">
      <w:r>
        <w:br w:type="page"/>
      </w:r>
    </w:p>
    <w:p w14:paraId="542BF51F" w14:textId="77777777" w:rsidR="002E3C27" w:rsidRPr="007B6A5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CSE417</w:t>
      </w:r>
      <w:r w:rsidRPr="007B6A53">
        <w:rPr>
          <w:rFonts w:ascii="Arial" w:hAnsi="Arial" w:cs="Arial"/>
          <w:b/>
          <w:bCs/>
          <w:iCs/>
          <w:sz w:val="18"/>
          <w:szCs w:val="18"/>
        </w:rPr>
        <w:t>1: Computer Simulation and Modeling</w:t>
      </w:r>
    </w:p>
    <w:p w14:paraId="35679681" w14:textId="77777777" w:rsidR="002E3C27" w:rsidRPr="007B6A5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B6A53">
        <w:rPr>
          <w:rFonts w:ascii="Arial" w:hAnsi="Arial" w:cs="Arial"/>
          <w:b/>
          <w:bCs/>
          <w:iCs/>
          <w:sz w:val="18"/>
          <w:szCs w:val="18"/>
        </w:rPr>
        <w:t xml:space="preserve">Credits: </w:t>
      </w:r>
      <w:r w:rsidRPr="007B6A53">
        <w:rPr>
          <w:rFonts w:ascii="Arial" w:hAnsi="Arial" w:cs="Arial"/>
          <w:iCs/>
          <w:sz w:val="18"/>
          <w:szCs w:val="18"/>
        </w:rPr>
        <w:t xml:space="preserve">3 </w:t>
      </w:r>
      <w:r w:rsidRPr="007B6A53">
        <w:rPr>
          <w:rFonts w:ascii="Arial" w:hAnsi="Arial" w:cs="Arial"/>
          <w:b/>
          <w:bCs/>
          <w:iCs/>
          <w:sz w:val="18"/>
          <w:szCs w:val="18"/>
        </w:rPr>
        <w:t xml:space="preserve">Contact Hours: </w:t>
      </w:r>
      <w:r w:rsidRPr="007B6A53">
        <w:rPr>
          <w:rFonts w:ascii="Arial" w:hAnsi="Arial" w:cs="Arial"/>
          <w:iCs/>
          <w:sz w:val="18"/>
          <w:szCs w:val="18"/>
        </w:rPr>
        <w:t>39</w:t>
      </w:r>
    </w:p>
    <w:p w14:paraId="6205B072" w14:textId="77777777" w:rsidR="002E3C27" w:rsidRPr="007B6A5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7B6A53">
        <w:rPr>
          <w:rFonts w:ascii="Arial" w:hAnsi="Arial" w:cs="Arial"/>
          <w:b/>
          <w:bCs/>
          <w:iCs/>
          <w:sz w:val="18"/>
          <w:szCs w:val="18"/>
        </w:rPr>
        <w:t xml:space="preserve">Year: </w:t>
      </w:r>
      <w:r w:rsidRPr="007B6A53">
        <w:rPr>
          <w:rFonts w:ascii="Arial" w:hAnsi="Arial" w:cs="Arial"/>
          <w:iCs/>
          <w:sz w:val="18"/>
          <w:szCs w:val="18"/>
        </w:rPr>
        <w:t>Four</w:t>
      </w:r>
      <w:r w:rsidRPr="007B6A53">
        <w:rPr>
          <w:rFonts w:ascii="Arial" w:hAnsi="Arial" w:cs="Arial"/>
          <w:b/>
          <w:bCs/>
          <w:iCs/>
          <w:sz w:val="18"/>
          <w:szCs w:val="18"/>
        </w:rPr>
        <w:t xml:space="preserve">   Semester: </w:t>
      </w:r>
      <w:r w:rsidRPr="007B6A53">
        <w:rPr>
          <w:rFonts w:ascii="Arial" w:hAnsi="Arial" w:cs="Arial"/>
          <w:iCs/>
          <w:sz w:val="18"/>
          <w:szCs w:val="18"/>
        </w:rPr>
        <w:t>Odd</w:t>
      </w:r>
    </w:p>
    <w:p w14:paraId="0F4F0099" w14:textId="77777777" w:rsidR="002E3C27" w:rsidRPr="007B6A53"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7B6A53" w14:paraId="0B5CCA1B" w14:textId="77777777" w:rsidTr="001C3606">
        <w:trPr>
          <w:jc w:val="center"/>
        </w:trPr>
        <w:tc>
          <w:tcPr>
            <w:tcW w:w="1439" w:type="dxa"/>
          </w:tcPr>
          <w:p w14:paraId="64D6B8BC" w14:textId="77777777" w:rsidR="002E3C27" w:rsidRPr="007B6A53" w:rsidRDefault="002E3C27" w:rsidP="001C3606">
            <w:pPr>
              <w:rPr>
                <w:rFonts w:ascii="Arial" w:hAnsi="Arial" w:cs="Arial"/>
                <w:b/>
                <w:bCs/>
                <w:sz w:val="18"/>
                <w:szCs w:val="18"/>
              </w:rPr>
            </w:pPr>
            <w:r w:rsidRPr="007B6A53">
              <w:rPr>
                <w:rFonts w:ascii="Arial" w:hAnsi="Arial" w:cs="Arial"/>
                <w:b/>
                <w:sz w:val="18"/>
                <w:szCs w:val="18"/>
              </w:rPr>
              <w:t>Prerequisite:</w:t>
            </w:r>
          </w:p>
        </w:tc>
        <w:tc>
          <w:tcPr>
            <w:tcW w:w="7741" w:type="dxa"/>
          </w:tcPr>
          <w:p w14:paraId="1C79E542" w14:textId="77777777" w:rsidR="002E3C27" w:rsidRPr="007B6A53" w:rsidRDefault="002E3C27" w:rsidP="001C3606">
            <w:pPr>
              <w:rPr>
                <w:rFonts w:ascii="Arial" w:hAnsi="Arial" w:cs="Arial"/>
                <w:iCs/>
                <w:sz w:val="18"/>
                <w:szCs w:val="18"/>
              </w:rPr>
            </w:pPr>
            <w:r w:rsidRPr="007B6A53">
              <w:rPr>
                <w:rFonts w:ascii="Arial" w:hAnsi="Arial" w:cs="Arial"/>
                <w:iCs/>
                <w:sz w:val="18"/>
                <w:szCs w:val="18"/>
              </w:rPr>
              <w:t>MATH2231: Numerical methods</w:t>
            </w:r>
          </w:p>
        </w:tc>
      </w:tr>
      <w:tr w:rsidR="002E3C27" w:rsidRPr="007B6A53" w14:paraId="7BC2AA53" w14:textId="77777777" w:rsidTr="001C3606">
        <w:trPr>
          <w:jc w:val="center"/>
        </w:trPr>
        <w:tc>
          <w:tcPr>
            <w:tcW w:w="1439" w:type="dxa"/>
          </w:tcPr>
          <w:p w14:paraId="01C218F9" w14:textId="77777777" w:rsidR="002E3C27" w:rsidRPr="007B6A53" w:rsidRDefault="002E3C27" w:rsidP="001C3606">
            <w:pPr>
              <w:rPr>
                <w:rFonts w:ascii="Arial" w:hAnsi="Arial" w:cs="Arial"/>
                <w:b/>
                <w:sz w:val="18"/>
                <w:szCs w:val="18"/>
              </w:rPr>
            </w:pPr>
            <w:r w:rsidRPr="007B6A53">
              <w:rPr>
                <w:rFonts w:ascii="Arial" w:hAnsi="Arial" w:cs="Arial"/>
                <w:b/>
                <w:sz w:val="18"/>
                <w:szCs w:val="18"/>
              </w:rPr>
              <w:t>Course Type</w:t>
            </w:r>
          </w:p>
        </w:tc>
        <w:tc>
          <w:tcPr>
            <w:tcW w:w="7741" w:type="dxa"/>
          </w:tcPr>
          <w:p w14:paraId="0E44AD8D" w14:textId="77777777" w:rsidR="002E3C27" w:rsidRPr="007B6A53" w:rsidRDefault="00000000" w:rsidP="001C3606">
            <w:pPr>
              <w:rPr>
                <w:rFonts w:ascii="Arial" w:hAnsi="Arial" w:cs="Arial"/>
                <w:iCs/>
                <w:sz w:val="18"/>
                <w:szCs w:val="18"/>
              </w:rPr>
            </w:pPr>
            <w:sdt>
              <w:sdtPr>
                <w:rPr>
                  <w:rFonts w:ascii="Arial" w:hAnsi="Arial" w:cs="Arial"/>
                  <w:iCs/>
                  <w:sz w:val="18"/>
                  <w:szCs w:val="18"/>
                </w:rPr>
                <w:id w:val="641696582"/>
              </w:sdtPr>
              <w:sdtContent>
                <w:r w:rsidR="002E3C27" w:rsidRPr="007B6A53">
                  <w:rPr>
                    <w:rFonts w:ascii="MS Gothic" w:eastAsia="MS Gothic" w:hAnsi="MS Gothic" w:cs="MS Gothic" w:hint="eastAsia"/>
                    <w:iCs/>
                    <w:sz w:val="18"/>
                    <w:szCs w:val="18"/>
                  </w:rPr>
                  <w:t>☒</w:t>
                </w:r>
              </w:sdtContent>
            </w:sdt>
            <w:r w:rsidR="002E3C27" w:rsidRPr="007B6A53">
              <w:rPr>
                <w:rFonts w:ascii="Arial" w:hAnsi="Arial" w:cs="Arial"/>
                <w:iCs/>
                <w:sz w:val="18"/>
                <w:szCs w:val="18"/>
              </w:rPr>
              <w:t xml:space="preserve"> Theory         </w:t>
            </w:r>
            <w:sdt>
              <w:sdtPr>
                <w:rPr>
                  <w:rFonts w:ascii="Arial" w:hAnsi="Arial" w:cs="Arial"/>
                  <w:iCs/>
                  <w:sz w:val="18"/>
                  <w:szCs w:val="18"/>
                </w:rPr>
                <w:id w:val="1996371957"/>
              </w:sdtPr>
              <w:sdtContent>
                <w:r w:rsidR="002E3C27" w:rsidRPr="007B6A53">
                  <w:rPr>
                    <w:rFonts w:ascii="MS Gothic" w:eastAsia="MS Gothic" w:hAnsi="MS Gothic" w:cs="MS Gothic" w:hint="eastAsia"/>
                    <w:iCs/>
                    <w:sz w:val="18"/>
                    <w:szCs w:val="18"/>
                  </w:rPr>
                  <w:t>☐</w:t>
                </w:r>
              </w:sdtContent>
            </w:sdt>
            <w:r w:rsidR="002E3C27" w:rsidRPr="007B6A53">
              <w:rPr>
                <w:rFonts w:ascii="Arial" w:hAnsi="Arial" w:cs="Arial"/>
                <w:iCs/>
                <w:sz w:val="18"/>
                <w:szCs w:val="18"/>
              </w:rPr>
              <w:t xml:space="preserve">  Laboratory work         </w:t>
            </w:r>
            <w:sdt>
              <w:sdtPr>
                <w:rPr>
                  <w:rFonts w:ascii="Arial" w:hAnsi="Arial" w:cs="Arial"/>
                  <w:iCs/>
                  <w:sz w:val="18"/>
                  <w:szCs w:val="18"/>
                </w:rPr>
                <w:id w:val="-36665487"/>
              </w:sdtPr>
              <w:sdtContent>
                <w:r w:rsidR="002E3C27" w:rsidRPr="007B6A53">
                  <w:rPr>
                    <w:rFonts w:ascii="MS Gothic" w:eastAsia="MS Gothic" w:hAnsi="MS Gothic" w:cs="MS Gothic" w:hint="eastAsia"/>
                    <w:iCs/>
                    <w:sz w:val="18"/>
                    <w:szCs w:val="18"/>
                  </w:rPr>
                  <w:t>☐</w:t>
                </w:r>
              </w:sdtContent>
            </w:sdt>
            <w:r w:rsidR="002E3C27" w:rsidRPr="007B6A53">
              <w:rPr>
                <w:rFonts w:ascii="Arial" w:hAnsi="Arial" w:cs="Arial"/>
                <w:iCs/>
                <w:sz w:val="18"/>
                <w:szCs w:val="18"/>
              </w:rPr>
              <w:t xml:space="preserve">  Project work      </w:t>
            </w:r>
            <w:sdt>
              <w:sdtPr>
                <w:rPr>
                  <w:rFonts w:ascii="Arial" w:hAnsi="Arial" w:cs="Arial"/>
                  <w:iCs/>
                  <w:sz w:val="18"/>
                  <w:szCs w:val="18"/>
                </w:rPr>
                <w:id w:val="1538471194"/>
              </w:sdtPr>
              <w:sdtContent>
                <w:r w:rsidR="002E3C27" w:rsidRPr="007B6A53">
                  <w:rPr>
                    <w:rFonts w:ascii="MS Gothic" w:eastAsia="MS Gothic" w:hAnsi="MS Gothic" w:cs="MS Gothic" w:hint="eastAsia"/>
                    <w:iCs/>
                    <w:sz w:val="18"/>
                    <w:szCs w:val="18"/>
                  </w:rPr>
                  <w:t>☐</w:t>
                </w:r>
              </w:sdtContent>
            </w:sdt>
            <w:r w:rsidR="002E3C27" w:rsidRPr="007B6A53">
              <w:rPr>
                <w:rFonts w:ascii="Arial" w:hAnsi="Arial" w:cs="Arial"/>
                <w:iCs/>
                <w:sz w:val="18"/>
                <w:szCs w:val="18"/>
              </w:rPr>
              <w:t xml:space="preserve">  Viva Voce                    </w:t>
            </w:r>
          </w:p>
        </w:tc>
      </w:tr>
      <w:tr w:rsidR="002E3C27" w:rsidRPr="007B6A53" w14:paraId="113E5B7C" w14:textId="77777777" w:rsidTr="001C3606">
        <w:trPr>
          <w:trHeight w:val="238"/>
          <w:jc w:val="center"/>
        </w:trPr>
        <w:tc>
          <w:tcPr>
            <w:tcW w:w="1439" w:type="dxa"/>
          </w:tcPr>
          <w:p w14:paraId="760D3A85" w14:textId="77777777" w:rsidR="002E3C27" w:rsidRPr="007B6A53" w:rsidRDefault="002E3C27" w:rsidP="001C3606">
            <w:pPr>
              <w:ind w:left="2160" w:hanging="2160"/>
              <w:rPr>
                <w:rFonts w:ascii="Arial" w:hAnsi="Arial" w:cs="Arial"/>
                <w:b/>
                <w:bCs/>
                <w:sz w:val="18"/>
                <w:szCs w:val="18"/>
              </w:rPr>
            </w:pPr>
            <w:r w:rsidRPr="007B6A53">
              <w:rPr>
                <w:rFonts w:ascii="Arial" w:hAnsi="Arial" w:cs="Arial"/>
                <w:b/>
                <w:bCs/>
                <w:sz w:val="18"/>
                <w:szCs w:val="18"/>
              </w:rPr>
              <w:t>Motivation</w:t>
            </w:r>
          </w:p>
        </w:tc>
        <w:tc>
          <w:tcPr>
            <w:tcW w:w="7741" w:type="dxa"/>
          </w:tcPr>
          <w:p w14:paraId="748AF0A2" w14:textId="77777777" w:rsidR="002E3C27" w:rsidRPr="007B6A53" w:rsidRDefault="002E3C27" w:rsidP="001C3606">
            <w:pPr>
              <w:rPr>
                <w:rFonts w:ascii="Arial" w:hAnsi="Arial" w:cs="Arial"/>
                <w:b/>
                <w:iCs/>
                <w:sz w:val="18"/>
                <w:szCs w:val="18"/>
              </w:rPr>
            </w:pPr>
            <w:r w:rsidRPr="007B6A53">
              <w:rPr>
                <w:rFonts w:ascii="Arial" w:hAnsi="Arial" w:cs="Arial"/>
                <w:iCs/>
                <w:sz w:val="18"/>
                <w:szCs w:val="18"/>
              </w:rPr>
              <w:t>To develop fundamental knowledge of computer simulation and modelling and understand its necessity and applicability</w:t>
            </w:r>
          </w:p>
        </w:tc>
      </w:tr>
      <w:tr w:rsidR="002E3C27" w:rsidRPr="007B6A53" w14:paraId="72859E25" w14:textId="77777777" w:rsidTr="001C3606">
        <w:trPr>
          <w:trHeight w:val="238"/>
          <w:jc w:val="center"/>
        </w:trPr>
        <w:tc>
          <w:tcPr>
            <w:tcW w:w="9180" w:type="dxa"/>
            <w:gridSpan w:val="2"/>
          </w:tcPr>
          <w:p w14:paraId="2048556D" w14:textId="77777777" w:rsidR="002E3C27" w:rsidRPr="007B6A53" w:rsidRDefault="002E3C27" w:rsidP="001C3606">
            <w:pPr>
              <w:rPr>
                <w:rFonts w:ascii="Arial" w:hAnsi="Arial" w:cs="Arial"/>
                <w:b/>
                <w:bCs/>
                <w:sz w:val="18"/>
                <w:szCs w:val="18"/>
              </w:rPr>
            </w:pPr>
            <w:r w:rsidRPr="007B6A53">
              <w:rPr>
                <w:rFonts w:ascii="Arial" w:hAnsi="Arial" w:cs="Arial"/>
                <w:b/>
                <w:bCs/>
                <w:sz w:val="18"/>
                <w:szCs w:val="18"/>
              </w:rPr>
              <w:t>Course Objective:</w:t>
            </w:r>
          </w:p>
          <w:p w14:paraId="120204FA" w14:textId="77777777" w:rsidR="002E3C27" w:rsidRPr="007B6A53" w:rsidRDefault="002E3C27" w:rsidP="001C3606">
            <w:pPr>
              <w:jc w:val="both"/>
              <w:rPr>
                <w:rFonts w:ascii="Arial" w:hAnsi="Arial" w:cs="Arial"/>
                <w:iCs/>
                <w:sz w:val="18"/>
                <w:szCs w:val="18"/>
              </w:rPr>
            </w:pPr>
            <w:r w:rsidRPr="007B6A53">
              <w:rPr>
                <w:rFonts w:ascii="Arial" w:hAnsi="Arial" w:cs="Arial"/>
                <w:iCs/>
                <w:sz w:val="18"/>
                <w:szCs w:val="18"/>
              </w:rPr>
              <w:t>In many real-life scenarios, it is not possible to apply a new hypothesis directly to the system. In that situation simulation is the only solution to test the new ideas' usability or applicability. For situations, where complex mathematical computation is needed, computer-generated simulation is the must. Modeling real-world objects in a computing system are an integral part of computer simulation. Bing a CS graduate, each student must have some core knowledge about computer simulation and modeling. And they must be familiar with some popular simulation tools too.</w:t>
            </w:r>
          </w:p>
        </w:tc>
      </w:tr>
    </w:tbl>
    <w:p w14:paraId="0B10DB8B" w14:textId="77777777" w:rsidR="002E3C27" w:rsidRPr="007B6A53" w:rsidRDefault="002E3C27" w:rsidP="002E3C27">
      <w:pPr>
        <w:rPr>
          <w:rFonts w:ascii="Arial" w:hAnsi="Arial" w:cs="Arial"/>
          <w:sz w:val="18"/>
          <w:szCs w:val="18"/>
        </w:rPr>
      </w:pPr>
    </w:p>
    <w:p w14:paraId="20C31EC4" w14:textId="77777777" w:rsidR="002E3C27" w:rsidRPr="007B6A53" w:rsidRDefault="002E3C27" w:rsidP="002E3C27">
      <w:pPr>
        <w:autoSpaceDE w:val="0"/>
        <w:autoSpaceDN w:val="0"/>
        <w:adjustRightInd w:val="0"/>
        <w:jc w:val="center"/>
        <w:rPr>
          <w:rFonts w:ascii="Arial" w:hAnsi="Arial" w:cs="Arial"/>
          <w:b/>
          <w:color w:val="000000" w:themeColor="text1"/>
          <w:sz w:val="18"/>
          <w:szCs w:val="18"/>
        </w:rPr>
      </w:pPr>
      <w:r w:rsidRPr="007B6A53">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5"/>
        <w:gridCol w:w="1828"/>
        <w:gridCol w:w="2305"/>
        <w:gridCol w:w="1050"/>
        <w:gridCol w:w="1740"/>
        <w:gridCol w:w="1607"/>
      </w:tblGrid>
      <w:tr w:rsidR="002E3C27" w:rsidRPr="007B6A53" w14:paraId="2086FE35" w14:textId="77777777" w:rsidTr="001C3606">
        <w:trPr>
          <w:trHeight w:val="877"/>
          <w:jc w:val="center"/>
        </w:trPr>
        <w:tc>
          <w:tcPr>
            <w:tcW w:w="645" w:type="dxa"/>
            <w:vAlign w:val="center"/>
          </w:tcPr>
          <w:p w14:paraId="788012AD"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 No.</w:t>
            </w:r>
          </w:p>
        </w:tc>
        <w:tc>
          <w:tcPr>
            <w:tcW w:w="1828" w:type="dxa"/>
            <w:vAlign w:val="center"/>
          </w:tcPr>
          <w:p w14:paraId="64597001"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 Statement</w:t>
            </w:r>
          </w:p>
        </w:tc>
        <w:tc>
          <w:tcPr>
            <w:tcW w:w="2305" w:type="dxa"/>
            <w:vAlign w:val="center"/>
          </w:tcPr>
          <w:p w14:paraId="562ACBA0"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Corresponding PO</w:t>
            </w:r>
          </w:p>
        </w:tc>
        <w:tc>
          <w:tcPr>
            <w:tcW w:w="1050" w:type="dxa"/>
            <w:vAlign w:val="center"/>
          </w:tcPr>
          <w:p w14:paraId="42D29D3B"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Domain / level of learning taxonomy</w:t>
            </w:r>
          </w:p>
        </w:tc>
        <w:tc>
          <w:tcPr>
            <w:tcW w:w="1740" w:type="dxa"/>
            <w:vAlign w:val="center"/>
          </w:tcPr>
          <w:p w14:paraId="24E6ADB0"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Delivery methods and activities</w:t>
            </w:r>
          </w:p>
        </w:tc>
        <w:tc>
          <w:tcPr>
            <w:tcW w:w="1607" w:type="dxa"/>
            <w:vAlign w:val="center"/>
          </w:tcPr>
          <w:p w14:paraId="40A1F6D4"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Assessment tools</w:t>
            </w:r>
          </w:p>
        </w:tc>
      </w:tr>
      <w:tr w:rsidR="002E3C27" w:rsidRPr="007B6A53" w14:paraId="0E7F4437" w14:textId="77777777" w:rsidTr="001C3606">
        <w:trPr>
          <w:trHeight w:val="1646"/>
          <w:jc w:val="center"/>
        </w:trPr>
        <w:tc>
          <w:tcPr>
            <w:tcW w:w="645" w:type="dxa"/>
            <w:vAlign w:val="center"/>
          </w:tcPr>
          <w:p w14:paraId="75D2ECE6"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CO1</w:t>
            </w:r>
          </w:p>
        </w:tc>
        <w:tc>
          <w:tcPr>
            <w:tcW w:w="1828" w:type="dxa"/>
            <w:vAlign w:val="center"/>
          </w:tcPr>
          <w:p w14:paraId="37D735DB" w14:textId="77777777" w:rsidR="002E3C27" w:rsidRPr="007B6A53" w:rsidRDefault="002E3C27" w:rsidP="001C3606">
            <w:pPr>
              <w:pStyle w:val="ListParagraph"/>
              <w:spacing w:after="0" w:line="240" w:lineRule="auto"/>
              <w:ind w:left="-18"/>
              <w:jc w:val="center"/>
              <w:rPr>
                <w:rFonts w:ascii="Arial" w:hAnsi="Arial" w:cs="Arial"/>
                <w:color w:val="000000" w:themeColor="text1"/>
                <w:sz w:val="18"/>
                <w:szCs w:val="18"/>
              </w:rPr>
            </w:pPr>
            <w:r w:rsidRPr="007B6A53">
              <w:rPr>
                <w:rFonts w:ascii="Arial" w:hAnsi="Arial" w:cs="Arial"/>
                <w:iCs/>
                <w:sz w:val="18"/>
                <w:szCs w:val="18"/>
              </w:rPr>
              <w:t>To</w:t>
            </w:r>
            <w:r w:rsidRPr="007B6A53">
              <w:rPr>
                <w:rFonts w:ascii="Arial" w:hAnsi="Arial" w:cs="Arial"/>
                <w:b/>
                <w:iCs/>
                <w:sz w:val="18"/>
                <w:szCs w:val="18"/>
              </w:rPr>
              <w:t xml:space="preserve"> explain </w:t>
            </w:r>
            <w:r w:rsidRPr="007B6A53">
              <w:rPr>
                <w:rFonts w:ascii="Arial" w:hAnsi="Arial" w:cs="Arial"/>
                <w:iCs/>
                <w:sz w:val="18"/>
                <w:szCs w:val="18"/>
              </w:rPr>
              <w:t>the different terminologies related with computer modeling and simulation.</w:t>
            </w:r>
          </w:p>
        </w:tc>
        <w:tc>
          <w:tcPr>
            <w:tcW w:w="2305" w:type="dxa"/>
            <w:vAlign w:val="center"/>
          </w:tcPr>
          <w:p w14:paraId="5639E79A"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sidRPr="00D94110">
              <w:rPr>
                <w:rFonts w:ascii="Arial" w:hAnsi="Arial" w:cs="Arial"/>
                <w:b/>
                <w:bCs/>
                <w:color w:val="000000" w:themeColor="text1"/>
                <w:sz w:val="18"/>
                <w:szCs w:val="18"/>
              </w:rPr>
              <w:t>Engineering knowledge</w:t>
            </w:r>
            <w:r w:rsidRPr="00D94110">
              <w:rPr>
                <w:rFonts w:ascii="Arial" w:hAnsi="Arial" w:cs="Arial"/>
                <w:color w:val="000000" w:themeColor="text1"/>
                <w:sz w:val="18"/>
                <w:szCs w:val="18"/>
              </w:rPr>
              <w:t xml:space="preserve"> </w:t>
            </w:r>
            <w:r>
              <w:rPr>
                <w:rFonts w:ascii="Arial" w:hAnsi="Arial" w:cs="Arial"/>
                <w:color w:val="000000" w:themeColor="text1"/>
                <w:sz w:val="18"/>
                <w:szCs w:val="18"/>
              </w:rPr>
              <w:t>(</w:t>
            </w:r>
            <w:r w:rsidRPr="007B6A53">
              <w:rPr>
                <w:rFonts w:ascii="Arial" w:hAnsi="Arial" w:cs="Arial"/>
                <w:color w:val="000000" w:themeColor="text1"/>
                <w:sz w:val="18"/>
                <w:szCs w:val="18"/>
              </w:rPr>
              <w:t>PO1</w:t>
            </w:r>
            <w:r>
              <w:rPr>
                <w:rFonts w:ascii="Arial" w:hAnsi="Arial" w:cs="Arial"/>
                <w:color w:val="000000" w:themeColor="text1"/>
                <w:sz w:val="18"/>
                <w:szCs w:val="18"/>
              </w:rPr>
              <w:t>)</w:t>
            </w:r>
          </w:p>
          <w:p w14:paraId="0676DF02"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sidRPr="004C5EF1">
              <w:rPr>
                <w:b/>
                <w:bCs/>
              </w:rPr>
              <w:t>Problem analysis</w:t>
            </w:r>
            <w:r w:rsidRPr="007B6A53">
              <w:rPr>
                <w:rFonts w:ascii="Arial" w:hAnsi="Arial" w:cs="Arial"/>
                <w:color w:val="000000" w:themeColor="text1"/>
                <w:sz w:val="18"/>
                <w:szCs w:val="18"/>
              </w:rPr>
              <w:t xml:space="preserve"> </w:t>
            </w:r>
          </w:p>
          <w:p w14:paraId="1955FDF6" w14:textId="77777777" w:rsidR="002E3C27" w:rsidRPr="007B6A53"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w:t>
            </w:r>
            <w:r w:rsidRPr="007B6A53">
              <w:rPr>
                <w:rFonts w:ascii="Arial" w:hAnsi="Arial" w:cs="Arial"/>
                <w:color w:val="000000" w:themeColor="text1"/>
                <w:sz w:val="18"/>
                <w:szCs w:val="18"/>
              </w:rPr>
              <w:t>PO2</w:t>
            </w:r>
            <w:r>
              <w:rPr>
                <w:rFonts w:ascii="Arial" w:hAnsi="Arial" w:cs="Arial"/>
                <w:color w:val="000000" w:themeColor="text1"/>
                <w:sz w:val="18"/>
                <w:szCs w:val="18"/>
              </w:rPr>
              <w:t>)</w:t>
            </w:r>
          </w:p>
        </w:tc>
        <w:tc>
          <w:tcPr>
            <w:tcW w:w="1050" w:type="dxa"/>
            <w:vAlign w:val="center"/>
          </w:tcPr>
          <w:p w14:paraId="12FC7C9E"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Cognitive domain – level 5</w:t>
            </w:r>
          </w:p>
        </w:tc>
        <w:tc>
          <w:tcPr>
            <w:tcW w:w="1740" w:type="dxa"/>
            <w:vAlign w:val="center"/>
          </w:tcPr>
          <w:p w14:paraId="7B45805A"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81810550"/>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Lecture Note</w:t>
            </w:r>
          </w:p>
          <w:p w14:paraId="3459FD6C"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3755940"/>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Text Book</w:t>
            </w:r>
          </w:p>
          <w:p w14:paraId="7B5BF478"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4465538"/>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Audio/Video</w:t>
            </w:r>
          </w:p>
          <w:p w14:paraId="11BE9070"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70411763"/>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Web Material</w:t>
            </w:r>
          </w:p>
          <w:p w14:paraId="56B7E171"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9947195"/>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Journal paper</w:t>
            </w:r>
          </w:p>
        </w:tc>
        <w:tc>
          <w:tcPr>
            <w:tcW w:w="1607" w:type="dxa"/>
            <w:vAlign w:val="center"/>
          </w:tcPr>
          <w:p w14:paraId="67509433"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1426190"/>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Class Test</w:t>
            </w:r>
          </w:p>
          <w:p w14:paraId="195254CD"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8273407"/>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Final Exam</w:t>
            </w:r>
          </w:p>
          <w:p w14:paraId="068C0203"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73650771"/>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Assignment </w:t>
            </w:r>
          </w:p>
          <w:p w14:paraId="4435CFC8"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64530800"/>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Participation</w:t>
            </w:r>
          </w:p>
          <w:p w14:paraId="5F710951" w14:textId="77777777" w:rsidR="002E3C27" w:rsidRPr="007B6A53"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1651578"/>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Presentation</w:t>
            </w:r>
          </w:p>
        </w:tc>
      </w:tr>
      <w:tr w:rsidR="002E3C27" w:rsidRPr="007B6A53" w14:paraId="57454BD9" w14:textId="77777777" w:rsidTr="001C3606">
        <w:trPr>
          <w:trHeight w:val="1646"/>
          <w:jc w:val="center"/>
        </w:trPr>
        <w:tc>
          <w:tcPr>
            <w:tcW w:w="645" w:type="dxa"/>
            <w:vAlign w:val="center"/>
          </w:tcPr>
          <w:p w14:paraId="4368B903"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CO2</w:t>
            </w:r>
          </w:p>
        </w:tc>
        <w:tc>
          <w:tcPr>
            <w:tcW w:w="1828" w:type="dxa"/>
            <w:vAlign w:val="center"/>
          </w:tcPr>
          <w:p w14:paraId="238E896C" w14:textId="77777777" w:rsidR="002E3C27" w:rsidRPr="007B6A53" w:rsidRDefault="002E3C27" w:rsidP="001C3606">
            <w:pPr>
              <w:pStyle w:val="ListParagraph"/>
              <w:spacing w:after="0" w:line="240" w:lineRule="auto"/>
              <w:ind w:left="-18"/>
              <w:jc w:val="center"/>
              <w:rPr>
                <w:rFonts w:ascii="Arial" w:hAnsi="Arial" w:cs="Arial"/>
                <w:color w:val="000000" w:themeColor="text1"/>
                <w:sz w:val="18"/>
                <w:szCs w:val="18"/>
              </w:rPr>
            </w:pPr>
            <w:r w:rsidRPr="007B6A53">
              <w:rPr>
                <w:rFonts w:ascii="Arial" w:hAnsi="Arial" w:cs="Arial"/>
                <w:iCs/>
                <w:sz w:val="18"/>
                <w:szCs w:val="18"/>
              </w:rPr>
              <w:t xml:space="preserve">To </w:t>
            </w:r>
            <w:r w:rsidRPr="007B6A53">
              <w:rPr>
                <w:rFonts w:ascii="Arial" w:hAnsi="Arial" w:cs="Arial"/>
                <w:b/>
                <w:iCs/>
                <w:sz w:val="18"/>
                <w:szCs w:val="18"/>
              </w:rPr>
              <w:t xml:space="preserve">analyze </w:t>
            </w:r>
            <w:r w:rsidRPr="007B6A53">
              <w:rPr>
                <w:rFonts w:ascii="Arial" w:hAnsi="Arial" w:cs="Arial"/>
                <w:iCs/>
                <w:sz w:val="18"/>
                <w:szCs w:val="18"/>
              </w:rPr>
              <w:t>the real-life problems and create different types of model of it.</w:t>
            </w:r>
          </w:p>
        </w:tc>
        <w:tc>
          <w:tcPr>
            <w:tcW w:w="2305" w:type="dxa"/>
            <w:vAlign w:val="center"/>
          </w:tcPr>
          <w:p w14:paraId="2E3ACC34"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sidRPr="004C5EF1">
              <w:rPr>
                <w:b/>
                <w:bCs/>
              </w:rPr>
              <w:t>Problem analysis</w:t>
            </w:r>
            <w:r w:rsidRPr="007B6A53">
              <w:rPr>
                <w:rFonts w:ascii="Arial" w:hAnsi="Arial" w:cs="Arial"/>
                <w:color w:val="000000" w:themeColor="text1"/>
                <w:sz w:val="18"/>
                <w:szCs w:val="18"/>
              </w:rPr>
              <w:t xml:space="preserve"> </w:t>
            </w:r>
          </w:p>
          <w:p w14:paraId="20B8A3CF" w14:textId="77777777" w:rsidR="002E3C27" w:rsidRDefault="002E3C27" w:rsidP="001C3606">
            <w:pPr>
              <w:pStyle w:val="ListParagraph"/>
              <w:spacing w:after="0" w:line="240" w:lineRule="auto"/>
              <w:ind w:left="0"/>
              <w:jc w:val="center"/>
              <w:rPr>
                <w:rFonts w:ascii="Arial" w:hAnsi="Arial" w:cs="Arial"/>
                <w:color w:val="000000" w:themeColor="text1"/>
                <w:sz w:val="18"/>
                <w:szCs w:val="18"/>
              </w:rPr>
            </w:pPr>
            <w:r>
              <w:rPr>
                <w:rFonts w:ascii="Arial" w:hAnsi="Arial" w:cs="Arial"/>
                <w:color w:val="000000" w:themeColor="text1"/>
                <w:sz w:val="18"/>
                <w:szCs w:val="18"/>
              </w:rPr>
              <w:t>(</w:t>
            </w:r>
            <w:r w:rsidRPr="007B6A53">
              <w:rPr>
                <w:rFonts w:ascii="Arial" w:hAnsi="Arial" w:cs="Arial"/>
                <w:color w:val="000000" w:themeColor="text1"/>
                <w:sz w:val="18"/>
                <w:szCs w:val="18"/>
              </w:rPr>
              <w:t>PO2</w:t>
            </w:r>
            <w:r>
              <w:rPr>
                <w:rFonts w:ascii="Arial" w:hAnsi="Arial" w:cs="Arial"/>
                <w:color w:val="000000" w:themeColor="text1"/>
                <w:sz w:val="18"/>
                <w:szCs w:val="18"/>
              </w:rPr>
              <w:t>)</w:t>
            </w:r>
          </w:p>
          <w:p w14:paraId="66710986" w14:textId="77777777" w:rsidR="002E3C27" w:rsidRPr="007B6A53" w:rsidRDefault="002E3C27" w:rsidP="001C3606">
            <w:pPr>
              <w:pStyle w:val="ListParagraph"/>
              <w:spacing w:after="0" w:line="240" w:lineRule="auto"/>
              <w:ind w:left="0"/>
              <w:jc w:val="center"/>
              <w:rPr>
                <w:rFonts w:ascii="Arial" w:hAnsi="Arial" w:cs="Arial"/>
                <w:color w:val="000000" w:themeColor="text1"/>
                <w:sz w:val="18"/>
                <w:szCs w:val="18"/>
              </w:rPr>
            </w:pPr>
          </w:p>
        </w:tc>
        <w:tc>
          <w:tcPr>
            <w:tcW w:w="1050" w:type="dxa"/>
            <w:vAlign w:val="center"/>
          </w:tcPr>
          <w:p w14:paraId="198744E8"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Cognitive domain – level 3</w:t>
            </w:r>
          </w:p>
        </w:tc>
        <w:tc>
          <w:tcPr>
            <w:tcW w:w="1740" w:type="dxa"/>
            <w:vAlign w:val="center"/>
          </w:tcPr>
          <w:p w14:paraId="756B28FB"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22354482"/>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Lecture Note</w:t>
            </w:r>
          </w:p>
          <w:p w14:paraId="2B1027EF"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4344183"/>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Text Book</w:t>
            </w:r>
          </w:p>
          <w:p w14:paraId="25D8D451"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38950777"/>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Audio/Video</w:t>
            </w:r>
          </w:p>
          <w:p w14:paraId="0A55EEC3"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3354736"/>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Web Material</w:t>
            </w:r>
          </w:p>
          <w:p w14:paraId="1DB55F52"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51777830"/>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Journal paper</w:t>
            </w:r>
          </w:p>
        </w:tc>
        <w:tc>
          <w:tcPr>
            <w:tcW w:w="1607" w:type="dxa"/>
            <w:vAlign w:val="center"/>
          </w:tcPr>
          <w:p w14:paraId="52169445"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5446865"/>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Class Test</w:t>
            </w:r>
          </w:p>
          <w:p w14:paraId="4742FFD8"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6227568"/>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Final Exam</w:t>
            </w:r>
          </w:p>
          <w:p w14:paraId="705DE712"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647505"/>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Assignment </w:t>
            </w:r>
          </w:p>
          <w:p w14:paraId="5D768311"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0835197"/>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Participation</w:t>
            </w:r>
          </w:p>
          <w:p w14:paraId="268F01D0" w14:textId="77777777" w:rsidR="002E3C27" w:rsidRPr="007B6A53"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099674254"/>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Presentation</w:t>
            </w:r>
          </w:p>
        </w:tc>
      </w:tr>
      <w:tr w:rsidR="002E3C27" w:rsidRPr="007B6A53" w14:paraId="3876E1CA" w14:textId="77777777" w:rsidTr="001C3606">
        <w:trPr>
          <w:trHeight w:val="1646"/>
          <w:jc w:val="center"/>
        </w:trPr>
        <w:tc>
          <w:tcPr>
            <w:tcW w:w="645" w:type="dxa"/>
            <w:vAlign w:val="center"/>
          </w:tcPr>
          <w:p w14:paraId="187BA205"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CO4</w:t>
            </w:r>
          </w:p>
        </w:tc>
        <w:tc>
          <w:tcPr>
            <w:tcW w:w="1828" w:type="dxa"/>
            <w:vAlign w:val="center"/>
          </w:tcPr>
          <w:p w14:paraId="5A0359A7" w14:textId="77777777" w:rsidR="002E3C27" w:rsidRPr="007B6A53" w:rsidRDefault="002E3C27" w:rsidP="001C3606">
            <w:pPr>
              <w:pStyle w:val="ListParagraph"/>
              <w:spacing w:after="0" w:line="240" w:lineRule="auto"/>
              <w:ind w:left="-18"/>
              <w:jc w:val="center"/>
              <w:rPr>
                <w:rFonts w:ascii="Arial" w:hAnsi="Arial" w:cs="Arial"/>
                <w:color w:val="000000" w:themeColor="text1"/>
                <w:sz w:val="18"/>
                <w:szCs w:val="18"/>
              </w:rPr>
            </w:pPr>
            <w:r w:rsidRPr="007B6A53">
              <w:rPr>
                <w:rFonts w:ascii="Arial" w:hAnsi="Arial" w:cs="Arial"/>
                <w:iCs/>
                <w:sz w:val="18"/>
                <w:szCs w:val="18"/>
              </w:rPr>
              <w:t xml:space="preserve">To </w:t>
            </w:r>
            <w:r w:rsidRPr="007B6A53">
              <w:rPr>
                <w:rFonts w:ascii="Arial" w:hAnsi="Arial" w:cs="Arial"/>
                <w:b/>
                <w:iCs/>
                <w:sz w:val="18"/>
                <w:szCs w:val="18"/>
              </w:rPr>
              <w:t>produce</w:t>
            </w:r>
            <w:r w:rsidRPr="007B6A53">
              <w:rPr>
                <w:rFonts w:ascii="Arial" w:hAnsi="Arial" w:cs="Arial"/>
                <w:iCs/>
                <w:sz w:val="18"/>
                <w:szCs w:val="18"/>
              </w:rPr>
              <w:t xml:space="preserve"> the computer simulated solution for a given real world scenario.</w:t>
            </w:r>
          </w:p>
        </w:tc>
        <w:tc>
          <w:tcPr>
            <w:tcW w:w="2305" w:type="dxa"/>
            <w:vAlign w:val="center"/>
          </w:tcPr>
          <w:p w14:paraId="4D935294" w14:textId="77777777" w:rsidR="002E3C27" w:rsidRPr="007B6A53" w:rsidRDefault="002E3C27" w:rsidP="001C3606">
            <w:pPr>
              <w:pStyle w:val="ListParagraph"/>
              <w:spacing w:after="0" w:line="240" w:lineRule="auto"/>
              <w:ind w:left="0"/>
              <w:jc w:val="center"/>
              <w:rPr>
                <w:rFonts w:ascii="Arial" w:hAnsi="Arial" w:cs="Arial"/>
                <w:color w:val="000000" w:themeColor="text1"/>
                <w:sz w:val="18"/>
                <w:szCs w:val="18"/>
              </w:rPr>
            </w:pPr>
            <w:r w:rsidRPr="004C5EF1">
              <w:rPr>
                <w:b/>
                <w:bCs/>
              </w:rPr>
              <w:t>Modern tool usage</w:t>
            </w:r>
            <w:r w:rsidRPr="007B6A53">
              <w:rPr>
                <w:rFonts w:ascii="Arial" w:hAnsi="Arial" w:cs="Arial"/>
                <w:color w:val="000000" w:themeColor="text1"/>
                <w:sz w:val="18"/>
                <w:szCs w:val="18"/>
              </w:rPr>
              <w:t xml:space="preserve"> </w:t>
            </w:r>
            <w:r>
              <w:rPr>
                <w:rFonts w:ascii="Arial" w:hAnsi="Arial" w:cs="Arial"/>
                <w:color w:val="000000" w:themeColor="text1"/>
                <w:sz w:val="18"/>
                <w:szCs w:val="18"/>
              </w:rPr>
              <w:t>(</w:t>
            </w:r>
            <w:r w:rsidRPr="007B6A53">
              <w:rPr>
                <w:rFonts w:ascii="Arial" w:hAnsi="Arial" w:cs="Arial"/>
                <w:color w:val="000000" w:themeColor="text1"/>
                <w:sz w:val="18"/>
                <w:szCs w:val="18"/>
              </w:rPr>
              <w:t>PO5</w:t>
            </w:r>
            <w:r>
              <w:rPr>
                <w:rFonts w:ascii="Arial" w:hAnsi="Arial" w:cs="Arial"/>
                <w:color w:val="000000" w:themeColor="text1"/>
                <w:sz w:val="18"/>
                <w:szCs w:val="18"/>
              </w:rPr>
              <w:t>)</w:t>
            </w:r>
          </w:p>
        </w:tc>
        <w:tc>
          <w:tcPr>
            <w:tcW w:w="1050" w:type="dxa"/>
            <w:vAlign w:val="center"/>
          </w:tcPr>
          <w:p w14:paraId="27D3DBB9" w14:textId="77777777" w:rsidR="002E3C27" w:rsidRPr="007B6A53" w:rsidRDefault="002E3C27" w:rsidP="001C3606">
            <w:pPr>
              <w:jc w:val="center"/>
              <w:rPr>
                <w:rFonts w:ascii="Arial" w:hAnsi="Arial" w:cs="Arial"/>
                <w:color w:val="000000" w:themeColor="text1"/>
                <w:sz w:val="18"/>
                <w:szCs w:val="18"/>
              </w:rPr>
            </w:pPr>
            <w:r w:rsidRPr="007B6A53">
              <w:rPr>
                <w:rFonts w:ascii="Arial" w:hAnsi="Arial" w:cs="Arial"/>
                <w:color w:val="000000" w:themeColor="text1"/>
                <w:sz w:val="18"/>
                <w:szCs w:val="18"/>
              </w:rPr>
              <w:t>Cognitive domain – level 1</w:t>
            </w:r>
          </w:p>
        </w:tc>
        <w:tc>
          <w:tcPr>
            <w:tcW w:w="1740" w:type="dxa"/>
            <w:vAlign w:val="center"/>
          </w:tcPr>
          <w:p w14:paraId="05A10786"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8004144"/>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Lecture Note</w:t>
            </w:r>
          </w:p>
          <w:p w14:paraId="0DAA65D1"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0396276"/>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Text Book</w:t>
            </w:r>
          </w:p>
          <w:p w14:paraId="5D10B700"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24834709"/>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Audio/Video</w:t>
            </w:r>
          </w:p>
          <w:p w14:paraId="65495E0E"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92050584"/>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Web Material</w:t>
            </w:r>
          </w:p>
          <w:p w14:paraId="4AAA1DDF"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1685045"/>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Journal paper</w:t>
            </w:r>
          </w:p>
        </w:tc>
        <w:tc>
          <w:tcPr>
            <w:tcW w:w="1607" w:type="dxa"/>
            <w:vAlign w:val="center"/>
          </w:tcPr>
          <w:p w14:paraId="7B48C53B"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8822043"/>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Class Test</w:t>
            </w:r>
          </w:p>
          <w:p w14:paraId="31C364BE"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0512842"/>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Final Exam</w:t>
            </w:r>
          </w:p>
          <w:p w14:paraId="2FFC8DB0"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7763760"/>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Assignment </w:t>
            </w:r>
          </w:p>
          <w:p w14:paraId="06D4696A" w14:textId="77777777" w:rsidR="002E3C27" w:rsidRPr="007B6A5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1491017"/>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Participation</w:t>
            </w:r>
          </w:p>
          <w:p w14:paraId="1DDCBE22" w14:textId="77777777" w:rsidR="002E3C27" w:rsidRPr="007B6A53"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8269720"/>
              </w:sdtPr>
              <w:sdtContent>
                <w:r w:rsidR="002E3C27" w:rsidRPr="007B6A53">
                  <w:rPr>
                    <w:rFonts w:ascii="MS Gothic" w:eastAsia="MS Gothic" w:hAnsi="MS Gothic" w:cs="MS Gothic" w:hint="eastAsia"/>
                    <w:color w:val="000000" w:themeColor="text1"/>
                    <w:sz w:val="18"/>
                    <w:szCs w:val="18"/>
                  </w:rPr>
                  <w:t>☐</w:t>
                </w:r>
              </w:sdtContent>
            </w:sdt>
            <w:r w:rsidR="002E3C27" w:rsidRPr="007B6A53">
              <w:rPr>
                <w:rFonts w:ascii="Arial" w:hAnsi="Arial" w:cs="Arial"/>
                <w:color w:val="000000" w:themeColor="text1"/>
                <w:sz w:val="18"/>
                <w:szCs w:val="18"/>
              </w:rPr>
              <w:t xml:space="preserve">  Presentation</w:t>
            </w:r>
          </w:p>
        </w:tc>
      </w:tr>
    </w:tbl>
    <w:p w14:paraId="43C0C824" w14:textId="77777777" w:rsidR="002E3C27" w:rsidRPr="007B6A53"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7B6A53" w14:paraId="787AB06A" w14:textId="77777777" w:rsidTr="001C3606">
        <w:trPr>
          <w:jc w:val="center"/>
        </w:trPr>
        <w:tc>
          <w:tcPr>
            <w:tcW w:w="9127" w:type="dxa"/>
          </w:tcPr>
          <w:p w14:paraId="55CAEB0A" w14:textId="77777777" w:rsidR="002E3C27" w:rsidRPr="007B6A53" w:rsidRDefault="002E3C27" w:rsidP="001C3606">
            <w:pPr>
              <w:rPr>
                <w:rFonts w:ascii="Arial" w:hAnsi="Arial" w:cs="Arial"/>
                <w:b/>
                <w:color w:val="000000" w:themeColor="text1"/>
                <w:sz w:val="18"/>
                <w:szCs w:val="18"/>
              </w:rPr>
            </w:pPr>
            <w:r w:rsidRPr="007B6A53">
              <w:rPr>
                <w:rFonts w:ascii="Arial" w:hAnsi="Arial" w:cs="Arial"/>
                <w:b/>
                <w:color w:val="000000" w:themeColor="text1"/>
                <w:sz w:val="18"/>
                <w:szCs w:val="18"/>
              </w:rPr>
              <w:t>Assessment and Marks Distribution:</w:t>
            </w:r>
          </w:p>
          <w:p w14:paraId="64A7AFEE" w14:textId="77777777" w:rsidR="002E3C27" w:rsidRPr="007B6A53" w:rsidRDefault="002E3C27" w:rsidP="001C3606">
            <w:pPr>
              <w:rPr>
                <w:rFonts w:ascii="Arial" w:hAnsi="Arial" w:cs="Arial"/>
                <w:bCs/>
                <w:color w:val="000000" w:themeColor="text1"/>
                <w:sz w:val="18"/>
                <w:szCs w:val="18"/>
              </w:rPr>
            </w:pPr>
            <w:r w:rsidRPr="007B6A53">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10151A60" w14:textId="77777777" w:rsidR="002E3C27" w:rsidRPr="007B6A53" w:rsidRDefault="002E3C27" w:rsidP="001C3606">
            <w:pPr>
              <w:rPr>
                <w:rFonts w:ascii="Arial" w:hAnsi="Arial" w:cs="Arial"/>
                <w:bCs/>
                <w:color w:val="000000" w:themeColor="text1"/>
                <w:sz w:val="18"/>
                <w:szCs w:val="18"/>
              </w:rPr>
            </w:pPr>
            <w:r w:rsidRPr="007B6A53">
              <w:rPr>
                <w:rFonts w:ascii="Arial" w:hAnsi="Arial" w:cs="Arial"/>
                <w:bCs/>
                <w:color w:val="000000" w:themeColor="text1"/>
                <w:sz w:val="18"/>
                <w:szCs w:val="18"/>
              </w:rPr>
              <w:t xml:space="preserve"> </w:t>
            </w:r>
            <w:r w:rsidRPr="007B6A53">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7B6A53">
              <w:rPr>
                <w:rFonts w:ascii="Arial" w:hAnsi="Arial" w:cs="Arial"/>
                <w:bCs/>
                <w:color w:val="000000" w:themeColor="text1"/>
                <w:sz w:val="18"/>
                <w:szCs w:val="18"/>
              </w:rPr>
              <w:t>)</w:t>
            </w:r>
          </w:p>
          <w:p w14:paraId="14A19158" w14:textId="77777777" w:rsidR="002E3C27" w:rsidRPr="007B6A53" w:rsidRDefault="002E3C27" w:rsidP="001C3606">
            <w:pPr>
              <w:rPr>
                <w:rFonts w:ascii="Arial" w:hAnsi="Arial" w:cs="Arial"/>
                <w:bCs/>
                <w:color w:val="000000" w:themeColor="text1"/>
                <w:sz w:val="18"/>
                <w:szCs w:val="18"/>
              </w:rPr>
            </w:pPr>
            <w:r w:rsidRPr="007B6A53">
              <w:rPr>
                <w:rFonts w:ascii="Arial" w:hAnsi="Arial" w:cs="Arial"/>
                <w:bCs/>
                <w:color w:val="000000" w:themeColor="text1"/>
                <w:sz w:val="18"/>
                <w:szCs w:val="18"/>
              </w:rPr>
              <w:t xml:space="preserve"> </w:t>
            </w:r>
            <w:r w:rsidRPr="007B6A53">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7B6A53">
              <w:rPr>
                <w:rFonts w:ascii="Arial" w:hAnsi="Arial" w:cs="Arial"/>
                <w:bCs/>
                <w:color w:val="000000" w:themeColor="text1"/>
                <w:sz w:val="18"/>
                <w:szCs w:val="18"/>
              </w:rPr>
              <w:t xml:space="preserve">), Total Time: 3 hours. </w:t>
            </w:r>
          </w:p>
          <w:p w14:paraId="1551A6DA" w14:textId="77777777" w:rsidR="002E3C27" w:rsidRPr="007B6A53" w:rsidRDefault="002E3C27" w:rsidP="001C3606">
            <w:pPr>
              <w:rPr>
                <w:rFonts w:ascii="Arial" w:hAnsi="Arial" w:cs="Arial"/>
                <w:b/>
                <w:color w:val="000000" w:themeColor="text1"/>
                <w:sz w:val="18"/>
                <w:szCs w:val="18"/>
              </w:rPr>
            </w:pPr>
            <w:r w:rsidRPr="007B6A53">
              <w:rPr>
                <w:rFonts w:ascii="Arial" w:hAnsi="Arial" w:cs="Arial"/>
                <w:bCs/>
                <w:color w:val="000000" w:themeColor="text1"/>
                <w:sz w:val="18"/>
                <w:szCs w:val="18"/>
              </w:rPr>
              <w:t xml:space="preserve"> </w:t>
            </w:r>
            <w:r w:rsidRPr="007B6A53">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7B6A53">
              <w:rPr>
                <w:rFonts w:ascii="Arial" w:hAnsi="Arial" w:cs="Arial"/>
                <w:bCs/>
                <w:color w:val="000000" w:themeColor="text1"/>
                <w:sz w:val="18"/>
                <w:szCs w:val="18"/>
              </w:rPr>
              <w:t>).</w:t>
            </w:r>
          </w:p>
        </w:tc>
      </w:tr>
      <w:tr w:rsidR="002E3C27" w:rsidRPr="007B6A53" w14:paraId="2A9D3190" w14:textId="77777777" w:rsidTr="001C3606">
        <w:trPr>
          <w:jc w:val="center"/>
        </w:trPr>
        <w:tc>
          <w:tcPr>
            <w:tcW w:w="9127" w:type="dxa"/>
          </w:tcPr>
          <w:p w14:paraId="15CECDB1" w14:textId="77777777" w:rsidR="002E3C27" w:rsidRPr="007B6A53" w:rsidRDefault="002E3C27" w:rsidP="001C3606">
            <w:pPr>
              <w:spacing w:after="120"/>
              <w:rPr>
                <w:rFonts w:ascii="Arial" w:hAnsi="Arial" w:cs="Arial"/>
                <w:b/>
                <w:bCs/>
                <w:iCs/>
                <w:sz w:val="18"/>
                <w:szCs w:val="18"/>
              </w:rPr>
            </w:pPr>
          </w:p>
          <w:p w14:paraId="39B5CA74" w14:textId="77777777" w:rsidR="002E3C27" w:rsidRPr="007B6A53" w:rsidRDefault="002E3C27" w:rsidP="001C3606">
            <w:pPr>
              <w:spacing w:after="120"/>
              <w:rPr>
                <w:rFonts w:ascii="Arial" w:hAnsi="Arial" w:cs="Arial"/>
                <w:b/>
                <w:bCs/>
                <w:iCs/>
                <w:sz w:val="18"/>
                <w:szCs w:val="18"/>
              </w:rPr>
            </w:pPr>
            <w:r w:rsidRPr="007B6A53">
              <w:rPr>
                <w:rFonts w:ascii="Arial" w:hAnsi="Arial" w:cs="Arial"/>
                <w:b/>
                <w:bCs/>
                <w:iCs/>
                <w:sz w:val="18"/>
                <w:szCs w:val="18"/>
              </w:rPr>
              <w:t>Course Contents:</w:t>
            </w:r>
          </w:p>
          <w:p w14:paraId="0E24A51A" w14:textId="77777777" w:rsidR="002E3C27" w:rsidRPr="007B6A53" w:rsidRDefault="002E3C27" w:rsidP="001C3606">
            <w:pPr>
              <w:spacing w:after="120"/>
              <w:jc w:val="both"/>
              <w:rPr>
                <w:rFonts w:ascii="Arial" w:hAnsi="Arial" w:cs="Arial"/>
                <w:sz w:val="18"/>
                <w:szCs w:val="18"/>
              </w:rPr>
            </w:pPr>
            <w:r w:rsidRPr="007B6A53">
              <w:rPr>
                <w:rFonts w:ascii="Arial" w:hAnsi="Arial" w:cs="Arial"/>
                <w:sz w:val="18"/>
                <w:szCs w:val="18"/>
              </w:rPr>
              <w:t>Simulation methods: Introduction to Simulation, Random number generator, analogue simulation of continuous system, Discrete system simulation, Simulation of a pert network, Statistical analysis of result, Validation and verification techniques, Application of simulation to problems e.g. business, operation research, operating system, Computer design and Introduction to simulation packages.</w:t>
            </w:r>
          </w:p>
          <w:p w14:paraId="2EDE8B92" w14:textId="77777777" w:rsidR="002E3C27" w:rsidRPr="007B6A53" w:rsidRDefault="002E3C27" w:rsidP="001C3606">
            <w:pPr>
              <w:jc w:val="both"/>
              <w:rPr>
                <w:rFonts w:ascii="Arial" w:hAnsi="Arial" w:cs="Arial"/>
                <w:b/>
                <w:color w:val="FF0000"/>
                <w:sz w:val="18"/>
                <w:szCs w:val="18"/>
              </w:rPr>
            </w:pPr>
            <w:r w:rsidRPr="007B6A53">
              <w:rPr>
                <w:rFonts w:ascii="Arial" w:hAnsi="Arial" w:cs="Arial"/>
                <w:sz w:val="18"/>
                <w:szCs w:val="18"/>
              </w:rPr>
              <w:t>Modeling: Introduction to modeling techniques, Problems, models and systems, Modeling concepts, Logic for (conceptual) modeling, Logic programming for conceptual modeling, Concepts of relational modeling and its practice. Some practical modeling e.g. Relational Database modeling, Different methods for Curves and surface modeling, Fractals, Polyhedral modeling with Euler’s formula, Advanced modeling, Procedural models. Case Study: Simulation and Modeling software: Blender, Python and OpenCV or Classic C/C++ GD Library.</w:t>
            </w:r>
          </w:p>
        </w:tc>
      </w:tr>
    </w:tbl>
    <w:p w14:paraId="6B832CC3" w14:textId="77777777" w:rsidR="002E3C27" w:rsidRPr="007B6A53" w:rsidRDefault="002E3C27" w:rsidP="002E3C27">
      <w:pPr>
        <w:rPr>
          <w:rFonts w:ascii="Arial" w:hAnsi="Arial" w:cs="Arial"/>
          <w:sz w:val="18"/>
          <w:szCs w:val="18"/>
          <w:highlight w:val="yellow"/>
        </w:rPr>
      </w:pPr>
    </w:p>
    <w:p w14:paraId="225931AC" w14:textId="77777777" w:rsidR="002E3C27" w:rsidRPr="007B6A53" w:rsidRDefault="002E3C27" w:rsidP="002E3C27">
      <w:pPr>
        <w:pStyle w:val="BodyTextIndent2"/>
        <w:spacing w:before="120" w:line="228" w:lineRule="auto"/>
        <w:rPr>
          <w:rFonts w:ascii="Arial" w:hAnsi="Arial" w:cs="Arial"/>
          <w:b/>
          <w:sz w:val="18"/>
          <w:szCs w:val="18"/>
        </w:rPr>
      </w:pPr>
      <w:r w:rsidRPr="007B6A53">
        <w:rPr>
          <w:rFonts w:ascii="Arial" w:hAnsi="Arial" w:cs="Arial"/>
          <w:b/>
          <w:sz w:val="18"/>
          <w:szCs w:val="18"/>
        </w:rPr>
        <w:lastRenderedPageBreak/>
        <w:t>Text Books:</w:t>
      </w:r>
    </w:p>
    <w:tbl>
      <w:tblPr>
        <w:tblW w:w="4837" w:type="pct"/>
        <w:jc w:val="center"/>
        <w:tblLook w:val="01E0" w:firstRow="1" w:lastRow="1" w:firstColumn="1" w:lastColumn="1" w:noHBand="0" w:noVBand="0"/>
      </w:tblPr>
      <w:tblGrid>
        <w:gridCol w:w="367"/>
        <w:gridCol w:w="1585"/>
        <w:gridCol w:w="267"/>
        <w:gridCol w:w="6722"/>
      </w:tblGrid>
      <w:tr w:rsidR="002E3C27" w:rsidRPr="007B6A53" w14:paraId="58A81023" w14:textId="77777777" w:rsidTr="001C3606">
        <w:trPr>
          <w:jc w:val="center"/>
        </w:trPr>
        <w:tc>
          <w:tcPr>
            <w:tcW w:w="205" w:type="pct"/>
          </w:tcPr>
          <w:p w14:paraId="52D35EA3" w14:textId="77777777" w:rsidR="002E3C27" w:rsidRPr="007B6A53" w:rsidRDefault="002E3C27" w:rsidP="001C3606">
            <w:pPr>
              <w:rPr>
                <w:rFonts w:ascii="Arial" w:hAnsi="Arial" w:cs="Arial"/>
                <w:sz w:val="18"/>
                <w:szCs w:val="18"/>
              </w:rPr>
            </w:pPr>
            <w:r w:rsidRPr="007B6A53">
              <w:rPr>
                <w:rFonts w:ascii="Arial" w:hAnsi="Arial" w:cs="Arial"/>
                <w:sz w:val="18"/>
                <w:szCs w:val="18"/>
              </w:rPr>
              <w:t>1.</w:t>
            </w:r>
          </w:p>
        </w:tc>
        <w:tc>
          <w:tcPr>
            <w:tcW w:w="887" w:type="pct"/>
          </w:tcPr>
          <w:p w14:paraId="11E2742D" w14:textId="77777777" w:rsidR="002E3C27" w:rsidRPr="007B6A53" w:rsidRDefault="002E3C27" w:rsidP="001C3606">
            <w:pPr>
              <w:rPr>
                <w:rFonts w:ascii="Arial" w:hAnsi="Arial" w:cs="Arial"/>
                <w:sz w:val="18"/>
                <w:szCs w:val="18"/>
              </w:rPr>
            </w:pPr>
            <w:r w:rsidRPr="007B6A53">
              <w:rPr>
                <w:rFonts w:ascii="Arial" w:hAnsi="Arial" w:cs="Arial"/>
                <w:sz w:val="18"/>
                <w:szCs w:val="18"/>
              </w:rPr>
              <w:t xml:space="preserve">J. A. </w:t>
            </w:r>
            <w:proofErr w:type="spellStart"/>
            <w:r w:rsidRPr="007B6A53">
              <w:rPr>
                <w:rFonts w:ascii="Arial" w:hAnsi="Arial" w:cs="Arial"/>
                <w:sz w:val="18"/>
                <w:szCs w:val="18"/>
              </w:rPr>
              <w:t>Spriet</w:t>
            </w:r>
            <w:proofErr w:type="spellEnd"/>
          </w:p>
        </w:tc>
        <w:tc>
          <w:tcPr>
            <w:tcW w:w="149" w:type="pct"/>
          </w:tcPr>
          <w:p w14:paraId="378F9779" w14:textId="77777777" w:rsidR="002E3C27" w:rsidRPr="007B6A53" w:rsidRDefault="002E3C27" w:rsidP="001C3606">
            <w:pPr>
              <w:rPr>
                <w:rFonts w:ascii="Arial" w:hAnsi="Arial" w:cs="Arial"/>
                <w:sz w:val="18"/>
                <w:szCs w:val="18"/>
              </w:rPr>
            </w:pPr>
            <w:r w:rsidRPr="007B6A53">
              <w:rPr>
                <w:rFonts w:ascii="Arial" w:hAnsi="Arial" w:cs="Arial"/>
                <w:sz w:val="18"/>
                <w:szCs w:val="18"/>
              </w:rPr>
              <w:t>:</w:t>
            </w:r>
          </w:p>
        </w:tc>
        <w:tc>
          <w:tcPr>
            <w:tcW w:w="3758" w:type="pct"/>
          </w:tcPr>
          <w:p w14:paraId="1AB2CE7B" w14:textId="77777777" w:rsidR="002E3C27" w:rsidRPr="007B6A53" w:rsidRDefault="002E3C27" w:rsidP="001C3606">
            <w:pPr>
              <w:rPr>
                <w:rFonts w:ascii="Arial" w:hAnsi="Arial" w:cs="Arial"/>
                <w:sz w:val="18"/>
                <w:szCs w:val="18"/>
              </w:rPr>
            </w:pPr>
            <w:r w:rsidRPr="007B6A53">
              <w:rPr>
                <w:rFonts w:ascii="Arial" w:hAnsi="Arial" w:cs="Arial"/>
                <w:b/>
                <w:bCs/>
                <w:sz w:val="18"/>
                <w:szCs w:val="18"/>
              </w:rPr>
              <w:t>Computer Aided Modelling &amp; Simulation</w:t>
            </w:r>
            <w:r w:rsidRPr="007B6A53">
              <w:rPr>
                <w:rFonts w:ascii="Arial" w:hAnsi="Arial" w:cs="Arial"/>
                <w:bCs/>
                <w:sz w:val="18"/>
                <w:szCs w:val="18"/>
              </w:rPr>
              <w:t xml:space="preserve">, </w:t>
            </w:r>
            <w:r w:rsidRPr="007B6A53">
              <w:rPr>
                <w:rFonts w:ascii="Arial" w:hAnsi="Arial" w:cs="Arial"/>
                <w:i/>
                <w:iCs/>
                <w:sz w:val="18"/>
                <w:szCs w:val="18"/>
                <w:lang w:eastAsia="ja-JP"/>
              </w:rPr>
              <w:t>Academic Press, Inc. Orlando, FL, USA.</w:t>
            </w:r>
          </w:p>
        </w:tc>
      </w:tr>
      <w:tr w:rsidR="002E3C27" w:rsidRPr="007B6A53" w14:paraId="5FCC7105" w14:textId="77777777" w:rsidTr="001C3606">
        <w:trPr>
          <w:jc w:val="center"/>
        </w:trPr>
        <w:tc>
          <w:tcPr>
            <w:tcW w:w="205" w:type="pct"/>
          </w:tcPr>
          <w:p w14:paraId="427FE52F" w14:textId="77777777" w:rsidR="002E3C27" w:rsidRPr="007B6A53" w:rsidRDefault="002E3C27" w:rsidP="001C3606">
            <w:pPr>
              <w:rPr>
                <w:rFonts w:ascii="Arial" w:hAnsi="Arial" w:cs="Arial"/>
                <w:color w:val="000000"/>
                <w:sz w:val="18"/>
                <w:szCs w:val="18"/>
              </w:rPr>
            </w:pPr>
            <w:r w:rsidRPr="007B6A53">
              <w:rPr>
                <w:rFonts w:ascii="Arial" w:hAnsi="Arial" w:cs="Arial"/>
                <w:color w:val="000000"/>
                <w:sz w:val="18"/>
                <w:szCs w:val="18"/>
              </w:rPr>
              <w:t>2.</w:t>
            </w:r>
          </w:p>
        </w:tc>
        <w:tc>
          <w:tcPr>
            <w:tcW w:w="887" w:type="pct"/>
          </w:tcPr>
          <w:p w14:paraId="3F880714" w14:textId="77777777" w:rsidR="002E3C27" w:rsidRPr="007B6A53" w:rsidRDefault="002E3C27" w:rsidP="001C3606">
            <w:pPr>
              <w:rPr>
                <w:rFonts w:ascii="Arial" w:hAnsi="Arial" w:cs="Arial"/>
                <w:color w:val="000000"/>
                <w:sz w:val="18"/>
                <w:szCs w:val="18"/>
              </w:rPr>
            </w:pPr>
            <w:r w:rsidRPr="007B6A53">
              <w:rPr>
                <w:rFonts w:ascii="Arial" w:hAnsi="Arial" w:cs="Arial"/>
                <w:color w:val="000000"/>
                <w:sz w:val="18"/>
                <w:szCs w:val="18"/>
              </w:rPr>
              <w:t>Richard Lehman</w:t>
            </w:r>
          </w:p>
        </w:tc>
        <w:tc>
          <w:tcPr>
            <w:tcW w:w="149" w:type="pct"/>
          </w:tcPr>
          <w:p w14:paraId="60845D49" w14:textId="77777777" w:rsidR="002E3C27" w:rsidRPr="007B6A53" w:rsidRDefault="002E3C27" w:rsidP="001C3606">
            <w:pPr>
              <w:rPr>
                <w:rFonts w:ascii="Arial" w:hAnsi="Arial" w:cs="Arial"/>
                <w:color w:val="000000"/>
                <w:sz w:val="18"/>
                <w:szCs w:val="18"/>
              </w:rPr>
            </w:pPr>
            <w:r w:rsidRPr="007B6A53">
              <w:rPr>
                <w:rFonts w:ascii="Arial" w:hAnsi="Arial" w:cs="Arial"/>
                <w:color w:val="000000"/>
                <w:sz w:val="18"/>
                <w:szCs w:val="18"/>
              </w:rPr>
              <w:t>:</w:t>
            </w:r>
          </w:p>
        </w:tc>
        <w:tc>
          <w:tcPr>
            <w:tcW w:w="3758" w:type="pct"/>
          </w:tcPr>
          <w:p w14:paraId="50FB9D40" w14:textId="77777777" w:rsidR="002E3C27" w:rsidRPr="007B6A53" w:rsidRDefault="002E3C27" w:rsidP="001C3606">
            <w:pPr>
              <w:rPr>
                <w:rFonts w:ascii="Arial" w:hAnsi="Arial" w:cs="Arial"/>
                <w:bCs/>
                <w:color w:val="000000"/>
                <w:sz w:val="18"/>
                <w:szCs w:val="18"/>
              </w:rPr>
            </w:pPr>
            <w:r w:rsidRPr="007B6A53">
              <w:rPr>
                <w:rFonts w:ascii="Arial" w:hAnsi="Arial" w:cs="Arial"/>
                <w:b/>
                <w:bCs/>
                <w:color w:val="000000"/>
                <w:sz w:val="18"/>
                <w:szCs w:val="18"/>
              </w:rPr>
              <w:t>Computer Simulation and Modeling</w:t>
            </w:r>
            <w:r w:rsidRPr="007B6A53">
              <w:rPr>
                <w:rFonts w:ascii="Arial" w:hAnsi="Arial" w:cs="Arial"/>
                <w:bCs/>
                <w:color w:val="000000"/>
                <w:sz w:val="18"/>
                <w:szCs w:val="18"/>
              </w:rPr>
              <w:t xml:space="preserve">, </w:t>
            </w:r>
            <w:r w:rsidRPr="007B6A53">
              <w:rPr>
                <w:rFonts w:ascii="Arial" w:hAnsi="Arial" w:cs="Arial"/>
                <w:i/>
                <w:iCs/>
                <w:color w:val="000000"/>
                <w:sz w:val="18"/>
                <w:szCs w:val="18"/>
              </w:rPr>
              <w:t>Lawrence Erlbaum Associates Publishers.</w:t>
            </w:r>
          </w:p>
        </w:tc>
      </w:tr>
      <w:tr w:rsidR="002E3C27" w:rsidRPr="007B6A53" w14:paraId="51A1207D" w14:textId="77777777" w:rsidTr="001C3606">
        <w:trPr>
          <w:jc w:val="center"/>
        </w:trPr>
        <w:tc>
          <w:tcPr>
            <w:tcW w:w="205" w:type="pct"/>
          </w:tcPr>
          <w:p w14:paraId="4118C5AD" w14:textId="77777777" w:rsidR="002E3C27" w:rsidRPr="007B6A53" w:rsidRDefault="002E3C27" w:rsidP="001C3606">
            <w:pPr>
              <w:rPr>
                <w:rFonts w:ascii="Arial" w:hAnsi="Arial" w:cs="Arial"/>
                <w:sz w:val="18"/>
                <w:szCs w:val="18"/>
              </w:rPr>
            </w:pPr>
            <w:r w:rsidRPr="007B6A53">
              <w:rPr>
                <w:rFonts w:ascii="Arial" w:hAnsi="Arial" w:cs="Arial"/>
                <w:sz w:val="18"/>
                <w:szCs w:val="18"/>
              </w:rPr>
              <w:t>3.</w:t>
            </w:r>
          </w:p>
        </w:tc>
        <w:tc>
          <w:tcPr>
            <w:tcW w:w="887" w:type="pct"/>
          </w:tcPr>
          <w:p w14:paraId="6E645729" w14:textId="77777777" w:rsidR="002E3C27" w:rsidRPr="007B6A53" w:rsidRDefault="002E3C27" w:rsidP="001C3606">
            <w:pPr>
              <w:rPr>
                <w:rFonts w:ascii="Arial" w:hAnsi="Arial" w:cs="Arial"/>
                <w:sz w:val="18"/>
                <w:szCs w:val="18"/>
              </w:rPr>
            </w:pPr>
            <w:r w:rsidRPr="007B6A53">
              <w:rPr>
                <w:rFonts w:ascii="Arial" w:hAnsi="Arial" w:cs="Arial"/>
                <w:sz w:val="18"/>
                <w:szCs w:val="18"/>
              </w:rPr>
              <w:t>G. Cordon</w:t>
            </w:r>
          </w:p>
        </w:tc>
        <w:tc>
          <w:tcPr>
            <w:tcW w:w="149" w:type="pct"/>
          </w:tcPr>
          <w:p w14:paraId="1A70AD84" w14:textId="77777777" w:rsidR="002E3C27" w:rsidRPr="007B6A53" w:rsidRDefault="002E3C27" w:rsidP="001C3606">
            <w:pPr>
              <w:rPr>
                <w:rFonts w:ascii="Arial" w:hAnsi="Arial" w:cs="Arial"/>
                <w:sz w:val="18"/>
                <w:szCs w:val="18"/>
              </w:rPr>
            </w:pPr>
            <w:r w:rsidRPr="007B6A53">
              <w:rPr>
                <w:rFonts w:ascii="Arial" w:hAnsi="Arial" w:cs="Arial"/>
                <w:sz w:val="18"/>
                <w:szCs w:val="18"/>
              </w:rPr>
              <w:t>:</w:t>
            </w:r>
          </w:p>
        </w:tc>
        <w:tc>
          <w:tcPr>
            <w:tcW w:w="3758" w:type="pct"/>
          </w:tcPr>
          <w:p w14:paraId="6FBD70E6" w14:textId="77777777" w:rsidR="002E3C27" w:rsidRPr="007B6A53" w:rsidRDefault="002E3C27" w:rsidP="001C3606">
            <w:pPr>
              <w:rPr>
                <w:rFonts w:ascii="Arial" w:hAnsi="Arial" w:cs="Arial"/>
                <w:sz w:val="18"/>
                <w:szCs w:val="18"/>
              </w:rPr>
            </w:pPr>
            <w:r w:rsidRPr="007B6A53">
              <w:rPr>
                <w:rFonts w:ascii="Arial" w:hAnsi="Arial" w:cs="Arial"/>
                <w:b/>
                <w:bCs/>
                <w:sz w:val="18"/>
                <w:szCs w:val="18"/>
              </w:rPr>
              <w:t>System Simulation</w:t>
            </w:r>
            <w:r w:rsidRPr="007B6A53">
              <w:rPr>
                <w:rFonts w:ascii="Arial" w:hAnsi="Arial" w:cs="Arial"/>
                <w:bCs/>
                <w:sz w:val="18"/>
                <w:szCs w:val="18"/>
              </w:rPr>
              <w:t xml:space="preserve">, </w:t>
            </w:r>
            <w:r w:rsidRPr="007B6A53">
              <w:rPr>
                <w:rStyle w:val="apple-style-span"/>
                <w:rFonts w:ascii="Arial" w:hAnsi="Arial" w:cs="Arial"/>
                <w:color w:val="000000"/>
                <w:sz w:val="18"/>
                <w:szCs w:val="18"/>
              </w:rPr>
              <w:t>Prentice Hall.</w:t>
            </w:r>
          </w:p>
        </w:tc>
      </w:tr>
    </w:tbl>
    <w:p w14:paraId="2D683BD8" w14:textId="77777777" w:rsidR="002E3C27" w:rsidRDefault="002E3C27" w:rsidP="002E3C27">
      <w:pPr>
        <w:jc w:val="center"/>
        <w:rPr>
          <w:rFonts w:ascii="Arial" w:hAnsi="Arial" w:cs="Arial"/>
          <w:sz w:val="18"/>
          <w:szCs w:val="18"/>
        </w:rPr>
      </w:pPr>
    </w:p>
    <w:p w14:paraId="12CC9E8B" w14:textId="77777777" w:rsidR="002E3C27" w:rsidRPr="007B6A53" w:rsidRDefault="002E3C27" w:rsidP="002E3C27">
      <w:pPr>
        <w:jc w:val="center"/>
        <w:rPr>
          <w:rFonts w:ascii="Arial" w:hAnsi="Arial" w:cs="Arial"/>
          <w:sz w:val="18"/>
          <w:szCs w:val="18"/>
        </w:rPr>
      </w:pPr>
    </w:p>
    <w:p w14:paraId="4EEB0280" w14:textId="77777777" w:rsidR="002E3C27" w:rsidRPr="00E65092"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CSE417</w:t>
      </w:r>
      <w:r w:rsidRPr="00E65092">
        <w:rPr>
          <w:rFonts w:ascii="Arial" w:hAnsi="Arial" w:cs="Arial"/>
          <w:b/>
          <w:bCs/>
          <w:iCs/>
          <w:sz w:val="18"/>
          <w:szCs w:val="18"/>
        </w:rPr>
        <w:t>2: Computer Simulation and Modeling Lab</w:t>
      </w:r>
    </w:p>
    <w:p w14:paraId="28CBD7B2" w14:textId="77777777" w:rsidR="002E3C27" w:rsidRPr="00E65092"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65092">
        <w:rPr>
          <w:rFonts w:ascii="Arial" w:hAnsi="Arial" w:cs="Arial"/>
          <w:b/>
          <w:bCs/>
          <w:iCs/>
          <w:sz w:val="18"/>
          <w:szCs w:val="18"/>
        </w:rPr>
        <w:t xml:space="preserve">Credits: </w:t>
      </w:r>
      <w:r w:rsidRPr="00E65092">
        <w:rPr>
          <w:rFonts w:ascii="Arial" w:hAnsi="Arial" w:cs="Arial"/>
          <w:iCs/>
          <w:sz w:val="18"/>
          <w:szCs w:val="18"/>
        </w:rPr>
        <w:t xml:space="preserve">1 </w:t>
      </w:r>
      <w:r w:rsidRPr="00E65092">
        <w:rPr>
          <w:rFonts w:ascii="Arial" w:hAnsi="Arial" w:cs="Arial"/>
          <w:b/>
          <w:bCs/>
          <w:iCs/>
          <w:sz w:val="18"/>
          <w:szCs w:val="18"/>
        </w:rPr>
        <w:t xml:space="preserve">Contact Hours: </w:t>
      </w:r>
      <w:r w:rsidRPr="00E65092">
        <w:rPr>
          <w:rFonts w:ascii="Arial" w:hAnsi="Arial" w:cs="Arial"/>
          <w:iCs/>
          <w:sz w:val="18"/>
          <w:szCs w:val="18"/>
        </w:rPr>
        <w:t>26</w:t>
      </w:r>
    </w:p>
    <w:p w14:paraId="2F1E906C" w14:textId="77777777" w:rsidR="002E3C27" w:rsidRPr="00E65092"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65092">
        <w:rPr>
          <w:rFonts w:ascii="Arial" w:hAnsi="Arial" w:cs="Arial"/>
          <w:b/>
          <w:bCs/>
          <w:iCs/>
          <w:sz w:val="18"/>
          <w:szCs w:val="18"/>
        </w:rPr>
        <w:t xml:space="preserve">Year: </w:t>
      </w:r>
      <w:r w:rsidRPr="00E65092">
        <w:rPr>
          <w:rFonts w:ascii="Arial" w:hAnsi="Arial" w:cs="Arial"/>
          <w:iCs/>
          <w:sz w:val="18"/>
          <w:szCs w:val="18"/>
        </w:rPr>
        <w:t>Four</w:t>
      </w:r>
      <w:r w:rsidRPr="00E65092">
        <w:rPr>
          <w:rFonts w:ascii="Arial" w:hAnsi="Arial" w:cs="Arial"/>
          <w:b/>
          <w:bCs/>
          <w:iCs/>
          <w:sz w:val="18"/>
          <w:szCs w:val="18"/>
        </w:rPr>
        <w:t xml:space="preserve">   Semester: </w:t>
      </w:r>
      <w:r w:rsidRPr="00E65092">
        <w:rPr>
          <w:rFonts w:ascii="Arial" w:hAnsi="Arial" w:cs="Arial"/>
          <w:iCs/>
          <w:sz w:val="18"/>
          <w:szCs w:val="18"/>
        </w:rPr>
        <w:t>Odd</w:t>
      </w:r>
    </w:p>
    <w:p w14:paraId="42974106" w14:textId="77777777" w:rsidR="002E3C27" w:rsidRPr="00E65092"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E65092" w14:paraId="0CB13FE3" w14:textId="77777777" w:rsidTr="001C3606">
        <w:trPr>
          <w:jc w:val="center"/>
        </w:trPr>
        <w:tc>
          <w:tcPr>
            <w:tcW w:w="1439" w:type="dxa"/>
          </w:tcPr>
          <w:p w14:paraId="3FA64917" w14:textId="77777777" w:rsidR="002E3C27" w:rsidRPr="00E65092" w:rsidRDefault="002E3C27" w:rsidP="001C3606">
            <w:pPr>
              <w:rPr>
                <w:rFonts w:ascii="Arial" w:hAnsi="Arial" w:cs="Arial"/>
                <w:b/>
                <w:bCs/>
                <w:sz w:val="18"/>
                <w:szCs w:val="18"/>
              </w:rPr>
            </w:pPr>
            <w:r w:rsidRPr="00E65092">
              <w:rPr>
                <w:rFonts w:ascii="Arial" w:hAnsi="Arial" w:cs="Arial"/>
                <w:b/>
                <w:sz w:val="18"/>
                <w:szCs w:val="18"/>
              </w:rPr>
              <w:t>Prerequisite:</w:t>
            </w:r>
          </w:p>
        </w:tc>
        <w:tc>
          <w:tcPr>
            <w:tcW w:w="7741" w:type="dxa"/>
          </w:tcPr>
          <w:p w14:paraId="694EBCE3" w14:textId="77777777" w:rsidR="002E3C27" w:rsidRPr="00E65092" w:rsidRDefault="002E3C27" w:rsidP="001C3606">
            <w:pPr>
              <w:rPr>
                <w:rFonts w:ascii="Arial" w:hAnsi="Arial" w:cs="Arial"/>
                <w:iCs/>
                <w:sz w:val="18"/>
                <w:szCs w:val="18"/>
              </w:rPr>
            </w:pPr>
            <w:r>
              <w:rPr>
                <w:rFonts w:ascii="Arial" w:hAnsi="Arial" w:cs="Arial"/>
                <w:iCs/>
                <w:sz w:val="18"/>
                <w:szCs w:val="18"/>
              </w:rPr>
              <w:t>MATH2231: Numerical methods</w:t>
            </w:r>
          </w:p>
        </w:tc>
      </w:tr>
      <w:tr w:rsidR="002E3C27" w:rsidRPr="00E65092" w14:paraId="3AD43985" w14:textId="77777777" w:rsidTr="001C3606">
        <w:trPr>
          <w:jc w:val="center"/>
        </w:trPr>
        <w:tc>
          <w:tcPr>
            <w:tcW w:w="1439" w:type="dxa"/>
          </w:tcPr>
          <w:p w14:paraId="06EC9EC4" w14:textId="77777777" w:rsidR="002E3C27" w:rsidRPr="00E65092" w:rsidRDefault="002E3C27" w:rsidP="001C3606">
            <w:pPr>
              <w:rPr>
                <w:rFonts w:ascii="Arial" w:hAnsi="Arial" w:cs="Arial"/>
                <w:b/>
                <w:sz w:val="18"/>
                <w:szCs w:val="18"/>
              </w:rPr>
            </w:pPr>
            <w:r w:rsidRPr="00E65092">
              <w:rPr>
                <w:rFonts w:ascii="Arial" w:hAnsi="Arial" w:cs="Arial"/>
                <w:b/>
                <w:sz w:val="18"/>
                <w:szCs w:val="18"/>
              </w:rPr>
              <w:t>Course Type</w:t>
            </w:r>
          </w:p>
        </w:tc>
        <w:tc>
          <w:tcPr>
            <w:tcW w:w="7741" w:type="dxa"/>
          </w:tcPr>
          <w:p w14:paraId="3E937AA1" w14:textId="77777777" w:rsidR="002E3C27" w:rsidRPr="00E65092" w:rsidRDefault="00000000" w:rsidP="001C3606">
            <w:pPr>
              <w:rPr>
                <w:rFonts w:ascii="Arial" w:hAnsi="Arial" w:cs="Arial"/>
                <w:iCs/>
                <w:sz w:val="18"/>
                <w:szCs w:val="18"/>
              </w:rPr>
            </w:pPr>
            <w:sdt>
              <w:sdtPr>
                <w:rPr>
                  <w:rFonts w:ascii="Arial" w:hAnsi="Arial" w:cs="Arial"/>
                  <w:iCs/>
                  <w:sz w:val="18"/>
                  <w:szCs w:val="18"/>
                </w:rPr>
                <w:id w:val="703442913"/>
              </w:sdtPr>
              <w:sdtContent>
                <w:r w:rsidR="002E3C27" w:rsidRPr="00E65092">
                  <w:rPr>
                    <w:rFonts w:ascii="MS Gothic" w:eastAsia="MS Gothic" w:hAnsi="MS Gothic" w:cs="MS Gothic" w:hint="eastAsia"/>
                    <w:iCs/>
                    <w:sz w:val="18"/>
                    <w:szCs w:val="18"/>
                  </w:rPr>
                  <w:t>☐</w:t>
                </w:r>
              </w:sdtContent>
            </w:sdt>
            <w:r w:rsidR="002E3C27" w:rsidRPr="00E65092">
              <w:rPr>
                <w:rFonts w:ascii="Arial" w:hAnsi="Arial" w:cs="Arial"/>
                <w:iCs/>
                <w:sz w:val="18"/>
                <w:szCs w:val="18"/>
              </w:rPr>
              <w:t xml:space="preserve"> Theory         </w:t>
            </w:r>
            <w:sdt>
              <w:sdtPr>
                <w:rPr>
                  <w:rFonts w:ascii="Arial" w:hAnsi="Arial" w:cs="Arial"/>
                  <w:iCs/>
                  <w:sz w:val="18"/>
                  <w:szCs w:val="18"/>
                </w:rPr>
                <w:id w:val="-1552142615"/>
              </w:sdtPr>
              <w:sdtContent>
                <w:r w:rsidR="002E3C27" w:rsidRPr="00E65092">
                  <w:rPr>
                    <w:rFonts w:ascii="MS Gothic" w:eastAsia="MS Gothic" w:hAnsi="MS Gothic" w:cs="MS Gothic" w:hint="eastAsia"/>
                    <w:iCs/>
                    <w:sz w:val="18"/>
                    <w:szCs w:val="18"/>
                  </w:rPr>
                  <w:t>☒</w:t>
                </w:r>
              </w:sdtContent>
            </w:sdt>
            <w:r w:rsidR="002E3C27" w:rsidRPr="00E65092">
              <w:rPr>
                <w:rFonts w:ascii="Arial" w:hAnsi="Arial" w:cs="Arial"/>
                <w:iCs/>
                <w:sz w:val="18"/>
                <w:szCs w:val="18"/>
              </w:rPr>
              <w:t xml:space="preserve">  Laboratory work         </w:t>
            </w:r>
            <w:sdt>
              <w:sdtPr>
                <w:rPr>
                  <w:rFonts w:ascii="Arial" w:hAnsi="Arial" w:cs="Arial"/>
                  <w:iCs/>
                  <w:sz w:val="18"/>
                  <w:szCs w:val="18"/>
                </w:rPr>
                <w:id w:val="21832216"/>
              </w:sdtPr>
              <w:sdtContent>
                <w:r w:rsidR="002E3C27" w:rsidRPr="00E65092">
                  <w:rPr>
                    <w:rFonts w:ascii="MS Gothic" w:eastAsia="MS Gothic" w:hAnsi="MS Gothic" w:cs="MS Gothic" w:hint="eastAsia"/>
                    <w:iCs/>
                    <w:sz w:val="18"/>
                    <w:szCs w:val="18"/>
                  </w:rPr>
                  <w:t>☐</w:t>
                </w:r>
              </w:sdtContent>
            </w:sdt>
            <w:r w:rsidR="002E3C27" w:rsidRPr="00E65092">
              <w:rPr>
                <w:rFonts w:ascii="Arial" w:hAnsi="Arial" w:cs="Arial"/>
                <w:iCs/>
                <w:sz w:val="18"/>
                <w:szCs w:val="18"/>
              </w:rPr>
              <w:t xml:space="preserve">  Project work      </w:t>
            </w:r>
            <w:sdt>
              <w:sdtPr>
                <w:rPr>
                  <w:rFonts w:ascii="Arial" w:hAnsi="Arial" w:cs="Arial"/>
                  <w:iCs/>
                  <w:sz w:val="18"/>
                  <w:szCs w:val="18"/>
                </w:rPr>
                <w:id w:val="850221942"/>
              </w:sdtPr>
              <w:sdtContent>
                <w:r w:rsidR="002E3C27" w:rsidRPr="00E65092">
                  <w:rPr>
                    <w:rFonts w:ascii="MS Gothic" w:eastAsia="MS Gothic" w:hAnsi="MS Gothic" w:cs="MS Gothic" w:hint="eastAsia"/>
                    <w:iCs/>
                    <w:sz w:val="18"/>
                    <w:szCs w:val="18"/>
                  </w:rPr>
                  <w:t>☐</w:t>
                </w:r>
              </w:sdtContent>
            </w:sdt>
            <w:r w:rsidR="002E3C27" w:rsidRPr="00E65092">
              <w:rPr>
                <w:rFonts w:ascii="Arial" w:hAnsi="Arial" w:cs="Arial"/>
                <w:iCs/>
                <w:sz w:val="18"/>
                <w:szCs w:val="18"/>
              </w:rPr>
              <w:t xml:space="preserve">  Viva Voce                    </w:t>
            </w:r>
          </w:p>
        </w:tc>
      </w:tr>
      <w:tr w:rsidR="002E3C27" w:rsidRPr="00E65092" w14:paraId="755DB67E" w14:textId="77777777" w:rsidTr="001C3606">
        <w:trPr>
          <w:trHeight w:val="238"/>
          <w:jc w:val="center"/>
        </w:trPr>
        <w:tc>
          <w:tcPr>
            <w:tcW w:w="1439" w:type="dxa"/>
          </w:tcPr>
          <w:p w14:paraId="7AAF84A5" w14:textId="77777777" w:rsidR="002E3C27" w:rsidRPr="00E65092" w:rsidRDefault="002E3C27" w:rsidP="001C3606">
            <w:pPr>
              <w:ind w:left="2160" w:hanging="2160"/>
              <w:rPr>
                <w:rFonts w:ascii="Arial" w:hAnsi="Arial" w:cs="Arial"/>
                <w:b/>
                <w:bCs/>
                <w:sz w:val="18"/>
                <w:szCs w:val="18"/>
              </w:rPr>
            </w:pPr>
            <w:r w:rsidRPr="00E65092">
              <w:rPr>
                <w:rFonts w:ascii="Arial" w:hAnsi="Arial" w:cs="Arial"/>
                <w:b/>
                <w:bCs/>
                <w:sz w:val="18"/>
                <w:szCs w:val="18"/>
              </w:rPr>
              <w:t>Motivation</w:t>
            </w:r>
          </w:p>
        </w:tc>
        <w:tc>
          <w:tcPr>
            <w:tcW w:w="7741" w:type="dxa"/>
          </w:tcPr>
          <w:p w14:paraId="3A80AC45" w14:textId="77777777" w:rsidR="002E3C27" w:rsidRPr="00E65092" w:rsidRDefault="002E3C27" w:rsidP="001C3606">
            <w:pPr>
              <w:rPr>
                <w:rFonts w:ascii="Arial" w:hAnsi="Arial" w:cs="Arial"/>
                <w:b/>
                <w:iCs/>
                <w:sz w:val="18"/>
                <w:szCs w:val="18"/>
              </w:rPr>
            </w:pPr>
            <w:r w:rsidRPr="00E65092">
              <w:rPr>
                <w:rFonts w:ascii="Arial" w:hAnsi="Arial" w:cs="Arial"/>
                <w:iCs/>
                <w:sz w:val="18"/>
                <w:szCs w:val="18"/>
              </w:rPr>
              <w:t>To put the knowledge gained from CSE4131: Computer Simulation and Modelling theory course into practice and deepen the understandings more.</w:t>
            </w:r>
          </w:p>
        </w:tc>
      </w:tr>
      <w:tr w:rsidR="002E3C27" w:rsidRPr="00E65092" w14:paraId="597CB5D3" w14:textId="77777777" w:rsidTr="001C3606">
        <w:trPr>
          <w:trHeight w:val="238"/>
          <w:jc w:val="center"/>
        </w:trPr>
        <w:tc>
          <w:tcPr>
            <w:tcW w:w="9180" w:type="dxa"/>
            <w:gridSpan w:val="2"/>
          </w:tcPr>
          <w:p w14:paraId="272F0167" w14:textId="77777777" w:rsidR="002E3C27" w:rsidRPr="00E65092" w:rsidRDefault="002E3C27" w:rsidP="001C3606">
            <w:pPr>
              <w:rPr>
                <w:rFonts w:ascii="Arial" w:hAnsi="Arial" w:cs="Arial"/>
                <w:b/>
                <w:bCs/>
                <w:sz w:val="18"/>
                <w:szCs w:val="18"/>
              </w:rPr>
            </w:pPr>
            <w:r w:rsidRPr="00E65092">
              <w:rPr>
                <w:rFonts w:ascii="Arial" w:hAnsi="Arial" w:cs="Arial"/>
                <w:b/>
                <w:bCs/>
                <w:sz w:val="18"/>
                <w:szCs w:val="18"/>
              </w:rPr>
              <w:t>Course Objective:</w:t>
            </w:r>
          </w:p>
          <w:p w14:paraId="5155892F" w14:textId="77777777" w:rsidR="002E3C27" w:rsidRPr="00E65092" w:rsidRDefault="002E3C27" w:rsidP="001C3606">
            <w:pPr>
              <w:jc w:val="both"/>
              <w:rPr>
                <w:rFonts w:ascii="Arial" w:hAnsi="Arial" w:cs="Arial"/>
                <w:iCs/>
                <w:sz w:val="18"/>
                <w:szCs w:val="18"/>
              </w:rPr>
            </w:pPr>
            <w:r w:rsidRPr="00E65092">
              <w:rPr>
                <w:rFonts w:ascii="Arial" w:hAnsi="Arial" w:cs="Arial"/>
                <w:iCs/>
                <w:sz w:val="18"/>
                <w:szCs w:val="18"/>
              </w:rPr>
              <w:t>The lab is primarily based on the theory course “CSE4131: Computer Simulation and Modeling” to practically exercise and implement the knowledge gathered there. General-purpose programming and modeling tools like C/C++/OpenCV, Python and Blender are utilized throughout.</w:t>
            </w:r>
          </w:p>
        </w:tc>
      </w:tr>
    </w:tbl>
    <w:p w14:paraId="2058531E" w14:textId="77777777" w:rsidR="002E3C27" w:rsidRPr="00E65092" w:rsidRDefault="002E3C27" w:rsidP="002E3C27">
      <w:pPr>
        <w:rPr>
          <w:rFonts w:ascii="Arial" w:hAnsi="Arial" w:cs="Arial"/>
          <w:sz w:val="18"/>
          <w:szCs w:val="18"/>
        </w:rPr>
      </w:pPr>
    </w:p>
    <w:p w14:paraId="77797C36" w14:textId="77777777" w:rsidR="002E3C27" w:rsidRPr="00E65092" w:rsidRDefault="002E3C27" w:rsidP="002E3C27">
      <w:pPr>
        <w:autoSpaceDE w:val="0"/>
        <w:autoSpaceDN w:val="0"/>
        <w:adjustRightInd w:val="0"/>
        <w:jc w:val="center"/>
        <w:rPr>
          <w:rFonts w:ascii="Arial" w:hAnsi="Arial" w:cs="Arial"/>
          <w:b/>
          <w:color w:val="000000" w:themeColor="text1"/>
          <w:sz w:val="18"/>
          <w:szCs w:val="18"/>
        </w:rPr>
      </w:pPr>
      <w:r w:rsidRPr="00E65092">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5"/>
        <w:gridCol w:w="2253"/>
        <w:gridCol w:w="1880"/>
        <w:gridCol w:w="1050"/>
        <w:gridCol w:w="1740"/>
        <w:gridCol w:w="1607"/>
      </w:tblGrid>
      <w:tr w:rsidR="002E3C27" w:rsidRPr="00E65092" w14:paraId="49587E6E" w14:textId="77777777" w:rsidTr="001C3606">
        <w:trPr>
          <w:trHeight w:val="877"/>
          <w:jc w:val="center"/>
        </w:trPr>
        <w:tc>
          <w:tcPr>
            <w:tcW w:w="645" w:type="dxa"/>
            <w:vAlign w:val="center"/>
          </w:tcPr>
          <w:p w14:paraId="0A9F2D6A"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 No.</w:t>
            </w:r>
          </w:p>
        </w:tc>
        <w:tc>
          <w:tcPr>
            <w:tcW w:w="2253" w:type="dxa"/>
            <w:vAlign w:val="center"/>
          </w:tcPr>
          <w:p w14:paraId="179DF07C"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 Statement</w:t>
            </w:r>
          </w:p>
        </w:tc>
        <w:tc>
          <w:tcPr>
            <w:tcW w:w="1880" w:type="dxa"/>
            <w:vAlign w:val="center"/>
          </w:tcPr>
          <w:p w14:paraId="211F88A2"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Corresponding PO</w:t>
            </w:r>
          </w:p>
        </w:tc>
        <w:tc>
          <w:tcPr>
            <w:tcW w:w="1050" w:type="dxa"/>
            <w:vAlign w:val="center"/>
          </w:tcPr>
          <w:p w14:paraId="51C9828C"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Domain / level of learning taxonomy</w:t>
            </w:r>
          </w:p>
        </w:tc>
        <w:tc>
          <w:tcPr>
            <w:tcW w:w="1740" w:type="dxa"/>
            <w:vAlign w:val="center"/>
          </w:tcPr>
          <w:p w14:paraId="3AA20A94"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Delivery methods and activities</w:t>
            </w:r>
          </w:p>
        </w:tc>
        <w:tc>
          <w:tcPr>
            <w:tcW w:w="1607" w:type="dxa"/>
            <w:vAlign w:val="center"/>
          </w:tcPr>
          <w:p w14:paraId="757CA1CF"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Assessment tools</w:t>
            </w:r>
          </w:p>
        </w:tc>
      </w:tr>
      <w:tr w:rsidR="002E3C27" w:rsidRPr="00E65092" w14:paraId="251A9590" w14:textId="77777777" w:rsidTr="001C3606">
        <w:trPr>
          <w:trHeight w:val="1646"/>
          <w:jc w:val="center"/>
        </w:trPr>
        <w:tc>
          <w:tcPr>
            <w:tcW w:w="645" w:type="dxa"/>
            <w:vAlign w:val="center"/>
          </w:tcPr>
          <w:p w14:paraId="62F72218"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CO1</w:t>
            </w:r>
          </w:p>
        </w:tc>
        <w:tc>
          <w:tcPr>
            <w:tcW w:w="2253" w:type="dxa"/>
            <w:vAlign w:val="center"/>
          </w:tcPr>
          <w:p w14:paraId="3DE3CE48" w14:textId="77777777" w:rsidR="002E3C27" w:rsidRPr="00E65092" w:rsidRDefault="002E3C27" w:rsidP="001C3606">
            <w:pPr>
              <w:pStyle w:val="ListParagraph"/>
              <w:spacing w:after="0" w:line="240" w:lineRule="auto"/>
              <w:ind w:left="-18"/>
              <w:jc w:val="center"/>
              <w:rPr>
                <w:rFonts w:ascii="Arial" w:hAnsi="Arial" w:cs="Arial"/>
                <w:bCs/>
                <w:color w:val="000000" w:themeColor="text1"/>
                <w:sz w:val="18"/>
                <w:szCs w:val="18"/>
              </w:rPr>
            </w:pPr>
            <w:r w:rsidRPr="00E65092">
              <w:rPr>
                <w:rFonts w:ascii="Arial" w:hAnsi="Arial" w:cs="Arial"/>
                <w:iCs/>
                <w:sz w:val="18"/>
                <w:szCs w:val="18"/>
              </w:rPr>
              <w:t>To</w:t>
            </w:r>
            <w:r w:rsidRPr="00E65092">
              <w:rPr>
                <w:rFonts w:ascii="Arial" w:hAnsi="Arial" w:cs="Arial"/>
                <w:b/>
                <w:iCs/>
                <w:sz w:val="18"/>
                <w:szCs w:val="18"/>
              </w:rPr>
              <w:t xml:space="preserve"> implement</w:t>
            </w:r>
            <w:r w:rsidRPr="00E65092">
              <w:rPr>
                <w:rFonts w:ascii="Arial" w:hAnsi="Arial" w:cs="Arial"/>
                <w:bCs/>
                <w:iCs/>
                <w:sz w:val="18"/>
                <w:szCs w:val="18"/>
              </w:rPr>
              <w:t xml:space="preserve"> random number sequence generators and carryout different type of tests on the generated sequences.</w:t>
            </w:r>
          </w:p>
        </w:tc>
        <w:tc>
          <w:tcPr>
            <w:tcW w:w="1880" w:type="dxa"/>
            <w:vAlign w:val="center"/>
          </w:tcPr>
          <w:p w14:paraId="676D78A5" w14:textId="77777777" w:rsidR="002E3C27" w:rsidRPr="00E65092" w:rsidRDefault="002E3C27" w:rsidP="001C3606">
            <w:pPr>
              <w:pStyle w:val="ListParagraph"/>
              <w:spacing w:after="0" w:line="240" w:lineRule="auto"/>
              <w:ind w:left="0"/>
              <w:jc w:val="center"/>
              <w:rPr>
                <w:rFonts w:ascii="Arial" w:hAnsi="Arial" w:cs="Arial"/>
                <w:b/>
                <w:bCs/>
                <w:color w:val="000000" w:themeColor="text1"/>
                <w:sz w:val="18"/>
                <w:szCs w:val="18"/>
              </w:rPr>
            </w:pPr>
            <w:r w:rsidRPr="00E65092">
              <w:rPr>
                <w:rFonts w:ascii="Arial" w:hAnsi="Arial" w:cs="Arial"/>
                <w:b/>
                <w:bCs/>
                <w:color w:val="000000" w:themeColor="text1"/>
                <w:sz w:val="18"/>
                <w:szCs w:val="18"/>
              </w:rPr>
              <w:t>Modern tool usage</w:t>
            </w:r>
          </w:p>
          <w:p w14:paraId="6DBA3FA2" w14:textId="77777777" w:rsidR="002E3C27" w:rsidRPr="00E65092" w:rsidRDefault="002E3C27" w:rsidP="001C3606">
            <w:pPr>
              <w:pStyle w:val="ListParagraph"/>
              <w:spacing w:after="0" w:line="240" w:lineRule="auto"/>
              <w:ind w:left="0"/>
              <w:jc w:val="center"/>
              <w:rPr>
                <w:rFonts w:ascii="Arial" w:hAnsi="Arial" w:cs="Arial"/>
                <w:color w:val="000000" w:themeColor="text1"/>
                <w:sz w:val="18"/>
                <w:szCs w:val="18"/>
              </w:rPr>
            </w:pPr>
            <w:r w:rsidRPr="00E65092">
              <w:rPr>
                <w:rFonts w:ascii="Arial" w:hAnsi="Arial" w:cs="Arial"/>
                <w:color w:val="000000" w:themeColor="text1"/>
                <w:sz w:val="18"/>
                <w:szCs w:val="18"/>
              </w:rPr>
              <w:t>PO5</w:t>
            </w:r>
          </w:p>
        </w:tc>
        <w:tc>
          <w:tcPr>
            <w:tcW w:w="1050" w:type="dxa"/>
            <w:vAlign w:val="center"/>
          </w:tcPr>
          <w:p w14:paraId="1D28270F"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Cognitive domain – level 4</w:t>
            </w:r>
          </w:p>
        </w:tc>
        <w:tc>
          <w:tcPr>
            <w:tcW w:w="1740" w:type="dxa"/>
            <w:vAlign w:val="center"/>
          </w:tcPr>
          <w:p w14:paraId="286F3202"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5735924"/>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Lecture Note</w:t>
            </w:r>
          </w:p>
          <w:p w14:paraId="4CDE3C1C"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5160893"/>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Text Book</w:t>
            </w:r>
          </w:p>
          <w:p w14:paraId="04B4DFA8"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5051494"/>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Audio/Video</w:t>
            </w:r>
          </w:p>
          <w:p w14:paraId="29F4EF92"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5407689"/>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Web Material</w:t>
            </w:r>
          </w:p>
          <w:p w14:paraId="34978F14"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03512811"/>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Lab Manual</w:t>
            </w:r>
          </w:p>
        </w:tc>
        <w:tc>
          <w:tcPr>
            <w:tcW w:w="1607" w:type="dxa"/>
            <w:vAlign w:val="center"/>
          </w:tcPr>
          <w:p w14:paraId="3558C058"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60245016"/>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CA</w:t>
            </w:r>
          </w:p>
          <w:p w14:paraId="28D7ADC9"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6751758"/>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Final Exam</w:t>
            </w:r>
          </w:p>
          <w:p w14:paraId="7532CC3C"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9576441"/>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Assignment </w:t>
            </w:r>
          </w:p>
          <w:p w14:paraId="38D2204B"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36855255"/>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Note book</w:t>
            </w:r>
          </w:p>
          <w:p w14:paraId="702DB8E1" w14:textId="77777777" w:rsidR="002E3C27" w:rsidRPr="00E65092"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019625623"/>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Presentation</w:t>
            </w:r>
          </w:p>
        </w:tc>
      </w:tr>
      <w:tr w:rsidR="002E3C27" w:rsidRPr="00E65092" w14:paraId="4E5BE334" w14:textId="77777777" w:rsidTr="001C3606">
        <w:trPr>
          <w:trHeight w:val="1646"/>
          <w:jc w:val="center"/>
        </w:trPr>
        <w:tc>
          <w:tcPr>
            <w:tcW w:w="645" w:type="dxa"/>
            <w:vAlign w:val="center"/>
          </w:tcPr>
          <w:p w14:paraId="07E878AD"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CO2</w:t>
            </w:r>
          </w:p>
        </w:tc>
        <w:tc>
          <w:tcPr>
            <w:tcW w:w="2253" w:type="dxa"/>
            <w:vAlign w:val="center"/>
          </w:tcPr>
          <w:p w14:paraId="7C6A43A2" w14:textId="77777777" w:rsidR="002E3C27" w:rsidRPr="00E65092" w:rsidRDefault="002E3C27" w:rsidP="001C3606">
            <w:pPr>
              <w:pStyle w:val="ListParagraph"/>
              <w:spacing w:after="0" w:line="240" w:lineRule="auto"/>
              <w:ind w:left="-18"/>
              <w:jc w:val="center"/>
              <w:rPr>
                <w:rFonts w:ascii="Arial" w:hAnsi="Arial" w:cs="Arial"/>
                <w:color w:val="000000" w:themeColor="text1"/>
                <w:sz w:val="18"/>
                <w:szCs w:val="18"/>
              </w:rPr>
            </w:pPr>
            <w:r w:rsidRPr="00E65092">
              <w:rPr>
                <w:rFonts w:ascii="Arial" w:hAnsi="Arial" w:cs="Arial"/>
                <w:iCs/>
                <w:sz w:val="18"/>
                <w:szCs w:val="18"/>
              </w:rPr>
              <w:t xml:space="preserve">To </w:t>
            </w:r>
            <w:r w:rsidRPr="00E65092">
              <w:rPr>
                <w:rFonts w:ascii="Arial" w:hAnsi="Arial" w:cs="Arial"/>
                <w:b/>
                <w:iCs/>
                <w:sz w:val="18"/>
                <w:szCs w:val="18"/>
              </w:rPr>
              <w:t>use</w:t>
            </w:r>
            <w:r w:rsidRPr="00E65092">
              <w:rPr>
                <w:rFonts w:ascii="Arial" w:hAnsi="Arial" w:cs="Arial"/>
                <w:bCs/>
                <w:iCs/>
                <w:sz w:val="18"/>
                <w:szCs w:val="18"/>
              </w:rPr>
              <w:t xml:space="preserve"> different types of data scrapping techniques to gather information from the open web for analysis</w:t>
            </w:r>
            <w:r w:rsidRPr="00E65092">
              <w:rPr>
                <w:rFonts w:ascii="Arial" w:hAnsi="Arial" w:cs="Arial"/>
                <w:iCs/>
                <w:sz w:val="18"/>
                <w:szCs w:val="18"/>
              </w:rPr>
              <w:t>.</w:t>
            </w:r>
          </w:p>
        </w:tc>
        <w:tc>
          <w:tcPr>
            <w:tcW w:w="1880" w:type="dxa"/>
            <w:vAlign w:val="center"/>
          </w:tcPr>
          <w:p w14:paraId="13B1A64D" w14:textId="77777777" w:rsidR="002E3C27" w:rsidRPr="00E65092" w:rsidRDefault="002E3C27" w:rsidP="001C3606">
            <w:pPr>
              <w:pStyle w:val="ListParagraph"/>
              <w:spacing w:after="0" w:line="240" w:lineRule="auto"/>
              <w:ind w:left="0"/>
              <w:jc w:val="center"/>
              <w:rPr>
                <w:rFonts w:ascii="Arial" w:hAnsi="Arial" w:cs="Arial"/>
                <w:b/>
                <w:bCs/>
                <w:color w:val="000000" w:themeColor="text1"/>
                <w:sz w:val="18"/>
                <w:szCs w:val="18"/>
              </w:rPr>
            </w:pPr>
            <w:r w:rsidRPr="00E65092">
              <w:rPr>
                <w:rFonts w:ascii="Arial" w:hAnsi="Arial" w:cs="Arial"/>
                <w:b/>
                <w:bCs/>
                <w:color w:val="000000" w:themeColor="text1"/>
                <w:sz w:val="18"/>
                <w:szCs w:val="18"/>
              </w:rPr>
              <w:t>Modern tool usage</w:t>
            </w:r>
          </w:p>
          <w:p w14:paraId="2145829C" w14:textId="77777777" w:rsidR="002E3C27" w:rsidRPr="00E65092" w:rsidRDefault="002E3C27" w:rsidP="001C3606">
            <w:pPr>
              <w:pStyle w:val="ListParagraph"/>
              <w:spacing w:after="0" w:line="240" w:lineRule="auto"/>
              <w:ind w:left="0"/>
              <w:jc w:val="center"/>
              <w:rPr>
                <w:rFonts w:ascii="Arial" w:hAnsi="Arial" w:cs="Arial"/>
                <w:color w:val="000000" w:themeColor="text1"/>
                <w:sz w:val="18"/>
                <w:szCs w:val="18"/>
              </w:rPr>
            </w:pPr>
            <w:r w:rsidRPr="00E65092">
              <w:rPr>
                <w:rFonts w:ascii="Arial" w:hAnsi="Arial" w:cs="Arial"/>
                <w:color w:val="000000" w:themeColor="text1"/>
                <w:sz w:val="18"/>
                <w:szCs w:val="18"/>
              </w:rPr>
              <w:t>PO5</w:t>
            </w:r>
          </w:p>
        </w:tc>
        <w:tc>
          <w:tcPr>
            <w:tcW w:w="1050" w:type="dxa"/>
            <w:vAlign w:val="center"/>
          </w:tcPr>
          <w:p w14:paraId="02B05BB7"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Cognitive domain – level 4</w:t>
            </w:r>
          </w:p>
        </w:tc>
        <w:tc>
          <w:tcPr>
            <w:tcW w:w="1740" w:type="dxa"/>
            <w:vAlign w:val="center"/>
          </w:tcPr>
          <w:p w14:paraId="42BB2212"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5360864"/>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Lecture Note</w:t>
            </w:r>
          </w:p>
          <w:p w14:paraId="2016D4ED"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1405243"/>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Text Book</w:t>
            </w:r>
          </w:p>
          <w:p w14:paraId="26F33E0C"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1112398"/>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Audio/Video</w:t>
            </w:r>
          </w:p>
          <w:p w14:paraId="5CA023CE"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30855140"/>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Web Material</w:t>
            </w:r>
          </w:p>
          <w:p w14:paraId="068A80B0"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61009773"/>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Lab Manual`</w:t>
            </w:r>
          </w:p>
        </w:tc>
        <w:tc>
          <w:tcPr>
            <w:tcW w:w="1607" w:type="dxa"/>
            <w:vAlign w:val="center"/>
          </w:tcPr>
          <w:p w14:paraId="0A77942B"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65086700"/>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CA</w:t>
            </w:r>
          </w:p>
          <w:p w14:paraId="287BD9E3"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8830868"/>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Final Exam</w:t>
            </w:r>
          </w:p>
          <w:p w14:paraId="3262B002"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0338560"/>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Assignment </w:t>
            </w:r>
          </w:p>
          <w:p w14:paraId="0F070EB4"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6659034"/>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Note book</w:t>
            </w:r>
          </w:p>
          <w:p w14:paraId="1CCBB7EE" w14:textId="77777777" w:rsidR="002E3C27" w:rsidRPr="00E65092"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767733135"/>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Presentation</w:t>
            </w:r>
          </w:p>
        </w:tc>
      </w:tr>
      <w:tr w:rsidR="002E3C27" w:rsidRPr="00E65092" w14:paraId="37D24373" w14:textId="77777777" w:rsidTr="001C3606">
        <w:trPr>
          <w:trHeight w:val="1646"/>
          <w:jc w:val="center"/>
        </w:trPr>
        <w:tc>
          <w:tcPr>
            <w:tcW w:w="645" w:type="dxa"/>
            <w:vAlign w:val="center"/>
          </w:tcPr>
          <w:p w14:paraId="36280F25"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CO3</w:t>
            </w:r>
          </w:p>
        </w:tc>
        <w:tc>
          <w:tcPr>
            <w:tcW w:w="2253" w:type="dxa"/>
            <w:vAlign w:val="center"/>
          </w:tcPr>
          <w:p w14:paraId="39D9BC55" w14:textId="77777777" w:rsidR="002E3C27" w:rsidRPr="00E65092" w:rsidRDefault="002E3C27" w:rsidP="001C3606">
            <w:pPr>
              <w:pStyle w:val="ListParagraph"/>
              <w:spacing w:after="0" w:line="240" w:lineRule="auto"/>
              <w:ind w:left="-18"/>
              <w:jc w:val="center"/>
              <w:rPr>
                <w:rFonts w:ascii="Arial" w:hAnsi="Arial" w:cs="Arial"/>
                <w:bCs/>
                <w:color w:val="000000" w:themeColor="text1"/>
                <w:sz w:val="18"/>
                <w:szCs w:val="18"/>
              </w:rPr>
            </w:pPr>
            <w:r w:rsidRPr="00E65092">
              <w:rPr>
                <w:rFonts w:ascii="Arial" w:hAnsi="Arial" w:cs="Arial"/>
                <w:iCs/>
                <w:sz w:val="18"/>
                <w:szCs w:val="18"/>
              </w:rPr>
              <w:t xml:space="preserve">To </w:t>
            </w:r>
            <w:r w:rsidRPr="00E65092">
              <w:rPr>
                <w:rFonts w:ascii="Arial" w:hAnsi="Arial" w:cs="Arial"/>
                <w:b/>
                <w:iCs/>
                <w:sz w:val="18"/>
                <w:szCs w:val="18"/>
              </w:rPr>
              <w:t>produce</w:t>
            </w:r>
            <w:r w:rsidRPr="00E65092">
              <w:rPr>
                <w:rFonts w:ascii="Arial" w:hAnsi="Arial" w:cs="Arial"/>
                <w:bCs/>
                <w:iCs/>
                <w:sz w:val="18"/>
                <w:szCs w:val="18"/>
              </w:rPr>
              <w:t xml:space="preserve"> different real-world object models that are ready for use in simulation.</w:t>
            </w:r>
          </w:p>
        </w:tc>
        <w:tc>
          <w:tcPr>
            <w:tcW w:w="1880" w:type="dxa"/>
            <w:vAlign w:val="center"/>
          </w:tcPr>
          <w:p w14:paraId="711AE410" w14:textId="77777777" w:rsidR="002E3C27" w:rsidRPr="00E65092" w:rsidRDefault="002E3C27" w:rsidP="001C3606">
            <w:pPr>
              <w:pStyle w:val="ListParagraph"/>
              <w:spacing w:after="0" w:line="240" w:lineRule="auto"/>
              <w:ind w:left="0"/>
              <w:jc w:val="center"/>
              <w:rPr>
                <w:rFonts w:ascii="Arial" w:hAnsi="Arial" w:cs="Arial"/>
                <w:b/>
                <w:bCs/>
                <w:color w:val="000000" w:themeColor="text1"/>
                <w:sz w:val="18"/>
                <w:szCs w:val="18"/>
              </w:rPr>
            </w:pPr>
            <w:r w:rsidRPr="00E65092">
              <w:rPr>
                <w:rFonts w:ascii="Arial" w:hAnsi="Arial" w:cs="Arial"/>
                <w:b/>
                <w:bCs/>
                <w:color w:val="000000" w:themeColor="text1"/>
                <w:sz w:val="18"/>
                <w:szCs w:val="18"/>
              </w:rPr>
              <w:t>Modern tool usage</w:t>
            </w:r>
          </w:p>
          <w:p w14:paraId="2FAC3C30" w14:textId="77777777" w:rsidR="002E3C27" w:rsidRPr="00E65092" w:rsidRDefault="002E3C27" w:rsidP="001C3606">
            <w:pPr>
              <w:pStyle w:val="ListParagraph"/>
              <w:spacing w:after="0" w:line="240" w:lineRule="auto"/>
              <w:ind w:left="0"/>
              <w:jc w:val="center"/>
              <w:rPr>
                <w:rFonts w:ascii="Arial" w:hAnsi="Arial" w:cs="Arial"/>
                <w:color w:val="000000" w:themeColor="text1"/>
                <w:sz w:val="18"/>
                <w:szCs w:val="18"/>
              </w:rPr>
            </w:pPr>
            <w:r w:rsidRPr="00E65092">
              <w:rPr>
                <w:rFonts w:ascii="Arial" w:hAnsi="Arial" w:cs="Arial"/>
                <w:color w:val="000000" w:themeColor="text1"/>
                <w:sz w:val="18"/>
                <w:szCs w:val="18"/>
              </w:rPr>
              <w:t>PO5</w:t>
            </w:r>
          </w:p>
        </w:tc>
        <w:tc>
          <w:tcPr>
            <w:tcW w:w="1050" w:type="dxa"/>
            <w:vAlign w:val="center"/>
          </w:tcPr>
          <w:p w14:paraId="7D8DD95F" w14:textId="77777777" w:rsidR="002E3C27" w:rsidRPr="00E65092" w:rsidRDefault="002E3C27" w:rsidP="001C3606">
            <w:pPr>
              <w:jc w:val="center"/>
              <w:rPr>
                <w:rFonts w:ascii="Arial" w:hAnsi="Arial" w:cs="Arial"/>
                <w:color w:val="000000" w:themeColor="text1"/>
                <w:sz w:val="18"/>
                <w:szCs w:val="18"/>
              </w:rPr>
            </w:pPr>
            <w:r w:rsidRPr="00E65092">
              <w:rPr>
                <w:rFonts w:ascii="Arial" w:hAnsi="Arial" w:cs="Arial"/>
                <w:color w:val="000000" w:themeColor="text1"/>
                <w:sz w:val="18"/>
                <w:szCs w:val="18"/>
              </w:rPr>
              <w:t>Cognitive domain – level 4</w:t>
            </w:r>
          </w:p>
        </w:tc>
        <w:tc>
          <w:tcPr>
            <w:tcW w:w="1740" w:type="dxa"/>
            <w:vAlign w:val="center"/>
          </w:tcPr>
          <w:p w14:paraId="45D90CD8"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9164245"/>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Lecture Note</w:t>
            </w:r>
          </w:p>
          <w:p w14:paraId="32CE93B6"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5102141"/>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Text Book</w:t>
            </w:r>
          </w:p>
          <w:p w14:paraId="3A056D68"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10508095"/>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Audio/Video</w:t>
            </w:r>
          </w:p>
          <w:p w14:paraId="7D4302C6"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4078025"/>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Web Material</w:t>
            </w:r>
          </w:p>
          <w:p w14:paraId="0ECE5786"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0049606"/>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Lab Manual`</w:t>
            </w:r>
          </w:p>
        </w:tc>
        <w:tc>
          <w:tcPr>
            <w:tcW w:w="1607" w:type="dxa"/>
            <w:vAlign w:val="center"/>
          </w:tcPr>
          <w:p w14:paraId="1D00713F"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4484558"/>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CA</w:t>
            </w:r>
          </w:p>
          <w:p w14:paraId="35052EE4"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7939857"/>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Final Exam</w:t>
            </w:r>
          </w:p>
          <w:p w14:paraId="22E4B2BA"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1277997"/>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Assignment </w:t>
            </w:r>
          </w:p>
          <w:p w14:paraId="3AA95181" w14:textId="77777777" w:rsidR="002E3C27" w:rsidRPr="00E65092"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56702337"/>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Note book</w:t>
            </w:r>
          </w:p>
          <w:p w14:paraId="0CA883BB" w14:textId="77777777" w:rsidR="002E3C27" w:rsidRPr="00E65092"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04203297"/>
              </w:sdtPr>
              <w:sdtContent>
                <w:r w:rsidR="002E3C27" w:rsidRPr="00E65092">
                  <w:rPr>
                    <w:rFonts w:ascii="MS Gothic" w:eastAsia="MS Gothic" w:hAnsi="MS Gothic" w:cs="MS Gothic" w:hint="eastAsia"/>
                    <w:color w:val="000000" w:themeColor="text1"/>
                    <w:sz w:val="18"/>
                    <w:szCs w:val="18"/>
                  </w:rPr>
                  <w:t>☒</w:t>
                </w:r>
              </w:sdtContent>
            </w:sdt>
            <w:r w:rsidR="002E3C27" w:rsidRPr="00E65092">
              <w:rPr>
                <w:rFonts w:ascii="Arial" w:hAnsi="Arial" w:cs="Arial"/>
                <w:color w:val="000000" w:themeColor="text1"/>
                <w:sz w:val="18"/>
                <w:szCs w:val="18"/>
              </w:rPr>
              <w:t xml:space="preserve">  Presentation</w:t>
            </w:r>
          </w:p>
        </w:tc>
      </w:tr>
    </w:tbl>
    <w:p w14:paraId="18725431" w14:textId="77777777" w:rsidR="002E3C27" w:rsidRPr="00E65092" w:rsidRDefault="002E3C27" w:rsidP="002E3C27">
      <w:pPr>
        <w:autoSpaceDE w:val="0"/>
        <w:autoSpaceDN w:val="0"/>
        <w:adjustRightInd w:val="0"/>
        <w:jc w:val="center"/>
        <w:rPr>
          <w:rFonts w:ascii="Arial" w:hAnsi="Arial" w:cs="Arial"/>
          <w:b/>
          <w:color w:val="000000" w:themeColor="text1"/>
          <w:sz w:val="18"/>
          <w:szCs w:val="18"/>
        </w:rPr>
      </w:pPr>
      <w:r w:rsidRPr="00E65092">
        <w:rPr>
          <w:rFonts w:ascii="Arial" w:hAnsi="Arial" w:cs="Arial"/>
          <w:b/>
          <w:color w:val="000000" w:themeColor="text1"/>
          <w:sz w:val="18"/>
          <w:szCs w:val="18"/>
        </w:rPr>
        <w:t>`</w:t>
      </w: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E65092" w14:paraId="347FC1D2" w14:textId="77777777" w:rsidTr="001C3606">
        <w:trPr>
          <w:jc w:val="center"/>
        </w:trPr>
        <w:tc>
          <w:tcPr>
            <w:tcW w:w="9127" w:type="dxa"/>
          </w:tcPr>
          <w:p w14:paraId="7514A53A" w14:textId="77777777" w:rsidR="002E3C27" w:rsidRPr="00E65092" w:rsidRDefault="002E3C27" w:rsidP="001C3606">
            <w:pPr>
              <w:rPr>
                <w:rFonts w:ascii="Arial" w:hAnsi="Arial" w:cs="Arial"/>
                <w:b/>
                <w:color w:val="000000" w:themeColor="text1"/>
                <w:sz w:val="18"/>
                <w:szCs w:val="18"/>
              </w:rPr>
            </w:pPr>
            <w:r w:rsidRPr="00E65092">
              <w:rPr>
                <w:rFonts w:ascii="Arial" w:hAnsi="Arial" w:cs="Arial"/>
                <w:b/>
                <w:color w:val="000000" w:themeColor="text1"/>
                <w:sz w:val="18"/>
                <w:szCs w:val="18"/>
              </w:rPr>
              <w:t>Assessment and Marks Distribution:</w:t>
            </w:r>
          </w:p>
          <w:p w14:paraId="3413A293" w14:textId="77777777" w:rsidR="002E3C27" w:rsidRPr="00E65092" w:rsidRDefault="002E3C27" w:rsidP="001C3606">
            <w:pPr>
              <w:rPr>
                <w:rFonts w:ascii="Arial" w:hAnsi="Arial" w:cs="Arial"/>
                <w:bCs/>
                <w:color w:val="000000" w:themeColor="text1"/>
                <w:sz w:val="18"/>
                <w:szCs w:val="18"/>
              </w:rPr>
            </w:pPr>
            <w:r w:rsidRPr="00E65092">
              <w:rPr>
                <w:rFonts w:ascii="Arial" w:hAnsi="Arial" w:cs="Arial"/>
                <w:bCs/>
                <w:color w:val="000000" w:themeColor="text1"/>
                <w:sz w:val="18"/>
                <w:szCs w:val="18"/>
              </w:rPr>
              <w:t xml:space="preserve"> </w:t>
            </w:r>
            <w:r w:rsidRPr="00E65092">
              <w:rPr>
                <w:rFonts w:ascii="Arial" w:hAnsi="Arial" w:cs="Arial"/>
                <w:bCs/>
                <w:color w:val="000000" w:themeColor="text1"/>
                <w:sz w:val="18"/>
                <w:szCs w:val="18"/>
              </w:rPr>
              <w:tab/>
              <w:t>Continuous Assessments (</w:t>
            </w:r>
            <w:proofErr w:type="gramStart"/>
            <w:r w:rsidRPr="00E65092">
              <w:rPr>
                <w:rFonts w:ascii="Arial" w:hAnsi="Arial" w:cs="Arial"/>
                <w:bCs/>
                <w:color w:val="000000" w:themeColor="text1"/>
                <w:sz w:val="18"/>
                <w:szCs w:val="18"/>
              </w:rPr>
              <w:t>CA)  (</w:t>
            </w:r>
            <w:proofErr w:type="gramEnd"/>
            <w:r>
              <w:rPr>
                <w:rFonts w:ascii="Arial" w:hAnsi="Arial" w:cs="Arial"/>
                <w:bCs/>
                <w:color w:val="000000" w:themeColor="text1"/>
                <w:sz w:val="18"/>
                <w:szCs w:val="18"/>
              </w:rPr>
              <w:t>20%</w:t>
            </w:r>
            <w:r w:rsidRPr="00E65092">
              <w:rPr>
                <w:rFonts w:ascii="Arial" w:hAnsi="Arial" w:cs="Arial"/>
                <w:bCs/>
                <w:color w:val="000000" w:themeColor="text1"/>
                <w:sz w:val="18"/>
                <w:szCs w:val="18"/>
              </w:rPr>
              <w:t>)</w:t>
            </w:r>
          </w:p>
          <w:p w14:paraId="7050A8A8" w14:textId="77777777" w:rsidR="002E3C27" w:rsidRPr="00E65092" w:rsidRDefault="002E3C27" w:rsidP="001C3606">
            <w:pPr>
              <w:rPr>
                <w:rFonts w:ascii="Arial" w:hAnsi="Arial" w:cs="Arial"/>
                <w:bCs/>
                <w:color w:val="000000" w:themeColor="text1"/>
                <w:sz w:val="18"/>
                <w:szCs w:val="18"/>
              </w:rPr>
            </w:pPr>
            <w:r w:rsidRPr="00E65092">
              <w:rPr>
                <w:rFonts w:ascii="Arial" w:hAnsi="Arial" w:cs="Arial"/>
                <w:bCs/>
                <w:color w:val="000000" w:themeColor="text1"/>
                <w:sz w:val="18"/>
                <w:szCs w:val="18"/>
              </w:rPr>
              <w:t xml:space="preserve"> </w:t>
            </w:r>
            <w:r w:rsidRPr="00E65092">
              <w:rPr>
                <w:rFonts w:ascii="Arial" w:hAnsi="Arial" w:cs="Arial"/>
                <w:bCs/>
                <w:color w:val="000000" w:themeColor="text1"/>
                <w:sz w:val="18"/>
                <w:szCs w:val="18"/>
              </w:rPr>
              <w:tab/>
              <w:t>A comprehensive final exam + Lab note book (</w:t>
            </w:r>
            <w:r>
              <w:rPr>
                <w:rFonts w:ascii="Arial" w:hAnsi="Arial" w:cs="Arial"/>
                <w:bCs/>
                <w:color w:val="000000" w:themeColor="text1"/>
                <w:sz w:val="18"/>
                <w:szCs w:val="18"/>
              </w:rPr>
              <w:t>70%</w:t>
            </w:r>
            <w:r w:rsidRPr="00E65092">
              <w:rPr>
                <w:rFonts w:ascii="Arial" w:hAnsi="Arial" w:cs="Arial"/>
                <w:bCs/>
                <w:color w:val="000000" w:themeColor="text1"/>
                <w:sz w:val="18"/>
                <w:szCs w:val="18"/>
              </w:rPr>
              <w:t>)</w:t>
            </w:r>
          </w:p>
          <w:p w14:paraId="61632B44" w14:textId="77777777" w:rsidR="002E3C27" w:rsidRPr="00E65092" w:rsidRDefault="002E3C27" w:rsidP="001C3606">
            <w:pPr>
              <w:rPr>
                <w:rFonts w:ascii="Arial" w:hAnsi="Arial" w:cs="Arial"/>
                <w:b/>
                <w:color w:val="000000" w:themeColor="text1"/>
                <w:sz w:val="18"/>
                <w:szCs w:val="18"/>
              </w:rPr>
            </w:pPr>
            <w:r w:rsidRPr="00E65092">
              <w:rPr>
                <w:rFonts w:ascii="Arial" w:hAnsi="Arial" w:cs="Arial"/>
                <w:bCs/>
                <w:color w:val="000000" w:themeColor="text1"/>
                <w:sz w:val="18"/>
                <w:szCs w:val="18"/>
              </w:rPr>
              <w:t xml:space="preserve"> </w:t>
            </w:r>
            <w:r w:rsidRPr="00E65092">
              <w:rPr>
                <w:rFonts w:ascii="Arial" w:hAnsi="Arial" w:cs="Arial"/>
                <w:bCs/>
                <w:color w:val="000000" w:themeColor="text1"/>
                <w:sz w:val="18"/>
                <w:szCs w:val="18"/>
              </w:rPr>
              <w:tab/>
              <w:t>A class participation mark (</w:t>
            </w:r>
            <w:r>
              <w:rPr>
                <w:rFonts w:ascii="Arial" w:hAnsi="Arial" w:cs="Arial"/>
                <w:bCs/>
                <w:color w:val="000000" w:themeColor="text1"/>
                <w:sz w:val="18"/>
                <w:szCs w:val="18"/>
              </w:rPr>
              <w:t>10%</w:t>
            </w:r>
            <w:r w:rsidRPr="00E65092">
              <w:rPr>
                <w:rFonts w:ascii="Arial" w:hAnsi="Arial" w:cs="Arial"/>
                <w:bCs/>
                <w:color w:val="000000" w:themeColor="text1"/>
                <w:sz w:val="18"/>
                <w:szCs w:val="18"/>
              </w:rPr>
              <w:t>).</w:t>
            </w:r>
          </w:p>
        </w:tc>
      </w:tr>
      <w:tr w:rsidR="002E3C27" w:rsidRPr="00E65092" w14:paraId="1611D5E6" w14:textId="77777777" w:rsidTr="001C3606">
        <w:trPr>
          <w:jc w:val="center"/>
        </w:trPr>
        <w:tc>
          <w:tcPr>
            <w:tcW w:w="9127" w:type="dxa"/>
          </w:tcPr>
          <w:p w14:paraId="243B6145" w14:textId="77777777" w:rsidR="002E3C27" w:rsidRDefault="002E3C27" w:rsidP="001C3606">
            <w:pPr>
              <w:spacing w:after="120"/>
              <w:rPr>
                <w:rFonts w:ascii="Arial" w:hAnsi="Arial" w:cs="Arial"/>
                <w:b/>
                <w:bCs/>
                <w:iCs/>
                <w:sz w:val="18"/>
                <w:szCs w:val="18"/>
              </w:rPr>
            </w:pPr>
          </w:p>
          <w:p w14:paraId="150F4E97" w14:textId="77777777" w:rsidR="002E3C27" w:rsidRPr="00E65092" w:rsidRDefault="002E3C27" w:rsidP="001C3606">
            <w:pPr>
              <w:spacing w:after="120"/>
              <w:rPr>
                <w:rFonts w:ascii="Arial" w:hAnsi="Arial" w:cs="Arial"/>
                <w:b/>
                <w:bCs/>
                <w:iCs/>
                <w:sz w:val="18"/>
                <w:szCs w:val="18"/>
              </w:rPr>
            </w:pPr>
            <w:r w:rsidRPr="00E65092">
              <w:rPr>
                <w:rFonts w:ascii="Arial" w:hAnsi="Arial" w:cs="Arial"/>
                <w:b/>
                <w:bCs/>
                <w:iCs/>
                <w:sz w:val="18"/>
                <w:szCs w:val="18"/>
              </w:rPr>
              <w:t>Lab Course Contents/List of Experiments:</w:t>
            </w:r>
          </w:p>
          <w:p w14:paraId="0746A504" w14:textId="77777777" w:rsidR="002E3C27" w:rsidRPr="00E65092" w:rsidRDefault="002E3C27" w:rsidP="001C3606">
            <w:pPr>
              <w:pStyle w:val="ListParagraph"/>
              <w:numPr>
                <w:ilvl w:val="0"/>
                <w:numId w:val="38"/>
              </w:numPr>
              <w:rPr>
                <w:rFonts w:ascii="Arial" w:hAnsi="Arial" w:cs="Arial"/>
                <w:bCs/>
                <w:sz w:val="18"/>
                <w:szCs w:val="18"/>
              </w:rPr>
            </w:pPr>
            <w:r w:rsidRPr="00E65092">
              <w:rPr>
                <w:rFonts w:ascii="Arial" w:hAnsi="Arial" w:cs="Arial"/>
                <w:bCs/>
                <w:sz w:val="18"/>
                <w:szCs w:val="18"/>
              </w:rPr>
              <w:t>Implementation of different random number generation algorithms</w:t>
            </w:r>
          </w:p>
          <w:p w14:paraId="3C3539BC" w14:textId="77777777" w:rsidR="002E3C27" w:rsidRPr="00E65092" w:rsidRDefault="002E3C27" w:rsidP="001C3606">
            <w:pPr>
              <w:pStyle w:val="ListParagraph"/>
              <w:numPr>
                <w:ilvl w:val="0"/>
                <w:numId w:val="38"/>
              </w:numPr>
              <w:rPr>
                <w:rFonts w:ascii="Arial" w:hAnsi="Arial" w:cs="Arial"/>
                <w:bCs/>
                <w:sz w:val="18"/>
                <w:szCs w:val="18"/>
              </w:rPr>
            </w:pPr>
            <w:r w:rsidRPr="00E65092">
              <w:rPr>
                <w:rFonts w:ascii="Arial" w:hAnsi="Arial" w:cs="Arial"/>
                <w:bCs/>
                <w:sz w:val="18"/>
                <w:szCs w:val="18"/>
              </w:rPr>
              <w:t>Implementation of different categories of tests for checking the properties of randomness of any given number sequence</w:t>
            </w:r>
          </w:p>
          <w:p w14:paraId="60F4AC60" w14:textId="77777777" w:rsidR="002E3C27" w:rsidRPr="00E65092" w:rsidRDefault="002E3C27" w:rsidP="001C3606">
            <w:pPr>
              <w:pStyle w:val="ListParagraph"/>
              <w:numPr>
                <w:ilvl w:val="0"/>
                <w:numId w:val="38"/>
              </w:numPr>
              <w:rPr>
                <w:rFonts w:ascii="Arial" w:hAnsi="Arial" w:cs="Arial"/>
                <w:bCs/>
                <w:sz w:val="18"/>
                <w:szCs w:val="18"/>
              </w:rPr>
            </w:pPr>
            <w:r w:rsidRPr="00E65092">
              <w:rPr>
                <w:rFonts w:ascii="Arial" w:hAnsi="Arial" w:cs="Arial"/>
                <w:bCs/>
                <w:sz w:val="18"/>
                <w:szCs w:val="18"/>
              </w:rPr>
              <w:t>Implementation of simple to complex net crawlers and bot users for different forms of web scrapping scenarios;</w:t>
            </w:r>
          </w:p>
          <w:p w14:paraId="2585B8DE" w14:textId="77777777" w:rsidR="002E3C27" w:rsidRPr="00E65092" w:rsidRDefault="002E3C27" w:rsidP="001C3606">
            <w:pPr>
              <w:pStyle w:val="ListParagraph"/>
              <w:numPr>
                <w:ilvl w:val="0"/>
                <w:numId w:val="38"/>
              </w:numPr>
              <w:rPr>
                <w:rFonts w:ascii="Arial" w:hAnsi="Arial" w:cs="Arial"/>
                <w:bCs/>
                <w:sz w:val="18"/>
                <w:szCs w:val="18"/>
              </w:rPr>
            </w:pPr>
            <w:r w:rsidRPr="00E65092">
              <w:rPr>
                <w:rFonts w:ascii="Arial" w:hAnsi="Arial" w:cs="Arial"/>
                <w:bCs/>
                <w:sz w:val="18"/>
                <w:szCs w:val="18"/>
              </w:rPr>
              <w:t>Conceptualization and materialization of different real-world object models with simple physics.</w:t>
            </w:r>
          </w:p>
        </w:tc>
      </w:tr>
    </w:tbl>
    <w:p w14:paraId="45478357" w14:textId="77777777" w:rsidR="002E3C27" w:rsidRDefault="002E3C27" w:rsidP="002E3C27">
      <w:pPr>
        <w:pStyle w:val="BodyTextIndent2"/>
        <w:spacing w:before="120" w:line="228" w:lineRule="auto"/>
        <w:ind w:left="0"/>
        <w:rPr>
          <w:rFonts w:ascii="Arial" w:hAnsi="Arial" w:cs="Arial"/>
          <w:b/>
          <w:sz w:val="18"/>
          <w:szCs w:val="18"/>
        </w:rPr>
      </w:pPr>
    </w:p>
    <w:p w14:paraId="63866F94" w14:textId="77777777" w:rsidR="002E3C27" w:rsidRPr="00E65092" w:rsidRDefault="002E3C27" w:rsidP="002E3C27">
      <w:pPr>
        <w:pStyle w:val="BodyTextIndent2"/>
        <w:spacing w:before="120" w:line="228" w:lineRule="auto"/>
        <w:ind w:left="0"/>
        <w:rPr>
          <w:rFonts w:ascii="Arial" w:hAnsi="Arial" w:cs="Arial"/>
          <w:b/>
          <w:sz w:val="18"/>
          <w:szCs w:val="18"/>
        </w:rPr>
      </w:pPr>
      <w:r w:rsidRPr="00E65092">
        <w:rPr>
          <w:rFonts w:ascii="Arial" w:hAnsi="Arial" w:cs="Arial"/>
          <w:b/>
          <w:sz w:val="18"/>
          <w:szCs w:val="18"/>
        </w:rPr>
        <w:lastRenderedPageBreak/>
        <w:t>Text Books:</w:t>
      </w:r>
    </w:p>
    <w:tbl>
      <w:tblPr>
        <w:tblW w:w="4889" w:type="pct"/>
        <w:jc w:val="center"/>
        <w:tblLook w:val="01E0" w:firstRow="1" w:lastRow="1" w:firstColumn="1" w:lastColumn="1" w:noHBand="0" w:noVBand="0"/>
      </w:tblPr>
      <w:tblGrid>
        <w:gridCol w:w="368"/>
        <w:gridCol w:w="1688"/>
        <w:gridCol w:w="267"/>
        <w:gridCol w:w="6714"/>
      </w:tblGrid>
      <w:tr w:rsidR="002E3C27" w:rsidRPr="00E65092" w14:paraId="6C57231B" w14:textId="77777777" w:rsidTr="001C3606">
        <w:trPr>
          <w:jc w:val="center"/>
        </w:trPr>
        <w:tc>
          <w:tcPr>
            <w:tcW w:w="203" w:type="pct"/>
          </w:tcPr>
          <w:p w14:paraId="37736BD7" w14:textId="77777777" w:rsidR="002E3C27" w:rsidRPr="00E65092" w:rsidRDefault="002E3C27" w:rsidP="001C3606">
            <w:pPr>
              <w:rPr>
                <w:rFonts w:ascii="Arial" w:hAnsi="Arial" w:cs="Arial"/>
                <w:sz w:val="18"/>
                <w:szCs w:val="18"/>
              </w:rPr>
            </w:pPr>
            <w:r w:rsidRPr="00E65092">
              <w:rPr>
                <w:rFonts w:ascii="Arial" w:hAnsi="Arial" w:cs="Arial"/>
                <w:sz w:val="18"/>
                <w:szCs w:val="18"/>
              </w:rPr>
              <w:t>1.</w:t>
            </w:r>
          </w:p>
        </w:tc>
        <w:tc>
          <w:tcPr>
            <w:tcW w:w="934" w:type="pct"/>
          </w:tcPr>
          <w:p w14:paraId="61FCE03C" w14:textId="77777777" w:rsidR="002E3C27" w:rsidRPr="00E65092" w:rsidRDefault="002E3C27" w:rsidP="001C3606">
            <w:pPr>
              <w:rPr>
                <w:rFonts w:ascii="Arial" w:hAnsi="Arial" w:cs="Arial"/>
                <w:sz w:val="18"/>
                <w:szCs w:val="18"/>
              </w:rPr>
            </w:pPr>
            <w:r w:rsidRPr="00E65092">
              <w:rPr>
                <w:rFonts w:ascii="Arial" w:hAnsi="Arial" w:cs="Arial"/>
                <w:bCs/>
                <w:sz w:val="18"/>
                <w:szCs w:val="18"/>
              </w:rPr>
              <w:t>Narsingh Deo</w:t>
            </w:r>
          </w:p>
        </w:tc>
        <w:tc>
          <w:tcPr>
            <w:tcW w:w="148" w:type="pct"/>
          </w:tcPr>
          <w:p w14:paraId="3D33426D" w14:textId="77777777" w:rsidR="002E3C27" w:rsidRPr="00E65092" w:rsidRDefault="002E3C27" w:rsidP="001C3606">
            <w:pPr>
              <w:rPr>
                <w:rFonts w:ascii="Arial" w:hAnsi="Arial" w:cs="Arial"/>
                <w:sz w:val="18"/>
                <w:szCs w:val="18"/>
              </w:rPr>
            </w:pPr>
            <w:r w:rsidRPr="00E65092">
              <w:rPr>
                <w:rFonts w:ascii="Arial" w:hAnsi="Arial" w:cs="Arial"/>
                <w:sz w:val="18"/>
                <w:szCs w:val="18"/>
              </w:rPr>
              <w:t>:</w:t>
            </w:r>
          </w:p>
        </w:tc>
        <w:tc>
          <w:tcPr>
            <w:tcW w:w="3715" w:type="pct"/>
          </w:tcPr>
          <w:p w14:paraId="72882743" w14:textId="77777777" w:rsidR="002E3C27" w:rsidRPr="00E65092" w:rsidRDefault="002E3C27" w:rsidP="001C3606">
            <w:pPr>
              <w:rPr>
                <w:rFonts w:ascii="Arial" w:hAnsi="Arial" w:cs="Arial"/>
                <w:sz w:val="18"/>
                <w:szCs w:val="18"/>
              </w:rPr>
            </w:pPr>
            <w:r w:rsidRPr="00E65092">
              <w:rPr>
                <w:rFonts w:ascii="Arial" w:hAnsi="Arial" w:cs="Arial"/>
                <w:b/>
                <w:bCs/>
                <w:sz w:val="18"/>
                <w:szCs w:val="18"/>
              </w:rPr>
              <w:t>System Simulation with Digital Computer</w:t>
            </w:r>
            <w:r w:rsidRPr="00E65092">
              <w:rPr>
                <w:rFonts w:ascii="Arial" w:hAnsi="Arial" w:cs="Arial"/>
                <w:bCs/>
                <w:sz w:val="18"/>
                <w:szCs w:val="18"/>
              </w:rPr>
              <w:t xml:space="preserve">, </w:t>
            </w:r>
            <w:r w:rsidRPr="00E65092">
              <w:rPr>
                <w:rFonts w:ascii="Arial" w:hAnsi="Arial" w:cs="Arial"/>
                <w:i/>
                <w:iCs/>
                <w:sz w:val="18"/>
                <w:szCs w:val="18"/>
                <w:lang w:eastAsia="ja-JP"/>
              </w:rPr>
              <w:t>Englewood Cliffs, N.J.: Prentice-Hall.</w:t>
            </w:r>
          </w:p>
        </w:tc>
      </w:tr>
      <w:tr w:rsidR="002E3C27" w:rsidRPr="00E65092" w14:paraId="5C8D7759" w14:textId="77777777" w:rsidTr="001C3606">
        <w:trPr>
          <w:jc w:val="center"/>
        </w:trPr>
        <w:tc>
          <w:tcPr>
            <w:tcW w:w="203" w:type="pct"/>
          </w:tcPr>
          <w:p w14:paraId="65EAC70E" w14:textId="77777777" w:rsidR="002E3C27" w:rsidRPr="00E65092" w:rsidRDefault="002E3C27" w:rsidP="001C3606">
            <w:pPr>
              <w:rPr>
                <w:rFonts w:ascii="Arial" w:hAnsi="Arial" w:cs="Arial"/>
                <w:sz w:val="18"/>
                <w:szCs w:val="18"/>
              </w:rPr>
            </w:pPr>
            <w:r w:rsidRPr="00E65092">
              <w:rPr>
                <w:rFonts w:ascii="Arial" w:hAnsi="Arial" w:cs="Arial"/>
                <w:sz w:val="18"/>
                <w:szCs w:val="18"/>
              </w:rPr>
              <w:t>2.</w:t>
            </w:r>
          </w:p>
        </w:tc>
        <w:tc>
          <w:tcPr>
            <w:tcW w:w="934" w:type="pct"/>
          </w:tcPr>
          <w:p w14:paraId="7AE354DA" w14:textId="77777777" w:rsidR="002E3C27" w:rsidRPr="00E65092" w:rsidRDefault="002E3C27" w:rsidP="001C3606">
            <w:pPr>
              <w:rPr>
                <w:rFonts w:ascii="Arial" w:hAnsi="Arial" w:cs="Arial"/>
                <w:sz w:val="18"/>
                <w:szCs w:val="18"/>
              </w:rPr>
            </w:pPr>
            <w:r w:rsidRPr="00E65092">
              <w:rPr>
                <w:rFonts w:ascii="Arial" w:hAnsi="Arial" w:cs="Arial"/>
                <w:sz w:val="18"/>
                <w:szCs w:val="18"/>
              </w:rPr>
              <w:t>G. Cordon</w:t>
            </w:r>
          </w:p>
        </w:tc>
        <w:tc>
          <w:tcPr>
            <w:tcW w:w="148" w:type="pct"/>
          </w:tcPr>
          <w:p w14:paraId="7E3B1731" w14:textId="77777777" w:rsidR="002E3C27" w:rsidRPr="00E65092" w:rsidRDefault="002E3C27" w:rsidP="001C3606">
            <w:pPr>
              <w:rPr>
                <w:rFonts w:ascii="Arial" w:hAnsi="Arial" w:cs="Arial"/>
                <w:sz w:val="18"/>
                <w:szCs w:val="18"/>
              </w:rPr>
            </w:pPr>
            <w:r w:rsidRPr="00E65092">
              <w:rPr>
                <w:rFonts w:ascii="Arial" w:hAnsi="Arial" w:cs="Arial"/>
                <w:sz w:val="18"/>
                <w:szCs w:val="18"/>
              </w:rPr>
              <w:t>:</w:t>
            </w:r>
          </w:p>
        </w:tc>
        <w:tc>
          <w:tcPr>
            <w:tcW w:w="3715" w:type="pct"/>
          </w:tcPr>
          <w:p w14:paraId="3BF5B780" w14:textId="77777777" w:rsidR="002E3C27" w:rsidRPr="00E65092" w:rsidRDefault="002E3C27" w:rsidP="001C3606">
            <w:pPr>
              <w:rPr>
                <w:rFonts w:ascii="Arial" w:hAnsi="Arial" w:cs="Arial"/>
                <w:sz w:val="18"/>
                <w:szCs w:val="18"/>
              </w:rPr>
            </w:pPr>
            <w:r w:rsidRPr="00E65092">
              <w:rPr>
                <w:rFonts w:ascii="Arial" w:hAnsi="Arial" w:cs="Arial"/>
                <w:b/>
                <w:bCs/>
                <w:sz w:val="18"/>
                <w:szCs w:val="18"/>
              </w:rPr>
              <w:t>System Simulation</w:t>
            </w:r>
            <w:r w:rsidRPr="00E65092">
              <w:rPr>
                <w:rFonts w:ascii="Arial" w:hAnsi="Arial" w:cs="Arial"/>
                <w:bCs/>
                <w:sz w:val="18"/>
                <w:szCs w:val="18"/>
              </w:rPr>
              <w:t xml:space="preserve">, </w:t>
            </w:r>
            <w:r w:rsidRPr="00E65092">
              <w:rPr>
                <w:rStyle w:val="apple-style-span"/>
                <w:rFonts w:ascii="Arial" w:hAnsi="Arial" w:cs="Arial"/>
                <w:color w:val="000000"/>
                <w:sz w:val="18"/>
                <w:szCs w:val="18"/>
              </w:rPr>
              <w:t>Prentice Hall.</w:t>
            </w:r>
          </w:p>
        </w:tc>
      </w:tr>
      <w:tr w:rsidR="002E3C27" w:rsidRPr="00E65092" w14:paraId="150A9F98" w14:textId="77777777" w:rsidTr="001C3606">
        <w:trPr>
          <w:jc w:val="center"/>
        </w:trPr>
        <w:tc>
          <w:tcPr>
            <w:tcW w:w="203" w:type="pct"/>
          </w:tcPr>
          <w:p w14:paraId="3A2886F8" w14:textId="77777777" w:rsidR="002E3C27" w:rsidRPr="00E65092" w:rsidRDefault="002E3C27" w:rsidP="001C3606">
            <w:pPr>
              <w:rPr>
                <w:rFonts w:ascii="Arial" w:hAnsi="Arial" w:cs="Arial"/>
                <w:sz w:val="18"/>
                <w:szCs w:val="18"/>
              </w:rPr>
            </w:pPr>
            <w:r w:rsidRPr="00E65092">
              <w:rPr>
                <w:rFonts w:ascii="Arial" w:hAnsi="Arial" w:cs="Arial"/>
                <w:sz w:val="18"/>
                <w:szCs w:val="18"/>
              </w:rPr>
              <w:t>3.</w:t>
            </w:r>
          </w:p>
        </w:tc>
        <w:tc>
          <w:tcPr>
            <w:tcW w:w="934" w:type="pct"/>
          </w:tcPr>
          <w:p w14:paraId="3FCEB8AD" w14:textId="77777777" w:rsidR="002E3C27" w:rsidRPr="00E65092" w:rsidRDefault="002E3C27" w:rsidP="001C3606">
            <w:pPr>
              <w:rPr>
                <w:rFonts w:ascii="Arial" w:hAnsi="Arial" w:cs="Arial"/>
                <w:sz w:val="18"/>
                <w:szCs w:val="18"/>
              </w:rPr>
            </w:pPr>
            <w:r w:rsidRPr="00E65092">
              <w:rPr>
                <w:rFonts w:ascii="Arial" w:hAnsi="Arial" w:cs="Arial"/>
                <w:sz w:val="18"/>
                <w:szCs w:val="18"/>
              </w:rPr>
              <w:t>Ryan Mitchell</w:t>
            </w:r>
          </w:p>
        </w:tc>
        <w:tc>
          <w:tcPr>
            <w:tcW w:w="148" w:type="pct"/>
          </w:tcPr>
          <w:p w14:paraId="788FA3DB" w14:textId="77777777" w:rsidR="002E3C27" w:rsidRPr="00E65092" w:rsidRDefault="002E3C27" w:rsidP="001C3606">
            <w:pPr>
              <w:rPr>
                <w:rFonts w:ascii="Arial" w:hAnsi="Arial" w:cs="Arial"/>
                <w:sz w:val="18"/>
                <w:szCs w:val="18"/>
              </w:rPr>
            </w:pPr>
            <w:r w:rsidRPr="00E65092">
              <w:rPr>
                <w:rFonts w:ascii="Arial" w:hAnsi="Arial" w:cs="Arial"/>
                <w:sz w:val="18"/>
                <w:szCs w:val="18"/>
              </w:rPr>
              <w:t>:</w:t>
            </w:r>
          </w:p>
        </w:tc>
        <w:tc>
          <w:tcPr>
            <w:tcW w:w="3715" w:type="pct"/>
          </w:tcPr>
          <w:p w14:paraId="398DEEB0" w14:textId="77777777" w:rsidR="002E3C27" w:rsidRPr="00E65092" w:rsidRDefault="002E3C27" w:rsidP="001C3606">
            <w:pPr>
              <w:rPr>
                <w:rFonts w:ascii="Arial" w:hAnsi="Arial" w:cs="Arial"/>
                <w:sz w:val="18"/>
                <w:szCs w:val="18"/>
              </w:rPr>
            </w:pPr>
            <w:r w:rsidRPr="00E65092">
              <w:rPr>
                <w:rFonts w:ascii="Arial" w:hAnsi="Arial" w:cs="Arial"/>
                <w:b/>
                <w:bCs/>
                <w:sz w:val="18"/>
                <w:szCs w:val="18"/>
              </w:rPr>
              <w:t xml:space="preserve">Web Scrapping with Python, </w:t>
            </w:r>
            <w:r w:rsidRPr="00E65092">
              <w:rPr>
                <w:rFonts w:ascii="Arial" w:hAnsi="Arial" w:cs="Arial"/>
                <w:i/>
                <w:iCs/>
                <w:sz w:val="18"/>
                <w:szCs w:val="18"/>
              </w:rPr>
              <w:t>O’Reilly Media, Inc.</w:t>
            </w:r>
          </w:p>
        </w:tc>
      </w:tr>
      <w:tr w:rsidR="002E3C27" w:rsidRPr="00E65092" w14:paraId="1B506072" w14:textId="77777777" w:rsidTr="001C3606">
        <w:trPr>
          <w:jc w:val="center"/>
        </w:trPr>
        <w:tc>
          <w:tcPr>
            <w:tcW w:w="203" w:type="pct"/>
          </w:tcPr>
          <w:p w14:paraId="539952E6" w14:textId="77777777" w:rsidR="002E3C27" w:rsidRPr="00E65092" w:rsidRDefault="002E3C27" w:rsidP="001C3606">
            <w:pPr>
              <w:rPr>
                <w:rFonts w:ascii="Arial" w:hAnsi="Arial" w:cs="Arial"/>
                <w:sz w:val="18"/>
                <w:szCs w:val="18"/>
              </w:rPr>
            </w:pPr>
            <w:r w:rsidRPr="00E65092">
              <w:rPr>
                <w:rFonts w:ascii="Arial" w:hAnsi="Arial" w:cs="Arial"/>
                <w:sz w:val="18"/>
                <w:szCs w:val="18"/>
              </w:rPr>
              <w:t>4.</w:t>
            </w:r>
          </w:p>
        </w:tc>
        <w:tc>
          <w:tcPr>
            <w:tcW w:w="934" w:type="pct"/>
          </w:tcPr>
          <w:p w14:paraId="3C0E22BD" w14:textId="77777777" w:rsidR="002E3C27" w:rsidRPr="00E65092" w:rsidRDefault="002E3C27" w:rsidP="001C3606">
            <w:pPr>
              <w:rPr>
                <w:rFonts w:ascii="Arial" w:hAnsi="Arial" w:cs="Arial"/>
                <w:sz w:val="18"/>
                <w:szCs w:val="18"/>
              </w:rPr>
            </w:pPr>
            <w:r w:rsidRPr="00E65092">
              <w:rPr>
                <w:rFonts w:ascii="Arial" w:hAnsi="Arial" w:cs="Arial"/>
                <w:sz w:val="18"/>
                <w:szCs w:val="18"/>
              </w:rPr>
              <w:t>John M. Blain</w:t>
            </w:r>
          </w:p>
        </w:tc>
        <w:tc>
          <w:tcPr>
            <w:tcW w:w="148" w:type="pct"/>
          </w:tcPr>
          <w:p w14:paraId="055776B1" w14:textId="77777777" w:rsidR="002E3C27" w:rsidRPr="00E65092" w:rsidRDefault="002E3C27" w:rsidP="001C3606">
            <w:pPr>
              <w:rPr>
                <w:rFonts w:ascii="Arial" w:hAnsi="Arial" w:cs="Arial"/>
                <w:sz w:val="18"/>
                <w:szCs w:val="18"/>
              </w:rPr>
            </w:pPr>
            <w:r w:rsidRPr="00E65092">
              <w:rPr>
                <w:rFonts w:ascii="Arial" w:hAnsi="Arial" w:cs="Arial"/>
                <w:sz w:val="18"/>
                <w:szCs w:val="18"/>
              </w:rPr>
              <w:t>:</w:t>
            </w:r>
          </w:p>
        </w:tc>
        <w:tc>
          <w:tcPr>
            <w:tcW w:w="3715" w:type="pct"/>
          </w:tcPr>
          <w:p w14:paraId="07712977" w14:textId="77777777" w:rsidR="002E3C27" w:rsidRPr="00E65092" w:rsidRDefault="002E3C27" w:rsidP="001C3606">
            <w:pPr>
              <w:rPr>
                <w:rFonts w:ascii="Arial" w:hAnsi="Arial" w:cs="Arial"/>
                <w:b/>
                <w:bCs/>
                <w:sz w:val="18"/>
                <w:szCs w:val="18"/>
              </w:rPr>
            </w:pPr>
            <w:r w:rsidRPr="00E65092">
              <w:rPr>
                <w:rFonts w:ascii="Arial" w:hAnsi="Arial" w:cs="Arial"/>
                <w:b/>
                <w:bCs/>
                <w:sz w:val="18"/>
                <w:szCs w:val="18"/>
              </w:rPr>
              <w:t xml:space="preserve">The Complete Guide to Blender Graphics Computer Modeling &amp; Animation, </w:t>
            </w:r>
            <w:r w:rsidRPr="00E65092">
              <w:rPr>
                <w:rFonts w:ascii="Arial" w:hAnsi="Arial" w:cs="Arial"/>
                <w:i/>
                <w:iCs/>
                <w:sz w:val="18"/>
                <w:szCs w:val="18"/>
              </w:rPr>
              <w:t>CRC Press.</w:t>
            </w:r>
          </w:p>
        </w:tc>
      </w:tr>
    </w:tbl>
    <w:p w14:paraId="7590C150" w14:textId="77777777" w:rsidR="002E3C27" w:rsidRPr="00E65092" w:rsidRDefault="002E3C27" w:rsidP="002E3C27">
      <w:pPr>
        <w:jc w:val="center"/>
        <w:rPr>
          <w:rFonts w:ascii="Arial" w:hAnsi="Arial" w:cs="Arial"/>
          <w:sz w:val="18"/>
          <w:szCs w:val="18"/>
        </w:rPr>
      </w:pPr>
    </w:p>
    <w:p w14:paraId="4D551A57" w14:textId="77777777" w:rsidR="002E3C27" w:rsidRDefault="002E3C27" w:rsidP="002E3C27">
      <w:pPr>
        <w:rPr>
          <w:rFonts w:ascii="Arial" w:hAnsi="Arial" w:cs="Arial"/>
          <w:sz w:val="18"/>
          <w:szCs w:val="18"/>
        </w:rPr>
      </w:pPr>
    </w:p>
    <w:p w14:paraId="54E0543F" w14:textId="77777777" w:rsidR="002E3C27" w:rsidRDefault="002E3C27" w:rsidP="002E3C27">
      <w:pPr>
        <w:rPr>
          <w:rFonts w:ascii="Arial" w:hAnsi="Arial" w:cs="Arial"/>
          <w:sz w:val="18"/>
          <w:szCs w:val="18"/>
        </w:rPr>
      </w:pPr>
    </w:p>
    <w:p w14:paraId="3D0CCA28" w14:textId="77777777" w:rsidR="002E3C27" w:rsidRPr="009F171C" w:rsidRDefault="002E3C27" w:rsidP="002E3C27">
      <w:pPr>
        <w:pBdr>
          <w:top w:val="single" w:sz="4" w:space="1" w:color="000000"/>
          <w:left w:val="single" w:sz="4" w:space="4" w:color="000000"/>
          <w:bottom w:val="single" w:sz="4" w:space="1" w:color="000000"/>
          <w:right w:val="single" w:sz="4" w:space="4" w:color="000000"/>
        </w:pBdr>
        <w:shd w:val="clear" w:color="auto" w:fill="BFBFBF"/>
        <w:jc w:val="center"/>
        <w:rPr>
          <w:rFonts w:ascii="Arial" w:eastAsia="Arial" w:hAnsi="Arial" w:cs="Arial"/>
          <w:b/>
          <w:sz w:val="18"/>
          <w:szCs w:val="18"/>
        </w:rPr>
      </w:pPr>
      <w:r w:rsidRPr="009F171C">
        <w:rPr>
          <w:rFonts w:ascii="Arial" w:eastAsia="Arial" w:hAnsi="Arial" w:cs="Arial"/>
          <w:b/>
          <w:sz w:val="18"/>
          <w:szCs w:val="18"/>
        </w:rPr>
        <w:t>CSE4181: User Interface and User Experience Design (UI/UX Design)</w:t>
      </w:r>
    </w:p>
    <w:p w14:paraId="2EB42F22" w14:textId="77777777" w:rsidR="002E3C27" w:rsidRPr="009F171C" w:rsidRDefault="002E3C27" w:rsidP="002E3C27">
      <w:pPr>
        <w:pBdr>
          <w:top w:val="single" w:sz="4" w:space="1" w:color="000000"/>
          <w:left w:val="single" w:sz="4" w:space="4" w:color="000000"/>
          <w:bottom w:val="single" w:sz="4" w:space="1" w:color="000000"/>
          <w:right w:val="single" w:sz="4" w:space="4" w:color="000000"/>
        </w:pBdr>
        <w:shd w:val="clear" w:color="auto" w:fill="BFBFBF"/>
        <w:jc w:val="center"/>
        <w:rPr>
          <w:rFonts w:ascii="Arial" w:eastAsia="Arial" w:hAnsi="Arial" w:cs="Arial"/>
          <w:b/>
          <w:sz w:val="18"/>
          <w:szCs w:val="18"/>
        </w:rPr>
      </w:pPr>
      <w:r w:rsidRPr="009F171C">
        <w:rPr>
          <w:rFonts w:ascii="Arial" w:eastAsia="Arial" w:hAnsi="Arial" w:cs="Arial"/>
          <w:b/>
          <w:sz w:val="18"/>
          <w:szCs w:val="18"/>
        </w:rPr>
        <w:t xml:space="preserve">Credits: </w:t>
      </w:r>
      <w:r w:rsidRPr="009F171C">
        <w:rPr>
          <w:rFonts w:ascii="Arial" w:eastAsia="Arial" w:hAnsi="Arial" w:cs="Arial"/>
          <w:sz w:val="18"/>
          <w:szCs w:val="18"/>
        </w:rPr>
        <w:t xml:space="preserve">3 </w:t>
      </w:r>
      <w:r w:rsidRPr="009F171C">
        <w:rPr>
          <w:rFonts w:ascii="Arial" w:eastAsia="Arial" w:hAnsi="Arial" w:cs="Arial"/>
          <w:b/>
          <w:sz w:val="18"/>
          <w:szCs w:val="18"/>
        </w:rPr>
        <w:t xml:space="preserve">Contact Hours: </w:t>
      </w:r>
      <w:r w:rsidRPr="009F171C">
        <w:rPr>
          <w:rFonts w:ascii="Arial" w:eastAsia="Arial" w:hAnsi="Arial" w:cs="Arial"/>
          <w:sz w:val="18"/>
          <w:szCs w:val="18"/>
        </w:rPr>
        <w:t>39</w:t>
      </w:r>
    </w:p>
    <w:p w14:paraId="5180F395" w14:textId="77777777" w:rsidR="002E3C27" w:rsidRPr="009F171C" w:rsidRDefault="002E3C27" w:rsidP="002E3C27">
      <w:pPr>
        <w:pBdr>
          <w:top w:val="single" w:sz="4" w:space="1" w:color="000000"/>
          <w:left w:val="single" w:sz="4" w:space="4" w:color="000000"/>
          <w:bottom w:val="single" w:sz="4" w:space="1" w:color="000000"/>
          <w:right w:val="single" w:sz="4" w:space="4" w:color="000000"/>
        </w:pBdr>
        <w:shd w:val="clear" w:color="auto" w:fill="BFBFBF"/>
        <w:jc w:val="center"/>
        <w:rPr>
          <w:rFonts w:ascii="Arial" w:eastAsia="Arial" w:hAnsi="Arial" w:cs="Arial"/>
          <w:b/>
          <w:sz w:val="18"/>
          <w:szCs w:val="18"/>
        </w:rPr>
      </w:pPr>
      <w:r w:rsidRPr="009F171C">
        <w:rPr>
          <w:rFonts w:ascii="Arial" w:eastAsia="Arial" w:hAnsi="Arial" w:cs="Arial"/>
          <w:b/>
          <w:sz w:val="18"/>
          <w:szCs w:val="18"/>
        </w:rPr>
        <w:t xml:space="preserve">Year: </w:t>
      </w:r>
      <w:r w:rsidRPr="009F171C">
        <w:rPr>
          <w:rFonts w:ascii="Arial" w:eastAsia="Arial" w:hAnsi="Arial" w:cs="Arial"/>
          <w:sz w:val="18"/>
          <w:szCs w:val="18"/>
        </w:rPr>
        <w:t>Four</w:t>
      </w:r>
      <w:r w:rsidRPr="009F171C">
        <w:rPr>
          <w:rFonts w:ascii="Arial" w:eastAsia="Arial" w:hAnsi="Arial" w:cs="Arial"/>
          <w:b/>
          <w:sz w:val="18"/>
          <w:szCs w:val="18"/>
        </w:rPr>
        <w:t xml:space="preserve"> Semester: </w:t>
      </w:r>
      <w:r w:rsidRPr="009F171C">
        <w:rPr>
          <w:rFonts w:ascii="Arial" w:eastAsia="Arial" w:hAnsi="Arial" w:cs="Arial"/>
          <w:sz w:val="18"/>
          <w:szCs w:val="18"/>
        </w:rPr>
        <w:t>Odd</w:t>
      </w:r>
    </w:p>
    <w:p w14:paraId="5B0D78DD" w14:textId="77777777" w:rsidR="002E3C27" w:rsidRPr="009F171C" w:rsidRDefault="002E3C27" w:rsidP="002E3C27">
      <w:pPr>
        <w:jc w:val="center"/>
        <w:rPr>
          <w:rFonts w:ascii="Arial" w:eastAsia="Arial" w:hAnsi="Arial" w:cs="Arial"/>
          <w:b/>
          <w:sz w:val="18"/>
          <w:szCs w:val="18"/>
        </w:rPr>
      </w:pPr>
    </w:p>
    <w:tbl>
      <w:tblPr>
        <w:tblW w:w="9180" w:type="dxa"/>
        <w:jc w:val="center"/>
        <w:tblLayout w:type="fixed"/>
        <w:tblLook w:val="0400" w:firstRow="0" w:lastRow="0" w:firstColumn="0" w:lastColumn="0" w:noHBand="0" w:noVBand="1"/>
      </w:tblPr>
      <w:tblGrid>
        <w:gridCol w:w="1439"/>
        <w:gridCol w:w="7741"/>
      </w:tblGrid>
      <w:tr w:rsidR="002E3C27" w:rsidRPr="009F171C" w14:paraId="54BA8EFD" w14:textId="77777777" w:rsidTr="001C3606">
        <w:trPr>
          <w:jc w:val="center"/>
        </w:trPr>
        <w:tc>
          <w:tcPr>
            <w:tcW w:w="1439" w:type="dxa"/>
          </w:tcPr>
          <w:p w14:paraId="2EE2990B" w14:textId="77777777" w:rsidR="002E3C27" w:rsidRPr="009F171C" w:rsidRDefault="002E3C27" w:rsidP="001C3606">
            <w:pPr>
              <w:rPr>
                <w:rFonts w:ascii="Arial" w:eastAsia="Arial" w:hAnsi="Arial" w:cs="Arial"/>
                <w:b/>
                <w:sz w:val="18"/>
                <w:szCs w:val="18"/>
              </w:rPr>
            </w:pPr>
            <w:r w:rsidRPr="009F171C">
              <w:rPr>
                <w:rFonts w:ascii="Arial" w:eastAsia="Arial" w:hAnsi="Arial" w:cs="Arial"/>
                <w:b/>
                <w:sz w:val="18"/>
                <w:szCs w:val="18"/>
              </w:rPr>
              <w:t>Prerequisite:</w:t>
            </w:r>
          </w:p>
        </w:tc>
        <w:tc>
          <w:tcPr>
            <w:tcW w:w="7741" w:type="dxa"/>
          </w:tcPr>
          <w:p w14:paraId="4615FDE8" w14:textId="77777777" w:rsidR="002E3C27" w:rsidRPr="009F171C" w:rsidRDefault="002E3C27" w:rsidP="001C3606">
            <w:pPr>
              <w:rPr>
                <w:rFonts w:ascii="Arial" w:eastAsia="Arial" w:hAnsi="Arial" w:cs="Arial"/>
                <w:sz w:val="18"/>
                <w:szCs w:val="18"/>
              </w:rPr>
            </w:pPr>
            <w:r w:rsidRPr="009F171C">
              <w:rPr>
                <w:rFonts w:ascii="Arial" w:eastAsia="Arial" w:hAnsi="Arial" w:cs="Arial"/>
                <w:sz w:val="18"/>
                <w:szCs w:val="18"/>
              </w:rPr>
              <w:t>None</w:t>
            </w:r>
          </w:p>
        </w:tc>
      </w:tr>
      <w:tr w:rsidR="002E3C27" w:rsidRPr="009F171C" w14:paraId="643BFC7F" w14:textId="77777777" w:rsidTr="001C3606">
        <w:trPr>
          <w:jc w:val="center"/>
        </w:trPr>
        <w:tc>
          <w:tcPr>
            <w:tcW w:w="1439" w:type="dxa"/>
          </w:tcPr>
          <w:p w14:paraId="140C545B" w14:textId="77777777" w:rsidR="002E3C27" w:rsidRPr="009F171C" w:rsidRDefault="002E3C27" w:rsidP="001C3606">
            <w:pPr>
              <w:rPr>
                <w:rFonts w:ascii="Arial" w:eastAsia="Arial" w:hAnsi="Arial" w:cs="Arial"/>
                <w:b/>
                <w:sz w:val="18"/>
                <w:szCs w:val="18"/>
              </w:rPr>
            </w:pPr>
            <w:r w:rsidRPr="009F171C">
              <w:rPr>
                <w:rFonts w:ascii="Arial" w:eastAsia="Arial" w:hAnsi="Arial" w:cs="Arial"/>
                <w:b/>
                <w:sz w:val="18"/>
                <w:szCs w:val="18"/>
              </w:rPr>
              <w:t>Course Type</w:t>
            </w:r>
          </w:p>
        </w:tc>
        <w:tc>
          <w:tcPr>
            <w:tcW w:w="7741" w:type="dxa"/>
          </w:tcPr>
          <w:p w14:paraId="380CF5BC" w14:textId="77777777" w:rsidR="002E3C27" w:rsidRPr="009F171C" w:rsidRDefault="002E3C27" w:rsidP="001C3606">
            <w:pPr>
              <w:rPr>
                <w:rFonts w:ascii="Arial" w:eastAsia="Arial" w:hAnsi="Arial" w:cs="Arial"/>
                <w:sz w:val="18"/>
                <w:szCs w:val="18"/>
              </w:rPr>
            </w:pP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Theory         </w:t>
            </w: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Laboratory work         </w:t>
            </w: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Project work      </w:t>
            </w:r>
            <w:r w:rsidRPr="009F171C">
              <w:rPr>
                <w:rFonts w:ascii="MS Gothic" w:eastAsia="MS Gothic" w:hAnsi="MS Gothic" w:cs="MS Gothic" w:hint="eastAsia"/>
                <w:sz w:val="18"/>
                <w:szCs w:val="18"/>
              </w:rPr>
              <w:t>☐</w:t>
            </w:r>
            <w:r w:rsidRPr="009F171C">
              <w:rPr>
                <w:rFonts w:ascii="Arial" w:eastAsia="Arial" w:hAnsi="Arial" w:cs="Arial"/>
                <w:sz w:val="18"/>
                <w:szCs w:val="18"/>
              </w:rPr>
              <w:t xml:space="preserve">  Viva Voce                    </w:t>
            </w:r>
          </w:p>
        </w:tc>
      </w:tr>
      <w:tr w:rsidR="002E3C27" w:rsidRPr="009F171C" w14:paraId="62713A90" w14:textId="77777777" w:rsidTr="001C3606">
        <w:trPr>
          <w:trHeight w:val="220"/>
          <w:jc w:val="center"/>
        </w:trPr>
        <w:tc>
          <w:tcPr>
            <w:tcW w:w="1439" w:type="dxa"/>
          </w:tcPr>
          <w:p w14:paraId="6C526DC0" w14:textId="77777777" w:rsidR="002E3C27" w:rsidRPr="009F171C" w:rsidRDefault="002E3C27" w:rsidP="001C3606">
            <w:pPr>
              <w:ind w:left="2160" w:hanging="2160"/>
              <w:rPr>
                <w:rFonts w:ascii="Arial" w:eastAsia="Arial" w:hAnsi="Arial" w:cs="Arial"/>
                <w:b/>
                <w:sz w:val="18"/>
                <w:szCs w:val="18"/>
              </w:rPr>
            </w:pPr>
            <w:r w:rsidRPr="009F171C">
              <w:rPr>
                <w:rFonts w:ascii="Arial" w:eastAsia="Arial" w:hAnsi="Arial" w:cs="Arial"/>
                <w:b/>
                <w:sz w:val="18"/>
                <w:szCs w:val="18"/>
              </w:rPr>
              <w:t>Motivation</w:t>
            </w:r>
          </w:p>
        </w:tc>
        <w:tc>
          <w:tcPr>
            <w:tcW w:w="7741" w:type="dxa"/>
          </w:tcPr>
          <w:p w14:paraId="314941E2" w14:textId="77777777" w:rsidR="002E3C27" w:rsidRPr="009F171C" w:rsidRDefault="002E3C27" w:rsidP="001C3606">
            <w:pPr>
              <w:jc w:val="both"/>
              <w:rPr>
                <w:rFonts w:ascii="Arial" w:eastAsia="Arial" w:hAnsi="Arial" w:cs="Arial"/>
                <w:sz w:val="18"/>
                <w:szCs w:val="18"/>
              </w:rPr>
            </w:pPr>
            <w:r w:rsidRPr="009F171C">
              <w:rPr>
                <w:rFonts w:ascii="Arial" w:eastAsia="Arial" w:hAnsi="Arial" w:cs="Arial"/>
                <w:sz w:val="18"/>
                <w:szCs w:val="18"/>
              </w:rPr>
              <w:t>To accrue adequate knowledge about designing artifacts that allow the users to meet their needs in the most effective efficient and satisfying manner.</w:t>
            </w:r>
          </w:p>
        </w:tc>
      </w:tr>
      <w:tr w:rsidR="002E3C27" w:rsidRPr="009F171C" w14:paraId="1274E4F0" w14:textId="77777777" w:rsidTr="001C3606">
        <w:trPr>
          <w:trHeight w:val="220"/>
          <w:jc w:val="center"/>
        </w:trPr>
        <w:tc>
          <w:tcPr>
            <w:tcW w:w="9180" w:type="dxa"/>
            <w:gridSpan w:val="2"/>
          </w:tcPr>
          <w:p w14:paraId="2CE0A0BF" w14:textId="77777777" w:rsidR="002E3C27" w:rsidRPr="009F171C" w:rsidRDefault="002E3C27" w:rsidP="001C3606">
            <w:pPr>
              <w:ind w:left="2160" w:hanging="2160"/>
              <w:rPr>
                <w:rFonts w:ascii="Arial" w:eastAsia="Arial" w:hAnsi="Arial" w:cs="Arial"/>
                <w:b/>
                <w:sz w:val="18"/>
                <w:szCs w:val="18"/>
              </w:rPr>
            </w:pPr>
            <w:r w:rsidRPr="009F171C">
              <w:rPr>
                <w:rFonts w:ascii="Arial" w:eastAsia="Arial" w:hAnsi="Arial" w:cs="Arial"/>
                <w:b/>
                <w:sz w:val="18"/>
                <w:szCs w:val="18"/>
              </w:rPr>
              <w:t>Course Objective:</w:t>
            </w:r>
          </w:p>
          <w:p w14:paraId="40839195" w14:textId="77777777" w:rsidR="002E3C27" w:rsidRPr="009F171C" w:rsidRDefault="002E3C27" w:rsidP="001C3606">
            <w:pPr>
              <w:jc w:val="both"/>
              <w:rPr>
                <w:rFonts w:ascii="Arial" w:eastAsia="Arial" w:hAnsi="Arial" w:cs="Arial"/>
                <w:sz w:val="18"/>
                <w:szCs w:val="18"/>
              </w:rPr>
            </w:pPr>
            <w:r w:rsidRPr="009F171C">
              <w:rPr>
                <w:rFonts w:ascii="Arial" w:eastAsia="Arial" w:hAnsi="Arial" w:cs="Arial"/>
                <w:sz w:val="18"/>
                <w:szCs w:val="18"/>
              </w:rPr>
              <w:t xml:space="preserve">The course introduces the novice to a cycle of discovery and evaluation and a set of techniques that meet the user's needs. The course mantra is that “Design is a systematic and data driven process.” Students will gain an understanding of the critical importance of user interface and user experience design. They will also learn industry-standard methods for how to approach the design of a user interface and user experience along with key theories and frameworks that underlie the design of most interfaces you use today. This course will demonstrate how the costs of bad design can often be severe (in user experience, money, and even human lives). </w:t>
            </w:r>
          </w:p>
        </w:tc>
      </w:tr>
    </w:tbl>
    <w:p w14:paraId="297F7C91" w14:textId="77777777" w:rsidR="002E3C27" w:rsidRPr="009F171C" w:rsidRDefault="002E3C27" w:rsidP="002E3C27">
      <w:pPr>
        <w:jc w:val="center"/>
        <w:rPr>
          <w:rFonts w:ascii="Arial" w:eastAsia="Arial" w:hAnsi="Arial" w:cs="Arial"/>
          <w:b/>
          <w:color w:val="000000"/>
          <w:sz w:val="18"/>
          <w:szCs w:val="18"/>
        </w:rPr>
      </w:pPr>
      <w:r w:rsidRPr="009F171C">
        <w:rPr>
          <w:rFonts w:ascii="Arial" w:eastAsia="Arial" w:hAnsi="Arial" w:cs="Arial"/>
          <w:b/>
          <w:color w:val="000000"/>
          <w:sz w:val="18"/>
          <w:szCs w:val="18"/>
        </w:rPr>
        <w:t>Course Outcomes (COs), Program Outcomes (POs) and Assessment:</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6"/>
        <w:gridCol w:w="1827"/>
        <w:gridCol w:w="2292"/>
        <w:gridCol w:w="1051"/>
        <w:gridCol w:w="1747"/>
        <w:gridCol w:w="1612"/>
      </w:tblGrid>
      <w:tr w:rsidR="002E3C27" w:rsidRPr="009F171C" w14:paraId="72C51D80" w14:textId="77777777" w:rsidTr="001C3606">
        <w:trPr>
          <w:trHeight w:val="860"/>
          <w:jc w:val="center"/>
        </w:trPr>
        <w:tc>
          <w:tcPr>
            <w:tcW w:w="646" w:type="dxa"/>
            <w:vAlign w:val="center"/>
          </w:tcPr>
          <w:p w14:paraId="1ADA950E"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CO No.</w:t>
            </w:r>
          </w:p>
        </w:tc>
        <w:tc>
          <w:tcPr>
            <w:tcW w:w="1827" w:type="dxa"/>
            <w:vAlign w:val="center"/>
          </w:tcPr>
          <w:p w14:paraId="4E94ED69"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CO Statement</w:t>
            </w:r>
          </w:p>
        </w:tc>
        <w:tc>
          <w:tcPr>
            <w:tcW w:w="2292" w:type="dxa"/>
            <w:vAlign w:val="center"/>
          </w:tcPr>
          <w:p w14:paraId="4264BF3E"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Corresponding PO</w:t>
            </w:r>
          </w:p>
        </w:tc>
        <w:tc>
          <w:tcPr>
            <w:tcW w:w="1051" w:type="dxa"/>
            <w:vAlign w:val="center"/>
          </w:tcPr>
          <w:p w14:paraId="2E098F28"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Domain / level of learning taxonomy</w:t>
            </w:r>
          </w:p>
        </w:tc>
        <w:tc>
          <w:tcPr>
            <w:tcW w:w="1747" w:type="dxa"/>
            <w:vAlign w:val="center"/>
          </w:tcPr>
          <w:p w14:paraId="3FC5BF02"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Delivery methods and activities</w:t>
            </w:r>
          </w:p>
        </w:tc>
        <w:tc>
          <w:tcPr>
            <w:tcW w:w="1612" w:type="dxa"/>
            <w:vAlign w:val="center"/>
          </w:tcPr>
          <w:p w14:paraId="203D8286"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Assessment tools</w:t>
            </w:r>
          </w:p>
        </w:tc>
      </w:tr>
      <w:tr w:rsidR="002E3C27" w:rsidRPr="009F171C" w14:paraId="342ECDAC" w14:textId="77777777" w:rsidTr="001C3606">
        <w:trPr>
          <w:trHeight w:val="1640"/>
          <w:jc w:val="center"/>
        </w:trPr>
        <w:tc>
          <w:tcPr>
            <w:tcW w:w="646" w:type="dxa"/>
            <w:vAlign w:val="center"/>
          </w:tcPr>
          <w:p w14:paraId="0F09BB01"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CO1</w:t>
            </w:r>
          </w:p>
        </w:tc>
        <w:tc>
          <w:tcPr>
            <w:tcW w:w="1827" w:type="dxa"/>
            <w:vAlign w:val="center"/>
          </w:tcPr>
          <w:p w14:paraId="0357C073" w14:textId="77777777" w:rsidR="002E3C27" w:rsidRPr="009F171C" w:rsidRDefault="002E3C27" w:rsidP="001C3606">
            <w:pPr>
              <w:jc w:val="center"/>
              <w:rPr>
                <w:rFonts w:ascii="Arial" w:eastAsia="Arial" w:hAnsi="Arial" w:cs="Arial"/>
                <w:sz w:val="18"/>
                <w:szCs w:val="18"/>
              </w:rPr>
            </w:pPr>
            <w:r w:rsidRPr="009F171C">
              <w:rPr>
                <w:rFonts w:ascii="Arial" w:eastAsia="Arial" w:hAnsi="Arial" w:cs="Arial"/>
                <w:sz w:val="18"/>
                <w:szCs w:val="18"/>
              </w:rPr>
              <w:t xml:space="preserve">To </w:t>
            </w:r>
            <w:r w:rsidRPr="009F171C">
              <w:rPr>
                <w:rFonts w:ascii="Arial" w:eastAsia="Arial" w:hAnsi="Arial" w:cs="Arial"/>
                <w:b/>
                <w:bCs/>
                <w:sz w:val="18"/>
                <w:szCs w:val="18"/>
              </w:rPr>
              <w:t>create</w:t>
            </w:r>
            <w:r w:rsidRPr="009F171C">
              <w:rPr>
                <w:rFonts w:ascii="Arial" w:eastAsia="Arial" w:hAnsi="Arial" w:cs="Arial"/>
                <w:sz w:val="18"/>
                <w:szCs w:val="18"/>
              </w:rPr>
              <w:t xml:space="preserve"> new design from scratch</w:t>
            </w:r>
          </w:p>
        </w:tc>
        <w:tc>
          <w:tcPr>
            <w:tcW w:w="2292" w:type="dxa"/>
            <w:vAlign w:val="center"/>
          </w:tcPr>
          <w:p w14:paraId="587EC043" w14:textId="77777777" w:rsidR="002E3C27" w:rsidRPr="009F171C" w:rsidRDefault="002E3C27" w:rsidP="001C3606">
            <w:pPr>
              <w:pBdr>
                <w:top w:val="nil"/>
                <w:left w:val="nil"/>
                <w:bottom w:val="nil"/>
                <w:right w:val="nil"/>
                <w:between w:val="nil"/>
              </w:pBdr>
              <w:spacing w:line="259" w:lineRule="auto"/>
              <w:jc w:val="center"/>
              <w:rPr>
                <w:rFonts w:ascii="Arial" w:eastAsia="Arial" w:hAnsi="Arial" w:cs="Arial"/>
                <w:b/>
                <w:color w:val="000000"/>
                <w:sz w:val="18"/>
                <w:szCs w:val="18"/>
                <w:lang w:bidi="bn-IN"/>
              </w:rPr>
            </w:pPr>
            <w:r w:rsidRPr="009F171C">
              <w:rPr>
                <w:rFonts w:ascii="Arial" w:eastAsia="Arial" w:hAnsi="Arial" w:cs="Arial"/>
                <w:b/>
                <w:color w:val="000000"/>
                <w:sz w:val="18"/>
                <w:szCs w:val="18"/>
              </w:rPr>
              <w:t xml:space="preserve">Design/development of solutions </w:t>
            </w:r>
          </w:p>
          <w:p w14:paraId="11A2A4EE" w14:textId="77777777" w:rsidR="002E3C27" w:rsidRPr="009F171C" w:rsidRDefault="002E3C27" w:rsidP="001C3606">
            <w:pPr>
              <w:pBdr>
                <w:top w:val="nil"/>
                <w:left w:val="nil"/>
                <w:bottom w:val="nil"/>
                <w:right w:val="nil"/>
                <w:between w:val="nil"/>
              </w:pBdr>
              <w:spacing w:line="259" w:lineRule="auto"/>
              <w:jc w:val="center"/>
              <w:rPr>
                <w:rFonts w:ascii="Arial" w:eastAsia="Arial" w:hAnsi="Arial" w:cs="Arial"/>
                <w:color w:val="000000"/>
                <w:sz w:val="18"/>
                <w:szCs w:val="18"/>
              </w:rPr>
            </w:pPr>
            <w:r w:rsidRPr="009F171C">
              <w:rPr>
                <w:rFonts w:ascii="Arial" w:eastAsia="Arial" w:hAnsi="Arial" w:cs="Arial"/>
                <w:color w:val="000000"/>
                <w:sz w:val="18"/>
                <w:szCs w:val="18"/>
              </w:rPr>
              <w:t>(PO3)</w:t>
            </w:r>
          </w:p>
        </w:tc>
        <w:tc>
          <w:tcPr>
            <w:tcW w:w="1051" w:type="dxa"/>
            <w:vAlign w:val="center"/>
          </w:tcPr>
          <w:p w14:paraId="279E0917"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Cognitive domain – level 5</w:t>
            </w:r>
          </w:p>
        </w:tc>
        <w:tc>
          <w:tcPr>
            <w:tcW w:w="1747" w:type="dxa"/>
            <w:vAlign w:val="center"/>
          </w:tcPr>
          <w:p w14:paraId="74CF8DE5"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Lecture Note</w:t>
            </w:r>
          </w:p>
          <w:p w14:paraId="59838286"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Text Book</w:t>
            </w:r>
          </w:p>
          <w:p w14:paraId="25334418"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Audio/Video</w:t>
            </w:r>
          </w:p>
          <w:p w14:paraId="3AC81866"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Web Material</w:t>
            </w:r>
          </w:p>
          <w:p w14:paraId="295CC611"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Journal paper</w:t>
            </w:r>
          </w:p>
        </w:tc>
        <w:tc>
          <w:tcPr>
            <w:tcW w:w="1612" w:type="dxa"/>
            <w:vAlign w:val="center"/>
          </w:tcPr>
          <w:p w14:paraId="672738D0"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Class Test</w:t>
            </w:r>
          </w:p>
          <w:p w14:paraId="66BB7E11"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Final Exam</w:t>
            </w:r>
          </w:p>
          <w:p w14:paraId="41E051B4"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Assignment </w:t>
            </w:r>
          </w:p>
          <w:p w14:paraId="55AB4613"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Participation</w:t>
            </w:r>
          </w:p>
          <w:p w14:paraId="26AC1F05" w14:textId="77777777" w:rsidR="002E3C27" w:rsidRPr="009F171C" w:rsidRDefault="002E3C27" w:rsidP="001C3606">
            <w:pPr>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Presentation</w:t>
            </w:r>
          </w:p>
        </w:tc>
      </w:tr>
      <w:tr w:rsidR="002E3C27" w:rsidRPr="009F171C" w14:paraId="77D7C97D" w14:textId="77777777" w:rsidTr="001C3606">
        <w:trPr>
          <w:trHeight w:val="1580"/>
          <w:jc w:val="center"/>
        </w:trPr>
        <w:tc>
          <w:tcPr>
            <w:tcW w:w="646" w:type="dxa"/>
            <w:vAlign w:val="center"/>
          </w:tcPr>
          <w:p w14:paraId="02950493"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CO2</w:t>
            </w:r>
          </w:p>
        </w:tc>
        <w:tc>
          <w:tcPr>
            <w:tcW w:w="1827" w:type="dxa"/>
            <w:vAlign w:val="center"/>
          </w:tcPr>
          <w:p w14:paraId="29DD1AA6" w14:textId="77777777" w:rsidR="002E3C27" w:rsidRPr="009F171C" w:rsidRDefault="002E3C27" w:rsidP="001C3606">
            <w:pPr>
              <w:jc w:val="center"/>
              <w:rPr>
                <w:rFonts w:ascii="Arial" w:eastAsia="Arial" w:hAnsi="Arial" w:cs="Arial"/>
                <w:b/>
                <w:sz w:val="18"/>
                <w:szCs w:val="18"/>
              </w:rPr>
            </w:pPr>
            <w:r w:rsidRPr="009F171C">
              <w:rPr>
                <w:rFonts w:ascii="Arial" w:eastAsia="Arial" w:hAnsi="Arial" w:cs="Arial"/>
                <w:sz w:val="18"/>
                <w:szCs w:val="18"/>
              </w:rPr>
              <w:t xml:space="preserve">To </w:t>
            </w:r>
            <w:r w:rsidRPr="009F171C">
              <w:rPr>
                <w:rFonts w:ascii="Arial" w:eastAsia="Arial" w:hAnsi="Arial" w:cs="Arial"/>
                <w:b/>
                <w:bCs/>
                <w:sz w:val="18"/>
                <w:szCs w:val="18"/>
              </w:rPr>
              <w:t>jud</w:t>
            </w:r>
            <w:r w:rsidRPr="009F171C">
              <w:rPr>
                <w:rFonts w:ascii="Arial" w:eastAsia="Arial" w:hAnsi="Arial" w:cs="Arial"/>
                <w:sz w:val="18"/>
                <w:szCs w:val="18"/>
              </w:rPr>
              <w:t>ge existing design and suggest improvements</w:t>
            </w:r>
          </w:p>
        </w:tc>
        <w:tc>
          <w:tcPr>
            <w:tcW w:w="2292" w:type="dxa"/>
            <w:vAlign w:val="center"/>
          </w:tcPr>
          <w:p w14:paraId="22542255" w14:textId="77777777" w:rsidR="002E3C27" w:rsidRPr="009F171C" w:rsidRDefault="002E3C27" w:rsidP="001C3606">
            <w:pPr>
              <w:pBdr>
                <w:top w:val="nil"/>
                <w:left w:val="nil"/>
                <w:bottom w:val="nil"/>
                <w:right w:val="nil"/>
                <w:between w:val="nil"/>
              </w:pBdr>
              <w:spacing w:line="259" w:lineRule="auto"/>
              <w:jc w:val="center"/>
              <w:rPr>
                <w:rFonts w:ascii="Arial" w:eastAsia="Arial" w:hAnsi="Arial" w:cs="Arial"/>
                <w:b/>
                <w:color w:val="000000"/>
                <w:sz w:val="18"/>
                <w:szCs w:val="18"/>
                <w:lang w:bidi="bn-IN"/>
              </w:rPr>
            </w:pPr>
            <w:r w:rsidRPr="009F171C">
              <w:rPr>
                <w:rFonts w:ascii="Arial" w:eastAsia="Arial" w:hAnsi="Arial" w:cs="Arial"/>
                <w:b/>
                <w:color w:val="000000"/>
                <w:sz w:val="18"/>
                <w:szCs w:val="18"/>
              </w:rPr>
              <w:t>Design/development of solutions</w:t>
            </w:r>
          </w:p>
          <w:p w14:paraId="10B5E110" w14:textId="77777777" w:rsidR="002E3C27" w:rsidRPr="009F171C" w:rsidRDefault="002E3C27" w:rsidP="001C3606">
            <w:pPr>
              <w:pBdr>
                <w:top w:val="nil"/>
                <w:left w:val="nil"/>
                <w:bottom w:val="nil"/>
                <w:right w:val="nil"/>
                <w:between w:val="nil"/>
              </w:pBdr>
              <w:spacing w:line="259" w:lineRule="auto"/>
              <w:jc w:val="center"/>
              <w:rPr>
                <w:rFonts w:ascii="Arial" w:eastAsia="Arial" w:hAnsi="Arial" w:cs="Arial"/>
                <w:color w:val="000000"/>
                <w:sz w:val="18"/>
                <w:szCs w:val="18"/>
              </w:rPr>
            </w:pPr>
            <w:r w:rsidRPr="009F171C">
              <w:rPr>
                <w:rFonts w:ascii="Arial" w:eastAsia="Arial" w:hAnsi="Arial" w:cs="Arial"/>
                <w:color w:val="000000"/>
                <w:sz w:val="18"/>
                <w:szCs w:val="18"/>
              </w:rPr>
              <w:t>(PO</w:t>
            </w:r>
            <w:r w:rsidRPr="009F171C">
              <w:rPr>
                <w:rFonts w:ascii="Arial" w:eastAsia="Arial" w:hAnsi="Arial" w:cs="Arial"/>
                <w:sz w:val="18"/>
                <w:szCs w:val="18"/>
              </w:rPr>
              <w:t>3</w:t>
            </w:r>
            <w:r w:rsidRPr="009F171C">
              <w:rPr>
                <w:rFonts w:ascii="Arial" w:eastAsia="Arial" w:hAnsi="Arial" w:cs="Arial"/>
                <w:color w:val="000000"/>
                <w:sz w:val="18"/>
                <w:szCs w:val="18"/>
              </w:rPr>
              <w:t>)</w:t>
            </w:r>
          </w:p>
        </w:tc>
        <w:tc>
          <w:tcPr>
            <w:tcW w:w="1051" w:type="dxa"/>
            <w:vAlign w:val="center"/>
          </w:tcPr>
          <w:p w14:paraId="2C87CF8C" w14:textId="77777777" w:rsidR="002E3C27" w:rsidRPr="009F171C" w:rsidRDefault="002E3C27" w:rsidP="001C3606">
            <w:pPr>
              <w:jc w:val="center"/>
              <w:rPr>
                <w:rFonts w:ascii="Arial" w:eastAsia="Arial" w:hAnsi="Arial" w:cs="Arial"/>
                <w:color w:val="000000"/>
                <w:sz w:val="18"/>
                <w:szCs w:val="18"/>
              </w:rPr>
            </w:pPr>
            <w:r w:rsidRPr="009F171C">
              <w:rPr>
                <w:rFonts w:ascii="Arial" w:eastAsia="Arial" w:hAnsi="Arial" w:cs="Arial"/>
                <w:color w:val="000000"/>
                <w:sz w:val="18"/>
                <w:szCs w:val="18"/>
              </w:rPr>
              <w:t>Cognitive domain – level 6</w:t>
            </w:r>
          </w:p>
        </w:tc>
        <w:tc>
          <w:tcPr>
            <w:tcW w:w="1747" w:type="dxa"/>
            <w:vAlign w:val="center"/>
          </w:tcPr>
          <w:p w14:paraId="7131F231"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Lecture Note</w:t>
            </w:r>
          </w:p>
          <w:p w14:paraId="242534D1"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Text Book</w:t>
            </w:r>
          </w:p>
          <w:p w14:paraId="426808DF"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Audio/Video</w:t>
            </w:r>
          </w:p>
          <w:p w14:paraId="2C292FC6"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Web Material</w:t>
            </w:r>
          </w:p>
          <w:p w14:paraId="431A93D3" w14:textId="77777777" w:rsidR="002E3C27" w:rsidRPr="009F171C" w:rsidRDefault="002E3C27" w:rsidP="001C3606">
            <w:pPr>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Journal paper</w:t>
            </w:r>
          </w:p>
        </w:tc>
        <w:tc>
          <w:tcPr>
            <w:tcW w:w="1612" w:type="dxa"/>
            <w:vAlign w:val="center"/>
          </w:tcPr>
          <w:p w14:paraId="6DA5D7C5"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Class Test</w:t>
            </w:r>
          </w:p>
          <w:p w14:paraId="0E53A3C5"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Final Exam</w:t>
            </w:r>
          </w:p>
          <w:p w14:paraId="39BE7224"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Assignment </w:t>
            </w:r>
          </w:p>
          <w:p w14:paraId="5A2DA40C"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Participation</w:t>
            </w:r>
          </w:p>
          <w:p w14:paraId="23FB3973" w14:textId="77777777" w:rsidR="002E3C27" w:rsidRPr="009F171C" w:rsidRDefault="002E3C27" w:rsidP="001C3606">
            <w:pPr>
              <w:spacing w:line="276" w:lineRule="auto"/>
              <w:rPr>
                <w:rFonts w:ascii="Arial" w:eastAsia="Arial" w:hAnsi="Arial" w:cs="Arial"/>
                <w:color w:val="000000"/>
                <w:sz w:val="18"/>
                <w:szCs w:val="18"/>
              </w:rPr>
            </w:pPr>
            <w:r w:rsidRPr="009F171C">
              <w:rPr>
                <w:rFonts w:ascii="MS Gothic" w:eastAsia="MS Gothic" w:hAnsi="MS Gothic" w:cs="MS Gothic" w:hint="eastAsia"/>
                <w:color w:val="000000"/>
                <w:sz w:val="18"/>
                <w:szCs w:val="18"/>
              </w:rPr>
              <w:t>☐</w:t>
            </w:r>
            <w:r w:rsidRPr="009F171C">
              <w:rPr>
                <w:rFonts w:ascii="Arial" w:eastAsia="Arial" w:hAnsi="Arial" w:cs="Arial"/>
                <w:color w:val="000000"/>
                <w:sz w:val="18"/>
                <w:szCs w:val="18"/>
              </w:rPr>
              <w:t xml:space="preserve">  Presentation</w:t>
            </w:r>
          </w:p>
        </w:tc>
      </w:tr>
    </w:tbl>
    <w:p w14:paraId="2C59C303" w14:textId="77777777" w:rsidR="002E3C27" w:rsidRPr="009F171C" w:rsidRDefault="002E3C27" w:rsidP="002E3C27">
      <w:pPr>
        <w:jc w:val="center"/>
        <w:rPr>
          <w:rFonts w:ascii="Arial" w:eastAsia="Arial" w:hAnsi="Arial" w:cs="Arial"/>
          <w:b/>
          <w:color w:val="000000"/>
          <w:sz w:val="18"/>
          <w:szCs w:val="18"/>
        </w:rPr>
      </w:pPr>
    </w:p>
    <w:tbl>
      <w:tblPr>
        <w:tblW w:w="9264" w:type="dxa"/>
        <w:jc w:val="center"/>
        <w:tblBorders>
          <w:top w:val="nil"/>
          <w:left w:val="nil"/>
          <w:bottom w:val="nil"/>
          <w:right w:val="nil"/>
          <w:insideH w:val="nil"/>
          <w:insideV w:val="nil"/>
        </w:tblBorders>
        <w:tblLayout w:type="fixed"/>
        <w:tblLook w:val="0400" w:firstRow="0" w:lastRow="0" w:firstColumn="0" w:lastColumn="0" w:noHBand="0" w:noVBand="1"/>
      </w:tblPr>
      <w:tblGrid>
        <w:gridCol w:w="9264"/>
      </w:tblGrid>
      <w:tr w:rsidR="002E3C27" w:rsidRPr="009F171C" w14:paraId="33EC1952" w14:textId="77777777" w:rsidTr="001C3606">
        <w:trPr>
          <w:jc w:val="center"/>
        </w:trPr>
        <w:tc>
          <w:tcPr>
            <w:tcW w:w="9264" w:type="dxa"/>
          </w:tcPr>
          <w:p w14:paraId="0A9B14A6" w14:textId="77777777" w:rsidR="002E3C27" w:rsidRPr="009F171C" w:rsidRDefault="002E3C27" w:rsidP="001C3606">
            <w:pPr>
              <w:rPr>
                <w:rFonts w:ascii="Arial" w:eastAsia="Arial" w:hAnsi="Arial" w:cs="Arial"/>
                <w:b/>
                <w:color w:val="000000"/>
                <w:sz w:val="18"/>
                <w:szCs w:val="18"/>
              </w:rPr>
            </w:pPr>
            <w:r w:rsidRPr="009F171C">
              <w:rPr>
                <w:rFonts w:ascii="Arial" w:eastAsia="Arial" w:hAnsi="Arial" w:cs="Arial"/>
                <w:b/>
                <w:color w:val="000000"/>
                <w:sz w:val="18"/>
                <w:szCs w:val="18"/>
              </w:rPr>
              <w:t>Assessment and Marks Distribution:</w:t>
            </w:r>
          </w:p>
          <w:p w14:paraId="7A73CD83" w14:textId="77777777" w:rsidR="002E3C27" w:rsidRPr="009F171C" w:rsidRDefault="002E3C27" w:rsidP="001C3606">
            <w:pPr>
              <w:rPr>
                <w:rFonts w:ascii="Arial" w:eastAsia="Arial" w:hAnsi="Arial" w:cs="Arial"/>
                <w:color w:val="000000"/>
                <w:sz w:val="18"/>
                <w:szCs w:val="18"/>
              </w:rPr>
            </w:pPr>
            <w:r w:rsidRPr="009F171C">
              <w:rPr>
                <w:rFonts w:ascii="Arial" w:eastAsia="Arial" w:hAnsi="Arial" w:cs="Arial"/>
                <w:color w:val="000000"/>
                <w:sz w:val="18"/>
                <w:szCs w:val="18"/>
              </w:rPr>
              <w:t>Students will be assessed on the basis of their overall performance in all the exams, class tests, assignments, and class participation. Final numeric reward will be the compilation of:</w:t>
            </w:r>
          </w:p>
          <w:p w14:paraId="47A0170C" w14:textId="77777777" w:rsidR="002E3C27" w:rsidRPr="009F171C" w:rsidRDefault="002E3C27" w:rsidP="001C3606">
            <w:pPr>
              <w:rPr>
                <w:rFonts w:ascii="Arial" w:eastAsia="Arial" w:hAnsi="Arial" w:cs="Arial"/>
                <w:color w:val="000000"/>
                <w:sz w:val="18"/>
                <w:szCs w:val="18"/>
              </w:rPr>
            </w:pPr>
            <w:r w:rsidRPr="009F171C">
              <w:rPr>
                <w:rFonts w:ascii="Arial" w:eastAsia="Arial" w:hAnsi="Arial" w:cs="Arial"/>
                <w:color w:val="000000"/>
                <w:sz w:val="18"/>
                <w:szCs w:val="18"/>
              </w:rPr>
              <w:t xml:space="preserve"> </w:t>
            </w:r>
            <w:r w:rsidRPr="009F171C">
              <w:rPr>
                <w:rFonts w:ascii="Arial" w:eastAsia="Arial" w:hAnsi="Arial" w:cs="Arial"/>
                <w:color w:val="000000"/>
                <w:sz w:val="18"/>
                <w:szCs w:val="18"/>
              </w:rPr>
              <w:tab/>
              <w:t>Class tests + Assignments due in different times of the semester (</w:t>
            </w:r>
            <w:r>
              <w:rPr>
                <w:rFonts w:ascii="Arial" w:eastAsia="Arial" w:hAnsi="Arial" w:cs="Arial"/>
                <w:color w:val="000000"/>
                <w:sz w:val="18"/>
                <w:szCs w:val="18"/>
              </w:rPr>
              <w:t>15%</w:t>
            </w:r>
            <w:r w:rsidRPr="009F171C">
              <w:rPr>
                <w:rFonts w:ascii="Arial" w:eastAsia="Arial" w:hAnsi="Arial" w:cs="Arial"/>
                <w:color w:val="000000"/>
                <w:sz w:val="18"/>
                <w:szCs w:val="18"/>
              </w:rPr>
              <w:t>)</w:t>
            </w:r>
          </w:p>
          <w:p w14:paraId="63A0F5F5" w14:textId="77777777" w:rsidR="002E3C27" w:rsidRPr="009F171C" w:rsidRDefault="002E3C27" w:rsidP="001C3606">
            <w:pPr>
              <w:rPr>
                <w:rFonts w:ascii="Arial" w:eastAsia="Arial" w:hAnsi="Arial" w:cs="Arial"/>
                <w:color w:val="000000"/>
                <w:sz w:val="18"/>
                <w:szCs w:val="18"/>
              </w:rPr>
            </w:pPr>
            <w:r w:rsidRPr="009F171C">
              <w:rPr>
                <w:rFonts w:ascii="Arial" w:eastAsia="Arial" w:hAnsi="Arial" w:cs="Arial"/>
                <w:color w:val="000000"/>
                <w:sz w:val="18"/>
                <w:szCs w:val="18"/>
              </w:rPr>
              <w:t xml:space="preserve"> </w:t>
            </w:r>
            <w:r w:rsidRPr="009F171C">
              <w:rPr>
                <w:rFonts w:ascii="Arial" w:eastAsia="Arial" w:hAnsi="Arial" w:cs="Arial"/>
                <w:color w:val="000000"/>
                <w:sz w:val="18"/>
                <w:szCs w:val="18"/>
              </w:rPr>
              <w:tab/>
              <w:t>A comprehensive final exam (</w:t>
            </w:r>
            <w:r>
              <w:rPr>
                <w:rFonts w:ascii="Arial" w:eastAsia="Arial" w:hAnsi="Arial" w:cs="Arial"/>
                <w:color w:val="000000"/>
                <w:sz w:val="18"/>
                <w:szCs w:val="18"/>
              </w:rPr>
              <w:t>80%</w:t>
            </w:r>
            <w:r w:rsidRPr="009F171C">
              <w:rPr>
                <w:rFonts w:ascii="Arial" w:eastAsia="Arial" w:hAnsi="Arial" w:cs="Arial"/>
                <w:color w:val="000000"/>
                <w:sz w:val="18"/>
                <w:szCs w:val="18"/>
              </w:rPr>
              <w:t xml:space="preserve">), Total Time: 3 hours. </w:t>
            </w:r>
          </w:p>
          <w:p w14:paraId="3108A699" w14:textId="77777777" w:rsidR="002E3C27" w:rsidRPr="009F171C" w:rsidRDefault="002E3C27" w:rsidP="001C3606">
            <w:pPr>
              <w:rPr>
                <w:rFonts w:ascii="Arial" w:eastAsia="Arial" w:hAnsi="Arial" w:cs="Arial"/>
                <w:b/>
                <w:color w:val="000000"/>
                <w:sz w:val="18"/>
                <w:szCs w:val="18"/>
              </w:rPr>
            </w:pPr>
            <w:r w:rsidRPr="009F171C">
              <w:rPr>
                <w:rFonts w:ascii="Arial" w:eastAsia="Arial" w:hAnsi="Arial" w:cs="Arial"/>
                <w:color w:val="000000"/>
                <w:sz w:val="18"/>
                <w:szCs w:val="18"/>
              </w:rPr>
              <w:t xml:space="preserve"> </w:t>
            </w:r>
            <w:r w:rsidRPr="009F171C">
              <w:rPr>
                <w:rFonts w:ascii="Arial" w:eastAsia="Arial" w:hAnsi="Arial" w:cs="Arial"/>
                <w:color w:val="000000"/>
                <w:sz w:val="18"/>
                <w:szCs w:val="18"/>
              </w:rPr>
              <w:tab/>
              <w:t>A class participation mark (</w:t>
            </w:r>
            <w:r>
              <w:rPr>
                <w:rFonts w:ascii="Arial" w:eastAsia="Arial" w:hAnsi="Arial" w:cs="Arial"/>
                <w:color w:val="000000"/>
                <w:sz w:val="18"/>
                <w:szCs w:val="18"/>
              </w:rPr>
              <w:t>5%</w:t>
            </w:r>
            <w:r w:rsidRPr="009F171C">
              <w:rPr>
                <w:rFonts w:ascii="Arial" w:eastAsia="Arial" w:hAnsi="Arial" w:cs="Arial"/>
                <w:color w:val="000000"/>
                <w:sz w:val="18"/>
                <w:szCs w:val="18"/>
              </w:rPr>
              <w:t>).</w:t>
            </w:r>
          </w:p>
        </w:tc>
      </w:tr>
      <w:tr w:rsidR="002E3C27" w:rsidRPr="009F171C" w14:paraId="7ECAD294" w14:textId="77777777" w:rsidTr="001C3606">
        <w:trPr>
          <w:jc w:val="center"/>
        </w:trPr>
        <w:tc>
          <w:tcPr>
            <w:tcW w:w="9264" w:type="dxa"/>
          </w:tcPr>
          <w:p w14:paraId="03941B2F" w14:textId="77777777" w:rsidR="002E3C27" w:rsidRPr="009F171C" w:rsidRDefault="002E3C27" w:rsidP="001C3606">
            <w:pPr>
              <w:rPr>
                <w:rFonts w:ascii="Arial" w:eastAsia="Arial" w:hAnsi="Arial" w:cs="Arial"/>
                <w:b/>
                <w:sz w:val="18"/>
                <w:szCs w:val="18"/>
              </w:rPr>
            </w:pPr>
          </w:p>
          <w:p w14:paraId="63E39CFC" w14:textId="77777777" w:rsidR="002E3C27" w:rsidRPr="009F171C" w:rsidRDefault="002E3C27" w:rsidP="001C3606">
            <w:pPr>
              <w:rPr>
                <w:rFonts w:ascii="Arial" w:eastAsia="Arial" w:hAnsi="Arial" w:cs="Arial"/>
                <w:b/>
                <w:sz w:val="18"/>
                <w:szCs w:val="18"/>
              </w:rPr>
            </w:pPr>
            <w:r w:rsidRPr="009F171C">
              <w:rPr>
                <w:rFonts w:ascii="Arial" w:eastAsia="Arial" w:hAnsi="Arial" w:cs="Arial"/>
                <w:b/>
                <w:sz w:val="18"/>
                <w:szCs w:val="18"/>
              </w:rPr>
              <w:t>Course Contents:</w:t>
            </w:r>
          </w:p>
          <w:p w14:paraId="2E0A5141" w14:textId="77777777" w:rsidR="002E3C27" w:rsidRPr="009F171C" w:rsidRDefault="002E3C27" w:rsidP="001C3606">
            <w:pPr>
              <w:rPr>
                <w:rFonts w:ascii="Arial" w:eastAsia="Arial" w:hAnsi="Arial" w:cs="Arial"/>
                <w:sz w:val="18"/>
                <w:szCs w:val="18"/>
              </w:rPr>
            </w:pPr>
            <w:r w:rsidRPr="009F171C">
              <w:rPr>
                <w:rFonts w:ascii="Arial" w:eastAsia="Arial" w:hAnsi="Arial" w:cs="Arial"/>
                <w:sz w:val="18"/>
                <w:szCs w:val="18"/>
              </w:rPr>
              <w:t>UI Introduction: UI Design and Why it Matters, User Interface Hall of Fame / Shame, Case Study</w:t>
            </w:r>
          </w:p>
          <w:p w14:paraId="5CDBFF0E" w14:textId="77777777" w:rsidR="002E3C27" w:rsidRPr="009F171C" w:rsidRDefault="002E3C27" w:rsidP="001C3606">
            <w:pPr>
              <w:jc w:val="both"/>
              <w:rPr>
                <w:rFonts w:ascii="Arial" w:eastAsia="Arial" w:hAnsi="Arial" w:cs="Arial"/>
                <w:sz w:val="18"/>
                <w:szCs w:val="18"/>
              </w:rPr>
            </w:pPr>
            <w:bookmarkStart w:id="7" w:name="_heading=h.gjdgxs" w:colFirst="0" w:colLast="0"/>
            <w:bookmarkEnd w:id="7"/>
            <w:r w:rsidRPr="009F171C">
              <w:rPr>
                <w:rFonts w:ascii="Arial" w:eastAsia="Arial" w:hAnsi="Arial" w:cs="Arial"/>
                <w:sz w:val="18"/>
                <w:szCs w:val="18"/>
              </w:rPr>
              <w:t>UI Design Process: Design Process Introduction, Designing to Address a Problem w/o Solution Ideas, Designing for a known solution direction, Designing to iterate on/improve an existing solution,  Common Elements, Usability Engineering and Task-Centered Approaches, Use Cases, Personas, Tasks, and Scenarios, Design-Centered Approaches, Design-Centered Methods &amp; When They Work Best, Pulling it all Together: Best from Each; Practical Techniques</w:t>
            </w:r>
          </w:p>
          <w:p w14:paraId="7ED4B11F" w14:textId="77777777" w:rsidR="002E3C27" w:rsidRPr="009F171C" w:rsidRDefault="002E3C27" w:rsidP="001C3606">
            <w:pPr>
              <w:jc w:val="both"/>
              <w:rPr>
                <w:rFonts w:ascii="Arial" w:eastAsia="Arial" w:hAnsi="Arial" w:cs="Arial"/>
                <w:sz w:val="18"/>
                <w:szCs w:val="18"/>
              </w:rPr>
            </w:pPr>
          </w:p>
          <w:p w14:paraId="409BE7D3" w14:textId="77777777" w:rsidR="002E3C27" w:rsidRPr="009F171C" w:rsidRDefault="002E3C27" w:rsidP="001C3606">
            <w:pPr>
              <w:jc w:val="both"/>
              <w:rPr>
                <w:rFonts w:ascii="Arial" w:eastAsia="Arial" w:hAnsi="Arial" w:cs="Arial"/>
                <w:sz w:val="18"/>
                <w:szCs w:val="18"/>
              </w:rPr>
            </w:pPr>
            <w:r w:rsidRPr="009F171C">
              <w:rPr>
                <w:rFonts w:ascii="Arial" w:eastAsia="Arial" w:hAnsi="Arial" w:cs="Arial"/>
                <w:sz w:val="18"/>
                <w:szCs w:val="18"/>
              </w:rPr>
              <w:t xml:space="preserve">Psychology and Human Factors for UI Design: </w:t>
            </w:r>
            <w:proofErr w:type="spellStart"/>
            <w:r w:rsidRPr="009F171C">
              <w:rPr>
                <w:rFonts w:ascii="Arial" w:eastAsia="Arial" w:hAnsi="Arial" w:cs="Arial"/>
                <w:sz w:val="18"/>
                <w:szCs w:val="18"/>
              </w:rPr>
              <w:t>Fitts'</w:t>
            </w:r>
            <w:proofErr w:type="spellEnd"/>
            <w:r w:rsidRPr="009F171C">
              <w:rPr>
                <w:rFonts w:ascii="Arial" w:eastAsia="Arial" w:hAnsi="Arial" w:cs="Arial"/>
                <w:sz w:val="18"/>
                <w:szCs w:val="18"/>
              </w:rPr>
              <w:t xml:space="preserve"> Law, Short- and long-term memory, attention, Perception and visualization, hierarchy, Mistakes, Errors, and Slips, Conceptual models, The Gulf of Execution and the Gulf of Evaluation, Design Principles: Visibility, Feedback, Mappings, Constraints, Interacting beyond individuals </w:t>
            </w:r>
            <w:r w:rsidRPr="009F171C">
              <w:rPr>
                <w:rFonts w:ascii="Arial" w:eastAsia="Arial" w:hAnsi="Arial" w:cs="Arial"/>
                <w:sz w:val="18"/>
                <w:szCs w:val="18"/>
              </w:rPr>
              <w:lastRenderedPageBreak/>
              <w:t>(social psychology), High-Level Models: Distributed Cognition, Activity Theory, Situated Action, Interface Critiques, Overview and Properties of a Good Critique, Psychology and Human Factors: Shortcuts to Understanding Your Users</w:t>
            </w:r>
          </w:p>
          <w:p w14:paraId="38196358" w14:textId="77777777" w:rsidR="002E3C27" w:rsidRPr="009F171C" w:rsidRDefault="002E3C27" w:rsidP="001C3606">
            <w:pPr>
              <w:jc w:val="both"/>
              <w:rPr>
                <w:rFonts w:ascii="Arial" w:eastAsia="Arial" w:hAnsi="Arial" w:cs="Arial"/>
                <w:sz w:val="18"/>
                <w:szCs w:val="18"/>
              </w:rPr>
            </w:pPr>
          </w:p>
          <w:p w14:paraId="4104EAB4" w14:textId="77777777" w:rsidR="002E3C27" w:rsidRPr="009F171C" w:rsidRDefault="002E3C27" w:rsidP="001C3606">
            <w:pPr>
              <w:jc w:val="both"/>
              <w:rPr>
                <w:rFonts w:ascii="Arial" w:eastAsia="Arial" w:hAnsi="Arial" w:cs="Arial"/>
                <w:sz w:val="18"/>
                <w:szCs w:val="18"/>
              </w:rPr>
            </w:pPr>
            <w:r w:rsidRPr="009F171C">
              <w:rPr>
                <w:rFonts w:ascii="Arial" w:eastAsia="Arial" w:hAnsi="Arial" w:cs="Arial"/>
                <w:sz w:val="18"/>
                <w:szCs w:val="18"/>
              </w:rPr>
              <w:t>User Experience Design Overview: Important Terms and Concepts, Features of Good Design, User Engagement Ethics, General Resources, Overview of User Experience Design</w:t>
            </w:r>
          </w:p>
          <w:p w14:paraId="74ACDD05" w14:textId="77777777" w:rsidR="002E3C27" w:rsidRPr="009F171C" w:rsidRDefault="002E3C27" w:rsidP="001C3606">
            <w:pPr>
              <w:jc w:val="both"/>
              <w:rPr>
                <w:rFonts w:ascii="Arial" w:eastAsia="Arial" w:hAnsi="Arial" w:cs="Arial"/>
                <w:sz w:val="18"/>
                <w:szCs w:val="18"/>
              </w:rPr>
            </w:pPr>
          </w:p>
          <w:p w14:paraId="26A7FCA8" w14:textId="77777777" w:rsidR="002E3C27" w:rsidRPr="009F171C" w:rsidRDefault="002E3C27" w:rsidP="001C3606">
            <w:pPr>
              <w:jc w:val="both"/>
              <w:rPr>
                <w:rFonts w:ascii="Arial" w:eastAsia="Arial" w:hAnsi="Arial" w:cs="Arial"/>
                <w:sz w:val="18"/>
                <w:szCs w:val="18"/>
              </w:rPr>
            </w:pPr>
            <w:r w:rsidRPr="009F171C">
              <w:rPr>
                <w:rFonts w:ascii="Arial" w:eastAsia="Arial" w:hAnsi="Arial" w:cs="Arial"/>
                <w:sz w:val="18"/>
                <w:szCs w:val="18"/>
              </w:rPr>
              <w:t>Requirement Gathering: Types of Users and Types of Data, Discovery Technique, Naturalistic Observation, Survey, Focus Group, Interview, User Results, Presenting Task Findings, Elements of Requirement Gathering</w:t>
            </w:r>
          </w:p>
          <w:p w14:paraId="15948BFB" w14:textId="77777777" w:rsidR="002E3C27" w:rsidRPr="009F171C" w:rsidRDefault="002E3C27" w:rsidP="001C3606">
            <w:pPr>
              <w:jc w:val="both"/>
              <w:rPr>
                <w:rFonts w:ascii="Arial" w:eastAsia="Arial" w:hAnsi="Arial" w:cs="Arial"/>
                <w:b/>
                <w:color w:val="FF0000"/>
                <w:sz w:val="18"/>
                <w:szCs w:val="18"/>
              </w:rPr>
            </w:pPr>
            <w:r w:rsidRPr="009F171C">
              <w:rPr>
                <w:rFonts w:ascii="Arial" w:eastAsia="Arial" w:hAnsi="Arial" w:cs="Arial"/>
                <w:sz w:val="18"/>
                <w:szCs w:val="18"/>
              </w:rPr>
              <w:t>Designing Alternatives: Review of Design Goals, Design Alternatives. Prototyping: Resources and Tools for Prototyping, Resources for Prototyping. Evaluation: Resources for Evaluation</w:t>
            </w:r>
          </w:p>
        </w:tc>
      </w:tr>
    </w:tbl>
    <w:p w14:paraId="45FD7306" w14:textId="77777777" w:rsidR="002E3C27" w:rsidRPr="009F171C" w:rsidRDefault="002E3C27" w:rsidP="002E3C27">
      <w:pPr>
        <w:rPr>
          <w:rFonts w:ascii="Arial" w:hAnsi="Arial" w:cs="Arial"/>
          <w:b/>
          <w:spacing w:val="-3"/>
          <w:sz w:val="18"/>
          <w:szCs w:val="18"/>
        </w:rPr>
      </w:pPr>
    </w:p>
    <w:p w14:paraId="27327F61" w14:textId="77777777" w:rsidR="002E3C27" w:rsidRPr="009F171C" w:rsidRDefault="002E3C27" w:rsidP="002E3C27">
      <w:pPr>
        <w:rPr>
          <w:rFonts w:ascii="Arial" w:hAnsi="Arial" w:cs="Arial"/>
          <w:b/>
          <w:spacing w:val="-3"/>
          <w:sz w:val="18"/>
          <w:szCs w:val="18"/>
        </w:rPr>
      </w:pPr>
      <w:r w:rsidRPr="009F171C">
        <w:rPr>
          <w:rFonts w:ascii="Arial" w:hAnsi="Arial" w:cs="Arial"/>
          <w:b/>
          <w:spacing w:val="-3"/>
          <w:sz w:val="18"/>
          <w:szCs w:val="18"/>
        </w:rPr>
        <w:t>Text Book:</w:t>
      </w:r>
    </w:p>
    <w:tbl>
      <w:tblPr>
        <w:tblW w:w="4990" w:type="pct"/>
        <w:jc w:val="center"/>
        <w:tblLook w:val="04A0" w:firstRow="1" w:lastRow="0" w:firstColumn="1" w:lastColumn="0" w:noHBand="0" w:noVBand="1"/>
      </w:tblPr>
      <w:tblGrid>
        <w:gridCol w:w="371"/>
        <w:gridCol w:w="2896"/>
        <w:gridCol w:w="271"/>
        <w:gridCol w:w="5686"/>
      </w:tblGrid>
      <w:tr w:rsidR="002E3C27" w:rsidRPr="009F171C" w14:paraId="73F1F82C" w14:textId="77777777" w:rsidTr="001C3606">
        <w:trPr>
          <w:trHeight w:val="276"/>
          <w:jc w:val="center"/>
        </w:trPr>
        <w:tc>
          <w:tcPr>
            <w:tcW w:w="201" w:type="pct"/>
            <w:hideMark/>
          </w:tcPr>
          <w:p w14:paraId="574D69AE" w14:textId="77777777" w:rsidR="002E3C27" w:rsidRPr="009F171C" w:rsidRDefault="002E3C27" w:rsidP="001C3606">
            <w:pPr>
              <w:suppressAutoHyphens/>
              <w:jc w:val="center"/>
              <w:rPr>
                <w:rFonts w:ascii="Arial" w:hAnsi="Arial" w:cs="Arial"/>
                <w:spacing w:val="-3"/>
                <w:sz w:val="18"/>
                <w:szCs w:val="18"/>
              </w:rPr>
            </w:pPr>
            <w:r w:rsidRPr="009F171C">
              <w:rPr>
                <w:rFonts w:ascii="Arial" w:hAnsi="Arial" w:cs="Arial"/>
                <w:spacing w:val="-3"/>
                <w:sz w:val="18"/>
                <w:szCs w:val="18"/>
              </w:rPr>
              <w:t>1.</w:t>
            </w:r>
          </w:p>
        </w:tc>
        <w:tc>
          <w:tcPr>
            <w:tcW w:w="1570" w:type="pct"/>
            <w:hideMark/>
          </w:tcPr>
          <w:p w14:paraId="4FDC0FF4" w14:textId="77777777" w:rsidR="002E3C27" w:rsidRPr="009F171C" w:rsidRDefault="002E3C27" w:rsidP="001C3606">
            <w:pPr>
              <w:suppressAutoHyphens/>
              <w:rPr>
                <w:rFonts w:ascii="Arial" w:hAnsi="Arial" w:cs="Arial"/>
                <w:spacing w:val="-3"/>
                <w:sz w:val="18"/>
                <w:szCs w:val="18"/>
              </w:rPr>
            </w:pPr>
            <w:r w:rsidRPr="009F171C">
              <w:rPr>
                <w:rFonts w:ascii="Arial" w:hAnsi="Arial" w:cs="Arial"/>
                <w:sz w:val="18"/>
                <w:szCs w:val="18"/>
              </w:rPr>
              <w:t>Donald A. Norman</w:t>
            </w:r>
          </w:p>
        </w:tc>
        <w:tc>
          <w:tcPr>
            <w:tcW w:w="147" w:type="pct"/>
            <w:hideMark/>
          </w:tcPr>
          <w:p w14:paraId="485CD204" w14:textId="77777777" w:rsidR="002E3C27" w:rsidRPr="009F171C" w:rsidRDefault="002E3C27" w:rsidP="001C3606">
            <w:pPr>
              <w:suppressAutoHyphens/>
              <w:jc w:val="center"/>
              <w:rPr>
                <w:rFonts w:ascii="Arial" w:hAnsi="Arial" w:cs="Arial"/>
                <w:spacing w:val="-3"/>
                <w:sz w:val="18"/>
                <w:szCs w:val="18"/>
              </w:rPr>
            </w:pPr>
            <w:r w:rsidRPr="009F171C">
              <w:rPr>
                <w:rFonts w:ascii="Arial" w:hAnsi="Arial" w:cs="Arial"/>
                <w:spacing w:val="-3"/>
                <w:sz w:val="18"/>
                <w:szCs w:val="18"/>
              </w:rPr>
              <w:t>:</w:t>
            </w:r>
          </w:p>
        </w:tc>
        <w:tc>
          <w:tcPr>
            <w:tcW w:w="3083" w:type="pct"/>
            <w:hideMark/>
          </w:tcPr>
          <w:p w14:paraId="2BF1BD25" w14:textId="77777777" w:rsidR="002E3C27" w:rsidRPr="009F171C" w:rsidRDefault="002E3C27" w:rsidP="001C3606">
            <w:pPr>
              <w:suppressAutoHyphens/>
              <w:rPr>
                <w:rFonts w:ascii="Arial" w:hAnsi="Arial" w:cs="Arial"/>
                <w:b/>
                <w:bCs/>
                <w:spacing w:val="-3"/>
                <w:sz w:val="18"/>
                <w:szCs w:val="18"/>
              </w:rPr>
            </w:pPr>
            <w:r w:rsidRPr="009F171C">
              <w:rPr>
                <w:rFonts w:ascii="Arial" w:eastAsia="Arial" w:hAnsi="Arial" w:cs="Arial"/>
                <w:b/>
                <w:bCs/>
                <w:sz w:val="18"/>
                <w:szCs w:val="18"/>
              </w:rPr>
              <w:t>The Design of Everyday Things</w:t>
            </w:r>
          </w:p>
        </w:tc>
      </w:tr>
    </w:tbl>
    <w:p w14:paraId="24CAB7FB" w14:textId="77777777" w:rsidR="002E3C27" w:rsidRDefault="002E3C27" w:rsidP="002E3C27">
      <w:pPr>
        <w:rPr>
          <w:rFonts w:ascii="Arial" w:hAnsi="Arial" w:cs="Arial"/>
          <w:b/>
          <w:spacing w:val="-3"/>
          <w:sz w:val="18"/>
          <w:szCs w:val="18"/>
        </w:rPr>
      </w:pPr>
    </w:p>
    <w:p w14:paraId="1000E5BD" w14:textId="77777777" w:rsidR="002E3C27" w:rsidRPr="009F171C" w:rsidRDefault="002E3C27" w:rsidP="002E3C27">
      <w:pPr>
        <w:rPr>
          <w:rFonts w:ascii="Arial" w:hAnsi="Arial" w:cs="Arial"/>
          <w:b/>
          <w:spacing w:val="-3"/>
          <w:sz w:val="18"/>
          <w:szCs w:val="18"/>
        </w:rPr>
      </w:pPr>
      <w:r w:rsidRPr="009F171C">
        <w:rPr>
          <w:rFonts w:ascii="Arial" w:hAnsi="Arial" w:cs="Arial"/>
          <w:b/>
          <w:spacing w:val="-3"/>
          <w:sz w:val="18"/>
          <w:szCs w:val="18"/>
        </w:rPr>
        <w:t>Books Recommended:</w:t>
      </w:r>
    </w:p>
    <w:tbl>
      <w:tblPr>
        <w:tblW w:w="4953" w:type="pct"/>
        <w:jc w:val="center"/>
        <w:tblLook w:val="04A0" w:firstRow="1" w:lastRow="0" w:firstColumn="1" w:lastColumn="0" w:noHBand="0" w:noVBand="1"/>
      </w:tblPr>
      <w:tblGrid>
        <w:gridCol w:w="361"/>
        <w:gridCol w:w="2966"/>
        <w:gridCol w:w="264"/>
        <w:gridCol w:w="5564"/>
      </w:tblGrid>
      <w:tr w:rsidR="002E3C27" w:rsidRPr="009F171C" w14:paraId="04898FE8" w14:textId="77777777" w:rsidTr="001C3606">
        <w:trPr>
          <w:trHeight w:val="272"/>
          <w:jc w:val="center"/>
        </w:trPr>
        <w:tc>
          <w:tcPr>
            <w:tcW w:w="197" w:type="pct"/>
            <w:hideMark/>
          </w:tcPr>
          <w:p w14:paraId="0D7A3710" w14:textId="77777777" w:rsidR="002E3C27" w:rsidRPr="009F171C" w:rsidRDefault="002E3C27" w:rsidP="001C3606">
            <w:pPr>
              <w:suppressAutoHyphens/>
              <w:jc w:val="center"/>
              <w:rPr>
                <w:rFonts w:ascii="Arial" w:hAnsi="Arial" w:cs="Arial"/>
                <w:spacing w:val="-3"/>
                <w:sz w:val="18"/>
                <w:szCs w:val="18"/>
              </w:rPr>
            </w:pPr>
            <w:r w:rsidRPr="009F171C">
              <w:rPr>
                <w:rFonts w:ascii="Arial" w:hAnsi="Arial" w:cs="Arial"/>
                <w:spacing w:val="-3"/>
                <w:sz w:val="18"/>
                <w:szCs w:val="18"/>
              </w:rPr>
              <w:t>1.</w:t>
            </w:r>
          </w:p>
        </w:tc>
        <w:tc>
          <w:tcPr>
            <w:tcW w:w="1620" w:type="pct"/>
          </w:tcPr>
          <w:p w14:paraId="249F2B85" w14:textId="77777777" w:rsidR="002E3C27" w:rsidRPr="009F171C" w:rsidRDefault="002E3C27" w:rsidP="001C3606">
            <w:pPr>
              <w:suppressAutoHyphens/>
              <w:rPr>
                <w:rFonts w:ascii="Arial" w:hAnsi="Arial" w:cs="Arial"/>
                <w:spacing w:val="-3"/>
                <w:sz w:val="18"/>
                <w:szCs w:val="18"/>
              </w:rPr>
            </w:pPr>
            <w:r w:rsidRPr="009F171C">
              <w:rPr>
                <w:rFonts w:ascii="Arial" w:hAnsi="Arial" w:cs="Arial"/>
                <w:color w:val="000000"/>
                <w:sz w:val="18"/>
                <w:szCs w:val="18"/>
              </w:rPr>
              <w:t xml:space="preserve">Jesse James Garret </w:t>
            </w:r>
          </w:p>
        </w:tc>
        <w:tc>
          <w:tcPr>
            <w:tcW w:w="144" w:type="pct"/>
            <w:hideMark/>
          </w:tcPr>
          <w:p w14:paraId="09554478" w14:textId="77777777" w:rsidR="002E3C27" w:rsidRPr="009F171C" w:rsidRDefault="002E3C27" w:rsidP="001C3606">
            <w:pPr>
              <w:suppressAutoHyphens/>
              <w:jc w:val="center"/>
              <w:rPr>
                <w:rFonts w:ascii="Arial" w:hAnsi="Arial" w:cs="Arial"/>
                <w:spacing w:val="-3"/>
                <w:sz w:val="18"/>
                <w:szCs w:val="18"/>
              </w:rPr>
            </w:pPr>
            <w:r w:rsidRPr="009F171C">
              <w:rPr>
                <w:rFonts w:ascii="Arial" w:hAnsi="Arial" w:cs="Arial"/>
                <w:spacing w:val="-3"/>
                <w:sz w:val="18"/>
                <w:szCs w:val="18"/>
              </w:rPr>
              <w:t>:</w:t>
            </w:r>
          </w:p>
        </w:tc>
        <w:tc>
          <w:tcPr>
            <w:tcW w:w="3039" w:type="pct"/>
            <w:hideMark/>
          </w:tcPr>
          <w:p w14:paraId="27305715" w14:textId="77777777" w:rsidR="002E3C27" w:rsidRPr="009F171C" w:rsidRDefault="002E3C27" w:rsidP="001C3606">
            <w:pPr>
              <w:suppressAutoHyphens/>
              <w:rPr>
                <w:rFonts w:ascii="Arial" w:hAnsi="Arial" w:cs="Arial"/>
                <w:b/>
                <w:bCs/>
                <w:spacing w:val="-3"/>
                <w:sz w:val="18"/>
                <w:szCs w:val="18"/>
              </w:rPr>
            </w:pPr>
            <w:r w:rsidRPr="009F171C">
              <w:rPr>
                <w:rFonts w:ascii="Arial" w:hAnsi="Arial" w:cs="Arial"/>
                <w:b/>
                <w:bCs/>
                <w:color w:val="000000"/>
                <w:sz w:val="18"/>
                <w:szCs w:val="18"/>
              </w:rPr>
              <w:t>The Elements of User Experience</w:t>
            </w:r>
          </w:p>
        </w:tc>
      </w:tr>
      <w:tr w:rsidR="002E3C27" w:rsidRPr="009F171C" w14:paraId="336D3C4B" w14:textId="77777777" w:rsidTr="001C3606">
        <w:trPr>
          <w:trHeight w:val="417"/>
          <w:jc w:val="center"/>
        </w:trPr>
        <w:tc>
          <w:tcPr>
            <w:tcW w:w="197" w:type="pct"/>
          </w:tcPr>
          <w:p w14:paraId="2C627181" w14:textId="77777777" w:rsidR="002E3C27" w:rsidRPr="009F171C" w:rsidRDefault="002E3C27" w:rsidP="001C3606">
            <w:pPr>
              <w:suppressAutoHyphens/>
              <w:jc w:val="center"/>
              <w:rPr>
                <w:rFonts w:ascii="Arial" w:hAnsi="Arial" w:cs="Arial"/>
                <w:spacing w:val="-3"/>
                <w:sz w:val="18"/>
                <w:szCs w:val="18"/>
              </w:rPr>
            </w:pPr>
            <w:r w:rsidRPr="009F171C">
              <w:rPr>
                <w:rFonts w:ascii="Arial" w:hAnsi="Arial" w:cs="Arial"/>
                <w:spacing w:val="-3"/>
                <w:sz w:val="18"/>
                <w:szCs w:val="18"/>
              </w:rPr>
              <w:t>2.</w:t>
            </w:r>
          </w:p>
        </w:tc>
        <w:tc>
          <w:tcPr>
            <w:tcW w:w="1620" w:type="pct"/>
          </w:tcPr>
          <w:p w14:paraId="57A91A82" w14:textId="77777777" w:rsidR="002E3C27" w:rsidRPr="009F171C" w:rsidRDefault="002E3C27" w:rsidP="001C3606">
            <w:pPr>
              <w:suppressAutoHyphens/>
              <w:rPr>
                <w:rFonts w:ascii="Arial" w:hAnsi="Arial" w:cs="Arial"/>
                <w:color w:val="000000"/>
                <w:sz w:val="18"/>
                <w:szCs w:val="18"/>
              </w:rPr>
            </w:pPr>
            <w:r w:rsidRPr="009F171C">
              <w:rPr>
                <w:rFonts w:ascii="Arial" w:eastAsia="Arial" w:hAnsi="Arial" w:cs="Arial"/>
                <w:sz w:val="18"/>
                <w:szCs w:val="18"/>
              </w:rPr>
              <w:t>Jenifer Tidwell</w:t>
            </w:r>
          </w:p>
        </w:tc>
        <w:tc>
          <w:tcPr>
            <w:tcW w:w="144" w:type="pct"/>
          </w:tcPr>
          <w:p w14:paraId="0D6AD35B" w14:textId="77777777" w:rsidR="002E3C27" w:rsidRPr="009F171C" w:rsidRDefault="002E3C27" w:rsidP="001C3606">
            <w:pPr>
              <w:suppressAutoHyphens/>
              <w:jc w:val="center"/>
              <w:rPr>
                <w:rFonts w:ascii="Arial" w:hAnsi="Arial" w:cs="Arial"/>
                <w:spacing w:val="-3"/>
                <w:sz w:val="18"/>
                <w:szCs w:val="18"/>
              </w:rPr>
            </w:pPr>
            <w:r w:rsidRPr="009F171C">
              <w:rPr>
                <w:rFonts w:ascii="Arial" w:hAnsi="Arial" w:cs="Arial"/>
                <w:spacing w:val="-3"/>
                <w:sz w:val="18"/>
                <w:szCs w:val="18"/>
              </w:rPr>
              <w:t>:</w:t>
            </w:r>
          </w:p>
        </w:tc>
        <w:tc>
          <w:tcPr>
            <w:tcW w:w="3039" w:type="pct"/>
          </w:tcPr>
          <w:p w14:paraId="563B13A3" w14:textId="77777777" w:rsidR="002E3C27" w:rsidRPr="009F171C" w:rsidRDefault="002E3C27" w:rsidP="001C3606">
            <w:pPr>
              <w:suppressAutoHyphens/>
              <w:rPr>
                <w:rFonts w:ascii="Arial" w:hAnsi="Arial" w:cs="Arial"/>
                <w:b/>
                <w:bCs/>
                <w:color w:val="000000"/>
                <w:sz w:val="18"/>
                <w:szCs w:val="18"/>
              </w:rPr>
            </w:pPr>
            <w:r w:rsidRPr="009F171C">
              <w:rPr>
                <w:rFonts w:ascii="Arial" w:eastAsia="Arial" w:hAnsi="Arial" w:cs="Arial"/>
                <w:b/>
                <w:bCs/>
                <w:sz w:val="18"/>
                <w:szCs w:val="18"/>
              </w:rPr>
              <w:t>Designing Interfaces: Patterns for Effective Interaction Design</w:t>
            </w:r>
          </w:p>
        </w:tc>
      </w:tr>
    </w:tbl>
    <w:p w14:paraId="00AEC831" w14:textId="77777777" w:rsidR="002E3C27" w:rsidRPr="006572FF" w:rsidRDefault="002E3C27" w:rsidP="002E3C27">
      <w:pPr>
        <w:rPr>
          <w:rFonts w:ascii="Arial" w:eastAsia="Arial" w:hAnsi="Arial" w:cs="Arial"/>
          <w:b/>
          <w:sz w:val="18"/>
          <w:szCs w:val="18"/>
        </w:rPr>
      </w:pPr>
    </w:p>
    <w:p w14:paraId="4C42A317" w14:textId="77777777" w:rsidR="002E3C27" w:rsidRDefault="002E3C27" w:rsidP="002E3C27">
      <w:pPr>
        <w:rPr>
          <w:rFonts w:ascii="Arial" w:hAnsi="Arial" w:cs="Arial"/>
          <w:sz w:val="18"/>
          <w:szCs w:val="18"/>
        </w:rPr>
      </w:pPr>
    </w:p>
    <w:p w14:paraId="33779867" w14:textId="77777777" w:rsidR="002E3C27" w:rsidRPr="009F171C" w:rsidRDefault="002E3C27" w:rsidP="002E3C27">
      <w:pPr>
        <w:pBdr>
          <w:top w:val="single" w:sz="4" w:space="1" w:color="000000"/>
          <w:left w:val="single" w:sz="4" w:space="4" w:color="000000"/>
          <w:bottom w:val="single" w:sz="4" w:space="1" w:color="000000"/>
          <w:right w:val="single" w:sz="4" w:space="4" w:color="000000"/>
        </w:pBdr>
        <w:shd w:val="clear" w:color="auto" w:fill="BFBFBF"/>
        <w:spacing w:line="259" w:lineRule="auto"/>
        <w:jc w:val="center"/>
        <w:rPr>
          <w:rFonts w:ascii="Arial" w:eastAsia="Arial" w:hAnsi="Arial" w:cs="Arial"/>
          <w:b/>
          <w:sz w:val="18"/>
          <w:szCs w:val="18"/>
          <w:lang w:bidi="bn-BD"/>
        </w:rPr>
      </w:pPr>
      <w:r w:rsidRPr="009F171C">
        <w:rPr>
          <w:rFonts w:ascii="Arial" w:eastAsia="Arial" w:hAnsi="Arial" w:cs="Arial"/>
          <w:b/>
          <w:sz w:val="18"/>
          <w:szCs w:val="18"/>
          <w:lang w:bidi="bn-BD"/>
        </w:rPr>
        <w:t>CSE4182: User Interface and User Experience Design (UI/UX Design) Lab</w:t>
      </w:r>
    </w:p>
    <w:p w14:paraId="0E1E6DB4" w14:textId="77777777" w:rsidR="002E3C27" w:rsidRPr="009F171C" w:rsidRDefault="002E3C27" w:rsidP="002E3C27">
      <w:pPr>
        <w:pBdr>
          <w:top w:val="single" w:sz="4" w:space="1" w:color="000000"/>
          <w:left w:val="single" w:sz="4" w:space="4" w:color="000000"/>
          <w:bottom w:val="single" w:sz="4" w:space="1" w:color="000000"/>
          <w:right w:val="single" w:sz="4" w:space="4" w:color="000000"/>
        </w:pBdr>
        <w:shd w:val="clear" w:color="auto" w:fill="BFBFBF"/>
        <w:spacing w:line="259" w:lineRule="auto"/>
        <w:jc w:val="center"/>
        <w:rPr>
          <w:rFonts w:ascii="Arial" w:eastAsia="Arial" w:hAnsi="Arial" w:cs="Arial"/>
          <w:b/>
          <w:sz w:val="18"/>
          <w:szCs w:val="18"/>
          <w:lang w:bidi="bn-BD"/>
        </w:rPr>
      </w:pPr>
      <w:r w:rsidRPr="009F171C">
        <w:rPr>
          <w:rFonts w:ascii="Arial" w:eastAsia="Arial" w:hAnsi="Arial" w:cs="Arial"/>
          <w:b/>
          <w:sz w:val="18"/>
          <w:szCs w:val="18"/>
          <w:lang w:bidi="bn-BD"/>
        </w:rPr>
        <w:t xml:space="preserve">Credits: </w:t>
      </w:r>
      <w:r w:rsidRPr="009F171C">
        <w:rPr>
          <w:rFonts w:ascii="Arial" w:eastAsia="Arial" w:hAnsi="Arial" w:cs="Arial"/>
          <w:sz w:val="18"/>
          <w:szCs w:val="18"/>
          <w:lang w:bidi="bn-BD"/>
        </w:rPr>
        <w:t xml:space="preserve">1 </w:t>
      </w:r>
      <w:r w:rsidRPr="009F171C">
        <w:rPr>
          <w:rFonts w:ascii="Arial" w:eastAsia="Arial" w:hAnsi="Arial" w:cs="Arial"/>
          <w:b/>
          <w:sz w:val="18"/>
          <w:szCs w:val="18"/>
          <w:lang w:bidi="bn-BD"/>
        </w:rPr>
        <w:t xml:space="preserve">Contact Hours: </w:t>
      </w:r>
      <w:r w:rsidRPr="009F171C">
        <w:rPr>
          <w:rFonts w:ascii="Arial" w:eastAsia="Arial" w:hAnsi="Arial" w:cs="Arial"/>
          <w:sz w:val="18"/>
          <w:szCs w:val="18"/>
          <w:lang w:bidi="bn-BD"/>
        </w:rPr>
        <w:t>26</w:t>
      </w:r>
    </w:p>
    <w:p w14:paraId="40635467" w14:textId="77777777" w:rsidR="002E3C27" w:rsidRPr="009F171C" w:rsidRDefault="002E3C27" w:rsidP="002E3C27">
      <w:pPr>
        <w:pBdr>
          <w:top w:val="single" w:sz="4" w:space="1" w:color="000000"/>
          <w:left w:val="single" w:sz="4" w:space="4" w:color="000000"/>
          <w:bottom w:val="single" w:sz="4" w:space="1" w:color="000000"/>
          <w:right w:val="single" w:sz="4" w:space="4" w:color="000000"/>
        </w:pBdr>
        <w:shd w:val="clear" w:color="auto" w:fill="BFBFBF"/>
        <w:spacing w:line="259" w:lineRule="auto"/>
        <w:jc w:val="center"/>
        <w:rPr>
          <w:rFonts w:ascii="Arial" w:eastAsia="Arial" w:hAnsi="Arial" w:cs="Arial"/>
          <w:b/>
          <w:sz w:val="18"/>
          <w:szCs w:val="18"/>
          <w:lang w:bidi="bn-BD"/>
        </w:rPr>
      </w:pPr>
      <w:r w:rsidRPr="009F171C">
        <w:rPr>
          <w:rFonts w:ascii="Arial" w:eastAsia="Arial" w:hAnsi="Arial" w:cs="Arial"/>
          <w:b/>
          <w:sz w:val="18"/>
          <w:szCs w:val="18"/>
          <w:lang w:bidi="bn-BD"/>
        </w:rPr>
        <w:t xml:space="preserve">Year: </w:t>
      </w:r>
      <w:r w:rsidRPr="009F171C">
        <w:rPr>
          <w:rFonts w:ascii="Arial" w:eastAsia="Arial" w:hAnsi="Arial" w:cs="Arial"/>
          <w:sz w:val="18"/>
          <w:szCs w:val="18"/>
          <w:lang w:bidi="bn-BD"/>
        </w:rPr>
        <w:t>Four</w:t>
      </w:r>
      <w:r w:rsidRPr="009F171C">
        <w:rPr>
          <w:rFonts w:ascii="Arial" w:eastAsia="Arial" w:hAnsi="Arial" w:cs="Arial"/>
          <w:b/>
          <w:sz w:val="18"/>
          <w:szCs w:val="18"/>
          <w:lang w:bidi="bn-BD"/>
        </w:rPr>
        <w:t xml:space="preserve"> Semester: </w:t>
      </w:r>
      <w:r w:rsidRPr="009F171C">
        <w:rPr>
          <w:rFonts w:ascii="Arial" w:eastAsia="Arial" w:hAnsi="Arial" w:cs="Arial"/>
          <w:sz w:val="18"/>
          <w:szCs w:val="18"/>
          <w:lang w:bidi="bn-BD"/>
        </w:rPr>
        <w:t>Odd</w:t>
      </w:r>
    </w:p>
    <w:p w14:paraId="3DA9CE3B" w14:textId="77777777" w:rsidR="002E3C27" w:rsidRPr="009F171C" w:rsidRDefault="002E3C27" w:rsidP="002E3C27">
      <w:pPr>
        <w:spacing w:line="259" w:lineRule="auto"/>
        <w:jc w:val="center"/>
        <w:rPr>
          <w:rFonts w:ascii="Arial" w:eastAsia="Arial" w:hAnsi="Arial" w:cs="Arial"/>
          <w:b/>
          <w:sz w:val="18"/>
          <w:szCs w:val="18"/>
          <w:lang w:bidi="bn-BD"/>
        </w:rPr>
      </w:pPr>
    </w:p>
    <w:tbl>
      <w:tblPr>
        <w:tblW w:w="9180" w:type="dxa"/>
        <w:jc w:val="center"/>
        <w:tblLayout w:type="fixed"/>
        <w:tblLook w:val="0400" w:firstRow="0" w:lastRow="0" w:firstColumn="0" w:lastColumn="0" w:noHBand="0" w:noVBand="1"/>
      </w:tblPr>
      <w:tblGrid>
        <w:gridCol w:w="1778"/>
        <w:gridCol w:w="7402"/>
      </w:tblGrid>
      <w:tr w:rsidR="002E3C27" w:rsidRPr="009F171C" w14:paraId="231FE087" w14:textId="77777777" w:rsidTr="001C3606">
        <w:trPr>
          <w:trHeight w:val="214"/>
          <w:jc w:val="center"/>
        </w:trPr>
        <w:tc>
          <w:tcPr>
            <w:tcW w:w="1778" w:type="dxa"/>
          </w:tcPr>
          <w:p w14:paraId="36598CF8" w14:textId="77777777" w:rsidR="002E3C27" w:rsidRPr="009F171C" w:rsidRDefault="002E3C27" w:rsidP="001C3606">
            <w:pPr>
              <w:spacing w:line="259" w:lineRule="auto"/>
              <w:rPr>
                <w:rFonts w:ascii="Arial" w:eastAsia="Arial" w:hAnsi="Arial" w:cs="Arial"/>
                <w:b/>
                <w:sz w:val="18"/>
                <w:szCs w:val="18"/>
                <w:lang w:bidi="bn-BD"/>
              </w:rPr>
            </w:pPr>
            <w:r w:rsidRPr="009F171C">
              <w:rPr>
                <w:rFonts w:ascii="Arial" w:eastAsia="Arial" w:hAnsi="Arial" w:cs="Arial"/>
                <w:b/>
                <w:sz w:val="18"/>
                <w:szCs w:val="18"/>
                <w:lang w:bidi="bn-BD"/>
              </w:rPr>
              <w:t>Prerequisite</w:t>
            </w:r>
          </w:p>
        </w:tc>
        <w:tc>
          <w:tcPr>
            <w:tcW w:w="7402" w:type="dxa"/>
          </w:tcPr>
          <w:p w14:paraId="2481D046" w14:textId="77777777" w:rsidR="002E3C27" w:rsidRPr="009F171C" w:rsidRDefault="002E3C27" w:rsidP="001C3606">
            <w:pPr>
              <w:spacing w:line="259" w:lineRule="auto"/>
              <w:rPr>
                <w:rFonts w:ascii="Arial" w:eastAsia="Arial" w:hAnsi="Arial" w:cs="Arial"/>
                <w:sz w:val="18"/>
                <w:szCs w:val="18"/>
                <w:lang w:bidi="bn-BD"/>
              </w:rPr>
            </w:pPr>
            <w:r w:rsidRPr="009F171C">
              <w:rPr>
                <w:rFonts w:ascii="Arial" w:eastAsia="Arial" w:hAnsi="Arial" w:cs="Arial"/>
                <w:sz w:val="18"/>
                <w:szCs w:val="18"/>
                <w:lang w:bidi="bn-BD"/>
              </w:rPr>
              <w:t>None</w:t>
            </w:r>
          </w:p>
        </w:tc>
      </w:tr>
      <w:tr w:rsidR="002E3C27" w:rsidRPr="009F171C" w14:paraId="238575B3" w14:textId="77777777" w:rsidTr="001C3606">
        <w:trPr>
          <w:jc w:val="center"/>
        </w:trPr>
        <w:tc>
          <w:tcPr>
            <w:tcW w:w="1778" w:type="dxa"/>
          </w:tcPr>
          <w:p w14:paraId="18F55F61" w14:textId="77777777" w:rsidR="002E3C27" w:rsidRPr="009F171C" w:rsidRDefault="002E3C27" w:rsidP="001C3606">
            <w:pPr>
              <w:spacing w:line="259" w:lineRule="auto"/>
              <w:rPr>
                <w:rFonts w:ascii="Arial" w:eastAsia="Arial" w:hAnsi="Arial" w:cs="Arial"/>
                <w:b/>
                <w:sz w:val="18"/>
                <w:szCs w:val="18"/>
                <w:lang w:bidi="bn-BD"/>
              </w:rPr>
            </w:pPr>
            <w:r w:rsidRPr="009F171C">
              <w:rPr>
                <w:rFonts w:ascii="Arial" w:eastAsia="Arial" w:hAnsi="Arial" w:cs="Arial"/>
                <w:b/>
                <w:sz w:val="18"/>
                <w:szCs w:val="18"/>
                <w:lang w:bidi="bn-BD"/>
              </w:rPr>
              <w:t>Course Type</w:t>
            </w:r>
          </w:p>
        </w:tc>
        <w:tc>
          <w:tcPr>
            <w:tcW w:w="7402" w:type="dxa"/>
          </w:tcPr>
          <w:p w14:paraId="1858D8E5" w14:textId="77777777" w:rsidR="002E3C27" w:rsidRPr="009F171C" w:rsidRDefault="002E3C27" w:rsidP="001C3606">
            <w:pPr>
              <w:spacing w:line="259" w:lineRule="auto"/>
              <w:rPr>
                <w:rFonts w:ascii="Arial" w:eastAsia="Arial" w:hAnsi="Arial" w:cs="Arial"/>
                <w:sz w:val="18"/>
                <w:szCs w:val="18"/>
                <w:lang w:bidi="bn-BD"/>
              </w:rPr>
            </w:pPr>
            <w:r w:rsidRPr="009F171C">
              <w:rPr>
                <w:rFonts w:ascii="MS Gothic" w:eastAsia="MS Gothic" w:hAnsi="MS Gothic" w:cs="MS Gothic" w:hint="eastAsia"/>
                <w:sz w:val="18"/>
                <w:szCs w:val="18"/>
                <w:lang w:bidi="bn-BD"/>
              </w:rPr>
              <w:t>☐</w:t>
            </w:r>
            <w:r w:rsidRPr="009F171C">
              <w:rPr>
                <w:rFonts w:ascii="Arial" w:eastAsia="Arial" w:hAnsi="Arial" w:cs="Arial"/>
                <w:sz w:val="18"/>
                <w:szCs w:val="18"/>
                <w:lang w:bidi="bn-BD"/>
              </w:rPr>
              <w:t xml:space="preserve">  Theory         </w:t>
            </w:r>
            <w:r w:rsidRPr="009F171C">
              <w:rPr>
                <w:rFonts w:ascii="MS Gothic" w:eastAsia="MS Gothic" w:hAnsi="MS Gothic" w:cs="MS Gothic" w:hint="eastAsia"/>
                <w:sz w:val="18"/>
                <w:szCs w:val="18"/>
                <w:lang w:bidi="bn-BD"/>
              </w:rPr>
              <w:t>☒</w:t>
            </w:r>
            <w:r w:rsidRPr="009F171C">
              <w:rPr>
                <w:rFonts w:ascii="Arial" w:eastAsia="MS Gothic" w:hAnsi="Arial" w:cs="Arial"/>
                <w:sz w:val="18"/>
                <w:szCs w:val="18"/>
                <w:lang w:bidi="bn-BD"/>
              </w:rPr>
              <w:t xml:space="preserve"> </w:t>
            </w:r>
            <w:r w:rsidRPr="009F171C">
              <w:rPr>
                <w:rFonts w:ascii="Arial" w:eastAsia="Arial" w:hAnsi="Arial" w:cs="Arial"/>
                <w:sz w:val="18"/>
                <w:szCs w:val="18"/>
                <w:lang w:bidi="bn-BD"/>
              </w:rPr>
              <w:t xml:space="preserve">Laboratory work         </w:t>
            </w:r>
            <w:r w:rsidRPr="009F171C">
              <w:rPr>
                <w:rFonts w:ascii="MS Gothic" w:eastAsia="MS Gothic" w:hAnsi="MS Gothic" w:cs="MS Gothic" w:hint="eastAsia"/>
                <w:sz w:val="18"/>
                <w:szCs w:val="18"/>
                <w:lang w:bidi="bn-BD"/>
              </w:rPr>
              <w:t>☐</w:t>
            </w:r>
            <w:r w:rsidRPr="009F171C">
              <w:rPr>
                <w:rFonts w:ascii="Arial" w:eastAsia="Arial" w:hAnsi="Arial" w:cs="Arial"/>
                <w:sz w:val="18"/>
                <w:szCs w:val="18"/>
                <w:lang w:bidi="bn-BD"/>
              </w:rPr>
              <w:t xml:space="preserve">  Project work      </w:t>
            </w:r>
            <w:r w:rsidRPr="009F171C">
              <w:rPr>
                <w:rFonts w:ascii="MS Gothic" w:eastAsia="MS Gothic" w:hAnsi="MS Gothic" w:cs="MS Gothic" w:hint="eastAsia"/>
                <w:sz w:val="18"/>
                <w:szCs w:val="18"/>
                <w:lang w:bidi="bn-BD"/>
              </w:rPr>
              <w:t>☐</w:t>
            </w:r>
            <w:r w:rsidRPr="009F171C">
              <w:rPr>
                <w:rFonts w:ascii="Arial" w:eastAsia="Arial" w:hAnsi="Arial" w:cs="Arial"/>
                <w:sz w:val="18"/>
                <w:szCs w:val="18"/>
                <w:lang w:bidi="bn-BD"/>
              </w:rPr>
              <w:t xml:space="preserve">  Viva Voce                    </w:t>
            </w:r>
          </w:p>
        </w:tc>
      </w:tr>
      <w:tr w:rsidR="002E3C27" w:rsidRPr="009F171C" w14:paraId="63662015" w14:textId="77777777" w:rsidTr="001C3606">
        <w:trPr>
          <w:trHeight w:val="220"/>
          <w:jc w:val="center"/>
        </w:trPr>
        <w:tc>
          <w:tcPr>
            <w:tcW w:w="1778" w:type="dxa"/>
          </w:tcPr>
          <w:p w14:paraId="520129D2" w14:textId="77777777" w:rsidR="002E3C27" w:rsidRPr="009F171C" w:rsidRDefault="002E3C27" w:rsidP="001C3606">
            <w:pPr>
              <w:spacing w:line="259" w:lineRule="auto"/>
              <w:ind w:left="2160" w:hanging="2160"/>
              <w:rPr>
                <w:rFonts w:ascii="Arial" w:eastAsia="Arial" w:hAnsi="Arial" w:cs="Arial"/>
                <w:b/>
                <w:sz w:val="18"/>
                <w:szCs w:val="18"/>
                <w:lang w:bidi="bn-BD"/>
              </w:rPr>
            </w:pPr>
            <w:r w:rsidRPr="009F171C">
              <w:rPr>
                <w:rFonts w:ascii="Arial" w:eastAsia="Arial" w:hAnsi="Arial" w:cs="Arial"/>
                <w:b/>
                <w:sz w:val="18"/>
                <w:szCs w:val="18"/>
                <w:lang w:bidi="bn-BD"/>
              </w:rPr>
              <w:t>Motivation</w:t>
            </w:r>
          </w:p>
        </w:tc>
        <w:tc>
          <w:tcPr>
            <w:tcW w:w="7402" w:type="dxa"/>
          </w:tcPr>
          <w:p w14:paraId="11AE364F" w14:textId="77777777" w:rsidR="002E3C27" w:rsidRPr="009F171C" w:rsidRDefault="002E3C27" w:rsidP="001C3606">
            <w:pPr>
              <w:spacing w:line="259" w:lineRule="auto"/>
              <w:jc w:val="both"/>
              <w:rPr>
                <w:rFonts w:ascii="Arial" w:eastAsia="Arial" w:hAnsi="Arial" w:cs="Arial"/>
                <w:sz w:val="18"/>
                <w:szCs w:val="18"/>
                <w:lang w:bidi="bn-BD"/>
              </w:rPr>
            </w:pPr>
            <w:r w:rsidRPr="009F171C">
              <w:rPr>
                <w:rFonts w:ascii="Arial" w:eastAsia="Arial" w:hAnsi="Arial" w:cs="Arial"/>
                <w:sz w:val="18"/>
                <w:szCs w:val="18"/>
                <w:lang w:bidi="bn-BD"/>
              </w:rPr>
              <w:t>To accrue adequate practical knowledge about designing artifacts that allow the users to meet their needs in the most effective efficient and satisfying manner.</w:t>
            </w:r>
          </w:p>
        </w:tc>
      </w:tr>
      <w:tr w:rsidR="002E3C27" w:rsidRPr="009F171C" w14:paraId="6B745694" w14:textId="77777777" w:rsidTr="001C3606">
        <w:trPr>
          <w:trHeight w:val="220"/>
          <w:jc w:val="center"/>
        </w:trPr>
        <w:tc>
          <w:tcPr>
            <w:tcW w:w="9180" w:type="dxa"/>
            <w:gridSpan w:val="2"/>
          </w:tcPr>
          <w:p w14:paraId="5FE9A5FC" w14:textId="77777777" w:rsidR="002E3C27" w:rsidRPr="009F171C" w:rsidRDefault="002E3C27" w:rsidP="001C3606">
            <w:pPr>
              <w:spacing w:line="259" w:lineRule="auto"/>
              <w:ind w:left="2160" w:hanging="2160"/>
              <w:rPr>
                <w:rFonts w:ascii="Arial" w:eastAsia="Arial" w:hAnsi="Arial" w:cs="Arial"/>
                <w:b/>
                <w:sz w:val="18"/>
                <w:szCs w:val="18"/>
                <w:lang w:bidi="bn-BD"/>
              </w:rPr>
            </w:pPr>
            <w:r w:rsidRPr="009F171C">
              <w:rPr>
                <w:rFonts w:ascii="Arial" w:eastAsia="Arial" w:hAnsi="Arial" w:cs="Arial"/>
                <w:b/>
                <w:sz w:val="18"/>
                <w:szCs w:val="18"/>
                <w:lang w:bidi="bn-BD"/>
              </w:rPr>
              <w:t>Course Objective:</w:t>
            </w:r>
          </w:p>
          <w:p w14:paraId="2191A504" w14:textId="77777777" w:rsidR="002E3C27" w:rsidRPr="009F171C" w:rsidRDefault="002E3C27" w:rsidP="001C3606">
            <w:pPr>
              <w:spacing w:line="259" w:lineRule="auto"/>
              <w:jc w:val="both"/>
              <w:rPr>
                <w:rFonts w:ascii="Arial" w:eastAsia="Arial" w:hAnsi="Arial" w:cs="Arial"/>
                <w:sz w:val="18"/>
                <w:szCs w:val="18"/>
                <w:lang w:bidi="bn-BD"/>
              </w:rPr>
            </w:pPr>
            <w:r w:rsidRPr="009F171C">
              <w:rPr>
                <w:rFonts w:ascii="Arial" w:eastAsia="Arial" w:hAnsi="Arial" w:cs="Arial"/>
                <w:sz w:val="18"/>
                <w:szCs w:val="18"/>
                <w:lang w:bidi="bn-BD"/>
              </w:rPr>
              <w:t xml:space="preserve">The course introduces the novice to a cycle of discovery and evaluation and a set of techniques that meet the user's needs. The course mantra is that “Design is a systematic and data driven process.” Students will gain an understanding of the critical importance of user interface and user experience design and practically demonstrate them. They will also work on industry-standard methods for how to approach the design of a user interface and user experience along with key theories and frameworks that underlie the design of most interfaces you use today. </w:t>
            </w:r>
          </w:p>
        </w:tc>
      </w:tr>
    </w:tbl>
    <w:p w14:paraId="692A5A95" w14:textId="77777777" w:rsidR="002E3C27" w:rsidRPr="009F171C" w:rsidRDefault="002E3C27" w:rsidP="002E3C27">
      <w:pPr>
        <w:spacing w:line="259" w:lineRule="auto"/>
        <w:jc w:val="center"/>
        <w:rPr>
          <w:rFonts w:ascii="Arial" w:eastAsia="Arial" w:hAnsi="Arial" w:cs="Arial"/>
          <w:b/>
          <w:color w:val="000000"/>
          <w:sz w:val="18"/>
          <w:szCs w:val="18"/>
          <w:lang w:bidi="bn-BD"/>
        </w:rPr>
      </w:pPr>
    </w:p>
    <w:p w14:paraId="18E1F8D9" w14:textId="77777777" w:rsidR="002E3C27" w:rsidRPr="009F171C" w:rsidRDefault="002E3C27" w:rsidP="002E3C27">
      <w:pPr>
        <w:spacing w:line="259" w:lineRule="auto"/>
        <w:jc w:val="center"/>
        <w:rPr>
          <w:rFonts w:ascii="Arial" w:eastAsia="Arial" w:hAnsi="Arial" w:cs="Arial"/>
          <w:b/>
          <w:color w:val="000000"/>
          <w:sz w:val="18"/>
          <w:szCs w:val="18"/>
          <w:lang w:bidi="bn-BD"/>
        </w:rPr>
      </w:pPr>
      <w:r w:rsidRPr="009F171C">
        <w:rPr>
          <w:rFonts w:ascii="Arial" w:eastAsia="Arial" w:hAnsi="Arial" w:cs="Arial"/>
          <w:b/>
          <w:color w:val="000000"/>
          <w:sz w:val="18"/>
          <w:szCs w:val="18"/>
          <w:lang w:bidi="bn-BD"/>
        </w:rPr>
        <w:t>Course Outcomes (COs), Program Outcomes (POs) and Assessment:</w:t>
      </w:r>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6"/>
        <w:gridCol w:w="1414"/>
        <w:gridCol w:w="2268"/>
        <w:gridCol w:w="1417"/>
        <w:gridCol w:w="1843"/>
        <w:gridCol w:w="1587"/>
      </w:tblGrid>
      <w:tr w:rsidR="002E3C27" w:rsidRPr="009F171C" w14:paraId="24E95739" w14:textId="77777777" w:rsidTr="001C3606">
        <w:trPr>
          <w:trHeight w:val="860"/>
          <w:jc w:val="center"/>
        </w:trPr>
        <w:tc>
          <w:tcPr>
            <w:tcW w:w="646" w:type="dxa"/>
            <w:vAlign w:val="center"/>
          </w:tcPr>
          <w:p w14:paraId="301453D5"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 No.</w:t>
            </w:r>
          </w:p>
        </w:tc>
        <w:tc>
          <w:tcPr>
            <w:tcW w:w="1414" w:type="dxa"/>
            <w:vAlign w:val="center"/>
          </w:tcPr>
          <w:p w14:paraId="16E0D24C"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 Statement</w:t>
            </w:r>
          </w:p>
        </w:tc>
        <w:tc>
          <w:tcPr>
            <w:tcW w:w="2268" w:type="dxa"/>
            <w:vAlign w:val="center"/>
          </w:tcPr>
          <w:p w14:paraId="49F05EC3"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Corresponding PO</w:t>
            </w:r>
          </w:p>
        </w:tc>
        <w:tc>
          <w:tcPr>
            <w:tcW w:w="1417" w:type="dxa"/>
            <w:vAlign w:val="center"/>
          </w:tcPr>
          <w:p w14:paraId="25703EAD"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Domain / level of learning taxonomy</w:t>
            </w:r>
          </w:p>
        </w:tc>
        <w:tc>
          <w:tcPr>
            <w:tcW w:w="1843" w:type="dxa"/>
            <w:vAlign w:val="center"/>
          </w:tcPr>
          <w:p w14:paraId="5E213289"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Delivery methods and activities</w:t>
            </w:r>
          </w:p>
        </w:tc>
        <w:tc>
          <w:tcPr>
            <w:tcW w:w="1587" w:type="dxa"/>
            <w:vAlign w:val="center"/>
          </w:tcPr>
          <w:p w14:paraId="3A9C9ABF"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Assessment tools</w:t>
            </w:r>
          </w:p>
        </w:tc>
      </w:tr>
      <w:tr w:rsidR="002E3C27" w:rsidRPr="009F171C" w14:paraId="188D226E" w14:textId="77777777" w:rsidTr="001C3606">
        <w:trPr>
          <w:trHeight w:val="1640"/>
          <w:jc w:val="center"/>
        </w:trPr>
        <w:tc>
          <w:tcPr>
            <w:tcW w:w="646" w:type="dxa"/>
            <w:vAlign w:val="center"/>
          </w:tcPr>
          <w:p w14:paraId="26C3E446"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CO1</w:t>
            </w:r>
          </w:p>
        </w:tc>
        <w:tc>
          <w:tcPr>
            <w:tcW w:w="1414" w:type="dxa"/>
            <w:vAlign w:val="center"/>
          </w:tcPr>
          <w:p w14:paraId="44191E9B" w14:textId="77777777" w:rsidR="002E3C27" w:rsidRPr="009F171C" w:rsidRDefault="002E3C27" w:rsidP="001C3606">
            <w:pPr>
              <w:jc w:val="center"/>
              <w:rPr>
                <w:rFonts w:ascii="Arial" w:eastAsia="Arial" w:hAnsi="Arial" w:cs="Arial"/>
                <w:sz w:val="18"/>
                <w:szCs w:val="18"/>
                <w:lang w:bidi="bn-BD"/>
              </w:rPr>
            </w:pPr>
            <w:r w:rsidRPr="009F171C">
              <w:rPr>
                <w:rFonts w:ascii="Arial" w:eastAsia="Arial" w:hAnsi="Arial" w:cs="Arial"/>
                <w:sz w:val="18"/>
                <w:szCs w:val="18"/>
                <w:lang w:bidi="bn-BD"/>
              </w:rPr>
              <w:t>Create new UI design from scratch</w:t>
            </w:r>
          </w:p>
        </w:tc>
        <w:tc>
          <w:tcPr>
            <w:tcW w:w="2268" w:type="dxa"/>
            <w:vAlign w:val="center"/>
          </w:tcPr>
          <w:p w14:paraId="12B7FD99" w14:textId="77777777" w:rsidR="002E3C27" w:rsidRPr="009F171C" w:rsidRDefault="002E3C27" w:rsidP="001C3606">
            <w:pPr>
              <w:pBdr>
                <w:top w:val="nil"/>
                <w:left w:val="nil"/>
                <w:bottom w:val="nil"/>
                <w:right w:val="nil"/>
                <w:between w:val="nil"/>
              </w:pBdr>
              <w:spacing w:line="259" w:lineRule="auto"/>
              <w:jc w:val="center"/>
              <w:rPr>
                <w:rFonts w:ascii="Arial" w:eastAsia="Arial" w:hAnsi="Arial" w:cs="Arial"/>
                <w:color w:val="000000"/>
                <w:sz w:val="18"/>
                <w:szCs w:val="18"/>
                <w:lang w:bidi="bn-BD"/>
              </w:rPr>
            </w:pPr>
            <w:r w:rsidRPr="009F171C">
              <w:rPr>
                <w:rFonts w:ascii="Arial" w:hAnsi="Arial" w:cs="Arial"/>
                <w:b/>
                <w:bCs/>
                <w:sz w:val="18"/>
                <w:szCs w:val="18"/>
                <w:lang w:bidi="bn-BD"/>
              </w:rPr>
              <w:t>Design/development of solutions</w:t>
            </w:r>
            <w:r w:rsidRPr="009F171C">
              <w:rPr>
                <w:rFonts w:ascii="Arial" w:eastAsia="Arial" w:hAnsi="Arial" w:cs="Arial"/>
                <w:color w:val="000000"/>
                <w:sz w:val="18"/>
                <w:szCs w:val="18"/>
                <w:lang w:bidi="bn-BD"/>
              </w:rPr>
              <w:t xml:space="preserve"> </w:t>
            </w:r>
          </w:p>
          <w:p w14:paraId="37888F87" w14:textId="77777777" w:rsidR="002E3C27" w:rsidRPr="009F171C" w:rsidRDefault="002E3C27" w:rsidP="001C3606">
            <w:pPr>
              <w:pBdr>
                <w:top w:val="nil"/>
                <w:left w:val="nil"/>
                <w:bottom w:val="nil"/>
                <w:right w:val="nil"/>
                <w:between w:val="nil"/>
              </w:pBdr>
              <w:spacing w:line="259" w:lineRule="auto"/>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(PO</w:t>
            </w:r>
            <w:r w:rsidRPr="009F171C">
              <w:rPr>
                <w:rFonts w:ascii="Arial" w:eastAsia="Arial" w:hAnsi="Arial" w:cs="Arial"/>
                <w:sz w:val="18"/>
                <w:szCs w:val="18"/>
                <w:lang w:bidi="bn-BD"/>
              </w:rPr>
              <w:t>3</w:t>
            </w:r>
            <w:r w:rsidRPr="009F171C">
              <w:rPr>
                <w:rFonts w:ascii="Arial" w:eastAsia="Arial" w:hAnsi="Arial" w:cs="Arial"/>
                <w:color w:val="000000"/>
                <w:sz w:val="18"/>
                <w:szCs w:val="18"/>
                <w:lang w:bidi="bn-BD"/>
              </w:rPr>
              <w:t>)</w:t>
            </w:r>
          </w:p>
        </w:tc>
        <w:tc>
          <w:tcPr>
            <w:tcW w:w="1417" w:type="dxa"/>
            <w:vAlign w:val="center"/>
          </w:tcPr>
          <w:p w14:paraId="0CF709AF"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Cognitive domain – level 5</w:t>
            </w:r>
          </w:p>
        </w:tc>
        <w:tc>
          <w:tcPr>
            <w:tcW w:w="1843" w:type="dxa"/>
            <w:vAlign w:val="center"/>
          </w:tcPr>
          <w:p w14:paraId="7C3B37AB"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Lecture Note</w:t>
            </w:r>
          </w:p>
          <w:p w14:paraId="06D384B3"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Text Book</w:t>
            </w:r>
          </w:p>
          <w:p w14:paraId="7B9677F4"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Audio/Video</w:t>
            </w:r>
          </w:p>
          <w:p w14:paraId="5684BCEE"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Web Material</w:t>
            </w:r>
          </w:p>
          <w:p w14:paraId="3D50E8E0"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Journal paper</w:t>
            </w:r>
          </w:p>
        </w:tc>
        <w:tc>
          <w:tcPr>
            <w:tcW w:w="1587" w:type="dxa"/>
            <w:vAlign w:val="center"/>
          </w:tcPr>
          <w:p w14:paraId="6402C139"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4782069"/>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CA</w:t>
            </w:r>
          </w:p>
          <w:p w14:paraId="58BB9E78"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05681917"/>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Final Exam</w:t>
            </w:r>
          </w:p>
          <w:p w14:paraId="30BB379D"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85208353"/>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Assignment </w:t>
            </w:r>
          </w:p>
          <w:p w14:paraId="19514998"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735231516"/>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Note book</w:t>
            </w:r>
          </w:p>
          <w:p w14:paraId="5E81119A" w14:textId="77777777" w:rsidR="002E3C27" w:rsidRPr="009F171C" w:rsidRDefault="00000000" w:rsidP="001C3606">
            <w:pPr>
              <w:rPr>
                <w:rFonts w:ascii="Arial" w:eastAsia="Arial" w:hAnsi="Arial" w:cs="Arial"/>
                <w:color w:val="000000"/>
                <w:sz w:val="18"/>
                <w:szCs w:val="18"/>
                <w:lang w:bidi="bn-BD"/>
              </w:rPr>
            </w:pPr>
            <w:sdt>
              <w:sdtPr>
                <w:rPr>
                  <w:rFonts w:ascii="Arial" w:hAnsi="Arial" w:cs="Arial"/>
                  <w:color w:val="000000"/>
                  <w:sz w:val="18"/>
                  <w:szCs w:val="18"/>
                  <w:lang w:bidi="bn-BD"/>
                </w:rPr>
                <w:id w:val="-1118218359"/>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Presentation</w:t>
            </w:r>
          </w:p>
        </w:tc>
      </w:tr>
      <w:tr w:rsidR="002E3C27" w:rsidRPr="009F171C" w14:paraId="38D96C88" w14:textId="77777777" w:rsidTr="001C3606">
        <w:trPr>
          <w:trHeight w:val="1580"/>
          <w:jc w:val="center"/>
        </w:trPr>
        <w:tc>
          <w:tcPr>
            <w:tcW w:w="646" w:type="dxa"/>
            <w:vAlign w:val="center"/>
          </w:tcPr>
          <w:p w14:paraId="796E957F"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CO2</w:t>
            </w:r>
          </w:p>
        </w:tc>
        <w:tc>
          <w:tcPr>
            <w:tcW w:w="1414" w:type="dxa"/>
            <w:vAlign w:val="center"/>
          </w:tcPr>
          <w:p w14:paraId="226A2A8A" w14:textId="77777777" w:rsidR="002E3C27" w:rsidRPr="009F171C" w:rsidRDefault="002E3C27" w:rsidP="001C3606">
            <w:pPr>
              <w:jc w:val="center"/>
              <w:rPr>
                <w:rFonts w:ascii="Arial" w:eastAsia="Arial" w:hAnsi="Arial" w:cs="Arial"/>
                <w:b/>
                <w:sz w:val="18"/>
                <w:szCs w:val="18"/>
                <w:lang w:bidi="bn-BD"/>
              </w:rPr>
            </w:pPr>
            <w:r w:rsidRPr="009F171C">
              <w:rPr>
                <w:rFonts w:ascii="Arial" w:eastAsia="Arial" w:hAnsi="Arial" w:cs="Arial"/>
                <w:sz w:val="18"/>
                <w:szCs w:val="18"/>
                <w:lang w:bidi="bn-BD"/>
              </w:rPr>
              <w:t>Gain practical experience in UX Design</w:t>
            </w:r>
          </w:p>
        </w:tc>
        <w:tc>
          <w:tcPr>
            <w:tcW w:w="2268" w:type="dxa"/>
            <w:vAlign w:val="center"/>
          </w:tcPr>
          <w:p w14:paraId="5DEEBE48" w14:textId="77777777" w:rsidR="002E3C27" w:rsidRPr="009F171C" w:rsidRDefault="002E3C27" w:rsidP="001C3606">
            <w:pPr>
              <w:pBdr>
                <w:top w:val="nil"/>
                <w:left w:val="nil"/>
                <w:bottom w:val="nil"/>
                <w:right w:val="nil"/>
                <w:between w:val="nil"/>
              </w:pBdr>
              <w:spacing w:line="259" w:lineRule="auto"/>
              <w:ind w:hanging="27"/>
              <w:jc w:val="center"/>
              <w:rPr>
                <w:rFonts w:ascii="Arial" w:hAnsi="Arial" w:cs="Arial"/>
                <w:b/>
                <w:bCs/>
                <w:sz w:val="18"/>
                <w:szCs w:val="18"/>
                <w:lang w:bidi="bn-BD"/>
              </w:rPr>
            </w:pPr>
            <w:r w:rsidRPr="009F171C">
              <w:rPr>
                <w:rFonts w:ascii="Arial" w:hAnsi="Arial" w:cs="Arial"/>
                <w:b/>
                <w:bCs/>
                <w:sz w:val="18"/>
                <w:szCs w:val="18"/>
                <w:lang w:bidi="bn-BD"/>
              </w:rPr>
              <w:t>Design/development of solutions</w:t>
            </w:r>
          </w:p>
          <w:p w14:paraId="2B06BB4E" w14:textId="77777777" w:rsidR="002E3C27" w:rsidRPr="009F171C" w:rsidRDefault="002E3C27" w:rsidP="001C3606">
            <w:pPr>
              <w:pBdr>
                <w:top w:val="nil"/>
                <w:left w:val="nil"/>
                <w:bottom w:val="nil"/>
                <w:right w:val="nil"/>
                <w:between w:val="nil"/>
              </w:pBdr>
              <w:spacing w:line="259" w:lineRule="auto"/>
              <w:ind w:hanging="27"/>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 xml:space="preserve"> (PO</w:t>
            </w:r>
            <w:r w:rsidRPr="009F171C">
              <w:rPr>
                <w:rFonts w:ascii="Arial" w:eastAsia="Arial" w:hAnsi="Arial" w:cs="Arial"/>
                <w:sz w:val="18"/>
                <w:szCs w:val="18"/>
                <w:lang w:bidi="bn-BD"/>
              </w:rPr>
              <w:t>3</w:t>
            </w:r>
            <w:r w:rsidRPr="009F171C">
              <w:rPr>
                <w:rFonts w:ascii="Arial" w:eastAsia="Arial" w:hAnsi="Arial" w:cs="Arial"/>
                <w:color w:val="000000"/>
                <w:sz w:val="18"/>
                <w:szCs w:val="18"/>
                <w:lang w:bidi="bn-BD"/>
              </w:rPr>
              <w:t>)</w:t>
            </w:r>
          </w:p>
        </w:tc>
        <w:tc>
          <w:tcPr>
            <w:tcW w:w="1417" w:type="dxa"/>
            <w:vAlign w:val="center"/>
          </w:tcPr>
          <w:p w14:paraId="3C4C6F6F" w14:textId="77777777" w:rsidR="002E3C27" w:rsidRPr="009F171C" w:rsidRDefault="002E3C27" w:rsidP="001C3606">
            <w:pPr>
              <w:jc w:val="center"/>
              <w:rPr>
                <w:rFonts w:ascii="Arial" w:eastAsia="Arial" w:hAnsi="Arial" w:cs="Arial"/>
                <w:color w:val="000000"/>
                <w:sz w:val="18"/>
                <w:szCs w:val="18"/>
                <w:lang w:bidi="bn-BD"/>
              </w:rPr>
            </w:pPr>
            <w:r w:rsidRPr="009F171C">
              <w:rPr>
                <w:rFonts w:ascii="Arial" w:eastAsia="Arial" w:hAnsi="Arial" w:cs="Arial"/>
                <w:color w:val="000000"/>
                <w:sz w:val="18"/>
                <w:szCs w:val="18"/>
                <w:lang w:bidi="bn-BD"/>
              </w:rPr>
              <w:t>Cognitive domain – level 6</w:t>
            </w:r>
          </w:p>
        </w:tc>
        <w:tc>
          <w:tcPr>
            <w:tcW w:w="1843" w:type="dxa"/>
            <w:vAlign w:val="center"/>
          </w:tcPr>
          <w:p w14:paraId="5B5BD5D5"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Lecture Note</w:t>
            </w:r>
          </w:p>
          <w:p w14:paraId="6D27246B"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Text Book</w:t>
            </w:r>
          </w:p>
          <w:p w14:paraId="11AD071F"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Audio/Video</w:t>
            </w:r>
          </w:p>
          <w:p w14:paraId="35F6F99E" w14:textId="77777777" w:rsidR="002E3C27" w:rsidRPr="009F171C" w:rsidRDefault="002E3C27" w:rsidP="001C3606">
            <w:pPr>
              <w:spacing w:line="276" w:lineRule="auto"/>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Web Material</w:t>
            </w:r>
          </w:p>
          <w:p w14:paraId="5ED2F591" w14:textId="77777777" w:rsidR="002E3C27" w:rsidRPr="009F171C" w:rsidRDefault="002E3C27" w:rsidP="001C3606">
            <w:pPr>
              <w:rPr>
                <w:rFonts w:ascii="Arial" w:eastAsia="Arial" w:hAnsi="Arial" w:cs="Arial"/>
                <w:color w:val="000000"/>
                <w:sz w:val="18"/>
                <w:szCs w:val="18"/>
                <w:lang w:bidi="bn-BD"/>
              </w:rPr>
            </w:pPr>
            <w:r w:rsidRPr="009F171C">
              <w:rPr>
                <w:rFonts w:ascii="MS Gothic" w:eastAsia="MS Gothic" w:hAnsi="MS Gothic" w:cs="MS Gothic" w:hint="eastAsia"/>
                <w:color w:val="000000"/>
                <w:sz w:val="18"/>
                <w:szCs w:val="18"/>
                <w:lang w:bidi="bn-BD"/>
              </w:rPr>
              <w:t>☐</w:t>
            </w:r>
            <w:r w:rsidRPr="009F171C">
              <w:rPr>
                <w:rFonts w:ascii="Arial" w:eastAsia="Arial" w:hAnsi="Arial" w:cs="Arial"/>
                <w:color w:val="000000"/>
                <w:sz w:val="18"/>
                <w:szCs w:val="18"/>
                <w:lang w:bidi="bn-BD"/>
              </w:rPr>
              <w:t xml:space="preserve">  Journal paper</w:t>
            </w:r>
          </w:p>
        </w:tc>
        <w:tc>
          <w:tcPr>
            <w:tcW w:w="1587" w:type="dxa"/>
            <w:vAlign w:val="center"/>
          </w:tcPr>
          <w:p w14:paraId="5E23AD57"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36876576"/>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CA</w:t>
            </w:r>
          </w:p>
          <w:p w14:paraId="19BDD181"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113281538"/>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Final Exam</w:t>
            </w:r>
          </w:p>
          <w:p w14:paraId="221AEEBF"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143618162"/>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Assignment </w:t>
            </w:r>
          </w:p>
          <w:p w14:paraId="7E45E7A8" w14:textId="77777777" w:rsidR="002E3C27" w:rsidRPr="009F171C"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54016470"/>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Note book</w:t>
            </w:r>
          </w:p>
          <w:p w14:paraId="5AD502CE" w14:textId="77777777" w:rsidR="002E3C27" w:rsidRPr="009F171C" w:rsidRDefault="00000000" w:rsidP="001C3606">
            <w:pPr>
              <w:spacing w:line="276" w:lineRule="auto"/>
              <w:rPr>
                <w:rFonts w:ascii="Arial" w:eastAsia="Arial" w:hAnsi="Arial" w:cs="Arial"/>
                <w:color w:val="000000"/>
                <w:sz w:val="18"/>
                <w:szCs w:val="18"/>
                <w:lang w:bidi="bn-BD"/>
              </w:rPr>
            </w:pPr>
            <w:sdt>
              <w:sdtPr>
                <w:rPr>
                  <w:rFonts w:ascii="Arial" w:hAnsi="Arial" w:cs="Arial"/>
                  <w:color w:val="000000"/>
                  <w:sz w:val="18"/>
                  <w:szCs w:val="18"/>
                  <w:lang w:bidi="bn-BD"/>
                </w:rPr>
                <w:id w:val="-1728674629"/>
              </w:sdtPr>
              <w:sdtContent>
                <w:r w:rsidR="002E3C27" w:rsidRPr="009F171C">
                  <w:rPr>
                    <w:rFonts w:ascii="MS Gothic" w:eastAsia="MS Gothic" w:hAnsi="MS Gothic" w:cs="MS Gothic" w:hint="eastAsia"/>
                    <w:color w:val="000000"/>
                    <w:sz w:val="18"/>
                    <w:szCs w:val="18"/>
                    <w:lang w:bidi="bn-BD"/>
                  </w:rPr>
                  <w:t>☒</w:t>
                </w:r>
              </w:sdtContent>
            </w:sdt>
            <w:r w:rsidR="002E3C27" w:rsidRPr="009F171C">
              <w:rPr>
                <w:rFonts w:ascii="Arial" w:hAnsi="Arial" w:cs="Arial"/>
                <w:color w:val="000000"/>
                <w:sz w:val="18"/>
                <w:szCs w:val="18"/>
                <w:lang w:bidi="bn-BD"/>
              </w:rPr>
              <w:t xml:space="preserve">  Presentation</w:t>
            </w:r>
          </w:p>
        </w:tc>
      </w:tr>
    </w:tbl>
    <w:p w14:paraId="08257321" w14:textId="77777777" w:rsidR="002E3C27" w:rsidRPr="009F171C" w:rsidRDefault="002E3C27" w:rsidP="002E3C27">
      <w:pPr>
        <w:spacing w:line="259" w:lineRule="auto"/>
        <w:jc w:val="center"/>
        <w:rPr>
          <w:rFonts w:ascii="Arial" w:eastAsia="Arial" w:hAnsi="Arial" w:cs="Arial"/>
          <w:b/>
          <w:color w:val="000000"/>
          <w:sz w:val="18"/>
          <w:szCs w:val="18"/>
          <w:lang w:bidi="bn-BD"/>
        </w:rPr>
      </w:pPr>
    </w:p>
    <w:tbl>
      <w:tblPr>
        <w:tblW w:w="9264" w:type="dxa"/>
        <w:jc w:val="center"/>
        <w:tblBorders>
          <w:top w:val="nil"/>
          <w:left w:val="nil"/>
          <w:bottom w:val="nil"/>
          <w:right w:val="nil"/>
          <w:insideH w:val="nil"/>
          <w:insideV w:val="nil"/>
        </w:tblBorders>
        <w:tblLayout w:type="fixed"/>
        <w:tblLook w:val="0400" w:firstRow="0" w:lastRow="0" w:firstColumn="0" w:lastColumn="0" w:noHBand="0" w:noVBand="1"/>
      </w:tblPr>
      <w:tblGrid>
        <w:gridCol w:w="9264"/>
      </w:tblGrid>
      <w:tr w:rsidR="002E3C27" w:rsidRPr="009F171C" w14:paraId="69773E79" w14:textId="77777777" w:rsidTr="001C3606">
        <w:trPr>
          <w:jc w:val="center"/>
        </w:trPr>
        <w:tc>
          <w:tcPr>
            <w:tcW w:w="9264" w:type="dxa"/>
          </w:tcPr>
          <w:p w14:paraId="1FBE64AC" w14:textId="77777777" w:rsidR="002E3C27" w:rsidRPr="009F171C" w:rsidRDefault="002E3C27" w:rsidP="001C3606">
            <w:pPr>
              <w:rPr>
                <w:rFonts w:ascii="Arial" w:eastAsia="Arial" w:hAnsi="Arial" w:cs="Arial"/>
                <w:b/>
                <w:color w:val="000000"/>
                <w:sz w:val="18"/>
                <w:szCs w:val="18"/>
                <w:lang w:bidi="bn-BD"/>
              </w:rPr>
            </w:pPr>
            <w:r w:rsidRPr="009F171C">
              <w:rPr>
                <w:rFonts w:ascii="Arial" w:eastAsia="Arial" w:hAnsi="Arial" w:cs="Arial"/>
                <w:b/>
                <w:color w:val="000000"/>
                <w:sz w:val="18"/>
                <w:szCs w:val="18"/>
                <w:lang w:bidi="bn-BD"/>
              </w:rPr>
              <w:t>Assessment and Marks Distribution:</w:t>
            </w:r>
          </w:p>
          <w:p w14:paraId="6628F05A" w14:textId="77777777" w:rsidR="002E3C27" w:rsidRPr="009F171C" w:rsidRDefault="002E3C27" w:rsidP="001C3606">
            <w:pPr>
              <w:rPr>
                <w:rFonts w:ascii="Arial" w:eastAsia="Arial" w:hAnsi="Arial" w:cs="Arial"/>
                <w:color w:val="000000"/>
                <w:sz w:val="18"/>
                <w:szCs w:val="18"/>
                <w:lang w:bidi="bn-BD"/>
              </w:rPr>
            </w:pPr>
            <w:r w:rsidRPr="009F171C">
              <w:rPr>
                <w:rFonts w:ascii="Arial" w:eastAsia="Arial" w:hAnsi="Arial" w:cs="Arial"/>
                <w:color w:val="000000"/>
                <w:sz w:val="18"/>
                <w:szCs w:val="18"/>
                <w:lang w:bidi="bn-BD"/>
              </w:rPr>
              <w:tab/>
              <w:t>Continuous Assessments (</w:t>
            </w:r>
            <w:proofErr w:type="gramStart"/>
            <w:r w:rsidRPr="009F171C">
              <w:rPr>
                <w:rFonts w:ascii="Arial" w:eastAsia="Arial" w:hAnsi="Arial" w:cs="Arial"/>
                <w:color w:val="000000"/>
                <w:sz w:val="18"/>
                <w:szCs w:val="18"/>
                <w:lang w:bidi="bn-BD"/>
              </w:rPr>
              <w:t>CA)  (</w:t>
            </w:r>
            <w:proofErr w:type="gramEnd"/>
            <w:r>
              <w:rPr>
                <w:rFonts w:ascii="Arial" w:eastAsia="Arial" w:hAnsi="Arial" w:cs="Arial"/>
                <w:color w:val="000000"/>
                <w:sz w:val="18"/>
                <w:szCs w:val="18"/>
                <w:lang w:bidi="bn-BD"/>
              </w:rPr>
              <w:t>20%</w:t>
            </w:r>
            <w:r w:rsidRPr="009F171C">
              <w:rPr>
                <w:rFonts w:ascii="Arial" w:eastAsia="Arial" w:hAnsi="Arial" w:cs="Arial"/>
                <w:color w:val="000000"/>
                <w:sz w:val="18"/>
                <w:szCs w:val="18"/>
                <w:lang w:bidi="bn-BD"/>
              </w:rPr>
              <w:t>)</w:t>
            </w:r>
          </w:p>
          <w:p w14:paraId="4B998CAE" w14:textId="77777777" w:rsidR="002E3C27" w:rsidRPr="009F171C" w:rsidRDefault="002E3C27" w:rsidP="001C3606">
            <w:pPr>
              <w:rPr>
                <w:rFonts w:ascii="Arial" w:eastAsia="Arial" w:hAnsi="Arial" w:cs="Arial"/>
                <w:color w:val="000000"/>
                <w:sz w:val="18"/>
                <w:szCs w:val="18"/>
                <w:lang w:bidi="bn-BD"/>
              </w:rPr>
            </w:pPr>
            <w:r w:rsidRPr="009F171C">
              <w:rPr>
                <w:rFonts w:ascii="Arial" w:eastAsia="Arial" w:hAnsi="Arial" w:cs="Arial"/>
                <w:color w:val="000000"/>
                <w:sz w:val="18"/>
                <w:szCs w:val="18"/>
                <w:lang w:bidi="bn-BD"/>
              </w:rPr>
              <w:t xml:space="preserve"> </w:t>
            </w:r>
            <w:r w:rsidRPr="009F171C">
              <w:rPr>
                <w:rFonts w:ascii="Arial" w:eastAsia="Arial" w:hAnsi="Arial" w:cs="Arial"/>
                <w:color w:val="000000"/>
                <w:sz w:val="18"/>
                <w:szCs w:val="18"/>
                <w:lang w:bidi="bn-BD"/>
              </w:rPr>
              <w:tab/>
              <w:t>A comprehensive final exam + Lab note book (</w:t>
            </w:r>
            <w:r>
              <w:rPr>
                <w:rFonts w:ascii="Arial" w:eastAsia="Arial" w:hAnsi="Arial" w:cs="Arial"/>
                <w:color w:val="000000"/>
                <w:sz w:val="18"/>
                <w:szCs w:val="18"/>
                <w:lang w:bidi="bn-BD"/>
              </w:rPr>
              <w:t>70%</w:t>
            </w:r>
            <w:r w:rsidRPr="009F171C">
              <w:rPr>
                <w:rFonts w:ascii="Arial" w:eastAsia="Arial" w:hAnsi="Arial" w:cs="Arial"/>
                <w:color w:val="000000"/>
                <w:sz w:val="18"/>
                <w:szCs w:val="18"/>
                <w:lang w:bidi="bn-BD"/>
              </w:rPr>
              <w:t>)</w:t>
            </w:r>
          </w:p>
          <w:p w14:paraId="5CB6BCD6" w14:textId="77777777" w:rsidR="002E3C27" w:rsidRPr="009F171C" w:rsidRDefault="002E3C27" w:rsidP="001C3606">
            <w:pPr>
              <w:rPr>
                <w:rFonts w:ascii="Arial" w:eastAsia="Arial" w:hAnsi="Arial" w:cs="Arial"/>
                <w:b/>
                <w:color w:val="000000"/>
                <w:sz w:val="18"/>
                <w:szCs w:val="18"/>
                <w:lang w:bidi="bn-BD"/>
              </w:rPr>
            </w:pPr>
            <w:r w:rsidRPr="009F171C">
              <w:rPr>
                <w:rFonts w:ascii="Arial" w:eastAsia="Arial" w:hAnsi="Arial" w:cs="Arial"/>
                <w:color w:val="000000"/>
                <w:sz w:val="18"/>
                <w:szCs w:val="18"/>
                <w:lang w:bidi="bn-BD"/>
              </w:rPr>
              <w:t xml:space="preserve"> </w:t>
            </w:r>
            <w:r w:rsidRPr="009F171C">
              <w:rPr>
                <w:rFonts w:ascii="Arial" w:eastAsia="Arial" w:hAnsi="Arial" w:cs="Arial"/>
                <w:color w:val="000000"/>
                <w:sz w:val="18"/>
                <w:szCs w:val="18"/>
                <w:lang w:bidi="bn-BD"/>
              </w:rPr>
              <w:tab/>
              <w:t>A class participation mark (</w:t>
            </w:r>
            <w:r>
              <w:rPr>
                <w:rFonts w:ascii="Arial" w:eastAsia="Arial" w:hAnsi="Arial" w:cs="Arial"/>
                <w:color w:val="000000"/>
                <w:sz w:val="18"/>
                <w:szCs w:val="18"/>
                <w:lang w:bidi="bn-BD"/>
              </w:rPr>
              <w:t>10%</w:t>
            </w:r>
            <w:r w:rsidRPr="009F171C">
              <w:rPr>
                <w:rFonts w:ascii="Arial" w:eastAsia="Arial" w:hAnsi="Arial" w:cs="Arial"/>
                <w:color w:val="000000"/>
                <w:sz w:val="18"/>
                <w:szCs w:val="18"/>
                <w:lang w:bidi="bn-BD"/>
              </w:rPr>
              <w:t>).</w:t>
            </w:r>
          </w:p>
        </w:tc>
      </w:tr>
    </w:tbl>
    <w:p w14:paraId="1EA494E8" w14:textId="77777777" w:rsidR="002E3C27" w:rsidRDefault="002E3C27" w:rsidP="002E3C27">
      <w:r>
        <w:br w:type="page"/>
      </w:r>
    </w:p>
    <w:tbl>
      <w:tblPr>
        <w:tblW w:w="9264" w:type="dxa"/>
        <w:jc w:val="center"/>
        <w:tblBorders>
          <w:top w:val="nil"/>
          <w:left w:val="nil"/>
          <w:bottom w:val="nil"/>
          <w:right w:val="nil"/>
          <w:insideH w:val="nil"/>
          <w:insideV w:val="nil"/>
        </w:tblBorders>
        <w:tblLayout w:type="fixed"/>
        <w:tblLook w:val="0400" w:firstRow="0" w:lastRow="0" w:firstColumn="0" w:lastColumn="0" w:noHBand="0" w:noVBand="1"/>
      </w:tblPr>
      <w:tblGrid>
        <w:gridCol w:w="9264"/>
      </w:tblGrid>
      <w:tr w:rsidR="002E3C27" w:rsidRPr="009F171C" w14:paraId="7A7CD3D3" w14:textId="77777777" w:rsidTr="001C3606">
        <w:trPr>
          <w:jc w:val="center"/>
        </w:trPr>
        <w:tc>
          <w:tcPr>
            <w:tcW w:w="9264" w:type="dxa"/>
          </w:tcPr>
          <w:p w14:paraId="2AF13FCE" w14:textId="77777777" w:rsidR="002E3C27" w:rsidRPr="009F171C" w:rsidRDefault="002E3C27" w:rsidP="001C3606">
            <w:pPr>
              <w:rPr>
                <w:rFonts w:ascii="Arial" w:eastAsia="Arial" w:hAnsi="Arial" w:cs="Arial"/>
                <w:b/>
                <w:sz w:val="18"/>
                <w:szCs w:val="18"/>
                <w:lang w:bidi="bn-BD"/>
              </w:rPr>
            </w:pPr>
            <w:r w:rsidRPr="009F171C">
              <w:rPr>
                <w:rFonts w:ascii="Arial" w:eastAsia="Arial" w:hAnsi="Arial" w:cs="Arial"/>
                <w:b/>
                <w:sz w:val="18"/>
                <w:szCs w:val="18"/>
                <w:lang w:bidi="bn-BD"/>
              </w:rPr>
              <w:lastRenderedPageBreak/>
              <w:t>Lab Course Contents/List of Experiments:</w:t>
            </w:r>
          </w:p>
          <w:p w14:paraId="04298C2B" w14:textId="77777777" w:rsidR="002E3C27" w:rsidRPr="009F171C" w:rsidRDefault="002E3C27" w:rsidP="001C3606">
            <w:pPr>
              <w:numPr>
                <w:ilvl w:val="0"/>
                <w:numId w:val="43"/>
              </w:numPr>
              <w:contextualSpacing/>
              <w:rPr>
                <w:rFonts w:ascii="Arial" w:eastAsia="Arial" w:hAnsi="Arial" w:cs="Arial"/>
                <w:sz w:val="18"/>
                <w:szCs w:val="18"/>
                <w:lang w:bidi="bn-BD"/>
              </w:rPr>
            </w:pPr>
            <w:r w:rsidRPr="009F171C">
              <w:rPr>
                <w:rFonts w:ascii="Arial" w:eastAsia="Arial" w:hAnsi="Arial" w:cs="Arial"/>
                <w:sz w:val="18"/>
                <w:szCs w:val="18"/>
                <w:lang w:bidi="bn-BD"/>
              </w:rPr>
              <w:t>Case Studies</w:t>
            </w:r>
          </w:p>
          <w:p w14:paraId="48F3084A" w14:textId="77777777" w:rsidR="002E3C27" w:rsidRPr="009F171C" w:rsidRDefault="002E3C27" w:rsidP="001C3606">
            <w:pPr>
              <w:numPr>
                <w:ilvl w:val="0"/>
                <w:numId w:val="43"/>
              </w:numPr>
              <w:contextualSpacing/>
              <w:rPr>
                <w:rFonts w:ascii="Arial" w:eastAsia="Arial" w:hAnsi="Arial" w:cs="Arial"/>
                <w:sz w:val="18"/>
                <w:szCs w:val="18"/>
                <w:lang w:bidi="bn-BD"/>
              </w:rPr>
            </w:pPr>
            <w:r w:rsidRPr="009F171C">
              <w:rPr>
                <w:rFonts w:ascii="Arial" w:eastAsia="Arial" w:hAnsi="Arial" w:cs="Arial"/>
                <w:sz w:val="18"/>
                <w:szCs w:val="18"/>
                <w:lang w:bidi="bn-BD"/>
              </w:rPr>
              <w:t>UI Disasters, including GPS fails</w:t>
            </w:r>
          </w:p>
          <w:p w14:paraId="2E91E157" w14:textId="77777777" w:rsidR="002E3C27" w:rsidRPr="009F171C" w:rsidRDefault="002E3C27" w:rsidP="001C3606">
            <w:pPr>
              <w:numPr>
                <w:ilvl w:val="0"/>
                <w:numId w:val="43"/>
              </w:numPr>
              <w:contextualSpacing/>
              <w:rPr>
                <w:rFonts w:ascii="Arial" w:eastAsia="Arial" w:hAnsi="Arial" w:cs="Arial"/>
                <w:sz w:val="18"/>
                <w:szCs w:val="18"/>
                <w:lang w:bidi="bn-BD"/>
              </w:rPr>
            </w:pPr>
            <w:r w:rsidRPr="009F171C">
              <w:rPr>
                <w:rFonts w:ascii="Arial" w:eastAsia="Arial" w:hAnsi="Arial" w:cs="Arial"/>
                <w:sz w:val="18"/>
                <w:szCs w:val="18"/>
                <w:lang w:bidi="bn-BD"/>
              </w:rPr>
              <w:t>Corporate Value: Citibank ATM</w:t>
            </w:r>
          </w:p>
          <w:p w14:paraId="2D7E9402" w14:textId="77777777" w:rsidR="002E3C27" w:rsidRPr="009F171C" w:rsidRDefault="002E3C27" w:rsidP="001C3606">
            <w:pPr>
              <w:numPr>
                <w:ilvl w:val="0"/>
                <w:numId w:val="43"/>
              </w:numPr>
              <w:contextualSpacing/>
              <w:rPr>
                <w:rFonts w:ascii="Arial" w:eastAsia="Arial" w:hAnsi="Arial" w:cs="Arial"/>
                <w:sz w:val="18"/>
                <w:szCs w:val="18"/>
                <w:lang w:bidi="bn-BD"/>
              </w:rPr>
            </w:pPr>
            <w:r w:rsidRPr="009F171C">
              <w:rPr>
                <w:rFonts w:ascii="Arial" w:eastAsia="Arial" w:hAnsi="Arial" w:cs="Arial"/>
                <w:sz w:val="18"/>
                <w:szCs w:val="18"/>
                <w:lang w:bidi="bn-BD"/>
              </w:rPr>
              <w:t>Microsoft Office 2007 Ribbon</w:t>
            </w:r>
          </w:p>
          <w:p w14:paraId="6C00DC8D" w14:textId="77777777" w:rsidR="002E3C27" w:rsidRPr="009F171C" w:rsidRDefault="002E3C27" w:rsidP="001C3606">
            <w:pPr>
              <w:numPr>
                <w:ilvl w:val="0"/>
                <w:numId w:val="43"/>
              </w:numPr>
              <w:contextualSpacing/>
              <w:rPr>
                <w:rFonts w:ascii="Arial" w:eastAsia="Arial" w:hAnsi="Arial" w:cs="Arial"/>
                <w:sz w:val="18"/>
                <w:szCs w:val="18"/>
                <w:lang w:bidi="bn-BD"/>
              </w:rPr>
            </w:pPr>
            <w:r w:rsidRPr="009F171C">
              <w:rPr>
                <w:rFonts w:ascii="Arial" w:eastAsia="Arial" w:hAnsi="Arial" w:cs="Arial"/>
                <w:sz w:val="18"/>
                <w:szCs w:val="18"/>
                <w:lang w:bidi="bn-BD"/>
              </w:rPr>
              <w:t>International Children's Digital Library</w:t>
            </w:r>
          </w:p>
          <w:p w14:paraId="781A0687" w14:textId="77777777" w:rsidR="002E3C27" w:rsidRPr="009F171C" w:rsidRDefault="002E3C27" w:rsidP="001C3606">
            <w:pPr>
              <w:numPr>
                <w:ilvl w:val="0"/>
                <w:numId w:val="43"/>
              </w:numPr>
              <w:contextualSpacing/>
              <w:rPr>
                <w:rFonts w:ascii="Arial" w:eastAsia="Arial" w:hAnsi="Arial" w:cs="Arial"/>
                <w:sz w:val="18"/>
                <w:szCs w:val="18"/>
                <w:lang w:bidi="bn-BD"/>
              </w:rPr>
            </w:pPr>
            <w:r w:rsidRPr="009F171C">
              <w:rPr>
                <w:rFonts w:ascii="Arial" w:eastAsia="Arial" w:hAnsi="Arial" w:cs="Arial"/>
                <w:sz w:val="18"/>
                <w:szCs w:val="18"/>
                <w:lang w:bidi="bn-BD"/>
              </w:rPr>
              <w:t>Taxes and Tickets</w:t>
            </w:r>
          </w:p>
          <w:p w14:paraId="19796C3F" w14:textId="77777777" w:rsidR="002E3C27" w:rsidRPr="009F171C" w:rsidRDefault="002E3C27" w:rsidP="001C3606">
            <w:pPr>
              <w:numPr>
                <w:ilvl w:val="0"/>
                <w:numId w:val="43"/>
              </w:numPr>
              <w:contextualSpacing/>
              <w:rPr>
                <w:rFonts w:ascii="Arial" w:eastAsia="Arial" w:hAnsi="Arial" w:cs="Arial"/>
                <w:sz w:val="18"/>
                <w:szCs w:val="18"/>
                <w:lang w:bidi="bn-BD"/>
              </w:rPr>
            </w:pPr>
            <w:proofErr w:type="spellStart"/>
            <w:r w:rsidRPr="009F171C">
              <w:rPr>
                <w:rFonts w:ascii="Arial" w:eastAsia="Arial" w:hAnsi="Arial" w:cs="Arial"/>
                <w:sz w:val="18"/>
                <w:szCs w:val="18"/>
                <w:lang w:bidi="bn-BD"/>
              </w:rPr>
              <w:t>AirBnB</w:t>
            </w:r>
            <w:proofErr w:type="spellEnd"/>
            <w:r w:rsidRPr="009F171C">
              <w:rPr>
                <w:rFonts w:ascii="Arial" w:eastAsia="Arial" w:hAnsi="Arial" w:cs="Arial"/>
                <w:sz w:val="18"/>
                <w:szCs w:val="18"/>
                <w:lang w:bidi="bn-BD"/>
              </w:rPr>
              <w:t xml:space="preserve"> vs. </w:t>
            </w:r>
            <w:proofErr w:type="spellStart"/>
            <w:r w:rsidRPr="009F171C">
              <w:rPr>
                <w:rFonts w:ascii="Arial" w:eastAsia="Arial" w:hAnsi="Arial" w:cs="Arial"/>
                <w:sz w:val="18"/>
                <w:szCs w:val="18"/>
                <w:lang w:bidi="bn-BD"/>
              </w:rPr>
              <w:t>CouchSurfing</w:t>
            </w:r>
            <w:proofErr w:type="spellEnd"/>
          </w:p>
          <w:p w14:paraId="623A6275" w14:textId="77777777" w:rsidR="002E3C27" w:rsidRPr="009F171C" w:rsidRDefault="002E3C27" w:rsidP="001C3606">
            <w:pPr>
              <w:numPr>
                <w:ilvl w:val="0"/>
                <w:numId w:val="43"/>
              </w:numPr>
              <w:contextualSpacing/>
              <w:rPr>
                <w:rFonts w:ascii="Arial" w:eastAsia="Arial" w:hAnsi="Arial" w:cs="Arial"/>
                <w:bCs/>
                <w:sz w:val="18"/>
                <w:szCs w:val="18"/>
                <w:lang w:bidi="bn-BD"/>
              </w:rPr>
            </w:pPr>
            <w:r w:rsidRPr="009F171C">
              <w:rPr>
                <w:rFonts w:ascii="Arial" w:eastAsia="Arial" w:hAnsi="Arial" w:cs="Arial"/>
                <w:bCs/>
                <w:sz w:val="18"/>
                <w:szCs w:val="18"/>
                <w:lang w:bidi="bn-BD"/>
              </w:rPr>
              <w:t xml:space="preserve">Task: </w:t>
            </w:r>
          </w:p>
          <w:p w14:paraId="74E01DD5" w14:textId="77777777" w:rsidR="002E3C27" w:rsidRPr="009F171C" w:rsidRDefault="002E3C27" w:rsidP="001C3606">
            <w:pPr>
              <w:numPr>
                <w:ilvl w:val="0"/>
                <w:numId w:val="44"/>
              </w:numPr>
              <w:contextualSpacing/>
              <w:rPr>
                <w:rFonts w:ascii="Arial" w:eastAsia="Arial" w:hAnsi="Arial" w:cs="Arial"/>
                <w:bCs/>
                <w:sz w:val="18"/>
                <w:szCs w:val="18"/>
                <w:lang w:bidi="bn-BD"/>
              </w:rPr>
            </w:pPr>
            <w:r w:rsidRPr="009F171C">
              <w:rPr>
                <w:rFonts w:ascii="Arial" w:eastAsia="Arial" w:hAnsi="Arial" w:cs="Arial"/>
                <w:bCs/>
                <w:sz w:val="18"/>
                <w:szCs w:val="18"/>
                <w:lang w:bidi="bn-BD"/>
              </w:rPr>
              <w:t>User research and ideation</w:t>
            </w:r>
            <w:r w:rsidRPr="009F171C">
              <w:rPr>
                <w:rFonts w:ascii="Arial" w:eastAsia="Arial" w:hAnsi="Arial" w:cs="Arial"/>
                <w:bCs/>
                <w:sz w:val="18"/>
                <w:szCs w:val="18"/>
                <w:lang w:bidi="bn-BD"/>
              </w:rPr>
              <w:br/>
            </w:r>
            <w:r w:rsidRPr="009F171C">
              <w:rPr>
                <w:rFonts w:ascii="Arial" w:eastAsia="Arial" w:hAnsi="Arial" w:cs="Arial"/>
                <w:b/>
                <w:sz w:val="18"/>
                <w:szCs w:val="18"/>
                <w:lang w:bidi="bn-BD"/>
              </w:rPr>
              <w:t>First prototype</w:t>
            </w:r>
            <w:r w:rsidRPr="009F171C">
              <w:rPr>
                <w:rFonts w:ascii="Arial" w:eastAsia="Arial" w:hAnsi="Arial" w:cs="Arial"/>
                <w:bCs/>
                <w:sz w:val="18"/>
                <w:szCs w:val="18"/>
                <w:lang w:bidi="bn-BD"/>
              </w:rPr>
              <w:br/>
              <w:t>Cognitive Walkthrough and heuristic evaluation</w:t>
            </w:r>
            <w:r w:rsidRPr="009F171C">
              <w:rPr>
                <w:rFonts w:ascii="Arial" w:eastAsia="Arial" w:hAnsi="Arial" w:cs="Arial"/>
                <w:bCs/>
                <w:sz w:val="18"/>
                <w:szCs w:val="18"/>
                <w:lang w:bidi="bn-BD"/>
              </w:rPr>
              <w:br/>
              <w:t>Second prototype and user test plan</w:t>
            </w:r>
            <w:r w:rsidRPr="009F171C">
              <w:rPr>
                <w:rFonts w:ascii="Arial" w:eastAsia="Arial" w:hAnsi="Arial" w:cs="Arial"/>
                <w:bCs/>
                <w:sz w:val="18"/>
                <w:szCs w:val="18"/>
                <w:lang w:bidi="bn-BD"/>
              </w:rPr>
              <w:br/>
            </w:r>
            <w:r w:rsidRPr="009F171C">
              <w:rPr>
                <w:rFonts w:ascii="Arial" w:eastAsia="Arial" w:hAnsi="Arial" w:cs="Arial"/>
                <w:b/>
                <w:sz w:val="18"/>
                <w:szCs w:val="18"/>
                <w:lang w:bidi="bn-BD"/>
              </w:rPr>
              <w:t>User test</w:t>
            </w:r>
            <w:r w:rsidRPr="009F171C">
              <w:rPr>
                <w:rFonts w:ascii="Arial" w:eastAsia="Arial" w:hAnsi="Arial" w:cs="Arial"/>
                <w:bCs/>
                <w:sz w:val="18"/>
                <w:szCs w:val="18"/>
                <w:lang w:bidi="bn-BD"/>
              </w:rPr>
              <w:br/>
              <w:t>Carry out a significant, realistic project from start to finish, applying UX methods in an iterative design process</w:t>
            </w:r>
          </w:p>
          <w:p w14:paraId="54E573D5" w14:textId="77777777" w:rsidR="002E3C27" w:rsidRPr="009F171C" w:rsidRDefault="002E3C27" w:rsidP="001C3606">
            <w:pPr>
              <w:numPr>
                <w:ilvl w:val="1"/>
                <w:numId w:val="44"/>
              </w:numPr>
              <w:contextualSpacing/>
              <w:rPr>
                <w:rFonts w:ascii="Arial" w:eastAsia="Arial" w:hAnsi="Arial" w:cs="Arial"/>
                <w:bCs/>
                <w:sz w:val="18"/>
                <w:szCs w:val="18"/>
                <w:lang w:bidi="bn-BD"/>
              </w:rPr>
            </w:pPr>
            <w:r w:rsidRPr="009F171C">
              <w:rPr>
                <w:rFonts w:ascii="Arial" w:eastAsia="Arial" w:hAnsi="Arial" w:cs="Arial"/>
                <w:bCs/>
                <w:sz w:val="18"/>
                <w:szCs w:val="18"/>
                <w:lang w:bidi="bn-BD"/>
              </w:rPr>
              <w:t>Produce a portfolio project that can show employers what you can do</w:t>
            </w:r>
          </w:p>
          <w:p w14:paraId="01998B2C" w14:textId="77777777" w:rsidR="002E3C27" w:rsidRPr="009F171C" w:rsidRDefault="002E3C27" w:rsidP="001C3606">
            <w:pPr>
              <w:rPr>
                <w:rFonts w:ascii="Arial" w:eastAsia="Arial" w:hAnsi="Arial" w:cs="Arial"/>
                <w:bCs/>
                <w:color w:val="FF0000"/>
                <w:sz w:val="18"/>
                <w:szCs w:val="18"/>
                <w:lang w:bidi="bn-BD"/>
              </w:rPr>
            </w:pPr>
          </w:p>
        </w:tc>
      </w:tr>
      <w:tr w:rsidR="002E3C27" w:rsidRPr="009F171C" w14:paraId="57B46178" w14:textId="77777777" w:rsidTr="001C3606">
        <w:trPr>
          <w:jc w:val="center"/>
        </w:trPr>
        <w:tc>
          <w:tcPr>
            <w:tcW w:w="9264" w:type="dxa"/>
          </w:tcPr>
          <w:p w14:paraId="21D73260" w14:textId="77777777" w:rsidR="002E3C27" w:rsidRPr="009F171C" w:rsidRDefault="002E3C27" w:rsidP="001C3606">
            <w:pPr>
              <w:rPr>
                <w:rFonts w:ascii="Arial" w:eastAsia="Arial" w:hAnsi="Arial" w:cs="Arial"/>
                <w:b/>
                <w:sz w:val="18"/>
                <w:szCs w:val="18"/>
                <w:lang w:bidi="bn-BD"/>
              </w:rPr>
            </w:pPr>
          </w:p>
        </w:tc>
      </w:tr>
    </w:tbl>
    <w:p w14:paraId="3E0C1535" w14:textId="77777777" w:rsidR="002E3C27" w:rsidRPr="009F171C" w:rsidRDefault="002E3C27" w:rsidP="002E3C27">
      <w:pPr>
        <w:spacing w:line="259" w:lineRule="auto"/>
        <w:rPr>
          <w:rFonts w:ascii="Arial" w:eastAsia="Calibri" w:hAnsi="Arial" w:cs="Arial"/>
          <w:b/>
          <w:spacing w:val="-3"/>
          <w:sz w:val="18"/>
          <w:szCs w:val="18"/>
          <w:lang w:bidi="bn-BD"/>
        </w:rPr>
      </w:pPr>
      <w:r w:rsidRPr="009F171C">
        <w:rPr>
          <w:rFonts w:ascii="Arial" w:eastAsia="Calibri" w:hAnsi="Arial" w:cs="Arial"/>
          <w:b/>
          <w:spacing w:val="-3"/>
          <w:sz w:val="18"/>
          <w:szCs w:val="18"/>
          <w:lang w:bidi="bn-BD"/>
        </w:rPr>
        <w:t>Text Book:</w:t>
      </w:r>
    </w:p>
    <w:tbl>
      <w:tblPr>
        <w:tblW w:w="4990" w:type="pct"/>
        <w:jc w:val="center"/>
        <w:tblLook w:val="04A0" w:firstRow="1" w:lastRow="0" w:firstColumn="1" w:lastColumn="0" w:noHBand="0" w:noVBand="1"/>
      </w:tblPr>
      <w:tblGrid>
        <w:gridCol w:w="376"/>
        <w:gridCol w:w="2133"/>
        <w:gridCol w:w="284"/>
        <w:gridCol w:w="6431"/>
      </w:tblGrid>
      <w:tr w:rsidR="002E3C27" w:rsidRPr="009F171C" w14:paraId="35D90916" w14:textId="77777777" w:rsidTr="001C3606">
        <w:trPr>
          <w:trHeight w:val="267"/>
          <w:jc w:val="center"/>
        </w:trPr>
        <w:tc>
          <w:tcPr>
            <w:tcW w:w="204" w:type="pct"/>
            <w:hideMark/>
          </w:tcPr>
          <w:p w14:paraId="70965935" w14:textId="77777777" w:rsidR="002E3C27" w:rsidRPr="009F171C" w:rsidRDefault="002E3C27" w:rsidP="001C3606">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1.</w:t>
            </w:r>
          </w:p>
        </w:tc>
        <w:tc>
          <w:tcPr>
            <w:tcW w:w="1156" w:type="pct"/>
            <w:hideMark/>
          </w:tcPr>
          <w:p w14:paraId="52E946FB" w14:textId="77777777" w:rsidR="002E3C27" w:rsidRPr="009F171C" w:rsidRDefault="002E3C27" w:rsidP="001C3606">
            <w:pPr>
              <w:suppressAutoHyphens/>
              <w:spacing w:line="259" w:lineRule="auto"/>
              <w:rPr>
                <w:rFonts w:ascii="Arial" w:eastAsia="Calibri" w:hAnsi="Arial" w:cs="Arial"/>
                <w:spacing w:val="-3"/>
                <w:sz w:val="18"/>
                <w:szCs w:val="18"/>
                <w:lang w:bidi="bn-BD"/>
              </w:rPr>
            </w:pPr>
            <w:r w:rsidRPr="009F171C">
              <w:rPr>
                <w:rFonts w:ascii="Arial" w:eastAsia="Calibri" w:hAnsi="Arial" w:cs="Arial"/>
                <w:sz w:val="18"/>
                <w:szCs w:val="18"/>
                <w:lang w:bidi="bn-BD"/>
              </w:rPr>
              <w:t>Donald A. Norman</w:t>
            </w:r>
          </w:p>
        </w:tc>
        <w:tc>
          <w:tcPr>
            <w:tcW w:w="154" w:type="pct"/>
            <w:hideMark/>
          </w:tcPr>
          <w:p w14:paraId="5A54E76B" w14:textId="77777777" w:rsidR="002E3C27" w:rsidRPr="009F171C" w:rsidRDefault="002E3C27" w:rsidP="001C3606">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w:t>
            </w:r>
          </w:p>
        </w:tc>
        <w:tc>
          <w:tcPr>
            <w:tcW w:w="3486" w:type="pct"/>
            <w:hideMark/>
          </w:tcPr>
          <w:p w14:paraId="063EE4B8" w14:textId="77777777" w:rsidR="002E3C27" w:rsidRPr="009F171C" w:rsidRDefault="002E3C27" w:rsidP="001C3606">
            <w:pPr>
              <w:suppressAutoHyphens/>
              <w:spacing w:line="259" w:lineRule="auto"/>
              <w:rPr>
                <w:rFonts w:ascii="Arial" w:eastAsia="Calibri" w:hAnsi="Arial" w:cs="Arial"/>
                <w:b/>
                <w:bCs/>
                <w:spacing w:val="-3"/>
                <w:sz w:val="18"/>
                <w:szCs w:val="18"/>
                <w:lang w:bidi="bn-BD"/>
              </w:rPr>
            </w:pPr>
            <w:r w:rsidRPr="009F171C">
              <w:rPr>
                <w:rFonts w:ascii="Arial" w:eastAsia="Arial" w:hAnsi="Arial" w:cs="Arial"/>
                <w:b/>
                <w:bCs/>
                <w:sz w:val="18"/>
                <w:szCs w:val="18"/>
                <w:lang w:bidi="bn-BD"/>
              </w:rPr>
              <w:t>The Design of Everyday Things</w:t>
            </w:r>
          </w:p>
        </w:tc>
      </w:tr>
    </w:tbl>
    <w:p w14:paraId="623E6B34" w14:textId="77777777" w:rsidR="002E3C27" w:rsidRPr="009F171C" w:rsidRDefault="002E3C27" w:rsidP="002E3C27">
      <w:pPr>
        <w:spacing w:line="259" w:lineRule="auto"/>
        <w:rPr>
          <w:rFonts w:ascii="Arial" w:eastAsia="Calibri" w:hAnsi="Arial" w:cs="Arial"/>
          <w:b/>
          <w:spacing w:val="-3"/>
          <w:sz w:val="18"/>
          <w:szCs w:val="18"/>
          <w:lang w:bidi="bn-BD"/>
        </w:rPr>
      </w:pPr>
    </w:p>
    <w:p w14:paraId="0FA39E68" w14:textId="77777777" w:rsidR="002E3C27" w:rsidRPr="009F171C" w:rsidRDefault="002E3C27" w:rsidP="002E3C27">
      <w:pPr>
        <w:spacing w:line="259" w:lineRule="auto"/>
        <w:rPr>
          <w:rFonts w:ascii="Arial" w:eastAsia="Calibri" w:hAnsi="Arial" w:cs="Arial"/>
          <w:b/>
          <w:spacing w:val="-3"/>
          <w:sz w:val="18"/>
          <w:szCs w:val="18"/>
          <w:lang w:bidi="bn-BD"/>
        </w:rPr>
      </w:pPr>
      <w:r w:rsidRPr="009F171C">
        <w:rPr>
          <w:rFonts w:ascii="Arial" w:eastAsia="Calibri" w:hAnsi="Arial" w:cs="Arial"/>
          <w:b/>
          <w:spacing w:val="-3"/>
          <w:sz w:val="18"/>
          <w:szCs w:val="18"/>
          <w:lang w:bidi="bn-BD"/>
        </w:rPr>
        <w:t>Books Recommended:</w:t>
      </w:r>
    </w:p>
    <w:tbl>
      <w:tblPr>
        <w:tblW w:w="4953" w:type="pct"/>
        <w:jc w:val="center"/>
        <w:tblLook w:val="04A0" w:firstRow="1" w:lastRow="0" w:firstColumn="1" w:lastColumn="0" w:noHBand="0" w:noVBand="1"/>
      </w:tblPr>
      <w:tblGrid>
        <w:gridCol w:w="377"/>
        <w:gridCol w:w="2098"/>
        <w:gridCol w:w="284"/>
        <w:gridCol w:w="6396"/>
      </w:tblGrid>
      <w:tr w:rsidR="002E3C27" w:rsidRPr="009F171C" w14:paraId="1EC947D2" w14:textId="77777777" w:rsidTr="001C3606">
        <w:trPr>
          <w:trHeight w:val="417"/>
          <w:jc w:val="center"/>
        </w:trPr>
        <w:tc>
          <w:tcPr>
            <w:tcW w:w="206" w:type="pct"/>
            <w:hideMark/>
          </w:tcPr>
          <w:p w14:paraId="1300C092" w14:textId="77777777" w:rsidR="002E3C27" w:rsidRPr="009F171C" w:rsidRDefault="002E3C27" w:rsidP="001C3606">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1.</w:t>
            </w:r>
          </w:p>
        </w:tc>
        <w:tc>
          <w:tcPr>
            <w:tcW w:w="1146" w:type="pct"/>
          </w:tcPr>
          <w:p w14:paraId="1EE84AC7" w14:textId="77777777" w:rsidR="002E3C27" w:rsidRPr="009F171C" w:rsidRDefault="002E3C27" w:rsidP="001C3606">
            <w:pPr>
              <w:suppressAutoHyphens/>
              <w:spacing w:line="259" w:lineRule="auto"/>
              <w:rPr>
                <w:rFonts w:ascii="Arial" w:eastAsia="Calibri" w:hAnsi="Arial" w:cs="Arial"/>
                <w:spacing w:val="-3"/>
                <w:sz w:val="18"/>
                <w:szCs w:val="18"/>
                <w:lang w:bidi="bn-BD"/>
              </w:rPr>
            </w:pPr>
            <w:r w:rsidRPr="009F171C">
              <w:rPr>
                <w:rFonts w:ascii="Arial" w:eastAsia="Calibri" w:hAnsi="Arial" w:cs="Arial"/>
                <w:color w:val="000000"/>
                <w:sz w:val="18"/>
                <w:szCs w:val="18"/>
                <w:lang w:bidi="bn-BD"/>
              </w:rPr>
              <w:t xml:space="preserve">Jesse James Garret </w:t>
            </w:r>
          </w:p>
        </w:tc>
        <w:tc>
          <w:tcPr>
            <w:tcW w:w="155" w:type="pct"/>
            <w:hideMark/>
          </w:tcPr>
          <w:p w14:paraId="50896E70" w14:textId="77777777" w:rsidR="002E3C27" w:rsidRPr="009F171C" w:rsidRDefault="002E3C27" w:rsidP="001C3606">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w:t>
            </w:r>
          </w:p>
        </w:tc>
        <w:tc>
          <w:tcPr>
            <w:tcW w:w="3493" w:type="pct"/>
            <w:hideMark/>
          </w:tcPr>
          <w:p w14:paraId="435E96BA" w14:textId="77777777" w:rsidR="002E3C27" w:rsidRPr="009F171C" w:rsidRDefault="002E3C27" w:rsidP="001C3606">
            <w:pPr>
              <w:suppressAutoHyphens/>
              <w:spacing w:line="259" w:lineRule="auto"/>
              <w:rPr>
                <w:rFonts w:ascii="Arial" w:eastAsia="Calibri" w:hAnsi="Arial" w:cs="Arial"/>
                <w:b/>
                <w:bCs/>
                <w:spacing w:val="-3"/>
                <w:sz w:val="18"/>
                <w:szCs w:val="18"/>
                <w:lang w:bidi="bn-BD"/>
              </w:rPr>
            </w:pPr>
            <w:r w:rsidRPr="009F171C">
              <w:rPr>
                <w:rFonts w:ascii="Arial" w:eastAsia="Calibri" w:hAnsi="Arial" w:cs="Arial"/>
                <w:b/>
                <w:bCs/>
                <w:color w:val="000000"/>
                <w:sz w:val="18"/>
                <w:szCs w:val="18"/>
                <w:lang w:bidi="bn-BD"/>
              </w:rPr>
              <w:t>The Elements of User Experience</w:t>
            </w:r>
          </w:p>
        </w:tc>
      </w:tr>
      <w:tr w:rsidR="002E3C27" w:rsidRPr="009F171C" w14:paraId="642E99B8" w14:textId="77777777" w:rsidTr="001C3606">
        <w:trPr>
          <w:trHeight w:val="417"/>
          <w:jc w:val="center"/>
        </w:trPr>
        <w:tc>
          <w:tcPr>
            <w:tcW w:w="206" w:type="pct"/>
          </w:tcPr>
          <w:p w14:paraId="2AD50C7F" w14:textId="77777777" w:rsidR="002E3C27" w:rsidRPr="009F171C" w:rsidRDefault="002E3C27" w:rsidP="001C3606">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2.</w:t>
            </w:r>
          </w:p>
        </w:tc>
        <w:tc>
          <w:tcPr>
            <w:tcW w:w="1146" w:type="pct"/>
          </w:tcPr>
          <w:p w14:paraId="4A4D295F" w14:textId="77777777" w:rsidR="002E3C27" w:rsidRPr="009F171C" w:rsidRDefault="002E3C27" w:rsidP="001C3606">
            <w:pPr>
              <w:suppressAutoHyphens/>
              <w:spacing w:line="259" w:lineRule="auto"/>
              <w:rPr>
                <w:rFonts w:ascii="Arial" w:eastAsia="Calibri" w:hAnsi="Arial" w:cs="Arial"/>
                <w:color w:val="000000"/>
                <w:sz w:val="18"/>
                <w:szCs w:val="18"/>
                <w:lang w:bidi="bn-BD"/>
              </w:rPr>
            </w:pPr>
            <w:r w:rsidRPr="009F171C">
              <w:rPr>
                <w:rFonts w:ascii="Arial" w:eastAsia="Arial" w:hAnsi="Arial" w:cs="Arial"/>
                <w:sz w:val="18"/>
                <w:szCs w:val="18"/>
                <w:lang w:bidi="bn-BD"/>
              </w:rPr>
              <w:t>Jenifer Tidwell</w:t>
            </w:r>
          </w:p>
        </w:tc>
        <w:tc>
          <w:tcPr>
            <w:tcW w:w="155" w:type="pct"/>
          </w:tcPr>
          <w:p w14:paraId="0D38F50F" w14:textId="77777777" w:rsidR="002E3C27" w:rsidRPr="009F171C" w:rsidRDefault="002E3C27" w:rsidP="001C3606">
            <w:pPr>
              <w:suppressAutoHyphens/>
              <w:spacing w:line="259" w:lineRule="auto"/>
              <w:jc w:val="center"/>
              <w:rPr>
                <w:rFonts w:ascii="Arial" w:eastAsia="Calibri" w:hAnsi="Arial" w:cs="Arial"/>
                <w:spacing w:val="-3"/>
                <w:sz w:val="18"/>
                <w:szCs w:val="18"/>
                <w:lang w:bidi="bn-BD"/>
              </w:rPr>
            </w:pPr>
            <w:r w:rsidRPr="009F171C">
              <w:rPr>
                <w:rFonts w:ascii="Arial" w:eastAsia="Calibri" w:hAnsi="Arial" w:cs="Arial"/>
                <w:spacing w:val="-3"/>
                <w:sz w:val="18"/>
                <w:szCs w:val="18"/>
                <w:lang w:bidi="bn-BD"/>
              </w:rPr>
              <w:t>:</w:t>
            </w:r>
          </w:p>
        </w:tc>
        <w:tc>
          <w:tcPr>
            <w:tcW w:w="3493" w:type="pct"/>
          </w:tcPr>
          <w:p w14:paraId="5D1E083B" w14:textId="77777777" w:rsidR="002E3C27" w:rsidRPr="009F171C" w:rsidRDefault="002E3C27" w:rsidP="001C3606">
            <w:pPr>
              <w:suppressAutoHyphens/>
              <w:spacing w:line="259" w:lineRule="auto"/>
              <w:rPr>
                <w:rFonts w:ascii="Arial" w:eastAsia="Calibri" w:hAnsi="Arial" w:cs="Arial"/>
                <w:b/>
                <w:bCs/>
                <w:color w:val="000000"/>
                <w:sz w:val="18"/>
                <w:szCs w:val="18"/>
                <w:lang w:bidi="bn-BD"/>
              </w:rPr>
            </w:pPr>
            <w:r w:rsidRPr="009F171C">
              <w:rPr>
                <w:rFonts w:ascii="Arial" w:eastAsia="Arial" w:hAnsi="Arial" w:cs="Arial"/>
                <w:b/>
                <w:bCs/>
                <w:sz w:val="18"/>
                <w:szCs w:val="18"/>
                <w:lang w:bidi="bn-BD"/>
              </w:rPr>
              <w:t>Designing Interfaces: Patterns for Effective Interaction Design</w:t>
            </w:r>
          </w:p>
        </w:tc>
      </w:tr>
    </w:tbl>
    <w:p w14:paraId="6ACC2353" w14:textId="77777777" w:rsidR="002E3C27" w:rsidRPr="009F171C" w:rsidRDefault="002E3C27" w:rsidP="002E3C27">
      <w:pPr>
        <w:spacing w:line="259" w:lineRule="auto"/>
        <w:rPr>
          <w:rFonts w:ascii="Arial" w:eastAsia="Arial" w:hAnsi="Arial" w:cs="Arial"/>
          <w:b/>
          <w:sz w:val="20"/>
          <w:szCs w:val="20"/>
          <w:lang w:bidi="bn-BD"/>
        </w:rPr>
      </w:pPr>
    </w:p>
    <w:p w14:paraId="34740E2E" w14:textId="77777777" w:rsidR="002E3C27" w:rsidRDefault="002E3C27" w:rsidP="002E3C27">
      <w:pPr>
        <w:rPr>
          <w:rFonts w:ascii="Arial" w:hAnsi="Arial" w:cs="Arial"/>
          <w:sz w:val="18"/>
          <w:szCs w:val="18"/>
        </w:rPr>
      </w:pPr>
    </w:p>
    <w:p w14:paraId="6350CB42" w14:textId="77777777" w:rsidR="002E3C27" w:rsidRPr="004420B2"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4420B2">
        <w:rPr>
          <w:rFonts w:ascii="Arial" w:eastAsia="Calibri" w:hAnsi="Arial" w:cs="Arial"/>
          <w:b/>
          <w:bCs/>
          <w:iCs/>
          <w:sz w:val="18"/>
          <w:szCs w:val="18"/>
          <w:lang w:bidi="bn-BD"/>
        </w:rPr>
        <w:t>CSE4191: Blockchain</w:t>
      </w:r>
    </w:p>
    <w:p w14:paraId="2D9286EF" w14:textId="77777777" w:rsidR="002E3C27" w:rsidRPr="004420B2"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iCs/>
          <w:sz w:val="18"/>
          <w:szCs w:val="18"/>
          <w:lang w:bidi="bn-BD"/>
        </w:rPr>
      </w:pPr>
      <w:r w:rsidRPr="004420B2">
        <w:rPr>
          <w:rFonts w:ascii="Arial" w:eastAsia="Calibri" w:hAnsi="Arial" w:cs="Arial"/>
          <w:b/>
          <w:bCs/>
          <w:iCs/>
          <w:sz w:val="18"/>
          <w:szCs w:val="18"/>
          <w:lang w:bidi="bn-BD"/>
        </w:rPr>
        <w:t xml:space="preserve">Credits: </w:t>
      </w:r>
      <w:r w:rsidRPr="004420B2">
        <w:rPr>
          <w:rFonts w:ascii="Arial" w:eastAsia="Calibri" w:hAnsi="Arial" w:cs="Arial"/>
          <w:iCs/>
          <w:sz w:val="18"/>
          <w:szCs w:val="18"/>
          <w:lang w:bidi="bn-BD"/>
        </w:rPr>
        <w:t xml:space="preserve">3 </w:t>
      </w:r>
      <w:r w:rsidRPr="004420B2">
        <w:rPr>
          <w:rFonts w:ascii="Arial" w:eastAsia="Calibri" w:hAnsi="Arial" w:cs="Arial"/>
          <w:b/>
          <w:bCs/>
          <w:iCs/>
          <w:sz w:val="18"/>
          <w:szCs w:val="18"/>
          <w:lang w:bidi="bn-BD"/>
        </w:rPr>
        <w:t xml:space="preserve">Contact Hours: </w:t>
      </w:r>
      <w:r w:rsidRPr="004420B2">
        <w:rPr>
          <w:rFonts w:ascii="Arial" w:eastAsia="Calibri" w:hAnsi="Arial" w:cs="Arial"/>
          <w:iCs/>
          <w:sz w:val="18"/>
          <w:szCs w:val="18"/>
          <w:lang w:bidi="bn-BD"/>
        </w:rPr>
        <w:t>39</w:t>
      </w:r>
    </w:p>
    <w:p w14:paraId="694F3E23" w14:textId="77777777" w:rsidR="002E3C27" w:rsidRPr="004420B2"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4420B2">
        <w:rPr>
          <w:rFonts w:ascii="Arial" w:eastAsia="Calibri" w:hAnsi="Arial" w:cs="Arial"/>
          <w:b/>
          <w:bCs/>
          <w:iCs/>
          <w:sz w:val="18"/>
          <w:szCs w:val="18"/>
          <w:lang w:bidi="bn-BD"/>
        </w:rPr>
        <w:t>Year: Fourth Semester: Odd</w:t>
      </w:r>
    </w:p>
    <w:p w14:paraId="200FB137" w14:textId="77777777" w:rsidR="002E3C27" w:rsidRPr="004420B2" w:rsidRDefault="002E3C27" w:rsidP="002E3C27">
      <w:pPr>
        <w:spacing w:line="259" w:lineRule="auto"/>
        <w:jc w:val="center"/>
        <w:rPr>
          <w:rFonts w:ascii="Arial" w:eastAsia="Calibri" w:hAnsi="Arial" w:cs="Arial"/>
          <w:b/>
          <w:color w:val="000000"/>
          <w:sz w:val="18"/>
          <w:szCs w:val="18"/>
          <w:lang w:bidi="bn-BD"/>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27"/>
        <w:gridCol w:w="7599"/>
      </w:tblGrid>
      <w:tr w:rsidR="002E3C27" w:rsidRPr="004420B2" w14:paraId="369E46DD" w14:textId="77777777" w:rsidTr="001C3606">
        <w:trPr>
          <w:jc w:val="center"/>
        </w:trPr>
        <w:tc>
          <w:tcPr>
            <w:tcW w:w="1427" w:type="dxa"/>
            <w:tcBorders>
              <w:top w:val="nil"/>
              <w:left w:val="nil"/>
              <w:bottom w:val="nil"/>
              <w:right w:val="nil"/>
            </w:tcBorders>
            <w:shd w:val="clear" w:color="auto" w:fill="FFFFFF"/>
          </w:tcPr>
          <w:p w14:paraId="150E3F0F" w14:textId="77777777" w:rsidR="002E3C27" w:rsidRPr="004420B2" w:rsidRDefault="002E3C27" w:rsidP="001C3606">
            <w:pPr>
              <w:spacing w:line="259" w:lineRule="auto"/>
              <w:rPr>
                <w:rFonts w:ascii="Arial" w:eastAsia="Calibri" w:hAnsi="Arial" w:cs="Arial"/>
                <w:b/>
                <w:sz w:val="18"/>
                <w:szCs w:val="18"/>
                <w:lang w:bidi="bn-BD"/>
              </w:rPr>
            </w:pPr>
            <w:r w:rsidRPr="004420B2">
              <w:rPr>
                <w:rFonts w:ascii="Arial" w:eastAsia="Calibri" w:hAnsi="Arial" w:cs="Arial"/>
                <w:b/>
                <w:sz w:val="18"/>
                <w:szCs w:val="18"/>
                <w:lang w:bidi="bn-BD"/>
              </w:rPr>
              <w:t>Prerequisite:</w:t>
            </w:r>
          </w:p>
        </w:tc>
        <w:tc>
          <w:tcPr>
            <w:tcW w:w="7599" w:type="dxa"/>
            <w:tcBorders>
              <w:top w:val="nil"/>
              <w:left w:val="nil"/>
              <w:bottom w:val="nil"/>
              <w:right w:val="nil"/>
            </w:tcBorders>
            <w:shd w:val="clear" w:color="auto" w:fill="FFFFFF"/>
          </w:tcPr>
          <w:p w14:paraId="5E95DF24" w14:textId="77777777" w:rsidR="002E3C27" w:rsidRPr="004420B2" w:rsidRDefault="002E3C27" w:rsidP="001C3606">
            <w:pPr>
              <w:spacing w:line="259" w:lineRule="auto"/>
              <w:rPr>
                <w:rFonts w:ascii="Arial" w:eastAsia="Calibri" w:hAnsi="Arial" w:cs="Arial"/>
                <w:iCs/>
                <w:sz w:val="18"/>
                <w:szCs w:val="18"/>
                <w:lang w:bidi="bn-BD"/>
              </w:rPr>
            </w:pPr>
            <w:r w:rsidRPr="004420B2">
              <w:rPr>
                <w:rFonts w:ascii="Arial" w:eastAsia="Calibri" w:hAnsi="Arial" w:cs="Arial"/>
                <w:iCs/>
                <w:sz w:val="18"/>
                <w:szCs w:val="18"/>
                <w:lang w:bidi="bn-BD"/>
              </w:rPr>
              <w:t>None</w:t>
            </w:r>
          </w:p>
        </w:tc>
      </w:tr>
      <w:tr w:rsidR="002E3C27" w:rsidRPr="004420B2" w14:paraId="3D21CAA6" w14:textId="77777777" w:rsidTr="001C3606">
        <w:trPr>
          <w:jc w:val="center"/>
        </w:trPr>
        <w:tc>
          <w:tcPr>
            <w:tcW w:w="1427" w:type="dxa"/>
            <w:tcBorders>
              <w:top w:val="nil"/>
              <w:left w:val="nil"/>
              <w:bottom w:val="nil"/>
              <w:right w:val="nil"/>
            </w:tcBorders>
            <w:shd w:val="clear" w:color="auto" w:fill="FFFFFF"/>
          </w:tcPr>
          <w:p w14:paraId="71115D81" w14:textId="77777777" w:rsidR="002E3C27" w:rsidRPr="004420B2" w:rsidRDefault="002E3C27" w:rsidP="001C3606">
            <w:pPr>
              <w:spacing w:line="259" w:lineRule="auto"/>
              <w:rPr>
                <w:rFonts w:ascii="Arial" w:eastAsia="Calibri" w:hAnsi="Arial" w:cs="Arial"/>
                <w:b/>
                <w:sz w:val="18"/>
                <w:szCs w:val="18"/>
                <w:lang w:bidi="bn-BD"/>
              </w:rPr>
            </w:pPr>
            <w:r w:rsidRPr="004420B2">
              <w:rPr>
                <w:rFonts w:ascii="Arial" w:eastAsia="Calibri" w:hAnsi="Arial" w:cs="Arial"/>
                <w:b/>
                <w:sz w:val="18"/>
                <w:szCs w:val="18"/>
                <w:lang w:bidi="bn-BD"/>
              </w:rPr>
              <w:t>Course Type</w:t>
            </w:r>
          </w:p>
        </w:tc>
        <w:tc>
          <w:tcPr>
            <w:tcW w:w="7599" w:type="dxa"/>
            <w:tcBorders>
              <w:top w:val="nil"/>
              <w:left w:val="nil"/>
              <w:bottom w:val="nil"/>
              <w:right w:val="nil"/>
            </w:tcBorders>
            <w:shd w:val="clear" w:color="auto" w:fill="FFFFFF"/>
          </w:tcPr>
          <w:p w14:paraId="423D1A2B" w14:textId="77777777" w:rsidR="002E3C27" w:rsidRPr="004420B2" w:rsidRDefault="002E3C27" w:rsidP="001C3606">
            <w:pPr>
              <w:spacing w:line="259" w:lineRule="auto"/>
              <w:rPr>
                <w:rFonts w:ascii="Arial" w:eastAsia="Calibri" w:hAnsi="Arial" w:cs="Arial"/>
                <w:iCs/>
                <w:sz w:val="18"/>
                <w:szCs w:val="18"/>
                <w:lang w:bidi="bn-BD"/>
              </w:rPr>
            </w:pP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Theory         </w:t>
            </w: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Laboratory work         </w:t>
            </w: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Project work      </w:t>
            </w:r>
            <w:r w:rsidRPr="004420B2">
              <w:rPr>
                <w:rFonts w:ascii="MS Gothic" w:eastAsia="MS Gothic" w:hAnsi="MS Gothic" w:cs="MS Gothic" w:hint="eastAsia"/>
                <w:iCs/>
                <w:sz w:val="18"/>
                <w:szCs w:val="18"/>
                <w:lang w:bidi="bn-BD"/>
              </w:rPr>
              <w:t>☐</w:t>
            </w:r>
            <w:r w:rsidRPr="004420B2">
              <w:rPr>
                <w:rFonts w:ascii="Arial" w:eastAsia="Calibri" w:hAnsi="Arial" w:cs="Arial"/>
                <w:iCs/>
                <w:sz w:val="18"/>
                <w:szCs w:val="18"/>
                <w:lang w:bidi="bn-BD"/>
              </w:rPr>
              <w:t xml:space="preserve"> Viva Voce                    </w:t>
            </w:r>
          </w:p>
        </w:tc>
      </w:tr>
      <w:tr w:rsidR="002E3C27" w:rsidRPr="004420B2" w14:paraId="58934297" w14:textId="77777777" w:rsidTr="001C3606">
        <w:trPr>
          <w:trHeight w:val="238"/>
          <w:jc w:val="center"/>
        </w:trPr>
        <w:tc>
          <w:tcPr>
            <w:tcW w:w="1427" w:type="dxa"/>
            <w:tcBorders>
              <w:top w:val="nil"/>
              <w:left w:val="nil"/>
              <w:bottom w:val="nil"/>
              <w:right w:val="nil"/>
            </w:tcBorders>
            <w:shd w:val="clear" w:color="auto" w:fill="FFFFFF"/>
          </w:tcPr>
          <w:p w14:paraId="546812C7" w14:textId="77777777" w:rsidR="002E3C27" w:rsidRPr="004420B2" w:rsidRDefault="002E3C27" w:rsidP="001C3606">
            <w:pPr>
              <w:spacing w:line="259" w:lineRule="auto"/>
              <w:ind w:left="2160" w:hanging="2160"/>
              <w:rPr>
                <w:rFonts w:ascii="Arial" w:eastAsia="Calibri" w:hAnsi="Arial" w:cs="Arial"/>
                <w:b/>
                <w:bCs/>
                <w:sz w:val="18"/>
                <w:szCs w:val="18"/>
                <w:lang w:bidi="bn-BD"/>
              </w:rPr>
            </w:pPr>
            <w:r w:rsidRPr="004420B2">
              <w:rPr>
                <w:rFonts w:ascii="Arial" w:eastAsia="Calibri" w:hAnsi="Arial" w:cs="Arial"/>
                <w:b/>
                <w:bCs/>
                <w:sz w:val="18"/>
                <w:szCs w:val="18"/>
                <w:lang w:bidi="bn-BD"/>
              </w:rPr>
              <w:t>Motivation</w:t>
            </w:r>
          </w:p>
        </w:tc>
        <w:tc>
          <w:tcPr>
            <w:tcW w:w="7599" w:type="dxa"/>
            <w:tcBorders>
              <w:top w:val="nil"/>
              <w:left w:val="nil"/>
              <w:bottom w:val="nil"/>
              <w:right w:val="nil"/>
            </w:tcBorders>
            <w:shd w:val="clear" w:color="auto" w:fill="FFFFFF"/>
          </w:tcPr>
          <w:p w14:paraId="37A53948" w14:textId="77777777" w:rsidR="002E3C27" w:rsidRPr="004420B2" w:rsidRDefault="002E3C27" w:rsidP="001C3606">
            <w:pPr>
              <w:spacing w:line="259" w:lineRule="auto"/>
              <w:jc w:val="both"/>
              <w:rPr>
                <w:rFonts w:ascii="Arial" w:eastAsia="Calibri" w:hAnsi="Arial" w:cs="Arial"/>
                <w:color w:val="373A3C"/>
                <w:sz w:val="18"/>
                <w:szCs w:val="18"/>
                <w:lang w:bidi="bn-BD"/>
              </w:rPr>
            </w:pPr>
            <w:r w:rsidRPr="004420B2">
              <w:rPr>
                <w:rFonts w:ascii="Arial" w:eastAsia="Calibri" w:hAnsi="Arial" w:cs="Arial"/>
                <w:iCs/>
                <w:color w:val="000000"/>
                <w:sz w:val="18"/>
                <w:szCs w:val="18"/>
                <w:lang w:bidi="bn-BD"/>
              </w:rPr>
              <w:t>It is ideal for programmers and designers involved in developing and implementing blockchain applications, and anyone who is interested in understanding its potential.</w:t>
            </w:r>
          </w:p>
        </w:tc>
      </w:tr>
      <w:tr w:rsidR="002E3C27" w:rsidRPr="004420B2" w14:paraId="02F3048E" w14:textId="77777777" w:rsidTr="001C3606">
        <w:trPr>
          <w:trHeight w:val="238"/>
          <w:jc w:val="center"/>
        </w:trPr>
        <w:tc>
          <w:tcPr>
            <w:tcW w:w="9026" w:type="dxa"/>
            <w:gridSpan w:val="2"/>
            <w:tcBorders>
              <w:top w:val="nil"/>
              <w:left w:val="nil"/>
              <w:bottom w:val="nil"/>
              <w:right w:val="nil"/>
            </w:tcBorders>
            <w:shd w:val="clear" w:color="auto" w:fill="FFFFFF"/>
          </w:tcPr>
          <w:p w14:paraId="246E86FB" w14:textId="77777777" w:rsidR="002E3C27" w:rsidRPr="004420B2" w:rsidRDefault="002E3C27" w:rsidP="001C3606">
            <w:pPr>
              <w:spacing w:line="259" w:lineRule="auto"/>
              <w:rPr>
                <w:rFonts w:ascii="Arial" w:eastAsia="Calibri" w:hAnsi="Arial" w:cs="Arial"/>
                <w:b/>
                <w:bCs/>
                <w:sz w:val="18"/>
                <w:szCs w:val="18"/>
                <w:lang w:bidi="bn-BD"/>
              </w:rPr>
            </w:pPr>
            <w:r w:rsidRPr="004420B2">
              <w:rPr>
                <w:rFonts w:ascii="Arial" w:eastAsia="Calibri" w:hAnsi="Arial" w:cs="Arial"/>
                <w:b/>
                <w:bCs/>
                <w:sz w:val="18"/>
                <w:szCs w:val="18"/>
                <w:lang w:bidi="bn-BD"/>
              </w:rPr>
              <w:t>Course Objective:</w:t>
            </w:r>
          </w:p>
          <w:p w14:paraId="3F3D02C8" w14:textId="77777777" w:rsidR="002E3C27" w:rsidRPr="004420B2" w:rsidRDefault="002E3C27" w:rsidP="001C3606">
            <w:pPr>
              <w:spacing w:line="259" w:lineRule="auto"/>
              <w:jc w:val="both"/>
              <w:rPr>
                <w:rFonts w:ascii="Arial" w:eastAsia="Calibri" w:hAnsi="Arial" w:cs="Arial"/>
                <w:iCs/>
                <w:color w:val="000000"/>
                <w:sz w:val="18"/>
                <w:szCs w:val="18"/>
                <w:lang w:bidi="bn-BD"/>
              </w:rPr>
            </w:pPr>
            <w:r w:rsidRPr="004420B2">
              <w:rPr>
                <w:rFonts w:ascii="Arial" w:eastAsia="Calibri" w:hAnsi="Arial" w:cs="Arial"/>
                <w:iCs/>
                <w:color w:val="000000"/>
                <w:sz w:val="18"/>
                <w:szCs w:val="18"/>
                <w:lang w:bidi="bn-BD"/>
              </w:rPr>
              <w:t xml:space="preserve">This Course introduces blockchain, a revolutionary technology that enables peer-to-peer transfer of digital assets without any intermediaries, and is predicted to be just as impactful as the Internet. More specifically, it prepares learners to program on the Ethereum blockchain. </w:t>
            </w:r>
          </w:p>
          <w:p w14:paraId="22A083F5" w14:textId="77777777" w:rsidR="002E3C27" w:rsidRPr="004420B2" w:rsidRDefault="002E3C27" w:rsidP="001C3606">
            <w:pPr>
              <w:spacing w:line="259" w:lineRule="auto"/>
              <w:jc w:val="both"/>
              <w:rPr>
                <w:rFonts w:ascii="Arial" w:eastAsia="Calibri" w:hAnsi="Arial" w:cs="Arial"/>
                <w:iCs/>
                <w:color w:val="000000"/>
                <w:sz w:val="18"/>
                <w:szCs w:val="18"/>
                <w:lang w:bidi="bn-BD"/>
              </w:rPr>
            </w:pPr>
            <w:r w:rsidRPr="004420B2">
              <w:rPr>
                <w:rFonts w:ascii="Arial" w:eastAsia="Calibri" w:hAnsi="Arial" w:cs="Arial"/>
                <w:iCs/>
                <w:color w:val="000000"/>
                <w:sz w:val="18"/>
                <w:szCs w:val="18"/>
                <w:lang w:bidi="bn-BD"/>
              </w:rPr>
              <w:t xml:space="preserve">The course covers a range of essential topics, from the cryptographic underpinnings of blockchain technology to enabling decentralized applications on a private Ethereum blockchain platform. </w:t>
            </w:r>
          </w:p>
        </w:tc>
      </w:tr>
    </w:tbl>
    <w:p w14:paraId="4002780E" w14:textId="77777777" w:rsidR="002E3C27" w:rsidRPr="004420B2" w:rsidRDefault="002E3C27" w:rsidP="002E3C27">
      <w:pPr>
        <w:spacing w:line="259" w:lineRule="auto"/>
        <w:jc w:val="center"/>
        <w:rPr>
          <w:rFonts w:ascii="Arial" w:eastAsia="Calibri" w:hAnsi="Arial" w:cs="Arial"/>
          <w:b/>
          <w:color w:val="000000"/>
          <w:sz w:val="18"/>
          <w:szCs w:val="18"/>
          <w:lang w:bidi="bn-BD"/>
        </w:rPr>
      </w:pPr>
    </w:p>
    <w:p w14:paraId="39C47AF8" w14:textId="77777777" w:rsidR="002E3C27" w:rsidRPr="004420B2" w:rsidRDefault="002E3C27" w:rsidP="002E3C27">
      <w:pPr>
        <w:spacing w:line="259" w:lineRule="auto"/>
        <w:jc w:val="center"/>
        <w:rPr>
          <w:rFonts w:ascii="Arial" w:eastAsia="Calibri" w:hAnsi="Arial" w:cs="Arial"/>
          <w:b/>
          <w:color w:val="000000"/>
          <w:sz w:val="18"/>
          <w:szCs w:val="18"/>
          <w:lang w:bidi="bn-BD"/>
        </w:rPr>
      </w:pPr>
      <w:r w:rsidRPr="004420B2">
        <w:rPr>
          <w:rFonts w:ascii="Arial" w:eastAsia="Calibri" w:hAnsi="Arial" w:cs="Arial"/>
          <w:b/>
          <w:color w:val="000000"/>
          <w:sz w:val="18"/>
          <w:szCs w:val="18"/>
          <w:lang w:bidi="bn-BD"/>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612"/>
        <w:gridCol w:w="1806"/>
        <w:gridCol w:w="2289"/>
        <w:gridCol w:w="1276"/>
        <w:gridCol w:w="1559"/>
        <w:gridCol w:w="1543"/>
      </w:tblGrid>
      <w:tr w:rsidR="002E3C27" w:rsidRPr="004420B2" w14:paraId="4F4644B8" w14:textId="77777777" w:rsidTr="001C3606">
        <w:trPr>
          <w:trHeight w:val="877"/>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1AE4A52"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 No.</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665F78A"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 Statement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0D65B7A"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A8011D7"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7E39399F"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746484C4"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Assessment tools</w:t>
            </w:r>
          </w:p>
        </w:tc>
      </w:tr>
      <w:tr w:rsidR="002E3C27" w:rsidRPr="004420B2" w14:paraId="5F7814A8" w14:textId="77777777" w:rsidTr="001C3606">
        <w:trPr>
          <w:trHeight w:val="1646"/>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5C727E0"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CO1</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4519ED4" w14:textId="77777777" w:rsidR="002E3C27" w:rsidRPr="004420B2" w:rsidRDefault="002E3C27" w:rsidP="001C3606">
            <w:pPr>
              <w:spacing w:line="259" w:lineRule="auto"/>
              <w:jc w:val="center"/>
              <w:rPr>
                <w:rFonts w:ascii="Arial" w:eastAsia="Calibri" w:hAnsi="Arial" w:cs="Arial"/>
                <w:sz w:val="18"/>
                <w:szCs w:val="18"/>
                <w:lang w:bidi="bn-BD"/>
              </w:rPr>
            </w:pPr>
            <w:r w:rsidRPr="004420B2">
              <w:rPr>
                <w:rFonts w:ascii="Arial" w:eastAsia="Calibri" w:hAnsi="Arial" w:cs="Arial"/>
                <w:color w:val="373A3C"/>
                <w:sz w:val="18"/>
                <w:szCs w:val="18"/>
                <w:shd w:val="clear" w:color="auto" w:fill="FFFFFF"/>
                <w:lang w:bidi="bn-BD"/>
              </w:rPr>
              <w:t xml:space="preserve">To </w:t>
            </w:r>
            <w:r w:rsidRPr="004420B2">
              <w:rPr>
                <w:rFonts w:ascii="Arial" w:eastAsia="Calibri" w:hAnsi="Arial" w:cs="Arial"/>
                <w:b/>
                <w:bCs/>
                <w:color w:val="373A3C"/>
                <w:sz w:val="18"/>
                <w:szCs w:val="18"/>
                <w:shd w:val="clear" w:color="auto" w:fill="FFFFFF"/>
                <w:lang w:bidi="bn-BD"/>
              </w:rPr>
              <w:t xml:space="preserve">recognize </w:t>
            </w:r>
            <w:r w:rsidRPr="004420B2">
              <w:rPr>
                <w:rFonts w:ascii="Arial" w:eastAsia="Calibri" w:hAnsi="Arial" w:cs="Arial"/>
                <w:color w:val="373A3C"/>
                <w:sz w:val="18"/>
                <w:szCs w:val="18"/>
                <w:shd w:val="clear" w:color="auto" w:fill="FFFFFF"/>
                <w:lang w:bidi="bn-BD"/>
              </w:rPr>
              <w:t>foundational concepts of blockchain</w:t>
            </w:r>
            <w:proofErr w:type="gramStart"/>
            <w:r w:rsidRPr="004420B2">
              <w:rPr>
                <w:rFonts w:ascii="Arial" w:eastAsia="Calibri" w:hAnsi="Arial" w:cs="Arial"/>
                <w:color w:val="373A3C"/>
                <w:sz w:val="18"/>
                <w:szCs w:val="18"/>
                <w:shd w:val="clear" w:color="auto" w:fill="FFFFFF"/>
                <w:lang w:bidi="bn-BD"/>
              </w:rPr>
              <w:t>, .</w:t>
            </w:r>
            <w:proofErr w:type="gramEnd"/>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A471EC7" w14:textId="77777777" w:rsidR="002E3C27" w:rsidRPr="004420B2" w:rsidRDefault="002E3C27" w:rsidP="001C3606">
            <w:pPr>
              <w:contextualSpacing/>
              <w:jc w:val="center"/>
              <w:rPr>
                <w:rFonts w:ascii="Arial" w:eastAsia="Calibri" w:hAnsi="Arial" w:cs="Arial"/>
                <w:color w:val="000000"/>
                <w:sz w:val="18"/>
                <w:szCs w:val="18"/>
                <w:lang w:bidi="bn-BD"/>
              </w:rPr>
            </w:pPr>
            <w:r w:rsidRPr="004420B2">
              <w:rPr>
                <w:rFonts w:ascii="Arial" w:eastAsia="Calibri" w:hAnsi="Arial" w:cs="Arial"/>
                <w:b/>
                <w:bCs/>
                <w:color w:val="000000"/>
                <w:sz w:val="18"/>
                <w:szCs w:val="18"/>
                <w:lang w:bidi="bn-BD"/>
              </w:rPr>
              <w:t>Engineering knowledge</w:t>
            </w:r>
            <w:r w:rsidRPr="004420B2">
              <w:rPr>
                <w:rFonts w:ascii="Arial" w:eastAsia="Calibri" w:hAnsi="Arial" w:cs="Arial"/>
                <w:color w:val="000000"/>
                <w:sz w:val="18"/>
                <w:szCs w:val="18"/>
                <w:lang w:bidi="bn-BD"/>
              </w:rPr>
              <w:t xml:space="preserve"> (PO1)</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7574AA7B"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Cognitive domain – level 3</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17BD29FF"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Lecture Note</w:t>
            </w:r>
          </w:p>
          <w:p w14:paraId="4F00D21C"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Text Book</w:t>
            </w:r>
          </w:p>
          <w:p w14:paraId="6D895808"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Audio/Video</w:t>
            </w:r>
          </w:p>
          <w:p w14:paraId="49031F45"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Web Material</w:t>
            </w:r>
          </w:p>
          <w:p w14:paraId="17D3775B"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6969702"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Class Test</w:t>
            </w:r>
          </w:p>
          <w:p w14:paraId="7A2BDCFF"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Final Exam</w:t>
            </w:r>
          </w:p>
          <w:p w14:paraId="7FCA2875"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Assignment </w:t>
            </w:r>
          </w:p>
          <w:p w14:paraId="097EFA3B"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Participation</w:t>
            </w:r>
          </w:p>
          <w:p w14:paraId="6752684C" w14:textId="77777777" w:rsidR="002E3C27" w:rsidRPr="004420B2" w:rsidRDefault="002E3C27" w:rsidP="001C3606">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Presentation</w:t>
            </w:r>
          </w:p>
        </w:tc>
      </w:tr>
      <w:tr w:rsidR="002E3C27" w:rsidRPr="004420B2" w14:paraId="684A1E4A" w14:textId="77777777" w:rsidTr="001C3606">
        <w:trPr>
          <w:trHeight w:val="1700"/>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1CBD6433"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lastRenderedPageBreak/>
              <w:t>CO2</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8B9B2F9" w14:textId="77777777" w:rsidR="002E3C27" w:rsidRPr="004420B2" w:rsidRDefault="002E3C27" w:rsidP="001C3606">
            <w:pPr>
              <w:spacing w:line="259" w:lineRule="auto"/>
              <w:jc w:val="center"/>
              <w:rPr>
                <w:rFonts w:ascii="Arial" w:eastAsia="Calibri" w:hAnsi="Arial" w:cs="Arial"/>
                <w:sz w:val="18"/>
                <w:szCs w:val="18"/>
                <w:lang w:bidi="bn-BD"/>
              </w:rPr>
            </w:pPr>
            <w:r w:rsidRPr="004420B2">
              <w:rPr>
                <w:rFonts w:ascii="Arial" w:eastAsia="Calibri" w:hAnsi="Arial" w:cs="Arial"/>
                <w:sz w:val="18"/>
                <w:szCs w:val="18"/>
                <w:lang w:bidi="bn-BD"/>
              </w:rPr>
              <w:t xml:space="preserve">To </w:t>
            </w:r>
            <w:r w:rsidRPr="004420B2">
              <w:rPr>
                <w:rFonts w:ascii="Arial" w:eastAsia="Calibri" w:hAnsi="Arial" w:cs="Arial"/>
                <w:b/>
                <w:bCs/>
                <w:sz w:val="18"/>
                <w:szCs w:val="18"/>
                <w:lang w:bidi="bn-BD"/>
              </w:rPr>
              <w:t>design</w:t>
            </w:r>
            <w:r w:rsidRPr="004420B2">
              <w:rPr>
                <w:rFonts w:ascii="Arial" w:eastAsia="Calibri" w:hAnsi="Arial" w:cs="Arial"/>
                <w:sz w:val="18"/>
                <w:szCs w:val="18"/>
                <w:lang w:bidi="bn-BD"/>
              </w:rPr>
              <w:t>, code, deploy and execute a smart contract.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7713C801" w14:textId="77777777" w:rsidR="002E3C27" w:rsidRPr="004420B2" w:rsidRDefault="002E3C27" w:rsidP="001C3606">
            <w:pPr>
              <w:contextualSpacing/>
              <w:jc w:val="center"/>
              <w:rPr>
                <w:rFonts w:ascii="Arial" w:eastAsia="Calibri" w:hAnsi="Arial" w:cs="Arial"/>
                <w:color w:val="000000"/>
                <w:sz w:val="18"/>
                <w:szCs w:val="18"/>
                <w:lang w:bidi="bn-BD"/>
              </w:rPr>
            </w:pPr>
            <w:r w:rsidRPr="004420B2">
              <w:rPr>
                <w:rFonts w:ascii="Arial" w:eastAsia="Calibri" w:hAnsi="Arial" w:cs="Arial"/>
                <w:b/>
                <w:bCs/>
                <w:sz w:val="18"/>
                <w:szCs w:val="18"/>
                <w:lang w:bidi="bn-BD"/>
              </w:rPr>
              <w:t>Design/development of solutions</w:t>
            </w:r>
          </w:p>
          <w:p w14:paraId="4CECCE7D" w14:textId="77777777" w:rsidR="002E3C27" w:rsidRPr="004420B2" w:rsidRDefault="002E3C27" w:rsidP="001C3606">
            <w:pPr>
              <w:contextualSpacing/>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(PO3)</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33BA82A1"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15321F93"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Lecture Note</w:t>
            </w:r>
          </w:p>
          <w:p w14:paraId="3EF21003"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Text Book</w:t>
            </w:r>
          </w:p>
          <w:p w14:paraId="675D131C"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Audio/Video</w:t>
            </w:r>
          </w:p>
          <w:p w14:paraId="78B31912"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Web Material</w:t>
            </w:r>
          </w:p>
          <w:p w14:paraId="09D5CA11" w14:textId="77777777" w:rsidR="002E3C27" w:rsidRPr="004420B2" w:rsidRDefault="002E3C27" w:rsidP="001C3606">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69B5B1D5"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Class Test</w:t>
            </w:r>
          </w:p>
          <w:p w14:paraId="7A743967"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Final Exam</w:t>
            </w:r>
          </w:p>
          <w:p w14:paraId="57CB1C61"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Assignment </w:t>
            </w:r>
          </w:p>
          <w:p w14:paraId="260C87BC"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Participation</w:t>
            </w:r>
          </w:p>
          <w:p w14:paraId="49C0109C" w14:textId="77777777" w:rsidR="002E3C27" w:rsidRPr="004420B2" w:rsidRDefault="002E3C27" w:rsidP="001C3606">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Presentation</w:t>
            </w:r>
          </w:p>
        </w:tc>
      </w:tr>
      <w:tr w:rsidR="002E3C27" w:rsidRPr="004420B2" w14:paraId="71361E85" w14:textId="77777777" w:rsidTr="001C3606">
        <w:trPr>
          <w:trHeight w:val="1700"/>
          <w:jc w:val="center"/>
        </w:trPr>
        <w:tc>
          <w:tcPr>
            <w:tcW w:w="612"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7E78F31E"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CO3</w:t>
            </w:r>
          </w:p>
        </w:tc>
        <w:tc>
          <w:tcPr>
            <w:tcW w:w="1806"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0113B7DE" w14:textId="77777777" w:rsidR="002E3C27" w:rsidRPr="004420B2" w:rsidRDefault="002E3C27" w:rsidP="001C3606">
            <w:pPr>
              <w:spacing w:line="259" w:lineRule="auto"/>
              <w:jc w:val="center"/>
              <w:rPr>
                <w:rFonts w:ascii="Arial" w:eastAsia="Calibri" w:hAnsi="Arial" w:cs="Arial"/>
                <w:sz w:val="18"/>
                <w:szCs w:val="18"/>
                <w:lang w:bidi="bn-BD"/>
              </w:rPr>
            </w:pPr>
            <w:r w:rsidRPr="004420B2">
              <w:rPr>
                <w:rFonts w:ascii="Arial" w:eastAsia="Calibri" w:hAnsi="Arial" w:cs="Arial"/>
                <w:color w:val="373A3C"/>
                <w:sz w:val="18"/>
                <w:szCs w:val="18"/>
                <w:shd w:val="clear" w:color="auto" w:fill="FFFFFF"/>
                <w:lang w:bidi="bn-BD"/>
              </w:rPr>
              <w:t xml:space="preserve">To </w:t>
            </w:r>
            <w:r w:rsidRPr="004420B2">
              <w:rPr>
                <w:rFonts w:ascii="Arial" w:eastAsia="Calibri" w:hAnsi="Arial" w:cs="Arial"/>
                <w:b/>
                <w:bCs/>
                <w:color w:val="373A3C"/>
                <w:sz w:val="18"/>
                <w:szCs w:val="18"/>
                <w:shd w:val="clear" w:color="auto" w:fill="FFFFFF"/>
                <w:lang w:bidi="bn-BD"/>
              </w:rPr>
              <w:t>design</w:t>
            </w:r>
            <w:r w:rsidRPr="004420B2">
              <w:rPr>
                <w:rFonts w:ascii="Arial" w:eastAsia="Calibri" w:hAnsi="Arial" w:cs="Arial"/>
                <w:color w:val="373A3C"/>
                <w:sz w:val="18"/>
                <w:szCs w:val="18"/>
                <w:shd w:val="clear" w:color="auto" w:fill="FFFFFF"/>
                <w:lang w:bidi="bn-BD"/>
              </w:rPr>
              <w:t xml:space="preserve"> and develop end-to-end decentralized applications (</w:t>
            </w:r>
            <w:proofErr w:type="spellStart"/>
            <w:r w:rsidRPr="004420B2">
              <w:rPr>
                <w:rFonts w:ascii="Arial" w:eastAsia="Calibri" w:hAnsi="Arial" w:cs="Arial"/>
                <w:color w:val="373A3C"/>
                <w:sz w:val="18"/>
                <w:szCs w:val="18"/>
                <w:shd w:val="clear" w:color="auto" w:fill="FFFFFF"/>
                <w:lang w:bidi="bn-BD"/>
              </w:rPr>
              <w:t>Dapps</w:t>
            </w:r>
            <w:proofErr w:type="spellEnd"/>
            <w:r w:rsidRPr="004420B2">
              <w:rPr>
                <w:rFonts w:ascii="Arial" w:eastAsia="Calibri" w:hAnsi="Arial" w:cs="Arial"/>
                <w:color w:val="373A3C"/>
                <w:sz w:val="18"/>
                <w:szCs w:val="18"/>
                <w:shd w:val="clear" w:color="auto" w:fill="FFFFFF"/>
                <w:lang w:bidi="bn-BD"/>
              </w:rPr>
              <w:t>).</w:t>
            </w:r>
          </w:p>
        </w:tc>
        <w:tc>
          <w:tcPr>
            <w:tcW w:w="2289"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6C817DC3" w14:textId="77777777" w:rsidR="002E3C27" w:rsidRPr="004420B2" w:rsidRDefault="002E3C27" w:rsidP="001C3606">
            <w:pPr>
              <w:contextualSpacing/>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 xml:space="preserve"> </w:t>
            </w:r>
            <w:r w:rsidRPr="004420B2">
              <w:rPr>
                <w:rFonts w:ascii="Arial" w:eastAsia="Calibri" w:hAnsi="Arial" w:cs="Arial"/>
                <w:b/>
                <w:bCs/>
                <w:sz w:val="18"/>
                <w:szCs w:val="18"/>
                <w:lang w:bidi="bn-BD"/>
              </w:rPr>
              <w:t>Design/development of solutions</w:t>
            </w:r>
          </w:p>
          <w:p w14:paraId="3EC291EF" w14:textId="77777777" w:rsidR="002E3C27" w:rsidRPr="004420B2" w:rsidRDefault="002E3C27" w:rsidP="001C3606">
            <w:pPr>
              <w:contextualSpacing/>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(PO3)</w:t>
            </w:r>
          </w:p>
        </w:tc>
        <w:tc>
          <w:tcPr>
            <w:tcW w:w="1276"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49655903" w14:textId="77777777" w:rsidR="002E3C27" w:rsidRPr="004420B2" w:rsidRDefault="002E3C27" w:rsidP="001C3606">
            <w:pPr>
              <w:spacing w:line="259" w:lineRule="auto"/>
              <w:jc w:val="center"/>
              <w:rPr>
                <w:rFonts w:ascii="Arial" w:eastAsia="Calibri" w:hAnsi="Arial" w:cs="Arial"/>
                <w:color w:val="000000"/>
                <w:sz w:val="18"/>
                <w:szCs w:val="18"/>
                <w:lang w:bidi="bn-BD"/>
              </w:rPr>
            </w:pPr>
            <w:r w:rsidRPr="004420B2">
              <w:rPr>
                <w:rFonts w:ascii="Arial" w:eastAsia="Calibri" w:hAnsi="Arial" w:cs="Arial"/>
                <w:color w:val="000000"/>
                <w:sz w:val="18"/>
                <w:szCs w:val="18"/>
                <w:lang w:bidi="bn-BD"/>
              </w:rPr>
              <w:t>Cognitive domain – level 5</w:t>
            </w:r>
          </w:p>
        </w:tc>
        <w:tc>
          <w:tcPr>
            <w:tcW w:w="1559"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5014A41A"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Lecture Note</w:t>
            </w:r>
          </w:p>
          <w:p w14:paraId="42E85562"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Text Book</w:t>
            </w:r>
          </w:p>
          <w:p w14:paraId="66206591"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Audio/Video</w:t>
            </w:r>
          </w:p>
          <w:p w14:paraId="03E56B22"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Web Material</w:t>
            </w:r>
          </w:p>
          <w:p w14:paraId="134BA9B5" w14:textId="77777777" w:rsidR="002E3C27" w:rsidRPr="004420B2" w:rsidRDefault="002E3C27" w:rsidP="001C3606">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color w:val="000000"/>
                <w:sz w:val="18"/>
                <w:szCs w:val="18"/>
                <w:lang w:bidi="bn-BD"/>
              </w:rPr>
              <w:t>☐</w:t>
            </w:r>
            <w:r w:rsidRPr="004420B2">
              <w:rPr>
                <w:rFonts w:ascii="Arial" w:eastAsia="Calibri" w:hAnsi="Arial" w:cs="Arial"/>
                <w:color w:val="000000"/>
                <w:sz w:val="18"/>
                <w:szCs w:val="18"/>
                <w:lang w:bidi="bn-BD"/>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58BA3AA0"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Class Test</w:t>
            </w:r>
          </w:p>
          <w:p w14:paraId="7B67FCF7"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Final Exam</w:t>
            </w:r>
          </w:p>
          <w:p w14:paraId="5F607EB3"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Assignment </w:t>
            </w:r>
          </w:p>
          <w:p w14:paraId="13E97352" w14:textId="77777777" w:rsidR="002E3C27" w:rsidRPr="004420B2" w:rsidRDefault="002E3C27" w:rsidP="001C3606">
            <w:pPr>
              <w:spacing w:line="276"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Participation</w:t>
            </w:r>
          </w:p>
          <w:p w14:paraId="7DF9BF8A" w14:textId="77777777" w:rsidR="002E3C27" w:rsidRPr="004420B2" w:rsidRDefault="002E3C27" w:rsidP="001C3606">
            <w:pPr>
              <w:spacing w:line="259" w:lineRule="auto"/>
              <w:rPr>
                <w:rFonts w:ascii="Arial" w:eastAsia="Calibri" w:hAnsi="Arial" w:cs="Arial"/>
                <w:color w:val="000000"/>
                <w:sz w:val="18"/>
                <w:szCs w:val="18"/>
                <w:lang w:bidi="bn-BD"/>
              </w:rPr>
            </w:pPr>
            <w:r w:rsidRPr="004420B2">
              <w:rPr>
                <w:rFonts w:ascii="MS Gothic" w:eastAsia="MS Gothic" w:hAnsi="MS Gothic" w:cs="MS Gothic" w:hint="eastAsia"/>
                <w:iCs/>
                <w:color w:val="000000"/>
                <w:sz w:val="18"/>
                <w:szCs w:val="18"/>
                <w:lang w:bidi="bn-BD"/>
              </w:rPr>
              <w:t>☒</w:t>
            </w:r>
            <w:r w:rsidRPr="004420B2">
              <w:rPr>
                <w:rFonts w:ascii="Arial" w:eastAsia="Calibri" w:hAnsi="Arial" w:cs="Arial"/>
                <w:color w:val="000000"/>
                <w:sz w:val="18"/>
                <w:szCs w:val="18"/>
                <w:lang w:bidi="bn-BD"/>
              </w:rPr>
              <w:t xml:space="preserve">  Presentation</w:t>
            </w:r>
          </w:p>
        </w:tc>
      </w:tr>
    </w:tbl>
    <w:p w14:paraId="443DCB3A" w14:textId="77777777" w:rsidR="002E3C27" w:rsidRPr="004420B2" w:rsidRDefault="002E3C27" w:rsidP="002E3C27">
      <w:pPr>
        <w:spacing w:line="259" w:lineRule="auto"/>
        <w:rPr>
          <w:rFonts w:ascii="Arial" w:eastAsia="Calibri" w:hAnsi="Arial" w:cs="Arial"/>
          <w:b/>
          <w:color w:val="000000"/>
          <w:sz w:val="18"/>
          <w:szCs w:val="18"/>
          <w:lang w:bidi="bn-BD"/>
        </w:rPr>
      </w:pPr>
    </w:p>
    <w:p w14:paraId="11AA541A" w14:textId="77777777" w:rsidR="002E3C27" w:rsidRPr="004420B2" w:rsidRDefault="002E3C27" w:rsidP="002E3C27">
      <w:pPr>
        <w:spacing w:line="259" w:lineRule="auto"/>
        <w:rPr>
          <w:rFonts w:ascii="Arial" w:eastAsia="Calibri" w:hAnsi="Arial" w:cs="Arial"/>
          <w:sz w:val="18"/>
          <w:szCs w:val="18"/>
          <w:lang w:bidi="bn-BD"/>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2E3C27" w:rsidRPr="004420B2" w14:paraId="3694A502" w14:textId="77777777" w:rsidTr="001C3606">
        <w:trPr>
          <w:jc w:val="center"/>
        </w:trPr>
        <w:tc>
          <w:tcPr>
            <w:tcW w:w="9127" w:type="dxa"/>
            <w:tcBorders>
              <w:top w:val="nil"/>
              <w:left w:val="nil"/>
              <w:bottom w:val="nil"/>
              <w:right w:val="nil"/>
            </w:tcBorders>
            <w:shd w:val="clear" w:color="auto" w:fill="FFFFFF"/>
          </w:tcPr>
          <w:p w14:paraId="4E692FBA" w14:textId="77777777" w:rsidR="002E3C27" w:rsidRPr="004420B2" w:rsidRDefault="002E3C27" w:rsidP="001C3606">
            <w:pPr>
              <w:spacing w:line="259" w:lineRule="auto"/>
              <w:rPr>
                <w:rFonts w:ascii="Arial" w:eastAsia="Calibri" w:hAnsi="Arial" w:cs="Arial"/>
                <w:b/>
                <w:color w:val="000000"/>
                <w:sz w:val="18"/>
                <w:szCs w:val="18"/>
                <w:lang w:bidi="bn-BD"/>
              </w:rPr>
            </w:pPr>
            <w:r w:rsidRPr="004420B2">
              <w:rPr>
                <w:rFonts w:ascii="Arial" w:eastAsia="Calibri" w:hAnsi="Arial" w:cs="Arial"/>
                <w:b/>
                <w:color w:val="000000"/>
                <w:sz w:val="18"/>
                <w:szCs w:val="18"/>
                <w:lang w:bidi="bn-BD"/>
              </w:rPr>
              <w:t>Assessment and Marks Distribution:</w:t>
            </w:r>
          </w:p>
          <w:p w14:paraId="3458DAF2" w14:textId="77777777" w:rsidR="002E3C27" w:rsidRPr="004420B2" w:rsidRDefault="002E3C27" w:rsidP="001C3606">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14:paraId="4FD450BA" w14:textId="77777777" w:rsidR="002E3C27" w:rsidRPr="004420B2" w:rsidRDefault="002E3C27" w:rsidP="001C3606">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 xml:space="preserve"> </w:t>
            </w:r>
            <w:r w:rsidRPr="004420B2">
              <w:rPr>
                <w:rFonts w:ascii="Arial" w:eastAsia="Calibri" w:hAnsi="Arial" w:cs="Arial"/>
                <w:bCs/>
                <w:color w:val="000000"/>
                <w:sz w:val="18"/>
                <w:szCs w:val="18"/>
                <w:lang w:bidi="bn-BD"/>
              </w:rPr>
              <w:tab/>
              <w:t>Class tests + Assignments due in different times of the semester (</w:t>
            </w:r>
            <w:r>
              <w:rPr>
                <w:rFonts w:ascii="Arial" w:eastAsia="Calibri" w:hAnsi="Arial" w:cs="Arial"/>
                <w:bCs/>
                <w:color w:val="000000"/>
                <w:sz w:val="18"/>
                <w:szCs w:val="18"/>
                <w:lang w:bidi="bn-BD"/>
              </w:rPr>
              <w:t>15%</w:t>
            </w:r>
            <w:r w:rsidRPr="004420B2">
              <w:rPr>
                <w:rFonts w:ascii="Arial" w:eastAsia="Calibri" w:hAnsi="Arial" w:cs="Arial"/>
                <w:bCs/>
                <w:color w:val="000000"/>
                <w:sz w:val="18"/>
                <w:szCs w:val="18"/>
                <w:lang w:bidi="bn-BD"/>
              </w:rPr>
              <w:t>)</w:t>
            </w:r>
          </w:p>
          <w:p w14:paraId="1F29CF1B" w14:textId="77777777" w:rsidR="002E3C27" w:rsidRPr="004420B2" w:rsidRDefault="002E3C27" w:rsidP="001C3606">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 xml:space="preserve"> </w:t>
            </w:r>
            <w:r w:rsidRPr="004420B2">
              <w:rPr>
                <w:rFonts w:ascii="Arial" w:eastAsia="Calibri" w:hAnsi="Arial" w:cs="Arial"/>
                <w:bCs/>
                <w:color w:val="000000"/>
                <w:sz w:val="18"/>
                <w:szCs w:val="18"/>
                <w:lang w:bidi="bn-BD"/>
              </w:rPr>
              <w:tab/>
              <w:t>A comprehensive final exam (</w:t>
            </w:r>
            <w:r>
              <w:rPr>
                <w:rFonts w:ascii="Arial" w:eastAsia="Calibri" w:hAnsi="Arial" w:cs="Arial"/>
                <w:bCs/>
                <w:color w:val="000000"/>
                <w:sz w:val="18"/>
                <w:szCs w:val="18"/>
                <w:lang w:bidi="bn-BD"/>
              </w:rPr>
              <w:t>80%</w:t>
            </w:r>
            <w:r w:rsidRPr="004420B2">
              <w:rPr>
                <w:rFonts w:ascii="Arial" w:eastAsia="Calibri" w:hAnsi="Arial" w:cs="Arial"/>
                <w:bCs/>
                <w:color w:val="000000"/>
                <w:sz w:val="18"/>
                <w:szCs w:val="18"/>
                <w:lang w:bidi="bn-BD"/>
              </w:rPr>
              <w:t xml:space="preserve">), Total Time: 3 hours. </w:t>
            </w:r>
          </w:p>
          <w:p w14:paraId="21FB08FD" w14:textId="77777777" w:rsidR="002E3C27" w:rsidRPr="004420B2" w:rsidRDefault="002E3C27" w:rsidP="001C3606">
            <w:pPr>
              <w:spacing w:line="259" w:lineRule="auto"/>
              <w:rPr>
                <w:rFonts w:ascii="Arial" w:eastAsia="Calibri" w:hAnsi="Arial" w:cs="Arial"/>
                <w:bCs/>
                <w:color w:val="000000"/>
                <w:sz w:val="18"/>
                <w:szCs w:val="18"/>
                <w:lang w:bidi="bn-BD"/>
              </w:rPr>
            </w:pPr>
            <w:r w:rsidRPr="004420B2">
              <w:rPr>
                <w:rFonts w:ascii="Arial" w:eastAsia="Calibri" w:hAnsi="Arial" w:cs="Arial"/>
                <w:bCs/>
                <w:color w:val="000000"/>
                <w:sz w:val="18"/>
                <w:szCs w:val="18"/>
                <w:lang w:bidi="bn-BD"/>
              </w:rPr>
              <w:t xml:space="preserve"> </w:t>
            </w:r>
            <w:r w:rsidRPr="004420B2">
              <w:rPr>
                <w:rFonts w:ascii="Arial" w:eastAsia="Calibri" w:hAnsi="Arial" w:cs="Arial"/>
                <w:bCs/>
                <w:color w:val="000000"/>
                <w:sz w:val="18"/>
                <w:szCs w:val="18"/>
                <w:lang w:bidi="bn-BD"/>
              </w:rPr>
              <w:tab/>
              <w:t>A class participation mark (</w:t>
            </w:r>
            <w:r>
              <w:rPr>
                <w:rFonts w:ascii="Arial" w:eastAsia="Calibri" w:hAnsi="Arial" w:cs="Arial"/>
                <w:bCs/>
                <w:color w:val="000000"/>
                <w:sz w:val="18"/>
                <w:szCs w:val="18"/>
                <w:lang w:bidi="bn-BD"/>
              </w:rPr>
              <w:t>5%</w:t>
            </w:r>
            <w:r w:rsidRPr="004420B2">
              <w:rPr>
                <w:rFonts w:ascii="Arial" w:eastAsia="Calibri" w:hAnsi="Arial" w:cs="Arial"/>
                <w:bCs/>
                <w:color w:val="000000"/>
                <w:sz w:val="18"/>
                <w:szCs w:val="18"/>
                <w:lang w:bidi="bn-BD"/>
              </w:rPr>
              <w:t>).</w:t>
            </w:r>
          </w:p>
        </w:tc>
      </w:tr>
      <w:tr w:rsidR="002E3C27" w:rsidRPr="004420B2" w14:paraId="6A48E9B2" w14:textId="77777777" w:rsidTr="001C3606">
        <w:trPr>
          <w:jc w:val="center"/>
        </w:trPr>
        <w:tc>
          <w:tcPr>
            <w:tcW w:w="9127" w:type="dxa"/>
            <w:tcBorders>
              <w:top w:val="nil"/>
              <w:left w:val="nil"/>
              <w:bottom w:val="nil"/>
              <w:right w:val="nil"/>
            </w:tcBorders>
            <w:shd w:val="clear" w:color="auto" w:fill="FFFFFF"/>
          </w:tcPr>
          <w:p w14:paraId="7F8B020F" w14:textId="77777777" w:rsidR="002E3C27" w:rsidRPr="004420B2" w:rsidRDefault="002E3C27" w:rsidP="001C3606">
            <w:pPr>
              <w:spacing w:line="259" w:lineRule="auto"/>
              <w:rPr>
                <w:rFonts w:ascii="Arial" w:eastAsia="Calibri" w:hAnsi="Arial" w:cs="Arial"/>
                <w:b/>
                <w:bCs/>
                <w:iCs/>
                <w:sz w:val="18"/>
                <w:szCs w:val="18"/>
                <w:lang w:bidi="bn-BD"/>
              </w:rPr>
            </w:pPr>
          </w:p>
          <w:p w14:paraId="12DAEC78" w14:textId="77777777" w:rsidR="002E3C27" w:rsidRPr="004420B2" w:rsidRDefault="002E3C27" w:rsidP="001C3606">
            <w:pPr>
              <w:spacing w:line="259" w:lineRule="auto"/>
              <w:rPr>
                <w:rFonts w:ascii="Arial" w:eastAsia="Calibri" w:hAnsi="Arial" w:cs="Arial"/>
                <w:b/>
                <w:bCs/>
                <w:iCs/>
                <w:sz w:val="18"/>
                <w:szCs w:val="18"/>
                <w:lang w:bidi="bn-BD"/>
              </w:rPr>
            </w:pPr>
            <w:r w:rsidRPr="004420B2">
              <w:rPr>
                <w:rFonts w:ascii="Arial" w:eastAsia="Calibri" w:hAnsi="Arial" w:cs="Arial"/>
                <w:b/>
                <w:bCs/>
                <w:iCs/>
                <w:sz w:val="18"/>
                <w:szCs w:val="18"/>
                <w:lang w:bidi="bn-BD"/>
              </w:rPr>
              <w:t>Course Contents:</w:t>
            </w:r>
          </w:p>
          <w:p w14:paraId="73AE642C"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 xml:space="preserve">Blockchain Defined: Practitioner's Perspective, </w:t>
            </w:r>
            <w:proofErr w:type="spellStart"/>
            <w:r w:rsidRPr="004420B2">
              <w:rPr>
                <w:rFonts w:ascii="Arial" w:eastAsia="Calibri" w:hAnsi="Arial" w:cs="Arial"/>
                <w:iCs/>
                <w:sz w:val="18"/>
                <w:szCs w:val="18"/>
                <w:lang w:bidi="bn-BD"/>
              </w:rPr>
              <w:t>ConsenSys</w:t>
            </w:r>
            <w:proofErr w:type="spellEnd"/>
            <w:r w:rsidRPr="004420B2">
              <w:rPr>
                <w:rFonts w:ascii="Arial" w:eastAsia="Calibri" w:hAnsi="Arial" w:cs="Arial"/>
                <w:iCs/>
                <w:sz w:val="18"/>
                <w:szCs w:val="18"/>
                <w:lang w:bidi="bn-BD"/>
              </w:rPr>
              <w:t>, Blockchain Defined: Bitcoin &amp; Blockchain, Blockchain Structure, Basic Operations, Beyond Bitcoin. Ethereum Blockchain: Smart Contracts, Practitioner's Perspective: The Enterprise, Ethereum Structure, Ethereum Operations, Incentive Model.</w:t>
            </w:r>
          </w:p>
          <w:p w14:paraId="0445EF1D" w14:textId="77777777" w:rsidR="002E3C27" w:rsidRPr="004420B2" w:rsidRDefault="002E3C27" w:rsidP="001C3606">
            <w:pPr>
              <w:spacing w:line="259" w:lineRule="auto"/>
              <w:jc w:val="both"/>
              <w:rPr>
                <w:rFonts w:ascii="Arial" w:eastAsia="Calibri" w:hAnsi="Arial" w:cs="Arial"/>
                <w:iCs/>
                <w:sz w:val="18"/>
                <w:szCs w:val="18"/>
                <w:lang w:bidi="bn-BD"/>
              </w:rPr>
            </w:pPr>
          </w:p>
          <w:p w14:paraId="09F2DA38"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Algorithms &amp; Techniques: Public-Key Cryptography, Hashing, Transaction Integrity, Securing Blockchain</w:t>
            </w:r>
          </w:p>
          <w:p w14:paraId="44AA500A"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Trust Essentials: Decentralized Systems, Consensus Protocol, Practitioner's Perspective: Decentralized Governance, Robustness, Forks. Smart Contract Basics: Smart Contract Basics: Why Smart Contracts? Smart Contracts Defined, Processing Smart Contracts, Deploying Smart Contracts.</w:t>
            </w:r>
          </w:p>
          <w:p w14:paraId="54CD643A" w14:textId="77777777" w:rsidR="002E3C27" w:rsidRPr="004420B2" w:rsidRDefault="002E3C27" w:rsidP="001C3606">
            <w:pPr>
              <w:spacing w:line="259" w:lineRule="auto"/>
              <w:jc w:val="both"/>
              <w:rPr>
                <w:rFonts w:ascii="Arial" w:eastAsia="Calibri" w:hAnsi="Arial" w:cs="Arial"/>
                <w:iCs/>
                <w:sz w:val="18"/>
                <w:szCs w:val="18"/>
                <w:lang w:bidi="bn-BD"/>
              </w:rPr>
            </w:pPr>
          </w:p>
          <w:p w14:paraId="668AE1AE"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Solidity: Solidity: Structure, Basic Data Types &amp; Statements (Bidder Data &amp; Functions Demos), Specific Data Types, Data Structures, Access Modifiers &amp; Applications. Putting it all Together:  Developing Smart Contracts, Time Elements, Validation &amp; Test, Client Applications, Practitioner's Perspective: Shared Rules &amp; Trust</w:t>
            </w:r>
          </w:p>
          <w:p w14:paraId="7900BD87"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Best Practices: Evaluating Smart Contracts, Designing Smart Contracts Remix Web IDE</w:t>
            </w:r>
          </w:p>
          <w:p w14:paraId="2C73E4C5" w14:textId="77777777" w:rsidR="002E3C27" w:rsidRPr="004420B2" w:rsidRDefault="002E3C27" w:rsidP="001C3606">
            <w:pPr>
              <w:spacing w:line="259" w:lineRule="auto"/>
              <w:jc w:val="both"/>
              <w:rPr>
                <w:rFonts w:ascii="Arial" w:eastAsia="Calibri" w:hAnsi="Arial" w:cs="Arial"/>
                <w:iCs/>
                <w:sz w:val="18"/>
                <w:szCs w:val="18"/>
                <w:lang w:bidi="bn-BD"/>
              </w:rPr>
            </w:pPr>
          </w:p>
          <w:p w14:paraId="751C35CD"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Decentralized Applications (</w:t>
            </w:r>
            <w:proofErr w:type="spellStart"/>
            <w:r w:rsidRPr="004420B2">
              <w:rPr>
                <w:rFonts w:ascii="Arial" w:eastAsia="Calibri" w:hAnsi="Arial" w:cs="Arial"/>
                <w:iCs/>
                <w:sz w:val="18"/>
                <w:szCs w:val="18"/>
                <w:lang w:bidi="bn-BD"/>
              </w:rPr>
              <w:t>Dapps</w:t>
            </w:r>
            <w:proofErr w:type="spellEnd"/>
            <w:r w:rsidRPr="004420B2">
              <w:rPr>
                <w:rFonts w:ascii="Arial" w:eastAsia="Calibri" w:hAnsi="Arial" w:cs="Arial"/>
                <w:iCs/>
                <w:sz w:val="18"/>
                <w:szCs w:val="18"/>
                <w:lang w:bidi="bn-BD"/>
              </w:rPr>
              <w:t xml:space="preserve">): Blockchain Server, </w:t>
            </w:r>
            <w:proofErr w:type="spellStart"/>
            <w:r w:rsidRPr="004420B2">
              <w:rPr>
                <w:rFonts w:ascii="Arial" w:eastAsia="Calibri" w:hAnsi="Arial" w:cs="Arial"/>
                <w:iCs/>
                <w:sz w:val="18"/>
                <w:szCs w:val="18"/>
                <w:lang w:bidi="bn-BD"/>
              </w:rPr>
              <w:t>Dapp</w:t>
            </w:r>
            <w:proofErr w:type="spellEnd"/>
            <w:r w:rsidRPr="004420B2">
              <w:rPr>
                <w:rFonts w:ascii="Arial" w:eastAsia="Calibri" w:hAnsi="Arial" w:cs="Arial"/>
                <w:iCs/>
                <w:sz w:val="18"/>
                <w:szCs w:val="18"/>
                <w:lang w:bidi="bn-BD"/>
              </w:rPr>
              <w:t xml:space="preserve"> Defined, Ethereum APIs, Practitioner's Perspective: Public Network Architecture. Truffle Development: Truffle IDE, Test-Driven Development, Web Interface &amp; Testing.</w:t>
            </w:r>
          </w:p>
          <w:p w14:paraId="5648EA50" w14:textId="77777777" w:rsidR="002E3C27" w:rsidRPr="004420B2" w:rsidRDefault="002E3C27" w:rsidP="001C3606">
            <w:pPr>
              <w:spacing w:line="259" w:lineRule="auto"/>
              <w:jc w:val="both"/>
              <w:rPr>
                <w:rFonts w:ascii="Arial" w:eastAsia="Calibri" w:hAnsi="Arial" w:cs="Arial"/>
                <w:iCs/>
                <w:sz w:val="18"/>
                <w:szCs w:val="18"/>
                <w:lang w:bidi="bn-BD"/>
              </w:rPr>
            </w:pPr>
          </w:p>
          <w:p w14:paraId="4651EE2E"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 xml:space="preserve">Design Improvements: Solidity Features, Event Handling, </w:t>
            </w:r>
            <w:proofErr w:type="spellStart"/>
            <w:r w:rsidRPr="004420B2">
              <w:rPr>
                <w:rFonts w:ascii="Arial" w:eastAsia="Calibri" w:hAnsi="Arial" w:cs="Arial"/>
                <w:iCs/>
                <w:sz w:val="18"/>
                <w:szCs w:val="18"/>
                <w:lang w:bidi="bn-BD"/>
              </w:rPr>
              <w:t>Oraclize</w:t>
            </w:r>
            <w:proofErr w:type="spellEnd"/>
            <w:r w:rsidRPr="004420B2">
              <w:rPr>
                <w:rFonts w:ascii="Arial" w:eastAsia="Calibri" w:hAnsi="Arial" w:cs="Arial"/>
                <w:iCs/>
                <w:sz w:val="18"/>
                <w:szCs w:val="18"/>
                <w:lang w:bidi="bn-BD"/>
              </w:rPr>
              <w:t xml:space="preserve">. Application Models &amp; Standards: </w:t>
            </w:r>
            <w:proofErr w:type="spellStart"/>
            <w:r w:rsidRPr="004420B2">
              <w:rPr>
                <w:rFonts w:ascii="Arial" w:eastAsia="Calibri" w:hAnsi="Arial" w:cs="Arial"/>
                <w:iCs/>
                <w:sz w:val="18"/>
                <w:szCs w:val="18"/>
                <w:lang w:bidi="bn-BD"/>
              </w:rPr>
              <w:t>Dapp</w:t>
            </w:r>
            <w:proofErr w:type="spellEnd"/>
            <w:r w:rsidRPr="004420B2">
              <w:rPr>
                <w:rFonts w:ascii="Arial" w:eastAsia="Calibri" w:hAnsi="Arial" w:cs="Arial"/>
                <w:iCs/>
                <w:sz w:val="18"/>
                <w:szCs w:val="18"/>
                <w:lang w:bidi="bn-BD"/>
              </w:rPr>
              <w:t xml:space="preserve"> Models, </w:t>
            </w:r>
            <w:proofErr w:type="spellStart"/>
            <w:r w:rsidRPr="004420B2">
              <w:rPr>
                <w:rFonts w:ascii="Arial" w:eastAsia="Calibri" w:hAnsi="Arial" w:cs="Arial"/>
                <w:iCs/>
                <w:sz w:val="18"/>
                <w:szCs w:val="18"/>
                <w:lang w:bidi="bn-BD"/>
              </w:rPr>
              <w:t>Dapp</w:t>
            </w:r>
            <w:proofErr w:type="spellEnd"/>
            <w:r w:rsidRPr="004420B2">
              <w:rPr>
                <w:rFonts w:ascii="Arial" w:eastAsia="Calibri" w:hAnsi="Arial" w:cs="Arial"/>
                <w:iCs/>
                <w:sz w:val="18"/>
                <w:szCs w:val="18"/>
                <w:lang w:bidi="bn-BD"/>
              </w:rPr>
              <w:t xml:space="preserve"> Standards. Permissioned Blockchains: Hyperledger, Fabric Services, Fabric Model &amp; Functions, Composer, Microsoft Azure.</w:t>
            </w:r>
          </w:p>
          <w:p w14:paraId="502B42DC" w14:textId="77777777" w:rsidR="002E3C27" w:rsidRPr="004420B2" w:rsidRDefault="002E3C27" w:rsidP="001C3606">
            <w:pPr>
              <w:spacing w:line="259" w:lineRule="auto"/>
              <w:jc w:val="both"/>
              <w:rPr>
                <w:rFonts w:ascii="Arial" w:eastAsia="Calibri" w:hAnsi="Arial" w:cs="Arial"/>
                <w:iCs/>
                <w:sz w:val="18"/>
                <w:szCs w:val="18"/>
                <w:lang w:bidi="bn-BD"/>
              </w:rPr>
            </w:pPr>
          </w:p>
          <w:p w14:paraId="26B0DE32" w14:textId="77777777" w:rsidR="002E3C27" w:rsidRPr="004420B2" w:rsidRDefault="002E3C27" w:rsidP="001C3606">
            <w:pPr>
              <w:spacing w:line="259" w:lineRule="auto"/>
              <w:jc w:val="both"/>
              <w:rPr>
                <w:rFonts w:ascii="Arial" w:eastAsia="Calibri" w:hAnsi="Arial" w:cs="Arial"/>
                <w:iCs/>
                <w:sz w:val="18"/>
                <w:szCs w:val="18"/>
                <w:lang w:bidi="bn-BD"/>
              </w:rPr>
            </w:pPr>
            <w:r w:rsidRPr="004420B2">
              <w:rPr>
                <w:rFonts w:ascii="Arial" w:eastAsia="Calibri" w:hAnsi="Arial" w:cs="Arial"/>
                <w:iCs/>
                <w:sz w:val="18"/>
                <w:szCs w:val="18"/>
                <w:lang w:bidi="bn-BD"/>
              </w:rPr>
              <w:t xml:space="preserve">Decentralized Applications Platforms: Augur, Grid+, Challenges &amp; Solutions: Consensus, Scalability, Privacy &amp; Confidentiality, Escrow &amp; Multi-sig. Alternative Decentralized Solutions: Interplanetary File System, </w:t>
            </w:r>
            <w:proofErr w:type="spellStart"/>
            <w:r w:rsidRPr="004420B2">
              <w:rPr>
                <w:rFonts w:ascii="Arial" w:eastAsia="Calibri" w:hAnsi="Arial" w:cs="Arial"/>
                <w:iCs/>
                <w:sz w:val="18"/>
                <w:szCs w:val="18"/>
                <w:lang w:bidi="bn-BD"/>
              </w:rPr>
              <w:t>Hashgraph</w:t>
            </w:r>
            <w:proofErr w:type="spellEnd"/>
            <w:r w:rsidRPr="004420B2">
              <w:rPr>
                <w:rFonts w:ascii="Arial" w:eastAsia="Calibri" w:hAnsi="Arial" w:cs="Arial"/>
                <w:iCs/>
                <w:sz w:val="18"/>
                <w:szCs w:val="18"/>
                <w:lang w:bidi="bn-BD"/>
              </w:rPr>
              <w:t>, Social Imperative, Practitioner's Perspective: Market Adoption</w:t>
            </w:r>
          </w:p>
        </w:tc>
      </w:tr>
    </w:tbl>
    <w:p w14:paraId="0A3A4116" w14:textId="77777777" w:rsidR="002E3C27" w:rsidRPr="004420B2" w:rsidRDefault="002E3C27" w:rsidP="002E3C27">
      <w:pPr>
        <w:spacing w:line="259" w:lineRule="auto"/>
        <w:jc w:val="both"/>
        <w:rPr>
          <w:rFonts w:ascii="Arial" w:eastAsia="Calibri" w:hAnsi="Arial" w:cs="Arial"/>
          <w:b/>
          <w:spacing w:val="-3"/>
          <w:sz w:val="18"/>
          <w:szCs w:val="18"/>
          <w:lang w:bidi="bn-BD"/>
        </w:rPr>
      </w:pPr>
    </w:p>
    <w:p w14:paraId="77DFA049" w14:textId="77777777" w:rsidR="002E3C27" w:rsidRPr="004420B2" w:rsidRDefault="002E3C27" w:rsidP="002E3C27">
      <w:pPr>
        <w:spacing w:line="259" w:lineRule="auto"/>
        <w:jc w:val="both"/>
        <w:rPr>
          <w:rFonts w:ascii="Arial" w:eastAsia="Calibri" w:hAnsi="Arial" w:cs="Arial"/>
          <w:b/>
          <w:spacing w:val="-3"/>
          <w:sz w:val="18"/>
          <w:szCs w:val="18"/>
          <w:lang w:bidi="bn-BD"/>
        </w:rPr>
      </w:pPr>
      <w:r w:rsidRPr="004420B2">
        <w:rPr>
          <w:rFonts w:ascii="Arial" w:eastAsia="Calibri" w:hAnsi="Arial" w:cs="Arial"/>
          <w:b/>
          <w:spacing w:val="-3"/>
          <w:sz w:val="18"/>
          <w:szCs w:val="18"/>
          <w:lang w:bidi="bn-BD"/>
        </w:rPr>
        <w:t>Text Book:</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5"/>
        <w:gridCol w:w="2683"/>
        <w:gridCol w:w="298"/>
        <w:gridCol w:w="5743"/>
      </w:tblGrid>
      <w:tr w:rsidR="002E3C27" w:rsidRPr="004420B2" w14:paraId="4F839487" w14:textId="77777777" w:rsidTr="001C3606">
        <w:trPr>
          <w:jc w:val="center"/>
        </w:trPr>
        <w:tc>
          <w:tcPr>
            <w:tcW w:w="415" w:type="dxa"/>
            <w:tcBorders>
              <w:top w:val="nil"/>
              <w:left w:val="nil"/>
              <w:bottom w:val="nil"/>
              <w:right w:val="nil"/>
            </w:tcBorders>
            <w:shd w:val="clear" w:color="auto" w:fill="FFFFFF"/>
          </w:tcPr>
          <w:p w14:paraId="591512AB" w14:textId="77777777" w:rsidR="002E3C27" w:rsidRPr="004420B2" w:rsidRDefault="002E3C27" w:rsidP="001C3606">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1.</w:t>
            </w:r>
          </w:p>
        </w:tc>
        <w:tc>
          <w:tcPr>
            <w:tcW w:w="2683" w:type="dxa"/>
            <w:tcBorders>
              <w:top w:val="nil"/>
              <w:left w:val="nil"/>
              <w:bottom w:val="nil"/>
              <w:right w:val="nil"/>
            </w:tcBorders>
            <w:shd w:val="clear" w:color="auto" w:fill="FFFFFF"/>
          </w:tcPr>
          <w:p w14:paraId="187A1798" w14:textId="77777777" w:rsidR="002E3C27" w:rsidRPr="004420B2" w:rsidRDefault="002E3C27" w:rsidP="001C3606">
            <w:pPr>
              <w:spacing w:line="259" w:lineRule="auto"/>
              <w:rPr>
                <w:rFonts w:ascii="Arial" w:eastAsia="Calibri" w:hAnsi="Arial" w:cs="Arial"/>
                <w:spacing w:val="-3"/>
                <w:sz w:val="18"/>
                <w:szCs w:val="18"/>
                <w:lang w:bidi="bn-BD"/>
              </w:rPr>
            </w:pPr>
            <w:r w:rsidRPr="004420B2">
              <w:rPr>
                <w:rFonts w:ascii="Arial" w:eastAsia="Calibri" w:hAnsi="Arial" w:cs="Arial"/>
                <w:spacing w:val="-3"/>
                <w:sz w:val="18"/>
                <w:szCs w:val="18"/>
                <w:lang w:bidi="bn-BD"/>
              </w:rPr>
              <w:t>Tiana Laurence</w:t>
            </w:r>
          </w:p>
        </w:tc>
        <w:tc>
          <w:tcPr>
            <w:tcW w:w="298" w:type="dxa"/>
            <w:tcBorders>
              <w:top w:val="nil"/>
              <w:left w:val="nil"/>
              <w:bottom w:val="nil"/>
              <w:right w:val="nil"/>
            </w:tcBorders>
            <w:shd w:val="clear" w:color="auto" w:fill="FFFFFF"/>
          </w:tcPr>
          <w:p w14:paraId="1EE7E428" w14:textId="77777777" w:rsidR="002E3C27" w:rsidRPr="004420B2" w:rsidRDefault="002E3C27" w:rsidP="001C3606">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w:t>
            </w:r>
          </w:p>
        </w:tc>
        <w:tc>
          <w:tcPr>
            <w:tcW w:w="5743" w:type="dxa"/>
            <w:tcBorders>
              <w:top w:val="nil"/>
              <w:left w:val="nil"/>
              <w:bottom w:val="nil"/>
              <w:right w:val="nil"/>
            </w:tcBorders>
            <w:shd w:val="clear" w:color="auto" w:fill="FFFFFF"/>
          </w:tcPr>
          <w:p w14:paraId="4128A660" w14:textId="77777777" w:rsidR="002E3C27" w:rsidRPr="004420B2" w:rsidRDefault="002E3C27" w:rsidP="001C3606">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Blockchain for Dummies</w:t>
            </w:r>
            <w:r w:rsidRPr="004420B2">
              <w:rPr>
                <w:rFonts w:ascii="Arial" w:eastAsia="Calibri" w:hAnsi="Arial" w:cs="Arial"/>
                <w:sz w:val="18"/>
                <w:szCs w:val="18"/>
                <w:lang w:bidi="bn-BD"/>
              </w:rPr>
              <w:t>, Wiley, Year: 2019</w:t>
            </w:r>
          </w:p>
        </w:tc>
      </w:tr>
    </w:tbl>
    <w:p w14:paraId="05E5EF37" w14:textId="77777777" w:rsidR="002E3C27" w:rsidRPr="004420B2" w:rsidRDefault="002E3C27" w:rsidP="002E3C27">
      <w:pPr>
        <w:spacing w:line="259" w:lineRule="auto"/>
        <w:rPr>
          <w:rFonts w:ascii="Arial" w:eastAsia="Calibri" w:hAnsi="Arial" w:cs="Arial"/>
          <w:color w:val="FFFFFF"/>
          <w:sz w:val="18"/>
          <w:szCs w:val="18"/>
          <w:shd w:val="clear" w:color="auto" w:fill="000000"/>
          <w:lang w:bidi="bn-BD"/>
        </w:rPr>
      </w:pPr>
    </w:p>
    <w:p w14:paraId="6116C13C" w14:textId="77777777" w:rsidR="002E3C27" w:rsidRPr="004420B2" w:rsidRDefault="002E3C27" w:rsidP="002E3C27">
      <w:pPr>
        <w:spacing w:line="259" w:lineRule="auto"/>
        <w:jc w:val="both"/>
        <w:rPr>
          <w:rFonts w:ascii="Arial" w:eastAsia="Calibri" w:hAnsi="Arial" w:cs="Arial"/>
          <w:b/>
          <w:spacing w:val="-3"/>
          <w:sz w:val="18"/>
          <w:szCs w:val="18"/>
          <w:lang w:bidi="bn-BD"/>
        </w:rPr>
      </w:pPr>
      <w:r w:rsidRPr="004420B2">
        <w:rPr>
          <w:rFonts w:ascii="Arial" w:eastAsia="Calibri" w:hAnsi="Arial" w:cs="Arial"/>
          <w:b/>
          <w:spacing w:val="-3"/>
          <w:sz w:val="18"/>
          <w:szCs w:val="18"/>
          <w:lang w:bidi="bn-BD"/>
        </w:rPr>
        <w:t>Books Recommended:</w:t>
      </w:r>
    </w:p>
    <w:tbl>
      <w:tblPr>
        <w:tblW w:w="0" w:type="auto"/>
        <w:jc w:val="center"/>
        <w:tblLook w:val="04A0" w:firstRow="1" w:lastRow="0" w:firstColumn="1" w:lastColumn="0" w:noHBand="0" w:noVBand="1"/>
      </w:tblPr>
      <w:tblGrid>
        <w:gridCol w:w="413"/>
        <w:gridCol w:w="2670"/>
        <w:gridCol w:w="298"/>
        <w:gridCol w:w="5645"/>
      </w:tblGrid>
      <w:tr w:rsidR="002E3C27" w:rsidRPr="004420B2" w14:paraId="0B0E8459" w14:textId="77777777" w:rsidTr="001C3606">
        <w:trPr>
          <w:trHeight w:val="196"/>
          <w:jc w:val="center"/>
        </w:trPr>
        <w:tc>
          <w:tcPr>
            <w:tcW w:w="413" w:type="dxa"/>
            <w:shd w:val="clear" w:color="auto" w:fill="FFFFFF"/>
          </w:tcPr>
          <w:p w14:paraId="40FFF3BD" w14:textId="77777777" w:rsidR="002E3C27" w:rsidRPr="004420B2" w:rsidRDefault="002E3C27" w:rsidP="001C3606">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1.</w:t>
            </w:r>
          </w:p>
        </w:tc>
        <w:tc>
          <w:tcPr>
            <w:tcW w:w="2670" w:type="dxa"/>
            <w:shd w:val="clear" w:color="auto" w:fill="FFFFFF"/>
          </w:tcPr>
          <w:p w14:paraId="36366471" w14:textId="77777777" w:rsidR="002E3C27" w:rsidRPr="004420B2" w:rsidRDefault="002E3C27" w:rsidP="001C3606">
            <w:pPr>
              <w:spacing w:line="259" w:lineRule="auto"/>
              <w:rPr>
                <w:rFonts w:ascii="Arial" w:eastAsia="Calibri" w:hAnsi="Arial" w:cs="Arial"/>
                <w:spacing w:val="-3"/>
                <w:sz w:val="18"/>
                <w:szCs w:val="18"/>
                <w:lang w:bidi="bn-BD"/>
              </w:rPr>
            </w:pPr>
            <w:r w:rsidRPr="004420B2">
              <w:rPr>
                <w:rFonts w:ascii="Arial" w:eastAsia="Calibri" w:hAnsi="Arial" w:cs="Arial"/>
                <w:sz w:val="18"/>
                <w:szCs w:val="18"/>
                <w:lang w:bidi="bn-BD"/>
              </w:rPr>
              <w:t xml:space="preserve">Horst </w:t>
            </w:r>
            <w:proofErr w:type="spellStart"/>
            <w:r w:rsidRPr="004420B2">
              <w:rPr>
                <w:rFonts w:ascii="Arial" w:eastAsia="Calibri" w:hAnsi="Arial" w:cs="Arial"/>
                <w:sz w:val="18"/>
                <w:szCs w:val="18"/>
                <w:lang w:bidi="bn-BD"/>
              </w:rPr>
              <w:t>Treiblmaier</w:t>
            </w:r>
            <w:proofErr w:type="spellEnd"/>
            <w:r w:rsidRPr="004420B2">
              <w:rPr>
                <w:rFonts w:ascii="Arial" w:eastAsia="Calibri" w:hAnsi="Arial" w:cs="Arial"/>
                <w:sz w:val="18"/>
                <w:szCs w:val="18"/>
                <w:lang w:bidi="bn-BD"/>
              </w:rPr>
              <w:t>, Roman Beck</w:t>
            </w:r>
          </w:p>
        </w:tc>
        <w:tc>
          <w:tcPr>
            <w:tcW w:w="298" w:type="dxa"/>
            <w:shd w:val="clear" w:color="auto" w:fill="FFFFFF"/>
          </w:tcPr>
          <w:p w14:paraId="5FB8012A" w14:textId="77777777" w:rsidR="002E3C27" w:rsidRPr="004420B2" w:rsidRDefault="002E3C27" w:rsidP="001C3606">
            <w:pPr>
              <w:spacing w:line="259" w:lineRule="auto"/>
              <w:rPr>
                <w:rFonts w:ascii="Arial" w:eastAsia="Calibri" w:hAnsi="Arial" w:cs="Arial"/>
                <w:spacing w:val="-3"/>
                <w:sz w:val="18"/>
                <w:szCs w:val="18"/>
                <w:lang w:bidi="bn-BD"/>
              </w:rPr>
            </w:pPr>
            <w:r w:rsidRPr="004420B2">
              <w:rPr>
                <w:rFonts w:ascii="Arial" w:eastAsia="Calibri" w:hAnsi="Arial" w:cs="Arial"/>
                <w:spacing w:val="-3"/>
                <w:sz w:val="18"/>
                <w:szCs w:val="18"/>
                <w:lang w:bidi="bn-BD"/>
              </w:rPr>
              <w:t>:</w:t>
            </w:r>
          </w:p>
        </w:tc>
        <w:tc>
          <w:tcPr>
            <w:tcW w:w="5645" w:type="dxa"/>
            <w:shd w:val="clear" w:color="auto" w:fill="FFFFFF"/>
          </w:tcPr>
          <w:p w14:paraId="3111985A" w14:textId="77777777" w:rsidR="002E3C27" w:rsidRPr="004420B2" w:rsidRDefault="002E3C27" w:rsidP="001C3606">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Business Transformation through Blockchain</w:t>
            </w:r>
            <w:r w:rsidRPr="004420B2">
              <w:rPr>
                <w:rFonts w:ascii="Arial" w:eastAsia="Calibri" w:hAnsi="Arial" w:cs="Arial"/>
                <w:sz w:val="18"/>
                <w:szCs w:val="18"/>
                <w:lang w:bidi="bn-BD"/>
              </w:rPr>
              <w:t xml:space="preserve">: </w:t>
            </w:r>
            <w:r w:rsidRPr="004420B2">
              <w:rPr>
                <w:rFonts w:ascii="Arial" w:eastAsia="Calibri" w:hAnsi="Arial" w:cs="Arial"/>
                <w:i/>
                <w:iCs/>
                <w:sz w:val="18"/>
                <w:szCs w:val="18"/>
                <w:lang w:bidi="bn-BD"/>
              </w:rPr>
              <w:t>Volume I &amp; II, Palgrave Macmillan, Year: 2019</w:t>
            </w:r>
          </w:p>
        </w:tc>
      </w:tr>
      <w:tr w:rsidR="002E3C27" w:rsidRPr="004420B2" w14:paraId="7E4CFA8F" w14:textId="77777777" w:rsidTr="001C3606">
        <w:trPr>
          <w:trHeight w:val="196"/>
          <w:jc w:val="center"/>
        </w:trPr>
        <w:tc>
          <w:tcPr>
            <w:tcW w:w="413" w:type="dxa"/>
            <w:shd w:val="clear" w:color="auto" w:fill="FFFFFF"/>
          </w:tcPr>
          <w:p w14:paraId="46F80108" w14:textId="77777777" w:rsidR="002E3C27" w:rsidRPr="004420B2" w:rsidRDefault="002E3C27" w:rsidP="001C3606">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2.</w:t>
            </w:r>
          </w:p>
        </w:tc>
        <w:tc>
          <w:tcPr>
            <w:tcW w:w="2670" w:type="dxa"/>
            <w:shd w:val="clear" w:color="auto" w:fill="FFFFFF"/>
          </w:tcPr>
          <w:p w14:paraId="334C5A50" w14:textId="77777777" w:rsidR="002E3C27" w:rsidRPr="004420B2" w:rsidRDefault="002E3C27" w:rsidP="001C3606">
            <w:pPr>
              <w:spacing w:line="259" w:lineRule="auto"/>
              <w:rPr>
                <w:rFonts w:ascii="Arial" w:eastAsia="Calibri" w:hAnsi="Arial" w:cs="Arial"/>
                <w:sz w:val="18"/>
                <w:szCs w:val="18"/>
                <w:lang w:bidi="bn-BD"/>
              </w:rPr>
            </w:pPr>
            <w:r w:rsidRPr="004420B2">
              <w:rPr>
                <w:rFonts w:ascii="Arial" w:eastAsia="Calibri" w:hAnsi="Arial" w:cs="Arial"/>
                <w:sz w:val="18"/>
                <w:szCs w:val="18"/>
                <w:lang w:bidi="bn-BD"/>
              </w:rPr>
              <w:t xml:space="preserve">Jai Singh Arun; </w:t>
            </w:r>
            <w:proofErr w:type="spellStart"/>
            <w:r w:rsidRPr="004420B2">
              <w:rPr>
                <w:rFonts w:ascii="Arial" w:eastAsia="Calibri" w:hAnsi="Arial" w:cs="Arial"/>
                <w:sz w:val="18"/>
                <w:szCs w:val="18"/>
                <w:lang w:bidi="bn-BD"/>
              </w:rPr>
              <w:t>Genarro</w:t>
            </w:r>
            <w:proofErr w:type="spellEnd"/>
            <w:r w:rsidRPr="004420B2">
              <w:rPr>
                <w:rFonts w:ascii="Arial" w:eastAsia="Calibri" w:hAnsi="Arial" w:cs="Arial"/>
                <w:sz w:val="18"/>
                <w:szCs w:val="18"/>
                <w:lang w:bidi="bn-BD"/>
              </w:rPr>
              <w:t xml:space="preserve"> Cuomo; Nitin Gaur</w:t>
            </w:r>
          </w:p>
        </w:tc>
        <w:tc>
          <w:tcPr>
            <w:tcW w:w="298" w:type="dxa"/>
            <w:shd w:val="clear" w:color="auto" w:fill="FFFFFF"/>
          </w:tcPr>
          <w:p w14:paraId="133170B4" w14:textId="77777777" w:rsidR="002E3C27" w:rsidRPr="004420B2" w:rsidRDefault="002E3C27" w:rsidP="001C3606">
            <w:pPr>
              <w:spacing w:line="259" w:lineRule="auto"/>
              <w:rPr>
                <w:rFonts w:ascii="Arial" w:eastAsia="Calibri" w:hAnsi="Arial" w:cs="Arial"/>
                <w:spacing w:val="-3"/>
                <w:sz w:val="18"/>
                <w:szCs w:val="18"/>
                <w:lang w:bidi="bn-BD"/>
              </w:rPr>
            </w:pPr>
          </w:p>
        </w:tc>
        <w:tc>
          <w:tcPr>
            <w:tcW w:w="5645" w:type="dxa"/>
            <w:shd w:val="clear" w:color="auto" w:fill="FFFFFF"/>
          </w:tcPr>
          <w:p w14:paraId="6ABD615C" w14:textId="77777777" w:rsidR="002E3C27" w:rsidRPr="004420B2" w:rsidRDefault="002E3C27" w:rsidP="001C3606">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Blockchain for Business</w:t>
            </w:r>
            <w:r w:rsidRPr="004420B2">
              <w:rPr>
                <w:rFonts w:ascii="Arial" w:eastAsia="Calibri" w:hAnsi="Arial" w:cs="Arial"/>
                <w:sz w:val="18"/>
                <w:szCs w:val="18"/>
                <w:lang w:bidi="bn-BD"/>
              </w:rPr>
              <w:t xml:space="preserve">, </w:t>
            </w:r>
            <w:r w:rsidRPr="004420B2">
              <w:rPr>
                <w:rFonts w:ascii="Arial" w:eastAsia="Calibri" w:hAnsi="Arial" w:cs="Arial"/>
                <w:i/>
                <w:iCs/>
                <w:sz w:val="18"/>
                <w:szCs w:val="18"/>
                <w:lang w:bidi="bn-BD"/>
              </w:rPr>
              <w:t>Addison-Wesley Professional, Year: 2019</w:t>
            </w:r>
          </w:p>
        </w:tc>
      </w:tr>
      <w:tr w:rsidR="002E3C27" w:rsidRPr="004420B2" w14:paraId="7744D364" w14:textId="77777777" w:rsidTr="001C3606">
        <w:trPr>
          <w:trHeight w:val="196"/>
          <w:jc w:val="center"/>
        </w:trPr>
        <w:tc>
          <w:tcPr>
            <w:tcW w:w="413" w:type="dxa"/>
            <w:shd w:val="clear" w:color="auto" w:fill="FFFFFF"/>
          </w:tcPr>
          <w:p w14:paraId="6A352E9E" w14:textId="77777777" w:rsidR="002E3C27" w:rsidRPr="004420B2" w:rsidRDefault="002E3C27" w:rsidP="001C3606">
            <w:pPr>
              <w:spacing w:line="259" w:lineRule="auto"/>
              <w:jc w:val="both"/>
              <w:rPr>
                <w:rFonts w:ascii="Arial" w:eastAsia="Calibri" w:hAnsi="Arial" w:cs="Arial"/>
                <w:spacing w:val="-3"/>
                <w:sz w:val="18"/>
                <w:szCs w:val="18"/>
                <w:lang w:bidi="bn-BD"/>
              </w:rPr>
            </w:pPr>
            <w:r w:rsidRPr="004420B2">
              <w:rPr>
                <w:rFonts w:ascii="Arial" w:eastAsia="Calibri" w:hAnsi="Arial" w:cs="Arial"/>
                <w:spacing w:val="-3"/>
                <w:sz w:val="18"/>
                <w:szCs w:val="18"/>
                <w:lang w:bidi="bn-BD"/>
              </w:rPr>
              <w:t>3.</w:t>
            </w:r>
          </w:p>
        </w:tc>
        <w:tc>
          <w:tcPr>
            <w:tcW w:w="2670" w:type="dxa"/>
            <w:shd w:val="clear" w:color="auto" w:fill="FFFFFF"/>
          </w:tcPr>
          <w:p w14:paraId="154A482E" w14:textId="77777777" w:rsidR="002E3C27" w:rsidRPr="004420B2" w:rsidRDefault="002E3C27" w:rsidP="001C3606">
            <w:pPr>
              <w:spacing w:line="259" w:lineRule="auto"/>
              <w:rPr>
                <w:rFonts w:ascii="Arial" w:eastAsia="Calibri" w:hAnsi="Arial" w:cs="Arial"/>
                <w:sz w:val="18"/>
                <w:szCs w:val="18"/>
                <w:lang w:bidi="bn-BD"/>
              </w:rPr>
            </w:pPr>
            <w:proofErr w:type="spellStart"/>
            <w:r w:rsidRPr="004420B2">
              <w:rPr>
                <w:rFonts w:ascii="Arial" w:eastAsia="Calibri" w:hAnsi="Arial" w:cs="Arial"/>
                <w:sz w:val="18"/>
                <w:szCs w:val="18"/>
                <w:lang w:bidi="bn-BD"/>
              </w:rPr>
              <w:t>Xiwei</w:t>
            </w:r>
            <w:proofErr w:type="spellEnd"/>
            <w:r w:rsidRPr="004420B2">
              <w:rPr>
                <w:rFonts w:ascii="Arial" w:eastAsia="Calibri" w:hAnsi="Arial" w:cs="Arial"/>
                <w:sz w:val="18"/>
                <w:szCs w:val="18"/>
                <w:lang w:bidi="bn-BD"/>
              </w:rPr>
              <w:t xml:space="preserve"> Xu, Ingo Weber, Mark Staples</w:t>
            </w:r>
          </w:p>
        </w:tc>
        <w:tc>
          <w:tcPr>
            <w:tcW w:w="298" w:type="dxa"/>
            <w:shd w:val="clear" w:color="auto" w:fill="FFFFFF"/>
          </w:tcPr>
          <w:p w14:paraId="5DBFCBF3" w14:textId="77777777" w:rsidR="002E3C27" w:rsidRPr="004420B2" w:rsidRDefault="002E3C27" w:rsidP="001C3606">
            <w:pPr>
              <w:spacing w:line="259" w:lineRule="auto"/>
              <w:rPr>
                <w:rFonts w:ascii="Arial" w:eastAsia="Calibri" w:hAnsi="Arial" w:cs="Arial"/>
                <w:spacing w:val="-3"/>
                <w:sz w:val="18"/>
                <w:szCs w:val="18"/>
                <w:lang w:bidi="bn-BD"/>
              </w:rPr>
            </w:pPr>
          </w:p>
        </w:tc>
        <w:tc>
          <w:tcPr>
            <w:tcW w:w="5645" w:type="dxa"/>
            <w:shd w:val="clear" w:color="auto" w:fill="FFFFFF"/>
          </w:tcPr>
          <w:p w14:paraId="22000ECF" w14:textId="77777777" w:rsidR="002E3C27" w:rsidRPr="004420B2" w:rsidRDefault="002E3C27" w:rsidP="001C3606">
            <w:pPr>
              <w:spacing w:line="259" w:lineRule="auto"/>
              <w:rPr>
                <w:rFonts w:ascii="Arial" w:eastAsia="Calibri" w:hAnsi="Arial" w:cs="Arial"/>
                <w:sz w:val="18"/>
                <w:szCs w:val="18"/>
                <w:lang w:bidi="bn-BD"/>
              </w:rPr>
            </w:pPr>
            <w:r w:rsidRPr="004420B2">
              <w:rPr>
                <w:rFonts w:ascii="Arial" w:eastAsia="Calibri" w:hAnsi="Arial" w:cs="Arial"/>
                <w:b/>
                <w:bCs/>
                <w:sz w:val="18"/>
                <w:szCs w:val="18"/>
                <w:lang w:bidi="bn-BD"/>
              </w:rPr>
              <w:t>Architecture for Blockchain Applications</w:t>
            </w:r>
            <w:r w:rsidRPr="004420B2">
              <w:rPr>
                <w:rFonts w:ascii="Arial" w:eastAsia="Calibri" w:hAnsi="Arial" w:cs="Arial"/>
                <w:sz w:val="18"/>
                <w:szCs w:val="18"/>
                <w:lang w:bidi="bn-BD"/>
              </w:rPr>
              <w:t xml:space="preserve">, </w:t>
            </w:r>
            <w:r w:rsidRPr="004420B2">
              <w:rPr>
                <w:rFonts w:ascii="Arial" w:eastAsia="Calibri" w:hAnsi="Arial" w:cs="Arial"/>
                <w:i/>
                <w:iCs/>
                <w:sz w:val="18"/>
                <w:szCs w:val="18"/>
                <w:lang w:bidi="bn-BD"/>
              </w:rPr>
              <w:t>Springer, Year: 2019</w:t>
            </w:r>
          </w:p>
        </w:tc>
      </w:tr>
    </w:tbl>
    <w:p w14:paraId="266EAC60" w14:textId="77777777" w:rsidR="002E3C27" w:rsidRPr="004420B2" w:rsidRDefault="002E3C27" w:rsidP="002E3C27">
      <w:pPr>
        <w:spacing w:line="259" w:lineRule="auto"/>
        <w:rPr>
          <w:rFonts w:ascii="Arial" w:eastAsia="Calibri" w:hAnsi="Arial" w:cs="Arial"/>
          <w:sz w:val="18"/>
          <w:szCs w:val="18"/>
          <w:lang w:bidi="bn-BD"/>
        </w:rPr>
      </w:pPr>
    </w:p>
    <w:p w14:paraId="7ED79AE4" w14:textId="77777777" w:rsidR="002E3C27" w:rsidRDefault="002E3C27" w:rsidP="002E3C27">
      <w:pPr>
        <w:rPr>
          <w:rFonts w:ascii="Arial" w:hAnsi="Arial" w:cs="Arial"/>
          <w:sz w:val="18"/>
          <w:szCs w:val="18"/>
        </w:rPr>
      </w:pPr>
    </w:p>
    <w:p w14:paraId="305E09A0" w14:textId="77777777" w:rsidR="002E3C27" w:rsidRPr="002D3428"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2D3428">
        <w:rPr>
          <w:rFonts w:ascii="Arial" w:eastAsia="Calibri" w:hAnsi="Arial" w:cs="Arial"/>
          <w:b/>
          <w:bCs/>
          <w:iCs/>
          <w:sz w:val="18"/>
          <w:szCs w:val="18"/>
          <w:lang w:bidi="bn-BD"/>
        </w:rPr>
        <w:t>CSE4192: Blockchain Lab</w:t>
      </w:r>
    </w:p>
    <w:p w14:paraId="22A40F13" w14:textId="77777777" w:rsidR="002E3C27" w:rsidRPr="002D3428"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iCs/>
          <w:sz w:val="18"/>
          <w:szCs w:val="18"/>
          <w:lang w:bidi="bn-BD"/>
        </w:rPr>
      </w:pPr>
      <w:r w:rsidRPr="002D3428">
        <w:rPr>
          <w:rFonts w:ascii="Arial" w:eastAsia="Calibri" w:hAnsi="Arial" w:cs="Arial"/>
          <w:b/>
          <w:bCs/>
          <w:iCs/>
          <w:sz w:val="18"/>
          <w:szCs w:val="18"/>
          <w:lang w:bidi="bn-BD"/>
        </w:rPr>
        <w:t xml:space="preserve">Credits: </w:t>
      </w:r>
      <w:r w:rsidRPr="002D3428">
        <w:rPr>
          <w:rFonts w:ascii="Arial" w:eastAsia="Calibri" w:hAnsi="Arial" w:cs="Arial"/>
          <w:iCs/>
          <w:sz w:val="18"/>
          <w:szCs w:val="18"/>
          <w:lang w:bidi="bn-BD"/>
        </w:rPr>
        <w:t xml:space="preserve">1 </w:t>
      </w:r>
      <w:r w:rsidRPr="002D3428">
        <w:rPr>
          <w:rFonts w:ascii="Arial" w:eastAsia="Calibri" w:hAnsi="Arial" w:cs="Arial"/>
          <w:b/>
          <w:bCs/>
          <w:iCs/>
          <w:sz w:val="18"/>
          <w:szCs w:val="18"/>
          <w:lang w:bidi="bn-BD"/>
        </w:rPr>
        <w:t xml:space="preserve">Contact Hours: </w:t>
      </w:r>
      <w:r w:rsidRPr="002D3428">
        <w:rPr>
          <w:rFonts w:ascii="Arial" w:eastAsia="Calibri" w:hAnsi="Arial" w:cs="Arial"/>
          <w:iCs/>
          <w:sz w:val="18"/>
          <w:szCs w:val="18"/>
          <w:lang w:bidi="bn-BD"/>
        </w:rPr>
        <w:t>26</w:t>
      </w:r>
    </w:p>
    <w:p w14:paraId="0AE31E7A" w14:textId="77777777" w:rsidR="002E3C27" w:rsidRPr="002D3428"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2D3428">
        <w:rPr>
          <w:rFonts w:ascii="Arial" w:eastAsia="Calibri" w:hAnsi="Arial" w:cs="Arial"/>
          <w:b/>
          <w:bCs/>
          <w:iCs/>
          <w:sz w:val="18"/>
          <w:szCs w:val="18"/>
          <w:lang w:bidi="bn-BD"/>
        </w:rPr>
        <w:t>Year:</w:t>
      </w:r>
      <w:r w:rsidRPr="002D3428">
        <w:rPr>
          <w:rFonts w:ascii="Arial" w:eastAsia="Calibri" w:hAnsi="Arial" w:cs="Arial"/>
          <w:iCs/>
          <w:sz w:val="18"/>
          <w:szCs w:val="18"/>
          <w:lang w:bidi="bn-BD"/>
        </w:rPr>
        <w:t xml:space="preserve"> Fourth</w:t>
      </w:r>
      <w:r w:rsidRPr="002D3428">
        <w:rPr>
          <w:rFonts w:ascii="Arial" w:eastAsia="Calibri" w:hAnsi="Arial" w:cs="Arial"/>
          <w:b/>
          <w:bCs/>
          <w:iCs/>
          <w:sz w:val="18"/>
          <w:szCs w:val="18"/>
          <w:lang w:bidi="bn-BD"/>
        </w:rPr>
        <w:t xml:space="preserve"> Semester:</w:t>
      </w:r>
      <w:r w:rsidRPr="002D3428">
        <w:rPr>
          <w:rFonts w:ascii="Arial" w:eastAsia="Calibri" w:hAnsi="Arial" w:cs="Arial"/>
          <w:iCs/>
          <w:sz w:val="18"/>
          <w:szCs w:val="18"/>
          <w:lang w:bidi="bn-BD"/>
        </w:rPr>
        <w:t xml:space="preserve"> Odd</w:t>
      </w:r>
    </w:p>
    <w:p w14:paraId="4614E83D" w14:textId="77777777" w:rsidR="002E3C27" w:rsidRPr="002D3428" w:rsidRDefault="002E3C27" w:rsidP="002E3C27">
      <w:pPr>
        <w:spacing w:line="259" w:lineRule="auto"/>
        <w:jc w:val="center"/>
        <w:rPr>
          <w:rFonts w:ascii="Arial" w:eastAsia="Calibri" w:hAnsi="Arial" w:cs="Arial"/>
          <w:b/>
          <w:color w:val="000000"/>
          <w:sz w:val="18"/>
          <w:szCs w:val="18"/>
          <w:lang w:bidi="bn-BD"/>
        </w:rPr>
      </w:pP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1427"/>
        <w:gridCol w:w="7599"/>
      </w:tblGrid>
      <w:tr w:rsidR="002E3C27" w:rsidRPr="002D3428" w14:paraId="4BC3F606" w14:textId="77777777" w:rsidTr="001C3606">
        <w:trPr>
          <w:jc w:val="center"/>
        </w:trPr>
        <w:tc>
          <w:tcPr>
            <w:tcW w:w="1427" w:type="dxa"/>
            <w:tcBorders>
              <w:top w:val="nil"/>
              <w:left w:val="nil"/>
              <w:bottom w:val="nil"/>
              <w:right w:val="nil"/>
            </w:tcBorders>
            <w:shd w:val="clear" w:color="auto" w:fill="FFFFFF"/>
          </w:tcPr>
          <w:p w14:paraId="2B1E55A9" w14:textId="77777777" w:rsidR="002E3C27" w:rsidRPr="002D3428" w:rsidRDefault="002E3C27" w:rsidP="001C3606">
            <w:pPr>
              <w:spacing w:line="259" w:lineRule="auto"/>
              <w:rPr>
                <w:rFonts w:ascii="Arial" w:eastAsia="Calibri" w:hAnsi="Arial" w:cs="Arial"/>
                <w:b/>
                <w:sz w:val="18"/>
                <w:szCs w:val="18"/>
                <w:lang w:bidi="bn-BD"/>
              </w:rPr>
            </w:pPr>
            <w:r w:rsidRPr="002D3428">
              <w:rPr>
                <w:rFonts w:ascii="Arial" w:eastAsia="Calibri" w:hAnsi="Arial" w:cs="Arial"/>
                <w:b/>
                <w:sz w:val="18"/>
                <w:szCs w:val="18"/>
                <w:lang w:bidi="bn-BD"/>
              </w:rPr>
              <w:t>Prerequisite:</w:t>
            </w:r>
          </w:p>
        </w:tc>
        <w:tc>
          <w:tcPr>
            <w:tcW w:w="7599" w:type="dxa"/>
            <w:tcBorders>
              <w:top w:val="nil"/>
              <w:left w:val="nil"/>
              <w:bottom w:val="nil"/>
              <w:right w:val="nil"/>
            </w:tcBorders>
            <w:shd w:val="clear" w:color="auto" w:fill="FFFFFF"/>
          </w:tcPr>
          <w:p w14:paraId="45C904A5" w14:textId="77777777" w:rsidR="002E3C27" w:rsidRPr="002D3428" w:rsidRDefault="002E3C27" w:rsidP="001C3606">
            <w:pPr>
              <w:spacing w:line="259" w:lineRule="auto"/>
              <w:rPr>
                <w:rFonts w:ascii="Arial" w:eastAsia="Calibri" w:hAnsi="Arial" w:cs="Arial"/>
                <w:iCs/>
                <w:sz w:val="18"/>
                <w:szCs w:val="18"/>
                <w:lang w:bidi="bn-BD"/>
              </w:rPr>
            </w:pPr>
            <w:r w:rsidRPr="002D3428">
              <w:rPr>
                <w:rFonts w:ascii="Arial" w:eastAsia="Calibri" w:hAnsi="Arial" w:cs="Arial"/>
                <w:iCs/>
                <w:sz w:val="18"/>
                <w:szCs w:val="18"/>
                <w:lang w:bidi="bn-BD"/>
              </w:rPr>
              <w:t>None</w:t>
            </w:r>
          </w:p>
        </w:tc>
      </w:tr>
      <w:tr w:rsidR="002E3C27" w:rsidRPr="002D3428" w14:paraId="33476274" w14:textId="77777777" w:rsidTr="001C3606">
        <w:trPr>
          <w:jc w:val="center"/>
        </w:trPr>
        <w:tc>
          <w:tcPr>
            <w:tcW w:w="1427" w:type="dxa"/>
            <w:tcBorders>
              <w:top w:val="nil"/>
              <w:left w:val="nil"/>
              <w:bottom w:val="nil"/>
              <w:right w:val="nil"/>
            </w:tcBorders>
            <w:shd w:val="clear" w:color="auto" w:fill="FFFFFF"/>
          </w:tcPr>
          <w:p w14:paraId="37C213FB" w14:textId="77777777" w:rsidR="002E3C27" w:rsidRPr="002D3428" w:rsidRDefault="002E3C27" w:rsidP="001C3606">
            <w:pPr>
              <w:spacing w:line="259" w:lineRule="auto"/>
              <w:rPr>
                <w:rFonts w:ascii="Arial" w:eastAsia="Calibri" w:hAnsi="Arial" w:cs="Arial"/>
                <w:b/>
                <w:sz w:val="18"/>
                <w:szCs w:val="18"/>
                <w:lang w:bidi="bn-BD"/>
              </w:rPr>
            </w:pPr>
            <w:r w:rsidRPr="002D3428">
              <w:rPr>
                <w:rFonts w:ascii="Arial" w:eastAsia="Calibri" w:hAnsi="Arial" w:cs="Arial"/>
                <w:b/>
                <w:sz w:val="18"/>
                <w:szCs w:val="18"/>
                <w:lang w:bidi="bn-BD"/>
              </w:rPr>
              <w:t>Course Type</w:t>
            </w:r>
          </w:p>
        </w:tc>
        <w:tc>
          <w:tcPr>
            <w:tcW w:w="7599" w:type="dxa"/>
            <w:tcBorders>
              <w:top w:val="nil"/>
              <w:left w:val="nil"/>
              <w:bottom w:val="nil"/>
              <w:right w:val="nil"/>
            </w:tcBorders>
            <w:shd w:val="clear" w:color="auto" w:fill="FFFFFF"/>
          </w:tcPr>
          <w:p w14:paraId="2B8548D2" w14:textId="77777777" w:rsidR="002E3C27" w:rsidRPr="002D3428" w:rsidRDefault="002E3C27" w:rsidP="001C3606">
            <w:pPr>
              <w:spacing w:line="259" w:lineRule="auto"/>
              <w:rPr>
                <w:rFonts w:ascii="Arial" w:eastAsia="Calibri" w:hAnsi="Arial" w:cs="Arial"/>
                <w:iCs/>
                <w:sz w:val="18"/>
                <w:szCs w:val="18"/>
                <w:lang w:bidi="bn-BD"/>
              </w:rPr>
            </w:pPr>
            <w:r w:rsidRPr="002D3428">
              <w:rPr>
                <w:rFonts w:ascii="MS Gothic" w:eastAsia="MS Gothic" w:hAnsi="MS Gothic" w:cs="MS Gothic" w:hint="eastAsia"/>
                <w:sz w:val="18"/>
                <w:szCs w:val="18"/>
                <w:lang w:bidi="bn-BD"/>
              </w:rPr>
              <w:t>☐</w:t>
            </w:r>
            <w:r w:rsidRPr="002D3428">
              <w:rPr>
                <w:rFonts w:ascii="Arial" w:eastAsia="Arial" w:hAnsi="Arial" w:cs="Arial"/>
                <w:sz w:val="18"/>
                <w:szCs w:val="18"/>
                <w:lang w:bidi="bn-BD"/>
              </w:rPr>
              <w:t xml:space="preserve">  </w:t>
            </w:r>
            <w:r w:rsidRPr="002D3428">
              <w:rPr>
                <w:rFonts w:ascii="Arial" w:eastAsia="Calibri" w:hAnsi="Arial" w:cs="Arial"/>
                <w:iCs/>
                <w:sz w:val="18"/>
                <w:szCs w:val="18"/>
                <w:lang w:bidi="bn-BD"/>
              </w:rPr>
              <w:t xml:space="preserve">Theory         </w:t>
            </w:r>
            <w:r w:rsidRPr="002D3428">
              <w:rPr>
                <w:rFonts w:ascii="MS Gothic" w:eastAsia="MS Gothic" w:hAnsi="MS Gothic" w:cs="MS Gothic" w:hint="eastAsia"/>
                <w:iCs/>
                <w:sz w:val="18"/>
                <w:szCs w:val="18"/>
                <w:lang w:bidi="bn-BD"/>
              </w:rPr>
              <w:t>☒</w:t>
            </w:r>
            <w:r w:rsidRPr="002D3428">
              <w:rPr>
                <w:rFonts w:ascii="Arial" w:eastAsia="Calibri" w:hAnsi="Arial" w:cs="Arial"/>
                <w:iCs/>
                <w:sz w:val="18"/>
                <w:szCs w:val="18"/>
                <w:lang w:bidi="bn-BD"/>
              </w:rPr>
              <w:t xml:space="preserve"> Laboratory work         </w:t>
            </w:r>
            <w:r w:rsidRPr="002D3428">
              <w:rPr>
                <w:rFonts w:ascii="MS Gothic" w:eastAsia="MS Gothic" w:hAnsi="MS Gothic" w:cs="MS Gothic" w:hint="eastAsia"/>
                <w:iCs/>
                <w:sz w:val="18"/>
                <w:szCs w:val="18"/>
                <w:lang w:bidi="bn-BD"/>
              </w:rPr>
              <w:t>☐</w:t>
            </w:r>
            <w:r w:rsidRPr="002D3428">
              <w:rPr>
                <w:rFonts w:ascii="Arial" w:eastAsia="Calibri" w:hAnsi="Arial" w:cs="Arial"/>
                <w:iCs/>
                <w:sz w:val="18"/>
                <w:szCs w:val="18"/>
                <w:lang w:bidi="bn-BD"/>
              </w:rPr>
              <w:t xml:space="preserve"> Project work      </w:t>
            </w:r>
            <w:r w:rsidRPr="002D3428">
              <w:rPr>
                <w:rFonts w:ascii="MS Gothic" w:eastAsia="MS Gothic" w:hAnsi="MS Gothic" w:cs="MS Gothic" w:hint="eastAsia"/>
                <w:iCs/>
                <w:sz w:val="18"/>
                <w:szCs w:val="18"/>
                <w:lang w:bidi="bn-BD"/>
              </w:rPr>
              <w:t>☐</w:t>
            </w:r>
            <w:r w:rsidRPr="002D3428">
              <w:rPr>
                <w:rFonts w:ascii="Arial" w:eastAsia="Calibri" w:hAnsi="Arial" w:cs="Arial"/>
                <w:iCs/>
                <w:sz w:val="18"/>
                <w:szCs w:val="18"/>
                <w:lang w:bidi="bn-BD"/>
              </w:rPr>
              <w:t xml:space="preserve"> Viva Voce                    </w:t>
            </w:r>
          </w:p>
        </w:tc>
      </w:tr>
      <w:tr w:rsidR="002E3C27" w:rsidRPr="002D3428" w14:paraId="50FC662B" w14:textId="77777777" w:rsidTr="001C3606">
        <w:trPr>
          <w:trHeight w:val="238"/>
          <w:jc w:val="center"/>
        </w:trPr>
        <w:tc>
          <w:tcPr>
            <w:tcW w:w="1427" w:type="dxa"/>
            <w:tcBorders>
              <w:top w:val="nil"/>
              <w:left w:val="nil"/>
              <w:bottom w:val="nil"/>
              <w:right w:val="nil"/>
            </w:tcBorders>
            <w:shd w:val="clear" w:color="auto" w:fill="FFFFFF"/>
          </w:tcPr>
          <w:p w14:paraId="5498BE87" w14:textId="77777777" w:rsidR="002E3C27" w:rsidRPr="002D3428" w:rsidRDefault="002E3C27" w:rsidP="001C3606">
            <w:pPr>
              <w:spacing w:line="259" w:lineRule="auto"/>
              <w:ind w:left="2160" w:hanging="2160"/>
              <w:rPr>
                <w:rFonts w:ascii="Arial" w:eastAsia="Calibri" w:hAnsi="Arial" w:cs="Arial"/>
                <w:b/>
                <w:bCs/>
                <w:sz w:val="18"/>
                <w:szCs w:val="18"/>
                <w:lang w:bidi="bn-BD"/>
              </w:rPr>
            </w:pPr>
            <w:r w:rsidRPr="002D3428">
              <w:rPr>
                <w:rFonts w:ascii="Arial" w:eastAsia="Calibri" w:hAnsi="Arial" w:cs="Arial"/>
                <w:b/>
                <w:bCs/>
                <w:sz w:val="18"/>
                <w:szCs w:val="18"/>
                <w:lang w:bidi="bn-BD"/>
              </w:rPr>
              <w:t>Motivation</w:t>
            </w:r>
          </w:p>
        </w:tc>
        <w:tc>
          <w:tcPr>
            <w:tcW w:w="7599" w:type="dxa"/>
            <w:tcBorders>
              <w:top w:val="nil"/>
              <w:left w:val="nil"/>
              <w:bottom w:val="nil"/>
              <w:right w:val="nil"/>
            </w:tcBorders>
            <w:shd w:val="clear" w:color="auto" w:fill="FFFFFF"/>
          </w:tcPr>
          <w:p w14:paraId="02D21857" w14:textId="77777777" w:rsidR="002E3C27" w:rsidRPr="002D3428" w:rsidRDefault="002E3C27" w:rsidP="001C3606">
            <w:pPr>
              <w:spacing w:line="259" w:lineRule="auto"/>
              <w:jc w:val="both"/>
              <w:rPr>
                <w:rFonts w:ascii="Arial" w:eastAsia="Calibri" w:hAnsi="Arial" w:cs="Arial"/>
                <w:color w:val="373A3C"/>
                <w:sz w:val="18"/>
                <w:szCs w:val="18"/>
                <w:lang w:bidi="bn-BD"/>
              </w:rPr>
            </w:pPr>
            <w:r w:rsidRPr="002D3428">
              <w:rPr>
                <w:rFonts w:ascii="Arial" w:eastAsia="Calibri" w:hAnsi="Arial" w:cs="Arial"/>
                <w:iCs/>
                <w:color w:val="000000"/>
                <w:sz w:val="18"/>
                <w:szCs w:val="18"/>
                <w:lang w:bidi="bn-BD"/>
              </w:rPr>
              <w:t>It is ideal for programmers and designers involved in developing and implementing blockchain applications, and anyone who is interested in understanding its potential.</w:t>
            </w:r>
          </w:p>
        </w:tc>
      </w:tr>
      <w:tr w:rsidR="002E3C27" w:rsidRPr="002D3428" w14:paraId="41A25B34" w14:textId="77777777" w:rsidTr="001C3606">
        <w:trPr>
          <w:trHeight w:val="238"/>
          <w:jc w:val="center"/>
        </w:trPr>
        <w:tc>
          <w:tcPr>
            <w:tcW w:w="9026" w:type="dxa"/>
            <w:gridSpan w:val="2"/>
            <w:tcBorders>
              <w:top w:val="nil"/>
              <w:left w:val="nil"/>
              <w:bottom w:val="nil"/>
              <w:right w:val="nil"/>
            </w:tcBorders>
            <w:shd w:val="clear" w:color="auto" w:fill="FFFFFF"/>
          </w:tcPr>
          <w:p w14:paraId="7DE87209" w14:textId="77777777" w:rsidR="002E3C27" w:rsidRPr="00BF4387" w:rsidRDefault="002E3C27" w:rsidP="001C3606">
            <w:pPr>
              <w:spacing w:line="259" w:lineRule="auto"/>
              <w:rPr>
                <w:rFonts w:ascii="Arial" w:eastAsia="Calibri" w:hAnsi="Arial" w:cs="Arial"/>
                <w:b/>
                <w:bCs/>
                <w:sz w:val="18"/>
                <w:szCs w:val="18"/>
                <w:lang w:bidi="bn-BD"/>
              </w:rPr>
            </w:pPr>
          </w:p>
          <w:p w14:paraId="596BC21F" w14:textId="77777777" w:rsidR="002E3C27" w:rsidRPr="002D3428" w:rsidRDefault="002E3C27" w:rsidP="001C3606">
            <w:pPr>
              <w:spacing w:line="259" w:lineRule="auto"/>
              <w:rPr>
                <w:rFonts w:ascii="Arial" w:eastAsia="Calibri" w:hAnsi="Arial" w:cs="Arial"/>
                <w:b/>
                <w:bCs/>
                <w:sz w:val="18"/>
                <w:szCs w:val="18"/>
                <w:lang w:bidi="bn-BD"/>
              </w:rPr>
            </w:pPr>
            <w:r w:rsidRPr="002D3428">
              <w:rPr>
                <w:rFonts w:ascii="Arial" w:eastAsia="Calibri" w:hAnsi="Arial" w:cs="Arial"/>
                <w:b/>
                <w:bCs/>
                <w:sz w:val="18"/>
                <w:szCs w:val="18"/>
                <w:lang w:bidi="bn-BD"/>
              </w:rPr>
              <w:t>Course Objective:</w:t>
            </w:r>
          </w:p>
          <w:p w14:paraId="16030D09" w14:textId="77777777" w:rsidR="002E3C27" w:rsidRPr="002D3428" w:rsidRDefault="002E3C27" w:rsidP="001C3606">
            <w:pPr>
              <w:spacing w:line="259" w:lineRule="auto"/>
              <w:jc w:val="both"/>
              <w:rPr>
                <w:rFonts w:ascii="Arial" w:eastAsia="Calibri" w:hAnsi="Arial" w:cs="Arial"/>
                <w:iCs/>
                <w:color w:val="000000"/>
                <w:sz w:val="18"/>
                <w:szCs w:val="18"/>
                <w:lang w:bidi="bn-BD"/>
              </w:rPr>
            </w:pPr>
            <w:r w:rsidRPr="002D3428">
              <w:rPr>
                <w:rFonts w:ascii="Arial" w:eastAsia="Calibri" w:hAnsi="Arial" w:cs="Arial"/>
                <w:iCs/>
                <w:color w:val="000000"/>
                <w:sz w:val="18"/>
                <w:szCs w:val="18"/>
                <w:lang w:bidi="bn-BD"/>
              </w:rPr>
              <w:t xml:space="preserve">This Course introduces blockchain, a revolutionary technology that enables peer-to-peer transfer of digital assets without any intermediaries, and is predicted to be just as impactful as the Internet. More specifically, it prepares learners to program on the Ethereum blockchain. </w:t>
            </w:r>
          </w:p>
          <w:p w14:paraId="0E17C9B8" w14:textId="77777777" w:rsidR="002E3C27" w:rsidRPr="002D3428" w:rsidRDefault="002E3C27" w:rsidP="001C3606">
            <w:pPr>
              <w:spacing w:line="259" w:lineRule="auto"/>
              <w:jc w:val="both"/>
              <w:rPr>
                <w:rFonts w:ascii="Arial" w:eastAsia="Calibri" w:hAnsi="Arial" w:cs="Arial"/>
                <w:iCs/>
                <w:color w:val="000000"/>
                <w:sz w:val="18"/>
                <w:szCs w:val="18"/>
                <w:lang w:bidi="bn-BD"/>
              </w:rPr>
            </w:pPr>
            <w:r w:rsidRPr="002D3428">
              <w:rPr>
                <w:rFonts w:ascii="Arial" w:eastAsia="Calibri" w:hAnsi="Arial" w:cs="Arial"/>
                <w:iCs/>
                <w:color w:val="000000"/>
                <w:sz w:val="18"/>
                <w:szCs w:val="18"/>
                <w:lang w:bidi="bn-BD"/>
              </w:rPr>
              <w:t xml:space="preserve">The course covers a range of essential topics, from the cryptographic underpinnings of blockchain technology to enabling decentralized applications on a private Ethereum blockchain platform. </w:t>
            </w:r>
          </w:p>
        </w:tc>
      </w:tr>
    </w:tbl>
    <w:p w14:paraId="0C91BF0C" w14:textId="77777777" w:rsidR="002E3C27" w:rsidRPr="002D3428" w:rsidRDefault="002E3C27" w:rsidP="002E3C27">
      <w:pPr>
        <w:spacing w:line="259" w:lineRule="auto"/>
        <w:jc w:val="center"/>
        <w:rPr>
          <w:rFonts w:ascii="Arial" w:eastAsia="Calibri" w:hAnsi="Arial" w:cs="Arial"/>
          <w:b/>
          <w:color w:val="000000"/>
          <w:sz w:val="18"/>
          <w:szCs w:val="18"/>
          <w:lang w:bidi="bn-BD"/>
        </w:rPr>
      </w:pPr>
    </w:p>
    <w:p w14:paraId="4E5AEB14" w14:textId="77777777" w:rsidR="002E3C27" w:rsidRPr="002D3428" w:rsidRDefault="002E3C27" w:rsidP="002E3C27">
      <w:pPr>
        <w:spacing w:line="259" w:lineRule="auto"/>
        <w:jc w:val="center"/>
        <w:rPr>
          <w:rFonts w:ascii="Arial" w:eastAsia="Calibri" w:hAnsi="Arial" w:cs="Arial"/>
          <w:b/>
          <w:color w:val="000000"/>
          <w:sz w:val="18"/>
          <w:szCs w:val="18"/>
          <w:lang w:bidi="bn-BD"/>
        </w:rPr>
      </w:pPr>
      <w:r w:rsidRPr="002D3428">
        <w:rPr>
          <w:rFonts w:ascii="Arial" w:eastAsia="Calibri" w:hAnsi="Arial" w:cs="Arial"/>
          <w:b/>
          <w:color w:val="000000"/>
          <w:sz w:val="18"/>
          <w:szCs w:val="18"/>
          <w:lang w:bidi="bn-BD"/>
        </w:rPr>
        <w:t>Course Outcomes (COs), Program Outcomes (POs) and Assessment:</w:t>
      </w:r>
    </w:p>
    <w:tbl>
      <w:tblPr>
        <w:tblW w:w="908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4A0" w:firstRow="1" w:lastRow="0" w:firstColumn="1" w:lastColumn="0" w:noHBand="0" w:noVBand="1"/>
      </w:tblPr>
      <w:tblGrid>
        <w:gridCol w:w="612"/>
        <w:gridCol w:w="1806"/>
        <w:gridCol w:w="2289"/>
        <w:gridCol w:w="1276"/>
        <w:gridCol w:w="1559"/>
        <w:gridCol w:w="1543"/>
      </w:tblGrid>
      <w:tr w:rsidR="002E3C27" w:rsidRPr="002D3428" w14:paraId="45212080" w14:textId="77777777" w:rsidTr="001C3606">
        <w:trPr>
          <w:trHeight w:val="877"/>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10F92F31"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 No.</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29424DF"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 Statement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8575015"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Corresponding PO</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8A823FF"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Domain / level of learning taxonomy</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579DCD5"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Delivery methods and activities</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6F19A022"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Assessment tools</w:t>
            </w:r>
          </w:p>
        </w:tc>
      </w:tr>
      <w:tr w:rsidR="002E3C27" w:rsidRPr="002D3428" w14:paraId="0BB4FF6F" w14:textId="77777777" w:rsidTr="001C3606">
        <w:trPr>
          <w:trHeight w:val="1646"/>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2E8BAEC"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CO1</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5557C334" w14:textId="77777777" w:rsidR="002E3C27" w:rsidRPr="002D3428" w:rsidRDefault="002E3C27" w:rsidP="001C3606">
            <w:pPr>
              <w:spacing w:line="259" w:lineRule="auto"/>
              <w:jc w:val="center"/>
              <w:rPr>
                <w:rFonts w:ascii="Arial" w:eastAsia="Calibri" w:hAnsi="Arial" w:cs="Arial"/>
                <w:sz w:val="18"/>
                <w:szCs w:val="18"/>
                <w:lang w:bidi="bn-BD"/>
              </w:rPr>
            </w:pPr>
            <w:r w:rsidRPr="002D3428">
              <w:rPr>
                <w:rFonts w:ascii="Arial" w:eastAsia="Calibri" w:hAnsi="Arial" w:cs="Arial"/>
                <w:iCs/>
                <w:color w:val="373A3C"/>
                <w:sz w:val="18"/>
                <w:szCs w:val="18"/>
                <w:shd w:val="clear" w:color="auto" w:fill="FFFFFF"/>
                <w:lang w:bidi="bn-BD"/>
              </w:rPr>
              <w:t xml:space="preserve">To </w:t>
            </w:r>
            <w:r w:rsidRPr="002D3428">
              <w:rPr>
                <w:rFonts w:ascii="Arial" w:eastAsia="Calibri" w:hAnsi="Arial" w:cs="Arial"/>
                <w:b/>
                <w:bCs/>
                <w:iCs/>
                <w:color w:val="373A3C"/>
                <w:sz w:val="18"/>
                <w:szCs w:val="18"/>
                <w:shd w:val="clear" w:color="auto" w:fill="FFFFFF"/>
                <w:lang w:bidi="bn-BD"/>
              </w:rPr>
              <w:t>creat</w:t>
            </w:r>
            <w:r w:rsidRPr="002D3428">
              <w:rPr>
                <w:rFonts w:ascii="Arial" w:eastAsia="Calibri" w:hAnsi="Arial" w:cs="Arial"/>
                <w:iCs/>
                <w:color w:val="373A3C"/>
                <w:sz w:val="18"/>
                <w:szCs w:val="18"/>
                <w:shd w:val="clear" w:color="auto" w:fill="FFFFFF"/>
                <w:lang w:bidi="bn-BD"/>
              </w:rPr>
              <w:t>e nodes on a private Ethereum blockchain</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2E88912" w14:textId="77777777" w:rsidR="002E3C27" w:rsidRPr="002D3428" w:rsidRDefault="002E3C27" w:rsidP="001C3606">
            <w:pPr>
              <w:contextualSpacing/>
              <w:jc w:val="center"/>
              <w:rPr>
                <w:rFonts w:ascii="Arial" w:eastAsia="Calibri" w:hAnsi="Arial" w:cs="Arial"/>
                <w:color w:val="000000"/>
                <w:sz w:val="18"/>
                <w:szCs w:val="18"/>
                <w:lang w:bidi="bn-BD"/>
              </w:rPr>
            </w:pPr>
            <w:r w:rsidRPr="002D3428">
              <w:rPr>
                <w:rFonts w:ascii="Arial" w:eastAsia="Calibri" w:hAnsi="Arial" w:cs="Arial"/>
                <w:b/>
                <w:bCs/>
                <w:sz w:val="18"/>
                <w:szCs w:val="18"/>
                <w:lang w:bidi="bn-BD"/>
              </w:rPr>
              <w:t>Design/development of solutions</w:t>
            </w:r>
          </w:p>
          <w:p w14:paraId="4DDF2F96" w14:textId="77777777" w:rsidR="002E3C27" w:rsidRPr="002D3428" w:rsidRDefault="002E3C27" w:rsidP="001C3606">
            <w:pPr>
              <w:contextualSpacing/>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 xml:space="preserve"> (PO3)</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0631623D"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Cognitive domain – level 6</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F928259"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Lecture Note</w:t>
            </w:r>
          </w:p>
          <w:p w14:paraId="229F4F0D"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Text Book</w:t>
            </w:r>
          </w:p>
          <w:p w14:paraId="54A85A79"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Audio/Video</w:t>
            </w:r>
          </w:p>
          <w:p w14:paraId="59A3A900"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Web Material</w:t>
            </w:r>
          </w:p>
          <w:p w14:paraId="7697450E"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color w:val="000000"/>
                <w:sz w:val="18"/>
                <w:szCs w:val="18"/>
                <w:lang w:bidi="bn-BD"/>
              </w:rPr>
              <w:t>☐</w:t>
            </w:r>
            <w:r w:rsidRPr="002D3428">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2441250C"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CA</w:t>
            </w:r>
          </w:p>
          <w:p w14:paraId="7236F3AE"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Final Exam</w:t>
            </w:r>
          </w:p>
          <w:p w14:paraId="412F4E80"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Assignment </w:t>
            </w:r>
          </w:p>
          <w:p w14:paraId="4EE35ABE"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Note book</w:t>
            </w:r>
          </w:p>
          <w:p w14:paraId="031D077D" w14:textId="77777777" w:rsidR="002E3C27" w:rsidRPr="002D3428" w:rsidRDefault="002E3C27" w:rsidP="001C3606">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Presentation</w:t>
            </w:r>
          </w:p>
        </w:tc>
      </w:tr>
      <w:tr w:rsidR="002E3C27" w:rsidRPr="002D3428" w14:paraId="0C18D28A" w14:textId="77777777" w:rsidTr="001C3606">
        <w:trPr>
          <w:trHeight w:val="1700"/>
          <w:jc w:val="center"/>
        </w:trPr>
        <w:tc>
          <w:tcPr>
            <w:tcW w:w="612"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39B80192"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CO2</w:t>
            </w:r>
          </w:p>
        </w:tc>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63210A01" w14:textId="77777777" w:rsidR="002E3C27" w:rsidRPr="002D3428" w:rsidRDefault="002E3C27" w:rsidP="001C3606">
            <w:pPr>
              <w:spacing w:line="259" w:lineRule="auto"/>
              <w:jc w:val="center"/>
              <w:rPr>
                <w:rFonts w:ascii="Arial" w:eastAsia="Calibri" w:hAnsi="Arial" w:cs="Arial"/>
                <w:sz w:val="18"/>
                <w:szCs w:val="18"/>
                <w:lang w:bidi="bn-BD"/>
              </w:rPr>
            </w:pPr>
            <w:r w:rsidRPr="002D3428">
              <w:rPr>
                <w:rFonts w:ascii="Arial" w:eastAsia="Calibri" w:hAnsi="Arial" w:cs="Arial"/>
                <w:sz w:val="18"/>
                <w:szCs w:val="18"/>
                <w:lang w:bidi="bn-BD"/>
              </w:rPr>
              <w:t xml:space="preserve">To </w:t>
            </w:r>
            <w:r w:rsidRPr="002D3428">
              <w:rPr>
                <w:rFonts w:ascii="Arial" w:eastAsia="Calibri" w:hAnsi="Arial" w:cs="Arial"/>
                <w:b/>
                <w:bCs/>
                <w:sz w:val="18"/>
                <w:szCs w:val="18"/>
                <w:lang w:bidi="bn-BD"/>
              </w:rPr>
              <w:t>design</w:t>
            </w:r>
            <w:r w:rsidRPr="002D3428">
              <w:rPr>
                <w:rFonts w:ascii="Arial" w:eastAsia="Calibri" w:hAnsi="Arial" w:cs="Arial"/>
                <w:sz w:val="18"/>
                <w:szCs w:val="18"/>
                <w:lang w:bidi="bn-BD"/>
              </w:rPr>
              <w:t xml:space="preserve"> develop and test a smart contract</w:t>
            </w:r>
          </w:p>
        </w:tc>
        <w:tc>
          <w:tcPr>
            <w:tcW w:w="228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0589C054" w14:textId="77777777" w:rsidR="002E3C27" w:rsidRPr="002D3428" w:rsidRDefault="002E3C27" w:rsidP="001C3606">
            <w:pPr>
              <w:contextualSpacing/>
              <w:jc w:val="center"/>
              <w:rPr>
                <w:rFonts w:ascii="Arial" w:eastAsia="Calibri" w:hAnsi="Arial" w:cs="Arial"/>
                <w:color w:val="000000"/>
                <w:sz w:val="18"/>
                <w:szCs w:val="18"/>
                <w:lang w:bidi="bn-BD"/>
              </w:rPr>
            </w:pPr>
            <w:r w:rsidRPr="002D3428">
              <w:rPr>
                <w:rFonts w:ascii="Arial" w:eastAsia="Calibri" w:hAnsi="Arial" w:cs="Arial"/>
                <w:b/>
                <w:bCs/>
                <w:sz w:val="18"/>
                <w:szCs w:val="18"/>
                <w:lang w:bidi="bn-BD"/>
              </w:rPr>
              <w:t>Design/development of solutions</w:t>
            </w:r>
          </w:p>
          <w:p w14:paraId="10A40294" w14:textId="77777777" w:rsidR="002E3C27" w:rsidRPr="002D3428" w:rsidRDefault="002E3C27" w:rsidP="001C3606">
            <w:pPr>
              <w:contextualSpacing/>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(PO3)</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7F0393BF"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Cognitive domain – level 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4747F821"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Lecture Note</w:t>
            </w:r>
          </w:p>
          <w:p w14:paraId="2F06D9A3"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Text Book</w:t>
            </w:r>
          </w:p>
          <w:p w14:paraId="34D81F47"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Audio/Video</w:t>
            </w:r>
          </w:p>
          <w:p w14:paraId="6234B132"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Web Material</w:t>
            </w:r>
          </w:p>
          <w:p w14:paraId="1A7EB32B" w14:textId="77777777" w:rsidR="002E3C27" w:rsidRPr="002D3428" w:rsidRDefault="002E3C27" w:rsidP="001C3606">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color w:val="000000"/>
                <w:sz w:val="18"/>
                <w:szCs w:val="18"/>
                <w:lang w:bidi="bn-BD"/>
              </w:rPr>
              <w:t>☐</w:t>
            </w:r>
            <w:r w:rsidRPr="002D3428">
              <w:rPr>
                <w:rFonts w:ascii="Arial" w:eastAsia="Calibri" w:hAnsi="Arial" w:cs="Arial"/>
                <w:color w:val="000000"/>
                <w:sz w:val="18"/>
                <w:szCs w:val="18"/>
                <w:lang w:bidi="bn-BD"/>
              </w:rPr>
              <w:t xml:space="preserve">  Journal paper</w:t>
            </w:r>
          </w:p>
        </w:tc>
        <w:tc>
          <w:tcPr>
            <w:tcW w:w="1543" w:type="dxa"/>
            <w:tcBorders>
              <w:top w:val="single" w:sz="4" w:space="0" w:color="00000A"/>
              <w:left w:val="single" w:sz="4" w:space="0" w:color="00000A"/>
              <w:bottom w:val="single" w:sz="4" w:space="0" w:color="00000A"/>
              <w:right w:val="single" w:sz="4" w:space="0" w:color="00000A"/>
            </w:tcBorders>
            <w:shd w:val="clear" w:color="auto" w:fill="FFFFFF"/>
            <w:tcMar>
              <w:left w:w="63" w:type="dxa"/>
            </w:tcMar>
            <w:vAlign w:val="center"/>
          </w:tcPr>
          <w:p w14:paraId="09AC3099"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CA</w:t>
            </w:r>
          </w:p>
          <w:p w14:paraId="2DD104FF"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Final Exam</w:t>
            </w:r>
          </w:p>
          <w:p w14:paraId="46B972F1"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Assignment </w:t>
            </w:r>
          </w:p>
          <w:p w14:paraId="537B6C41"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Note book</w:t>
            </w:r>
          </w:p>
          <w:p w14:paraId="40F4D83F" w14:textId="77777777" w:rsidR="002E3C27" w:rsidRPr="002D3428" w:rsidRDefault="002E3C27" w:rsidP="001C3606">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Presentation</w:t>
            </w:r>
          </w:p>
        </w:tc>
      </w:tr>
      <w:tr w:rsidR="002E3C27" w:rsidRPr="002D3428" w14:paraId="1C1DB16E" w14:textId="77777777" w:rsidTr="001C3606">
        <w:trPr>
          <w:trHeight w:val="1700"/>
          <w:jc w:val="center"/>
        </w:trPr>
        <w:tc>
          <w:tcPr>
            <w:tcW w:w="612"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2F51AFF5"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CO3</w:t>
            </w:r>
          </w:p>
        </w:tc>
        <w:tc>
          <w:tcPr>
            <w:tcW w:w="1806"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6BD809D7" w14:textId="77777777" w:rsidR="002E3C27" w:rsidRPr="002D3428" w:rsidRDefault="002E3C27" w:rsidP="001C3606">
            <w:pPr>
              <w:spacing w:line="259" w:lineRule="auto"/>
              <w:jc w:val="center"/>
              <w:rPr>
                <w:rFonts w:ascii="Arial" w:eastAsia="Calibri" w:hAnsi="Arial" w:cs="Arial"/>
                <w:sz w:val="18"/>
                <w:szCs w:val="18"/>
                <w:lang w:bidi="bn-BD"/>
              </w:rPr>
            </w:pPr>
            <w:r w:rsidRPr="002D3428">
              <w:rPr>
                <w:rFonts w:ascii="Arial" w:eastAsia="Calibri" w:hAnsi="Arial" w:cs="Arial"/>
                <w:color w:val="373A3C"/>
                <w:sz w:val="18"/>
                <w:szCs w:val="18"/>
                <w:shd w:val="clear" w:color="auto" w:fill="FFFFFF"/>
                <w:lang w:bidi="bn-BD"/>
              </w:rPr>
              <w:t xml:space="preserve">To </w:t>
            </w:r>
            <w:r w:rsidRPr="002D3428">
              <w:rPr>
                <w:rFonts w:ascii="Arial" w:eastAsia="Calibri" w:hAnsi="Arial" w:cs="Arial"/>
                <w:b/>
                <w:bCs/>
                <w:color w:val="373A3C"/>
                <w:sz w:val="18"/>
                <w:szCs w:val="18"/>
                <w:shd w:val="clear" w:color="auto" w:fill="FFFFFF"/>
                <w:lang w:bidi="bn-BD"/>
              </w:rPr>
              <w:t>design</w:t>
            </w:r>
            <w:r w:rsidRPr="002D3428">
              <w:rPr>
                <w:rFonts w:ascii="Arial" w:eastAsia="Calibri" w:hAnsi="Arial" w:cs="Arial"/>
                <w:color w:val="373A3C"/>
                <w:sz w:val="18"/>
                <w:szCs w:val="18"/>
                <w:shd w:val="clear" w:color="auto" w:fill="FFFFFF"/>
                <w:lang w:bidi="bn-BD"/>
              </w:rPr>
              <w:t xml:space="preserve"> and develop a decentralized application</w:t>
            </w:r>
          </w:p>
        </w:tc>
        <w:tc>
          <w:tcPr>
            <w:tcW w:w="2289"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59FE7404" w14:textId="77777777" w:rsidR="002E3C27" w:rsidRPr="002D3428" w:rsidRDefault="002E3C27" w:rsidP="001C3606">
            <w:pPr>
              <w:contextualSpacing/>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 xml:space="preserve"> </w:t>
            </w:r>
            <w:r w:rsidRPr="002D3428">
              <w:rPr>
                <w:rFonts w:ascii="Arial" w:eastAsia="Calibri" w:hAnsi="Arial" w:cs="Arial"/>
                <w:b/>
                <w:bCs/>
                <w:sz w:val="18"/>
                <w:szCs w:val="18"/>
                <w:lang w:bidi="bn-BD"/>
              </w:rPr>
              <w:t>Design/development of solutions</w:t>
            </w:r>
          </w:p>
          <w:p w14:paraId="11B5A17C" w14:textId="77777777" w:rsidR="002E3C27" w:rsidRPr="002D3428" w:rsidRDefault="002E3C27" w:rsidP="001C3606">
            <w:pPr>
              <w:contextualSpacing/>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(PO3)</w:t>
            </w:r>
          </w:p>
        </w:tc>
        <w:tc>
          <w:tcPr>
            <w:tcW w:w="1276"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0000D855" w14:textId="77777777" w:rsidR="002E3C27" w:rsidRPr="002D3428" w:rsidRDefault="002E3C27" w:rsidP="001C3606">
            <w:pPr>
              <w:spacing w:line="259" w:lineRule="auto"/>
              <w:jc w:val="center"/>
              <w:rPr>
                <w:rFonts w:ascii="Arial" w:eastAsia="Calibri" w:hAnsi="Arial" w:cs="Arial"/>
                <w:color w:val="000000"/>
                <w:sz w:val="18"/>
                <w:szCs w:val="18"/>
                <w:lang w:bidi="bn-BD"/>
              </w:rPr>
            </w:pPr>
            <w:r w:rsidRPr="002D3428">
              <w:rPr>
                <w:rFonts w:ascii="Arial" w:eastAsia="Calibri" w:hAnsi="Arial" w:cs="Arial"/>
                <w:color w:val="000000"/>
                <w:sz w:val="18"/>
                <w:szCs w:val="18"/>
                <w:lang w:bidi="bn-BD"/>
              </w:rPr>
              <w:t>Cognitive domain – level 5</w:t>
            </w:r>
          </w:p>
        </w:tc>
        <w:tc>
          <w:tcPr>
            <w:tcW w:w="1559"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3B77F6E4"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Lecture Note</w:t>
            </w:r>
          </w:p>
          <w:p w14:paraId="044763A6"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Text Book</w:t>
            </w:r>
          </w:p>
          <w:p w14:paraId="41C677E6"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Audio/Video</w:t>
            </w:r>
          </w:p>
          <w:p w14:paraId="75F28CEA" w14:textId="77777777" w:rsidR="002E3C27" w:rsidRPr="002D3428" w:rsidRDefault="002E3C27" w:rsidP="001C3606">
            <w:pPr>
              <w:spacing w:line="276"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color w:val="000000"/>
                <w:sz w:val="18"/>
                <w:szCs w:val="18"/>
                <w:lang w:bidi="bn-BD"/>
              </w:rPr>
              <w:t xml:space="preserve">  Web Material</w:t>
            </w:r>
          </w:p>
          <w:p w14:paraId="7514EF74" w14:textId="77777777" w:rsidR="002E3C27" w:rsidRPr="002D3428" w:rsidRDefault="002E3C27" w:rsidP="001C3606">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color w:val="000000"/>
                <w:sz w:val="18"/>
                <w:szCs w:val="18"/>
                <w:lang w:bidi="bn-BD"/>
              </w:rPr>
              <w:t>☐</w:t>
            </w:r>
            <w:r w:rsidRPr="002D3428">
              <w:rPr>
                <w:rFonts w:ascii="Arial" w:eastAsia="Calibri" w:hAnsi="Arial" w:cs="Arial"/>
                <w:color w:val="000000"/>
                <w:sz w:val="18"/>
                <w:szCs w:val="18"/>
                <w:lang w:bidi="bn-BD"/>
              </w:rPr>
              <w:t xml:space="preserve">  Journal paper</w:t>
            </w:r>
          </w:p>
        </w:tc>
        <w:tc>
          <w:tcPr>
            <w:tcW w:w="1543" w:type="dxa"/>
            <w:tcBorders>
              <w:top w:val="nil"/>
              <w:left w:val="single" w:sz="4" w:space="0" w:color="00000A"/>
              <w:bottom w:val="single" w:sz="4" w:space="0" w:color="00000A"/>
              <w:right w:val="single" w:sz="4" w:space="0" w:color="00000A"/>
            </w:tcBorders>
            <w:shd w:val="clear" w:color="auto" w:fill="FFFFFF"/>
            <w:tcMar>
              <w:left w:w="63" w:type="dxa"/>
            </w:tcMar>
            <w:vAlign w:val="center"/>
          </w:tcPr>
          <w:p w14:paraId="3F333E7C"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CA</w:t>
            </w:r>
          </w:p>
          <w:p w14:paraId="2BF0F2F0"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Final Exam</w:t>
            </w:r>
          </w:p>
          <w:p w14:paraId="55A4BD80"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Assignment </w:t>
            </w:r>
          </w:p>
          <w:p w14:paraId="2C06A8F3" w14:textId="77777777" w:rsidR="002E3C27" w:rsidRPr="002D3428" w:rsidRDefault="002E3C27" w:rsidP="001C3606">
            <w:pPr>
              <w:spacing w:line="276" w:lineRule="auto"/>
              <w:rPr>
                <w:rFonts w:ascii="Arial" w:eastAsia="Calibri" w:hAnsi="Arial" w:cs="Arial"/>
                <w:iCs/>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Note book</w:t>
            </w:r>
          </w:p>
          <w:p w14:paraId="168C36C4" w14:textId="77777777" w:rsidR="002E3C27" w:rsidRPr="002D3428" w:rsidRDefault="002E3C27" w:rsidP="001C3606">
            <w:pPr>
              <w:spacing w:line="259" w:lineRule="auto"/>
              <w:rPr>
                <w:rFonts w:ascii="Arial" w:eastAsia="Calibri" w:hAnsi="Arial" w:cs="Arial"/>
                <w:color w:val="000000"/>
                <w:sz w:val="18"/>
                <w:szCs w:val="18"/>
                <w:lang w:bidi="bn-BD"/>
              </w:rPr>
            </w:pPr>
            <w:r w:rsidRPr="002D3428">
              <w:rPr>
                <w:rFonts w:ascii="MS Gothic" w:eastAsia="MS Gothic" w:hAnsi="MS Gothic" w:cs="MS Gothic" w:hint="eastAsia"/>
                <w:iCs/>
                <w:color w:val="000000"/>
                <w:sz w:val="18"/>
                <w:szCs w:val="18"/>
                <w:lang w:bidi="bn-BD"/>
              </w:rPr>
              <w:t>☒</w:t>
            </w:r>
            <w:r w:rsidRPr="002D3428">
              <w:rPr>
                <w:rFonts w:ascii="Arial" w:eastAsia="Calibri" w:hAnsi="Arial" w:cs="Arial"/>
                <w:iCs/>
                <w:color w:val="000000"/>
                <w:sz w:val="18"/>
                <w:szCs w:val="18"/>
                <w:lang w:bidi="bn-BD"/>
              </w:rPr>
              <w:t xml:space="preserve">  Presentation</w:t>
            </w:r>
          </w:p>
        </w:tc>
      </w:tr>
    </w:tbl>
    <w:p w14:paraId="3A2C9397" w14:textId="77777777" w:rsidR="002E3C27" w:rsidRPr="002D3428" w:rsidRDefault="002E3C27" w:rsidP="002E3C27">
      <w:pPr>
        <w:spacing w:line="259" w:lineRule="auto"/>
        <w:rPr>
          <w:rFonts w:ascii="Arial" w:eastAsia="Calibri" w:hAnsi="Arial" w:cs="Arial"/>
          <w:b/>
          <w:color w:val="000000"/>
          <w:sz w:val="18"/>
          <w:szCs w:val="18"/>
          <w:lang w:bidi="bn-BD"/>
        </w:rPr>
      </w:pPr>
    </w:p>
    <w:p w14:paraId="5B26DE65" w14:textId="77777777" w:rsidR="002E3C27" w:rsidRPr="002D3428" w:rsidRDefault="002E3C27" w:rsidP="002E3C27">
      <w:pPr>
        <w:spacing w:line="259" w:lineRule="auto"/>
        <w:rPr>
          <w:rFonts w:ascii="Arial" w:eastAsia="Calibri" w:hAnsi="Arial" w:cs="Arial"/>
          <w:sz w:val="18"/>
          <w:szCs w:val="18"/>
          <w:lang w:bidi="bn-BD"/>
        </w:rPr>
      </w:pPr>
    </w:p>
    <w:tbl>
      <w:tblPr>
        <w:tblW w:w="9127" w:type="dxa"/>
        <w:jc w:val="center"/>
        <w:tblBorders>
          <w:top w:val="nil"/>
          <w:left w:val="nil"/>
          <w:bottom w:val="nil"/>
          <w:right w:val="nil"/>
          <w:insideH w:val="nil"/>
          <w:insideV w:val="nil"/>
        </w:tblBorders>
        <w:tblLook w:val="04A0" w:firstRow="1" w:lastRow="0" w:firstColumn="1" w:lastColumn="0" w:noHBand="0" w:noVBand="1"/>
      </w:tblPr>
      <w:tblGrid>
        <w:gridCol w:w="9127"/>
      </w:tblGrid>
      <w:tr w:rsidR="002E3C27" w:rsidRPr="002D3428" w14:paraId="1F34FC0A" w14:textId="77777777" w:rsidTr="001C3606">
        <w:trPr>
          <w:jc w:val="center"/>
        </w:trPr>
        <w:tc>
          <w:tcPr>
            <w:tcW w:w="9127" w:type="dxa"/>
            <w:tcBorders>
              <w:top w:val="nil"/>
              <w:left w:val="nil"/>
              <w:bottom w:val="nil"/>
              <w:right w:val="nil"/>
            </w:tcBorders>
            <w:shd w:val="clear" w:color="auto" w:fill="FFFFFF"/>
          </w:tcPr>
          <w:p w14:paraId="7D2EC106" w14:textId="77777777" w:rsidR="002E3C27" w:rsidRPr="002D3428" w:rsidRDefault="002E3C27" w:rsidP="001C3606">
            <w:pPr>
              <w:spacing w:line="259" w:lineRule="auto"/>
              <w:rPr>
                <w:rFonts w:ascii="Arial" w:eastAsia="Calibri" w:hAnsi="Arial" w:cs="Arial"/>
                <w:b/>
                <w:color w:val="000000"/>
                <w:sz w:val="18"/>
                <w:szCs w:val="18"/>
                <w:lang w:bidi="bn-BD"/>
              </w:rPr>
            </w:pPr>
            <w:r w:rsidRPr="002D3428">
              <w:rPr>
                <w:rFonts w:ascii="Arial" w:eastAsia="Calibri" w:hAnsi="Arial" w:cs="Arial"/>
                <w:b/>
                <w:color w:val="000000"/>
                <w:sz w:val="18"/>
                <w:szCs w:val="18"/>
                <w:lang w:bidi="bn-BD"/>
              </w:rPr>
              <w:t>Assessment and Marks Distribution:</w:t>
            </w:r>
          </w:p>
          <w:p w14:paraId="05AFF872" w14:textId="77777777" w:rsidR="002E3C27" w:rsidRPr="002D3428" w:rsidRDefault="002E3C27" w:rsidP="001C3606">
            <w:pPr>
              <w:spacing w:line="259" w:lineRule="auto"/>
              <w:rPr>
                <w:rFonts w:ascii="Arial" w:eastAsia="Calibri" w:hAnsi="Arial" w:cs="Arial"/>
                <w:bCs/>
                <w:color w:val="000000"/>
                <w:sz w:val="18"/>
                <w:szCs w:val="18"/>
                <w:lang w:bidi="bn-BD"/>
              </w:rPr>
            </w:pPr>
            <w:r w:rsidRPr="002D3428">
              <w:rPr>
                <w:rFonts w:ascii="Arial" w:eastAsia="Calibri" w:hAnsi="Arial" w:cs="Arial"/>
                <w:bCs/>
                <w:color w:val="000000"/>
                <w:sz w:val="18"/>
                <w:szCs w:val="18"/>
                <w:lang w:bidi="bn-BD"/>
              </w:rPr>
              <w:tab/>
              <w:t>Continuous Assessments (</w:t>
            </w:r>
            <w:proofErr w:type="gramStart"/>
            <w:r w:rsidRPr="002D3428">
              <w:rPr>
                <w:rFonts w:ascii="Arial" w:eastAsia="Calibri" w:hAnsi="Arial" w:cs="Arial"/>
                <w:bCs/>
                <w:color w:val="000000"/>
                <w:sz w:val="18"/>
                <w:szCs w:val="18"/>
                <w:lang w:bidi="bn-BD"/>
              </w:rPr>
              <w:t>CA)  (</w:t>
            </w:r>
            <w:proofErr w:type="gramEnd"/>
            <w:r>
              <w:rPr>
                <w:rFonts w:ascii="Arial" w:eastAsia="Calibri" w:hAnsi="Arial" w:cs="Arial"/>
                <w:bCs/>
                <w:color w:val="000000"/>
                <w:sz w:val="18"/>
                <w:szCs w:val="18"/>
                <w:lang w:bidi="bn-BD"/>
              </w:rPr>
              <w:t>20%</w:t>
            </w:r>
            <w:r w:rsidRPr="002D3428">
              <w:rPr>
                <w:rFonts w:ascii="Arial" w:eastAsia="Calibri" w:hAnsi="Arial" w:cs="Arial"/>
                <w:bCs/>
                <w:color w:val="000000"/>
                <w:sz w:val="18"/>
                <w:szCs w:val="18"/>
                <w:lang w:bidi="bn-BD"/>
              </w:rPr>
              <w:t>)</w:t>
            </w:r>
          </w:p>
          <w:p w14:paraId="4ADAEB3B" w14:textId="77777777" w:rsidR="002E3C27" w:rsidRPr="002D3428" w:rsidRDefault="002E3C27" w:rsidP="001C3606">
            <w:pPr>
              <w:spacing w:line="259" w:lineRule="auto"/>
              <w:rPr>
                <w:rFonts w:ascii="Arial" w:eastAsia="Calibri" w:hAnsi="Arial" w:cs="Arial"/>
                <w:bCs/>
                <w:color w:val="000000"/>
                <w:sz w:val="18"/>
                <w:szCs w:val="18"/>
                <w:lang w:bidi="bn-BD"/>
              </w:rPr>
            </w:pPr>
            <w:r w:rsidRPr="002D3428">
              <w:rPr>
                <w:rFonts w:ascii="Arial" w:eastAsia="Calibri" w:hAnsi="Arial" w:cs="Arial"/>
                <w:bCs/>
                <w:color w:val="000000"/>
                <w:sz w:val="18"/>
                <w:szCs w:val="18"/>
                <w:lang w:bidi="bn-BD"/>
              </w:rPr>
              <w:t xml:space="preserve"> </w:t>
            </w:r>
            <w:r w:rsidRPr="002D3428">
              <w:rPr>
                <w:rFonts w:ascii="Arial" w:eastAsia="Calibri" w:hAnsi="Arial" w:cs="Arial"/>
                <w:bCs/>
                <w:color w:val="000000"/>
                <w:sz w:val="18"/>
                <w:szCs w:val="18"/>
                <w:lang w:bidi="bn-BD"/>
              </w:rPr>
              <w:tab/>
              <w:t>A comprehensive final exam + Lab note book (</w:t>
            </w:r>
            <w:r>
              <w:rPr>
                <w:rFonts w:ascii="Arial" w:eastAsia="Calibri" w:hAnsi="Arial" w:cs="Arial"/>
                <w:bCs/>
                <w:color w:val="000000"/>
                <w:sz w:val="18"/>
                <w:szCs w:val="18"/>
                <w:lang w:bidi="bn-BD"/>
              </w:rPr>
              <w:t>70%</w:t>
            </w:r>
            <w:r w:rsidRPr="002D3428">
              <w:rPr>
                <w:rFonts w:ascii="Arial" w:eastAsia="Calibri" w:hAnsi="Arial" w:cs="Arial"/>
                <w:bCs/>
                <w:color w:val="000000"/>
                <w:sz w:val="18"/>
                <w:szCs w:val="18"/>
                <w:lang w:bidi="bn-BD"/>
              </w:rPr>
              <w:t>)</w:t>
            </w:r>
          </w:p>
          <w:p w14:paraId="4B7F0AA7" w14:textId="77777777" w:rsidR="002E3C27" w:rsidRPr="002D3428" w:rsidRDefault="002E3C27" w:rsidP="001C3606">
            <w:pPr>
              <w:spacing w:line="259" w:lineRule="auto"/>
              <w:rPr>
                <w:rFonts w:ascii="Arial" w:eastAsia="Calibri" w:hAnsi="Arial" w:cs="Arial"/>
                <w:bCs/>
                <w:color w:val="000000"/>
                <w:sz w:val="18"/>
                <w:szCs w:val="18"/>
                <w:lang w:bidi="bn-BD"/>
              </w:rPr>
            </w:pPr>
            <w:r w:rsidRPr="002D3428">
              <w:rPr>
                <w:rFonts w:ascii="Arial" w:eastAsia="Calibri" w:hAnsi="Arial" w:cs="Arial"/>
                <w:bCs/>
                <w:color w:val="000000"/>
                <w:sz w:val="18"/>
                <w:szCs w:val="18"/>
                <w:lang w:bidi="bn-BD"/>
              </w:rPr>
              <w:t xml:space="preserve"> </w:t>
            </w:r>
            <w:r w:rsidRPr="002D3428">
              <w:rPr>
                <w:rFonts w:ascii="Arial" w:eastAsia="Calibri" w:hAnsi="Arial" w:cs="Arial"/>
                <w:bCs/>
                <w:color w:val="000000"/>
                <w:sz w:val="18"/>
                <w:szCs w:val="18"/>
                <w:lang w:bidi="bn-BD"/>
              </w:rPr>
              <w:tab/>
              <w:t>A class participation mark (</w:t>
            </w:r>
            <w:r>
              <w:rPr>
                <w:rFonts w:ascii="Arial" w:eastAsia="Calibri" w:hAnsi="Arial" w:cs="Arial"/>
                <w:bCs/>
                <w:color w:val="000000"/>
                <w:sz w:val="18"/>
                <w:szCs w:val="18"/>
                <w:lang w:bidi="bn-BD"/>
              </w:rPr>
              <w:t>10%</w:t>
            </w:r>
            <w:r w:rsidRPr="002D3428">
              <w:rPr>
                <w:rFonts w:ascii="Arial" w:eastAsia="Calibri" w:hAnsi="Arial" w:cs="Arial"/>
                <w:bCs/>
                <w:color w:val="000000"/>
                <w:sz w:val="18"/>
                <w:szCs w:val="18"/>
                <w:lang w:bidi="bn-BD"/>
              </w:rPr>
              <w:t>).</w:t>
            </w:r>
          </w:p>
          <w:p w14:paraId="63C888CD" w14:textId="77777777" w:rsidR="002E3C27" w:rsidRPr="002D3428" w:rsidRDefault="002E3C27" w:rsidP="001C3606">
            <w:pPr>
              <w:spacing w:line="259" w:lineRule="auto"/>
              <w:rPr>
                <w:rFonts w:ascii="Arial" w:eastAsia="Calibri" w:hAnsi="Arial" w:cs="Arial"/>
                <w:bCs/>
                <w:color w:val="000000"/>
                <w:sz w:val="18"/>
                <w:szCs w:val="18"/>
                <w:lang w:bidi="bn-BD"/>
              </w:rPr>
            </w:pPr>
          </w:p>
        </w:tc>
      </w:tr>
      <w:tr w:rsidR="002E3C27" w:rsidRPr="002D3428" w14:paraId="51F7025E" w14:textId="77777777" w:rsidTr="001C3606">
        <w:trPr>
          <w:jc w:val="center"/>
        </w:trPr>
        <w:tc>
          <w:tcPr>
            <w:tcW w:w="9127" w:type="dxa"/>
            <w:tcBorders>
              <w:top w:val="nil"/>
              <w:left w:val="nil"/>
              <w:bottom w:val="nil"/>
              <w:right w:val="nil"/>
            </w:tcBorders>
            <w:shd w:val="clear" w:color="auto" w:fill="FFFFFF"/>
          </w:tcPr>
          <w:p w14:paraId="4EB5BDC2" w14:textId="77777777" w:rsidR="002E3C27" w:rsidRPr="002D3428" w:rsidRDefault="002E3C27" w:rsidP="001C3606">
            <w:pPr>
              <w:spacing w:line="259" w:lineRule="auto"/>
              <w:rPr>
                <w:rFonts w:ascii="Arial" w:eastAsia="Calibri" w:hAnsi="Arial" w:cs="Arial"/>
                <w:b/>
                <w:bCs/>
                <w:iCs/>
                <w:sz w:val="18"/>
                <w:szCs w:val="18"/>
                <w:lang w:bidi="bn-BD"/>
              </w:rPr>
            </w:pPr>
            <w:r w:rsidRPr="002D3428">
              <w:rPr>
                <w:rFonts w:ascii="Arial" w:eastAsia="Calibri" w:hAnsi="Arial" w:cs="Arial"/>
                <w:b/>
                <w:bCs/>
                <w:iCs/>
                <w:sz w:val="18"/>
                <w:szCs w:val="18"/>
                <w:lang w:bidi="bn-BD"/>
              </w:rPr>
              <w:t>Course Contents:</w:t>
            </w:r>
          </w:p>
          <w:p w14:paraId="2D3DA92C" w14:textId="77777777" w:rsidR="002E3C27" w:rsidRPr="002D3428" w:rsidRDefault="002E3C27" w:rsidP="001C3606">
            <w:pPr>
              <w:numPr>
                <w:ilvl w:val="0"/>
                <w:numId w:val="45"/>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create nodes on a private Ethereum blockchain, create accounts, unlock accounts, mine, transact, transfer Ethers, and check balances.</w:t>
            </w:r>
          </w:p>
          <w:p w14:paraId="318FD3D4" w14:textId="77777777" w:rsidR="002E3C27" w:rsidRPr="002D3428" w:rsidRDefault="002E3C27" w:rsidP="001C3606">
            <w:pPr>
              <w:numPr>
                <w:ilvl w:val="0"/>
                <w:numId w:val="45"/>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 xml:space="preserve">To design, develop and test a smart contract for a problem using Solidity language and Remix IDE. </w:t>
            </w:r>
          </w:p>
          <w:p w14:paraId="75BE337F" w14:textId="77777777" w:rsidR="002E3C27" w:rsidRPr="002D3428" w:rsidRDefault="002E3C27" w:rsidP="001C3606">
            <w:pPr>
              <w:numPr>
                <w:ilvl w:val="0"/>
                <w:numId w:val="45"/>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To apply incremental development method and best practices.</w:t>
            </w:r>
          </w:p>
          <w:p w14:paraId="1CCA73EB" w14:textId="77777777" w:rsidR="002E3C27" w:rsidRPr="002D3428" w:rsidRDefault="002E3C27" w:rsidP="001C3606">
            <w:pPr>
              <w:numPr>
                <w:ilvl w:val="0"/>
                <w:numId w:val="45"/>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Design and develop a decentralized application (</w:t>
            </w:r>
            <w:proofErr w:type="spellStart"/>
            <w:r w:rsidRPr="002D3428">
              <w:rPr>
                <w:rFonts w:ascii="Arial" w:eastAsia="Calibri" w:hAnsi="Arial" w:cs="Arial"/>
                <w:sz w:val="18"/>
                <w:szCs w:val="18"/>
                <w:lang w:bidi="bn-BD"/>
              </w:rPr>
              <w:t>Dapp</w:t>
            </w:r>
            <w:proofErr w:type="spellEnd"/>
            <w:r w:rsidRPr="002D3428">
              <w:rPr>
                <w:rFonts w:ascii="Arial" w:eastAsia="Calibri" w:hAnsi="Arial" w:cs="Arial"/>
                <w:sz w:val="18"/>
                <w:szCs w:val="18"/>
                <w:lang w:bidi="bn-BD"/>
              </w:rPr>
              <w:t xml:space="preserve">) using Truffle Integrated Development Environment (IDE) </w:t>
            </w:r>
          </w:p>
          <w:p w14:paraId="1DCDBDB0" w14:textId="77777777" w:rsidR="002E3C27" w:rsidRPr="002D3428" w:rsidRDefault="002E3C27" w:rsidP="001C3606">
            <w:pPr>
              <w:numPr>
                <w:ilvl w:val="0"/>
                <w:numId w:val="45"/>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 xml:space="preserve">Explain and apply the concepts of test-driven development </w:t>
            </w:r>
          </w:p>
          <w:p w14:paraId="78F2CF11" w14:textId="77777777" w:rsidR="002E3C27" w:rsidRPr="002D3428" w:rsidRDefault="002E3C27" w:rsidP="001C3606">
            <w:pPr>
              <w:numPr>
                <w:ilvl w:val="0"/>
                <w:numId w:val="45"/>
              </w:numPr>
              <w:spacing w:after="160" w:line="259" w:lineRule="auto"/>
              <w:contextualSpacing/>
              <w:jc w:val="both"/>
              <w:rPr>
                <w:rFonts w:ascii="Arial" w:eastAsia="Calibri" w:hAnsi="Arial" w:cs="Arial"/>
                <w:sz w:val="18"/>
                <w:szCs w:val="18"/>
                <w:lang w:bidi="bn-BD"/>
              </w:rPr>
            </w:pPr>
            <w:r w:rsidRPr="002D3428">
              <w:rPr>
                <w:rFonts w:ascii="Arial" w:eastAsia="Calibri" w:hAnsi="Arial" w:cs="Arial"/>
                <w:sz w:val="18"/>
                <w:szCs w:val="18"/>
                <w:lang w:bidi="bn-BD"/>
              </w:rPr>
              <w:t xml:space="preserve">Steps in </w:t>
            </w:r>
            <w:proofErr w:type="spellStart"/>
            <w:r w:rsidRPr="002D3428">
              <w:rPr>
                <w:rFonts w:ascii="Arial" w:eastAsia="Calibri" w:hAnsi="Arial" w:cs="Arial"/>
                <w:sz w:val="18"/>
                <w:szCs w:val="18"/>
                <w:lang w:bidi="bn-BD"/>
              </w:rPr>
              <w:t>Dapp</w:t>
            </w:r>
            <w:proofErr w:type="spellEnd"/>
            <w:r w:rsidRPr="002D3428">
              <w:rPr>
                <w:rFonts w:ascii="Arial" w:eastAsia="Calibri" w:hAnsi="Arial" w:cs="Arial"/>
                <w:sz w:val="18"/>
                <w:szCs w:val="18"/>
                <w:lang w:bidi="bn-BD"/>
              </w:rPr>
              <w:t xml:space="preserve"> development using Truffle IDE.</w:t>
            </w:r>
          </w:p>
          <w:p w14:paraId="15FEBFFB" w14:textId="77777777" w:rsidR="002E3C27" w:rsidRPr="002D3428" w:rsidRDefault="002E3C27" w:rsidP="001C3606">
            <w:pPr>
              <w:numPr>
                <w:ilvl w:val="0"/>
                <w:numId w:val="45"/>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 xml:space="preserve">Install IPFS on your compute machine </w:t>
            </w:r>
          </w:p>
          <w:p w14:paraId="6917BCF3" w14:textId="77777777" w:rsidR="002E3C27" w:rsidRPr="002D3428" w:rsidRDefault="002E3C27" w:rsidP="001C3606">
            <w:pPr>
              <w:numPr>
                <w:ilvl w:val="0"/>
                <w:numId w:val="45"/>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lastRenderedPageBreak/>
              <w:t xml:space="preserve">Use command line interface (CLI) to IPFS to add a file on IPFS </w:t>
            </w:r>
          </w:p>
          <w:p w14:paraId="4EB89C08" w14:textId="77777777" w:rsidR="002E3C27" w:rsidRPr="002D3428" w:rsidRDefault="002E3C27" w:rsidP="001C3606">
            <w:pPr>
              <w:numPr>
                <w:ilvl w:val="0"/>
                <w:numId w:val="45"/>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 xml:space="preserve">Use the web interface to the IPFS to view your peers and add (drag and drop) files to IPFS </w:t>
            </w:r>
          </w:p>
          <w:p w14:paraId="1B46AC03" w14:textId="77777777" w:rsidR="002E3C27" w:rsidRPr="002D3428" w:rsidRDefault="002E3C27" w:rsidP="001C3606">
            <w:pPr>
              <w:numPr>
                <w:ilvl w:val="0"/>
                <w:numId w:val="45"/>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Add a folder of files to IPFS using the web interface to the IPFS, view the hash of the folder and the files on the CLI</w:t>
            </w:r>
          </w:p>
          <w:p w14:paraId="01419F0C" w14:textId="77777777" w:rsidR="002E3C27" w:rsidRPr="002D3428" w:rsidRDefault="002E3C27" w:rsidP="001C3606">
            <w:pPr>
              <w:numPr>
                <w:ilvl w:val="0"/>
                <w:numId w:val="45"/>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Use IPFS to share files with others</w:t>
            </w:r>
          </w:p>
          <w:p w14:paraId="4D7F4C6D" w14:textId="77777777" w:rsidR="002E3C27" w:rsidRPr="002D3428" w:rsidRDefault="002E3C27" w:rsidP="001C3606">
            <w:pPr>
              <w:numPr>
                <w:ilvl w:val="0"/>
                <w:numId w:val="45"/>
              </w:numPr>
              <w:spacing w:after="160" w:line="259" w:lineRule="auto"/>
              <w:contextualSpacing/>
              <w:jc w:val="both"/>
              <w:rPr>
                <w:rFonts w:ascii="Arial" w:eastAsia="Calibri" w:hAnsi="Arial" w:cs="Arial"/>
                <w:iCs/>
                <w:sz w:val="18"/>
                <w:szCs w:val="18"/>
                <w:lang w:bidi="bn-BD"/>
              </w:rPr>
            </w:pPr>
            <w:r w:rsidRPr="002D3428">
              <w:rPr>
                <w:rFonts w:ascii="Arial" w:eastAsia="Calibri" w:hAnsi="Arial" w:cs="Arial"/>
                <w:iCs/>
                <w:sz w:val="18"/>
                <w:szCs w:val="18"/>
                <w:lang w:bidi="bn-BD"/>
              </w:rPr>
              <w:t>The base-58 addressing scheme of IPFS objects</w:t>
            </w:r>
          </w:p>
          <w:p w14:paraId="27A3CCDD" w14:textId="77777777" w:rsidR="002E3C27" w:rsidRPr="002D3428" w:rsidRDefault="002E3C27" w:rsidP="001C3606">
            <w:pPr>
              <w:spacing w:line="259" w:lineRule="auto"/>
              <w:jc w:val="both"/>
              <w:rPr>
                <w:rFonts w:ascii="Arial" w:eastAsia="Calibri" w:hAnsi="Arial" w:cs="Arial"/>
                <w:iCs/>
                <w:sz w:val="18"/>
                <w:szCs w:val="18"/>
                <w:lang w:bidi="bn-BD"/>
              </w:rPr>
            </w:pPr>
          </w:p>
        </w:tc>
      </w:tr>
    </w:tbl>
    <w:p w14:paraId="0C229FF3" w14:textId="77777777" w:rsidR="002E3C27" w:rsidRPr="002D3428" w:rsidRDefault="002E3C27" w:rsidP="002E3C27">
      <w:pPr>
        <w:spacing w:line="259" w:lineRule="auto"/>
        <w:jc w:val="both"/>
        <w:rPr>
          <w:rFonts w:ascii="Arial" w:eastAsia="Calibri" w:hAnsi="Arial" w:cs="Arial"/>
          <w:b/>
          <w:spacing w:val="-3"/>
          <w:sz w:val="18"/>
          <w:szCs w:val="18"/>
          <w:lang w:bidi="bn-BD"/>
        </w:rPr>
      </w:pPr>
      <w:r w:rsidRPr="002D3428">
        <w:rPr>
          <w:rFonts w:ascii="Arial" w:eastAsia="Calibri" w:hAnsi="Arial" w:cs="Arial"/>
          <w:b/>
          <w:spacing w:val="-3"/>
          <w:sz w:val="18"/>
          <w:szCs w:val="18"/>
          <w:lang w:bidi="bn-BD"/>
        </w:rPr>
        <w:lastRenderedPageBreak/>
        <w:t>Text Book:</w:t>
      </w:r>
    </w:p>
    <w:tbl>
      <w:tblPr>
        <w:tblW w:w="0" w:type="auto"/>
        <w:jc w:val="center"/>
        <w:tblBorders>
          <w:top w:val="nil"/>
          <w:left w:val="nil"/>
          <w:bottom w:val="nil"/>
          <w:right w:val="nil"/>
          <w:insideH w:val="nil"/>
          <w:insideV w:val="nil"/>
        </w:tblBorders>
        <w:tblLook w:val="04A0" w:firstRow="1" w:lastRow="0" w:firstColumn="1" w:lastColumn="0" w:noHBand="0" w:noVBand="1"/>
      </w:tblPr>
      <w:tblGrid>
        <w:gridCol w:w="415"/>
        <w:gridCol w:w="2683"/>
        <w:gridCol w:w="298"/>
        <w:gridCol w:w="5743"/>
      </w:tblGrid>
      <w:tr w:rsidR="002E3C27" w:rsidRPr="002D3428" w14:paraId="6FB8263A" w14:textId="77777777" w:rsidTr="001C3606">
        <w:trPr>
          <w:jc w:val="center"/>
        </w:trPr>
        <w:tc>
          <w:tcPr>
            <w:tcW w:w="415" w:type="dxa"/>
            <w:tcBorders>
              <w:top w:val="nil"/>
              <w:left w:val="nil"/>
              <w:bottom w:val="nil"/>
              <w:right w:val="nil"/>
            </w:tcBorders>
            <w:shd w:val="clear" w:color="auto" w:fill="FFFFFF"/>
          </w:tcPr>
          <w:p w14:paraId="275EF1EA" w14:textId="77777777" w:rsidR="002E3C27" w:rsidRPr="002D3428" w:rsidRDefault="002E3C27" w:rsidP="001C3606">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1.</w:t>
            </w:r>
          </w:p>
        </w:tc>
        <w:tc>
          <w:tcPr>
            <w:tcW w:w="2683" w:type="dxa"/>
            <w:tcBorders>
              <w:top w:val="nil"/>
              <w:left w:val="nil"/>
              <w:bottom w:val="nil"/>
              <w:right w:val="nil"/>
            </w:tcBorders>
            <w:shd w:val="clear" w:color="auto" w:fill="FFFFFF"/>
          </w:tcPr>
          <w:p w14:paraId="0073602C" w14:textId="77777777" w:rsidR="002E3C27" w:rsidRPr="002D3428" w:rsidRDefault="002E3C27" w:rsidP="001C3606">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Tiana Laurence</w:t>
            </w:r>
          </w:p>
        </w:tc>
        <w:tc>
          <w:tcPr>
            <w:tcW w:w="298" w:type="dxa"/>
            <w:tcBorders>
              <w:top w:val="nil"/>
              <w:left w:val="nil"/>
              <w:bottom w:val="nil"/>
              <w:right w:val="nil"/>
            </w:tcBorders>
            <w:shd w:val="clear" w:color="auto" w:fill="FFFFFF"/>
          </w:tcPr>
          <w:p w14:paraId="653D3A5E" w14:textId="77777777" w:rsidR="002E3C27" w:rsidRPr="002D3428" w:rsidRDefault="002E3C27" w:rsidP="001C3606">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743" w:type="dxa"/>
            <w:tcBorders>
              <w:top w:val="nil"/>
              <w:left w:val="nil"/>
              <w:bottom w:val="nil"/>
              <w:right w:val="nil"/>
            </w:tcBorders>
            <w:shd w:val="clear" w:color="auto" w:fill="FFFFFF"/>
          </w:tcPr>
          <w:p w14:paraId="78F525CD" w14:textId="77777777" w:rsidR="002E3C27" w:rsidRPr="002D3428" w:rsidRDefault="002E3C27" w:rsidP="001C3606">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Blockchain for Dummies</w:t>
            </w:r>
            <w:r w:rsidRPr="002D3428">
              <w:rPr>
                <w:rFonts w:ascii="Arial" w:eastAsia="Calibri" w:hAnsi="Arial" w:cs="Arial"/>
                <w:i/>
                <w:iCs/>
                <w:sz w:val="18"/>
                <w:szCs w:val="18"/>
                <w:lang w:bidi="bn-BD"/>
              </w:rPr>
              <w:t>, Wiley, Year: 2019</w:t>
            </w:r>
          </w:p>
        </w:tc>
      </w:tr>
    </w:tbl>
    <w:p w14:paraId="069F698C" w14:textId="77777777" w:rsidR="002E3C27" w:rsidRPr="002D3428" w:rsidRDefault="002E3C27" w:rsidP="002E3C27">
      <w:pPr>
        <w:spacing w:line="259" w:lineRule="auto"/>
        <w:jc w:val="both"/>
        <w:rPr>
          <w:rFonts w:ascii="Arial" w:eastAsia="Calibri" w:hAnsi="Arial" w:cs="Arial"/>
          <w:b/>
          <w:spacing w:val="-3"/>
          <w:sz w:val="18"/>
          <w:szCs w:val="18"/>
          <w:lang w:bidi="bn-BD"/>
        </w:rPr>
      </w:pPr>
    </w:p>
    <w:p w14:paraId="2CA0D7AF" w14:textId="77777777" w:rsidR="002E3C27" w:rsidRPr="002D3428" w:rsidRDefault="002E3C27" w:rsidP="002E3C27">
      <w:pPr>
        <w:spacing w:line="259" w:lineRule="auto"/>
        <w:jc w:val="both"/>
        <w:rPr>
          <w:rFonts w:ascii="Arial" w:eastAsia="Calibri" w:hAnsi="Arial" w:cs="Arial"/>
          <w:b/>
          <w:spacing w:val="-3"/>
          <w:sz w:val="18"/>
          <w:szCs w:val="18"/>
          <w:lang w:bidi="bn-BD"/>
        </w:rPr>
      </w:pPr>
      <w:r w:rsidRPr="002D3428">
        <w:rPr>
          <w:rFonts w:ascii="Arial" w:eastAsia="Calibri" w:hAnsi="Arial" w:cs="Arial"/>
          <w:b/>
          <w:spacing w:val="-3"/>
          <w:sz w:val="18"/>
          <w:szCs w:val="18"/>
          <w:lang w:bidi="bn-BD"/>
        </w:rPr>
        <w:t>Books Recommended:</w:t>
      </w:r>
    </w:p>
    <w:tbl>
      <w:tblPr>
        <w:tblW w:w="0" w:type="auto"/>
        <w:jc w:val="center"/>
        <w:tblLook w:val="04A0" w:firstRow="1" w:lastRow="0" w:firstColumn="1" w:lastColumn="0" w:noHBand="0" w:noVBand="1"/>
      </w:tblPr>
      <w:tblGrid>
        <w:gridCol w:w="413"/>
        <w:gridCol w:w="2670"/>
        <w:gridCol w:w="298"/>
        <w:gridCol w:w="5645"/>
      </w:tblGrid>
      <w:tr w:rsidR="002E3C27" w:rsidRPr="002D3428" w14:paraId="2B17ABF0" w14:textId="77777777" w:rsidTr="001C3606">
        <w:trPr>
          <w:trHeight w:val="196"/>
          <w:jc w:val="center"/>
        </w:trPr>
        <w:tc>
          <w:tcPr>
            <w:tcW w:w="413" w:type="dxa"/>
            <w:shd w:val="clear" w:color="auto" w:fill="FFFFFF"/>
          </w:tcPr>
          <w:p w14:paraId="317F146A" w14:textId="77777777" w:rsidR="002E3C27" w:rsidRPr="002D3428" w:rsidRDefault="002E3C27" w:rsidP="001C3606">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1.</w:t>
            </w:r>
          </w:p>
        </w:tc>
        <w:tc>
          <w:tcPr>
            <w:tcW w:w="2670" w:type="dxa"/>
            <w:shd w:val="clear" w:color="auto" w:fill="FFFFFF"/>
          </w:tcPr>
          <w:p w14:paraId="733EF70E" w14:textId="77777777" w:rsidR="002E3C27" w:rsidRPr="002D3428" w:rsidRDefault="002E3C27" w:rsidP="001C3606">
            <w:pPr>
              <w:spacing w:line="259" w:lineRule="auto"/>
              <w:rPr>
                <w:rFonts w:ascii="Arial" w:eastAsia="Calibri" w:hAnsi="Arial" w:cs="Arial"/>
                <w:spacing w:val="-3"/>
                <w:sz w:val="18"/>
                <w:szCs w:val="18"/>
                <w:lang w:bidi="bn-BD"/>
              </w:rPr>
            </w:pPr>
            <w:r w:rsidRPr="002D3428">
              <w:rPr>
                <w:rFonts w:ascii="Arial" w:eastAsia="Calibri" w:hAnsi="Arial" w:cs="Arial"/>
                <w:sz w:val="18"/>
                <w:szCs w:val="18"/>
                <w:lang w:bidi="bn-BD"/>
              </w:rPr>
              <w:t xml:space="preserve">Horst </w:t>
            </w:r>
            <w:proofErr w:type="spellStart"/>
            <w:r w:rsidRPr="002D3428">
              <w:rPr>
                <w:rFonts w:ascii="Arial" w:eastAsia="Calibri" w:hAnsi="Arial" w:cs="Arial"/>
                <w:sz w:val="18"/>
                <w:szCs w:val="18"/>
                <w:lang w:bidi="bn-BD"/>
              </w:rPr>
              <w:t>Treiblmaier</w:t>
            </w:r>
            <w:proofErr w:type="spellEnd"/>
            <w:r w:rsidRPr="002D3428">
              <w:rPr>
                <w:rFonts w:ascii="Arial" w:eastAsia="Calibri" w:hAnsi="Arial" w:cs="Arial"/>
                <w:sz w:val="18"/>
                <w:szCs w:val="18"/>
                <w:lang w:bidi="bn-BD"/>
              </w:rPr>
              <w:t>, Roman Beck</w:t>
            </w:r>
          </w:p>
        </w:tc>
        <w:tc>
          <w:tcPr>
            <w:tcW w:w="298" w:type="dxa"/>
            <w:shd w:val="clear" w:color="auto" w:fill="FFFFFF"/>
          </w:tcPr>
          <w:p w14:paraId="5198B80A" w14:textId="77777777" w:rsidR="002E3C27" w:rsidRPr="002D3428" w:rsidRDefault="002E3C27" w:rsidP="001C3606">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645" w:type="dxa"/>
            <w:shd w:val="clear" w:color="auto" w:fill="FFFFFF"/>
          </w:tcPr>
          <w:p w14:paraId="6AD93D75" w14:textId="77777777" w:rsidR="002E3C27" w:rsidRPr="002D3428" w:rsidRDefault="002E3C27" w:rsidP="001C3606">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Business Transformation through Blockchain</w:t>
            </w:r>
            <w:r w:rsidRPr="002D3428">
              <w:rPr>
                <w:rFonts w:ascii="Arial" w:eastAsia="Calibri" w:hAnsi="Arial" w:cs="Arial"/>
                <w:sz w:val="18"/>
                <w:szCs w:val="18"/>
                <w:lang w:bidi="bn-BD"/>
              </w:rPr>
              <w:t xml:space="preserve">: Volume I &amp; II, </w:t>
            </w:r>
            <w:r w:rsidRPr="002D3428">
              <w:rPr>
                <w:rFonts w:ascii="Arial" w:eastAsia="Calibri" w:hAnsi="Arial" w:cs="Arial"/>
                <w:i/>
                <w:iCs/>
                <w:sz w:val="18"/>
                <w:szCs w:val="18"/>
                <w:lang w:bidi="bn-BD"/>
              </w:rPr>
              <w:t>Palgrave Macmillan</w:t>
            </w:r>
          </w:p>
        </w:tc>
      </w:tr>
      <w:tr w:rsidR="002E3C27" w:rsidRPr="002D3428" w14:paraId="2D51F484" w14:textId="77777777" w:rsidTr="001C3606">
        <w:trPr>
          <w:trHeight w:val="196"/>
          <w:jc w:val="center"/>
        </w:trPr>
        <w:tc>
          <w:tcPr>
            <w:tcW w:w="413" w:type="dxa"/>
            <w:shd w:val="clear" w:color="auto" w:fill="FFFFFF"/>
          </w:tcPr>
          <w:p w14:paraId="462BE889" w14:textId="77777777" w:rsidR="002E3C27" w:rsidRPr="002D3428" w:rsidRDefault="002E3C27" w:rsidP="001C3606">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2.</w:t>
            </w:r>
          </w:p>
        </w:tc>
        <w:tc>
          <w:tcPr>
            <w:tcW w:w="2670" w:type="dxa"/>
            <w:shd w:val="clear" w:color="auto" w:fill="FFFFFF"/>
          </w:tcPr>
          <w:p w14:paraId="1D849B26" w14:textId="77777777" w:rsidR="002E3C27" w:rsidRPr="002D3428" w:rsidRDefault="002E3C27" w:rsidP="001C3606">
            <w:pPr>
              <w:spacing w:line="259" w:lineRule="auto"/>
              <w:rPr>
                <w:rFonts w:ascii="Arial" w:eastAsia="Calibri" w:hAnsi="Arial" w:cs="Arial"/>
                <w:sz w:val="18"/>
                <w:szCs w:val="18"/>
                <w:lang w:bidi="bn-BD"/>
              </w:rPr>
            </w:pPr>
            <w:r w:rsidRPr="002D3428">
              <w:rPr>
                <w:rFonts w:ascii="Arial" w:eastAsia="Calibri" w:hAnsi="Arial" w:cs="Arial"/>
                <w:sz w:val="18"/>
                <w:szCs w:val="18"/>
                <w:lang w:bidi="bn-BD"/>
              </w:rPr>
              <w:t xml:space="preserve">Jai Singh Arun; </w:t>
            </w:r>
            <w:proofErr w:type="spellStart"/>
            <w:r w:rsidRPr="002D3428">
              <w:rPr>
                <w:rFonts w:ascii="Arial" w:eastAsia="Calibri" w:hAnsi="Arial" w:cs="Arial"/>
                <w:sz w:val="18"/>
                <w:szCs w:val="18"/>
                <w:lang w:bidi="bn-BD"/>
              </w:rPr>
              <w:t>Genarro</w:t>
            </w:r>
            <w:proofErr w:type="spellEnd"/>
            <w:r w:rsidRPr="002D3428">
              <w:rPr>
                <w:rFonts w:ascii="Arial" w:eastAsia="Calibri" w:hAnsi="Arial" w:cs="Arial"/>
                <w:sz w:val="18"/>
                <w:szCs w:val="18"/>
                <w:lang w:bidi="bn-BD"/>
              </w:rPr>
              <w:t xml:space="preserve"> Cuomo; Nitin Gaur</w:t>
            </w:r>
          </w:p>
        </w:tc>
        <w:tc>
          <w:tcPr>
            <w:tcW w:w="298" w:type="dxa"/>
            <w:shd w:val="clear" w:color="auto" w:fill="FFFFFF"/>
          </w:tcPr>
          <w:p w14:paraId="0340D04F" w14:textId="77777777" w:rsidR="002E3C27" w:rsidRPr="002D3428" w:rsidRDefault="002E3C27" w:rsidP="001C3606">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645" w:type="dxa"/>
            <w:shd w:val="clear" w:color="auto" w:fill="FFFFFF"/>
          </w:tcPr>
          <w:p w14:paraId="68840F75" w14:textId="77777777" w:rsidR="002E3C27" w:rsidRPr="002D3428" w:rsidRDefault="002E3C27" w:rsidP="001C3606">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Blockchain for Business</w:t>
            </w:r>
            <w:r w:rsidRPr="002D3428">
              <w:rPr>
                <w:rFonts w:ascii="Arial" w:eastAsia="Calibri" w:hAnsi="Arial" w:cs="Arial"/>
                <w:sz w:val="18"/>
                <w:szCs w:val="18"/>
                <w:lang w:bidi="bn-BD"/>
              </w:rPr>
              <w:t xml:space="preserve">, </w:t>
            </w:r>
            <w:r w:rsidRPr="002D3428">
              <w:rPr>
                <w:rFonts w:ascii="Arial" w:eastAsia="Calibri" w:hAnsi="Arial" w:cs="Arial"/>
                <w:i/>
                <w:iCs/>
                <w:sz w:val="18"/>
                <w:szCs w:val="18"/>
                <w:lang w:bidi="bn-BD"/>
              </w:rPr>
              <w:t>Addison-Wesley Professional</w:t>
            </w:r>
          </w:p>
        </w:tc>
      </w:tr>
      <w:tr w:rsidR="002E3C27" w:rsidRPr="002D3428" w14:paraId="5DACF6B4" w14:textId="77777777" w:rsidTr="001C3606">
        <w:trPr>
          <w:trHeight w:val="196"/>
          <w:jc w:val="center"/>
        </w:trPr>
        <w:tc>
          <w:tcPr>
            <w:tcW w:w="413" w:type="dxa"/>
            <w:shd w:val="clear" w:color="auto" w:fill="FFFFFF"/>
          </w:tcPr>
          <w:p w14:paraId="3C1E43D8" w14:textId="77777777" w:rsidR="002E3C27" w:rsidRPr="002D3428" w:rsidRDefault="002E3C27" w:rsidP="001C3606">
            <w:pPr>
              <w:spacing w:line="259" w:lineRule="auto"/>
              <w:jc w:val="both"/>
              <w:rPr>
                <w:rFonts w:ascii="Arial" w:eastAsia="Calibri" w:hAnsi="Arial" w:cs="Arial"/>
                <w:spacing w:val="-3"/>
                <w:sz w:val="18"/>
                <w:szCs w:val="18"/>
                <w:lang w:bidi="bn-BD"/>
              </w:rPr>
            </w:pPr>
            <w:r w:rsidRPr="002D3428">
              <w:rPr>
                <w:rFonts w:ascii="Arial" w:eastAsia="Calibri" w:hAnsi="Arial" w:cs="Arial"/>
                <w:spacing w:val="-3"/>
                <w:sz w:val="18"/>
                <w:szCs w:val="18"/>
                <w:lang w:bidi="bn-BD"/>
              </w:rPr>
              <w:t>3.</w:t>
            </w:r>
          </w:p>
        </w:tc>
        <w:tc>
          <w:tcPr>
            <w:tcW w:w="2670" w:type="dxa"/>
            <w:shd w:val="clear" w:color="auto" w:fill="FFFFFF"/>
          </w:tcPr>
          <w:p w14:paraId="701D91C7" w14:textId="77777777" w:rsidR="002E3C27" w:rsidRPr="002D3428" w:rsidRDefault="002E3C27" w:rsidP="001C3606">
            <w:pPr>
              <w:spacing w:line="259" w:lineRule="auto"/>
              <w:rPr>
                <w:rFonts w:ascii="Arial" w:eastAsia="Calibri" w:hAnsi="Arial" w:cs="Arial"/>
                <w:sz w:val="18"/>
                <w:szCs w:val="18"/>
                <w:lang w:bidi="bn-BD"/>
              </w:rPr>
            </w:pPr>
            <w:proofErr w:type="spellStart"/>
            <w:r w:rsidRPr="002D3428">
              <w:rPr>
                <w:rFonts w:ascii="Arial" w:eastAsia="Calibri" w:hAnsi="Arial" w:cs="Arial"/>
                <w:sz w:val="18"/>
                <w:szCs w:val="18"/>
                <w:lang w:bidi="bn-BD"/>
              </w:rPr>
              <w:t>Xiwei</w:t>
            </w:r>
            <w:proofErr w:type="spellEnd"/>
            <w:r w:rsidRPr="002D3428">
              <w:rPr>
                <w:rFonts w:ascii="Arial" w:eastAsia="Calibri" w:hAnsi="Arial" w:cs="Arial"/>
                <w:sz w:val="18"/>
                <w:szCs w:val="18"/>
                <w:lang w:bidi="bn-BD"/>
              </w:rPr>
              <w:t xml:space="preserve"> Xu, Ingo Weber, Mark Staples</w:t>
            </w:r>
          </w:p>
        </w:tc>
        <w:tc>
          <w:tcPr>
            <w:tcW w:w="298" w:type="dxa"/>
            <w:shd w:val="clear" w:color="auto" w:fill="FFFFFF"/>
          </w:tcPr>
          <w:p w14:paraId="396E771B" w14:textId="77777777" w:rsidR="002E3C27" w:rsidRPr="002D3428" w:rsidRDefault="002E3C27" w:rsidP="001C3606">
            <w:pPr>
              <w:spacing w:line="259" w:lineRule="auto"/>
              <w:rPr>
                <w:rFonts w:ascii="Arial" w:eastAsia="Calibri" w:hAnsi="Arial" w:cs="Arial"/>
                <w:spacing w:val="-3"/>
                <w:sz w:val="18"/>
                <w:szCs w:val="18"/>
                <w:lang w:bidi="bn-BD"/>
              </w:rPr>
            </w:pPr>
            <w:r w:rsidRPr="002D3428">
              <w:rPr>
                <w:rFonts w:ascii="Arial" w:eastAsia="Calibri" w:hAnsi="Arial" w:cs="Arial"/>
                <w:spacing w:val="-3"/>
                <w:sz w:val="18"/>
                <w:szCs w:val="18"/>
                <w:lang w:bidi="bn-BD"/>
              </w:rPr>
              <w:t>:</w:t>
            </w:r>
          </w:p>
        </w:tc>
        <w:tc>
          <w:tcPr>
            <w:tcW w:w="5645" w:type="dxa"/>
            <w:shd w:val="clear" w:color="auto" w:fill="FFFFFF"/>
          </w:tcPr>
          <w:p w14:paraId="5DDC0B5E" w14:textId="77777777" w:rsidR="002E3C27" w:rsidRPr="002D3428" w:rsidRDefault="002E3C27" w:rsidP="001C3606">
            <w:pPr>
              <w:spacing w:line="259" w:lineRule="auto"/>
              <w:rPr>
                <w:rFonts w:ascii="Arial" w:eastAsia="Calibri" w:hAnsi="Arial" w:cs="Arial"/>
                <w:sz w:val="18"/>
                <w:szCs w:val="18"/>
                <w:lang w:bidi="bn-BD"/>
              </w:rPr>
            </w:pPr>
            <w:r w:rsidRPr="002D3428">
              <w:rPr>
                <w:rFonts w:ascii="Arial" w:eastAsia="Calibri" w:hAnsi="Arial" w:cs="Arial"/>
                <w:b/>
                <w:bCs/>
                <w:sz w:val="18"/>
                <w:szCs w:val="18"/>
                <w:lang w:bidi="bn-BD"/>
              </w:rPr>
              <w:t>Architecture for Blockchain Applications</w:t>
            </w:r>
            <w:r w:rsidRPr="002D3428">
              <w:rPr>
                <w:rFonts w:ascii="Arial" w:eastAsia="Calibri" w:hAnsi="Arial" w:cs="Arial"/>
                <w:sz w:val="18"/>
                <w:szCs w:val="18"/>
                <w:lang w:bidi="bn-BD"/>
              </w:rPr>
              <w:t>, S</w:t>
            </w:r>
            <w:r w:rsidRPr="002D3428">
              <w:rPr>
                <w:rFonts w:ascii="Arial" w:eastAsia="Calibri" w:hAnsi="Arial" w:cs="Arial"/>
                <w:i/>
                <w:iCs/>
                <w:sz w:val="18"/>
                <w:szCs w:val="18"/>
                <w:lang w:bidi="bn-BD"/>
              </w:rPr>
              <w:t>pringer</w:t>
            </w:r>
          </w:p>
        </w:tc>
      </w:tr>
    </w:tbl>
    <w:p w14:paraId="4F814443" w14:textId="77777777" w:rsidR="002E3C27" w:rsidRPr="002D3428" w:rsidRDefault="002E3C27" w:rsidP="002E3C27">
      <w:pPr>
        <w:spacing w:line="259" w:lineRule="auto"/>
        <w:rPr>
          <w:rFonts w:ascii="Arial" w:eastAsia="Calibri" w:hAnsi="Arial" w:cs="Arial"/>
          <w:sz w:val="18"/>
          <w:szCs w:val="18"/>
          <w:lang w:bidi="bn-BD"/>
        </w:rPr>
      </w:pPr>
    </w:p>
    <w:p w14:paraId="2D249542" w14:textId="77777777" w:rsidR="002E3C27" w:rsidRPr="007C437C" w:rsidRDefault="002E3C27" w:rsidP="002E3C27">
      <w:pPr>
        <w:rPr>
          <w:rFonts w:ascii="Arial" w:hAnsi="Arial" w:cs="Arial"/>
          <w:sz w:val="18"/>
          <w:szCs w:val="18"/>
        </w:rPr>
      </w:pPr>
    </w:p>
    <w:p w14:paraId="6F7ED36D" w14:textId="77777777" w:rsidR="002E3C27" w:rsidRPr="00A10AA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18"/>
          <w:szCs w:val="18"/>
        </w:rPr>
      </w:pPr>
      <w:r w:rsidRPr="00A10AA4">
        <w:rPr>
          <w:rFonts w:ascii="Arial" w:hAnsi="Arial" w:cs="Arial"/>
          <w:b/>
          <w:sz w:val="18"/>
          <w:szCs w:val="18"/>
        </w:rPr>
        <w:t>CSE4</w:t>
      </w:r>
      <w:r>
        <w:rPr>
          <w:rFonts w:ascii="Arial" w:hAnsi="Arial" w:cs="Arial"/>
          <w:b/>
          <w:sz w:val="18"/>
          <w:szCs w:val="18"/>
        </w:rPr>
        <w:t>1</w:t>
      </w:r>
      <w:r w:rsidRPr="00A10AA4">
        <w:rPr>
          <w:rFonts w:ascii="Arial" w:hAnsi="Arial" w:cs="Arial"/>
          <w:b/>
          <w:sz w:val="18"/>
          <w:szCs w:val="18"/>
        </w:rPr>
        <w:t>92: Thesis/Project (Part-I)</w:t>
      </w:r>
    </w:p>
    <w:p w14:paraId="6F81DD41" w14:textId="77777777" w:rsidR="002E3C27" w:rsidRPr="00A10AA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0AA4">
        <w:rPr>
          <w:rFonts w:ascii="Arial" w:hAnsi="Arial" w:cs="Arial"/>
          <w:b/>
          <w:bCs/>
          <w:iCs/>
          <w:sz w:val="18"/>
          <w:szCs w:val="18"/>
        </w:rPr>
        <w:t xml:space="preserve">Credits: </w:t>
      </w:r>
      <w:r>
        <w:rPr>
          <w:rFonts w:ascii="Arial" w:hAnsi="Arial" w:cs="Arial"/>
          <w:b/>
          <w:bCs/>
          <w:iCs/>
          <w:sz w:val="18"/>
          <w:szCs w:val="18"/>
        </w:rPr>
        <w:t>1</w:t>
      </w:r>
      <w:r w:rsidRPr="00A10AA4">
        <w:rPr>
          <w:rFonts w:ascii="Arial" w:hAnsi="Arial" w:cs="Arial"/>
          <w:b/>
          <w:bCs/>
          <w:iCs/>
          <w:sz w:val="18"/>
          <w:szCs w:val="18"/>
        </w:rPr>
        <w:t xml:space="preserve"> </w:t>
      </w:r>
      <w:r w:rsidRPr="00A10AA4">
        <w:rPr>
          <w:rFonts w:ascii="Arial" w:hAnsi="Arial" w:cs="Arial"/>
          <w:iCs/>
          <w:sz w:val="18"/>
          <w:szCs w:val="18"/>
        </w:rPr>
        <w:t>Contact</w:t>
      </w:r>
      <w:r w:rsidRPr="00A10AA4">
        <w:rPr>
          <w:rFonts w:ascii="Arial" w:hAnsi="Arial" w:cs="Arial"/>
          <w:b/>
          <w:bCs/>
          <w:iCs/>
          <w:sz w:val="18"/>
          <w:szCs w:val="18"/>
        </w:rPr>
        <w:t xml:space="preserve"> Hours: </w:t>
      </w:r>
      <w:r>
        <w:rPr>
          <w:rFonts w:ascii="Arial" w:hAnsi="Arial" w:cs="Arial"/>
          <w:b/>
          <w:bCs/>
          <w:iCs/>
          <w:sz w:val="18"/>
          <w:szCs w:val="18"/>
        </w:rPr>
        <w:t>26</w:t>
      </w:r>
    </w:p>
    <w:p w14:paraId="6411ECBD" w14:textId="77777777" w:rsidR="002E3C27" w:rsidRPr="00A10AA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A10AA4">
        <w:rPr>
          <w:rFonts w:ascii="Arial" w:hAnsi="Arial" w:cs="Arial"/>
          <w:b/>
          <w:bCs/>
          <w:iCs/>
          <w:sz w:val="18"/>
          <w:szCs w:val="18"/>
        </w:rPr>
        <w:t xml:space="preserve">Year: </w:t>
      </w:r>
      <w:r w:rsidRPr="00A10AA4">
        <w:rPr>
          <w:rFonts w:ascii="Arial" w:hAnsi="Arial" w:cs="Arial"/>
          <w:iCs/>
          <w:sz w:val="18"/>
          <w:szCs w:val="18"/>
        </w:rPr>
        <w:t>Fourth</w:t>
      </w:r>
      <w:r w:rsidRPr="00A10AA4">
        <w:rPr>
          <w:rFonts w:ascii="Arial" w:hAnsi="Arial" w:cs="Arial"/>
          <w:b/>
          <w:bCs/>
          <w:iCs/>
          <w:sz w:val="18"/>
          <w:szCs w:val="18"/>
        </w:rPr>
        <w:t xml:space="preserve"> Semester: </w:t>
      </w:r>
      <w:r w:rsidRPr="00A10AA4">
        <w:rPr>
          <w:rFonts w:ascii="Arial" w:hAnsi="Arial" w:cs="Arial"/>
          <w:iCs/>
          <w:sz w:val="18"/>
          <w:szCs w:val="18"/>
        </w:rPr>
        <w:t>Even</w:t>
      </w:r>
    </w:p>
    <w:p w14:paraId="1EB3FEAE" w14:textId="77777777" w:rsidR="002E3C27" w:rsidRPr="00A10AA4" w:rsidRDefault="002E3C27" w:rsidP="002E3C27">
      <w:pPr>
        <w:shd w:val="clear" w:color="auto" w:fill="BFBFBF" w:themeFill="background1" w:themeFillShade="BF"/>
        <w:rPr>
          <w:rFonts w:ascii="Arial" w:hAnsi="Arial" w:cs="Arial"/>
          <w:sz w:val="18"/>
          <w:szCs w:val="18"/>
        </w:rPr>
      </w:pPr>
    </w:p>
    <w:tbl>
      <w:tblPr>
        <w:tblW w:w="9180" w:type="dxa"/>
        <w:jc w:val="center"/>
        <w:tblLook w:val="04A0" w:firstRow="1" w:lastRow="0" w:firstColumn="1" w:lastColumn="0" w:noHBand="0" w:noVBand="1"/>
      </w:tblPr>
      <w:tblGrid>
        <w:gridCol w:w="1439"/>
        <w:gridCol w:w="7741"/>
      </w:tblGrid>
      <w:tr w:rsidR="002E3C27" w:rsidRPr="00A10AA4" w14:paraId="6F118231" w14:textId="77777777" w:rsidTr="001C3606">
        <w:trPr>
          <w:jc w:val="center"/>
        </w:trPr>
        <w:tc>
          <w:tcPr>
            <w:tcW w:w="1439" w:type="dxa"/>
          </w:tcPr>
          <w:p w14:paraId="7A3E21E3" w14:textId="77777777" w:rsidR="002E3C27" w:rsidRPr="00A10AA4" w:rsidRDefault="002E3C27" w:rsidP="001C3606">
            <w:pPr>
              <w:rPr>
                <w:rFonts w:ascii="Arial" w:hAnsi="Arial" w:cs="Arial"/>
                <w:b/>
                <w:bCs/>
                <w:sz w:val="18"/>
                <w:szCs w:val="18"/>
              </w:rPr>
            </w:pPr>
            <w:r w:rsidRPr="00A10AA4">
              <w:rPr>
                <w:rFonts w:ascii="Arial" w:hAnsi="Arial" w:cs="Arial"/>
                <w:b/>
                <w:bCs/>
                <w:sz w:val="18"/>
                <w:szCs w:val="18"/>
              </w:rPr>
              <w:t>Prerequisite:</w:t>
            </w:r>
          </w:p>
        </w:tc>
        <w:tc>
          <w:tcPr>
            <w:tcW w:w="7741" w:type="dxa"/>
          </w:tcPr>
          <w:p w14:paraId="3CA70903" w14:textId="77777777" w:rsidR="002E3C27" w:rsidRPr="00A10AA4" w:rsidRDefault="002E3C27" w:rsidP="001C3606">
            <w:pPr>
              <w:rPr>
                <w:rFonts w:ascii="Arial" w:hAnsi="Arial" w:cs="Arial"/>
                <w:bCs/>
                <w:iCs/>
                <w:sz w:val="18"/>
                <w:szCs w:val="18"/>
              </w:rPr>
            </w:pPr>
            <w:r w:rsidRPr="00A10AA4">
              <w:rPr>
                <w:rFonts w:ascii="Arial" w:hAnsi="Arial" w:cs="Arial"/>
                <w:bCs/>
                <w:iCs/>
                <w:sz w:val="18"/>
                <w:szCs w:val="18"/>
              </w:rPr>
              <w:t>None</w:t>
            </w:r>
          </w:p>
        </w:tc>
      </w:tr>
      <w:tr w:rsidR="002E3C27" w:rsidRPr="00A10AA4" w14:paraId="76173AAA" w14:textId="77777777" w:rsidTr="001C3606">
        <w:trPr>
          <w:jc w:val="center"/>
        </w:trPr>
        <w:tc>
          <w:tcPr>
            <w:tcW w:w="1439" w:type="dxa"/>
          </w:tcPr>
          <w:p w14:paraId="0DBC844B" w14:textId="77777777" w:rsidR="002E3C27" w:rsidRPr="00A10AA4" w:rsidRDefault="002E3C27" w:rsidP="001C3606">
            <w:pPr>
              <w:rPr>
                <w:rFonts w:ascii="Arial" w:hAnsi="Arial" w:cs="Arial"/>
                <w:b/>
                <w:bCs/>
                <w:sz w:val="18"/>
                <w:szCs w:val="18"/>
              </w:rPr>
            </w:pPr>
            <w:r w:rsidRPr="00A10AA4">
              <w:rPr>
                <w:rFonts w:ascii="Arial" w:hAnsi="Arial" w:cs="Arial"/>
                <w:b/>
                <w:bCs/>
                <w:sz w:val="18"/>
                <w:szCs w:val="18"/>
              </w:rPr>
              <w:t>Course Type</w:t>
            </w:r>
          </w:p>
        </w:tc>
        <w:tc>
          <w:tcPr>
            <w:tcW w:w="7741" w:type="dxa"/>
          </w:tcPr>
          <w:p w14:paraId="142BF9B4" w14:textId="77777777" w:rsidR="002E3C27" w:rsidRPr="00A10AA4" w:rsidRDefault="00000000" w:rsidP="001C3606">
            <w:pPr>
              <w:rPr>
                <w:rFonts w:ascii="Arial" w:hAnsi="Arial" w:cs="Arial"/>
                <w:bCs/>
                <w:iCs/>
                <w:sz w:val="18"/>
                <w:szCs w:val="18"/>
              </w:rPr>
            </w:pPr>
            <w:sdt>
              <w:sdtPr>
                <w:rPr>
                  <w:rFonts w:ascii="Arial" w:hAnsi="Arial" w:cs="Arial"/>
                  <w:bCs/>
                  <w:iCs/>
                  <w:sz w:val="18"/>
                  <w:szCs w:val="18"/>
                </w:rPr>
                <w:id w:val="-1874224637"/>
              </w:sdtPr>
              <w:sdtContent>
                <w:r w:rsidR="002E3C27" w:rsidRPr="00A10AA4">
                  <w:rPr>
                    <w:rFonts w:ascii="MS Gothic" w:eastAsia="MS Gothic" w:hAnsi="MS Gothic" w:cs="MS Gothic" w:hint="eastAsia"/>
                    <w:bCs/>
                    <w:iCs/>
                    <w:sz w:val="18"/>
                    <w:szCs w:val="18"/>
                  </w:rPr>
                  <w:t>☐</w:t>
                </w:r>
              </w:sdtContent>
            </w:sdt>
            <w:r w:rsidR="002E3C27" w:rsidRPr="00A10AA4">
              <w:rPr>
                <w:rFonts w:ascii="Arial" w:hAnsi="Arial" w:cs="Arial"/>
                <w:bCs/>
                <w:iCs/>
                <w:sz w:val="18"/>
                <w:szCs w:val="18"/>
              </w:rPr>
              <w:t xml:space="preserve"> Theory         </w:t>
            </w:r>
            <w:sdt>
              <w:sdtPr>
                <w:rPr>
                  <w:rFonts w:ascii="Arial" w:hAnsi="Arial" w:cs="Arial"/>
                  <w:bCs/>
                  <w:iCs/>
                  <w:sz w:val="18"/>
                  <w:szCs w:val="18"/>
                </w:rPr>
                <w:id w:val="-1162313005"/>
              </w:sdtPr>
              <w:sdtContent>
                <w:r w:rsidR="002E3C27" w:rsidRPr="00A10AA4">
                  <w:rPr>
                    <w:rFonts w:ascii="MS Gothic" w:eastAsia="MS Gothic" w:hAnsi="MS Gothic" w:cs="MS Gothic" w:hint="eastAsia"/>
                    <w:bCs/>
                    <w:iCs/>
                    <w:sz w:val="18"/>
                    <w:szCs w:val="18"/>
                  </w:rPr>
                  <w:t>☐</w:t>
                </w:r>
              </w:sdtContent>
            </w:sdt>
            <w:r w:rsidR="002E3C27" w:rsidRPr="00A10AA4">
              <w:rPr>
                <w:rFonts w:ascii="Arial" w:hAnsi="Arial" w:cs="Arial"/>
                <w:bCs/>
                <w:iCs/>
                <w:sz w:val="18"/>
                <w:szCs w:val="18"/>
              </w:rPr>
              <w:t xml:space="preserve">  Laboratory work         </w:t>
            </w:r>
            <w:sdt>
              <w:sdtPr>
                <w:rPr>
                  <w:rFonts w:ascii="Arial" w:hAnsi="Arial" w:cs="Arial"/>
                  <w:bCs/>
                  <w:iCs/>
                  <w:sz w:val="18"/>
                  <w:szCs w:val="18"/>
                </w:rPr>
                <w:id w:val="841809818"/>
              </w:sdtPr>
              <w:sdtContent>
                <w:r w:rsidR="002E3C27" w:rsidRPr="00A10AA4">
                  <w:rPr>
                    <w:rFonts w:ascii="MS Gothic" w:eastAsia="MS Gothic" w:hAnsi="MS Gothic" w:cs="MS Gothic" w:hint="eastAsia"/>
                    <w:bCs/>
                    <w:iCs/>
                    <w:sz w:val="18"/>
                    <w:szCs w:val="18"/>
                  </w:rPr>
                  <w:t>☒</w:t>
                </w:r>
              </w:sdtContent>
            </w:sdt>
            <w:r w:rsidR="002E3C27" w:rsidRPr="00A10AA4">
              <w:rPr>
                <w:rFonts w:ascii="Arial" w:hAnsi="Arial" w:cs="Arial"/>
                <w:bCs/>
                <w:iCs/>
                <w:sz w:val="18"/>
                <w:szCs w:val="18"/>
              </w:rPr>
              <w:t xml:space="preserve">  Project work      </w:t>
            </w:r>
            <w:sdt>
              <w:sdtPr>
                <w:rPr>
                  <w:rFonts w:ascii="Arial" w:hAnsi="Arial" w:cs="Arial"/>
                  <w:bCs/>
                  <w:iCs/>
                  <w:sz w:val="18"/>
                  <w:szCs w:val="18"/>
                </w:rPr>
                <w:id w:val="832654548"/>
              </w:sdtPr>
              <w:sdtContent>
                <w:r w:rsidR="002E3C27" w:rsidRPr="00A10AA4">
                  <w:rPr>
                    <w:rFonts w:ascii="MS Gothic" w:eastAsia="MS Gothic" w:hAnsi="MS Gothic" w:cs="MS Gothic" w:hint="eastAsia"/>
                    <w:bCs/>
                    <w:iCs/>
                    <w:sz w:val="18"/>
                    <w:szCs w:val="18"/>
                  </w:rPr>
                  <w:t>☒</w:t>
                </w:r>
              </w:sdtContent>
            </w:sdt>
            <w:r w:rsidR="002E3C27" w:rsidRPr="00A10AA4">
              <w:rPr>
                <w:rFonts w:ascii="Arial" w:hAnsi="Arial" w:cs="Arial"/>
                <w:bCs/>
                <w:iCs/>
                <w:sz w:val="18"/>
                <w:szCs w:val="18"/>
              </w:rPr>
              <w:t xml:space="preserve">  Viva Voce                    </w:t>
            </w:r>
          </w:p>
        </w:tc>
      </w:tr>
      <w:tr w:rsidR="002E3C27" w:rsidRPr="00A10AA4" w14:paraId="52D707D7" w14:textId="77777777" w:rsidTr="001C3606">
        <w:trPr>
          <w:trHeight w:val="238"/>
          <w:jc w:val="center"/>
        </w:trPr>
        <w:tc>
          <w:tcPr>
            <w:tcW w:w="1439" w:type="dxa"/>
          </w:tcPr>
          <w:p w14:paraId="74328883" w14:textId="77777777" w:rsidR="002E3C27" w:rsidRPr="00A10AA4" w:rsidRDefault="002E3C27" w:rsidP="001C3606">
            <w:pPr>
              <w:rPr>
                <w:rFonts w:ascii="Arial" w:hAnsi="Arial" w:cs="Arial"/>
                <w:b/>
                <w:bCs/>
                <w:sz w:val="18"/>
                <w:szCs w:val="18"/>
              </w:rPr>
            </w:pPr>
            <w:r w:rsidRPr="00A10AA4">
              <w:rPr>
                <w:rFonts w:ascii="Arial" w:hAnsi="Arial" w:cs="Arial"/>
                <w:b/>
                <w:bCs/>
                <w:sz w:val="18"/>
                <w:szCs w:val="18"/>
              </w:rPr>
              <w:t>Motivation</w:t>
            </w:r>
          </w:p>
        </w:tc>
        <w:tc>
          <w:tcPr>
            <w:tcW w:w="7741" w:type="dxa"/>
          </w:tcPr>
          <w:p w14:paraId="51ABF410" w14:textId="77777777" w:rsidR="002E3C27" w:rsidRPr="00A10AA4" w:rsidRDefault="002E3C27" w:rsidP="001C3606">
            <w:pPr>
              <w:rPr>
                <w:rFonts w:ascii="Arial" w:hAnsi="Arial" w:cs="Arial"/>
                <w:bCs/>
                <w:iCs/>
                <w:sz w:val="18"/>
                <w:szCs w:val="18"/>
              </w:rPr>
            </w:pPr>
            <w:r w:rsidRPr="00A10AA4">
              <w:rPr>
                <w:rFonts w:ascii="Arial" w:hAnsi="Arial" w:cs="Arial"/>
                <w:bCs/>
                <w:iCs/>
                <w:sz w:val="18"/>
                <w:szCs w:val="18"/>
              </w:rPr>
              <w:t xml:space="preserve">To design a develop a project from their knowledge they have acquired from their undergraduate program </w:t>
            </w:r>
          </w:p>
          <w:p w14:paraId="4CBEE7FF" w14:textId="77777777" w:rsidR="002E3C27" w:rsidRPr="00A10AA4" w:rsidRDefault="002E3C27" w:rsidP="001C3606">
            <w:pPr>
              <w:rPr>
                <w:rFonts w:ascii="Arial" w:hAnsi="Arial" w:cs="Arial"/>
                <w:b/>
                <w:bCs/>
                <w:iCs/>
                <w:sz w:val="18"/>
                <w:szCs w:val="18"/>
              </w:rPr>
            </w:pPr>
          </w:p>
        </w:tc>
      </w:tr>
      <w:tr w:rsidR="002E3C27" w:rsidRPr="00A10AA4" w14:paraId="06952671" w14:textId="77777777" w:rsidTr="001C3606">
        <w:trPr>
          <w:trHeight w:val="238"/>
          <w:jc w:val="center"/>
        </w:trPr>
        <w:tc>
          <w:tcPr>
            <w:tcW w:w="9180" w:type="dxa"/>
            <w:gridSpan w:val="2"/>
          </w:tcPr>
          <w:p w14:paraId="1E5493A8" w14:textId="77777777" w:rsidR="002E3C27" w:rsidRPr="00A10AA4" w:rsidRDefault="002E3C27" w:rsidP="001C3606">
            <w:pPr>
              <w:rPr>
                <w:rFonts w:ascii="Arial" w:hAnsi="Arial" w:cs="Arial"/>
                <w:b/>
                <w:bCs/>
                <w:sz w:val="18"/>
                <w:szCs w:val="18"/>
              </w:rPr>
            </w:pPr>
            <w:r w:rsidRPr="00A10AA4">
              <w:rPr>
                <w:rFonts w:ascii="Arial" w:hAnsi="Arial" w:cs="Arial"/>
                <w:b/>
                <w:bCs/>
                <w:sz w:val="18"/>
                <w:szCs w:val="18"/>
              </w:rPr>
              <w:t>Course Objective:</w:t>
            </w:r>
          </w:p>
          <w:p w14:paraId="2DB151A0" w14:textId="77777777" w:rsidR="002E3C27" w:rsidRPr="00A10AA4" w:rsidRDefault="002E3C27" w:rsidP="001C3606">
            <w:pPr>
              <w:jc w:val="both"/>
              <w:rPr>
                <w:rFonts w:ascii="Arial" w:hAnsi="Arial" w:cs="Arial"/>
                <w:b/>
                <w:bCs/>
                <w:sz w:val="18"/>
                <w:szCs w:val="18"/>
              </w:rPr>
            </w:pPr>
            <w:r w:rsidRPr="00910908">
              <w:rPr>
                <w:rFonts w:ascii="Arial" w:hAnsi="Arial" w:cs="Arial"/>
                <w:bCs/>
                <w:iCs/>
                <w:sz w:val="18"/>
                <w:szCs w:val="18"/>
              </w:rPr>
              <w:t>Each student has to complete one project in the combined duration of two semesters of Part-IV. In odd semester course CSE 4192 (Part-I), a student has to make a proposal defense at the end of the semesters. The defensed project has to be completed in the continuation course CSE 4292 (Part-II) in even semester of Part-IV.</w:t>
            </w:r>
            <w:r w:rsidRPr="00A10AA4">
              <w:rPr>
                <w:rFonts w:ascii="Arial" w:hAnsi="Arial" w:cs="Arial"/>
                <w:bCs/>
                <w:iCs/>
                <w:sz w:val="18"/>
                <w:szCs w:val="18"/>
              </w:rPr>
              <w:t xml:space="preserve"> </w:t>
            </w:r>
            <w:r>
              <w:rPr>
                <w:rFonts w:ascii="Arial" w:hAnsi="Arial" w:cs="Arial"/>
                <w:bCs/>
                <w:iCs/>
                <w:sz w:val="18"/>
                <w:szCs w:val="18"/>
              </w:rPr>
              <w:t>T</w:t>
            </w:r>
            <w:r w:rsidRPr="00A10AA4">
              <w:rPr>
                <w:rFonts w:ascii="Arial" w:hAnsi="Arial" w:cs="Arial"/>
                <w:bCs/>
                <w:iCs/>
                <w:sz w:val="18"/>
                <w:szCs w:val="18"/>
              </w:rPr>
              <w:t>his course is designed for the students to achieve their skills function effectively as an individual and as a member or leader of diverse teams and in multidisciplinary settings</w:t>
            </w:r>
          </w:p>
        </w:tc>
      </w:tr>
    </w:tbl>
    <w:p w14:paraId="22F08330" w14:textId="77777777" w:rsidR="002E3C27" w:rsidRPr="00A10AA4" w:rsidRDefault="002E3C27" w:rsidP="002E3C27">
      <w:pPr>
        <w:rPr>
          <w:rFonts w:ascii="Arial" w:hAnsi="Arial" w:cs="Arial"/>
          <w:sz w:val="18"/>
          <w:szCs w:val="18"/>
        </w:rPr>
      </w:pPr>
    </w:p>
    <w:p w14:paraId="7FE57C82" w14:textId="77777777" w:rsidR="002E3C27" w:rsidRPr="00A10AA4" w:rsidRDefault="002E3C27" w:rsidP="002E3C27">
      <w:pPr>
        <w:rPr>
          <w:rFonts w:ascii="Arial" w:hAnsi="Arial" w:cs="Arial"/>
          <w:b/>
          <w:sz w:val="18"/>
          <w:szCs w:val="18"/>
        </w:rPr>
      </w:pPr>
    </w:p>
    <w:p w14:paraId="21E690A6" w14:textId="77777777" w:rsidR="002E3C27" w:rsidRPr="00A10AA4" w:rsidRDefault="002E3C27" w:rsidP="002E3C27">
      <w:pPr>
        <w:rPr>
          <w:rFonts w:ascii="Arial" w:hAnsi="Arial" w:cs="Arial"/>
          <w:b/>
          <w:sz w:val="18"/>
          <w:szCs w:val="18"/>
        </w:rPr>
      </w:pPr>
      <w:r w:rsidRPr="00A10AA4">
        <w:rPr>
          <w:rFonts w:ascii="Arial" w:hAnsi="Arial" w:cs="Arial"/>
          <w:b/>
          <w:sz w:val="18"/>
          <w:szCs w:val="18"/>
        </w:rPr>
        <w:t>Course Outcomes (COs), Program Outcomes (POs) and Assessment:</w:t>
      </w:r>
    </w:p>
    <w:tbl>
      <w:tblPr>
        <w:tblStyle w:val="TableGrid"/>
        <w:tblW w:w="9184" w:type="dxa"/>
        <w:jc w:val="center"/>
        <w:tblLook w:val="04A0" w:firstRow="1" w:lastRow="0" w:firstColumn="1" w:lastColumn="0" w:noHBand="0" w:noVBand="1"/>
      </w:tblPr>
      <w:tblGrid>
        <w:gridCol w:w="628"/>
        <w:gridCol w:w="1995"/>
        <w:gridCol w:w="2277"/>
        <w:gridCol w:w="1983"/>
        <w:gridCol w:w="2301"/>
      </w:tblGrid>
      <w:tr w:rsidR="002E3C27" w:rsidRPr="00A10AA4" w14:paraId="014A7ACE" w14:textId="77777777" w:rsidTr="001C3606">
        <w:trPr>
          <w:trHeight w:val="466"/>
          <w:jc w:val="center"/>
        </w:trPr>
        <w:tc>
          <w:tcPr>
            <w:tcW w:w="628" w:type="dxa"/>
            <w:vAlign w:val="center"/>
          </w:tcPr>
          <w:p w14:paraId="2547E8E1" w14:textId="77777777" w:rsidR="002E3C27" w:rsidRPr="00A10AA4" w:rsidRDefault="002E3C27" w:rsidP="001C3606">
            <w:pPr>
              <w:rPr>
                <w:rFonts w:ascii="Arial" w:hAnsi="Arial" w:cs="Arial"/>
                <w:sz w:val="18"/>
                <w:szCs w:val="18"/>
              </w:rPr>
            </w:pPr>
            <w:r w:rsidRPr="00A10AA4">
              <w:rPr>
                <w:rFonts w:ascii="Arial" w:hAnsi="Arial" w:cs="Arial"/>
                <w:sz w:val="18"/>
                <w:szCs w:val="18"/>
              </w:rPr>
              <w:t>CO No.</w:t>
            </w:r>
          </w:p>
        </w:tc>
        <w:tc>
          <w:tcPr>
            <w:tcW w:w="1995" w:type="dxa"/>
            <w:vAlign w:val="center"/>
          </w:tcPr>
          <w:p w14:paraId="52BDB888" w14:textId="77777777" w:rsidR="002E3C27" w:rsidRPr="00A10AA4" w:rsidRDefault="002E3C27" w:rsidP="001C3606">
            <w:pPr>
              <w:rPr>
                <w:rFonts w:ascii="Arial" w:hAnsi="Arial" w:cs="Arial"/>
                <w:sz w:val="18"/>
                <w:szCs w:val="18"/>
              </w:rPr>
            </w:pPr>
            <w:r w:rsidRPr="00A10AA4">
              <w:rPr>
                <w:rFonts w:ascii="Arial" w:hAnsi="Arial" w:cs="Arial"/>
                <w:sz w:val="18"/>
                <w:szCs w:val="18"/>
              </w:rPr>
              <w:t>CO Statement</w:t>
            </w:r>
          </w:p>
        </w:tc>
        <w:tc>
          <w:tcPr>
            <w:tcW w:w="2277" w:type="dxa"/>
            <w:vAlign w:val="center"/>
          </w:tcPr>
          <w:p w14:paraId="535D2D78" w14:textId="77777777" w:rsidR="002E3C27" w:rsidRPr="00A10AA4" w:rsidRDefault="002E3C27" w:rsidP="001C3606">
            <w:pPr>
              <w:rPr>
                <w:rFonts w:ascii="Arial" w:hAnsi="Arial" w:cs="Arial"/>
                <w:sz w:val="18"/>
                <w:szCs w:val="18"/>
              </w:rPr>
            </w:pPr>
            <w:r w:rsidRPr="00A10AA4">
              <w:rPr>
                <w:rFonts w:ascii="Arial" w:hAnsi="Arial" w:cs="Arial"/>
                <w:sz w:val="18"/>
                <w:szCs w:val="18"/>
              </w:rPr>
              <w:t>Corresponding PO</w:t>
            </w:r>
          </w:p>
        </w:tc>
        <w:tc>
          <w:tcPr>
            <w:tcW w:w="1983" w:type="dxa"/>
            <w:vAlign w:val="center"/>
          </w:tcPr>
          <w:p w14:paraId="38A63C4C" w14:textId="77777777" w:rsidR="002E3C27" w:rsidRPr="00A10AA4" w:rsidRDefault="002E3C27" w:rsidP="001C3606">
            <w:pPr>
              <w:rPr>
                <w:rFonts w:ascii="Arial" w:hAnsi="Arial" w:cs="Arial"/>
                <w:sz w:val="18"/>
                <w:szCs w:val="18"/>
              </w:rPr>
            </w:pPr>
            <w:r w:rsidRPr="00A10AA4">
              <w:rPr>
                <w:rFonts w:ascii="Arial" w:hAnsi="Arial" w:cs="Arial"/>
                <w:sz w:val="18"/>
                <w:szCs w:val="18"/>
              </w:rPr>
              <w:t>Domain / level of learning taxonomy</w:t>
            </w:r>
          </w:p>
        </w:tc>
        <w:tc>
          <w:tcPr>
            <w:tcW w:w="2301" w:type="dxa"/>
            <w:vAlign w:val="center"/>
          </w:tcPr>
          <w:p w14:paraId="5C63F212" w14:textId="77777777" w:rsidR="002E3C27" w:rsidRPr="00A10AA4" w:rsidRDefault="002E3C27" w:rsidP="001C3606">
            <w:pPr>
              <w:rPr>
                <w:rFonts w:ascii="Arial" w:hAnsi="Arial" w:cs="Arial"/>
                <w:sz w:val="18"/>
                <w:szCs w:val="18"/>
              </w:rPr>
            </w:pPr>
            <w:r w:rsidRPr="00A10AA4">
              <w:rPr>
                <w:rFonts w:ascii="Arial" w:hAnsi="Arial" w:cs="Arial"/>
                <w:sz w:val="18"/>
                <w:szCs w:val="18"/>
              </w:rPr>
              <w:t>Assessment tools</w:t>
            </w:r>
          </w:p>
        </w:tc>
      </w:tr>
      <w:tr w:rsidR="002E3C27" w:rsidRPr="00A10AA4" w14:paraId="376EDD84" w14:textId="77777777" w:rsidTr="001C3606">
        <w:trPr>
          <w:trHeight w:val="848"/>
          <w:jc w:val="center"/>
        </w:trPr>
        <w:tc>
          <w:tcPr>
            <w:tcW w:w="628" w:type="dxa"/>
            <w:vAlign w:val="center"/>
          </w:tcPr>
          <w:p w14:paraId="2155D148" w14:textId="77777777" w:rsidR="002E3C27" w:rsidRPr="00A10AA4" w:rsidRDefault="002E3C27" w:rsidP="001C3606">
            <w:pPr>
              <w:rPr>
                <w:rFonts w:ascii="Arial" w:hAnsi="Arial" w:cs="Arial"/>
                <w:sz w:val="18"/>
                <w:szCs w:val="18"/>
              </w:rPr>
            </w:pPr>
            <w:r w:rsidRPr="00A10AA4">
              <w:rPr>
                <w:rFonts w:ascii="Arial" w:hAnsi="Arial" w:cs="Arial"/>
                <w:sz w:val="18"/>
                <w:szCs w:val="18"/>
              </w:rPr>
              <w:t>CO1</w:t>
            </w:r>
          </w:p>
        </w:tc>
        <w:tc>
          <w:tcPr>
            <w:tcW w:w="1995" w:type="dxa"/>
            <w:vAlign w:val="center"/>
          </w:tcPr>
          <w:p w14:paraId="744A8395" w14:textId="77777777" w:rsidR="002E3C27" w:rsidRPr="00A10AA4" w:rsidRDefault="002E3C27" w:rsidP="001C3606">
            <w:pPr>
              <w:jc w:val="center"/>
              <w:rPr>
                <w:rFonts w:ascii="Arial" w:hAnsi="Arial" w:cs="Arial"/>
                <w:iCs/>
                <w:sz w:val="18"/>
                <w:szCs w:val="18"/>
              </w:rPr>
            </w:pPr>
            <w:r w:rsidRPr="00A10AA4">
              <w:rPr>
                <w:rFonts w:ascii="Arial" w:hAnsi="Arial" w:cs="Arial"/>
                <w:iCs/>
                <w:sz w:val="18"/>
                <w:szCs w:val="18"/>
              </w:rPr>
              <w:t xml:space="preserve">To </w:t>
            </w:r>
            <w:r w:rsidRPr="00A10AA4">
              <w:rPr>
                <w:rFonts w:ascii="Arial" w:hAnsi="Arial" w:cs="Arial"/>
                <w:b/>
                <w:bCs/>
                <w:iCs/>
                <w:sz w:val="18"/>
                <w:szCs w:val="18"/>
              </w:rPr>
              <w:t xml:space="preserve">Construct </w:t>
            </w:r>
            <w:r w:rsidRPr="00A10AA4">
              <w:rPr>
                <w:rFonts w:ascii="Arial" w:hAnsi="Arial" w:cs="Arial"/>
                <w:iCs/>
                <w:sz w:val="18"/>
                <w:szCs w:val="18"/>
              </w:rPr>
              <w:t>a real world project based on their acquired knowledge</w:t>
            </w:r>
          </w:p>
        </w:tc>
        <w:tc>
          <w:tcPr>
            <w:tcW w:w="2277" w:type="dxa"/>
            <w:vAlign w:val="center"/>
          </w:tcPr>
          <w:p w14:paraId="69A6DAF5" w14:textId="77777777" w:rsidR="002E3C27" w:rsidRPr="00A10AA4" w:rsidRDefault="002E3C27" w:rsidP="001C3606">
            <w:pPr>
              <w:jc w:val="center"/>
              <w:rPr>
                <w:rFonts w:ascii="Arial" w:hAnsi="Arial" w:cs="Arial"/>
                <w:sz w:val="18"/>
                <w:szCs w:val="18"/>
              </w:rPr>
            </w:pPr>
            <w:r w:rsidRPr="00A10AA4">
              <w:rPr>
                <w:rFonts w:ascii="Arial" w:hAnsi="Arial" w:cs="Arial"/>
                <w:b/>
                <w:bCs/>
                <w:sz w:val="18"/>
                <w:szCs w:val="18"/>
              </w:rPr>
              <w:t>Individual work and teamwork</w:t>
            </w:r>
          </w:p>
          <w:p w14:paraId="412AD9EC" w14:textId="77777777" w:rsidR="002E3C27" w:rsidRPr="00A10AA4" w:rsidRDefault="002E3C27" w:rsidP="001C3606">
            <w:pPr>
              <w:jc w:val="center"/>
              <w:rPr>
                <w:rFonts w:ascii="Arial" w:hAnsi="Arial" w:cs="Arial"/>
                <w:sz w:val="18"/>
                <w:szCs w:val="18"/>
              </w:rPr>
            </w:pPr>
            <w:r w:rsidRPr="00A10AA4">
              <w:rPr>
                <w:rFonts w:ascii="Arial" w:hAnsi="Arial" w:cs="Arial"/>
                <w:sz w:val="18"/>
                <w:szCs w:val="18"/>
              </w:rPr>
              <w:t>(P09)</w:t>
            </w:r>
          </w:p>
        </w:tc>
        <w:tc>
          <w:tcPr>
            <w:tcW w:w="1983" w:type="dxa"/>
            <w:vAlign w:val="center"/>
          </w:tcPr>
          <w:p w14:paraId="23F7024F" w14:textId="77777777" w:rsidR="002E3C27" w:rsidRPr="00A10AA4" w:rsidRDefault="002E3C27" w:rsidP="001C3606">
            <w:pPr>
              <w:jc w:val="center"/>
              <w:rPr>
                <w:rFonts w:ascii="Arial" w:hAnsi="Arial" w:cs="Arial"/>
                <w:sz w:val="18"/>
                <w:szCs w:val="18"/>
              </w:rPr>
            </w:pPr>
            <w:r w:rsidRPr="00A10AA4">
              <w:rPr>
                <w:rFonts w:ascii="Arial" w:hAnsi="Arial" w:cs="Arial"/>
                <w:sz w:val="18"/>
                <w:szCs w:val="18"/>
              </w:rPr>
              <w:t>Cognitive domain – level 1</w:t>
            </w:r>
          </w:p>
        </w:tc>
        <w:tc>
          <w:tcPr>
            <w:tcW w:w="2301" w:type="dxa"/>
            <w:vAlign w:val="center"/>
          </w:tcPr>
          <w:p w14:paraId="562066CA" w14:textId="77777777" w:rsidR="002E3C27" w:rsidRPr="00A10AA4" w:rsidRDefault="00000000" w:rsidP="001C3606">
            <w:pPr>
              <w:rPr>
                <w:rFonts w:ascii="Arial" w:hAnsi="Arial" w:cs="Arial"/>
                <w:sz w:val="18"/>
                <w:szCs w:val="18"/>
              </w:rPr>
            </w:pPr>
            <w:sdt>
              <w:sdtPr>
                <w:rPr>
                  <w:rFonts w:ascii="Arial" w:hAnsi="Arial" w:cs="Arial"/>
                  <w:sz w:val="18"/>
                  <w:szCs w:val="18"/>
                </w:rPr>
                <w:id w:val="-1070274289"/>
              </w:sdtPr>
              <w:sdtContent>
                <w:r w:rsidR="002E3C27" w:rsidRPr="00A10AA4">
                  <w:rPr>
                    <w:rFonts w:ascii="MS Gothic" w:eastAsia="MS Gothic" w:hAnsi="MS Gothic" w:cs="MS Gothic" w:hint="eastAsia"/>
                    <w:sz w:val="18"/>
                    <w:szCs w:val="18"/>
                  </w:rPr>
                  <w:t>☐</w:t>
                </w:r>
              </w:sdtContent>
            </w:sdt>
            <w:r w:rsidR="002E3C27" w:rsidRPr="00A10AA4">
              <w:rPr>
                <w:rFonts w:ascii="Arial" w:hAnsi="Arial" w:cs="Arial"/>
                <w:sz w:val="18"/>
                <w:szCs w:val="18"/>
              </w:rPr>
              <w:t xml:space="preserve">  CA</w:t>
            </w:r>
          </w:p>
          <w:p w14:paraId="34144846" w14:textId="77777777" w:rsidR="002E3C27" w:rsidRPr="00A10AA4" w:rsidRDefault="00000000" w:rsidP="001C3606">
            <w:pPr>
              <w:rPr>
                <w:rFonts w:ascii="Arial" w:hAnsi="Arial" w:cs="Arial"/>
                <w:sz w:val="18"/>
                <w:szCs w:val="18"/>
              </w:rPr>
            </w:pPr>
            <w:sdt>
              <w:sdtPr>
                <w:rPr>
                  <w:rFonts w:ascii="Arial" w:hAnsi="Arial" w:cs="Arial"/>
                  <w:sz w:val="18"/>
                  <w:szCs w:val="18"/>
                </w:rPr>
                <w:id w:val="1510031807"/>
              </w:sdtPr>
              <w:sdtContent>
                <w:r w:rsidR="002E3C27" w:rsidRPr="00A10AA4">
                  <w:rPr>
                    <w:rFonts w:ascii="MS Gothic" w:eastAsia="MS Gothic" w:hAnsi="MS Gothic" w:cs="MS Gothic" w:hint="eastAsia"/>
                    <w:sz w:val="18"/>
                    <w:szCs w:val="18"/>
                  </w:rPr>
                  <w:t>☒</w:t>
                </w:r>
              </w:sdtContent>
            </w:sdt>
            <w:r w:rsidR="002E3C27" w:rsidRPr="00A10AA4">
              <w:rPr>
                <w:rFonts w:ascii="Arial" w:hAnsi="Arial" w:cs="Arial"/>
                <w:sz w:val="18"/>
                <w:szCs w:val="18"/>
              </w:rPr>
              <w:t xml:space="preserve">  Project presentation</w:t>
            </w:r>
          </w:p>
          <w:p w14:paraId="092566B2" w14:textId="77777777" w:rsidR="002E3C27" w:rsidRPr="00A10AA4" w:rsidRDefault="00000000" w:rsidP="001C3606">
            <w:pPr>
              <w:rPr>
                <w:rFonts w:ascii="Arial" w:hAnsi="Arial" w:cs="Arial"/>
                <w:sz w:val="18"/>
                <w:szCs w:val="18"/>
              </w:rPr>
            </w:pPr>
            <w:sdt>
              <w:sdtPr>
                <w:rPr>
                  <w:rFonts w:ascii="Arial" w:hAnsi="Arial" w:cs="Arial"/>
                  <w:sz w:val="18"/>
                  <w:szCs w:val="18"/>
                </w:rPr>
                <w:id w:val="-1987689851"/>
              </w:sdtPr>
              <w:sdtContent>
                <w:r w:rsidR="002E3C27" w:rsidRPr="00A10AA4">
                  <w:rPr>
                    <w:rFonts w:ascii="MS Gothic" w:eastAsia="MS Gothic" w:hAnsi="MS Gothic" w:cs="MS Gothic" w:hint="eastAsia"/>
                    <w:sz w:val="18"/>
                    <w:szCs w:val="18"/>
                  </w:rPr>
                  <w:t>☐</w:t>
                </w:r>
              </w:sdtContent>
            </w:sdt>
            <w:r w:rsidR="002E3C27" w:rsidRPr="00A10AA4">
              <w:rPr>
                <w:rFonts w:ascii="Arial" w:hAnsi="Arial" w:cs="Arial"/>
                <w:sz w:val="18"/>
                <w:szCs w:val="18"/>
              </w:rPr>
              <w:t xml:space="preserve">  Assignment </w:t>
            </w:r>
          </w:p>
          <w:p w14:paraId="7AE17627" w14:textId="77777777" w:rsidR="002E3C27" w:rsidRPr="00A10AA4" w:rsidRDefault="00000000" w:rsidP="001C3606">
            <w:pPr>
              <w:rPr>
                <w:rFonts w:ascii="Arial" w:hAnsi="Arial" w:cs="Arial"/>
                <w:sz w:val="18"/>
                <w:szCs w:val="18"/>
              </w:rPr>
            </w:pPr>
            <w:sdt>
              <w:sdtPr>
                <w:rPr>
                  <w:rFonts w:ascii="Arial" w:hAnsi="Arial" w:cs="Arial"/>
                  <w:sz w:val="18"/>
                  <w:szCs w:val="18"/>
                </w:rPr>
                <w:id w:val="1152951602"/>
              </w:sdtPr>
              <w:sdtContent>
                <w:r w:rsidR="002E3C27" w:rsidRPr="00A10AA4">
                  <w:rPr>
                    <w:rFonts w:ascii="MS Gothic" w:eastAsia="MS Gothic" w:hAnsi="MS Gothic" w:cs="MS Gothic" w:hint="eastAsia"/>
                    <w:sz w:val="18"/>
                    <w:szCs w:val="18"/>
                  </w:rPr>
                  <w:t>☒</w:t>
                </w:r>
              </w:sdtContent>
            </w:sdt>
            <w:r w:rsidR="002E3C27" w:rsidRPr="00A10AA4">
              <w:rPr>
                <w:rFonts w:ascii="Arial" w:hAnsi="Arial" w:cs="Arial"/>
                <w:sz w:val="18"/>
                <w:szCs w:val="18"/>
              </w:rPr>
              <w:t xml:space="preserve">  Project paper</w:t>
            </w:r>
          </w:p>
          <w:p w14:paraId="367EBEEA" w14:textId="77777777" w:rsidR="002E3C27" w:rsidRPr="00A10AA4" w:rsidRDefault="00000000" w:rsidP="001C3606">
            <w:pPr>
              <w:rPr>
                <w:rFonts w:ascii="Arial" w:hAnsi="Arial" w:cs="Arial"/>
                <w:sz w:val="18"/>
                <w:szCs w:val="18"/>
              </w:rPr>
            </w:pPr>
            <w:sdt>
              <w:sdtPr>
                <w:rPr>
                  <w:rFonts w:ascii="Arial" w:hAnsi="Arial" w:cs="Arial"/>
                  <w:sz w:val="18"/>
                  <w:szCs w:val="18"/>
                </w:rPr>
                <w:id w:val="-1019849826"/>
              </w:sdtPr>
              <w:sdtContent>
                <w:r w:rsidR="002E3C27" w:rsidRPr="00A10AA4">
                  <w:rPr>
                    <w:rFonts w:ascii="MS Gothic" w:eastAsia="MS Gothic" w:hAnsi="MS Gothic" w:cs="MS Gothic" w:hint="eastAsia"/>
                    <w:sz w:val="18"/>
                    <w:szCs w:val="18"/>
                  </w:rPr>
                  <w:t>☒</w:t>
                </w:r>
              </w:sdtContent>
            </w:sdt>
            <w:r w:rsidR="002E3C27" w:rsidRPr="00A10AA4">
              <w:rPr>
                <w:rFonts w:ascii="Arial" w:hAnsi="Arial" w:cs="Arial"/>
                <w:sz w:val="18"/>
                <w:szCs w:val="18"/>
              </w:rPr>
              <w:t xml:space="preserve">  Oral Presentation</w:t>
            </w:r>
          </w:p>
        </w:tc>
      </w:tr>
    </w:tbl>
    <w:p w14:paraId="3334E7DF" w14:textId="77777777" w:rsidR="002E3C27" w:rsidRPr="00A10AA4" w:rsidRDefault="002E3C27" w:rsidP="002E3C27">
      <w:pPr>
        <w:rPr>
          <w:rFonts w:ascii="Arial" w:hAnsi="Arial" w:cs="Arial"/>
          <w:sz w:val="18"/>
          <w:szCs w:val="18"/>
        </w:rPr>
      </w:pPr>
    </w:p>
    <w:p w14:paraId="0FB02477" w14:textId="77777777" w:rsidR="002E3C27" w:rsidRPr="00A10AA4" w:rsidRDefault="002E3C27" w:rsidP="002E3C27">
      <w:pPr>
        <w:rPr>
          <w:rFonts w:ascii="Arial" w:hAnsi="Arial" w:cs="Arial"/>
          <w:b/>
          <w:bCs/>
          <w:sz w:val="18"/>
          <w:szCs w:val="18"/>
        </w:rPr>
      </w:pPr>
      <w:r w:rsidRPr="00A10AA4">
        <w:rPr>
          <w:rFonts w:ascii="Arial" w:hAnsi="Arial" w:cs="Arial"/>
          <w:b/>
          <w:bCs/>
          <w:sz w:val="18"/>
          <w:szCs w:val="18"/>
        </w:rPr>
        <w:t>Assessment:</w:t>
      </w:r>
    </w:p>
    <w:p w14:paraId="7373A386" w14:textId="77777777" w:rsidR="002E3C27" w:rsidRPr="007C437C" w:rsidRDefault="002E3C27" w:rsidP="002E3C27">
      <w:pPr>
        <w:rPr>
          <w:rFonts w:ascii="Arial" w:hAnsi="Arial" w:cs="Arial"/>
          <w:sz w:val="18"/>
          <w:szCs w:val="18"/>
        </w:rPr>
      </w:pPr>
      <w:r w:rsidRPr="00A10AA4">
        <w:rPr>
          <w:rFonts w:ascii="Arial" w:hAnsi="Arial" w:cs="Arial"/>
          <w:bCs/>
          <w:sz w:val="18"/>
          <w:szCs w:val="18"/>
        </w:rPr>
        <w:tab/>
      </w:r>
      <w:r>
        <w:rPr>
          <w:rFonts w:ascii="Arial" w:hAnsi="Arial" w:cs="Arial"/>
          <w:bCs/>
          <w:sz w:val="18"/>
          <w:szCs w:val="18"/>
        </w:rPr>
        <w:t>25</w:t>
      </w:r>
      <w:r w:rsidRPr="00A10AA4">
        <w:rPr>
          <w:rFonts w:ascii="Arial" w:hAnsi="Arial" w:cs="Arial"/>
          <w:sz w:val="18"/>
          <w:szCs w:val="18"/>
        </w:rPr>
        <w:t xml:space="preserve"> Marks (3</w:t>
      </w:r>
      <w:r w:rsidR="009664B4">
        <w:rPr>
          <w:rFonts w:ascii="Arial" w:hAnsi="Arial" w:cs="Arial"/>
          <w:sz w:val="18"/>
          <w:szCs w:val="18"/>
        </w:rPr>
        <w:t>0</w:t>
      </w:r>
      <w:r w:rsidRPr="00A10AA4">
        <w:rPr>
          <w:rFonts w:ascii="Arial" w:hAnsi="Arial" w:cs="Arial"/>
          <w:sz w:val="18"/>
          <w:szCs w:val="18"/>
        </w:rPr>
        <w:t>% Internal Examiner, 3</w:t>
      </w:r>
      <w:r w:rsidR="009664B4">
        <w:rPr>
          <w:rFonts w:ascii="Arial" w:hAnsi="Arial" w:cs="Arial"/>
          <w:sz w:val="18"/>
          <w:szCs w:val="18"/>
        </w:rPr>
        <w:t>0</w:t>
      </w:r>
      <w:r w:rsidRPr="00A10AA4">
        <w:rPr>
          <w:rFonts w:ascii="Arial" w:hAnsi="Arial" w:cs="Arial"/>
          <w:sz w:val="18"/>
          <w:szCs w:val="18"/>
        </w:rPr>
        <w:t xml:space="preserve">% External Examiner, </w:t>
      </w:r>
      <w:r w:rsidR="009664B4">
        <w:rPr>
          <w:rFonts w:ascii="Arial" w:hAnsi="Arial" w:cs="Arial"/>
          <w:sz w:val="18"/>
          <w:szCs w:val="18"/>
        </w:rPr>
        <w:t>4</w:t>
      </w:r>
      <w:r w:rsidRPr="00A10AA4">
        <w:rPr>
          <w:rFonts w:ascii="Arial" w:hAnsi="Arial" w:cs="Arial"/>
          <w:sz w:val="18"/>
          <w:szCs w:val="18"/>
        </w:rPr>
        <w:t>0% Presentation and Oral)</w:t>
      </w:r>
      <w:r w:rsidRPr="00A10AA4">
        <w:rPr>
          <w:rFonts w:ascii="Arial" w:hAnsi="Arial" w:cs="Arial"/>
          <w:bCs/>
          <w:sz w:val="18"/>
          <w:szCs w:val="18"/>
        </w:rPr>
        <w:t>.</w:t>
      </w:r>
    </w:p>
    <w:p w14:paraId="365531A8" w14:textId="77777777" w:rsidR="002E3C27" w:rsidRDefault="002E3C27" w:rsidP="002E3C27">
      <w:pPr>
        <w:jc w:val="center"/>
        <w:rPr>
          <w:rFonts w:ascii="Arial" w:hAnsi="Arial" w:cs="Arial"/>
          <w:b/>
          <w:sz w:val="52"/>
          <w:szCs w:val="52"/>
        </w:rPr>
      </w:pPr>
    </w:p>
    <w:p w14:paraId="7D5EDC1C" w14:textId="77777777" w:rsidR="002E3C27" w:rsidRDefault="002E3C27" w:rsidP="002E3C27">
      <w:pPr>
        <w:jc w:val="center"/>
        <w:rPr>
          <w:rFonts w:ascii="Arial" w:hAnsi="Arial" w:cs="Arial"/>
          <w:b/>
          <w:sz w:val="52"/>
          <w:szCs w:val="52"/>
        </w:rPr>
      </w:pPr>
    </w:p>
    <w:p w14:paraId="3B2F1575" w14:textId="77777777" w:rsidR="002E3C27" w:rsidRDefault="002E3C27" w:rsidP="002E3C27">
      <w:pPr>
        <w:jc w:val="center"/>
        <w:rPr>
          <w:rFonts w:ascii="Arial" w:hAnsi="Arial" w:cs="Arial"/>
          <w:b/>
          <w:sz w:val="52"/>
          <w:szCs w:val="52"/>
        </w:rPr>
      </w:pPr>
    </w:p>
    <w:p w14:paraId="185709F0" w14:textId="77777777" w:rsidR="002E3C27" w:rsidRDefault="002E3C27" w:rsidP="002E3C27">
      <w:pPr>
        <w:jc w:val="center"/>
        <w:rPr>
          <w:rFonts w:ascii="Arial" w:hAnsi="Arial" w:cs="Arial"/>
          <w:b/>
          <w:sz w:val="52"/>
          <w:szCs w:val="52"/>
        </w:rPr>
      </w:pPr>
    </w:p>
    <w:p w14:paraId="5E250D42" w14:textId="77777777" w:rsidR="002E3C27" w:rsidRDefault="002E3C27" w:rsidP="002E3C27">
      <w:pPr>
        <w:rPr>
          <w:rFonts w:ascii="Arial" w:hAnsi="Arial" w:cs="Arial"/>
          <w:b/>
          <w:sz w:val="52"/>
          <w:szCs w:val="52"/>
        </w:rPr>
      </w:pPr>
      <w:r>
        <w:rPr>
          <w:rFonts w:ascii="Arial" w:hAnsi="Arial" w:cs="Arial"/>
          <w:b/>
          <w:sz w:val="52"/>
          <w:szCs w:val="52"/>
        </w:rPr>
        <w:br w:type="page"/>
      </w:r>
    </w:p>
    <w:p w14:paraId="4E7A8B58" w14:textId="77777777" w:rsidR="002E3C27" w:rsidRDefault="002E3C27" w:rsidP="002E3C27">
      <w:pPr>
        <w:jc w:val="center"/>
        <w:rPr>
          <w:rFonts w:ascii="Arial" w:hAnsi="Arial" w:cs="Arial"/>
          <w:b/>
          <w:sz w:val="52"/>
          <w:szCs w:val="52"/>
        </w:rPr>
      </w:pPr>
    </w:p>
    <w:p w14:paraId="4E409E29" w14:textId="77777777" w:rsidR="002E3C27" w:rsidRDefault="002E3C27" w:rsidP="002E3C27">
      <w:pPr>
        <w:jc w:val="center"/>
        <w:rPr>
          <w:rFonts w:ascii="Arial" w:hAnsi="Arial" w:cs="Arial"/>
          <w:b/>
          <w:sz w:val="52"/>
          <w:szCs w:val="52"/>
        </w:rPr>
      </w:pPr>
    </w:p>
    <w:p w14:paraId="20007A04" w14:textId="77777777" w:rsidR="002E3C27" w:rsidRDefault="002E3C27" w:rsidP="002E3C27">
      <w:pPr>
        <w:jc w:val="center"/>
        <w:rPr>
          <w:rFonts w:ascii="Arial" w:hAnsi="Arial" w:cs="Arial"/>
          <w:b/>
          <w:sz w:val="52"/>
          <w:szCs w:val="52"/>
        </w:rPr>
      </w:pPr>
    </w:p>
    <w:p w14:paraId="4D55AD3D" w14:textId="77777777" w:rsidR="002E3C27" w:rsidRDefault="002E3C27" w:rsidP="002E3C27">
      <w:pPr>
        <w:jc w:val="center"/>
        <w:rPr>
          <w:rFonts w:ascii="Arial" w:hAnsi="Arial" w:cs="Arial"/>
          <w:b/>
          <w:sz w:val="52"/>
          <w:szCs w:val="52"/>
        </w:rPr>
      </w:pPr>
    </w:p>
    <w:p w14:paraId="6AE3E96E" w14:textId="77777777" w:rsidR="002E3C27" w:rsidRPr="00B85B1B" w:rsidRDefault="002E3C27" w:rsidP="002E3C27">
      <w:pPr>
        <w:jc w:val="center"/>
        <w:rPr>
          <w:rFonts w:ascii="Arial" w:hAnsi="Arial" w:cs="Arial"/>
          <w:b/>
          <w:sz w:val="52"/>
          <w:szCs w:val="52"/>
        </w:rPr>
        <w:sectPr w:rsidR="002E3C27" w:rsidRPr="00B85B1B" w:rsidSect="00011835">
          <w:pgSz w:w="11906" w:h="16838" w:code="9"/>
          <w:pgMar w:top="1440" w:right="1440" w:bottom="1440" w:left="1440" w:header="720" w:footer="432" w:gutter="0"/>
          <w:cols w:space="720"/>
          <w:docGrid w:linePitch="360"/>
        </w:sectPr>
      </w:pPr>
      <w:r>
        <w:rPr>
          <w:rFonts w:ascii="Arial" w:hAnsi="Arial" w:cs="Arial"/>
          <w:b/>
          <w:sz w:val="52"/>
          <w:szCs w:val="52"/>
        </w:rPr>
        <w:t>4</w:t>
      </w:r>
      <w:r w:rsidRPr="00D50985">
        <w:rPr>
          <w:rFonts w:ascii="Arial" w:hAnsi="Arial" w:cs="Arial"/>
          <w:b/>
          <w:sz w:val="52"/>
          <w:szCs w:val="52"/>
          <w:vertAlign w:val="superscript"/>
        </w:rPr>
        <w:t>th</w:t>
      </w:r>
      <w:r>
        <w:rPr>
          <w:rFonts w:ascii="Arial" w:hAnsi="Arial" w:cs="Arial"/>
          <w:b/>
          <w:sz w:val="52"/>
          <w:szCs w:val="52"/>
        </w:rPr>
        <w:t xml:space="preserve"> </w:t>
      </w:r>
      <w:r w:rsidRPr="00B85B1B">
        <w:rPr>
          <w:rFonts w:ascii="Arial" w:hAnsi="Arial" w:cs="Arial"/>
          <w:b/>
          <w:sz w:val="52"/>
          <w:szCs w:val="52"/>
        </w:rPr>
        <w:t>Year (</w:t>
      </w:r>
      <w:r>
        <w:rPr>
          <w:rFonts w:ascii="Arial" w:hAnsi="Arial" w:cs="Arial"/>
          <w:b/>
          <w:sz w:val="52"/>
          <w:szCs w:val="52"/>
        </w:rPr>
        <w:t xml:space="preserve">Even </w:t>
      </w:r>
      <w:r w:rsidRPr="00B85B1B">
        <w:rPr>
          <w:rFonts w:ascii="Arial" w:hAnsi="Arial" w:cs="Arial"/>
          <w:b/>
          <w:sz w:val="52"/>
          <w:szCs w:val="52"/>
        </w:rPr>
        <w:t>Semester)</w:t>
      </w:r>
    </w:p>
    <w:p w14:paraId="447F0CDC" w14:textId="77777777" w:rsidR="002E3C27" w:rsidRPr="00B900C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0C6">
        <w:rPr>
          <w:rFonts w:ascii="Arial" w:hAnsi="Arial" w:cs="Arial"/>
          <w:b/>
          <w:bCs/>
          <w:iCs/>
          <w:sz w:val="18"/>
          <w:szCs w:val="18"/>
        </w:rPr>
        <w:lastRenderedPageBreak/>
        <w:t>CSE</w:t>
      </w:r>
      <w:r>
        <w:rPr>
          <w:rFonts w:ascii="Arial" w:hAnsi="Arial" w:cs="Arial"/>
          <w:b/>
          <w:bCs/>
          <w:iCs/>
          <w:sz w:val="18"/>
          <w:szCs w:val="18"/>
        </w:rPr>
        <w:t xml:space="preserve"> </w:t>
      </w:r>
      <w:r w:rsidRPr="00B900C6">
        <w:rPr>
          <w:rFonts w:ascii="Arial" w:hAnsi="Arial" w:cs="Arial"/>
          <w:b/>
          <w:bCs/>
          <w:iCs/>
          <w:sz w:val="18"/>
          <w:szCs w:val="18"/>
        </w:rPr>
        <w:t>4211: Machine Learning</w:t>
      </w:r>
    </w:p>
    <w:p w14:paraId="591D1CFA" w14:textId="77777777" w:rsidR="002E3C27" w:rsidRPr="00B900C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0C6">
        <w:rPr>
          <w:rFonts w:ascii="Arial" w:hAnsi="Arial" w:cs="Arial"/>
          <w:b/>
          <w:bCs/>
          <w:iCs/>
          <w:sz w:val="18"/>
          <w:szCs w:val="18"/>
        </w:rPr>
        <w:t xml:space="preserve">Credits: </w:t>
      </w:r>
      <w:proofErr w:type="gramStart"/>
      <w:r w:rsidRPr="00B900C6">
        <w:rPr>
          <w:rFonts w:ascii="Arial" w:hAnsi="Arial" w:cs="Arial"/>
          <w:iCs/>
          <w:sz w:val="18"/>
          <w:szCs w:val="18"/>
        </w:rPr>
        <w:t xml:space="preserve">3 </w:t>
      </w:r>
      <w:r>
        <w:rPr>
          <w:rFonts w:ascii="Arial" w:hAnsi="Arial" w:cs="Arial"/>
          <w:iCs/>
          <w:sz w:val="18"/>
          <w:szCs w:val="18"/>
        </w:rPr>
        <w:t xml:space="preserve"> </w:t>
      </w:r>
      <w:r w:rsidRPr="00B900C6">
        <w:rPr>
          <w:rFonts w:ascii="Arial" w:hAnsi="Arial" w:cs="Arial"/>
          <w:b/>
          <w:bCs/>
          <w:iCs/>
          <w:sz w:val="18"/>
          <w:szCs w:val="18"/>
        </w:rPr>
        <w:t>Contact</w:t>
      </w:r>
      <w:proofErr w:type="gramEnd"/>
      <w:r w:rsidRPr="00B900C6">
        <w:rPr>
          <w:rFonts w:ascii="Arial" w:hAnsi="Arial" w:cs="Arial"/>
          <w:b/>
          <w:bCs/>
          <w:iCs/>
          <w:sz w:val="18"/>
          <w:szCs w:val="18"/>
        </w:rPr>
        <w:t xml:space="preserve"> Hours: </w:t>
      </w:r>
      <w:r w:rsidRPr="00B900C6">
        <w:rPr>
          <w:rFonts w:ascii="Arial" w:hAnsi="Arial" w:cs="Arial"/>
          <w:iCs/>
          <w:sz w:val="18"/>
          <w:szCs w:val="18"/>
        </w:rPr>
        <w:t>39</w:t>
      </w:r>
    </w:p>
    <w:p w14:paraId="4CED807B" w14:textId="77777777" w:rsidR="002E3C27" w:rsidRPr="00B900C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900C6">
        <w:rPr>
          <w:rFonts w:ascii="Arial" w:hAnsi="Arial" w:cs="Arial"/>
          <w:b/>
          <w:bCs/>
          <w:iCs/>
          <w:sz w:val="18"/>
          <w:szCs w:val="18"/>
        </w:rPr>
        <w:t xml:space="preserve">Year: </w:t>
      </w:r>
      <w:r w:rsidRPr="00B900C6">
        <w:rPr>
          <w:rFonts w:ascii="Arial" w:hAnsi="Arial" w:cs="Arial"/>
          <w:bCs/>
          <w:iCs/>
          <w:sz w:val="18"/>
          <w:szCs w:val="18"/>
        </w:rPr>
        <w:t>Four</w:t>
      </w:r>
      <w:r w:rsidRPr="00B900C6">
        <w:rPr>
          <w:rFonts w:ascii="Arial" w:hAnsi="Arial" w:cs="Arial"/>
          <w:b/>
          <w:bCs/>
          <w:iCs/>
          <w:sz w:val="18"/>
          <w:szCs w:val="18"/>
        </w:rPr>
        <w:t xml:space="preserve"> Semester: </w:t>
      </w:r>
      <w:r w:rsidRPr="00B900C6">
        <w:rPr>
          <w:rFonts w:ascii="Arial" w:hAnsi="Arial" w:cs="Arial"/>
          <w:iCs/>
          <w:sz w:val="18"/>
          <w:szCs w:val="18"/>
        </w:rPr>
        <w:t>Even</w:t>
      </w:r>
    </w:p>
    <w:p w14:paraId="4E66CA78" w14:textId="77777777" w:rsidR="002E3C27" w:rsidRPr="00B900C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B900C6" w14:paraId="0F09FB7E" w14:textId="77777777" w:rsidTr="001C3606">
        <w:trPr>
          <w:jc w:val="center"/>
        </w:trPr>
        <w:tc>
          <w:tcPr>
            <w:tcW w:w="1439" w:type="dxa"/>
          </w:tcPr>
          <w:p w14:paraId="58724AFD" w14:textId="77777777" w:rsidR="002E3C27" w:rsidRPr="00B900C6" w:rsidRDefault="002E3C27" w:rsidP="001C3606">
            <w:pPr>
              <w:rPr>
                <w:rFonts w:ascii="Arial" w:hAnsi="Arial" w:cs="Arial"/>
                <w:b/>
                <w:bCs/>
                <w:sz w:val="18"/>
                <w:szCs w:val="18"/>
              </w:rPr>
            </w:pPr>
            <w:r w:rsidRPr="00B900C6">
              <w:rPr>
                <w:rFonts w:ascii="Arial" w:hAnsi="Arial" w:cs="Arial"/>
                <w:b/>
                <w:sz w:val="18"/>
                <w:szCs w:val="18"/>
              </w:rPr>
              <w:t>Prerequisite:</w:t>
            </w:r>
          </w:p>
        </w:tc>
        <w:tc>
          <w:tcPr>
            <w:tcW w:w="7741" w:type="dxa"/>
          </w:tcPr>
          <w:p w14:paraId="33B3AD3E" w14:textId="77777777" w:rsidR="002E3C27" w:rsidRPr="00B900C6" w:rsidRDefault="002E3C27" w:rsidP="001C3606">
            <w:pPr>
              <w:rPr>
                <w:rFonts w:ascii="Arial" w:hAnsi="Arial" w:cs="Arial"/>
                <w:iCs/>
                <w:sz w:val="18"/>
                <w:szCs w:val="18"/>
              </w:rPr>
            </w:pPr>
            <w:r w:rsidRPr="00B900C6">
              <w:rPr>
                <w:rFonts w:ascii="Arial" w:hAnsi="Arial" w:cs="Arial"/>
                <w:iCs/>
                <w:sz w:val="18"/>
                <w:szCs w:val="18"/>
              </w:rPr>
              <w:t>MATH2241: Linear Algebra</w:t>
            </w:r>
          </w:p>
        </w:tc>
      </w:tr>
      <w:tr w:rsidR="002E3C27" w:rsidRPr="00B900C6" w14:paraId="4C830159" w14:textId="77777777" w:rsidTr="001C3606">
        <w:trPr>
          <w:jc w:val="center"/>
        </w:trPr>
        <w:tc>
          <w:tcPr>
            <w:tcW w:w="1439" w:type="dxa"/>
          </w:tcPr>
          <w:p w14:paraId="0D01CDB2" w14:textId="77777777" w:rsidR="002E3C27" w:rsidRPr="00B900C6" w:rsidRDefault="002E3C27" w:rsidP="001C3606">
            <w:pPr>
              <w:rPr>
                <w:rFonts w:ascii="Arial" w:hAnsi="Arial" w:cs="Arial"/>
                <w:b/>
                <w:sz w:val="18"/>
                <w:szCs w:val="18"/>
              </w:rPr>
            </w:pPr>
            <w:r w:rsidRPr="00B900C6">
              <w:rPr>
                <w:rFonts w:ascii="Arial" w:hAnsi="Arial" w:cs="Arial"/>
                <w:b/>
                <w:sz w:val="18"/>
                <w:szCs w:val="18"/>
              </w:rPr>
              <w:t>Course Type</w:t>
            </w:r>
          </w:p>
        </w:tc>
        <w:tc>
          <w:tcPr>
            <w:tcW w:w="7741" w:type="dxa"/>
          </w:tcPr>
          <w:p w14:paraId="193CCCA1" w14:textId="77777777" w:rsidR="002E3C27" w:rsidRPr="00B900C6" w:rsidRDefault="00000000" w:rsidP="001C3606">
            <w:pPr>
              <w:rPr>
                <w:rFonts w:ascii="Arial" w:hAnsi="Arial" w:cs="Arial"/>
                <w:iCs/>
                <w:sz w:val="18"/>
                <w:szCs w:val="18"/>
              </w:rPr>
            </w:pPr>
            <w:sdt>
              <w:sdtPr>
                <w:rPr>
                  <w:rFonts w:ascii="Arial" w:hAnsi="Arial" w:cs="Arial"/>
                  <w:iCs/>
                  <w:sz w:val="18"/>
                  <w:szCs w:val="18"/>
                </w:rPr>
                <w:id w:val="279691446"/>
              </w:sdtPr>
              <w:sdtContent>
                <w:r w:rsidR="002E3C27" w:rsidRPr="00B900C6">
                  <w:rPr>
                    <w:rFonts w:ascii="MS Gothic" w:eastAsia="MS Gothic" w:hAnsi="MS Gothic" w:cs="MS Gothic" w:hint="eastAsia"/>
                    <w:iCs/>
                    <w:sz w:val="18"/>
                    <w:szCs w:val="18"/>
                  </w:rPr>
                  <w:t>☒</w:t>
                </w:r>
              </w:sdtContent>
            </w:sdt>
            <w:r w:rsidR="002E3C27" w:rsidRPr="00B900C6">
              <w:rPr>
                <w:rFonts w:ascii="Arial" w:hAnsi="Arial" w:cs="Arial"/>
                <w:iCs/>
                <w:sz w:val="18"/>
                <w:szCs w:val="18"/>
              </w:rPr>
              <w:t xml:space="preserve"> Theory         </w:t>
            </w:r>
            <w:sdt>
              <w:sdtPr>
                <w:rPr>
                  <w:rFonts w:ascii="Arial" w:hAnsi="Arial" w:cs="Arial"/>
                  <w:iCs/>
                  <w:sz w:val="18"/>
                  <w:szCs w:val="18"/>
                </w:rPr>
                <w:id w:val="2020428722"/>
              </w:sdtPr>
              <w:sdtContent>
                <w:r w:rsidR="002E3C27" w:rsidRPr="00B900C6">
                  <w:rPr>
                    <w:rFonts w:ascii="MS Gothic" w:eastAsia="MS Gothic" w:hAnsi="MS Gothic" w:cs="MS Gothic" w:hint="eastAsia"/>
                    <w:iCs/>
                    <w:sz w:val="18"/>
                    <w:szCs w:val="18"/>
                  </w:rPr>
                  <w:t>☐</w:t>
                </w:r>
              </w:sdtContent>
            </w:sdt>
            <w:r w:rsidR="002E3C27" w:rsidRPr="00B900C6">
              <w:rPr>
                <w:rFonts w:ascii="Arial" w:hAnsi="Arial" w:cs="Arial"/>
                <w:iCs/>
                <w:sz w:val="18"/>
                <w:szCs w:val="18"/>
              </w:rPr>
              <w:t xml:space="preserve">  Laboratory work         </w:t>
            </w:r>
            <w:sdt>
              <w:sdtPr>
                <w:rPr>
                  <w:rFonts w:ascii="Arial" w:hAnsi="Arial" w:cs="Arial"/>
                  <w:iCs/>
                  <w:sz w:val="18"/>
                  <w:szCs w:val="18"/>
                </w:rPr>
                <w:id w:val="830645928"/>
              </w:sdtPr>
              <w:sdtContent>
                <w:r w:rsidR="002E3C27" w:rsidRPr="00B900C6">
                  <w:rPr>
                    <w:rFonts w:ascii="MS Gothic" w:eastAsia="MS Gothic" w:hAnsi="MS Gothic" w:cs="MS Gothic" w:hint="eastAsia"/>
                    <w:iCs/>
                    <w:sz w:val="18"/>
                    <w:szCs w:val="18"/>
                  </w:rPr>
                  <w:t>☐</w:t>
                </w:r>
              </w:sdtContent>
            </w:sdt>
            <w:r w:rsidR="002E3C27" w:rsidRPr="00B900C6">
              <w:rPr>
                <w:rFonts w:ascii="Arial" w:hAnsi="Arial" w:cs="Arial"/>
                <w:iCs/>
                <w:sz w:val="18"/>
                <w:szCs w:val="18"/>
              </w:rPr>
              <w:t xml:space="preserve">  Project work      </w:t>
            </w:r>
            <w:sdt>
              <w:sdtPr>
                <w:rPr>
                  <w:rFonts w:ascii="Arial" w:hAnsi="Arial" w:cs="Arial"/>
                  <w:iCs/>
                  <w:sz w:val="18"/>
                  <w:szCs w:val="18"/>
                </w:rPr>
                <w:id w:val="-743876935"/>
              </w:sdtPr>
              <w:sdtContent>
                <w:r w:rsidR="002E3C27" w:rsidRPr="00B900C6">
                  <w:rPr>
                    <w:rFonts w:ascii="MS Gothic" w:eastAsia="MS Gothic" w:hAnsi="MS Gothic" w:cs="MS Gothic" w:hint="eastAsia"/>
                    <w:iCs/>
                    <w:sz w:val="18"/>
                    <w:szCs w:val="18"/>
                  </w:rPr>
                  <w:t>☐</w:t>
                </w:r>
              </w:sdtContent>
            </w:sdt>
            <w:r w:rsidR="002E3C27" w:rsidRPr="00B900C6">
              <w:rPr>
                <w:rFonts w:ascii="Arial" w:hAnsi="Arial" w:cs="Arial"/>
                <w:iCs/>
                <w:sz w:val="18"/>
                <w:szCs w:val="18"/>
              </w:rPr>
              <w:t xml:space="preserve">  Viva Voce      </w:t>
            </w:r>
          </w:p>
        </w:tc>
      </w:tr>
      <w:tr w:rsidR="002E3C27" w:rsidRPr="00B900C6" w14:paraId="79F29277" w14:textId="77777777" w:rsidTr="001C3606">
        <w:trPr>
          <w:trHeight w:val="238"/>
          <w:jc w:val="center"/>
        </w:trPr>
        <w:tc>
          <w:tcPr>
            <w:tcW w:w="1439" w:type="dxa"/>
          </w:tcPr>
          <w:p w14:paraId="58D78A66" w14:textId="77777777" w:rsidR="002E3C27" w:rsidRPr="00B900C6" w:rsidRDefault="002E3C27" w:rsidP="001C3606">
            <w:pPr>
              <w:ind w:left="2160" w:hanging="2160"/>
              <w:rPr>
                <w:rFonts w:ascii="Arial" w:hAnsi="Arial" w:cs="Arial"/>
                <w:b/>
                <w:bCs/>
                <w:sz w:val="18"/>
                <w:szCs w:val="18"/>
              </w:rPr>
            </w:pPr>
            <w:r w:rsidRPr="00B900C6">
              <w:rPr>
                <w:rFonts w:ascii="Arial" w:hAnsi="Arial" w:cs="Arial"/>
                <w:b/>
                <w:bCs/>
                <w:sz w:val="18"/>
                <w:szCs w:val="18"/>
              </w:rPr>
              <w:t>Motivation</w:t>
            </w:r>
          </w:p>
        </w:tc>
        <w:tc>
          <w:tcPr>
            <w:tcW w:w="7741" w:type="dxa"/>
          </w:tcPr>
          <w:p w14:paraId="5FE54771" w14:textId="77777777" w:rsidR="002E3C27" w:rsidRPr="00B900C6" w:rsidRDefault="002E3C27" w:rsidP="001C3606">
            <w:pPr>
              <w:rPr>
                <w:rFonts w:ascii="Arial" w:hAnsi="Arial" w:cs="Arial"/>
                <w:b/>
                <w:iCs/>
                <w:sz w:val="18"/>
                <w:szCs w:val="18"/>
              </w:rPr>
            </w:pPr>
            <w:r w:rsidRPr="00B900C6">
              <w:rPr>
                <w:rFonts w:ascii="Arial" w:hAnsi="Arial" w:cs="Arial"/>
                <w:iCs/>
                <w:sz w:val="18"/>
                <w:szCs w:val="18"/>
              </w:rPr>
              <w:t>This course is offered to provide an introduction to several fundamental concepts and methods for machine learning.</w:t>
            </w:r>
          </w:p>
        </w:tc>
      </w:tr>
      <w:tr w:rsidR="002E3C27" w:rsidRPr="00B900C6" w14:paraId="11B92B13" w14:textId="77777777" w:rsidTr="001C3606">
        <w:trPr>
          <w:trHeight w:val="238"/>
          <w:jc w:val="center"/>
        </w:trPr>
        <w:tc>
          <w:tcPr>
            <w:tcW w:w="9180" w:type="dxa"/>
            <w:gridSpan w:val="2"/>
          </w:tcPr>
          <w:p w14:paraId="69E9C5F4" w14:textId="77777777" w:rsidR="002E3C27" w:rsidRPr="00B900C6" w:rsidRDefault="002E3C27" w:rsidP="001C3606">
            <w:pPr>
              <w:rPr>
                <w:rFonts w:ascii="Arial" w:hAnsi="Arial" w:cs="Arial"/>
                <w:b/>
                <w:bCs/>
                <w:sz w:val="18"/>
                <w:szCs w:val="18"/>
              </w:rPr>
            </w:pPr>
            <w:r w:rsidRPr="00B900C6">
              <w:rPr>
                <w:rFonts w:ascii="Arial" w:hAnsi="Arial" w:cs="Arial"/>
                <w:b/>
                <w:bCs/>
                <w:sz w:val="18"/>
                <w:szCs w:val="18"/>
              </w:rPr>
              <w:t>Course Objective:</w:t>
            </w:r>
          </w:p>
          <w:p w14:paraId="485C230B" w14:textId="77777777" w:rsidR="002E3C27" w:rsidRPr="00B900C6" w:rsidRDefault="002E3C27" w:rsidP="001C3606">
            <w:pPr>
              <w:jc w:val="both"/>
              <w:rPr>
                <w:rFonts w:ascii="Arial" w:hAnsi="Arial" w:cs="Arial"/>
                <w:iCs/>
                <w:sz w:val="18"/>
                <w:szCs w:val="18"/>
              </w:rPr>
            </w:pPr>
            <w:r w:rsidRPr="00B900C6">
              <w:rPr>
                <w:rFonts w:ascii="Arial" w:hAnsi="Arial" w:cs="Arial"/>
                <w:iCs/>
                <w:sz w:val="18"/>
                <w:szCs w:val="18"/>
              </w:rPr>
              <w:t>The objective is to familiarize the students with some basic learning algorithms and techniques and their applications, as well as general questions related to analyzing and handling large data sets.</w:t>
            </w:r>
          </w:p>
        </w:tc>
      </w:tr>
    </w:tbl>
    <w:p w14:paraId="07B635B9" w14:textId="77777777" w:rsidR="002E3C27" w:rsidRPr="00B900C6" w:rsidRDefault="002E3C27" w:rsidP="002E3C27">
      <w:pPr>
        <w:jc w:val="center"/>
        <w:rPr>
          <w:rFonts w:ascii="Arial" w:hAnsi="Arial" w:cs="Arial"/>
          <w:sz w:val="18"/>
          <w:szCs w:val="18"/>
        </w:rPr>
      </w:pPr>
    </w:p>
    <w:p w14:paraId="7437A80F" w14:textId="77777777" w:rsidR="002E3C27" w:rsidRPr="00B900C6" w:rsidRDefault="002E3C27" w:rsidP="002E3C27">
      <w:pPr>
        <w:autoSpaceDE w:val="0"/>
        <w:autoSpaceDN w:val="0"/>
        <w:adjustRightInd w:val="0"/>
        <w:jc w:val="center"/>
        <w:rPr>
          <w:rFonts w:ascii="Arial" w:hAnsi="Arial" w:cs="Arial"/>
          <w:b/>
          <w:color w:val="000000" w:themeColor="text1"/>
          <w:sz w:val="18"/>
          <w:szCs w:val="18"/>
        </w:rPr>
      </w:pPr>
      <w:r w:rsidRPr="00B900C6">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534"/>
        <w:gridCol w:w="2585"/>
        <w:gridCol w:w="1051"/>
        <w:gridCol w:w="1747"/>
        <w:gridCol w:w="1612"/>
      </w:tblGrid>
      <w:tr w:rsidR="002E3C27" w:rsidRPr="00B900C6" w14:paraId="28AF7154" w14:textId="77777777" w:rsidTr="001C3606">
        <w:trPr>
          <w:trHeight w:val="877"/>
          <w:jc w:val="center"/>
        </w:trPr>
        <w:tc>
          <w:tcPr>
            <w:tcW w:w="646" w:type="dxa"/>
            <w:vAlign w:val="center"/>
          </w:tcPr>
          <w:p w14:paraId="16374DF3"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CO No.</w:t>
            </w:r>
          </w:p>
        </w:tc>
        <w:tc>
          <w:tcPr>
            <w:tcW w:w="1534" w:type="dxa"/>
            <w:vAlign w:val="center"/>
          </w:tcPr>
          <w:p w14:paraId="62B6188D"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CO Statement</w:t>
            </w:r>
          </w:p>
        </w:tc>
        <w:tc>
          <w:tcPr>
            <w:tcW w:w="2585" w:type="dxa"/>
            <w:vAlign w:val="center"/>
          </w:tcPr>
          <w:p w14:paraId="7ED8B8AE"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Corresponding PO</w:t>
            </w:r>
          </w:p>
        </w:tc>
        <w:tc>
          <w:tcPr>
            <w:tcW w:w="1051" w:type="dxa"/>
            <w:vAlign w:val="center"/>
          </w:tcPr>
          <w:p w14:paraId="5B31D4C9"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Domain / level of learning taxonomy</w:t>
            </w:r>
          </w:p>
        </w:tc>
        <w:tc>
          <w:tcPr>
            <w:tcW w:w="1747" w:type="dxa"/>
            <w:vAlign w:val="center"/>
          </w:tcPr>
          <w:p w14:paraId="21BCFA50"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Delivery methods and activities</w:t>
            </w:r>
          </w:p>
        </w:tc>
        <w:tc>
          <w:tcPr>
            <w:tcW w:w="1612" w:type="dxa"/>
            <w:vAlign w:val="center"/>
          </w:tcPr>
          <w:p w14:paraId="69DB99FD"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Assessment tools</w:t>
            </w:r>
          </w:p>
        </w:tc>
      </w:tr>
      <w:tr w:rsidR="002E3C27" w:rsidRPr="00B900C6" w14:paraId="780F5EB3" w14:textId="77777777" w:rsidTr="001C3606">
        <w:trPr>
          <w:trHeight w:val="1646"/>
          <w:jc w:val="center"/>
        </w:trPr>
        <w:tc>
          <w:tcPr>
            <w:tcW w:w="646" w:type="dxa"/>
            <w:vAlign w:val="center"/>
          </w:tcPr>
          <w:p w14:paraId="6D9B6500"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CO1</w:t>
            </w:r>
          </w:p>
        </w:tc>
        <w:tc>
          <w:tcPr>
            <w:tcW w:w="1534" w:type="dxa"/>
            <w:vAlign w:val="center"/>
          </w:tcPr>
          <w:p w14:paraId="7D7EA7C2" w14:textId="77777777" w:rsidR="002E3C27" w:rsidRPr="00B900C6"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917A49">
              <w:rPr>
                <w:rFonts w:ascii="Arial" w:hAnsi="Arial" w:cs="Arial"/>
                <w:b/>
                <w:bCs/>
                <w:color w:val="000000" w:themeColor="text1"/>
                <w:sz w:val="18"/>
                <w:szCs w:val="18"/>
              </w:rPr>
              <w:t>understand</w:t>
            </w:r>
            <w:r w:rsidRPr="00B900C6">
              <w:rPr>
                <w:rFonts w:ascii="Arial" w:hAnsi="Arial" w:cs="Arial"/>
                <w:color w:val="000000" w:themeColor="text1"/>
                <w:sz w:val="18"/>
                <w:szCs w:val="18"/>
              </w:rPr>
              <w:t xml:space="preserve"> a wide variety of learning algorithms</w:t>
            </w:r>
          </w:p>
        </w:tc>
        <w:tc>
          <w:tcPr>
            <w:tcW w:w="2585" w:type="dxa"/>
            <w:vAlign w:val="center"/>
          </w:tcPr>
          <w:p w14:paraId="7EF6B9EE" w14:textId="77777777" w:rsidR="002E3C27" w:rsidRPr="00B900C6" w:rsidRDefault="002E3C27" w:rsidP="001C3606">
            <w:pPr>
              <w:pStyle w:val="ListParagraph"/>
              <w:spacing w:after="0" w:line="240" w:lineRule="auto"/>
              <w:ind w:left="0"/>
              <w:jc w:val="center"/>
              <w:rPr>
                <w:rFonts w:ascii="Arial" w:hAnsi="Arial" w:cs="Arial"/>
                <w:bCs/>
                <w:color w:val="000000" w:themeColor="text1"/>
                <w:sz w:val="18"/>
                <w:szCs w:val="18"/>
              </w:rPr>
            </w:pPr>
            <w:r w:rsidRPr="00B900C6">
              <w:rPr>
                <w:rFonts w:ascii="Arial" w:hAnsi="Arial" w:cs="Arial"/>
                <w:b/>
                <w:bCs/>
                <w:color w:val="000000" w:themeColor="text1"/>
                <w:sz w:val="18"/>
                <w:szCs w:val="18"/>
              </w:rPr>
              <w:t>Design/development of solutions:</w:t>
            </w:r>
          </w:p>
          <w:p w14:paraId="5A47D46C" w14:textId="77777777" w:rsidR="002E3C27" w:rsidRPr="00B900C6" w:rsidRDefault="002E3C27" w:rsidP="001C3606">
            <w:pPr>
              <w:pStyle w:val="ListParagraph"/>
              <w:spacing w:after="0" w:line="240" w:lineRule="auto"/>
              <w:ind w:left="0"/>
              <w:jc w:val="center"/>
              <w:rPr>
                <w:rFonts w:ascii="Arial" w:hAnsi="Arial" w:cs="Arial"/>
                <w:color w:val="000000" w:themeColor="text1"/>
                <w:sz w:val="18"/>
                <w:szCs w:val="18"/>
              </w:rPr>
            </w:pPr>
            <w:r w:rsidRPr="00B900C6">
              <w:rPr>
                <w:rFonts w:ascii="Arial" w:hAnsi="Arial" w:cs="Arial"/>
                <w:color w:val="000000" w:themeColor="text1"/>
                <w:sz w:val="18"/>
                <w:szCs w:val="18"/>
              </w:rPr>
              <w:t xml:space="preserve"> (PO3)</w:t>
            </w:r>
          </w:p>
        </w:tc>
        <w:tc>
          <w:tcPr>
            <w:tcW w:w="1051" w:type="dxa"/>
            <w:vAlign w:val="center"/>
          </w:tcPr>
          <w:p w14:paraId="10AD21E8"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Cognitive domain – level 5</w:t>
            </w:r>
          </w:p>
        </w:tc>
        <w:tc>
          <w:tcPr>
            <w:tcW w:w="1747" w:type="dxa"/>
            <w:vAlign w:val="center"/>
          </w:tcPr>
          <w:p w14:paraId="5CFA7F9F"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1658760"/>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Lecture Note</w:t>
            </w:r>
          </w:p>
          <w:p w14:paraId="10FED566"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7534535"/>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Text Book</w:t>
            </w:r>
          </w:p>
          <w:p w14:paraId="1B4D6D58"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2345435"/>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Audio/Video</w:t>
            </w:r>
          </w:p>
          <w:p w14:paraId="046880CB"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44377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Web Material</w:t>
            </w:r>
          </w:p>
          <w:p w14:paraId="3821AB96"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472882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Journal paper</w:t>
            </w:r>
          </w:p>
        </w:tc>
        <w:tc>
          <w:tcPr>
            <w:tcW w:w="1612" w:type="dxa"/>
            <w:vAlign w:val="center"/>
          </w:tcPr>
          <w:p w14:paraId="7EC06A09"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29502024"/>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Class Test</w:t>
            </w:r>
          </w:p>
          <w:p w14:paraId="36B0E597"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9063434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Final Exam</w:t>
            </w:r>
          </w:p>
          <w:p w14:paraId="3B649152"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51810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Assignment </w:t>
            </w:r>
          </w:p>
          <w:p w14:paraId="1C27CADC"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2211406"/>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Participation</w:t>
            </w:r>
          </w:p>
          <w:p w14:paraId="3D9E2C1E" w14:textId="77777777" w:rsidR="002E3C27" w:rsidRPr="00B900C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38184778"/>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Presentation</w:t>
            </w:r>
          </w:p>
        </w:tc>
      </w:tr>
      <w:tr w:rsidR="002E3C27" w:rsidRPr="00B900C6" w14:paraId="3EB8548F" w14:textId="77777777" w:rsidTr="001C3606">
        <w:trPr>
          <w:trHeight w:val="1583"/>
          <w:jc w:val="center"/>
        </w:trPr>
        <w:tc>
          <w:tcPr>
            <w:tcW w:w="646" w:type="dxa"/>
            <w:vAlign w:val="center"/>
          </w:tcPr>
          <w:p w14:paraId="00B0F723"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CO2</w:t>
            </w:r>
          </w:p>
        </w:tc>
        <w:tc>
          <w:tcPr>
            <w:tcW w:w="1534" w:type="dxa"/>
            <w:vAlign w:val="center"/>
          </w:tcPr>
          <w:p w14:paraId="2005A1CE" w14:textId="77777777" w:rsidR="002E3C27" w:rsidRPr="00B900C6" w:rsidRDefault="002E3C27" w:rsidP="001C3606">
            <w:pPr>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917A49">
              <w:rPr>
                <w:rFonts w:ascii="Arial" w:hAnsi="Arial" w:cs="Arial"/>
                <w:b/>
                <w:bCs/>
                <w:color w:val="000000" w:themeColor="text1"/>
                <w:sz w:val="18"/>
                <w:szCs w:val="18"/>
              </w:rPr>
              <w:t>apply</w:t>
            </w:r>
            <w:r w:rsidRPr="00B900C6">
              <w:rPr>
                <w:rFonts w:ascii="Arial" w:hAnsi="Arial" w:cs="Arial"/>
                <w:color w:val="000000" w:themeColor="text1"/>
                <w:sz w:val="18"/>
                <w:szCs w:val="18"/>
              </w:rPr>
              <w:t xml:space="preserve"> the algorithms to a real-world problem</w:t>
            </w:r>
          </w:p>
        </w:tc>
        <w:tc>
          <w:tcPr>
            <w:tcW w:w="2585" w:type="dxa"/>
            <w:vAlign w:val="center"/>
          </w:tcPr>
          <w:p w14:paraId="131D1622" w14:textId="77777777" w:rsidR="002E3C27" w:rsidRPr="00B900C6" w:rsidRDefault="002E3C27" w:rsidP="001C3606">
            <w:pPr>
              <w:pStyle w:val="ListParagraph"/>
              <w:spacing w:after="0" w:line="240" w:lineRule="auto"/>
              <w:ind w:left="0"/>
              <w:jc w:val="center"/>
              <w:rPr>
                <w:rFonts w:ascii="Arial" w:hAnsi="Arial" w:cs="Arial"/>
                <w:bCs/>
                <w:color w:val="000000" w:themeColor="text1"/>
                <w:sz w:val="18"/>
                <w:szCs w:val="18"/>
              </w:rPr>
            </w:pPr>
            <w:r w:rsidRPr="00B900C6">
              <w:rPr>
                <w:rFonts w:ascii="Arial" w:hAnsi="Arial" w:cs="Arial"/>
                <w:b/>
                <w:bCs/>
                <w:color w:val="000000" w:themeColor="text1"/>
                <w:sz w:val="18"/>
                <w:szCs w:val="18"/>
              </w:rPr>
              <w:t>Problem analysis:</w:t>
            </w:r>
          </w:p>
          <w:p w14:paraId="5DE6E177" w14:textId="77777777" w:rsidR="002E3C27" w:rsidRPr="00B900C6" w:rsidRDefault="002E3C27" w:rsidP="001C3606">
            <w:pPr>
              <w:pStyle w:val="ListParagraph"/>
              <w:spacing w:after="0" w:line="240" w:lineRule="auto"/>
              <w:ind w:left="0"/>
              <w:jc w:val="center"/>
              <w:rPr>
                <w:rFonts w:ascii="Arial" w:hAnsi="Arial" w:cs="Arial"/>
                <w:color w:val="000000" w:themeColor="text1"/>
                <w:sz w:val="18"/>
                <w:szCs w:val="18"/>
              </w:rPr>
            </w:pPr>
            <w:r w:rsidRPr="00B900C6">
              <w:rPr>
                <w:rFonts w:ascii="Arial" w:hAnsi="Arial" w:cs="Arial"/>
                <w:color w:val="000000" w:themeColor="text1"/>
                <w:sz w:val="18"/>
                <w:szCs w:val="18"/>
              </w:rPr>
              <w:t>(PO2)</w:t>
            </w:r>
          </w:p>
        </w:tc>
        <w:tc>
          <w:tcPr>
            <w:tcW w:w="1051" w:type="dxa"/>
            <w:vAlign w:val="center"/>
          </w:tcPr>
          <w:p w14:paraId="7D6482E2" w14:textId="77777777" w:rsidR="002E3C27" w:rsidRPr="00B900C6" w:rsidRDefault="002E3C27" w:rsidP="001C3606">
            <w:pPr>
              <w:jc w:val="center"/>
              <w:rPr>
                <w:rFonts w:ascii="Arial" w:hAnsi="Arial" w:cs="Arial"/>
                <w:color w:val="000000" w:themeColor="text1"/>
                <w:sz w:val="18"/>
                <w:szCs w:val="18"/>
              </w:rPr>
            </w:pPr>
            <w:r w:rsidRPr="00B900C6">
              <w:rPr>
                <w:rFonts w:ascii="Arial" w:hAnsi="Arial" w:cs="Arial"/>
                <w:color w:val="000000" w:themeColor="text1"/>
                <w:sz w:val="18"/>
                <w:szCs w:val="18"/>
              </w:rPr>
              <w:t>Cognitive domain – level 4</w:t>
            </w:r>
          </w:p>
        </w:tc>
        <w:tc>
          <w:tcPr>
            <w:tcW w:w="1747" w:type="dxa"/>
            <w:vAlign w:val="center"/>
          </w:tcPr>
          <w:p w14:paraId="13FE08CC"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934727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Lecture Note</w:t>
            </w:r>
          </w:p>
          <w:p w14:paraId="13A434C8"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023408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Text Book</w:t>
            </w:r>
          </w:p>
          <w:p w14:paraId="1D8998C0"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255046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Audio/Video</w:t>
            </w:r>
          </w:p>
          <w:p w14:paraId="42B5CB27"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7787316"/>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Web Material</w:t>
            </w:r>
          </w:p>
          <w:p w14:paraId="533F62FF" w14:textId="77777777" w:rsidR="002E3C27" w:rsidRPr="00B900C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398136639"/>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Journal paper</w:t>
            </w:r>
          </w:p>
        </w:tc>
        <w:tc>
          <w:tcPr>
            <w:tcW w:w="1612" w:type="dxa"/>
            <w:vAlign w:val="center"/>
          </w:tcPr>
          <w:p w14:paraId="41C5A395"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0647826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Class Test</w:t>
            </w:r>
          </w:p>
          <w:p w14:paraId="562167E4"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1391092"/>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Final Exam</w:t>
            </w:r>
          </w:p>
          <w:p w14:paraId="5A9B6AB8"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48877936"/>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Assignment </w:t>
            </w:r>
          </w:p>
          <w:p w14:paraId="175A0D55"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3398157"/>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Participation</w:t>
            </w:r>
          </w:p>
          <w:p w14:paraId="74BE2C59" w14:textId="77777777" w:rsidR="002E3C27" w:rsidRPr="00B900C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90998341"/>
              </w:sdtPr>
              <w:sdtContent>
                <w:r w:rsidR="002E3C27" w:rsidRPr="00B900C6">
                  <w:rPr>
                    <w:rFonts w:ascii="MS Gothic" w:eastAsia="MS Gothic" w:hAnsi="MS Gothic" w:cs="MS Gothic" w:hint="eastAsia"/>
                    <w:color w:val="000000" w:themeColor="text1"/>
                    <w:sz w:val="18"/>
                    <w:szCs w:val="18"/>
                  </w:rPr>
                  <w:t>☐</w:t>
                </w:r>
              </w:sdtContent>
            </w:sdt>
            <w:r w:rsidR="002E3C27" w:rsidRPr="00B900C6">
              <w:rPr>
                <w:rFonts w:ascii="Arial" w:hAnsi="Arial" w:cs="Arial"/>
                <w:color w:val="000000" w:themeColor="text1"/>
                <w:sz w:val="18"/>
                <w:szCs w:val="18"/>
              </w:rPr>
              <w:t xml:space="preserve">  Presentation</w:t>
            </w:r>
          </w:p>
        </w:tc>
      </w:tr>
    </w:tbl>
    <w:p w14:paraId="4090C01A" w14:textId="77777777" w:rsidR="002E3C27" w:rsidRPr="00B900C6"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B900C6" w14:paraId="76D7F6E0" w14:textId="77777777" w:rsidTr="001C3606">
        <w:trPr>
          <w:jc w:val="center"/>
        </w:trPr>
        <w:tc>
          <w:tcPr>
            <w:tcW w:w="9127" w:type="dxa"/>
          </w:tcPr>
          <w:p w14:paraId="0C266A3C" w14:textId="77777777" w:rsidR="002E3C27" w:rsidRPr="00B900C6" w:rsidRDefault="002E3C27" w:rsidP="001C3606">
            <w:pPr>
              <w:rPr>
                <w:rFonts w:ascii="Arial" w:hAnsi="Arial" w:cs="Arial"/>
                <w:b/>
                <w:color w:val="000000" w:themeColor="text1"/>
                <w:sz w:val="18"/>
                <w:szCs w:val="18"/>
              </w:rPr>
            </w:pPr>
            <w:r w:rsidRPr="00B900C6">
              <w:rPr>
                <w:rFonts w:ascii="Arial" w:hAnsi="Arial" w:cs="Arial"/>
                <w:b/>
                <w:color w:val="000000" w:themeColor="text1"/>
                <w:sz w:val="18"/>
                <w:szCs w:val="18"/>
              </w:rPr>
              <w:t>Assessment and Marks Distribution:</w:t>
            </w:r>
          </w:p>
          <w:p w14:paraId="38C62988" w14:textId="77777777" w:rsidR="002E3C27" w:rsidRPr="00B900C6" w:rsidRDefault="002E3C27" w:rsidP="001C3606">
            <w:pPr>
              <w:rPr>
                <w:rFonts w:ascii="Arial" w:hAnsi="Arial" w:cs="Arial"/>
                <w:bCs/>
                <w:color w:val="000000" w:themeColor="text1"/>
                <w:sz w:val="18"/>
                <w:szCs w:val="18"/>
              </w:rPr>
            </w:pPr>
            <w:r w:rsidRPr="00B900C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253426EA" w14:textId="77777777" w:rsidR="002E3C27" w:rsidRPr="00B900C6" w:rsidRDefault="002E3C27" w:rsidP="001C3606">
            <w:pPr>
              <w:rPr>
                <w:rFonts w:ascii="Arial" w:hAnsi="Arial" w:cs="Arial"/>
                <w:bCs/>
                <w:color w:val="000000" w:themeColor="text1"/>
                <w:sz w:val="18"/>
                <w:szCs w:val="18"/>
              </w:rPr>
            </w:pPr>
            <w:r w:rsidRPr="00B900C6">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B900C6">
              <w:rPr>
                <w:rFonts w:ascii="Arial" w:hAnsi="Arial" w:cs="Arial"/>
                <w:bCs/>
                <w:color w:val="000000" w:themeColor="text1"/>
                <w:sz w:val="18"/>
                <w:szCs w:val="18"/>
              </w:rPr>
              <w:t>)</w:t>
            </w:r>
          </w:p>
          <w:p w14:paraId="5CC5B70C" w14:textId="77777777" w:rsidR="002E3C27" w:rsidRPr="00B900C6" w:rsidRDefault="002E3C27" w:rsidP="001C3606">
            <w:pPr>
              <w:rPr>
                <w:rFonts w:ascii="Arial" w:hAnsi="Arial" w:cs="Arial"/>
                <w:bCs/>
                <w:color w:val="000000" w:themeColor="text1"/>
                <w:sz w:val="18"/>
                <w:szCs w:val="18"/>
              </w:rPr>
            </w:pPr>
            <w:r w:rsidRPr="00B900C6">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B900C6">
              <w:rPr>
                <w:rFonts w:ascii="Arial" w:hAnsi="Arial" w:cs="Arial"/>
                <w:bCs/>
                <w:color w:val="000000" w:themeColor="text1"/>
                <w:sz w:val="18"/>
                <w:szCs w:val="18"/>
              </w:rPr>
              <w:t xml:space="preserve">), Total Time: 3 hours. </w:t>
            </w:r>
          </w:p>
          <w:p w14:paraId="280C319C" w14:textId="77777777" w:rsidR="002E3C27" w:rsidRPr="00B900C6" w:rsidRDefault="002E3C27" w:rsidP="001C3606">
            <w:pPr>
              <w:rPr>
                <w:rFonts w:ascii="Arial" w:hAnsi="Arial" w:cs="Arial"/>
                <w:b/>
                <w:color w:val="000000" w:themeColor="text1"/>
                <w:sz w:val="18"/>
                <w:szCs w:val="18"/>
              </w:rPr>
            </w:pPr>
            <w:r w:rsidRPr="00B900C6">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B900C6">
              <w:rPr>
                <w:rFonts w:ascii="Arial" w:hAnsi="Arial" w:cs="Arial"/>
                <w:bCs/>
                <w:color w:val="000000" w:themeColor="text1"/>
                <w:sz w:val="18"/>
                <w:szCs w:val="18"/>
              </w:rPr>
              <w:t>).</w:t>
            </w:r>
          </w:p>
        </w:tc>
      </w:tr>
      <w:tr w:rsidR="002E3C27" w:rsidRPr="00B900C6" w14:paraId="46A08934" w14:textId="77777777" w:rsidTr="001C3606">
        <w:trPr>
          <w:jc w:val="center"/>
        </w:trPr>
        <w:tc>
          <w:tcPr>
            <w:tcW w:w="9127" w:type="dxa"/>
          </w:tcPr>
          <w:p w14:paraId="5626DAF9" w14:textId="77777777" w:rsidR="002E3C27" w:rsidRPr="00B900C6" w:rsidRDefault="002E3C27" w:rsidP="001C3606">
            <w:pPr>
              <w:spacing w:after="120"/>
              <w:rPr>
                <w:rFonts w:ascii="Arial" w:hAnsi="Arial" w:cs="Arial"/>
                <w:b/>
                <w:bCs/>
                <w:iCs/>
                <w:sz w:val="18"/>
                <w:szCs w:val="18"/>
              </w:rPr>
            </w:pPr>
          </w:p>
          <w:p w14:paraId="2BAB5601" w14:textId="77777777" w:rsidR="002E3C27" w:rsidRPr="00B900C6" w:rsidRDefault="002E3C27" w:rsidP="001C3606">
            <w:pPr>
              <w:spacing w:after="120"/>
              <w:rPr>
                <w:rFonts w:ascii="Arial" w:hAnsi="Arial" w:cs="Arial"/>
                <w:b/>
                <w:bCs/>
                <w:iCs/>
                <w:sz w:val="18"/>
                <w:szCs w:val="18"/>
              </w:rPr>
            </w:pPr>
            <w:r w:rsidRPr="00B900C6">
              <w:rPr>
                <w:rFonts w:ascii="Arial" w:hAnsi="Arial" w:cs="Arial"/>
                <w:b/>
                <w:bCs/>
                <w:iCs/>
                <w:sz w:val="18"/>
                <w:szCs w:val="18"/>
              </w:rPr>
              <w:t>Course Contents:</w:t>
            </w:r>
          </w:p>
          <w:p w14:paraId="670F2C24" w14:textId="77777777" w:rsidR="002E3C27" w:rsidRPr="00B900C6" w:rsidRDefault="002E3C27" w:rsidP="001C3606">
            <w:pPr>
              <w:spacing w:after="120"/>
              <w:jc w:val="both"/>
              <w:rPr>
                <w:rFonts w:ascii="Arial" w:hAnsi="Arial" w:cs="Arial"/>
                <w:sz w:val="18"/>
                <w:szCs w:val="18"/>
                <w:lang w:val="en-GB"/>
              </w:rPr>
            </w:pPr>
            <w:r w:rsidRPr="00B900C6">
              <w:rPr>
                <w:rFonts w:ascii="Arial" w:hAnsi="Arial" w:cs="Arial"/>
                <w:sz w:val="18"/>
                <w:szCs w:val="18"/>
                <w:lang w:val="en-GB"/>
              </w:rPr>
              <w:t>Basic machine learning concepts and examples.</w:t>
            </w:r>
            <w:r>
              <w:rPr>
                <w:rFonts w:ascii="Arial" w:hAnsi="Arial" w:cs="Arial"/>
                <w:sz w:val="18"/>
                <w:szCs w:val="18"/>
                <w:lang w:val="en-GB"/>
              </w:rPr>
              <w:t xml:space="preserve"> </w:t>
            </w:r>
            <w:r w:rsidRPr="00B900C6">
              <w:rPr>
                <w:rFonts w:ascii="Arial" w:hAnsi="Arial" w:cs="Arial"/>
                <w:sz w:val="18"/>
                <w:szCs w:val="18"/>
                <w:lang w:val="en-GB"/>
              </w:rPr>
              <w:t>Basic probability notions.</w:t>
            </w:r>
          </w:p>
          <w:p w14:paraId="4C1D61BB" w14:textId="77777777" w:rsidR="002E3C27" w:rsidRPr="00B900C6" w:rsidRDefault="002E3C27" w:rsidP="001C3606">
            <w:pPr>
              <w:spacing w:after="120"/>
              <w:jc w:val="both"/>
              <w:rPr>
                <w:rFonts w:ascii="Arial" w:hAnsi="Arial" w:cs="Arial"/>
                <w:sz w:val="18"/>
                <w:szCs w:val="18"/>
                <w:lang w:val="en-GB"/>
              </w:rPr>
            </w:pPr>
            <w:r w:rsidRPr="00B900C6">
              <w:rPr>
                <w:rFonts w:ascii="Arial" w:hAnsi="Arial" w:cs="Arial"/>
                <w:sz w:val="18"/>
                <w:szCs w:val="18"/>
                <w:lang w:val="en-GB"/>
              </w:rPr>
              <w:t>Bayesian inference.</w:t>
            </w:r>
            <w:r>
              <w:rPr>
                <w:rFonts w:ascii="Arial" w:hAnsi="Arial" w:cs="Arial"/>
                <w:sz w:val="18"/>
                <w:szCs w:val="18"/>
                <w:lang w:val="en-GB"/>
              </w:rPr>
              <w:t xml:space="preserve"> </w:t>
            </w:r>
            <w:r w:rsidRPr="00B900C6">
              <w:rPr>
                <w:rFonts w:ascii="Arial" w:hAnsi="Arial" w:cs="Arial"/>
                <w:sz w:val="18"/>
                <w:szCs w:val="18"/>
                <w:lang w:val="en-GB"/>
              </w:rPr>
              <w:t>Nearest-</w:t>
            </w:r>
            <w:proofErr w:type="spellStart"/>
            <w:r w:rsidRPr="00B900C6">
              <w:rPr>
                <w:rFonts w:ascii="Arial" w:hAnsi="Arial" w:cs="Arial"/>
                <w:sz w:val="18"/>
                <w:szCs w:val="18"/>
                <w:lang w:val="en-GB"/>
              </w:rPr>
              <w:t>neighbor</w:t>
            </w:r>
            <w:proofErr w:type="spellEnd"/>
            <w:r w:rsidRPr="00B900C6">
              <w:rPr>
                <w:rFonts w:ascii="Arial" w:hAnsi="Arial" w:cs="Arial"/>
                <w:sz w:val="18"/>
                <w:szCs w:val="18"/>
                <w:lang w:val="en-GB"/>
              </w:rPr>
              <w:t xml:space="preserve"> algorithms.</w:t>
            </w:r>
            <w:r>
              <w:rPr>
                <w:rFonts w:ascii="Arial" w:hAnsi="Arial" w:cs="Arial"/>
                <w:sz w:val="18"/>
                <w:szCs w:val="18"/>
                <w:lang w:val="en-GB"/>
              </w:rPr>
              <w:t xml:space="preserve"> </w:t>
            </w:r>
            <w:r w:rsidRPr="00B900C6">
              <w:rPr>
                <w:rFonts w:ascii="Arial" w:hAnsi="Arial" w:cs="Arial"/>
                <w:sz w:val="18"/>
                <w:szCs w:val="18"/>
                <w:lang w:val="en-GB"/>
              </w:rPr>
              <w:t>On-line learning (Halving, Weighted Majority, Perceptron, Winnow).</w:t>
            </w:r>
          </w:p>
          <w:p w14:paraId="1E3B180E" w14:textId="77777777" w:rsidR="002E3C27" w:rsidRPr="00B900C6" w:rsidRDefault="002E3C27" w:rsidP="001C3606">
            <w:pPr>
              <w:spacing w:after="120"/>
              <w:jc w:val="both"/>
              <w:rPr>
                <w:rFonts w:ascii="Arial" w:hAnsi="Arial" w:cs="Arial"/>
                <w:sz w:val="18"/>
                <w:szCs w:val="18"/>
                <w:lang w:val="en-GB"/>
              </w:rPr>
            </w:pPr>
            <w:r w:rsidRPr="00B900C6">
              <w:rPr>
                <w:rFonts w:ascii="Arial" w:hAnsi="Arial" w:cs="Arial"/>
                <w:sz w:val="18"/>
                <w:szCs w:val="18"/>
                <w:lang w:val="en-GB"/>
              </w:rPr>
              <w:t>Support vector machines.</w:t>
            </w:r>
            <w:r>
              <w:rPr>
                <w:rFonts w:ascii="Arial" w:hAnsi="Arial" w:cs="Arial"/>
                <w:sz w:val="18"/>
                <w:szCs w:val="18"/>
                <w:lang w:val="en-GB"/>
              </w:rPr>
              <w:t xml:space="preserve"> </w:t>
            </w:r>
            <w:r w:rsidRPr="00B900C6">
              <w:rPr>
                <w:rFonts w:ascii="Arial" w:hAnsi="Arial" w:cs="Arial"/>
                <w:sz w:val="18"/>
                <w:szCs w:val="18"/>
                <w:lang w:val="en-GB"/>
              </w:rPr>
              <w:t>Kernel methods.</w:t>
            </w:r>
            <w:r>
              <w:rPr>
                <w:rFonts w:ascii="Arial" w:hAnsi="Arial" w:cs="Arial"/>
                <w:sz w:val="18"/>
                <w:szCs w:val="18"/>
                <w:lang w:val="en-GB"/>
              </w:rPr>
              <w:t xml:space="preserve"> </w:t>
            </w:r>
            <w:r w:rsidRPr="00B900C6">
              <w:rPr>
                <w:rFonts w:ascii="Arial" w:hAnsi="Arial" w:cs="Arial"/>
                <w:sz w:val="18"/>
                <w:szCs w:val="18"/>
                <w:lang w:val="en-GB"/>
              </w:rPr>
              <w:t>Decision trees.</w:t>
            </w:r>
            <w:r>
              <w:rPr>
                <w:rFonts w:ascii="Arial" w:hAnsi="Arial" w:cs="Arial"/>
                <w:sz w:val="18"/>
                <w:szCs w:val="18"/>
                <w:lang w:val="en-GB"/>
              </w:rPr>
              <w:t xml:space="preserve"> </w:t>
            </w:r>
            <w:r w:rsidRPr="00B900C6">
              <w:rPr>
                <w:rFonts w:ascii="Arial" w:hAnsi="Arial" w:cs="Arial"/>
                <w:sz w:val="18"/>
                <w:szCs w:val="18"/>
                <w:lang w:val="en-GB"/>
              </w:rPr>
              <w:t>Ensemble methods (Boosting, Bagging).</w:t>
            </w:r>
          </w:p>
          <w:p w14:paraId="5C1691BF" w14:textId="77777777" w:rsidR="002E3C27" w:rsidRPr="00B900C6" w:rsidRDefault="002E3C27" w:rsidP="001C3606">
            <w:pPr>
              <w:spacing w:after="120"/>
              <w:jc w:val="both"/>
              <w:rPr>
                <w:rFonts w:ascii="Arial" w:hAnsi="Arial" w:cs="Arial"/>
                <w:sz w:val="18"/>
                <w:szCs w:val="18"/>
                <w:lang w:val="en-GB"/>
              </w:rPr>
            </w:pPr>
            <w:r w:rsidRPr="00B900C6">
              <w:rPr>
                <w:rFonts w:ascii="Arial" w:hAnsi="Arial" w:cs="Arial"/>
                <w:sz w:val="18"/>
                <w:szCs w:val="18"/>
                <w:lang w:val="en-GB"/>
              </w:rPr>
              <w:t>Logistic regression.</w:t>
            </w:r>
          </w:p>
          <w:p w14:paraId="68E24339" w14:textId="77777777" w:rsidR="002E3C27" w:rsidRPr="00B900C6" w:rsidRDefault="002E3C27" w:rsidP="001C3606">
            <w:pPr>
              <w:spacing w:after="120"/>
              <w:jc w:val="both"/>
              <w:rPr>
                <w:rFonts w:ascii="Arial" w:hAnsi="Arial" w:cs="Arial"/>
                <w:sz w:val="18"/>
                <w:szCs w:val="18"/>
                <w:lang w:val="en-GB"/>
              </w:rPr>
            </w:pPr>
            <w:r w:rsidRPr="00B900C6">
              <w:rPr>
                <w:rFonts w:ascii="Arial" w:hAnsi="Arial" w:cs="Arial"/>
                <w:sz w:val="18"/>
                <w:szCs w:val="18"/>
                <w:lang w:val="en-GB"/>
              </w:rPr>
              <w:t>Density estimation, ML, MAP, Maxent models.</w:t>
            </w:r>
            <w:r>
              <w:rPr>
                <w:rFonts w:ascii="Arial" w:hAnsi="Arial" w:cs="Arial"/>
                <w:sz w:val="18"/>
                <w:szCs w:val="18"/>
                <w:lang w:val="en-GB"/>
              </w:rPr>
              <w:t xml:space="preserve"> </w:t>
            </w:r>
            <w:r w:rsidRPr="00B900C6">
              <w:rPr>
                <w:rFonts w:ascii="Arial" w:hAnsi="Arial" w:cs="Arial"/>
                <w:sz w:val="18"/>
                <w:szCs w:val="18"/>
                <w:lang w:val="en-GB"/>
              </w:rPr>
              <w:t>Multi-class classification (Conditional Maxent models, binary classifiers and error-correction codes).</w:t>
            </w:r>
          </w:p>
          <w:p w14:paraId="4B39BEB1" w14:textId="77777777" w:rsidR="002E3C27" w:rsidRPr="00B900C6" w:rsidRDefault="002E3C27" w:rsidP="001C3606">
            <w:pPr>
              <w:spacing w:after="120"/>
              <w:jc w:val="both"/>
              <w:rPr>
                <w:rFonts w:ascii="Arial" w:hAnsi="Arial" w:cs="Arial"/>
                <w:sz w:val="18"/>
                <w:szCs w:val="18"/>
                <w:lang w:val="en-GB"/>
              </w:rPr>
            </w:pPr>
            <w:r w:rsidRPr="00B900C6">
              <w:rPr>
                <w:rFonts w:ascii="Arial" w:hAnsi="Arial" w:cs="Arial"/>
                <w:sz w:val="18"/>
                <w:szCs w:val="18"/>
                <w:lang w:val="en-GB"/>
              </w:rPr>
              <w:t>Regression (linear regression, Kernel Ridge Regression, Lasso, neural networks).</w:t>
            </w:r>
            <w:r>
              <w:rPr>
                <w:rFonts w:ascii="Arial" w:hAnsi="Arial" w:cs="Arial"/>
                <w:sz w:val="18"/>
                <w:szCs w:val="18"/>
                <w:lang w:val="en-GB"/>
              </w:rPr>
              <w:t xml:space="preserve"> </w:t>
            </w:r>
            <w:r w:rsidRPr="00B900C6">
              <w:rPr>
                <w:rFonts w:ascii="Arial" w:hAnsi="Arial" w:cs="Arial"/>
                <w:sz w:val="18"/>
                <w:szCs w:val="18"/>
                <w:lang w:val="en-GB"/>
              </w:rPr>
              <w:t>Clustering (K-means, DT clustering).</w:t>
            </w:r>
          </w:p>
          <w:p w14:paraId="0155761B" w14:textId="77777777" w:rsidR="002E3C27" w:rsidRPr="0077571A" w:rsidRDefault="002E3C27" w:rsidP="001C3606">
            <w:pPr>
              <w:spacing w:after="120"/>
              <w:jc w:val="both"/>
              <w:rPr>
                <w:rFonts w:ascii="Arial" w:hAnsi="Arial" w:cs="Arial"/>
                <w:sz w:val="18"/>
                <w:szCs w:val="18"/>
                <w:lang w:val="en-GB"/>
              </w:rPr>
            </w:pPr>
            <w:r w:rsidRPr="00B900C6">
              <w:rPr>
                <w:rFonts w:ascii="Arial" w:hAnsi="Arial" w:cs="Arial"/>
                <w:sz w:val="18"/>
                <w:szCs w:val="18"/>
                <w:lang w:val="en-GB"/>
              </w:rPr>
              <w:t>Dimensionality reduction (PCA, KPCA).</w:t>
            </w:r>
            <w:r>
              <w:rPr>
                <w:rFonts w:ascii="Arial" w:hAnsi="Arial" w:cs="Arial"/>
                <w:sz w:val="18"/>
                <w:szCs w:val="18"/>
                <w:lang w:val="en-GB"/>
              </w:rPr>
              <w:t xml:space="preserve"> </w:t>
            </w:r>
            <w:r w:rsidRPr="00B900C6">
              <w:rPr>
                <w:rFonts w:ascii="Arial" w:hAnsi="Arial" w:cs="Arial"/>
                <w:sz w:val="18"/>
                <w:szCs w:val="18"/>
                <w:lang w:val="en-GB"/>
              </w:rPr>
              <w:t>Introduction to reinforcement learning.</w:t>
            </w:r>
            <w:r>
              <w:rPr>
                <w:rFonts w:ascii="Arial" w:hAnsi="Arial" w:cs="Arial"/>
                <w:sz w:val="18"/>
                <w:szCs w:val="18"/>
                <w:lang w:val="en-GB"/>
              </w:rPr>
              <w:t xml:space="preserve"> Elements of learning theory.</w:t>
            </w:r>
          </w:p>
        </w:tc>
      </w:tr>
    </w:tbl>
    <w:p w14:paraId="17BC6DDB" w14:textId="77777777" w:rsidR="002E3C27" w:rsidRPr="00B900C6" w:rsidRDefault="002E3C27" w:rsidP="002E3C27">
      <w:pPr>
        <w:rPr>
          <w:rFonts w:ascii="Arial" w:hAnsi="Arial" w:cs="Arial"/>
          <w:b/>
          <w:color w:val="FF0000"/>
          <w:sz w:val="18"/>
          <w:szCs w:val="18"/>
        </w:rPr>
      </w:pPr>
    </w:p>
    <w:p w14:paraId="32CF20F5" w14:textId="77777777" w:rsidR="002E3C27" w:rsidRPr="00B900C6" w:rsidRDefault="002E3C27" w:rsidP="002E3C27">
      <w:pPr>
        <w:jc w:val="center"/>
        <w:rPr>
          <w:rFonts w:ascii="Arial" w:hAnsi="Arial" w:cs="Arial"/>
          <w:b/>
          <w:color w:val="FFFFFF"/>
          <w:sz w:val="18"/>
          <w:szCs w:val="18"/>
          <w:highlight w:val="black"/>
        </w:rPr>
      </w:pPr>
    </w:p>
    <w:p w14:paraId="4F302BE6" w14:textId="77777777" w:rsidR="002E3C27" w:rsidRPr="00B900C6" w:rsidRDefault="002E3C27" w:rsidP="002E3C27">
      <w:pPr>
        <w:rPr>
          <w:rFonts w:ascii="Arial" w:hAnsi="Arial" w:cs="Arial"/>
          <w:b/>
          <w:spacing w:val="-3"/>
          <w:sz w:val="18"/>
          <w:szCs w:val="18"/>
        </w:rPr>
      </w:pPr>
      <w:r w:rsidRPr="00B900C6">
        <w:rPr>
          <w:rFonts w:ascii="Arial" w:hAnsi="Arial" w:cs="Arial"/>
          <w:b/>
          <w:spacing w:val="-3"/>
          <w:sz w:val="18"/>
          <w:szCs w:val="18"/>
        </w:rPr>
        <w:t>Text Book:</w:t>
      </w:r>
    </w:p>
    <w:tbl>
      <w:tblPr>
        <w:tblW w:w="4911" w:type="pct"/>
        <w:jc w:val="center"/>
        <w:tblLook w:val="0000" w:firstRow="0" w:lastRow="0" w:firstColumn="0" w:lastColumn="0" w:noHBand="0" w:noVBand="0"/>
      </w:tblPr>
      <w:tblGrid>
        <w:gridCol w:w="361"/>
        <w:gridCol w:w="2430"/>
        <w:gridCol w:w="264"/>
        <w:gridCol w:w="6022"/>
      </w:tblGrid>
      <w:tr w:rsidR="002E3C27" w:rsidRPr="00B900C6" w14:paraId="714A8D25" w14:textId="77777777" w:rsidTr="001C3606">
        <w:trPr>
          <w:jc w:val="center"/>
        </w:trPr>
        <w:tc>
          <w:tcPr>
            <w:tcW w:w="199" w:type="pct"/>
          </w:tcPr>
          <w:p w14:paraId="0610E8AE" w14:textId="77777777" w:rsidR="002E3C27" w:rsidRPr="00B900C6" w:rsidRDefault="002E3C27" w:rsidP="001C3606">
            <w:pPr>
              <w:suppressAutoHyphens/>
              <w:jc w:val="center"/>
              <w:rPr>
                <w:rFonts w:ascii="Arial" w:hAnsi="Arial" w:cs="Arial"/>
                <w:spacing w:val="-3"/>
                <w:sz w:val="18"/>
                <w:szCs w:val="18"/>
              </w:rPr>
            </w:pPr>
            <w:r w:rsidRPr="00B900C6">
              <w:rPr>
                <w:rFonts w:ascii="Arial" w:hAnsi="Arial" w:cs="Arial"/>
                <w:spacing w:val="-3"/>
                <w:sz w:val="18"/>
                <w:szCs w:val="18"/>
              </w:rPr>
              <w:t>1.</w:t>
            </w:r>
          </w:p>
        </w:tc>
        <w:tc>
          <w:tcPr>
            <w:tcW w:w="1339" w:type="pct"/>
          </w:tcPr>
          <w:p w14:paraId="51BB11AF" w14:textId="77777777" w:rsidR="002E3C27" w:rsidRPr="00B900C6" w:rsidRDefault="002E3C27" w:rsidP="001C3606">
            <w:pPr>
              <w:suppressAutoHyphens/>
              <w:rPr>
                <w:rFonts w:ascii="Arial" w:hAnsi="Arial" w:cs="Arial"/>
                <w:spacing w:val="-3"/>
                <w:sz w:val="18"/>
                <w:szCs w:val="18"/>
              </w:rPr>
            </w:pPr>
            <w:proofErr w:type="spellStart"/>
            <w:r w:rsidRPr="00B900C6">
              <w:rPr>
                <w:rFonts w:ascii="Arial" w:hAnsi="Arial" w:cs="Arial"/>
                <w:spacing w:val="-3"/>
                <w:sz w:val="18"/>
                <w:szCs w:val="18"/>
              </w:rPr>
              <w:t>Ethem</w:t>
            </w:r>
            <w:proofErr w:type="spellEnd"/>
            <w:r w:rsidRPr="00B900C6">
              <w:rPr>
                <w:rFonts w:ascii="Arial" w:hAnsi="Arial" w:cs="Arial"/>
                <w:spacing w:val="-3"/>
                <w:sz w:val="18"/>
                <w:szCs w:val="18"/>
              </w:rPr>
              <w:t xml:space="preserve"> </w:t>
            </w:r>
            <w:proofErr w:type="spellStart"/>
            <w:r w:rsidRPr="00B900C6">
              <w:rPr>
                <w:rFonts w:ascii="Arial" w:hAnsi="Arial" w:cs="Arial"/>
                <w:spacing w:val="-3"/>
                <w:sz w:val="18"/>
                <w:szCs w:val="18"/>
              </w:rPr>
              <w:t>Alpaydin</w:t>
            </w:r>
            <w:proofErr w:type="spellEnd"/>
          </w:p>
        </w:tc>
        <w:tc>
          <w:tcPr>
            <w:tcW w:w="145" w:type="pct"/>
          </w:tcPr>
          <w:p w14:paraId="10A24271" w14:textId="77777777" w:rsidR="002E3C27" w:rsidRPr="00B900C6" w:rsidRDefault="002E3C27" w:rsidP="001C3606">
            <w:pPr>
              <w:suppressAutoHyphens/>
              <w:jc w:val="center"/>
              <w:rPr>
                <w:rFonts w:ascii="Arial" w:hAnsi="Arial" w:cs="Arial"/>
                <w:spacing w:val="-3"/>
                <w:sz w:val="18"/>
                <w:szCs w:val="18"/>
              </w:rPr>
            </w:pPr>
            <w:r w:rsidRPr="00B900C6">
              <w:rPr>
                <w:rFonts w:ascii="Arial" w:hAnsi="Arial" w:cs="Arial"/>
                <w:spacing w:val="-3"/>
                <w:sz w:val="18"/>
                <w:szCs w:val="18"/>
              </w:rPr>
              <w:t>:</w:t>
            </w:r>
          </w:p>
        </w:tc>
        <w:tc>
          <w:tcPr>
            <w:tcW w:w="3316" w:type="pct"/>
          </w:tcPr>
          <w:p w14:paraId="3BDB90B0" w14:textId="77777777" w:rsidR="002E3C27" w:rsidRPr="00B900C6" w:rsidRDefault="002E3C27" w:rsidP="001C3606">
            <w:pPr>
              <w:suppressAutoHyphens/>
              <w:rPr>
                <w:rFonts w:ascii="Arial" w:hAnsi="Arial" w:cs="Arial"/>
                <w:b/>
                <w:bCs/>
                <w:spacing w:val="-3"/>
                <w:sz w:val="18"/>
                <w:szCs w:val="18"/>
              </w:rPr>
            </w:pPr>
            <w:r w:rsidRPr="00B900C6">
              <w:rPr>
                <w:rFonts w:ascii="Arial" w:hAnsi="Arial" w:cs="Arial"/>
                <w:b/>
                <w:bCs/>
                <w:spacing w:val="-3"/>
                <w:sz w:val="18"/>
                <w:szCs w:val="18"/>
              </w:rPr>
              <w:t xml:space="preserve">Introduction to Machine Learning, </w:t>
            </w:r>
            <w:r w:rsidRPr="00B900C6">
              <w:rPr>
                <w:rFonts w:ascii="Arial" w:hAnsi="Arial" w:cs="Arial"/>
                <w:i/>
                <w:iCs/>
                <w:spacing w:val="-3"/>
                <w:sz w:val="18"/>
                <w:szCs w:val="18"/>
              </w:rPr>
              <w:t>Phi</w:t>
            </w:r>
          </w:p>
        </w:tc>
      </w:tr>
    </w:tbl>
    <w:p w14:paraId="5415C325" w14:textId="77777777" w:rsidR="002E3C27" w:rsidRPr="00B900C6" w:rsidRDefault="002E3C27" w:rsidP="002E3C27">
      <w:pPr>
        <w:jc w:val="center"/>
        <w:rPr>
          <w:rFonts w:ascii="Arial" w:hAnsi="Arial" w:cs="Arial"/>
          <w:b/>
          <w:spacing w:val="-3"/>
          <w:sz w:val="18"/>
          <w:szCs w:val="18"/>
        </w:rPr>
      </w:pPr>
    </w:p>
    <w:p w14:paraId="61EC4246" w14:textId="77777777" w:rsidR="002E3C27" w:rsidRPr="00B900C6" w:rsidRDefault="002E3C27" w:rsidP="002E3C27">
      <w:pPr>
        <w:rPr>
          <w:rFonts w:ascii="Arial" w:hAnsi="Arial" w:cs="Arial"/>
          <w:b/>
          <w:spacing w:val="-3"/>
          <w:sz w:val="18"/>
          <w:szCs w:val="18"/>
        </w:rPr>
      </w:pPr>
      <w:r w:rsidRPr="00B900C6">
        <w:rPr>
          <w:rFonts w:ascii="Arial" w:hAnsi="Arial" w:cs="Arial"/>
          <w:b/>
          <w:spacing w:val="-3"/>
          <w:sz w:val="18"/>
          <w:szCs w:val="18"/>
        </w:rPr>
        <w:t>Books Recommended:</w:t>
      </w:r>
    </w:p>
    <w:tbl>
      <w:tblPr>
        <w:tblW w:w="4900" w:type="pct"/>
        <w:jc w:val="center"/>
        <w:tblLook w:val="0000" w:firstRow="0" w:lastRow="0" w:firstColumn="0" w:lastColumn="0" w:noHBand="0" w:noVBand="0"/>
      </w:tblPr>
      <w:tblGrid>
        <w:gridCol w:w="361"/>
        <w:gridCol w:w="2431"/>
        <w:gridCol w:w="264"/>
        <w:gridCol w:w="6001"/>
      </w:tblGrid>
      <w:tr w:rsidR="002E3C27" w:rsidRPr="00B900C6" w14:paraId="62398C2D" w14:textId="77777777" w:rsidTr="001C3606">
        <w:trPr>
          <w:trHeight w:val="196"/>
          <w:jc w:val="center"/>
        </w:trPr>
        <w:tc>
          <w:tcPr>
            <w:tcW w:w="199" w:type="pct"/>
          </w:tcPr>
          <w:p w14:paraId="3FB75D7B" w14:textId="77777777" w:rsidR="002E3C27" w:rsidRPr="00B900C6" w:rsidRDefault="002E3C27" w:rsidP="001C3606">
            <w:pPr>
              <w:suppressAutoHyphens/>
              <w:jc w:val="center"/>
              <w:rPr>
                <w:rFonts w:ascii="Arial" w:hAnsi="Arial" w:cs="Arial"/>
                <w:spacing w:val="-3"/>
                <w:sz w:val="18"/>
                <w:szCs w:val="18"/>
              </w:rPr>
            </w:pPr>
            <w:r w:rsidRPr="00B900C6">
              <w:rPr>
                <w:rFonts w:ascii="Arial" w:hAnsi="Arial" w:cs="Arial"/>
                <w:spacing w:val="-3"/>
                <w:sz w:val="18"/>
                <w:szCs w:val="18"/>
              </w:rPr>
              <w:t>1.</w:t>
            </w:r>
          </w:p>
        </w:tc>
        <w:tc>
          <w:tcPr>
            <w:tcW w:w="1342" w:type="pct"/>
          </w:tcPr>
          <w:p w14:paraId="788A20A8" w14:textId="77777777" w:rsidR="002E3C27" w:rsidRPr="00B900C6" w:rsidRDefault="002E3C27" w:rsidP="001C3606">
            <w:pPr>
              <w:suppressAutoHyphens/>
              <w:rPr>
                <w:rFonts w:ascii="Arial" w:hAnsi="Arial" w:cs="Arial"/>
                <w:spacing w:val="-3"/>
                <w:sz w:val="18"/>
                <w:szCs w:val="18"/>
              </w:rPr>
            </w:pPr>
            <w:r w:rsidRPr="00B900C6">
              <w:rPr>
                <w:rFonts w:ascii="Arial" w:hAnsi="Arial" w:cs="Arial"/>
                <w:color w:val="000000"/>
                <w:sz w:val="18"/>
                <w:szCs w:val="18"/>
              </w:rPr>
              <w:t xml:space="preserve">Stephen </w:t>
            </w:r>
            <w:proofErr w:type="spellStart"/>
            <w:r w:rsidRPr="00B900C6">
              <w:rPr>
                <w:rFonts w:ascii="Arial" w:hAnsi="Arial" w:cs="Arial"/>
                <w:color w:val="000000"/>
                <w:sz w:val="18"/>
                <w:szCs w:val="18"/>
              </w:rPr>
              <w:t>Marsland</w:t>
            </w:r>
            <w:proofErr w:type="spellEnd"/>
          </w:p>
        </w:tc>
        <w:tc>
          <w:tcPr>
            <w:tcW w:w="146" w:type="pct"/>
          </w:tcPr>
          <w:p w14:paraId="6613B93A" w14:textId="77777777" w:rsidR="002E3C27" w:rsidRPr="00B900C6" w:rsidRDefault="002E3C27" w:rsidP="001C3606">
            <w:pPr>
              <w:suppressAutoHyphens/>
              <w:jc w:val="center"/>
              <w:rPr>
                <w:rFonts w:ascii="Arial" w:hAnsi="Arial" w:cs="Arial"/>
                <w:spacing w:val="-3"/>
                <w:sz w:val="18"/>
                <w:szCs w:val="18"/>
              </w:rPr>
            </w:pPr>
            <w:r w:rsidRPr="00B900C6">
              <w:rPr>
                <w:rFonts w:ascii="Arial" w:hAnsi="Arial" w:cs="Arial"/>
                <w:spacing w:val="-3"/>
                <w:sz w:val="18"/>
                <w:szCs w:val="18"/>
              </w:rPr>
              <w:t>:</w:t>
            </w:r>
          </w:p>
        </w:tc>
        <w:tc>
          <w:tcPr>
            <w:tcW w:w="3312" w:type="pct"/>
          </w:tcPr>
          <w:p w14:paraId="1DB5CB00" w14:textId="77777777" w:rsidR="002E3C27" w:rsidRPr="00B900C6" w:rsidRDefault="002E3C27" w:rsidP="001C3606">
            <w:pPr>
              <w:suppressAutoHyphens/>
              <w:rPr>
                <w:rFonts w:ascii="Arial" w:hAnsi="Arial" w:cs="Arial"/>
                <w:spacing w:val="-3"/>
                <w:sz w:val="18"/>
                <w:szCs w:val="18"/>
              </w:rPr>
            </w:pPr>
            <w:r w:rsidRPr="00B900C6">
              <w:rPr>
                <w:rFonts w:ascii="Arial" w:hAnsi="Arial" w:cs="Arial"/>
                <w:b/>
                <w:bCs/>
                <w:spacing w:val="-3"/>
                <w:sz w:val="18"/>
                <w:szCs w:val="18"/>
              </w:rPr>
              <w:t xml:space="preserve">Machine Learning: An Algorithmic Perspective, </w:t>
            </w:r>
            <w:r w:rsidRPr="00B900C6">
              <w:rPr>
                <w:rFonts w:ascii="Arial" w:hAnsi="Arial" w:cs="Arial"/>
                <w:i/>
                <w:iCs/>
                <w:spacing w:val="-3"/>
                <w:sz w:val="18"/>
                <w:szCs w:val="18"/>
              </w:rPr>
              <w:t>Chapman and Hall</w:t>
            </w:r>
          </w:p>
        </w:tc>
      </w:tr>
    </w:tbl>
    <w:p w14:paraId="54C377A2" w14:textId="77777777" w:rsidR="002E3C27" w:rsidRDefault="002E3C27" w:rsidP="002E3C27">
      <w:pPr>
        <w:jc w:val="center"/>
        <w:rPr>
          <w:rFonts w:ascii="Arial" w:hAnsi="Arial" w:cs="Arial"/>
          <w:sz w:val="18"/>
          <w:szCs w:val="18"/>
        </w:rPr>
      </w:pPr>
    </w:p>
    <w:p w14:paraId="69D16128" w14:textId="77777777" w:rsidR="002E3C27" w:rsidRDefault="002E3C27" w:rsidP="002E3C27">
      <w:r>
        <w:br w:type="page"/>
      </w:r>
    </w:p>
    <w:p w14:paraId="20893D89" w14:textId="77777777" w:rsidR="002E3C27" w:rsidRPr="00F36680"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36680">
        <w:rPr>
          <w:rFonts w:ascii="Arial" w:hAnsi="Arial" w:cs="Arial"/>
          <w:b/>
          <w:bCs/>
          <w:iCs/>
          <w:sz w:val="18"/>
          <w:szCs w:val="18"/>
        </w:rPr>
        <w:lastRenderedPageBreak/>
        <w:t>CSE4212: Machine Learning Lab</w:t>
      </w:r>
    </w:p>
    <w:p w14:paraId="4C0A69DD" w14:textId="77777777" w:rsidR="002E3C27" w:rsidRPr="00F36680"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36680">
        <w:rPr>
          <w:rFonts w:ascii="Arial" w:hAnsi="Arial" w:cs="Arial"/>
          <w:b/>
          <w:bCs/>
          <w:iCs/>
          <w:sz w:val="18"/>
          <w:szCs w:val="18"/>
        </w:rPr>
        <w:t xml:space="preserve">Credits: </w:t>
      </w:r>
      <w:r w:rsidRPr="00F36680">
        <w:rPr>
          <w:rFonts w:ascii="Arial" w:hAnsi="Arial" w:cs="Arial"/>
          <w:iCs/>
          <w:sz w:val="18"/>
          <w:szCs w:val="18"/>
        </w:rPr>
        <w:t xml:space="preserve">1 </w:t>
      </w:r>
      <w:r w:rsidRPr="00F36680">
        <w:rPr>
          <w:rFonts w:ascii="Arial" w:hAnsi="Arial" w:cs="Arial"/>
          <w:b/>
          <w:bCs/>
          <w:iCs/>
          <w:sz w:val="18"/>
          <w:szCs w:val="18"/>
        </w:rPr>
        <w:t xml:space="preserve">Contact Hours: </w:t>
      </w:r>
      <w:r w:rsidRPr="00F36680">
        <w:rPr>
          <w:rFonts w:ascii="Arial" w:hAnsi="Arial" w:cs="Arial"/>
          <w:iCs/>
          <w:sz w:val="18"/>
          <w:szCs w:val="18"/>
        </w:rPr>
        <w:t>26</w:t>
      </w:r>
    </w:p>
    <w:p w14:paraId="468C2CDC" w14:textId="77777777" w:rsidR="002E3C27" w:rsidRPr="00F36680"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F36680">
        <w:rPr>
          <w:rFonts w:ascii="Arial" w:hAnsi="Arial" w:cs="Arial"/>
          <w:b/>
          <w:bCs/>
          <w:iCs/>
          <w:sz w:val="18"/>
          <w:szCs w:val="18"/>
        </w:rPr>
        <w:t xml:space="preserve">Year: </w:t>
      </w:r>
      <w:r w:rsidRPr="00F36680">
        <w:rPr>
          <w:rFonts w:ascii="Arial" w:hAnsi="Arial" w:cs="Arial"/>
          <w:bCs/>
          <w:iCs/>
          <w:sz w:val="18"/>
          <w:szCs w:val="18"/>
        </w:rPr>
        <w:t>Fourth</w:t>
      </w:r>
      <w:r w:rsidRPr="00F36680">
        <w:rPr>
          <w:rFonts w:ascii="Arial" w:hAnsi="Arial" w:cs="Arial"/>
          <w:b/>
          <w:bCs/>
          <w:iCs/>
          <w:sz w:val="18"/>
          <w:szCs w:val="18"/>
        </w:rPr>
        <w:t xml:space="preserve"> Semester: </w:t>
      </w:r>
      <w:r w:rsidRPr="00F36680">
        <w:rPr>
          <w:rFonts w:ascii="Arial" w:hAnsi="Arial" w:cs="Arial"/>
          <w:iCs/>
          <w:sz w:val="18"/>
          <w:szCs w:val="18"/>
        </w:rPr>
        <w:t>Odd</w:t>
      </w:r>
    </w:p>
    <w:p w14:paraId="0AA1CB24" w14:textId="77777777" w:rsidR="002E3C27" w:rsidRPr="00F36680"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F36680" w14:paraId="3C60A176" w14:textId="77777777" w:rsidTr="001C3606">
        <w:trPr>
          <w:jc w:val="center"/>
        </w:trPr>
        <w:tc>
          <w:tcPr>
            <w:tcW w:w="1439" w:type="dxa"/>
          </w:tcPr>
          <w:p w14:paraId="7BFAE809" w14:textId="77777777" w:rsidR="002E3C27" w:rsidRPr="00F36680" w:rsidRDefault="002E3C27" w:rsidP="001C3606">
            <w:pPr>
              <w:rPr>
                <w:rFonts w:ascii="Arial" w:hAnsi="Arial" w:cs="Arial"/>
                <w:b/>
                <w:bCs/>
                <w:sz w:val="18"/>
                <w:szCs w:val="18"/>
              </w:rPr>
            </w:pPr>
            <w:r w:rsidRPr="00F36680">
              <w:rPr>
                <w:rFonts w:ascii="Arial" w:hAnsi="Arial" w:cs="Arial"/>
                <w:b/>
                <w:sz w:val="18"/>
                <w:szCs w:val="18"/>
              </w:rPr>
              <w:t>Prerequisite:</w:t>
            </w:r>
          </w:p>
        </w:tc>
        <w:tc>
          <w:tcPr>
            <w:tcW w:w="7741" w:type="dxa"/>
          </w:tcPr>
          <w:p w14:paraId="63A497CE" w14:textId="77777777" w:rsidR="002E3C27" w:rsidRPr="00F36680" w:rsidRDefault="002E3C27" w:rsidP="001C3606">
            <w:pPr>
              <w:rPr>
                <w:rFonts w:ascii="Arial" w:hAnsi="Arial" w:cs="Arial"/>
                <w:iCs/>
                <w:sz w:val="18"/>
                <w:szCs w:val="18"/>
              </w:rPr>
            </w:pPr>
            <w:r w:rsidRPr="00F36680">
              <w:rPr>
                <w:rFonts w:ascii="Arial" w:hAnsi="Arial" w:cs="Arial"/>
                <w:iCs/>
                <w:sz w:val="18"/>
                <w:szCs w:val="18"/>
              </w:rPr>
              <w:t>MATH2241: Linear Algebra</w:t>
            </w:r>
          </w:p>
        </w:tc>
      </w:tr>
      <w:tr w:rsidR="002E3C27" w:rsidRPr="00F36680" w14:paraId="29DFEB4A" w14:textId="77777777" w:rsidTr="001C3606">
        <w:trPr>
          <w:jc w:val="center"/>
        </w:trPr>
        <w:tc>
          <w:tcPr>
            <w:tcW w:w="1439" w:type="dxa"/>
          </w:tcPr>
          <w:p w14:paraId="621F0DB9" w14:textId="77777777" w:rsidR="002E3C27" w:rsidRPr="00F36680" w:rsidRDefault="002E3C27" w:rsidP="001C3606">
            <w:pPr>
              <w:rPr>
                <w:rFonts w:ascii="Arial" w:hAnsi="Arial" w:cs="Arial"/>
                <w:b/>
                <w:sz w:val="18"/>
                <w:szCs w:val="18"/>
              </w:rPr>
            </w:pPr>
            <w:r w:rsidRPr="00F36680">
              <w:rPr>
                <w:rFonts w:ascii="Arial" w:hAnsi="Arial" w:cs="Arial"/>
                <w:b/>
                <w:sz w:val="18"/>
                <w:szCs w:val="18"/>
              </w:rPr>
              <w:t>Course Type</w:t>
            </w:r>
          </w:p>
        </w:tc>
        <w:tc>
          <w:tcPr>
            <w:tcW w:w="7741" w:type="dxa"/>
          </w:tcPr>
          <w:p w14:paraId="5C5E5496" w14:textId="77777777" w:rsidR="002E3C27" w:rsidRPr="00F36680" w:rsidRDefault="00000000" w:rsidP="001C3606">
            <w:pPr>
              <w:rPr>
                <w:rFonts w:ascii="Arial" w:hAnsi="Arial" w:cs="Arial"/>
                <w:iCs/>
                <w:sz w:val="18"/>
                <w:szCs w:val="18"/>
              </w:rPr>
            </w:pPr>
            <w:sdt>
              <w:sdtPr>
                <w:rPr>
                  <w:rFonts w:ascii="Arial" w:hAnsi="Arial" w:cs="Arial"/>
                  <w:iCs/>
                  <w:sz w:val="18"/>
                  <w:szCs w:val="18"/>
                </w:rPr>
                <w:id w:val="-1798058198"/>
              </w:sdtPr>
              <w:sdtContent>
                <w:r w:rsidR="002E3C27" w:rsidRPr="00F36680">
                  <w:rPr>
                    <w:rFonts w:ascii="MS Gothic" w:eastAsia="MS Gothic" w:hAnsi="MS Gothic" w:cs="MS Gothic" w:hint="eastAsia"/>
                    <w:iCs/>
                    <w:sz w:val="18"/>
                    <w:szCs w:val="18"/>
                  </w:rPr>
                  <w:t>☐</w:t>
                </w:r>
              </w:sdtContent>
            </w:sdt>
            <w:r w:rsidR="002E3C27" w:rsidRPr="00F36680">
              <w:rPr>
                <w:rFonts w:ascii="Arial" w:hAnsi="Arial" w:cs="Arial"/>
                <w:iCs/>
                <w:sz w:val="18"/>
                <w:szCs w:val="18"/>
              </w:rPr>
              <w:t xml:space="preserve"> Theory         </w:t>
            </w:r>
            <w:sdt>
              <w:sdtPr>
                <w:rPr>
                  <w:rFonts w:ascii="Arial" w:hAnsi="Arial" w:cs="Arial"/>
                  <w:iCs/>
                  <w:sz w:val="18"/>
                  <w:szCs w:val="18"/>
                </w:rPr>
                <w:id w:val="-725219396"/>
              </w:sdtPr>
              <w:sdtContent>
                <w:r w:rsidR="002E3C27" w:rsidRPr="00F36680">
                  <w:rPr>
                    <w:rFonts w:ascii="MS Gothic" w:eastAsia="MS Gothic" w:hAnsi="MS Gothic" w:cs="MS Gothic" w:hint="eastAsia"/>
                    <w:iCs/>
                    <w:sz w:val="18"/>
                    <w:szCs w:val="18"/>
                  </w:rPr>
                  <w:t>☒</w:t>
                </w:r>
              </w:sdtContent>
            </w:sdt>
            <w:r w:rsidR="002E3C27" w:rsidRPr="00F36680">
              <w:rPr>
                <w:rFonts w:ascii="Arial" w:hAnsi="Arial" w:cs="Arial"/>
                <w:iCs/>
                <w:sz w:val="18"/>
                <w:szCs w:val="18"/>
              </w:rPr>
              <w:t xml:space="preserve">  Laboratory work         </w:t>
            </w:r>
            <w:sdt>
              <w:sdtPr>
                <w:rPr>
                  <w:rFonts w:ascii="Arial" w:hAnsi="Arial" w:cs="Arial"/>
                  <w:iCs/>
                  <w:sz w:val="18"/>
                  <w:szCs w:val="18"/>
                </w:rPr>
                <w:id w:val="-215364768"/>
              </w:sdtPr>
              <w:sdtContent>
                <w:r w:rsidR="002E3C27" w:rsidRPr="00F36680">
                  <w:rPr>
                    <w:rFonts w:ascii="MS Gothic" w:eastAsia="MS Gothic" w:hAnsi="MS Gothic" w:cs="MS Gothic" w:hint="eastAsia"/>
                    <w:iCs/>
                    <w:sz w:val="18"/>
                    <w:szCs w:val="18"/>
                  </w:rPr>
                  <w:t>☐</w:t>
                </w:r>
              </w:sdtContent>
            </w:sdt>
            <w:r w:rsidR="002E3C27" w:rsidRPr="00F36680">
              <w:rPr>
                <w:rFonts w:ascii="Arial" w:hAnsi="Arial" w:cs="Arial"/>
                <w:iCs/>
                <w:sz w:val="18"/>
                <w:szCs w:val="18"/>
              </w:rPr>
              <w:t xml:space="preserve">  Project work      </w:t>
            </w:r>
            <w:sdt>
              <w:sdtPr>
                <w:rPr>
                  <w:rFonts w:ascii="Arial" w:hAnsi="Arial" w:cs="Arial"/>
                  <w:iCs/>
                  <w:sz w:val="18"/>
                  <w:szCs w:val="18"/>
                </w:rPr>
                <w:id w:val="-1679339233"/>
              </w:sdtPr>
              <w:sdtContent>
                <w:r w:rsidR="002E3C27" w:rsidRPr="00F36680">
                  <w:rPr>
                    <w:rFonts w:ascii="MS Gothic" w:eastAsia="MS Gothic" w:hAnsi="MS Gothic" w:cs="MS Gothic" w:hint="eastAsia"/>
                    <w:iCs/>
                    <w:sz w:val="18"/>
                    <w:szCs w:val="18"/>
                  </w:rPr>
                  <w:t>☐</w:t>
                </w:r>
              </w:sdtContent>
            </w:sdt>
            <w:r w:rsidR="002E3C27" w:rsidRPr="00F36680">
              <w:rPr>
                <w:rFonts w:ascii="Arial" w:hAnsi="Arial" w:cs="Arial"/>
                <w:iCs/>
                <w:sz w:val="18"/>
                <w:szCs w:val="18"/>
              </w:rPr>
              <w:t xml:space="preserve">  Viva Voce      </w:t>
            </w:r>
          </w:p>
        </w:tc>
      </w:tr>
      <w:tr w:rsidR="002E3C27" w:rsidRPr="00F36680" w14:paraId="15092090" w14:textId="77777777" w:rsidTr="001C3606">
        <w:trPr>
          <w:trHeight w:val="238"/>
          <w:jc w:val="center"/>
        </w:trPr>
        <w:tc>
          <w:tcPr>
            <w:tcW w:w="1439" w:type="dxa"/>
          </w:tcPr>
          <w:p w14:paraId="0E5245D6" w14:textId="77777777" w:rsidR="002E3C27" w:rsidRPr="00F36680" w:rsidRDefault="002E3C27" w:rsidP="001C3606">
            <w:pPr>
              <w:ind w:left="2160" w:hanging="2160"/>
              <w:rPr>
                <w:rFonts w:ascii="Arial" w:hAnsi="Arial" w:cs="Arial"/>
                <w:b/>
                <w:bCs/>
                <w:sz w:val="18"/>
                <w:szCs w:val="18"/>
              </w:rPr>
            </w:pPr>
            <w:r w:rsidRPr="00F36680">
              <w:rPr>
                <w:rFonts w:ascii="Arial" w:hAnsi="Arial" w:cs="Arial"/>
                <w:b/>
                <w:bCs/>
                <w:sz w:val="18"/>
                <w:szCs w:val="18"/>
              </w:rPr>
              <w:t>Motivation</w:t>
            </w:r>
          </w:p>
        </w:tc>
        <w:tc>
          <w:tcPr>
            <w:tcW w:w="7741" w:type="dxa"/>
          </w:tcPr>
          <w:p w14:paraId="054DCEF4" w14:textId="77777777" w:rsidR="002E3C27" w:rsidRPr="00F36680" w:rsidRDefault="002E3C27" w:rsidP="001C3606">
            <w:pPr>
              <w:rPr>
                <w:rFonts w:ascii="Arial" w:hAnsi="Arial" w:cs="Arial"/>
                <w:b/>
                <w:iCs/>
                <w:sz w:val="18"/>
                <w:szCs w:val="18"/>
              </w:rPr>
            </w:pPr>
            <w:r w:rsidRPr="00F36680">
              <w:rPr>
                <w:rFonts w:ascii="Arial" w:hAnsi="Arial" w:cs="Arial"/>
                <w:iCs/>
                <w:sz w:val="18"/>
                <w:szCs w:val="18"/>
              </w:rPr>
              <w:t xml:space="preserve">This course is offered for the students to make understand the implementation procedures for the machine learning algorithms. </w:t>
            </w:r>
          </w:p>
        </w:tc>
      </w:tr>
      <w:tr w:rsidR="002E3C27" w:rsidRPr="00F36680" w14:paraId="661F1F9F" w14:textId="77777777" w:rsidTr="001C3606">
        <w:trPr>
          <w:trHeight w:val="238"/>
          <w:jc w:val="center"/>
        </w:trPr>
        <w:tc>
          <w:tcPr>
            <w:tcW w:w="9180" w:type="dxa"/>
            <w:gridSpan w:val="2"/>
          </w:tcPr>
          <w:p w14:paraId="1A32F773" w14:textId="77777777" w:rsidR="002E3C27" w:rsidRPr="00F36680" w:rsidRDefault="002E3C27" w:rsidP="001C3606">
            <w:pPr>
              <w:rPr>
                <w:rFonts w:ascii="Arial" w:hAnsi="Arial" w:cs="Arial"/>
                <w:b/>
                <w:bCs/>
                <w:sz w:val="18"/>
                <w:szCs w:val="18"/>
              </w:rPr>
            </w:pPr>
            <w:r w:rsidRPr="00F36680">
              <w:rPr>
                <w:rFonts w:ascii="Arial" w:hAnsi="Arial" w:cs="Arial"/>
                <w:b/>
                <w:bCs/>
                <w:sz w:val="18"/>
                <w:szCs w:val="18"/>
              </w:rPr>
              <w:t>Course Objective:</w:t>
            </w:r>
          </w:p>
          <w:p w14:paraId="304BC707" w14:textId="77777777" w:rsidR="002E3C27" w:rsidRPr="00F36680" w:rsidRDefault="002E3C27" w:rsidP="001C3606">
            <w:pPr>
              <w:jc w:val="both"/>
              <w:rPr>
                <w:rFonts w:ascii="Arial" w:hAnsi="Arial" w:cs="Arial"/>
                <w:iCs/>
                <w:sz w:val="18"/>
                <w:szCs w:val="18"/>
              </w:rPr>
            </w:pPr>
            <w:r w:rsidRPr="00F36680">
              <w:rPr>
                <w:rFonts w:ascii="Arial" w:hAnsi="Arial" w:cs="Arial"/>
                <w:iCs/>
                <w:sz w:val="18"/>
                <w:szCs w:val="18"/>
              </w:rPr>
              <w:t>To introduce students to give practical experience on use of data sets in implementing the machine learning algorithms and implement the machine learning concepts and algorithms.</w:t>
            </w:r>
          </w:p>
        </w:tc>
      </w:tr>
    </w:tbl>
    <w:p w14:paraId="530D0CEC" w14:textId="77777777" w:rsidR="002E3C27" w:rsidRPr="00F36680" w:rsidRDefault="002E3C27" w:rsidP="002E3C27">
      <w:pPr>
        <w:jc w:val="center"/>
        <w:rPr>
          <w:rFonts w:ascii="Arial" w:hAnsi="Arial" w:cs="Arial"/>
          <w:sz w:val="18"/>
          <w:szCs w:val="18"/>
        </w:rPr>
      </w:pPr>
    </w:p>
    <w:p w14:paraId="36B5A4BC" w14:textId="77777777" w:rsidR="002E3C27" w:rsidRPr="00F36680" w:rsidRDefault="002E3C27" w:rsidP="002E3C27">
      <w:pPr>
        <w:autoSpaceDE w:val="0"/>
        <w:autoSpaceDN w:val="0"/>
        <w:adjustRightInd w:val="0"/>
        <w:jc w:val="center"/>
        <w:rPr>
          <w:rFonts w:ascii="Arial" w:hAnsi="Arial" w:cs="Arial"/>
          <w:b/>
          <w:color w:val="000000" w:themeColor="text1"/>
          <w:sz w:val="18"/>
          <w:szCs w:val="18"/>
        </w:rPr>
      </w:pPr>
      <w:r w:rsidRPr="00F36680">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F36680" w14:paraId="697353CB" w14:textId="77777777" w:rsidTr="001C3606">
        <w:trPr>
          <w:trHeight w:val="877"/>
          <w:jc w:val="center"/>
        </w:trPr>
        <w:tc>
          <w:tcPr>
            <w:tcW w:w="646" w:type="dxa"/>
            <w:vAlign w:val="center"/>
          </w:tcPr>
          <w:p w14:paraId="717D8275"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CO No.</w:t>
            </w:r>
          </w:p>
        </w:tc>
        <w:tc>
          <w:tcPr>
            <w:tcW w:w="1827" w:type="dxa"/>
            <w:vAlign w:val="center"/>
          </w:tcPr>
          <w:p w14:paraId="7702AB40"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CO Statement</w:t>
            </w:r>
          </w:p>
        </w:tc>
        <w:tc>
          <w:tcPr>
            <w:tcW w:w="2292" w:type="dxa"/>
            <w:vAlign w:val="center"/>
          </w:tcPr>
          <w:p w14:paraId="3C70B40E"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Corresponding PO</w:t>
            </w:r>
          </w:p>
        </w:tc>
        <w:tc>
          <w:tcPr>
            <w:tcW w:w="1051" w:type="dxa"/>
            <w:vAlign w:val="center"/>
          </w:tcPr>
          <w:p w14:paraId="4AB85607"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Domain / level of learning taxonomy</w:t>
            </w:r>
          </w:p>
        </w:tc>
        <w:tc>
          <w:tcPr>
            <w:tcW w:w="1747" w:type="dxa"/>
            <w:vAlign w:val="center"/>
          </w:tcPr>
          <w:p w14:paraId="1CC91553"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Delivery methods and activities</w:t>
            </w:r>
          </w:p>
        </w:tc>
        <w:tc>
          <w:tcPr>
            <w:tcW w:w="1612" w:type="dxa"/>
            <w:vAlign w:val="center"/>
          </w:tcPr>
          <w:p w14:paraId="6943CF44"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Assessment tools</w:t>
            </w:r>
          </w:p>
        </w:tc>
      </w:tr>
      <w:tr w:rsidR="002E3C27" w:rsidRPr="00F36680" w14:paraId="79EBFAAE" w14:textId="77777777" w:rsidTr="001C3606">
        <w:trPr>
          <w:trHeight w:val="1646"/>
          <w:jc w:val="center"/>
        </w:trPr>
        <w:tc>
          <w:tcPr>
            <w:tcW w:w="646" w:type="dxa"/>
            <w:vAlign w:val="center"/>
          </w:tcPr>
          <w:p w14:paraId="086288C3"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CO1</w:t>
            </w:r>
          </w:p>
        </w:tc>
        <w:tc>
          <w:tcPr>
            <w:tcW w:w="1827" w:type="dxa"/>
            <w:vAlign w:val="center"/>
          </w:tcPr>
          <w:p w14:paraId="4725578A" w14:textId="77777777" w:rsidR="002E3C27" w:rsidRPr="00F36680"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color w:val="000000" w:themeColor="text1"/>
                <w:sz w:val="18"/>
                <w:szCs w:val="18"/>
              </w:rPr>
              <w:t xml:space="preserve">To </w:t>
            </w:r>
            <w:r w:rsidRPr="005162F6">
              <w:rPr>
                <w:rFonts w:ascii="Arial" w:hAnsi="Arial" w:cs="Arial"/>
                <w:b/>
                <w:bCs/>
                <w:color w:val="000000" w:themeColor="text1"/>
                <w:sz w:val="18"/>
                <w:szCs w:val="18"/>
              </w:rPr>
              <w:t xml:space="preserve">implement </w:t>
            </w:r>
            <w:r w:rsidRPr="00F36680">
              <w:rPr>
                <w:rFonts w:ascii="Arial" w:hAnsi="Arial" w:cs="Arial"/>
                <w:color w:val="000000" w:themeColor="text1"/>
                <w:sz w:val="18"/>
                <w:szCs w:val="18"/>
              </w:rPr>
              <w:t>machine learning algorithms</w:t>
            </w:r>
          </w:p>
        </w:tc>
        <w:tc>
          <w:tcPr>
            <w:tcW w:w="2292" w:type="dxa"/>
            <w:vAlign w:val="center"/>
          </w:tcPr>
          <w:p w14:paraId="7E9C1388" w14:textId="77777777" w:rsidR="002E3C27" w:rsidRPr="00F36680" w:rsidRDefault="002E3C27" w:rsidP="001C3606">
            <w:pPr>
              <w:pStyle w:val="ListParagraph"/>
              <w:spacing w:after="0" w:line="240" w:lineRule="auto"/>
              <w:ind w:left="0"/>
              <w:jc w:val="center"/>
              <w:rPr>
                <w:rFonts w:ascii="Arial" w:hAnsi="Arial" w:cs="Arial"/>
                <w:bCs/>
                <w:color w:val="000000" w:themeColor="text1"/>
                <w:sz w:val="18"/>
                <w:szCs w:val="18"/>
              </w:rPr>
            </w:pPr>
            <w:r w:rsidRPr="00F36680">
              <w:rPr>
                <w:rFonts w:ascii="Arial" w:hAnsi="Arial" w:cs="Arial"/>
                <w:b/>
                <w:bCs/>
                <w:color w:val="000000" w:themeColor="text1"/>
                <w:sz w:val="18"/>
                <w:szCs w:val="18"/>
              </w:rPr>
              <w:t>Design/development of solutions:</w:t>
            </w:r>
          </w:p>
          <w:p w14:paraId="44A656C5" w14:textId="77777777" w:rsidR="002E3C27" w:rsidRPr="00F36680" w:rsidRDefault="002E3C27" w:rsidP="001C3606">
            <w:pPr>
              <w:pStyle w:val="ListParagraph"/>
              <w:spacing w:after="0" w:line="240" w:lineRule="auto"/>
              <w:ind w:left="0"/>
              <w:jc w:val="center"/>
              <w:rPr>
                <w:rFonts w:ascii="Arial" w:hAnsi="Arial" w:cs="Arial"/>
                <w:color w:val="000000" w:themeColor="text1"/>
                <w:sz w:val="18"/>
                <w:szCs w:val="18"/>
              </w:rPr>
            </w:pPr>
            <w:r w:rsidRPr="00F36680">
              <w:rPr>
                <w:rFonts w:ascii="Arial" w:hAnsi="Arial" w:cs="Arial"/>
                <w:color w:val="000000" w:themeColor="text1"/>
                <w:sz w:val="18"/>
                <w:szCs w:val="18"/>
              </w:rPr>
              <w:t xml:space="preserve"> (PO3)</w:t>
            </w:r>
          </w:p>
        </w:tc>
        <w:tc>
          <w:tcPr>
            <w:tcW w:w="1051" w:type="dxa"/>
            <w:vAlign w:val="center"/>
          </w:tcPr>
          <w:p w14:paraId="3C5BA1E7"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Cognitive domain – level 5</w:t>
            </w:r>
          </w:p>
        </w:tc>
        <w:tc>
          <w:tcPr>
            <w:tcW w:w="1747" w:type="dxa"/>
            <w:vAlign w:val="center"/>
          </w:tcPr>
          <w:p w14:paraId="225EE8B2"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 Note</w:t>
            </w:r>
          </w:p>
          <w:p w14:paraId="2E11BCF9"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 Book</w:t>
            </w:r>
          </w:p>
          <w:p w14:paraId="798B5ACB"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Audio/Video</w:t>
            </w:r>
          </w:p>
          <w:p w14:paraId="722722BE"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 Material</w:t>
            </w:r>
          </w:p>
          <w:p w14:paraId="626CBCBF" w14:textId="77777777" w:rsidR="002E3C27" w:rsidRPr="00F36680"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Lab Manual</w:t>
            </w:r>
          </w:p>
        </w:tc>
        <w:tc>
          <w:tcPr>
            <w:tcW w:w="1612" w:type="dxa"/>
            <w:vAlign w:val="center"/>
          </w:tcPr>
          <w:p w14:paraId="0091D09E"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CA</w:t>
            </w:r>
          </w:p>
          <w:p w14:paraId="74FD0015"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Final Exam</w:t>
            </w:r>
          </w:p>
          <w:p w14:paraId="28F918CC"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 </w:t>
            </w:r>
          </w:p>
          <w:p w14:paraId="7739102A"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w:t>
            </w:r>
            <w:r>
              <w:rPr>
                <w:rFonts w:ascii="Arial" w:hAnsi="Arial" w:cs="Arial"/>
                <w:color w:val="000000" w:themeColor="text1"/>
                <w:sz w:val="18"/>
                <w:szCs w:val="18"/>
              </w:rPr>
              <w:t>ote book</w:t>
            </w:r>
          </w:p>
          <w:p w14:paraId="632E1517" w14:textId="77777777" w:rsidR="002E3C27" w:rsidRPr="00F36680" w:rsidRDefault="002E3C27" w:rsidP="001C3606">
            <w:pPr>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r w:rsidR="002E3C27" w:rsidRPr="00F36680" w14:paraId="2A6307F0" w14:textId="77777777" w:rsidTr="001C3606">
        <w:trPr>
          <w:trHeight w:val="1583"/>
          <w:jc w:val="center"/>
        </w:trPr>
        <w:tc>
          <w:tcPr>
            <w:tcW w:w="646" w:type="dxa"/>
            <w:vAlign w:val="center"/>
          </w:tcPr>
          <w:p w14:paraId="6CFCD18E"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CO2</w:t>
            </w:r>
          </w:p>
        </w:tc>
        <w:tc>
          <w:tcPr>
            <w:tcW w:w="1827" w:type="dxa"/>
            <w:vAlign w:val="center"/>
          </w:tcPr>
          <w:p w14:paraId="3A00279A" w14:textId="77777777" w:rsidR="002E3C27" w:rsidRPr="00F36680" w:rsidRDefault="002E3C27" w:rsidP="001C3606">
            <w:pPr>
              <w:jc w:val="center"/>
              <w:rPr>
                <w:rFonts w:ascii="Arial" w:hAnsi="Arial" w:cs="Arial"/>
                <w:color w:val="000000" w:themeColor="text1"/>
                <w:sz w:val="18"/>
                <w:szCs w:val="18"/>
              </w:rPr>
            </w:pPr>
            <w:r w:rsidRPr="005162F6">
              <w:rPr>
                <w:rFonts w:ascii="Arial" w:hAnsi="Arial" w:cs="Arial"/>
                <w:b/>
                <w:bCs/>
                <w:color w:val="000000" w:themeColor="text1"/>
                <w:sz w:val="18"/>
                <w:szCs w:val="18"/>
              </w:rPr>
              <w:t>To</w:t>
            </w:r>
            <w:r>
              <w:rPr>
                <w:rFonts w:ascii="Arial" w:hAnsi="Arial" w:cs="Arial"/>
                <w:color w:val="000000" w:themeColor="text1"/>
                <w:sz w:val="18"/>
                <w:szCs w:val="18"/>
              </w:rPr>
              <w:t xml:space="preserve"> a</w:t>
            </w:r>
            <w:r w:rsidRPr="00F36680">
              <w:rPr>
                <w:rFonts w:ascii="Arial" w:hAnsi="Arial" w:cs="Arial"/>
                <w:color w:val="000000" w:themeColor="text1"/>
                <w:sz w:val="18"/>
                <w:szCs w:val="18"/>
              </w:rPr>
              <w:t>pply appropriate data sets to the machine learning algorithms</w:t>
            </w:r>
          </w:p>
        </w:tc>
        <w:tc>
          <w:tcPr>
            <w:tcW w:w="2292" w:type="dxa"/>
            <w:vAlign w:val="center"/>
          </w:tcPr>
          <w:p w14:paraId="32FC11E4" w14:textId="77777777" w:rsidR="002E3C27" w:rsidRPr="00F36680" w:rsidRDefault="002E3C27" w:rsidP="001C3606">
            <w:pPr>
              <w:pStyle w:val="ListParagraph"/>
              <w:spacing w:after="0" w:line="240" w:lineRule="auto"/>
              <w:ind w:left="0"/>
              <w:jc w:val="center"/>
              <w:rPr>
                <w:rFonts w:ascii="Arial" w:hAnsi="Arial" w:cs="Arial"/>
                <w:color w:val="000000" w:themeColor="text1"/>
                <w:sz w:val="18"/>
                <w:szCs w:val="18"/>
              </w:rPr>
            </w:pPr>
            <w:r w:rsidRPr="00F36680">
              <w:rPr>
                <w:rFonts w:ascii="Arial" w:hAnsi="Arial" w:cs="Arial"/>
                <w:b/>
                <w:color w:val="000000" w:themeColor="text1"/>
                <w:sz w:val="18"/>
                <w:szCs w:val="18"/>
              </w:rPr>
              <w:t xml:space="preserve">Modern tool usage: </w:t>
            </w:r>
          </w:p>
          <w:p w14:paraId="0B473498" w14:textId="77777777" w:rsidR="002E3C27" w:rsidRPr="00F36680" w:rsidRDefault="002E3C27" w:rsidP="001C3606">
            <w:pPr>
              <w:pStyle w:val="ListParagraph"/>
              <w:spacing w:after="0" w:line="240" w:lineRule="auto"/>
              <w:ind w:left="0"/>
              <w:jc w:val="center"/>
              <w:rPr>
                <w:rFonts w:ascii="Arial" w:hAnsi="Arial" w:cs="Arial"/>
                <w:color w:val="000000" w:themeColor="text1"/>
                <w:sz w:val="18"/>
                <w:szCs w:val="18"/>
              </w:rPr>
            </w:pPr>
            <w:r w:rsidRPr="00F36680">
              <w:rPr>
                <w:rFonts w:ascii="Arial" w:hAnsi="Arial" w:cs="Arial"/>
                <w:color w:val="000000" w:themeColor="text1"/>
                <w:sz w:val="18"/>
                <w:szCs w:val="18"/>
              </w:rPr>
              <w:t xml:space="preserve"> (PO5)</w:t>
            </w:r>
          </w:p>
        </w:tc>
        <w:tc>
          <w:tcPr>
            <w:tcW w:w="1051" w:type="dxa"/>
            <w:vAlign w:val="center"/>
          </w:tcPr>
          <w:p w14:paraId="45B959C0" w14:textId="77777777" w:rsidR="002E3C27" w:rsidRPr="00F36680" w:rsidRDefault="002E3C27" w:rsidP="001C3606">
            <w:pPr>
              <w:jc w:val="center"/>
              <w:rPr>
                <w:rFonts w:ascii="Arial" w:hAnsi="Arial" w:cs="Arial"/>
                <w:color w:val="000000" w:themeColor="text1"/>
                <w:sz w:val="18"/>
                <w:szCs w:val="18"/>
              </w:rPr>
            </w:pPr>
            <w:r w:rsidRPr="00F36680">
              <w:rPr>
                <w:rFonts w:ascii="Arial" w:hAnsi="Arial" w:cs="Arial"/>
                <w:color w:val="000000" w:themeColor="text1"/>
                <w:sz w:val="18"/>
                <w:szCs w:val="18"/>
              </w:rPr>
              <w:t>Cognitive domain – level 4</w:t>
            </w:r>
          </w:p>
        </w:tc>
        <w:tc>
          <w:tcPr>
            <w:tcW w:w="1747" w:type="dxa"/>
            <w:vAlign w:val="center"/>
          </w:tcPr>
          <w:p w14:paraId="72B4ECDE"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Lecture Note</w:t>
            </w:r>
          </w:p>
          <w:p w14:paraId="21F003DA"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Text Book</w:t>
            </w:r>
          </w:p>
          <w:p w14:paraId="0FD077C6"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Audio/Video</w:t>
            </w:r>
          </w:p>
          <w:p w14:paraId="4B8F9589"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Web Material</w:t>
            </w:r>
          </w:p>
          <w:p w14:paraId="5E6881DC" w14:textId="77777777" w:rsidR="002E3C27" w:rsidRPr="00F36680" w:rsidRDefault="002E3C27" w:rsidP="001C3606">
            <w:pPr>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Lab Manual</w:t>
            </w:r>
          </w:p>
        </w:tc>
        <w:tc>
          <w:tcPr>
            <w:tcW w:w="1612" w:type="dxa"/>
            <w:vAlign w:val="center"/>
          </w:tcPr>
          <w:p w14:paraId="6A4AADA2"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w:t>
            </w:r>
            <w:r>
              <w:rPr>
                <w:rFonts w:ascii="Arial" w:hAnsi="Arial" w:cs="Arial"/>
                <w:color w:val="000000" w:themeColor="text1"/>
                <w:sz w:val="18"/>
                <w:szCs w:val="18"/>
              </w:rPr>
              <w:t>CA</w:t>
            </w:r>
          </w:p>
          <w:p w14:paraId="4DF42273"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Final Exam</w:t>
            </w:r>
          </w:p>
          <w:p w14:paraId="29DA869F" w14:textId="77777777" w:rsidR="002E3C27" w:rsidRPr="006A714F" w:rsidRDefault="002E3C27" w:rsidP="001C3606">
            <w:pPr>
              <w:spacing w:line="276" w:lineRule="auto"/>
              <w:rPr>
                <w:rFonts w:ascii="Arial" w:hAnsi="Arial" w:cs="Arial"/>
                <w:color w:val="000000" w:themeColor="text1"/>
                <w:sz w:val="18"/>
                <w:szCs w:val="18"/>
              </w:rPr>
            </w:pPr>
            <w:r w:rsidRPr="006A714F">
              <w:rPr>
                <w:rFonts w:ascii="MS Gothic" w:eastAsia="MS Gothic" w:hAnsi="MS Gothic" w:cs="MS Gothic" w:hint="eastAsia"/>
                <w:color w:val="000000" w:themeColor="text1"/>
                <w:sz w:val="18"/>
                <w:szCs w:val="18"/>
              </w:rPr>
              <w:t>☒</w:t>
            </w:r>
            <w:r w:rsidRPr="006A714F">
              <w:rPr>
                <w:rFonts w:ascii="Arial" w:hAnsi="Arial" w:cs="Arial"/>
                <w:color w:val="000000" w:themeColor="text1"/>
                <w:sz w:val="18"/>
                <w:szCs w:val="18"/>
              </w:rPr>
              <w:t xml:space="preserve">  Assignment </w:t>
            </w:r>
          </w:p>
          <w:p w14:paraId="3F6B4A5E" w14:textId="77777777" w:rsidR="002E3C27" w:rsidRPr="006A714F"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N</w:t>
            </w:r>
            <w:r>
              <w:rPr>
                <w:rFonts w:ascii="Arial" w:hAnsi="Arial" w:cs="Arial"/>
                <w:color w:val="000000" w:themeColor="text1"/>
                <w:sz w:val="18"/>
                <w:szCs w:val="18"/>
              </w:rPr>
              <w:t>ote book</w:t>
            </w:r>
          </w:p>
          <w:p w14:paraId="1210D25D" w14:textId="77777777" w:rsidR="002E3C27" w:rsidRPr="00F36680" w:rsidRDefault="002E3C27" w:rsidP="001C3606">
            <w:pPr>
              <w:spacing w:line="276" w:lineRule="auto"/>
              <w:rPr>
                <w:rFonts w:ascii="Arial" w:hAnsi="Arial" w:cs="Arial"/>
                <w:color w:val="000000" w:themeColor="text1"/>
                <w:sz w:val="18"/>
                <w:szCs w:val="18"/>
              </w:rPr>
            </w:pPr>
            <w:r>
              <w:rPr>
                <w:rFonts w:ascii="MS Gothic" w:eastAsia="MS Gothic" w:hAnsi="MS Gothic" w:cs="Arial" w:hint="eastAsia"/>
                <w:color w:val="000000" w:themeColor="text1"/>
                <w:sz w:val="18"/>
                <w:szCs w:val="18"/>
              </w:rPr>
              <w:t>☒</w:t>
            </w:r>
            <w:r w:rsidRPr="006A714F">
              <w:rPr>
                <w:rFonts w:ascii="Arial" w:hAnsi="Arial" w:cs="Arial"/>
                <w:color w:val="000000" w:themeColor="text1"/>
                <w:sz w:val="18"/>
                <w:szCs w:val="18"/>
              </w:rPr>
              <w:t xml:space="preserve">  Presentation</w:t>
            </w:r>
          </w:p>
        </w:tc>
      </w:tr>
    </w:tbl>
    <w:p w14:paraId="343446F9" w14:textId="77777777" w:rsidR="002E3C27" w:rsidRPr="00F36680" w:rsidRDefault="002E3C27" w:rsidP="002E3C27">
      <w:pPr>
        <w:jc w:val="center"/>
        <w:rPr>
          <w:rFonts w:ascii="Arial" w:hAnsi="Arial" w:cs="Arial"/>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F36680" w14:paraId="00ECDAC8" w14:textId="77777777" w:rsidTr="001C3606">
        <w:trPr>
          <w:jc w:val="center"/>
        </w:trPr>
        <w:tc>
          <w:tcPr>
            <w:tcW w:w="9127" w:type="dxa"/>
          </w:tcPr>
          <w:p w14:paraId="54938E8E" w14:textId="77777777" w:rsidR="002E3C27" w:rsidRPr="00F36680" w:rsidRDefault="002E3C27" w:rsidP="001C3606">
            <w:pPr>
              <w:rPr>
                <w:rFonts w:ascii="Arial" w:hAnsi="Arial" w:cs="Arial"/>
                <w:b/>
                <w:color w:val="000000" w:themeColor="text1"/>
                <w:sz w:val="18"/>
                <w:szCs w:val="18"/>
              </w:rPr>
            </w:pPr>
            <w:r w:rsidRPr="00F36680">
              <w:rPr>
                <w:rFonts w:ascii="Arial" w:hAnsi="Arial" w:cs="Arial"/>
                <w:b/>
                <w:color w:val="000000" w:themeColor="text1"/>
                <w:sz w:val="18"/>
                <w:szCs w:val="18"/>
              </w:rPr>
              <w:t>Assessment and Marks Distribution:</w:t>
            </w:r>
          </w:p>
          <w:p w14:paraId="3BD0BE18" w14:textId="77777777" w:rsidR="002E3C27" w:rsidRPr="00A44666" w:rsidRDefault="002E3C27" w:rsidP="001C3606">
            <w:pPr>
              <w:rPr>
                <w:rFonts w:ascii="Arial" w:hAnsi="Arial" w:cs="Arial"/>
                <w:bCs/>
                <w:color w:val="000000" w:themeColor="text1"/>
                <w:sz w:val="18"/>
                <w:szCs w:val="18"/>
              </w:rPr>
            </w:pPr>
            <w:r w:rsidRPr="00A44666">
              <w:rPr>
                <w:rFonts w:ascii="Arial" w:hAnsi="Arial" w:cs="Arial"/>
                <w:bCs/>
                <w:color w:val="000000" w:themeColor="text1"/>
                <w:sz w:val="18"/>
                <w:szCs w:val="18"/>
              </w:rPr>
              <w:tab/>
              <w:t>Continuous Assessments (</w:t>
            </w:r>
            <w:proofErr w:type="gramStart"/>
            <w:r w:rsidRPr="00A44666">
              <w:rPr>
                <w:rFonts w:ascii="Arial" w:hAnsi="Arial" w:cs="Arial"/>
                <w:bCs/>
                <w:color w:val="000000" w:themeColor="text1"/>
                <w:sz w:val="18"/>
                <w:szCs w:val="18"/>
              </w:rPr>
              <w:t>CA)  (</w:t>
            </w:r>
            <w:proofErr w:type="gramEnd"/>
            <w:r>
              <w:rPr>
                <w:rFonts w:ascii="Arial" w:hAnsi="Arial" w:cs="Arial"/>
                <w:bCs/>
                <w:color w:val="000000" w:themeColor="text1"/>
                <w:sz w:val="18"/>
                <w:szCs w:val="18"/>
              </w:rPr>
              <w:t>20%</w:t>
            </w:r>
            <w:r w:rsidRPr="00A44666">
              <w:rPr>
                <w:rFonts w:ascii="Arial" w:hAnsi="Arial" w:cs="Arial"/>
                <w:bCs/>
                <w:color w:val="000000" w:themeColor="text1"/>
                <w:sz w:val="18"/>
                <w:szCs w:val="18"/>
              </w:rPr>
              <w:t>)</w:t>
            </w:r>
          </w:p>
          <w:p w14:paraId="521976C2" w14:textId="77777777" w:rsidR="002E3C27" w:rsidRPr="00A44666" w:rsidRDefault="002E3C27" w:rsidP="001C3606">
            <w:pPr>
              <w:rPr>
                <w:rFonts w:ascii="Arial" w:hAnsi="Arial" w:cs="Arial"/>
                <w:bCs/>
                <w:color w:val="000000" w:themeColor="text1"/>
                <w:sz w:val="18"/>
                <w:szCs w:val="18"/>
              </w:rPr>
            </w:pPr>
            <w:r w:rsidRPr="00A44666">
              <w:rPr>
                <w:rFonts w:ascii="Arial" w:hAnsi="Arial" w:cs="Arial"/>
                <w:bCs/>
                <w:color w:val="000000" w:themeColor="text1"/>
                <w:sz w:val="18"/>
                <w:szCs w:val="18"/>
              </w:rPr>
              <w:t xml:space="preserve"> </w:t>
            </w:r>
            <w:r w:rsidRPr="00A44666">
              <w:rPr>
                <w:rFonts w:ascii="Arial" w:hAnsi="Arial" w:cs="Arial"/>
                <w:bCs/>
                <w:color w:val="000000" w:themeColor="text1"/>
                <w:sz w:val="18"/>
                <w:szCs w:val="18"/>
              </w:rPr>
              <w:tab/>
              <w:t>A comprehensive final exam + Lab note book (</w:t>
            </w:r>
            <w:r>
              <w:rPr>
                <w:rFonts w:ascii="Arial" w:hAnsi="Arial" w:cs="Arial"/>
                <w:bCs/>
                <w:color w:val="000000" w:themeColor="text1"/>
                <w:sz w:val="18"/>
                <w:szCs w:val="18"/>
              </w:rPr>
              <w:t>70%</w:t>
            </w:r>
            <w:r w:rsidRPr="00A44666">
              <w:rPr>
                <w:rFonts w:ascii="Arial" w:hAnsi="Arial" w:cs="Arial"/>
                <w:bCs/>
                <w:color w:val="000000" w:themeColor="text1"/>
                <w:sz w:val="18"/>
                <w:szCs w:val="18"/>
              </w:rPr>
              <w:t>)</w:t>
            </w:r>
          </w:p>
          <w:p w14:paraId="35EDDABA" w14:textId="77777777" w:rsidR="002E3C27" w:rsidRPr="00F36680" w:rsidRDefault="002E3C27" w:rsidP="001C3606">
            <w:pPr>
              <w:rPr>
                <w:rFonts w:ascii="Arial" w:hAnsi="Arial" w:cs="Arial"/>
                <w:b/>
                <w:color w:val="000000" w:themeColor="text1"/>
                <w:sz w:val="18"/>
                <w:szCs w:val="18"/>
              </w:rPr>
            </w:pPr>
            <w:r w:rsidRPr="00A44666">
              <w:rPr>
                <w:rFonts w:ascii="Arial" w:hAnsi="Arial" w:cs="Arial"/>
                <w:bCs/>
                <w:color w:val="000000" w:themeColor="text1"/>
                <w:sz w:val="18"/>
                <w:szCs w:val="18"/>
              </w:rPr>
              <w:t xml:space="preserve"> </w:t>
            </w:r>
            <w:r w:rsidRPr="00A44666">
              <w:rPr>
                <w:rFonts w:ascii="Arial" w:hAnsi="Arial" w:cs="Arial"/>
                <w:bCs/>
                <w:color w:val="000000" w:themeColor="text1"/>
                <w:sz w:val="18"/>
                <w:szCs w:val="18"/>
              </w:rPr>
              <w:tab/>
              <w:t>A class participation mark (</w:t>
            </w:r>
            <w:r>
              <w:rPr>
                <w:rFonts w:ascii="Arial" w:hAnsi="Arial" w:cs="Arial"/>
                <w:bCs/>
                <w:color w:val="000000" w:themeColor="text1"/>
                <w:sz w:val="18"/>
                <w:szCs w:val="18"/>
              </w:rPr>
              <w:t>10%</w:t>
            </w:r>
            <w:r w:rsidRPr="00A44666">
              <w:rPr>
                <w:rFonts w:ascii="Arial" w:hAnsi="Arial" w:cs="Arial"/>
                <w:bCs/>
                <w:color w:val="000000" w:themeColor="text1"/>
                <w:sz w:val="18"/>
                <w:szCs w:val="18"/>
              </w:rPr>
              <w:t>).</w:t>
            </w:r>
          </w:p>
        </w:tc>
      </w:tr>
      <w:tr w:rsidR="002E3C27" w:rsidRPr="00F36680" w14:paraId="143C64D8" w14:textId="77777777" w:rsidTr="001C3606">
        <w:trPr>
          <w:trHeight w:val="557"/>
          <w:jc w:val="center"/>
        </w:trPr>
        <w:tc>
          <w:tcPr>
            <w:tcW w:w="9127" w:type="dxa"/>
          </w:tcPr>
          <w:p w14:paraId="1991C988" w14:textId="77777777" w:rsidR="002E3C27" w:rsidRPr="00F36680" w:rsidRDefault="002E3C27" w:rsidP="001C3606">
            <w:pPr>
              <w:spacing w:after="120"/>
              <w:jc w:val="both"/>
              <w:rPr>
                <w:rFonts w:ascii="Arial" w:hAnsi="Arial" w:cs="Arial"/>
                <w:sz w:val="18"/>
                <w:szCs w:val="18"/>
              </w:rPr>
            </w:pPr>
          </w:p>
          <w:p w14:paraId="08ED1398" w14:textId="77777777" w:rsidR="002E3C27" w:rsidRPr="00A22224" w:rsidRDefault="002E3C27" w:rsidP="001C3606">
            <w:pPr>
              <w:tabs>
                <w:tab w:val="left" w:pos="1635"/>
              </w:tabs>
              <w:spacing w:after="120"/>
              <w:jc w:val="both"/>
              <w:rPr>
                <w:rFonts w:ascii="Arial" w:hAnsi="Arial" w:cs="Arial"/>
                <w:b/>
                <w:bCs/>
                <w:sz w:val="18"/>
                <w:szCs w:val="18"/>
              </w:rPr>
            </w:pPr>
            <w:r w:rsidRPr="00A22224">
              <w:rPr>
                <w:rFonts w:ascii="Arial" w:hAnsi="Arial" w:cs="Arial"/>
                <w:b/>
                <w:bCs/>
                <w:sz w:val="18"/>
                <w:szCs w:val="18"/>
              </w:rPr>
              <w:t>Lab Course Contents</w:t>
            </w:r>
            <w:r>
              <w:rPr>
                <w:rFonts w:ascii="Arial" w:hAnsi="Arial" w:cs="Arial"/>
                <w:b/>
                <w:bCs/>
                <w:sz w:val="18"/>
                <w:szCs w:val="18"/>
              </w:rPr>
              <w:t>/List of Experiments:</w:t>
            </w:r>
          </w:p>
          <w:p w14:paraId="0A155B24"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Build an Artificial Neural Network by implementing the Back propagation algorithm and test the same using appropriate data sets.</w:t>
            </w:r>
          </w:p>
          <w:p w14:paraId="705636A6"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Write a program to implement the naïve Bayesian classifier for a sample training data set. Compute the accuracy of the classifier, considering few test data sets.</w:t>
            </w:r>
          </w:p>
          <w:p w14:paraId="367B7A33"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Assuming a set of documents that need to be classified, use the naïve Bayesian Classifier model to perform this task. Calculate the accuracy, precision, and recall for your data set.</w:t>
            </w:r>
          </w:p>
          <w:p w14:paraId="3A0BCA5F"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Write a program to construct a Bayesian network considering medical data. Use this model to demonstrate the diagnosis of heart patients using standard Heart Disease Data Set.</w:t>
            </w:r>
          </w:p>
          <w:p w14:paraId="715F822A"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Apply EM algorithm to cluster a set of data. Use the same data set for clustering using k-Means algorithm. Compare the results of these two algorithms and comment on the quality of clustering.</w:t>
            </w:r>
          </w:p>
          <w:p w14:paraId="7811756C"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 xml:space="preserve">Write a program to implement k-Nearest Neighbor algorithm to classify the iris data set. Find out both correct and wrong predictions. </w:t>
            </w:r>
          </w:p>
          <w:p w14:paraId="50D2AD4A"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Write a program to demonstrate the working of the decision tree based ID3 algorithm. Use an appropriate data set for building the decision tree and apply this knowledge to classify a new sample.</w:t>
            </w:r>
          </w:p>
          <w:p w14:paraId="3D4ECFDE"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Implement the non-parametric Locally Weighted Regression algorithm in order to fit data points. Select appropriate data set for your experiment and draw graphs</w:t>
            </w:r>
          </w:p>
          <w:p w14:paraId="13894547" w14:textId="77777777" w:rsidR="002E3C27" w:rsidRPr="00A22224" w:rsidRDefault="002E3C27" w:rsidP="001C3606">
            <w:pPr>
              <w:pStyle w:val="ListParagraph"/>
              <w:numPr>
                <w:ilvl w:val="0"/>
                <w:numId w:val="39"/>
              </w:numPr>
              <w:tabs>
                <w:tab w:val="left" w:pos="1635"/>
              </w:tabs>
              <w:spacing w:after="120"/>
              <w:jc w:val="both"/>
              <w:rPr>
                <w:rFonts w:ascii="Arial" w:hAnsi="Arial" w:cs="Arial"/>
                <w:sz w:val="18"/>
                <w:szCs w:val="18"/>
              </w:rPr>
            </w:pPr>
            <w:r w:rsidRPr="00A22224">
              <w:rPr>
                <w:rFonts w:ascii="Arial" w:hAnsi="Arial" w:cs="Arial"/>
                <w:sz w:val="18"/>
                <w:szCs w:val="18"/>
              </w:rPr>
              <w:t>For a given set of training data examples, implement and demonstrate the Candidate-Elimination algorithm to output a description of the set of all hypotheses consistent with the training examples.</w:t>
            </w:r>
          </w:p>
          <w:p w14:paraId="14336F2A" w14:textId="77777777" w:rsidR="002E3C27" w:rsidRPr="00F36680" w:rsidRDefault="002E3C27" w:rsidP="001C3606">
            <w:pPr>
              <w:tabs>
                <w:tab w:val="left" w:pos="1635"/>
              </w:tabs>
              <w:spacing w:after="120"/>
              <w:jc w:val="both"/>
              <w:rPr>
                <w:rFonts w:ascii="Arial" w:hAnsi="Arial" w:cs="Arial"/>
                <w:b/>
                <w:sz w:val="18"/>
                <w:szCs w:val="18"/>
              </w:rPr>
            </w:pPr>
          </w:p>
        </w:tc>
      </w:tr>
    </w:tbl>
    <w:p w14:paraId="6BF569FD" w14:textId="77777777" w:rsidR="002E3C27" w:rsidRDefault="002E3C27" w:rsidP="002E3C27">
      <w:pPr>
        <w:jc w:val="center"/>
        <w:rPr>
          <w:rFonts w:ascii="Arial" w:hAnsi="Arial" w:cs="Arial"/>
          <w:sz w:val="18"/>
          <w:szCs w:val="18"/>
        </w:rPr>
      </w:pPr>
    </w:p>
    <w:p w14:paraId="40EFFF9A" w14:textId="77777777" w:rsidR="002E3C27" w:rsidRDefault="002E3C27" w:rsidP="002E3C27">
      <w:r>
        <w:br w:type="page"/>
      </w:r>
    </w:p>
    <w:p w14:paraId="522D97FA" w14:textId="77777777" w:rsidR="002E3C27" w:rsidRPr="00E2443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lastRenderedPageBreak/>
        <w:t>CSE4221</w:t>
      </w:r>
      <w:r w:rsidRPr="00E24438">
        <w:rPr>
          <w:rFonts w:ascii="Arial" w:hAnsi="Arial" w:cs="Arial"/>
          <w:b/>
          <w:bCs/>
          <w:iCs/>
          <w:sz w:val="18"/>
          <w:szCs w:val="18"/>
        </w:rPr>
        <w:t>: Computer Graphics</w:t>
      </w:r>
    </w:p>
    <w:p w14:paraId="3A2C3447" w14:textId="77777777" w:rsidR="002E3C27" w:rsidRPr="00E2443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24438">
        <w:rPr>
          <w:rFonts w:ascii="Arial" w:hAnsi="Arial" w:cs="Arial"/>
          <w:b/>
          <w:bCs/>
          <w:iCs/>
          <w:sz w:val="18"/>
          <w:szCs w:val="18"/>
        </w:rPr>
        <w:t xml:space="preserve">Credits: </w:t>
      </w:r>
      <w:r w:rsidRPr="00E24438">
        <w:rPr>
          <w:rFonts w:ascii="Arial" w:hAnsi="Arial" w:cs="Arial"/>
          <w:iCs/>
          <w:sz w:val="18"/>
          <w:szCs w:val="18"/>
        </w:rPr>
        <w:t xml:space="preserve">3 </w:t>
      </w:r>
      <w:r w:rsidRPr="00E24438">
        <w:rPr>
          <w:rFonts w:ascii="Arial" w:hAnsi="Arial" w:cs="Arial"/>
          <w:b/>
          <w:bCs/>
          <w:iCs/>
          <w:sz w:val="18"/>
          <w:szCs w:val="18"/>
        </w:rPr>
        <w:t xml:space="preserve">Contact Hours: </w:t>
      </w:r>
      <w:r w:rsidRPr="00E24438">
        <w:rPr>
          <w:rFonts w:ascii="Arial" w:hAnsi="Arial" w:cs="Arial"/>
          <w:iCs/>
          <w:sz w:val="18"/>
          <w:szCs w:val="18"/>
        </w:rPr>
        <w:t>39</w:t>
      </w:r>
    </w:p>
    <w:p w14:paraId="4CDE5532" w14:textId="77777777" w:rsidR="002E3C27" w:rsidRPr="00E24438"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E24438">
        <w:rPr>
          <w:rFonts w:ascii="Arial" w:hAnsi="Arial" w:cs="Arial"/>
          <w:b/>
          <w:bCs/>
          <w:iCs/>
          <w:sz w:val="18"/>
          <w:szCs w:val="18"/>
        </w:rPr>
        <w:t>Year: Third Semester: Even</w:t>
      </w:r>
    </w:p>
    <w:p w14:paraId="08772AFF" w14:textId="77777777" w:rsidR="002E3C27" w:rsidRPr="00E24438"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E24438" w14:paraId="441E8AB4" w14:textId="77777777" w:rsidTr="001C3606">
        <w:trPr>
          <w:jc w:val="center"/>
        </w:trPr>
        <w:tc>
          <w:tcPr>
            <w:tcW w:w="1439" w:type="dxa"/>
          </w:tcPr>
          <w:p w14:paraId="5EB92538" w14:textId="77777777" w:rsidR="002E3C27" w:rsidRPr="00E24438" w:rsidRDefault="002E3C27" w:rsidP="001C3606">
            <w:pPr>
              <w:rPr>
                <w:rFonts w:ascii="Arial" w:hAnsi="Arial" w:cs="Arial"/>
                <w:b/>
                <w:bCs/>
                <w:sz w:val="18"/>
                <w:szCs w:val="18"/>
              </w:rPr>
            </w:pPr>
            <w:r w:rsidRPr="00E24438">
              <w:rPr>
                <w:rFonts w:ascii="Arial" w:hAnsi="Arial" w:cs="Arial"/>
                <w:b/>
                <w:sz w:val="18"/>
                <w:szCs w:val="18"/>
              </w:rPr>
              <w:t>Prerequisite:</w:t>
            </w:r>
          </w:p>
        </w:tc>
        <w:tc>
          <w:tcPr>
            <w:tcW w:w="7741" w:type="dxa"/>
          </w:tcPr>
          <w:p w14:paraId="7FD5B21A" w14:textId="77777777" w:rsidR="002E3C27" w:rsidRPr="00E24438" w:rsidRDefault="002E3C27" w:rsidP="001C3606">
            <w:pPr>
              <w:rPr>
                <w:rFonts w:ascii="Arial" w:hAnsi="Arial" w:cs="Arial"/>
                <w:iCs/>
                <w:sz w:val="18"/>
                <w:szCs w:val="18"/>
              </w:rPr>
            </w:pPr>
            <w:r>
              <w:rPr>
                <w:rFonts w:ascii="Arial" w:hAnsi="Arial" w:cs="Arial"/>
                <w:iCs/>
                <w:sz w:val="18"/>
                <w:szCs w:val="18"/>
              </w:rPr>
              <w:t xml:space="preserve">MATH1221 </w:t>
            </w:r>
            <w:r w:rsidRPr="000736C1">
              <w:rPr>
                <w:rFonts w:ascii="Arial" w:hAnsi="Arial" w:cs="Arial"/>
                <w:iCs/>
                <w:sz w:val="18"/>
                <w:szCs w:val="18"/>
              </w:rPr>
              <w:t>Co-ordinate Geometry, Vector analysis and Complex Variable</w:t>
            </w:r>
            <w:r>
              <w:rPr>
                <w:rFonts w:ascii="Arial" w:hAnsi="Arial" w:cs="Arial"/>
                <w:iCs/>
                <w:sz w:val="18"/>
                <w:szCs w:val="18"/>
              </w:rPr>
              <w:t>, MATH2241</w:t>
            </w:r>
            <w:r w:rsidRPr="000736C1">
              <w:rPr>
                <w:rFonts w:ascii="Arial" w:hAnsi="Arial" w:cs="Arial"/>
                <w:iCs/>
                <w:sz w:val="18"/>
                <w:szCs w:val="18"/>
              </w:rPr>
              <w:t>Linear Algebra</w:t>
            </w:r>
          </w:p>
        </w:tc>
      </w:tr>
      <w:tr w:rsidR="002E3C27" w:rsidRPr="00E24438" w14:paraId="4D6B765A" w14:textId="77777777" w:rsidTr="001C3606">
        <w:trPr>
          <w:jc w:val="center"/>
        </w:trPr>
        <w:tc>
          <w:tcPr>
            <w:tcW w:w="1439" w:type="dxa"/>
          </w:tcPr>
          <w:p w14:paraId="62BBED96" w14:textId="77777777" w:rsidR="002E3C27" w:rsidRPr="00E24438" w:rsidRDefault="002E3C27" w:rsidP="001C3606">
            <w:pPr>
              <w:rPr>
                <w:rFonts w:ascii="Arial" w:hAnsi="Arial" w:cs="Arial"/>
                <w:b/>
                <w:sz w:val="18"/>
                <w:szCs w:val="18"/>
              </w:rPr>
            </w:pPr>
            <w:r w:rsidRPr="00E24438">
              <w:rPr>
                <w:rFonts w:ascii="Arial" w:hAnsi="Arial" w:cs="Arial"/>
                <w:b/>
                <w:sz w:val="18"/>
                <w:szCs w:val="18"/>
              </w:rPr>
              <w:t>Course Type</w:t>
            </w:r>
          </w:p>
        </w:tc>
        <w:tc>
          <w:tcPr>
            <w:tcW w:w="7741" w:type="dxa"/>
          </w:tcPr>
          <w:p w14:paraId="5E96774C" w14:textId="77777777" w:rsidR="002E3C27" w:rsidRPr="00E24438" w:rsidRDefault="002E3C27" w:rsidP="001C3606">
            <w:pPr>
              <w:rPr>
                <w:rFonts w:ascii="Arial" w:hAnsi="Arial" w:cs="Arial"/>
                <w:iCs/>
                <w:sz w:val="18"/>
                <w:szCs w:val="18"/>
              </w:rPr>
            </w:pPr>
            <w:r w:rsidRPr="00E24438">
              <w:rPr>
                <w:rFonts w:ascii="MS Gothic" w:eastAsia="MS Gothic" w:hAnsi="MS Gothic" w:cs="MS Gothic" w:hint="eastAsia"/>
                <w:iCs/>
                <w:sz w:val="18"/>
                <w:szCs w:val="18"/>
              </w:rPr>
              <w:t>☒</w:t>
            </w:r>
            <w:r w:rsidRPr="00E24438">
              <w:rPr>
                <w:rFonts w:ascii="Arial" w:hAnsi="Arial" w:cs="Arial"/>
                <w:iCs/>
                <w:sz w:val="18"/>
                <w:szCs w:val="18"/>
              </w:rPr>
              <w:t xml:space="preserve"> Theory         </w:t>
            </w:r>
            <w:r w:rsidRPr="00E24438">
              <w:rPr>
                <w:rFonts w:ascii="MS Gothic" w:eastAsia="MS Gothic" w:hAnsi="MS Gothic" w:cs="MS Gothic" w:hint="eastAsia"/>
                <w:iCs/>
                <w:sz w:val="18"/>
                <w:szCs w:val="18"/>
              </w:rPr>
              <w:t>☐</w:t>
            </w:r>
            <w:r w:rsidRPr="00E24438">
              <w:rPr>
                <w:rFonts w:ascii="Arial" w:hAnsi="Arial" w:cs="Arial"/>
                <w:iCs/>
                <w:sz w:val="18"/>
                <w:szCs w:val="18"/>
              </w:rPr>
              <w:t xml:space="preserve"> Laboratory work         </w:t>
            </w:r>
            <w:r w:rsidRPr="00E24438">
              <w:rPr>
                <w:rFonts w:ascii="MS Gothic" w:eastAsia="MS Gothic" w:hAnsi="MS Gothic" w:cs="MS Gothic" w:hint="eastAsia"/>
                <w:iCs/>
                <w:sz w:val="18"/>
                <w:szCs w:val="18"/>
              </w:rPr>
              <w:t>☐</w:t>
            </w:r>
            <w:r w:rsidRPr="00E24438">
              <w:rPr>
                <w:rFonts w:ascii="Arial" w:hAnsi="Arial" w:cs="Arial"/>
                <w:iCs/>
                <w:sz w:val="18"/>
                <w:szCs w:val="18"/>
              </w:rPr>
              <w:t xml:space="preserve"> Project work      </w:t>
            </w:r>
            <w:r w:rsidRPr="00E24438">
              <w:rPr>
                <w:rFonts w:ascii="MS Gothic" w:eastAsia="MS Gothic" w:hAnsi="MS Gothic" w:cs="MS Gothic" w:hint="eastAsia"/>
                <w:iCs/>
                <w:sz w:val="18"/>
                <w:szCs w:val="18"/>
              </w:rPr>
              <w:t>☐</w:t>
            </w:r>
            <w:r w:rsidRPr="00E24438">
              <w:rPr>
                <w:rFonts w:ascii="Arial" w:hAnsi="Arial" w:cs="Arial"/>
                <w:iCs/>
                <w:sz w:val="18"/>
                <w:szCs w:val="18"/>
              </w:rPr>
              <w:t xml:space="preserve"> Viva Voce  </w:t>
            </w:r>
          </w:p>
        </w:tc>
      </w:tr>
      <w:tr w:rsidR="002E3C27" w:rsidRPr="00E24438" w14:paraId="1DD0A82C" w14:textId="77777777" w:rsidTr="001C3606">
        <w:trPr>
          <w:trHeight w:val="238"/>
          <w:jc w:val="center"/>
        </w:trPr>
        <w:tc>
          <w:tcPr>
            <w:tcW w:w="1439" w:type="dxa"/>
          </w:tcPr>
          <w:p w14:paraId="2EA82912" w14:textId="77777777" w:rsidR="002E3C27" w:rsidRPr="00E24438" w:rsidRDefault="002E3C27" w:rsidP="001C3606">
            <w:pPr>
              <w:ind w:left="2160" w:hanging="2160"/>
              <w:rPr>
                <w:rFonts w:ascii="Arial" w:hAnsi="Arial" w:cs="Arial"/>
                <w:b/>
                <w:bCs/>
                <w:sz w:val="18"/>
                <w:szCs w:val="18"/>
              </w:rPr>
            </w:pPr>
            <w:r w:rsidRPr="00E24438">
              <w:rPr>
                <w:rFonts w:ascii="Arial" w:hAnsi="Arial" w:cs="Arial"/>
                <w:b/>
                <w:bCs/>
                <w:sz w:val="18"/>
                <w:szCs w:val="18"/>
              </w:rPr>
              <w:t>Motivation</w:t>
            </w:r>
          </w:p>
        </w:tc>
        <w:tc>
          <w:tcPr>
            <w:tcW w:w="7741" w:type="dxa"/>
          </w:tcPr>
          <w:p w14:paraId="043C713B" w14:textId="77777777" w:rsidR="002E3C27" w:rsidRPr="00E24438" w:rsidRDefault="002E3C27" w:rsidP="001C3606">
            <w:pPr>
              <w:jc w:val="both"/>
              <w:rPr>
                <w:rFonts w:ascii="Arial" w:hAnsi="Arial" w:cs="Arial"/>
                <w:b/>
                <w:iCs/>
                <w:sz w:val="18"/>
                <w:szCs w:val="18"/>
              </w:rPr>
            </w:pPr>
            <w:r w:rsidRPr="00E24438">
              <w:rPr>
                <w:rFonts w:ascii="Arial" w:hAnsi="Arial" w:cs="Arial"/>
                <w:iCs/>
                <w:sz w:val="18"/>
                <w:szCs w:val="18"/>
              </w:rPr>
              <w:t>To study how computer, draw and display graphics, and to design 2D/3D graphical user interface.</w:t>
            </w:r>
          </w:p>
        </w:tc>
      </w:tr>
      <w:tr w:rsidR="002E3C27" w:rsidRPr="00E24438" w14:paraId="4CB5A1FE" w14:textId="77777777" w:rsidTr="001C3606">
        <w:trPr>
          <w:trHeight w:val="238"/>
          <w:jc w:val="center"/>
        </w:trPr>
        <w:tc>
          <w:tcPr>
            <w:tcW w:w="9180" w:type="dxa"/>
            <w:gridSpan w:val="2"/>
          </w:tcPr>
          <w:p w14:paraId="68D05B40" w14:textId="77777777" w:rsidR="002E3C27" w:rsidRPr="00E24438" w:rsidRDefault="002E3C27" w:rsidP="001C3606">
            <w:pPr>
              <w:rPr>
                <w:rFonts w:ascii="Arial" w:hAnsi="Arial" w:cs="Arial"/>
                <w:b/>
                <w:bCs/>
                <w:sz w:val="18"/>
                <w:szCs w:val="18"/>
              </w:rPr>
            </w:pPr>
          </w:p>
          <w:p w14:paraId="1C499A17" w14:textId="77777777" w:rsidR="002E3C27" w:rsidRPr="00E24438" w:rsidRDefault="002E3C27" w:rsidP="001C3606">
            <w:pPr>
              <w:rPr>
                <w:rFonts w:ascii="Arial" w:hAnsi="Arial" w:cs="Arial"/>
                <w:b/>
                <w:bCs/>
                <w:sz w:val="18"/>
                <w:szCs w:val="18"/>
              </w:rPr>
            </w:pPr>
            <w:r w:rsidRPr="00E24438">
              <w:rPr>
                <w:rFonts w:ascii="Arial" w:hAnsi="Arial" w:cs="Arial"/>
                <w:b/>
                <w:bCs/>
                <w:sz w:val="18"/>
                <w:szCs w:val="18"/>
              </w:rPr>
              <w:t>Course Objective:</w:t>
            </w:r>
          </w:p>
          <w:p w14:paraId="4EA93727" w14:textId="77777777" w:rsidR="002E3C27" w:rsidRPr="00E24438" w:rsidRDefault="002E3C27" w:rsidP="001C3606">
            <w:pPr>
              <w:jc w:val="both"/>
              <w:rPr>
                <w:rFonts w:ascii="Arial" w:hAnsi="Arial" w:cs="Arial"/>
                <w:iCs/>
                <w:sz w:val="18"/>
                <w:szCs w:val="18"/>
              </w:rPr>
            </w:pPr>
            <w:r w:rsidRPr="00E24438">
              <w:rPr>
                <w:rFonts w:ascii="Arial" w:hAnsi="Arial" w:cs="Arial"/>
                <w:iCs/>
                <w:sz w:val="18"/>
                <w:szCs w:val="18"/>
              </w:rPr>
              <w:t>The main objective of this course is to provide necessary knowledge on the structure of modern computer graphics systems, basic principles of implementing computer graphics primitives, modelling and rendering graphical data, write basic graphics application programs including animation, synthesize designs, shading and texture mapping algorithms and modern 3D computer graphics.</w:t>
            </w:r>
          </w:p>
        </w:tc>
      </w:tr>
    </w:tbl>
    <w:p w14:paraId="6F146A68" w14:textId="77777777" w:rsidR="002E3C27" w:rsidRPr="00E24438" w:rsidRDefault="002E3C27" w:rsidP="002E3C27">
      <w:pPr>
        <w:jc w:val="center"/>
        <w:rPr>
          <w:rFonts w:ascii="Arial" w:hAnsi="Arial" w:cs="Arial"/>
          <w:sz w:val="18"/>
          <w:szCs w:val="18"/>
        </w:rPr>
      </w:pPr>
    </w:p>
    <w:p w14:paraId="7D430F83" w14:textId="77777777" w:rsidR="002E3C27" w:rsidRPr="00E24438" w:rsidRDefault="002E3C27" w:rsidP="002E3C27">
      <w:pPr>
        <w:autoSpaceDE w:val="0"/>
        <w:autoSpaceDN w:val="0"/>
        <w:adjustRightInd w:val="0"/>
        <w:jc w:val="center"/>
        <w:rPr>
          <w:rFonts w:ascii="Arial" w:hAnsi="Arial" w:cs="Arial"/>
          <w:b/>
          <w:color w:val="000000"/>
          <w:sz w:val="18"/>
          <w:szCs w:val="18"/>
        </w:rPr>
      </w:pPr>
      <w:r w:rsidRPr="00E24438">
        <w:rPr>
          <w:rFonts w:ascii="Arial" w:hAnsi="Arial" w:cs="Arial"/>
          <w:b/>
          <w:color w:val="000000"/>
          <w:sz w:val="18"/>
          <w:szCs w:val="18"/>
        </w:rPr>
        <w:t>Course Outcomes (COs), Program Outcomes (POs) and Assessment:</w:t>
      </w:r>
    </w:p>
    <w:p w14:paraId="10B71EFC" w14:textId="77777777" w:rsidR="002E3C27" w:rsidRPr="00E24438"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03"/>
        <w:gridCol w:w="2216"/>
        <w:gridCol w:w="1051"/>
        <w:gridCol w:w="1747"/>
        <w:gridCol w:w="1612"/>
      </w:tblGrid>
      <w:tr w:rsidR="002E3C27" w:rsidRPr="00E24438" w14:paraId="7C4B04B2" w14:textId="77777777" w:rsidTr="001C3606">
        <w:trPr>
          <w:trHeight w:val="877"/>
          <w:jc w:val="center"/>
        </w:trPr>
        <w:tc>
          <w:tcPr>
            <w:tcW w:w="646" w:type="dxa"/>
            <w:vAlign w:val="center"/>
          </w:tcPr>
          <w:p w14:paraId="5C2C6FE7"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 No.</w:t>
            </w:r>
          </w:p>
        </w:tc>
        <w:tc>
          <w:tcPr>
            <w:tcW w:w="1903" w:type="dxa"/>
            <w:vAlign w:val="center"/>
          </w:tcPr>
          <w:p w14:paraId="2FCDE043"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 Statement</w:t>
            </w:r>
          </w:p>
        </w:tc>
        <w:tc>
          <w:tcPr>
            <w:tcW w:w="2216" w:type="dxa"/>
            <w:vAlign w:val="center"/>
          </w:tcPr>
          <w:p w14:paraId="08214109"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Corresponding PO</w:t>
            </w:r>
          </w:p>
        </w:tc>
        <w:tc>
          <w:tcPr>
            <w:tcW w:w="1051" w:type="dxa"/>
            <w:vAlign w:val="center"/>
          </w:tcPr>
          <w:p w14:paraId="7EC8AFD0"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Domain / level of learning taxonomy</w:t>
            </w:r>
          </w:p>
        </w:tc>
        <w:tc>
          <w:tcPr>
            <w:tcW w:w="1747" w:type="dxa"/>
            <w:vAlign w:val="center"/>
          </w:tcPr>
          <w:p w14:paraId="740DAB95"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Delivery methods and activities</w:t>
            </w:r>
          </w:p>
        </w:tc>
        <w:tc>
          <w:tcPr>
            <w:tcW w:w="1612" w:type="dxa"/>
            <w:vAlign w:val="center"/>
          </w:tcPr>
          <w:p w14:paraId="4B7C580F"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Assessment tools</w:t>
            </w:r>
          </w:p>
        </w:tc>
      </w:tr>
      <w:tr w:rsidR="002E3C27" w:rsidRPr="00E24438" w14:paraId="5C9E6A66" w14:textId="77777777" w:rsidTr="001C3606">
        <w:trPr>
          <w:trHeight w:val="1646"/>
          <w:jc w:val="center"/>
        </w:trPr>
        <w:tc>
          <w:tcPr>
            <w:tcW w:w="646" w:type="dxa"/>
            <w:vAlign w:val="center"/>
          </w:tcPr>
          <w:p w14:paraId="65002B48"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CO1</w:t>
            </w:r>
          </w:p>
        </w:tc>
        <w:tc>
          <w:tcPr>
            <w:tcW w:w="1903" w:type="dxa"/>
            <w:vAlign w:val="center"/>
          </w:tcPr>
          <w:p w14:paraId="5289447E" w14:textId="77777777" w:rsidR="002E3C27" w:rsidRPr="00E24438" w:rsidRDefault="002E3C27" w:rsidP="001C3606">
            <w:pPr>
              <w:pStyle w:val="ListParagraph"/>
              <w:spacing w:after="0" w:line="240" w:lineRule="auto"/>
              <w:ind w:left="0"/>
              <w:jc w:val="center"/>
              <w:rPr>
                <w:rFonts w:ascii="Arial" w:hAnsi="Arial" w:cs="Arial"/>
                <w:bCs/>
                <w:color w:val="000000"/>
                <w:sz w:val="18"/>
                <w:szCs w:val="18"/>
              </w:rPr>
            </w:pPr>
            <w:r w:rsidRPr="00FE3EE1">
              <w:rPr>
                <w:rFonts w:ascii="Arial" w:hAnsi="Arial" w:cs="Arial"/>
                <w:bCs/>
                <w:color w:val="000000"/>
                <w:sz w:val="18"/>
                <w:szCs w:val="18"/>
              </w:rPr>
              <w:t>To</w:t>
            </w:r>
            <w:r>
              <w:rPr>
                <w:rFonts w:ascii="Arial" w:hAnsi="Arial" w:cs="Arial"/>
                <w:b/>
                <w:color w:val="000000"/>
                <w:sz w:val="18"/>
                <w:szCs w:val="18"/>
              </w:rPr>
              <w:t xml:space="preserve"> </w:t>
            </w:r>
            <w:r w:rsidRPr="00E24438">
              <w:rPr>
                <w:rFonts w:ascii="Arial" w:hAnsi="Arial" w:cs="Arial"/>
                <w:b/>
                <w:color w:val="000000"/>
                <w:sz w:val="18"/>
                <w:szCs w:val="18"/>
              </w:rPr>
              <w:t xml:space="preserve">Explain </w:t>
            </w:r>
            <w:r w:rsidRPr="00E24438">
              <w:rPr>
                <w:rFonts w:ascii="Arial" w:hAnsi="Arial" w:cs="Arial"/>
                <w:bCs/>
                <w:color w:val="000000"/>
                <w:sz w:val="18"/>
                <w:szCs w:val="18"/>
              </w:rPr>
              <w:t>the structure of modern computer graphics systems, basic principles of implementing computer graphics primitives</w:t>
            </w:r>
          </w:p>
        </w:tc>
        <w:tc>
          <w:tcPr>
            <w:tcW w:w="2216" w:type="dxa"/>
            <w:vAlign w:val="center"/>
          </w:tcPr>
          <w:p w14:paraId="77157FB8" w14:textId="77777777" w:rsidR="002E3C27" w:rsidRDefault="002E3C27" w:rsidP="001C3606">
            <w:pPr>
              <w:pStyle w:val="ListParagraph"/>
              <w:spacing w:after="0" w:line="240" w:lineRule="auto"/>
              <w:ind w:left="0"/>
              <w:jc w:val="center"/>
              <w:rPr>
                <w:rFonts w:ascii="Arial" w:hAnsi="Arial" w:cs="Arial"/>
                <w:b/>
                <w:bCs/>
                <w:color w:val="000000"/>
                <w:sz w:val="18"/>
                <w:szCs w:val="18"/>
              </w:rPr>
            </w:pPr>
            <w:r w:rsidRPr="00E24438">
              <w:rPr>
                <w:rFonts w:ascii="Arial" w:hAnsi="Arial" w:cs="Arial"/>
                <w:b/>
                <w:bCs/>
                <w:color w:val="000000"/>
                <w:sz w:val="18"/>
                <w:szCs w:val="18"/>
              </w:rPr>
              <w:t>Engineering knowledge</w:t>
            </w:r>
          </w:p>
          <w:p w14:paraId="0ED1AFE8" w14:textId="77777777" w:rsidR="002E3C27" w:rsidRPr="00E24438" w:rsidRDefault="002E3C27" w:rsidP="001C3606">
            <w:pPr>
              <w:pStyle w:val="ListParagraph"/>
              <w:spacing w:after="0" w:line="240" w:lineRule="auto"/>
              <w:ind w:left="0"/>
              <w:jc w:val="center"/>
              <w:rPr>
                <w:rFonts w:ascii="Arial" w:hAnsi="Arial" w:cs="Arial"/>
                <w:color w:val="000000"/>
                <w:sz w:val="18"/>
                <w:szCs w:val="18"/>
              </w:rPr>
            </w:pPr>
            <w:r w:rsidRPr="00E24438">
              <w:rPr>
                <w:rFonts w:ascii="Arial" w:hAnsi="Arial" w:cs="Arial"/>
                <w:color w:val="000000"/>
                <w:sz w:val="18"/>
                <w:szCs w:val="18"/>
              </w:rPr>
              <w:t>(PO1)</w:t>
            </w:r>
          </w:p>
        </w:tc>
        <w:tc>
          <w:tcPr>
            <w:tcW w:w="1051" w:type="dxa"/>
            <w:vAlign w:val="center"/>
          </w:tcPr>
          <w:p w14:paraId="1D5606B7"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Cognitive domain – level 5</w:t>
            </w:r>
          </w:p>
        </w:tc>
        <w:tc>
          <w:tcPr>
            <w:tcW w:w="1747" w:type="dxa"/>
            <w:vAlign w:val="center"/>
          </w:tcPr>
          <w:p w14:paraId="084C4D2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155240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237E31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416422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510167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441805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539B74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626463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23A0567" w14:textId="77777777" w:rsidR="002E3C27" w:rsidRPr="00E24438"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25140868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06EE00A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8861632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739B13E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064113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F56851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519374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53C45F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529551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04556F60" w14:textId="77777777" w:rsidR="002E3C27" w:rsidRPr="00E24438" w:rsidRDefault="00000000" w:rsidP="001C3606">
            <w:pPr>
              <w:rPr>
                <w:rFonts w:ascii="Arial" w:hAnsi="Arial" w:cs="Arial"/>
                <w:color w:val="000000"/>
                <w:sz w:val="18"/>
                <w:szCs w:val="18"/>
              </w:rPr>
            </w:pPr>
            <w:sdt>
              <w:sdtPr>
                <w:rPr>
                  <w:rFonts w:ascii="Arial" w:hAnsi="Arial" w:cs="Arial"/>
                  <w:color w:val="000000" w:themeColor="text1"/>
                  <w:sz w:val="18"/>
                  <w:szCs w:val="18"/>
                </w:rPr>
                <w:id w:val="-204358267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E24438" w14:paraId="7E7FA2B2" w14:textId="77777777" w:rsidTr="001C3606">
        <w:trPr>
          <w:trHeight w:val="1583"/>
          <w:jc w:val="center"/>
        </w:trPr>
        <w:tc>
          <w:tcPr>
            <w:tcW w:w="646" w:type="dxa"/>
            <w:vAlign w:val="center"/>
          </w:tcPr>
          <w:p w14:paraId="4464B18F"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CO2</w:t>
            </w:r>
          </w:p>
        </w:tc>
        <w:tc>
          <w:tcPr>
            <w:tcW w:w="1903" w:type="dxa"/>
          </w:tcPr>
          <w:p w14:paraId="65FC8101" w14:textId="77777777" w:rsidR="002E3C27" w:rsidRPr="00E24438" w:rsidRDefault="002E3C27" w:rsidP="001C3606">
            <w:pPr>
              <w:pStyle w:val="ListParagraph"/>
              <w:spacing w:after="0" w:line="240" w:lineRule="auto"/>
              <w:ind w:left="-18"/>
              <w:jc w:val="center"/>
              <w:rPr>
                <w:rFonts w:ascii="Arial" w:hAnsi="Arial" w:cs="Arial"/>
                <w:b/>
                <w:bCs/>
                <w:iCs/>
                <w:sz w:val="18"/>
                <w:szCs w:val="18"/>
              </w:rPr>
            </w:pPr>
          </w:p>
          <w:p w14:paraId="22EDFD33" w14:textId="77777777" w:rsidR="002E3C27" w:rsidRPr="00E24438" w:rsidRDefault="002E3C27" w:rsidP="001C3606">
            <w:pPr>
              <w:jc w:val="center"/>
              <w:rPr>
                <w:rFonts w:ascii="Arial" w:hAnsi="Arial" w:cs="Arial"/>
                <w:iCs/>
                <w:sz w:val="18"/>
                <w:szCs w:val="18"/>
              </w:rPr>
            </w:pPr>
            <w:r w:rsidRPr="00FE3EE1">
              <w:rPr>
                <w:rFonts w:ascii="Arial" w:hAnsi="Arial" w:cs="Arial"/>
                <w:iCs/>
                <w:sz w:val="18"/>
                <w:szCs w:val="18"/>
              </w:rPr>
              <w:t>To</w:t>
            </w:r>
            <w:r>
              <w:rPr>
                <w:rFonts w:ascii="Arial" w:hAnsi="Arial" w:cs="Arial"/>
                <w:b/>
                <w:bCs/>
                <w:iCs/>
                <w:sz w:val="18"/>
                <w:szCs w:val="18"/>
              </w:rPr>
              <w:t xml:space="preserve"> </w:t>
            </w:r>
            <w:r w:rsidRPr="00E24438">
              <w:rPr>
                <w:rFonts w:ascii="Arial" w:hAnsi="Arial" w:cs="Arial"/>
                <w:b/>
                <w:bCs/>
                <w:iCs/>
                <w:sz w:val="18"/>
                <w:szCs w:val="18"/>
              </w:rPr>
              <w:t>Identify</w:t>
            </w:r>
            <w:r w:rsidRPr="00E24438">
              <w:rPr>
                <w:rFonts w:ascii="Arial" w:hAnsi="Arial" w:cs="Arial"/>
                <w:iCs/>
                <w:sz w:val="18"/>
                <w:szCs w:val="18"/>
              </w:rPr>
              <w:t xml:space="preserve"> and apply geometric view and projection models and transformations of homogeneous coordinates in</w:t>
            </w:r>
          </w:p>
          <w:p w14:paraId="1F174E58" w14:textId="77777777" w:rsidR="002E3C27" w:rsidRPr="00E24438" w:rsidRDefault="002E3C27" w:rsidP="001C3606">
            <w:pPr>
              <w:jc w:val="center"/>
              <w:rPr>
                <w:rFonts w:ascii="Arial" w:hAnsi="Arial" w:cs="Arial"/>
                <w:sz w:val="18"/>
                <w:szCs w:val="18"/>
                <w:lang w:bidi="bn-BD"/>
              </w:rPr>
            </w:pPr>
            <w:r w:rsidRPr="00E24438">
              <w:rPr>
                <w:rFonts w:ascii="Arial" w:hAnsi="Arial" w:cs="Arial"/>
                <w:iCs/>
                <w:sz w:val="18"/>
                <w:szCs w:val="18"/>
              </w:rPr>
              <w:t>computer graphics</w:t>
            </w:r>
          </w:p>
        </w:tc>
        <w:tc>
          <w:tcPr>
            <w:tcW w:w="2216" w:type="dxa"/>
            <w:vAlign w:val="center"/>
          </w:tcPr>
          <w:p w14:paraId="5C253E04" w14:textId="77777777" w:rsidR="002E3C27" w:rsidRPr="00E24438" w:rsidRDefault="002E3C27" w:rsidP="001C3606">
            <w:pPr>
              <w:pStyle w:val="ListParagraph"/>
              <w:spacing w:after="0" w:line="240" w:lineRule="auto"/>
              <w:ind w:left="0"/>
              <w:jc w:val="center"/>
              <w:rPr>
                <w:rFonts w:ascii="Arial" w:hAnsi="Arial" w:cs="Arial"/>
                <w:b/>
                <w:bCs/>
                <w:color w:val="000000"/>
                <w:sz w:val="18"/>
                <w:szCs w:val="18"/>
              </w:rPr>
            </w:pPr>
            <w:r w:rsidRPr="00E24438">
              <w:rPr>
                <w:rFonts w:ascii="Arial" w:hAnsi="Arial" w:cs="Arial"/>
                <w:b/>
                <w:bCs/>
                <w:color w:val="000000"/>
                <w:sz w:val="18"/>
                <w:szCs w:val="18"/>
              </w:rPr>
              <w:t>Problem analysis:</w:t>
            </w:r>
          </w:p>
          <w:p w14:paraId="1BC8F433" w14:textId="77777777" w:rsidR="002E3C27" w:rsidRPr="00E24438" w:rsidRDefault="002E3C27" w:rsidP="001C3606">
            <w:pPr>
              <w:pStyle w:val="ListParagraph"/>
              <w:spacing w:after="0" w:line="240" w:lineRule="auto"/>
              <w:ind w:left="0"/>
              <w:jc w:val="center"/>
              <w:rPr>
                <w:rFonts w:ascii="Arial" w:hAnsi="Arial" w:cs="Arial"/>
                <w:color w:val="000000"/>
                <w:sz w:val="18"/>
                <w:szCs w:val="18"/>
              </w:rPr>
            </w:pPr>
            <w:r w:rsidRPr="00E24438">
              <w:rPr>
                <w:rFonts w:ascii="Arial" w:hAnsi="Arial" w:cs="Arial"/>
                <w:color w:val="000000"/>
                <w:sz w:val="18"/>
                <w:szCs w:val="18"/>
              </w:rPr>
              <w:t xml:space="preserve"> (PO2)</w:t>
            </w:r>
          </w:p>
        </w:tc>
        <w:tc>
          <w:tcPr>
            <w:tcW w:w="1051" w:type="dxa"/>
            <w:vAlign w:val="center"/>
          </w:tcPr>
          <w:p w14:paraId="074D0CB7"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Cognitive domain – level 3</w:t>
            </w:r>
          </w:p>
        </w:tc>
        <w:tc>
          <w:tcPr>
            <w:tcW w:w="1747" w:type="dxa"/>
            <w:vAlign w:val="center"/>
          </w:tcPr>
          <w:p w14:paraId="31ED873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305670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0068644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8284105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3FDBCCD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9921461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E4E0DC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275117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3745474" w14:textId="77777777" w:rsidR="002E3C27" w:rsidRPr="00E24438" w:rsidRDefault="00000000" w:rsidP="001C3606">
            <w:pPr>
              <w:rPr>
                <w:rFonts w:ascii="Arial" w:hAnsi="Arial" w:cs="Arial"/>
                <w:color w:val="000000"/>
                <w:sz w:val="18"/>
                <w:szCs w:val="18"/>
              </w:rPr>
            </w:pPr>
            <w:sdt>
              <w:sdtPr>
                <w:rPr>
                  <w:rFonts w:ascii="Arial" w:hAnsi="Arial" w:cs="Arial"/>
                  <w:color w:val="000000" w:themeColor="text1"/>
                  <w:sz w:val="18"/>
                  <w:szCs w:val="18"/>
                </w:rPr>
                <w:id w:val="-175103014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60D8BE0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8864312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75FF153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220624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55DDD6C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791497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A85EE4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0029278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3F1407E5" w14:textId="77777777" w:rsidR="002E3C27" w:rsidRPr="00E24438"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136387395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E24438" w14:paraId="525D73FA" w14:textId="77777777" w:rsidTr="001C3606">
        <w:trPr>
          <w:trHeight w:val="1700"/>
          <w:jc w:val="center"/>
        </w:trPr>
        <w:tc>
          <w:tcPr>
            <w:tcW w:w="646" w:type="dxa"/>
            <w:vAlign w:val="center"/>
          </w:tcPr>
          <w:p w14:paraId="019183F3"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CO3</w:t>
            </w:r>
          </w:p>
        </w:tc>
        <w:tc>
          <w:tcPr>
            <w:tcW w:w="1903" w:type="dxa"/>
          </w:tcPr>
          <w:p w14:paraId="467FA95D" w14:textId="77777777" w:rsidR="002E3C27" w:rsidRPr="00E24438" w:rsidRDefault="002E3C27" w:rsidP="001C3606">
            <w:pPr>
              <w:jc w:val="center"/>
              <w:rPr>
                <w:rFonts w:ascii="Arial" w:hAnsi="Arial" w:cs="Arial"/>
                <w:color w:val="222222"/>
                <w:sz w:val="18"/>
                <w:szCs w:val="18"/>
                <w:shd w:val="clear" w:color="auto" w:fill="FFFFFF"/>
              </w:rPr>
            </w:pPr>
          </w:p>
          <w:p w14:paraId="2A913572" w14:textId="77777777" w:rsidR="002E3C27" w:rsidRPr="00E24438" w:rsidRDefault="002E3C27" w:rsidP="001C3606">
            <w:pPr>
              <w:jc w:val="center"/>
              <w:rPr>
                <w:rFonts w:ascii="Arial" w:hAnsi="Arial" w:cs="Arial"/>
                <w:b/>
                <w:bCs/>
                <w:color w:val="222222"/>
                <w:sz w:val="18"/>
                <w:szCs w:val="18"/>
                <w:shd w:val="clear" w:color="auto" w:fill="FFFFFF"/>
              </w:rPr>
            </w:pPr>
          </w:p>
          <w:p w14:paraId="1FBC217F" w14:textId="77777777" w:rsidR="002E3C27" w:rsidRPr="00E24438" w:rsidRDefault="002E3C27" w:rsidP="001C3606">
            <w:pPr>
              <w:jc w:val="center"/>
              <w:rPr>
                <w:rFonts w:ascii="Arial" w:hAnsi="Arial" w:cs="Arial"/>
                <w:iCs/>
                <w:sz w:val="18"/>
                <w:szCs w:val="18"/>
              </w:rPr>
            </w:pPr>
            <w:r w:rsidRPr="00FE3EE1">
              <w:rPr>
                <w:rFonts w:ascii="Arial" w:hAnsi="Arial" w:cs="Arial"/>
                <w:color w:val="222222"/>
                <w:sz w:val="18"/>
                <w:szCs w:val="18"/>
                <w:shd w:val="clear" w:color="auto" w:fill="FFFFFF"/>
              </w:rPr>
              <w:t>To</w:t>
            </w:r>
            <w:r>
              <w:rPr>
                <w:rFonts w:ascii="Arial" w:hAnsi="Arial" w:cs="Arial"/>
                <w:b/>
                <w:bCs/>
                <w:color w:val="222222"/>
                <w:sz w:val="18"/>
                <w:szCs w:val="18"/>
                <w:shd w:val="clear" w:color="auto" w:fill="FFFFFF"/>
              </w:rPr>
              <w:t xml:space="preserve"> </w:t>
            </w:r>
            <w:r w:rsidRPr="00E24438">
              <w:rPr>
                <w:rFonts w:ascii="Arial" w:hAnsi="Arial" w:cs="Arial"/>
                <w:b/>
                <w:bCs/>
                <w:color w:val="222222"/>
                <w:sz w:val="18"/>
                <w:szCs w:val="18"/>
                <w:shd w:val="clear" w:color="auto" w:fill="FFFFFF"/>
              </w:rPr>
              <w:t>Apply</w:t>
            </w:r>
            <w:r w:rsidRPr="00E24438">
              <w:rPr>
                <w:rFonts w:ascii="Arial" w:hAnsi="Arial" w:cs="Arial"/>
                <w:color w:val="222222"/>
                <w:sz w:val="18"/>
                <w:szCs w:val="18"/>
                <w:shd w:val="clear" w:color="auto" w:fill="FFFFFF"/>
              </w:rPr>
              <w:t xml:space="preserve"> curves and hidden surfaces concepts </w:t>
            </w:r>
            <w:r>
              <w:rPr>
                <w:rFonts w:ascii="Arial" w:hAnsi="Arial" w:cs="Arial"/>
                <w:color w:val="222222"/>
                <w:sz w:val="18"/>
                <w:szCs w:val="18"/>
                <w:shd w:val="clear" w:color="auto" w:fill="FFFFFF"/>
              </w:rPr>
              <w:t xml:space="preserve"> </w:t>
            </w:r>
          </w:p>
          <w:p w14:paraId="0F5DB8C4" w14:textId="77777777" w:rsidR="002E3C27" w:rsidRPr="00E24438" w:rsidRDefault="002E3C27" w:rsidP="001C3606">
            <w:pPr>
              <w:jc w:val="center"/>
              <w:rPr>
                <w:rFonts w:ascii="Arial" w:hAnsi="Arial" w:cs="Arial"/>
                <w:color w:val="000000"/>
                <w:sz w:val="18"/>
                <w:szCs w:val="18"/>
              </w:rPr>
            </w:pPr>
          </w:p>
        </w:tc>
        <w:tc>
          <w:tcPr>
            <w:tcW w:w="2216" w:type="dxa"/>
            <w:vAlign w:val="center"/>
          </w:tcPr>
          <w:p w14:paraId="1985F073" w14:textId="77777777" w:rsidR="002E3C27" w:rsidRPr="00E24438" w:rsidRDefault="002E3C27" w:rsidP="001C3606">
            <w:pPr>
              <w:pStyle w:val="ListParagraph"/>
              <w:spacing w:after="0" w:line="240" w:lineRule="auto"/>
              <w:ind w:left="0"/>
              <w:jc w:val="center"/>
              <w:rPr>
                <w:rFonts w:ascii="Arial" w:hAnsi="Arial" w:cs="Arial"/>
                <w:b/>
                <w:bCs/>
                <w:color w:val="000000"/>
                <w:sz w:val="18"/>
                <w:szCs w:val="18"/>
              </w:rPr>
            </w:pPr>
            <w:r w:rsidRPr="00E24438">
              <w:rPr>
                <w:rFonts w:ascii="Arial" w:hAnsi="Arial" w:cs="Arial"/>
                <w:b/>
                <w:bCs/>
                <w:color w:val="000000"/>
                <w:sz w:val="18"/>
                <w:szCs w:val="18"/>
              </w:rPr>
              <w:t xml:space="preserve">Design/Development of solutions: </w:t>
            </w:r>
          </w:p>
          <w:p w14:paraId="42663CED" w14:textId="77777777" w:rsidR="002E3C27" w:rsidRPr="00E24438" w:rsidRDefault="002E3C27" w:rsidP="001C3606">
            <w:pPr>
              <w:pStyle w:val="ListParagraph"/>
              <w:spacing w:after="0" w:line="240" w:lineRule="auto"/>
              <w:ind w:left="0"/>
              <w:jc w:val="center"/>
              <w:rPr>
                <w:rFonts w:ascii="Arial" w:hAnsi="Arial" w:cs="Arial"/>
                <w:color w:val="000000"/>
                <w:sz w:val="18"/>
                <w:szCs w:val="18"/>
              </w:rPr>
            </w:pPr>
            <w:r w:rsidRPr="00E24438">
              <w:rPr>
                <w:rFonts w:ascii="Arial" w:hAnsi="Arial" w:cs="Arial"/>
                <w:b/>
                <w:bCs/>
                <w:color w:val="000000"/>
                <w:sz w:val="18"/>
                <w:szCs w:val="18"/>
              </w:rPr>
              <w:t xml:space="preserve"> </w:t>
            </w:r>
            <w:r w:rsidRPr="00E24438">
              <w:rPr>
                <w:rFonts w:ascii="Arial" w:hAnsi="Arial" w:cs="Arial"/>
                <w:color w:val="000000"/>
                <w:sz w:val="18"/>
                <w:szCs w:val="18"/>
              </w:rPr>
              <w:t>(PO3)</w:t>
            </w:r>
          </w:p>
        </w:tc>
        <w:tc>
          <w:tcPr>
            <w:tcW w:w="1051" w:type="dxa"/>
            <w:vAlign w:val="center"/>
          </w:tcPr>
          <w:p w14:paraId="673C1F12" w14:textId="77777777" w:rsidR="002E3C27" w:rsidRPr="00E24438" w:rsidRDefault="002E3C27" w:rsidP="001C3606">
            <w:pPr>
              <w:jc w:val="center"/>
              <w:rPr>
                <w:rFonts w:ascii="Arial" w:hAnsi="Arial" w:cs="Arial"/>
                <w:color w:val="000000"/>
                <w:sz w:val="18"/>
                <w:szCs w:val="18"/>
              </w:rPr>
            </w:pPr>
            <w:r w:rsidRPr="00E24438">
              <w:rPr>
                <w:rFonts w:ascii="Arial" w:hAnsi="Arial" w:cs="Arial"/>
                <w:color w:val="000000"/>
                <w:sz w:val="18"/>
                <w:szCs w:val="18"/>
              </w:rPr>
              <w:t>Cognitive domain – level 4</w:t>
            </w:r>
          </w:p>
        </w:tc>
        <w:tc>
          <w:tcPr>
            <w:tcW w:w="1747" w:type="dxa"/>
            <w:vAlign w:val="center"/>
          </w:tcPr>
          <w:p w14:paraId="0880E09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728471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5335B02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9773268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4DB41FE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7978380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12381F2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688881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0E0F22C3" w14:textId="77777777" w:rsidR="002E3C27" w:rsidRPr="00E24438" w:rsidRDefault="00000000" w:rsidP="001C3606">
            <w:pPr>
              <w:rPr>
                <w:rFonts w:ascii="Arial" w:hAnsi="Arial" w:cs="Arial"/>
                <w:color w:val="000000"/>
                <w:sz w:val="18"/>
                <w:szCs w:val="18"/>
              </w:rPr>
            </w:pPr>
            <w:sdt>
              <w:sdtPr>
                <w:rPr>
                  <w:rFonts w:ascii="Arial" w:hAnsi="Arial" w:cs="Arial"/>
                  <w:color w:val="000000" w:themeColor="text1"/>
                  <w:sz w:val="18"/>
                  <w:szCs w:val="18"/>
                </w:rPr>
                <w:id w:val="-76753606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75B54A4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894075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46EFBC3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5572353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6157BC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284294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1395DC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9963613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00D04E6E" w14:textId="77777777" w:rsidR="002E3C27" w:rsidRPr="00E24438" w:rsidRDefault="00000000" w:rsidP="001C3606">
            <w:pPr>
              <w:rPr>
                <w:rFonts w:ascii="Arial" w:hAnsi="Arial" w:cs="Arial"/>
                <w:color w:val="000000"/>
                <w:sz w:val="18"/>
                <w:szCs w:val="18"/>
              </w:rPr>
            </w:pPr>
            <w:sdt>
              <w:sdtPr>
                <w:rPr>
                  <w:rFonts w:ascii="Arial" w:hAnsi="Arial" w:cs="Arial"/>
                  <w:color w:val="000000" w:themeColor="text1"/>
                  <w:sz w:val="18"/>
                  <w:szCs w:val="18"/>
                </w:rPr>
                <w:id w:val="117368829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637297E" w14:textId="77777777" w:rsidR="002E3C27" w:rsidRPr="00E24438" w:rsidRDefault="002E3C27" w:rsidP="002E3C27">
      <w:pPr>
        <w:autoSpaceDE w:val="0"/>
        <w:autoSpaceDN w:val="0"/>
        <w:adjustRightInd w:val="0"/>
        <w:jc w:val="center"/>
        <w:rPr>
          <w:rFonts w:ascii="Arial" w:hAnsi="Arial" w:cs="Arial"/>
          <w:b/>
          <w:color w:val="000000"/>
          <w:sz w:val="18"/>
          <w:szCs w:val="18"/>
        </w:rPr>
      </w:pPr>
    </w:p>
    <w:tbl>
      <w:tblPr>
        <w:tblW w:w="9269" w:type="dxa"/>
        <w:jc w:val="center"/>
        <w:tblLook w:val="04A0" w:firstRow="1" w:lastRow="0" w:firstColumn="1" w:lastColumn="0" w:noHBand="0" w:noVBand="1"/>
      </w:tblPr>
      <w:tblGrid>
        <w:gridCol w:w="9269"/>
      </w:tblGrid>
      <w:tr w:rsidR="002E3C27" w:rsidRPr="00E24438" w14:paraId="7A3BEC0F" w14:textId="77777777" w:rsidTr="001C3606">
        <w:trPr>
          <w:jc w:val="center"/>
        </w:trPr>
        <w:tc>
          <w:tcPr>
            <w:tcW w:w="9269" w:type="dxa"/>
          </w:tcPr>
          <w:p w14:paraId="6D3FACC0" w14:textId="77777777" w:rsidR="002E3C27" w:rsidRPr="00E24438" w:rsidRDefault="002E3C27" w:rsidP="001C3606">
            <w:pPr>
              <w:rPr>
                <w:rFonts w:ascii="Arial" w:hAnsi="Arial" w:cs="Arial"/>
                <w:b/>
                <w:color w:val="000000"/>
                <w:sz w:val="18"/>
                <w:szCs w:val="18"/>
              </w:rPr>
            </w:pPr>
          </w:p>
          <w:p w14:paraId="3ED323C2" w14:textId="77777777" w:rsidR="002E3C27" w:rsidRPr="00E24438" w:rsidRDefault="002E3C27" w:rsidP="001C3606">
            <w:pPr>
              <w:rPr>
                <w:rFonts w:ascii="Arial" w:hAnsi="Arial" w:cs="Arial"/>
                <w:b/>
                <w:color w:val="000000"/>
                <w:sz w:val="18"/>
                <w:szCs w:val="18"/>
              </w:rPr>
            </w:pPr>
            <w:r w:rsidRPr="00E24438">
              <w:rPr>
                <w:rFonts w:ascii="Arial" w:hAnsi="Arial" w:cs="Arial"/>
                <w:b/>
                <w:color w:val="000000"/>
                <w:sz w:val="18"/>
                <w:szCs w:val="18"/>
              </w:rPr>
              <w:t>Assessment and Marks Distribution:</w:t>
            </w:r>
          </w:p>
          <w:p w14:paraId="450F936E" w14:textId="77777777" w:rsidR="002E3C27" w:rsidRPr="00E24438" w:rsidRDefault="002E3C27" w:rsidP="001C3606">
            <w:pPr>
              <w:rPr>
                <w:rFonts w:ascii="Arial" w:hAnsi="Arial" w:cs="Arial"/>
                <w:bCs/>
                <w:color w:val="000000"/>
                <w:sz w:val="18"/>
                <w:szCs w:val="18"/>
              </w:rPr>
            </w:pPr>
            <w:r w:rsidRPr="00E24438">
              <w:rPr>
                <w:rFonts w:ascii="Arial" w:hAnsi="Arial" w:cs="Arial"/>
                <w:bCs/>
                <w:color w:val="000000"/>
                <w:sz w:val="18"/>
                <w:szCs w:val="18"/>
              </w:rPr>
              <w:t>Students will be assessed on the basis of their overall performance in all the exams, class tests, assignments, and class participation. Final numeric reward will be the compilation of:</w:t>
            </w:r>
          </w:p>
          <w:p w14:paraId="0197C785" w14:textId="77777777" w:rsidR="002E3C27" w:rsidRPr="00E24438" w:rsidRDefault="002E3C27" w:rsidP="001C3606">
            <w:pPr>
              <w:rPr>
                <w:rFonts w:ascii="Arial" w:hAnsi="Arial" w:cs="Arial"/>
                <w:bCs/>
                <w:color w:val="000000"/>
                <w:sz w:val="18"/>
                <w:szCs w:val="18"/>
              </w:rPr>
            </w:pPr>
            <w:r w:rsidRPr="00E24438">
              <w:rPr>
                <w:rFonts w:ascii="Arial" w:hAnsi="Arial" w:cs="Arial"/>
                <w:bCs/>
                <w:color w:val="000000"/>
                <w:sz w:val="18"/>
                <w:szCs w:val="18"/>
              </w:rPr>
              <w:tab/>
              <w:t>Class tests + Assignments due in different times of the semester (</w:t>
            </w:r>
            <w:r>
              <w:rPr>
                <w:rFonts w:ascii="Arial" w:hAnsi="Arial" w:cs="Arial"/>
                <w:bCs/>
                <w:color w:val="000000"/>
                <w:sz w:val="18"/>
                <w:szCs w:val="18"/>
              </w:rPr>
              <w:t>15%</w:t>
            </w:r>
            <w:r w:rsidRPr="00E24438">
              <w:rPr>
                <w:rFonts w:ascii="Arial" w:hAnsi="Arial" w:cs="Arial"/>
                <w:bCs/>
                <w:color w:val="000000"/>
                <w:sz w:val="18"/>
                <w:szCs w:val="18"/>
              </w:rPr>
              <w:t>)</w:t>
            </w:r>
          </w:p>
          <w:p w14:paraId="36CDE3A7" w14:textId="77777777" w:rsidR="002E3C27" w:rsidRPr="00E24438" w:rsidRDefault="002E3C27" w:rsidP="001C3606">
            <w:pPr>
              <w:rPr>
                <w:rFonts w:ascii="Arial" w:hAnsi="Arial" w:cs="Arial"/>
                <w:bCs/>
                <w:color w:val="000000"/>
                <w:sz w:val="18"/>
                <w:szCs w:val="18"/>
              </w:rPr>
            </w:pPr>
            <w:r w:rsidRPr="00E24438">
              <w:rPr>
                <w:rFonts w:ascii="Arial" w:hAnsi="Arial" w:cs="Arial"/>
                <w:bCs/>
                <w:color w:val="000000"/>
                <w:sz w:val="18"/>
                <w:szCs w:val="18"/>
              </w:rPr>
              <w:tab/>
              <w:t>A comprehensive final exam (</w:t>
            </w:r>
            <w:r>
              <w:rPr>
                <w:rFonts w:ascii="Arial" w:hAnsi="Arial" w:cs="Arial"/>
                <w:bCs/>
                <w:color w:val="000000"/>
                <w:sz w:val="18"/>
                <w:szCs w:val="18"/>
              </w:rPr>
              <w:t>80%</w:t>
            </w:r>
            <w:r w:rsidRPr="00E24438">
              <w:rPr>
                <w:rFonts w:ascii="Arial" w:hAnsi="Arial" w:cs="Arial"/>
                <w:bCs/>
                <w:color w:val="000000"/>
                <w:sz w:val="18"/>
                <w:szCs w:val="18"/>
              </w:rPr>
              <w:t xml:space="preserve">), Total Time: 3 hours. </w:t>
            </w:r>
          </w:p>
          <w:p w14:paraId="13A34933" w14:textId="77777777" w:rsidR="002E3C27" w:rsidRPr="00E24438" w:rsidRDefault="002E3C27" w:rsidP="001C3606">
            <w:pPr>
              <w:rPr>
                <w:rFonts w:ascii="Arial" w:hAnsi="Arial" w:cs="Arial"/>
                <w:b/>
                <w:color w:val="000000"/>
                <w:sz w:val="18"/>
                <w:szCs w:val="18"/>
              </w:rPr>
            </w:pPr>
            <w:r w:rsidRPr="00E24438">
              <w:rPr>
                <w:rFonts w:ascii="Arial" w:hAnsi="Arial" w:cs="Arial"/>
                <w:bCs/>
                <w:color w:val="000000"/>
                <w:sz w:val="18"/>
                <w:szCs w:val="18"/>
              </w:rPr>
              <w:tab/>
              <w:t>A class participation mark (</w:t>
            </w:r>
            <w:r>
              <w:rPr>
                <w:rFonts w:ascii="Arial" w:hAnsi="Arial" w:cs="Arial"/>
                <w:bCs/>
                <w:color w:val="000000"/>
                <w:sz w:val="18"/>
                <w:szCs w:val="18"/>
              </w:rPr>
              <w:t>5%</w:t>
            </w:r>
            <w:r w:rsidRPr="00E24438">
              <w:rPr>
                <w:rFonts w:ascii="Arial" w:hAnsi="Arial" w:cs="Arial"/>
                <w:bCs/>
                <w:color w:val="000000"/>
                <w:sz w:val="18"/>
                <w:szCs w:val="18"/>
              </w:rPr>
              <w:t>).</w:t>
            </w:r>
          </w:p>
        </w:tc>
      </w:tr>
      <w:tr w:rsidR="002E3C27" w:rsidRPr="00E24438" w14:paraId="17682BBE" w14:textId="77777777" w:rsidTr="001C3606">
        <w:trPr>
          <w:jc w:val="center"/>
        </w:trPr>
        <w:tc>
          <w:tcPr>
            <w:tcW w:w="9269" w:type="dxa"/>
          </w:tcPr>
          <w:p w14:paraId="67DC070A" w14:textId="77777777" w:rsidR="002E3C27" w:rsidRPr="00E24438" w:rsidRDefault="002E3C27" w:rsidP="001C3606">
            <w:pPr>
              <w:spacing w:after="120"/>
              <w:rPr>
                <w:rFonts w:ascii="Arial" w:hAnsi="Arial" w:cs="Arial"/>
                <w:b/>
                <w:bCs/>
                <w:iCs/>
                <w:sz w:val="18"/>
                <w:szCs w:val="18"/>
              </w:rPr>
            </w:pPr>
          </w:p>
          <w:p w14:paraId="7F06F3C1" w14:textId="77777777" w:rsidR="002E3C27" w:rsidRPr="00E24438" w:rsidRDefault="002E3C27" w:rsidP="001C3606">
            <w:pPr>
              <w:spacing w:after="120"/>
              <w:rPr>
                <w:rFonts w:ascii="Arial" w:hAnsi="Arial" w:cs="Arial"/>
                <w:b/>
                <w:bCs/>
                <w:iCs/>
                <w:sz w:val="18"/>
                <w:szCs w:val="18"/>
              </w:rPr>
            </w:pPr>
            <w:r w:rsidRPr="00E24438">
              <w:rPr>
                <w:rFonts w:ascii="Arial" w:hAnsi="Arial" w:cs="Arial"/>
                <w:b/>
                <w:bCs/>
                <w:iCs/>
                <w:sz w:val="18"/>
                <w:szCs w:val="18"/>
              </w:rPr>
              <w:t>Course Contents:</w:t>
            </w:r>
          </w:p>
          <w:p w14:paraId="48C22D3F" w14:textId="77777777" w:rsidR="002E3C27" w:rsidRPr="00FE3EE1" w:rsidRDefault="002E3C27" w:rsidP="001C3606">
            <w:pPr>
              <w:spacing w:after="120"/>
              <w:jc w:val="both"/>
              <w:rPr>
                <w:rFonts w:ascii="Arial" w:hAnsi="Arial" w:cs="Arial"/>
                <w:bCs/>
                <w:sz w:val="18"/>
                <w:szCs w:val="18"/>
              </w:rPr>
            </w:pPr>
            <w:r w:rsidRPr="00FE3EE1">
              <w:rPr>
                <w:rFonts w:ascii="Arial" w:hAnsi="Arial" w:cs="Arial"/>
                <w:bCs/>
                <w:sz w:val="18"/>
                <w:szCs w:val="18"/>
              </w:rPr>
              <w:t>Introduction to Computer Graphics and Graphics systems: Overview of computer graphics, representing pictures, preparing, presenting and interacting with pictures for presentations; Visualization and image processing; RGB color model, direct coding, lookup table; storage tube graphics display, Raster scan display, 3D viewing devices, Plotters, printers, digitizers, Light pens etc.; Active and Passive graphics devices; Computer graphics software.</w:t>
            </w:r>
          </w:p>
          <w:p w14:paraId="5C4EA6B9" w14:textId="77777777" w:rsidR="002E3C27" w:rsidRPr="00FE3EE1" w:rsidRDefault="002E3C27" w:rsidP="001C3606">
            <w:pPr>
              <w:spacing w:after="120"/>
              <w:jc w:val="both"/>
              <w:rPr>
                <w:rFonts w:ascii="Arial" w:hAnsi="Arial" w:cs="Arial"/>
                <w:bCs/>
                <w:sz w:val="18"/>
                <w:szCs w:val="18"/>
              </w:rPr>
            </w:pPr>
            <w:r w:rsidRPr="00FE3EE1">
              <w:rPr>
                <w:rFonts w:ascii="Arial" w:hAnsi="Arial" w:cs="Arial"/>
                <w:bCs/>
                <w:sz w:val="18"/>
                <w:szCs w:val="18"/>
              </w:rPr>
              <w:t xml:space="preserve">Scan conversion: Points &amp; lines, Line drawing algorithms; DDA algorithm, </w:t>
            </w:r>
            <w:proofErr w:type="spellStart"/>
            <w:r w:rsidRPr="00FE3EE1">
              <w:rPr>
                <w:rFonts w:ascii="Arial" w:hAnsi="Arial" w:cs="Arial"/>
                <w:bCs/>
                <w:sz w:val="18"/>
                <w:szCs w:val="18"/>
              </w:rPr>
              <w:t>Bresenham’s</w:t>
            </w:r>
            <w:proofErr w:type="spellEnd"/>
            <w:r w:rsidRPr="00FE3EE1">
              <w:rPr>
                <w:rFonts w:ascii="Arial" w:hAnsi="Arial" w:cs="Arial"/>
                <w:bCs/>
                <w:sz w:val="18"/>
                <w:szCs w:val="18"/>
              </w:rPr>
              <w:t xml:space="preserve"> line algorithm, Circle generation algorithm; Ellipse generating algorithm; scan line polygon, fill algorithm, boundary fill algorithm, flood fill algorithm.</w:t>
            </w:r>
          </w:p>
          <w:p w14:paraId="505EE312" w14:textId="77777777" w:rsidR="002E3C27" w:rsidRPr="00FE3EE1" w:rsidRDefault="002E3C27" w:rsidP="001C3606">
            <w:pPr>
              <w:spacing w:after="120"/>
              <w:jc w:val="both"/>
              <w:rPr>
                <w:rFonts w:ascii="Arial" w:hAnsi="Arial" w:cs="Arial"/>
                <w:bCs/>
                <w:sz w:val="18"/>
                <w:szCs w:val="18"/>
              </w:rPr>
            </w:pPr>
            <w:r w:rsidRPr="00FE3EE1">
              <w:rPr>
                <w:rFonts w:ascii="Arial" w:hAnsi="Arial" w:cs="Arial"/>
                <w:bCs/>
                <w:sz w:val="18"/>
                <w:szCs w:val="18"/>
              </w:rPr>
              <w:lastRenderedPageBreak/>
              <w:t>2D transformation and viewing: Basic transformations: translation, rotation, scaling; Matrix representations and homogeneous coordinates, transformations between coordinate systems; reflection shear; Transformation of points, lines, parallel lines, intersecting lines. Viewing pipeline, Window to view port co-ordinate transformation, clipping operations, point clipping, line clipping, clipping circles, polygons &amp; ellipse.</w:t>
            </w:r>
          </w:p>
          <w:p w14:paraId="6339F78A" w14:textId="77777777" w:rsidR="002E3C27" w:rsidRPr="00FE3EE1" w:rsidRDefault="002E3C27" w:rsidP="001C3606">
            <w:pPr>
              <w:spacing w:after="120"/>
              <w:jc w:val="both"/>
              <w:rPr>
                <w:rFonts w:ascii="Arial" w:hAnsi="Arial" w:cs="Arial"/>
                <w:bCs/>
                <w:sz w:val="18"/>
                <w:szCs w:val="18"/>
              </w:rPr>
            </w:pPr>
            <w:r w:rsidRPr="00FE3EE1">
              <w:rPr>
                <w:rFonts w:ascii="Arial" w:hAnsi="Arial" w:cs="Arial"/>
                <w:bCs/>
                <w:sz w:val="18"/>
                <w:szCs w:val="18"/>
              </w:rPr>
              <w:t>3D transformation and viewing: 3D transformations: translation, rotation, scaling and other transformations. Rotation about an arbitrary axis in space, reflection through an arbitrary plane; general parallel projection transformation; clipping, view port clipping, 3D viewing.</w:t>
            </w:r>
          </w:p>
          <w:p w14:paraId="41DA4658" w14:textId="77777777" w:rsidR="002E3C27" w:rsidRPr="00FE3EE1" w:rsidRDefault="002E3C27" w:rsidP="001C3606">
            <w:pPr>
              <w:spacing w:after="120"/>
              <w:jc w:val="both"/>
              <w:rPr>
                <w:rFonts w:ascii="Arial" w:hAnsi="Arial" w:cs="Arial"/>
                <w:bCs/>
                <w:sz w:val="18"/>
                <w:szCs w:val="18"/>
              </w:rPr>
            </w:pPr>
            <w:r w:rsidRPr="00FE3EE1">
              <w:rPr>
                <w:rFonts w:ascii="Arial" w:hAnsi="Arial" w:cs="Arial"/>
                <w:bCs/>
                <w:sz w:val="18"/>
                <w:szCs w:val="18"/>
              </w:rPr>
              <w:t xml:space="preserve">Curves: Curve representation, surfaces, designs, Bezier curves, B-spline curves, end conditions for periodic </w:t>
            </w:r>
            <w:proofErr w:type="spellStart"/>
            <w:r w:rsidRPr="00FE3EE1">
              <w:rPr>
                <w:rFonts w:ascii="Arial" w:hAnsi="Arial" w:cs="Arial"/>
                <w:bCs/>
                <w:sz w:val="18"/>
                <w:szCs w:val="18"/>
              </w:rPr>
              <w:t>Bspline</w:t>
            </w:r>
            <w:proofErr w:type="spellEnd"/>
            <w:r w:rsidRPr="00FE3EE1">
              <w:rPr>
                <w:rFonts w:ascii="Arial" w:hAnsi="Arial" w:cs="Arial"/>
                <w:bCs/>
                <w:sz w:val="18"/>
                <w:szCs w:val="18"/>
              </w:rPr>
              <w:t xml:space="preserve"> curves, rational B-spline curves.</w:t>
            </w:r>
          </w:p>
          <w:p w14:paraId="6DC9764F" w14:textId="77777777" w:rsidR="002E3C27" w:rsidRPr="00FE3EE1" w:rsidRDefault="002E3C27" w:rsidP="001C3606">
            <w:pPr>
              <w:spacing w:after="120"/>
              <w:jc w:val="both"/>
              <w:rPr>
                <w:rFonts w:ascii="Arial" w:hAnsi="Arial" w:cs="Arial"/>
                <w:bCs/>
                <w:sz w:val="18"/>
                <w:szCs w:val="18"/>
              </w:rPr>
            </w:pPr>
            <w:r w:rsidRPr="00FE3EE1">
              <w:rPr>
                <w:rFonts w:ascii="Arial" w:hAnsi="Arial" w:cs="Arial"/>
                <w:bCs/>
                <w:sz w:val="18"/>
                <w:szCs w:val="18"/>
              </w:rPr>
              <w:t>Hidden surfaces: Depth comparison, Z-buffer algorithm, Back face detection, BSP tree method, the Printer’s algorithm, scan-line algorithm; Hidden line elimination, wire frame methods, fractal - geometry.</w:t>
            </w:r>
          </w:p>
          <w:p w14:paraId="64CC9475" w14:textId="77777777" w:rsidR="002E3C27" w:rsidRPr="00E24438" w:rsidRDefault="002E3C27" w:rsidP="001C3606">
            <w:pPr>
              <w:spacing w:after="120"/>
              <w:jc w:val="both"/>
              <w:rPr>
                <w:rFonts w:ascii="Arial" w:hAnsi="Arial" w:cs="Arial"/>
                <w:sz w:val="18"/>
                <w:szCs w:val="18"/>
              </w:rPr>
            </w:pPr>
            <w:r w:rsidRPr="00FE3EE1">
              <w:rPr>
                <w:rFonts w:ascii="Arial" w:hAnsi="Arial" w:cs="Arial"/>
                <w:bCs/>
                <w:sz w:val="18"/>
                <w:szCs w:val="18"/>
              </w:rPr>
              <w:t>Color and shading models: Light &amp; color model; interpolative shading model; Texture.</w:t>
            </w:r>
          </w:p>
        </w:tc>
      </w:tr>
    </w:tbl>
    <w:p w14:paraId="1262C655" w14:textId="77777777" w:rsidR="002E3C27" w:rsidRPr="00E24438" w:rsidRDefault="002E3C27" w:rsidP="002E3C27">
      <w:pPr>
        <w:rPr>
          <w:rFonts w:ascii="Arial" w:hAnsi="Arial" w:cs="Arial"/>
          <w:sz w:val="18"/>
          <w:szCs w:val="18"/>
          <w:highlight w:val="yellow"/>
        </w:rPr>
      </w:pPr>
    </w:p>
    <w:p w14:paraId="725F6818" w14:textId="77777777" w:rsidR="002E3C27" w:rsidRPr="00E24438" w:rsidRDefault="002E3C27" w:rsidP="002E3C27">
      <w:pPr>
        <w:jc w:val="center"/>
        <w:rPr>
          <w:rFonts w:ascii="Arial" w:hAnsi="Arial" w:cs="Arial"/>
          <w:b/>
          <w:color w:val="FFFFFF"/>
          <w:sz w:val="18"/>
          <w:szCs w:val="18"/>
          <w:highlight w:val="black"/>
        </w:rPr>
      </w:pPr>
    </w:p>
    <w:p w14:paraId="512949EB" w14:textId="77777777" w:rsidR="002E3C27" w:rsidRPr="00E24438" w:rsidRDefault="002E3C27" w:rsidP="002E3C27">
      <w:pPr>
        <w:rPr>
          <w:rFonts w:ascii="Arial" w:hAnsi="Arial" w:cs="Arial"/>
          <w:b/>
          <w:spacing w:val="-3"/>
          <w:sz w:val="18"/>
          <w:szCs w:val="18"/>
        </w:rPr>
      </w:pPr>
      <w:r w:rsidRPr="00E24438">
        <w:rPr>
          <w:rFonts w:ascii="Arial" w:hAnsi="Arial" w:cs="Arial"/>
          <w:b/>
          <w:spacing w:val="-3"/>
          <w:sz w:val="18"/>
          <w:szCs w:val="18"/>
        </w:rPr>
        <w:t>Text Book:</w:t>
      </w:r>
    </w:p>
    <w:tbl>
      <w:tblPr>
        <w:tblW w:w="4977" w:type="pct"/>
        <w:jc w:val="center"/>
        <w:tblLook w:val="0000" w:firstRow="0" w:lastRow="0" w:firstColumn="0" w:lastColumn="0" w:noHBand="0" w:noVBand="0"/>
      </w:tblPr>
      <w:tblGrid>
        <w:gridCol w:w="361"/>
        <w:gridCol w:w="2701"/>
        <w:gridCol w:w="285"/>
        <w:gridCol w:w="5852"/>
      </w:tblGrid>
      <w:tr w:rsidR="002E3C27" w:rsidRPr="00E24438" w14:paraId="5D9DC336" w14:textId="77777777" w:rsidTr="001C3606">
        <w:trPr>
          <w:jc w:val="center"/>
        </w:trPr>
        <w:tc>
          <w:tcPr>
            <w:tcW w:w="196" w:type="pct"/>
          </w:tcPr>
          <w:p w14:paraId="3805971C"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1.</w:t>
            </w:r>
          </w:p>
        </w:tc>
        <w:tc>
          <w:tcPr>
            <w:tcW w:w="1468" w:type="pct"/>
          </w:tcPr>
          <w:p w14:paraId="4982E5BD" w14:textId="77777777" w:rsidR="002E3C27" w:rsidRPr="00E24438" w:rsidRDefault="002E3C27" w:rsidP="001C3606">
            <w:pPr>
              <w:suppressAutoHyphens/>
              <w:rPr>
                <w:rFonts w:ascii="Arial" w:hAnsi="Arial" w:cs="Arial"/>
                <w:spacing w:val="-3"/>
                <w:sz w:val="18"/>
                <w:szCs w:val="18"/>
              </w:rPr>
            </w:pPr>
            <w:r w:rsidRPr="00E24438">
              <w:rPr>
                <w:rFonts w:ascii="Arial" w:hAnsi="Arial" w:cs="Arial"/>
                <w:spacing w:val="-3"/>
                <w:sz w:val="18"/>
                <w:szCs w:val="18"/>
              </w:rPr>
              <w:t>Donald Hearn and M. Pauline Baker</w:t>
            </w:r>
          </w:p>
        </w:tc>
        <w:tc>
          <w:tcPr>
            <w:tcW w:w="155" w:type="pct"/>
          </w:tcPr>
          <w:p w14:paraId="3DB451F6"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14:paraId="49B91D16" w14:textId="77777777" w:rsidR="002E3C27" w:rsidRPr="00E24438" w:rsidRDefault="002E3C27" w:rsidP="001C3606">
            <w:pPr>
              <w:suppressAutoHyphens/>
              <w:rPr>
                <w:rFonts w:ascii="Arial" w:hAnsi="Arial" w:cs="Arial"/>
                <w:b/>
                <w:bCs/>
                <w:spacing w:val="-3"/>
                <w:sz w:val="18"/>
                <w:szCs w:val="18"/>
              </w:rPr>
            </w:pPr>
            <w:r w:rsidRPr="00E24438">
              <w:rPr>
                <w:rFonts w:ascii="Arial" w:hAnsi="Arial" w:cs="Arial"/>
                <w:b/>
                <w:bCs/>
                <w:spacing w:val="-3"/>
                <w:sz w:val="18"/>
                <w:szCs w:val="18"/>
              </w:rPr>
              <w:t xml:space="preserve">Computer Graphics, </w:t>
            </w:r>
            <w:r w:rsidRPr="00E24438">
              <w:rPr>
                <w:rFonts w:ascii="Arial" w:hAnsi="Arial" w:cs="Arial"/>
                <w:i/>
                <w:iCs/>
                <w:spacing w:val="-3"/>
                <w:sz w:val="18"/>
                <w:szCs w:val="18"/>
              </w:rPr>
              <w:t>Prentice Hall.</w:t>
            </w:r>
          </w:p>
        </w:tc>
      </w:tr>
      <w:tr w:rsidR="002E3C27" w:rsidRPr="00E24438" w14:paraId="2B2852D3" w14:textId="77777777" w:rsidTr="001C3606">
        <w:trPr>
          <w:jc w:val="center"/>
        </w:trPr>
        <w:tc>
          <w:tcPr>
            <w:tcW w:w="196" w:type="pct"/>
          </w:tcPr>
          <w:p w14:paraId="0856CFE1"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2.</w:t>
            </w:r>
          </w:p>
        </w:tc>
        <w:tc>
          <w:tcPr>
            <w:tcW w:w="1468" w:type="pct"/>
          </w:tcPr>
          <w:p w14:paraId="05719560" w14:textId="77777777" w:rsidR="002E3C27" w:rsidRPr="00E24438" w:rsidRDefault="002E3C27" w:rsidP="001C3606">
            <w:pPr>
              <w:suppressAutoHyphens/>
              <w:rPr>
                <w:rFonts w:ascii="Arial" w:hAnsi="Arial" w:cs="Arial"/>
                <w:sz w:val="18"/>
                <w:szCs w:val="18"/>
              </w:rPr>
            </w:pPr>
            <w:r w:rsidRPr="00E24438">
              <w:rPr>
                <w:rFonts w:ascii="Arial" w:hAnsi="Arial" w:cs="Arial"/>
                <w:spacing w:val="-3"/>
                <w:sz w:val="18"/>
                <w:szCs w:val="18"/>
              </w:rPr>
              <w:t>Steven Harrington</w:t>
            </w:r>
          </w:p>
        </w:tc>
        <w:tc>
          <w:tcPr>
            <w:tcW w:w="155" w:type="pct"/>
          </w:tcPr>
          <w:p w14:paraId="717C44E9"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14:paraId="476C91F6" w14:textId="77777777" w:rsidR="002E3C27" w:rsidRPr="00E24438" w:rsidRDefault="002E3C27" w:rsidP="001C3606">
            <w:pPr>
              <w:suppressAutoHyphens/>
              <w:rPr>
                <w:rFonts w:ascii="Arial" w:hAnsi="Arial" w:cs="Arial"/>
                <w:b/>
                <w:bCs/>
                <w:spacing w:val="-3"/>
                <w:sz w:val="18"/>
                <w:szCs w:val="18"/>
              </w:rPr>
            </w:pPr>
            <w:r w:rsidRPr="00E24438">
              <w:rPr>
                <w:rFonts w:ascii="Arial" w:hAnsi="Arial" w:cs="Arial"/>
                <w:b/>
                <w:bCs/>
                <w:spacing w:val="-3"/>
                <w:sz w:val="18"/>
                <w:szCs w:val="18"/>
              </w:rPr>
              <w:t xml:space="preserve">Computer Graphics: A Programming Approach, </w:t>
            </w:r>
            <w:r w:rsidRPr="00E24438">
              <w:rPr>
                <w:rFonts w:ascii="Arial" w:hAnsi="Arial" w:cs="Arial"/>
                <w:i/>
                <w:iCs/>
                <w:spacing w:val="-3"/>
                <w:sz w:val="18"/>
                <w:szCs w:val="18"/>
              </w:rPr>
              <w:t>McGraw-Hill College.</w:t>
            </w:r>
          </w:p>
        </w:tc>
      </w:tr>
    </w:tbl>
    <w:p w14:paraId="44FE34EE" w14:textId="77777777" w:rsidR="002E3C27" w:rsidRPr="00E24438" w:rsidRDefault="002E3C27" w:rsidP="002E3C27">
      <w:pPr>
        <w:jc w:val="center"/>
        <w:rPr>
          <w:rFonts w:ascii="Arial" w:hAnsi="Arial" w:cs="Arial"/>
          <w:b/>
          <w:spacing w:val="-3"/>
          <w:sz w:val="18"/>
          <w:szCs w:val="18"/>
        </w:rPr>
      </w:pPr>
    </w:p>
    <w:p w14:paraId="674164DA" w14:textId="77777777" w:rsidR="002E3C27" w:rsidRPr="00E24438" w:rsidRDefault="002E3C27" w:rsidP="002E3C27">
      <w:pPr>
        <w:rPr>
          <w:rFonts w:ascii="Arial" w:hAnsi="Arial" w:cs="Arial"/>
          <w:b/>
          <w:spacing w:val="-3"/>
          <w:sz w:val="18"/>
          <w:szCs w:val="18"/>
        </w:rPr>
      </w:pPr>
      <w:r w:rsidRPr="00E24438">
        <w:rPr>
          <w:rFonts w:ascii="Arial" w:hAnsi="Arial" w:cs="Arial"/>
          <w:b/>
          <w:spacing w:val="-3"/>
          <w:sz w:val="18"/>
          <w:szCs w:val="18"/>
        </w:rPr>
        <w:t>Books Recommended:</w:t>
      </w:r>
    </w:p>
    <w:tbl>
      <w:tblPr>
        <w:tblW w:w="4977" w:type="pct"/>
        <w:jc w:val="center"/>
        <w:tblLayout w:type="fixed"/>
        <w:tblLook w:val="0000" w:firstRow="0" w:lastRow="0" w:firstColumn="0" w:lastColumn="0" w:noHBand="0" w:noVBand="0"/>
      </w:tblPr>
      <w:tblGrid>
        <w:gridCol w:w="339"/>
        <w:gridCol w:w="2725"/>
        <w:gridCol w:w="283"/>
        <w:gridCol w:w="5852"/>
      </w:tblGrid>
      <w:tr w:rsidR="002E3C27" w:rsidRPr="00E24438" w14:paraId="6C780AAB" w14:textId="77777777" w:rsidTr="001C3606">
        <w:trPr>
          <w:trHeight w:val="237"/>
          <w:jc w:val="center"/>
        </w:trPr>
        <w:tc>
          <w:tcPr>
            <w:tcW w:w="184" w:type="pct"/>
          </w:tcPr>
          <w:p w14:paraId="52C6E998"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1</w:t>
            </w:r>
          </w:p>
        </w:tc>
        <w:tc>
          <w:tcPr>
            <w:tcW w:w="1481" w:type="pct"/>
          </w:tcPr>
          <w:p w14:paraId="33FC435D" w14:textId="77777777" w:rsidR="002E3C27" w:rsidRPr="00E24438" w:rsidRDefault="002E3C27" w:rsidP="001C3606">
            <w:pPr>
              <w:suppressAutoHyphens/>
              <w:rPr>
                <w:rFonts w:ascii="Arial" w:hAnsi="Arial" w:cs="Arial"/>
                <w:spacing w:val="-3"/>
                <w:sz w:val="18"/>
                <w:szCs w:val="18"/>
              </w:rPr>
            </w:pPr>
            <w:r w:rsidRPr="00E24438">
              <w:rPr>
                <w:rFonts w:ascii="Arial" w:hAnsi="Arial" w:cs="Arial"/>
                <w:spacing w:val="-3"/>
                <w:sz w:val="18"/>
                <w:szCs w:val="18"/>
              </w:rPr>
              <w:t>F. S. Hill</w:t>
            </w:r>
          </w:p>
        </w:tc>
        <w:tc>
          <w:tcPr>
            <w:tcW w:w="154" w:type="pct"/>
          </w:tcPr>
          <w:p w14:paraId="6FB103C6"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14:paraId="74EABD96" w14:textId="77777777" w:rsidR="002E3C27" w:rsidRPr="00E24438" w:rsidRDefault="002E3C27" w:rsidP="001C3606">
            <w:pPr>
              <w:suppressAutoHyphens/>
              <w:rPr>
                <w:rFonts w:ascii="Arial" w:hAnsi="Arial" w:cs="Arial"/>
                <w:spacing w:val="-3"/>
                <w:sz w:val="18"/>
                <w:szCs w:val="18"/>
              </w:rPr>
            </w:pPr>
            <w:r w:rsidRPr="00E24438">
              <w:rPr>
                <w:rFonts w:ascii="Arial" w:hAnsi="Arial" w:cs="Arial"/>
                <w:b/>
                <w:bCs/>
                <w:spacing w:val="-3"/>
                <w:sz w:val="18"/>
                <w:szCs w:val="18"/>
              </w:rPr>
              <w:t xml:space="preserve">Fundamentals of Computer </w:t>
            </w:r>
            <w:proofErr w:type="spellStart"/>
            <w:proofErr w:type="gramStart"/>
            <w:r w:rsidRPr="00E24438">
              <w:rPr>
                <w:rFonts w:ascii="Arial" w:hAnsi="Arial" w:cs="Arial"/>
                <w:i/>
                <w:iCs/>
                <w:spacing w:val="-3"/>
                <w:sz w:val="18"/>
                <w:szCs w:val="18"/>
              </w:rPr>
              <w:t>Graphics,Prentice</w:t>
            </w:r>
            <w:proofErr w:type="spellEnd"/>
            <w:proofErr w:type="gramEnd"/>
            <w:r w:rsidRPr="00E24438">
              <w:rPr>
                <w:rFonts w:ascii="Arial" w:hAnsi="Arial" w:cs="Arial"/>
                <w:i/>
                <w:iCs/>
                <w:spacing w:val="-3"/>
                <w:sz w:val="18"/>
                <w:szCs w:val="18"/>
              </w:rPr>
              <w:t xml:space="preserve"> Hall.</w:t>
            </w:r>
          </w:p>
        </w:tc>
      </w:tr>
      <w:tr w:rsidR="002E3C27" w:rsidRPr="00E24438" w14:paraId="0C49959E" w14:textId="77777777" w:rsidTr="001C3606">
        <w:trPr>
          <w:trHeight w:val="269"/>
          <w:jc w:val="center"/>
        </w:trPr>
        <w:tc>
          <w:tcPr>
            <w:tcW w:w="184" w:type="pct"/>
          </w:tcPr>
          <w:p w14:paraId="543E209B"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2</w:t>
            </w:r>
          </w:p>
        </w:tc>
        <w:tc>
          <w:tcPr>
            <w:tcW w:w="1481" w:type="pct"/>
          </w:tcPr>
          <w:p w14:paraId="6E75B618" w14:textId="77777777" w:rsidR="002E3C27" w:rsidRPr="00E24438" w:rsidRDefault="002E3C27" w:rsidP="001C3606">
            <w:pPr>
              <w:suppressAutoHyphens/>
              <w:rPr>
                <w:rFonts w:ascii="Arial" w:hAnsi="Arial" w:cs="Arial"/>
                <w:spacing w:val="-3"/>
                <w:sz w:val="18"/>
                <w:szCs w:val="18"/>
              </w:rPr>
            </w:pPr>
            <w:proofErr w:type="spellStart"/>
            <w:r w:rsidRPr="00E24438">
              <w:rPr>
                <w:rFonts w:ascii="Arial" w:hAnsi="Arial" w:cs="Arial"/>
                <w:spacing w:val="-3"/>
                <w:sz w:val="18"/>
                <w:szCs w:val="18"/>
              </w:rPr>
              <w:t>Plastock</w:t>
            </w:r>
            <w:proofErr w:type="spellEnd"/>
            <w:r w:rsidRPr="00E24438">
              <w:rPr>
                <w:rFonts w:ascii="Arial" w:hAnsi="Arial" w:cs="Arial"/>
                <w:spacing w:val="-3"/>
                <w:sz w:val="18"/>
                <w:szCs w:val="18"/>
              </w:rPr>
              <w:t xml:space="preserve"> and </w:t>
            </w:r>
            <w:proofErr w:type="spellStart"/>
            <w:r w:rsidRPr="00E24438">
              <w:rPr>
                <w:rFonts w:ascii="Arial" w:hAnsi="Arial" w:cs="Arial"/>
                <w:spacing w:val="-3"/>
                <w:sz w:val="18"/>
                <w:szCs w:val="18"/>
              </w:rPr>
              <w:t>Kalley</w:t>
            </w:r>
            <w:proofErr w:type="spellEnd"/>
          </w:p>
        </w:tc>
        <w:tc>
          <w:tcPr>
            <w:tcW w:w="154" w:type="pct"/>
          </w:tcPr>
          <w:p w14:paraId="34D7A41D"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w:t>
            </w:r>
          </w:p>
        </w:tc>
        <w:tc>
          <w:tcPr>
            <w:tcW w:w="3180" w:type="pct"/>
          </w:tcPr>
          <w:p w14:paraId="4FBFCDDE" w14:textId="77777777" w:rsidR="002E3C27" w:rsidRPr="00E24438" w:rsidRDefault="002E3C27" w:rsidP="001C3606">
            <w:pPr>
              <w:suppressAutoHyphens/>
              <w:rPr>
                <w:rFonts w:ascii="Arial" w:hAnsi="Arial" w:cs="Arial"/>
                <w:spacing w:val="-3"/>
                <w:sz w:val="18"/>
                <w:szCs w:val="18"/>
              </w:rPr>
            </w:pPr>
            <w:r w:rsidRPr="00E24438">
              <w:rPr>
                <w:rFonts w:ascii="Arial" w:hAnsi="Arial" w:cs="Arial"/>
                <w:b/>
                <w:bCs/>
                <w:spacing w:val="-3"/>
                <w:sz w:val="18"/>
                <w:szCs w:val="18"/>
              </w:rPr>
              <w:t xml:space="preserve">Computer Graphics, </w:t>
            </w:r>
            <w:proofErr w:type="spellStart"/>
            <w:r w:rsidRPr="00E24438">
              <w:rPr>
                <w:rFonts w:ascii="Arial" w:hAnsi="Arial" w:cs="Arial"/>
                <w:i/>
                <w:iCs/>
                <w:spacing w:val="-3"/>
                <w:sz w:val="18"/>
                <w:szCs w:val="18"/>
              </w:rPr>
              <w:t>Mcgraw-hill</w:t>
            </w:r>
            <w:proofErr w:type="spellEnd"/>
            <w:r w:rsidRPr="00E24438">
              <w:rPr>
                <w:rFonts w:ascii="Arial" w:hAnsi="Arial" w:cs="Arial"/>
                <w:i/>
                <w:iCs/>
                <w:spacing w:val="-3"/>
                <w:sz w:val="18"/>
                <w:szCs w:val="18"/>
              </w:rPr>
              <w:t>.</w:t>
            </w:r>
          </w:p>
        </w:tc>
      </w:tr>
      <w:tr w:rsidR="002E3C27" w:rsidRPr="00E24438" w14:paraId="6AB68E24" w14:textId="77777777" w:rsidTr="001C3606">
        <w:trPr>
          <w:trHeight w:val="109"/>
          <w:jc w:val="center"/>
        </w:trPr>
        <w:tc>
          <w:tcPr>
            <w:tcW w:w="184" w:type="pct"/>
          </w:tcPr>
          <w:p w14:paraId="7DFD8B50" w14:textId="77777777" w:rsidR="002E3C27" w:rsidRPr="00E24438" w:rsidRDefault="002E3C27" w:rsidP="001C3606">
            <w:pPr>
              <w:suppressAutoHyphens/>
              <w:jc w:val="center"/>
              <w:rPr>
                <w:rFonts w:ascii="Arial" w:hAnsi="Arial" w:cs="Arial"/>
                <w:spacing w:val="-3"/>
                <w:sz w:val="18"/>
                <w:szCs w:val="18"/>
              </w:rPr>
            </w:pPr>
            <w:r w:rsidRPr="00E24438">
              <w:rPr>
                <w:rFonts w:ascii="Arial" w:hAnsi="Arial" w:cs="Arial"/>
                <w:spacing w:val="-3"/>
                <w:sz w:val="18"/>
                <w:szCs w:val="18"/>
              </w:rPr>
              <w:t>3.</w:t>
            </w:r>
          </w:p>
        </w:tc>
        <w:tc>
          <w:tcPr>
            <w:tcW w:w="1481" w:type="pct"/>
          </w:tcPr>
          <w:p w14:paraId="02D66FC1" w14:textId="77777777" w:rsidR="002E3C27" w:rsidRPr="00E24438" w:rsidRDefault="002E3C27" w:rsidP="001C3606">
            <w:pPr>
              <w:suppressAutoHyphens/>
              <w:rPr>
                <w:rFonts w:ascii="Arial" w:hAnsi="Arial" w:cs="Arial"/>
                <w:spacing w:val="-3"/>
                <w:sz w:val="18"/>
                <w:szCs w:val="18"/>
              </w:rPr>
            </w:pPr>
            <w:proofErr w:type="spellStart"/>
            <w:r w:rsidRPr="00E24438">
              <w:rPr>
                <w:rFonts w:ascii="Arial" w:hAnsi="Arial" w:cs="Arial"/>
                <w:spacing w:val="-3"/>
                <w:sz w:val="18"/>
                <w:szCs w:val="18"/>
              </w:rPr>
              <w:t>Zhigang</w:t>
            </w:r>
            <w:proofErr w:type="spellEnd"/>
            <w:r w:rsidRPr="00E24438">
              <w:rPr>
                <w:rFonts w:ascii="Arial" w:hAnsi="Arial" w:cs="Arial"/>
                <w:spacing w:val="-3"/>
                <w:sz w:val="18"/>
                <w:szCs w:val="18"/>
              </w:rPr>
              <w:t xml:space="preserve"> Xiang &amp; Roy </w:t>
            </w:r>
            <w:proofErr w:type="spellStart"/>
            <w:r w:rsidRPr="00E24438">
              <w:rPr>
                <w:rFonts w:ascii="Arial" w:hAnsi="Arial" w:cs="Arial"/>
                <w:spacing w:val="-3"/>
                <w:sz w:val="18"/>
                <w:szCs w:val="18"/>
              </w:rPr>
              <w:t>Plastock</w:t>
            </w:r>
            <w:proofErr w:type="spellEnd"/>
          </w:p>
        </w:tc>
        <w:tc>
          <w:tcPr>
            <w:tcW w:w="154" w:type="pct"/>
          </w:tcPr>
          <w:p w14:paraId="778A03F8" w14:textId="77777777" w:rsidR="002E3C27" w:rsidRPr="00E24438" w:rsidRDefault="002E3C27" w:rsidP="001C3606">
            <w:pPr>
              <w:suppressAutoHyphens/>
              <w:jc w:val="center"/>
              <w:rPr>
                <w:rFonts w:ascii="Arial" w:hAnsi="Arial" w:cs="Arial"/>
                <w:spacing w:val="-3"/>
                <w:sz w:val="18"/>
                <w:szCs w:val="18"/>
              </w:rPr>
            </w:pPr>
          </w:p>
        </w:tc>
        <w:tc>
          <w:tcPr>
            <w:tcW w:w="3180" w:type="pct"/>
          </w:tcPr>
          <w:p w14:paraId="04C73E88" w14:textId="77777777" w:rsidR="002E3C27" w:rsidRPr="00E24438" w:rsidRDefault="002E3C27" w:rsidP="001C3606">
            <w:pPr>
              <w:suppressAutoHyphens/>
              <w:rPr>
                <w:rFonts w:ascii="Arial" w:hAnsi="Arial" w:cs="Arial"/>
                <w:b/>
                <w:bCs/>
                <w:spacing w:val="-3"/>
                <w:sz w:val="18"/>
                <w:szCs w:val="18"/>
              </w:rPr>
            </w:pPr>
            <w:r w:rsidRPr="00E24438">
              <w:rPr>
                <w:rFonts w:ascii="Arial" w:hAnsi="Arial" w:cs="Arial"/>
                <w:b/>
                <w:bCs/>
                <w:spacing w:val="-3"/>
                <w:sz w:val="18"/>
                <w:szCs w:val="18"/>
              </w:rPr>
              <w:t xml:space="preserve">Computer Graphics, </w:t>
            </w:r>
            <w:proofErr w:type="spellStart"/>
            <w:r w:rsidRPr="00E24438">
              <w:rPr>
                <w:rFonts w:ascii="Arial" w:hAnsi="Arial" w:cs="Arial"/>
                <w:i/>
                <w:iCs/>
                <w:spacing w:val="-3"/>
                <w:sz w:val="18"/>
                <w:szCs w:val="18"/>
              </w:rPr>
              <w:t>Mcgraw-hill</w:t>
            </w:r>
            <w:proofErr w:type="spellEnd"/>
            <w:r w:rsidRPr="00E24438">
              <w:rPr>
                <w:rFonts w:ascii="Arial" w:hAnsi="Arial" w:cs="Arial"/>
                <w:i/>
                <w:iCs/>
                <w:spacing w:val="-3"/>
                <w:sz w:val="18"/>
                <w:szCs w:val="18"/>
              </w:rPr>
              <w:t>.</w:t>
            </w:r>
          </w:p>
        </w:tc>
      </w:tr>
    </w:tbl>
    <w:p w14:paraId="7877F7C1" w14:textId="77777777" w:rsidR="002E3C27" w:rsidRPr="00E24438" w:rsidRDefault="002E3C27" w:rsidP="002E3C27">
      <w:pPr>
        <w:jc w:val="center"/>
        <w:rPr>
          <w:rFonts w:ascii="Arial" w:hAnsi="Arial" w:cs="Arial"/>
          <w:sz w:val="18"/>
          <w:szCs w:val="18"/>
        </w:rPr>
      </w:pPr>
    </w:p>
    <w:p w14:paraId="2D68B0E8" w14:textId="77777777" w:rsidR="002E3C27" w:rsidRPr="00BD41B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CSE4222</w:t>
      </w:r>
      <w:r w:rsidRPr="00BD41BE">
        <w:rPr>
          <w:rFonts w:ascii="Arial" w:hAnsi="Arial" w:cs="Arial"/>
          <w:b/>
          <w:bCs/>
          <w:iCs/>
          <w:sz w:val="18"/>
          <w:szCs w:val="18"/>
        </w:rPr>
        <w:t>: Computer Graphics Lab</w:t>
      </w:r>
    </w:p>
    <w:p w14:paraId="24578F9F" w14:textId="77777777" w:rsidR="002E3C27" w:rsidRPr="00BD41B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D41BE">
        <w:rPr>
          <w:rFonts w:ascii="Arial" w:hAnsi="Arial" w:cs="Arial"/>
          <w:b/>
          <w:bCs/>
          <w:iCs/>
          <w:sz w:val="18"/>
          <w:szCs w:val="18"/>
        </w:rPr>
        <w:t xml:space="preserve">Credits: </w:t>
      </w:r>
      <w:r w:rsidRPr="00BD41BE">
        <w:rPr>
          <w:rFonts w:ascii="Arial" w:hAnsi="Arial" w:cs="Arial"/>
          <w:iCs/>
          <w:sz w:val="18"/>
          <w:szCs w:val="18"/>
        </w:rPr>
        <w:t xml:space="preserve">1 </w:t>
      </w:r>
      <w:r w:rsidRPr="00BD41BE">
        <w:rPr>
          <w:rFonts w:ascii="Arial" w:hAnsi="Arial" w:cs="Arial"/>
          <w:b/>
          <w:bCs/>
          <w:iCs/>
          <w:sz w:val="18"/>
          <w:szCs w:val="18"/>
        </w:rPr>
        <w:t xml:space="preserve">Contact Hours: </w:t>
      </w:r>
      <w:r w:rsidRPr="00BD41BE">
        <w:rPr>
          <w:rFonts w:ascii="Arial" w:hAnsi="Arial" w:cs="Arial"/>
          <w:iCs/>
          <w:sz w:val="18"/>
          <w:szCs w:val="18"/>
        </w:rPr>
        <w:t>26</w:t>
      </w:r>
    </w:p>
    <w:p w14:paraId="4E2D8A59" w14:textId="77777777" w:rsidR="002E3C27" w:rsidRPr="00BD41BE"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BD41BE">
        <w:rPr>
          <w:rFonts w:ascii="Arial" w:hAnsi="Arial" w:cs="Arial"/>
          <w:b/>
          <w:bCs/>
          <w:iCs/>
          <w:sz w:val="18"/>
          <w:szCs w:val="18"/>
        </w:rPr>
        <w:t>Year: Third Semester: Even</w:t>
      </w:r>
    </w:p>
    <w:p w14:paraId="44214C07" w14:textId="77777777" w:rsidR="002E3C27" w:rsidRPr="00BD41BE"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BD41BE" w14:paraId="6ED885D5" w14:textId="77777777" w:rsidTr="001C3606">
        <w:trPr>
          <w:jc w:val="center"/>
        </w:trPr>
        <w:tc>
          <w:tcPr>
            <w:tcW w:w="1439" w:type="dxa"/>
          </w:tcPr>
          <w:p w14:paraId="4C6E7E43" w14:textId="77777777" w:rsidR="002E3C27" w:rsidRPr="00BD41BE" w:rsidRDefault="002E3C27" w:rsidP="001C3606">
            <w:pPr>
              <w:rPr>
                <w:rFonts w:ascii="Arial" w:hAnsi="Arial" w:cs="Arial"/>
                <w:b/>
                <w:bCs/>
                <w:sz w:val="18"/>
                <w:szCs w:val="18"/>
              </w:rPr>
            </w:pPr>
            <w:r w:rsidRPr="00BD41BE">
              <w:rPr>
                <w:rFonts w:ascii="Arial" w:hAnsi="Arial" w:cs="Arial"/>
                <w:b/>
                <w:sz w:val="18"/>
                <w:szCs w:val="18"/>
              </w:rPr>
              <w:t>Prerequisite:</w:t>
            </w:r>
          </w:p>
        </w:tc>
        <w:tc>
          <w:tcPr>
            <w:tcW w:w="7741" w:type="dxa"/>
          </w:tcPr>
          <w:p w14:paraId="45EEA263" w14:textId="77777777" w:rsidR="002E3C27" w:rsidRPr="00BD41BE" w:rsidRDefault="002E3C27" w:rsidP="001C3606">
            <w:pPr>
              <w:rPr>
                <w:rFonts w:ascii="Arial" w:hAnsi="Arial" w:cs="Arial"/>
                <w:iCs/>
                <w:sz w:val="18"/>
                <w:szCs w:val="18"/>
              </w:rPr>
            </w:pPr>
            <w:r w:rsidRPr="00D81784">
              <w:rPr>
                <w:rFonts w:ascii="Arial" w:hAnsi="Arial" w:cs="Arial"/>
                <w:iCs/>
                <w:sz w:val="18"/>
                <w:szCs w:val="18"/>
              </w:rPr>
              <w:t>MATH1221 Co-ordinate Geometry, Vector analysis and Complex Variable, MATH2241Linear Algebra</w:t>
            </w:r>
          </w:p>
        </w:tc>
      </w:tr>
      <w:tr w:rsidR="002E3C27" w:rsidRPr="00BD41BE" w14:paraId="3A1121C0" w14:textId="77777777" w:rsidTr="001C3606">
        <w:trPr>
          <w:jc w:val="center"/>
        </w:trPr>
        <w:tc>
          <w:tcPr>
            <w:tcW w:w="1439" w:type="dxa"/>
          </w:tcPr>
          <w:p w14:paraId="03931C5E" w14:textId="77777777" w:rsidR="002E3C27" w:rsidRPr="00BD41BE" w:rsidRDefault="002E3C27" w:rsidP="001C3606">
            <w:pPr>
              <w:rPr>
                <w:rFonts w:ascii="Arial" w:hAnsi="Arial" w:cs="Arial"/>
                <w:b/>
                <w:sz w:val="18"/>
                <w:szCs w:val="18"/>
              </w:rPr>
            </w:pPr>
            <w:r w:rsidRPr="00BD41BE">
              <w:rPr>
                <w:rFonts w:ascii="Arial" w:hAnsi="Arial" w:cs="Arial"/>
                <w:b/>
                <w:sz w:val="18"/>
                <w:szCs w:val="18"/>
              </w:rPr>
              <w:t>Course Type</w:t>
            </w:r>
          </w:p>
        </w:tc>
        <w:tc>
          <w:tcPr>
            <w:tcW w:w="7741" w:type="dxa"/>
          </w:tcPr>
          <w:p w14:paraId="3DB3E97C" w14:textId="77777777" w:rsidR="002E3C27" w:rsidRPr="00BD41BE" w:rsidRDefault="002E3C27" w:rsidP="001C3606">
            <w:pPr>
              <w:rPr>
                <w:rFonts w:ascii="Arial" w:hAnsi="Arial" w:cs="Arial"/>
                <w:iCs/>
                <w:sz w:val="18"/>
                <w:szCs w:val="18"/>
              </w:rPr>
            </w:pPr>
            <w:r w:rsidRPr="00BD41BE">
              <w:rPr>
                <w:rFonts w:ascii="MS Gothic" w:eastAsia="MS Gothic" w:hAnsi="MS Gothic" w:cs="MS Gothic" w:hint="eastAsia"/>
                <w:iCs/>
                <w:sz w:val="18"/>
                <w:szCs w:val="18"/>
              </w:rPr>
              <w:t>☐</w:t>
            </w:r>
            <w:r w:rsidRPr="00BD41BE">
              <w:rPr>
                <w:rFonts w:ascii="Arial" w:eastAsia="MS Gothic" w:hAnsi="Arial" w:cs="Arial"/>
                <w:iCs/>
                <w:sz w:val="18"/>
                <w:szCs w:val="18"/>
              </w:rPr>
              <w:t xml:space="preserve"> </w:t>
            </w:r>
            <w:r w:rsidRPr="00BD41BE">
              <w:rPr>
                <w:rFonts w:ascii="Arial" w:hAnsi="Arial" w:cs="Arial"/>
                <w:iCs/>
                <w:sz w:val="18"/>
                <w:szCs w:val="18"/>
              </w:rPr>
              <w:t xml:space="preserve">Theory         </w:t>
            </w:r>
            <w:r w:rsidRPr="00BD41BE">
              <w:rPr>
                <w:rFonts w:ascii="MS Gothic" w:eastAsia="MS Gothic" w:hAnsi="MS Gothic" w:cs="MS Gothic" w:hint="eastAsia"/>
                <w:iCs/>
                <w:sz w:val="18"/>
                <w:szCs w:val="18"/>
              </w:rPr>
              <w:t>☒</w:t>
            </w:r>
            <w:r w:rsidRPr="00BD41BE">
              <w:rPr>
                <w:rFonts w:ascii="Arial" w:eastAsia="MS Gothic" w:hAnsi="Arial" w:cs="Arial"/>
                <w:iCs/>
                <w:sz w:val="18"/>
                <w:szCs w:val="18"/>
              </w:rPr>
              <w:t xml:space="preserve"> </w:t>
            </w:r>
            <w:r w:rsidRPr="00BD41BE">
              <w:rPr>
                <w:rFonts w:ascii="Arial" w:hAnsi="Arial" w:cs="Arial"/>
                <w:iCs/>
                <w:sz w:val="18"/>
                <w:szCs w:val="18"/>
              </w:rPr>
              <w:t xml:space="preserve">Laboratory work         </w:t>
            </w:r>
            <w:r w:rsidRPr="00BD41BE">
              <w:rPr>
                <w:rFonts w:ascii="MS Gothic" w:eastAsia="MS Gothic" w:hAnsi="MS Gothic" w:cs="MS Gothic" w:hint="eastAsia"/>
                <w:iCs/>
                <w:sz w:val="18"/>
                <w:szCs w:val="18"/>
              </w:rPr>
              <w:t>☐</w:t>
            </w:r>
            <w:r w:rsidRPr="00BD41BE">
              <w:rPr>
                <w:rFonts w:ascii="Arial" w:hAnsi="Arial" w:cs="Arial"/>
                <w:iCs/>
                <w:sz w:val="18"/>
                <w:szCs w:val="18"/>
              </w:rPr>
              <w:t xml:space="preserve"> Project work      </w:t>
            </w:r>
            <w:r w:rsidRPr="00BD41BE">
              <w:rPr>
                <w:rFonts w:ascii="MS Gothic" w:eastAsia="MS Gothic" w:hAnsi="MS Gothic" w:cs="MS Gothic" w:hint="eastAsia"/>
                <w:iCs/>
                <w:sz w:val="18"/>
                <w:szCs w:val="18"/>
              </w:rPr>
              <w:t>☐</w:t>
            </w:r>
            <w:r w:rsidRPr="00BD41BE">
              <w:rPr>
                <w:rFonts w:ascii="Arial" w:hAnsi="Arial" w:cs="Arial"/>
                <w:iCs/>
                <w:sz w:val="18"/>
                <w:szCs w:val="18"/>
              </w:rPr>
              <w:t xml:space="preserve"> Viva Voce  </w:t>
            </w:r>
          </w:p>
        </w:tc>
      </w:tr>
      <w:tr w:rsidR="002E3C27" w:rsidRPr="00BD41BE" w14:paraId="3A4AEC8C" w14:textId="77777777" w:rsidTr="001C3606">
        <w:trPr>
          <w:trHeight w:val="238"/>
          <w:jc w:val="center"/>
        </w:trPr>
        <w:tc>
          <w:tcPr>
            <w:tcW w:w="1439" w:type="dxa"/>
          </w:tcPr>
          <w:p w14:paraId="3E488536" w14:textId="77777777" w:rsidR="002E3C27" w:rsidRPr="00BD41BE" w:rsidRDefault="002E3C27" w:rsidP="001C3606">
            <w:pPr>
              <w:ind w:left="2160" w:hanging="2160"/>
              <w:rPr>
                <w:rFonts w:ascii="Arial" w:hAnsi="Arial" w:cs="Arial"/>
                <w:b/>
                <w:bCs/>
                <w:sz w:val="18"/>
                <w:szCs w:val="18"/>
              </w:rPr>
            </w:pPr>
            <w:r w:rsidRPr="00BD41BE">
              <w:rPr>
                <w:rFonts w:ascii="Arial" w:hAnsi="Arial" w:cs="Arial"/>
                <w:b/>
                <w:bCs/>
                <w:sz w:val="18"/>
                <w:szCs w:val="18"/>
              </w:rPr>
              <w:t>Motivation</w:t>
            </w:r>
          </w:p>
        </w:tc>
        <w:tc>
          <w:tcPr>
            <w:tcW w:w="7741" w:type="dxa"/>
          </w:tcPr>
          <w:p w14:paraId="7F2B46E0" w14:textId="77777777" w:rsidR="002E3C27" w:rsidRPr="00BD41BE" w:rsidRDefault="002E3C27" w:rsidP="001C3606">
            <w:pPr>
              <w:rPr>
                <w:rFonts w:ascii="Arial" w:hAnsi="Arial" w:cs="Arial"/>
                <w:b/>
                <w:iCs/>
                <w:sz w:val="18"/>
                <w:szCs w:val="18"/>
              </w:rPr>
            </w:pPr>
            <w:r w:rsidRPr="00BD41BE">
              <w:rPr>
                <w:rFonts w:ascii="Arial" w:hAnsi="Arial" w:cs="Arial"/>
                <w:iCs/>
                <w:sz w:val="18"/>
                <w:szCs w:val="18"/>
              </w:rPr>
              <w:t>To study how computer, draw and display graphics, and to design 2D/3D graphical user interface.</w:t>
            </w:r>
          </w:p>
        </w:tc>
      </w:tr>
      <w:tr w:rsidR="002E3C27" w:rsidRPr="00BD41BE" w14:paraId="643DB627" w14:textId="77777777" w:rsidTr="001C3606">
        <w:trPr>
          <w:trHeight w:val="238"/>
          <w:jc w:val="center"/>
        </w:trPr>
        <w:tc>
          <w:tcPr>
            <w:tcW w:w="9180" w:type="dxa"/>
            <w:gridSpan w:val="2"/>
          </w:tcPr>
          <w:p w14:paraId="6761835C" w14:textId="77777777" w:rsidR="002E3C27" w:rsidRPr="00BD41BE" w:rsidRDefault="002E3C27" w:rsidP="001C3606">
            <w:pPr>
              <w:jc w:val="both"/>
              <w:rPr>
                <w:rFonts w:ascii="Arial" w:hAnsi="Arial" w:cs="Arial"/>
                <w:b/>
                <w:bCs/>
                <w:sz w:val="18"/>
                <w:szCs w:val="18"/>
              </w:rPr>
            </w:pPr>
          </w:p>
          <w:p w14:paraId="22F94BB9" w14:textId="77777777" w:rsidR="002E3C27" w:rsidRPr="00BD41BE" w:rsidRDefault="002E3C27" w:rsidP="001C3606">
            <w:pPr>
              <w:jc w:val="both"/>
              <w:rPr>
                <w:rFonts w:ascii="Arial" w:hAnsi="Arial" w:cs="Arial"/>
                <w:b/>
                <w:bCs/>
                <w:sz w:val="18"/>
                <w:szCs w:val="18"/>
              </w:rPr>
            </w:pPr>
            <w:r w:rsidRPr="00BD41BE">
              <w:rPr>
                <w:rFonts w:ascii="Arial" w:hAnsi="Arial" w:cs="Arial"/>
                <w:b/>
                <w:bCs/>
                <w:sz w:val="18"/>
                <w:szCs w:val="18"/>
              </w:rPr>
              <w:t>Course Objective:</w:t>
            </w:r>
          </w:p>
          <w:p w14:paraId="50DAAFE1" w14:textId="77777777" w:rsidR="002E3C27" w:rsidRPr="00BD41BE" w:rsidRDefault="002E3C27" w:rsidP="001C3606">
            <w:pPr>
              <w:jc w:val="both"/>
              <w:rPr>
                <w:rFonts w:ascii="Arial" w:hAnsi="Arial" w:cs="Arial"/>
                <w:iCs/>
                <w:sz w:val="18"/>
                <w:szCs w:val="18"/>
              </w:rPr>
            </w:pPr>
            <w:r w:rsidRPr="00BD41BE">
              <w:rPr>
                <w:rFonts w:ascii="Arial" w:hAnsi="Arial" w:cs="Arial"/>
                <w:iCs/>
                <w:sz w:val="18"/>
                <w:szCs w:val="18"/>
              </w:rPr>
              <w:t>Computer graphics is one of the most exciting and rapidly growing computer fields and has many applications,</w:t>
            </w:r>
          </w:p>
          <w:p w14:paraId="709A2300" w14:textId="77777777" w:rsidR="002E3C27" w:rsidRPr="00BD41BE" w:rsidRDefault="002E3C27" w:rsidP="001C3606">
            <w:pPr>
              <w:jc w:val="both"/>
              <w:rPr>
                <w:rFonts w:ascii="Arial" w:hAnsi="Arial" w:cs="Arial"/>
                <w:iCs/>
                <w:sz w:val="18"/>
                <w:szCs w:val="18"/>
              </w:rPr>
            </w:pPr>
            <w:r w:rsidRPr="00BD41BE">
              <w:rPr>
                <w:rFonts w:ascii="Arial" w:hAnsi="Arial" w:cs="Arial"/>
                <w:iCs/>
                <w:sz w:val="18"/>
                <w:szCs w:val="18"/>
              </w:rPr>
              <w:t xml:space="preserve">including user interfaces, data visualization, computer-aided design, motion pictures and image processing. This unit concentrates on the hands-on experience of the fundamentals of computer graphics which are essential for computing professionals. </w:t>
            </w:r>
          </w:p>
        </w:tc>
      </w:tr>
    </w:tbl>
    <w:p w14:paraId="2E81D973" w14:textId="77777777" w:rsidR="002E3C27" w:rsidRPr="00BD41BE" w:rsidRDefault="002E3C27" w:rsidP="002E3C27">
      <w:pPr>
        <w:jc w:val="center"/>
        <w:rPr>
          <w:rFonts w:ascii="Arial" w:hAnsi="Arial" w:cs="Arial"/>
          <w:sz w:val="18"/>
          <w:szCs w:val="18"/>
        </w:rPr>
      </w:pPr>
    </w:p>
    <w:p w14:paraId="467FDE1A" w14:textId="77777777" w:rsidR="002E3C27" w:rsidRPr="00BD41BE" w:rsidRDefault="002E3C27" w:rsidP="002E3C27">
      <w:pPr>
        <w:autoSpaceDE w:val="0"/>
        <w:autoSpaceDN w:val="0"/>
        <w:adjustRightInd w:val="0"/>
        <w:jc w:val="center"/>
        <w:rPr>
          <w:rFonts w:ascii="Arial" w:hAnsi="Arial" w:cs="Arial"/>
          <w:b/>
          <w:color w:val="000000"/>
          <w:sz w:val="18"/>
          <w:szCs w:val="18"/>
        </w:rPr>
      </w:pPr>
      <w:r w:rsidRPr="00BD41BE">
        <w:rPr>
          <w:rFonts w:ascii="Arial" w:hAnsi="Arial" w:cs="Arial"/>
          <w:b/>
          <w:color w:val="000000"/>
          <w:sz w:val="18"/>
          <w:szCs w:val="18"/>
        </w:rPr>
        <w:t>Course Outcomes (COs), Program Outcomes (POs) and Assessment:</w:t>
      </w:r>
    </w:p>
    <w:p w14:paraId="327876AB" w14:textId="77777777" w:rsidR="002E3C27" w:rsidRPr="00BD41BE" w:rsidRDefault="002E3C27" w:rsidP="002E3C27">
      <w:pPr>
        <w:autoSpaceDE w:val="0"/>
        <w:autoSpaceDN w:val="0"/>
        <w:adjustRightInd w:val="0"/>
        <w:jc w:val="center"/>
        <w:rPr>
          <w:rFonts w:ascii="Arial" w:hAnsi="Arial" w:cs="Arial"/>
          <w:b/>
          <w:color w:val="000000"/>
          <w:sz w:val="18"/>
          <w:szCs w:val="18"/>
        </w:rPr>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762"/>
        <w:gridCol w:w="2357"/>
        <w:gridCol w:w="1051"/>
        <w:gridCol w:w="1747"/>
        <w:gridCol w:w="1612"/>
      </w:tblGrid>
      <w:tr w:rsidR="002E3C27" w:rsidRPr="00BD41BE" w14:paraId="00CC7960" w14:textId="77777777" w:rsidTr="001C3606">
        <w:trPr>
          <w:trHeight w:val="877"/>
          <w:jc w:val="center"/>
        </w:trPr>
        <w:tc>
          <w:tcPr>
            <w:tcW w:w="646" w:type="dxa"/>
            <w:vAlign w:val="center"/>
          </w:tcPr>
          <w:p w14:paraId="526D5530"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CO No.</w:t>
            </w:r>
          </w:p>
        </w:tc>
        <w:tc>
          <w:tcPr>
            <w:tcW w:w="1762" w:type="dxa"/>
            <w:vAlign w:val="center"/>
          </w:tcPr>
          <w:p w14:paraId="4769EED3"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CO Statement</w:t>
            </w:r>
          </w:p>
        </w:tc>
        <w:tc>
          <w:tcPr>
            <w:tcW w:w="2357" w:type="dxa"/>
            <w:vAlign w:val="center"/>
          </w:tcPr>
          <w:p w14:paraId="45FBED11"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Corresponding PO</w:t>
            </w:r>
          </w:p>
        </w:tc>
        <w:tc>
          <w:tcPr>
            <w:tcW w:w="1051" w:type="dxa"/>
            <w:vAlign w:val="center"/>
          </w:tcPr>
          <w:p w14:paraId="6CC28BE6"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Domain / level of learning taxonomy</w:t>
            </w:r>
          </w:p>
        </w:tc>
        <w:tc>
          <w:tcPr>
            <w:tcW w:w="1747" w:type="dxa"/>
            <w:vAlign w:val="center"/>
          </w:tcPr>
          <w:p w14:paraId="7E7DF7E1"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Delivery methods and activities</w:t>
            </w:r>
          </w:p>
        </w:tc>
        <w:tc>
          <w:tcPr>
            <w:tcW w:w="1612" w:type="dxa"/>
            <w:vAlign w:val="center"/>
          </w:tcPr>
          <w:p w14:paraId="419B605C"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Assessment tools</w:t>
            </w:r>
          </w:p>
        </w:tc>
      </w:tr>
      <w:tr w:rsidR="002E3C27" w:rsidRPr="00BD41BE" w14:paraId="5F131149" w14:textId="77777777" w:rsidTr="001C3606">
        <w:trPr>
          <w:trHeight w:val="1646"/>
          <w:jc w:val="center"/>
        </w:trPr>
        <w:tc>
          <w:tcPr>
            <w:tcW w:w="646" w:type="dxa"/>
            <w:vAlign w:val="center"/>
          </w:tcPr>
          <w:p w14:paraId="3F590415"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CO1</w:t>
            </w:r>
          </w:p>
        </w:tc>
        <w:tc>
          <w:tcPr>
            <w:tcW w:w="1762" w:type="dxa"/>
            <w:vAlign w:val="center"/>
          </w:tcPr>
          <w:p w14:paraId="54FE79E9" w14:textId="77777777" w:rsidR="002E3C27" w:rsidRPr="00BD41BE" w:rsidRDefault="002E3C27" w:rsidP="001C3606">
            <w:pPr>
              <w:pStyle w:val="ListParagraph"/>
              <w:spacing w:after="0" w:line="240" w:lineRule="auto"/>
              <w:ind w:left="0"/>
              <w:jc w:val="center"/>
              <w:rPr>
                <w:rFonts w:ascii="Arial" w:hAnsi="Arial" w:cs="Arial"/>
                <w:bCs/>
                <w:color w:val="000000"/>
                <w:sz w:val="18"/>
                <w:szCs w:val="18"/>
              </w:rPr>
            </w:pPr>
            <w:r w:rsidRPr="005E3156">
              <w:rPr>
                <w:rFonts w:ascii="Arial" w:hAnsi="Arial" w:cs="Arial"/>
                <w:bCs/>
                <w:color w:val="000000"/>
                <w:sz w:val="18"/>
                <w:szCs w:val="18"/>
              </w:rPr>
              <w:t>To</w:t>
            </w:r>
            <w:r>
              <w:rPr>
                <w:rFonts w:ascii="Arial" w:hAnsi="Arial" w:cs="Arial"/>
                <w:b/>
                <w:color w:val="000000"/>
                <w:sz w:val="18"/>
                <w:szCs w:val="18"/>
              </w:rPr>
              <w:t xml:space="preserve"> i</w:t>
            </w:r>
            <w:r w:rsidRPr="00BD41BE">
              <w:rPr>
                <w:rFonts w:ascii="Arial" w:hAnsi="Arial" w:cs="Arial"/>
                <w:b/>
                <w:color w:val="000000"/>
                <w:sz w:val="18"/>
                <w:szCs w:val="18"/>
              </w:rPr>
              <w:t xml:space="preserve">dentify </w:t>
            </w:r>
            <w:r w:rsidRPr="00BD41BE">
              <w:rPr>
                <w:rFonts w:ascii="Arial" w:hAnsi="Arial" w:cs="Arial"/>
                <w:bCs/>
                <w:color w:val="000000"/>
                <w:sz w:val="18"/>
                <w:szCs w:val="18"/>
              </w:rPr>
              <w:t>graphics programming and graphics tool</w:t>
            </w:r>
          </w:p>
        </w:tc>
        <w:tc>
          <w:tcPr>
            <w:tcW w:w="2357" w:type="dxa"/>
            <w:vAlign w:val="center"/>
          </w:tcPr>
          <w:p w14:paraId="4197D49C" w14:textId="77777777" w:rsidR="002E3C27" w:rsidRPr="00BD41BE" w:rsidRDefault="002E3C27" w:rsidP="001C3606">
            <w:pPr>
              <w:pStyle w:val="ListParagraph"/>
              <w:spacing w:after="0" w:line="240" w:lineRule="auto"/>
              <w:ind w:left="0"/>
              <w:jc w:val="center"/>
              <w:rPr>
                <w:rFonts w:ascii="Arial" w:hAnsi="Arial" w:cs="Arial"/>
                <w:b/>
                <w:bCs/>
                <w:color w:val="000000"/>
                <w:sz w:val="18"/>
                <w:szCs w:val="18"/>
              </w:rPr>
            </w:pPr>
            <w:r w:rsidRPr="00BD41BE">
              <w:rPr>
                <w:rFonts w:ascii="Arial" w:hAnsi="Arial" w:cs="Arial"/>
                <w:b/>
                <w:bCs/>
                <w:color w:val="000000"/>
                <w:sz w:val="18"/>
                <w:szCs w:val="18"/>
              </w:rPr>
              <w:t>Modern tool usage</w:t>
            </w:r>
          </w:p>
          <w:p w14:paraId="78C42CE6" w14:textId="77777777" w:rsidR="002E3C27" w:rsidRPr="00BD41BE" w:rsidRDefault="002E3C27" w:rsidP="001C3606">
            <w:pPr>
              <w:pStyle w:val="ListParagraph"/>
              <w:spacing w:after="0" w:line="240" w:lineRule="auto"/>
              <w:ind w:left="0"/>
              <w:jc w:val="center"/>
              <w:rPr>
                <w:rFonts w:ascii="Arial" w:hAnsi="Arial" w:cs="Arial"/>
                <w:color w:val="000000"/>
                <w:sz w:val="18"/>
                <w:szCs w:val="18"/>
              </w:rPr>
            </w:pPr>
            <w:r w:rsidRPr="00BD41BE">
              <w:rPr>
                <w:rFonts w:ascii="Arial" w:hAnsi="Arial" w:cs="Arial"/>
                <w:color w:val="000000"/>
                <w:sz w:val="18"/>
                <w:szCs w:val="18"/>
              </w:rPr>
              <w:t>(PO5)</w:t>
            </w:r>
          </w:p>
        </w:tc>
        <w:tc>
          <w:tcPr>
            <w:tcW w:w="1051" w:type="dxa"/>
            <w:vAlign w:val="center"/>
          </w:tcPr>
          <w:p w14:paraId="18FB77A8"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 xml:space="preserve">Cognitive domain – level 5 </w:t>
            </w:r>
          </w:p>
        </w:tc>
        <w:tc>
          <w:tcPr>
            <w:tcW w:w="1747" w:type="dxa"/>
            <w:vAlign w:val="center"/>
          </w:tcPr>
          <w:p w14:paraId="022A248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6421772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5C70C6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4829943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032C2D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2018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1669047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566494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55DD7E68" w14:textId="77777777" w:rsidR="002E3C27" w:rsidRPr="00BD41BE" w:rsidRDefault="00000000" w:rsidP="001C3606">
            <w:pPr>
              <w:spacing w:line="276" w:lineRule="auto"/>
              <w:rPr>
                <w:rFonts w:ascii="Arial" w:hAnsi="Arial" w:cs="Arial"/>
                <w:color w:val="000000"/>
                <w:sz w:val="18"/>
                <w:szCs w:val="18"/>
              </w:rPr>
            </w:pPr>
            <w:sdt>
              <w:sdtPr>
                <w:rPr>
                  <w:rFonts w:ascii="Arial" w:hAnsi="Arial" w:cs="Arial"/>
                  <w:color w:val="000000" w:themeColor="text1"/>
                  <w:sz w:val="18"/>
                  <w:szCs w:val="18"/>
                </w:rPr>
                <w:id w:val="-40746186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2D473D9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717316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11198B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532163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B1CE22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917586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E1BB53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2923199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68033B9E" w14:textId="77777777" w:rsidR="002E3C27" w:rsidRPr="00BD41BE" w:rsidRDefault="00000000" w:rsidP="001C3606">
            <w:pPr>
              <w:rPr>
                <w:rFonts w:ascii="Arial" w:hAnsi="Arial" w:cs="Arial"/>
                <w:color w:val="000000"/>
                <w:sz w:val="18"/>
                <w:szCs w:val="18"/>
              </w:rPr>
            </w:pPr>
            <w:sdt>
              <w:sdtPr>
                <w:rPr>
                  <w:rFonts w:ascii="Arial" w:hAnsi="Arial" w:cs="Arial"/>
                  <w:color w:val="000000" w:themeColor="text1"/>
                  <w:sz w:val="18"/>
                  <w:szCs w:val="18"/>
                </w:rPr>
                <w:id w:val="38630829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BD41BE" w14:paraId="66020622" w14:textId="77777777" w:rsidTr="001C3606">
        <w:trPr>
          <w:trHeight w:val="1700"/>
          <w:jc w:val="center"/>
        </w:trPr>
        <w:tc>
          <w:tcPr>
            <w:tcW w:w="646" w:type="dxa"/>
            <w:vAlign w:val="center"/>
          </w:tcPr>
          <w:p w14:paraId="798B0524"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CO2</w:t>
            </w:r>
          </w:p>
        </w:tc>
        <w:tc>
          <w:tcPr>
            <w:tcW w:w="1762" w:type="dxa"/>
          </w:tcPr>
          <w:p w14:paraId="65513E4C" w14:textId="77777777" w:rsidR="002E3C27" w:rsidRPr="00BD41BE" w:rsidRDefault="002E3C27" w:rsidP="001C3606">
            <w:pPr>
              <w:rPr>
                <w:rFonts w:ascii="Arial" w:hAnsi="Arial" w:cs="Arial"/>
                <w:iCs/>
                <w:sz w:val="18"/>
                <w:szCs w:val="18"/>
              </w:rPr>
            </w:pPr>
          </w:p>
          <w:p w14:paraId="78CFCC23" w14:textId="77777777" w:rsidR="002E3C27" w:rsidRPr="00BD41BE" w:rsidRDefault="002E3C27" w:rsidP="001C3606">
            <w:pPr>
              <w:jc w:val="center"/>
              <w:rPr>
                <w:rFonts w:ascii="Arial" w:hAnsi="Arial" w:cs="Arial"/>
                <w:b/>
                <w:bCs/>
                <w:iCs/>
                <w:sz w:val="18"/>
                <w:szCs w:val="18"/>
              </w:rPr>
            </w:pPr>
          </w:p>
          <w:p w14:paraId="56D75572" w14:textId="77777777" w:rsidR="002E3C27" w:rsidRPr="00BD41BE" w:rsidRDefault="002E3C27" w:rsidP="001C3606">
            <w:pPr>
              <w:jc w:val="center"/>
              <w:rPr>
                <w:rFonts w:ascii="Arial" w:hAnsi="Arial" w:cs="Arial"/>
                <w:color w:val="000000"/>
                <w:sz w:val="18"/>
                <w:szCs w:val="18"/>
              </w:rPr>
            </w:pPr>
            <w:r w:rsidRPr="005E3156">
              <w:rPr>
                <w:rFonts w:ascii="Arial" w:hAnsi="Arial" w:cs="Arial"/>
                <w:iCs/>
                <w:sz w:val="18"/>
                <w:szCs w:val="18"/>
              </w:rPr>
              <w:t>To</w:t>
            </w:r>
            <w:r>
              <w:rPr>
                <w:rFonts w:ascii="Arial" w:hAnsi="Arial" w:cs="Arial"/>
                <w:b/>
                <w:bCs/>
                <w:iCs/>
                <w:sz w:val="18"/>
                <w:szCs w:val="18"/>
              </w:rPr>
              <w:t xml:space="preserve"> a</w:t>
            </w:r>
            <w:r w:rsidRPr="00BD41BE">
              <w:rPr>
                <w:rFonts w:ascii="Arial" w:hAnsi="Arial" w:cs="Arial"/>
                <w:b/>
                <w:bCs/>
                <w:iCs/>
                <w:sz w:val="18"/>
                <w:szCs w:val="18"/>
              </w:rPr>
              <w:t xml:space="preserve">nalyze </w:t>
            </w:r>
            <w:r w:rsidRPr="00BD41BE">
              <w:rPr>
                <w:rFonts w:ascii="Arial" w:hAnsi="Arial" w:cs="Arial"/>
                <w:iCs/>
                <w:sz w:val="18"/>
                <w:szCs w:val="18"/>
              </w:rPr>
              <w:t>2D and 3D graphical scenes using open graphics library suits</w:t>
            </w:r>
          </w:p>
        </w:tc>
        <w:tc>
          <w:tcPr>
            <w:tcW w:w="2357" w:type="dxa"/>
            <w:vAlign w:val="center"/>
          </w:tcPr>
          <w:p w14:paraId="1DF5E4A3" w14:textId="77777777" w:rsidR="002E3C27" w:rsidRPr="00BD41BE" w:rsidRDefault="002E3C27" w:rsidP="001C3606">
            <w:pPr>
              <w:pStyle w:val="ListParagraph"/>
              <w:spacing w:after="0" w:line="240" w:lineRule="auto"/>
              <w:ind w:left="0"/>
              <w:jc w:val="center"/>
              <w:rPr>
                <w:rFonts w:ascii="Arial" w:hAnsi="Arial" w:cs="Arial"/>
                <w:b/>
                <w:bCs/>
                <w:color w:val="000000"/>
                <w:sz w:val="18"/>
                <w:szCs w:val="18"/>
              </w:rPr>
            </w:pPr>
            <w:r w:rsidRPr="00BD41BE">
              <w:rPr>
                <w:rFonts w:ascii="Arial" w:hAnsi="Arial" w:cs="Arial"/>
                <w:b/>
                <w:bCs/>
                <w:color w:val="000000"/>
                <w:sz w:val="18"/>
                <w:szCs w:val="18"/>
              </w:rPr>
              <w:t>Design/Development of solutions</w:t>
            </w:r>
          </w:p>
          <w:p w14:paraId="7D50FC1B" w14:textId="77777777" w:rsidR="002E3C27" w:rsidRPr="00BD41BE" w:rsidRDefault="002E3C27" w:rsidP="001C3606">
            <w:pPr>
              <w:pStyle w:val="ListParagraph"/>
              <w:spacing w:after="0" w:line="240" w:lineRule="auto"/>
              <w:ind w:left="0"/>
              <w:jc w:val="center"/>
              <w:rPr>
                <w:rFonts w:ascii="Arial" w:hAnsi="Arial" w:cs="Arial"/>
                <w:color w:val="000000"/>
                <w:sz w:val="18"/>
                <w:szCs w:val="18"/>
              </w:rPr>
            </w:pPr>
            <w:r w:rsidRPr="00BD41BE">
              <w:rPr>
                <w:rFonts w:ascii="Arial" w:hAnsi="Arial" w:cs="Arial"/>
                <w:color w:val="000000"/>
                <w:sz w:val="18"/>
                <w:szCs w:val="18"/>
              </w:rPr>
              <w:t xml:space="preserve"> (PO3)</w:t>
            </w:r>
          </w:p>
        </w:tc>
        <w:tc>
          <w:tcPr>
            <w:tcW w:w="1051" w:type="dxa"/>
            <w:vAlign w:val="center"/>
          </w:tcPr>
          <w:p w14:paraId="26E48F2C" w14:textId="77777777" w:rsidR="002E3C27" w:rsidRPr="00BD41BE" w:rsidRDefault="002E3C27" w:rsidP="001C3606">
            <w:pPr>
              <w:jc w:val="center"/>
              <w:rPr>
                <w:rFonts w:ascii="Arial" w:hAnsi="Arial" w:cs="Arial"/>
                <w:color w:val="000000"/>
                <w:sz w:val="18"/>
                <w:szCs w:val="18"/>
              </w:rPr>
            </w:pPr>
            <w:r w:rsidRPr="00BD41BE">
              <w:rPr>
                <w:rFonts w:ascii="Arial" w:hAnsi="Arial" w:cs="Arial"/>
                <w:color w:val="000000"/>
                <w:sz w:val="18"/>
                <w:szCs w:val="18"/>
              </w:rPr>
              <w:t>Cognitive domain – level 3</w:t>
            </w:r>
          </w:p>
        </w:tc>
        <w:tc>
          <w:tcPr>
            <w:tcW w:w="1747" w:type="dxa"/>
            <w:vAlign w:val="center"/>
          </w:tcPr>
          <w:p w14:paraId="29554C1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16487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48552F0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19973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6F8FDA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598753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1926A8D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509509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B26E430" w14:textId="77777777" w:rsidR="002E3C27" w:rsidRPr="00BD41BE" w:rsidRDefault="00000000" w:rsidP="001C3606">
            <w:pPr>
              <w:rPr>
                <w:rFonts w:ascii="Arial" w:hAnsi="Arial" w:cs="Arial"/>
                <w:color w:val="000000"/>
                <w:sz w:val="18"/>
                <w:szCs w:val="18"/>
              </w:rPr>
            </w:pPr>
            <w:sdt>
              <w:sdtPr>
                <w:rPr>
                  <w:rFonts w:ascii="Arial" w:hAnsi="Arial" w:cs="Arial"/>
                  <w:color w:val="000000" w:themeColor="text1"/>
                  <w:sz w:val="18"/>
                  <w:szCs w:val="18"/>
                </w:rPr>
                <w:id w:val="131012888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1E0D013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131685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3F49DE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3637332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0A59A71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8650321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2C6BFBF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6067863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45AF028F" w14:textId="77777777" w:rsidR="002E3C27" w:rsidRPr="00BD41BE" w:rsidRDefault="00000000" w:rsidP="001C3606">
            <w:pPr>
              <w:rPr>
                <w:rFonts w:ascii="Arial" w:hAnsi="Arial" w:cs="Arial"/>
                <w:color w:val="000000"/>
                <w:sz w:val="18"/>
                <w:szCs w:val="18"/>
              </w:rPr>
            </w:pPr>
            <w:sdt>
              <w:sdtPr>
                <w:rPr>
                  <w:rFonts w:ascii="Arial" w:hAnsi="Arial" w:cs="Arial"/>
                  <w:color w:val="000000" w:themeColor="text1"/>
                  <w:sz w:val="18"/>
                  <w:szCs w:val="18"/>
                </w:rPr>
                <w:id w:val="-168149745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76B22C8D" w14:textId="77777777" w:rsidR="002E3C27" w:rsidRPr="00BD41BE" w:rsidRDefault="002E3C27" w:rsidP="002E3C27">
      <w:pPr>
        <w:autoSpaceDE w:val="0"/>
        <w:autoSpaceDN w:val="0"/>
        <w:adjustRightInd w:val="0"/>
        <w:jc w:val="center"/>
        <w:rPr>
          <w:rFonts w:ascii="Arial" w:hAnsi="Arial" w:cs="Arial"/>
          <w:b/>
          <w:color w:val="000000"/>
          <w:sz w:val="18"/>
          <w:szCs w:val="18"/>
        </w:rPr>
      </w:pPr>
    </w:p>
    <w:tbl>
      <w:tblPr>
        <w:tblW w:w="9214" w:type="dxa"/>
        <w:jc w:val="center"/>
        <w:tblLayout w:type="fixed"/>
        <w:tblLook w:val="04A0" w:firstRow="1" w:lastRow="0" w:firstColumn="1" w:lastColumn="0" w:noHBand="0" w:noVBand="1"/>
      </w:tblPr>
      <w:tblGrid>
        <w:gridCol w:w="9214"/>
      </w:tblGrid>
      <w:tr w:rsidR="002E3C27" w:rsidRPr="00BD41BE" w14:paraId="0F6B2E23" w14:textId="77777777" w:rsidTr="001C3606">
        <w:trPr>
          <w:jc w:val="center"/>
        </w:trPr>
        <w:tc>
          <w:tcPr>
            <w:tcW w:w="9214" w:type="dxa"/>
          </w:tcPr>
          <w:p w14:paraId="2C641423" w14:textId="77777777" w:rsidR="002E3C27" w:rsidRPr="00BD41BE" w:rsidRDefault="002E3C27" w:rsidP="001C3606">
            <w:pPr>
              <w:rPr>
                <w:rFonts w:ascii="Arial" w:hAnsi="Arial" w:cs="Arial"/>
                <w:b/>
                <w:color w:val="000000"/>
                <w:sz w:val="18"/>
                <w:szCs w:val="18"/>
              </w:rPr>
            </w:pPr>
            <w:r w:rsidRPr="00BD41BE">
              <w:rPr>
                <w:rFonts w:ascii="Arial" w:hAnsi="Arial" w:cs="Arial"/>
                <w:b/>
                <w:color w:val="000000"/>
                <w:sz w:val="18"/>
                <w:szCs w:val="18"/>
              </w:rPr>
              <w:t>Assessment and Marks Distribution:</w:t>
            </w:r>
          </w:p>
          <w:p w14:paraId="16654062"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4563B5E2"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1D45877B" w14:textId="77777777" w:rsidR="002E3C27" w:rsidRPr="00BD41BE" w:rsidRDefault="002E3C27" w:rsidP="001C3606">
            <w:pPr>
              <w:rPr>
                <w:rFonts w:ascii="Arial" w:hAnsi="Arial" w:cs="Arial"/>
                <w:b/>
                <w:color w:val="000000"/>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BD41BE" w14:paraId="086A40D0" w14:textId="77777777" w:rsidTr="001C3606">
        <w:trPr>
          <w:jc w:val="center"/>
        </w:trPr>
        <w:tc>
          <w:tcPr>
            <w:tcW w:w="9214" w:type="dxa"/>
          </w:tcPr>
          <w:p w14:paraId="1DD5ADE3" w14:textId="77777777" w:rsidR="002E3C27" w:rsidRPr="00BD41BE" w:rsidRDefault="002E3C27" w:rsidP="001C3606">
            <w:pPr>
              <w:rPr>
                <w:rFonts w:ascii="Arial" w:hAnsi="Arial" w:cs="Arial"/>
                <w:b/>
                <w:bCs/>
                <w:iCs/>
                <w:sz w:val="18"/>
                <w:szCs w:val="18"/>
              </w:rPr>
            </w:pPr>
          </w:p>
          <w:p w14:paraId="297CA7A5" w14:textId="77777777" w:rsidR="002E3C27" w:rsidRDefault="002E3C27" w:rsidP="001C3606">
            <w:pPr>
              <w:rPr>
                <w:rFonts w:ascii="Arial" w:hAnsi="Arial" w:cs="Arial"/>
                <w:b/>
                <w:bCs/>
                <w:iCs/>
                <w:sz w:val="18"/>
                <w:szCs w:val="18"/>
              </w:rPr>
            </w:pPr>
            <w:r>
              <w:rPr>
                <w:rFonts w:ascii="Arial" w:hAnsi="Arial" w:cs="Arial"/>
                <w:b/>
                <w:bCs/>
                <w:iCs/>
                <w:sz w:val="18"/>
                <w:szCs w:val="18"/>
              </w:rPr>
              <w:t xml:space="preserve">Lab </w:t>
            </w:r>
            <w:r w:rsidRPr="00BD41BE">
              <w:rPr>
                <w:rFonts w:ascii="Arial" w:hAnsi="Arial" w:cs="Arial"/>
                <w:b/>
                <w:bCs/>
                <w:iCs/>
                <w:sz w:val="18"/>
                <w:szCs w:val="18"/>
              </w:rPr>
              <w:t>Course Contents</w:t>
            </w:r>
            <w:r>
              <w:rPr>
                <w:rFonts w:ascii="Arial" w:hAnsi="Arial" w:cs="Arial"/>
                <w:b/>
                <w:bCs/>
                <w:iCs/>
                <w:sz w:val="18"/>
                <w:szCs w:val="18"/>
              </w:rPr>
              <w:t>/List of Experiments</w:t>
            </w:r>
            <w:r w:rsidRPr="00BD41BE">
              <w:rPr>
                <w:rFonts w:ascii="Arial" w:hAnsi="Arial" w:cs="Arial"/>
                <w:b/>
                <w:bCs/>
                <w:iCs/>
                <w:sz w:val="18"/>
                <w:szCs w:val="18"/>
              </w:rPr>
              <w:t>:</w:t>
            </w:r>
          </w:p>
          <w:p w14:paraId="2E38380A" w14:textId="77777777" w:rsidR="002E3C27" w:rsidRPr="00C344D1" w:rsidRDefault="002E3C27" w:rsidP="001C3606">
            <w:pPr>
              <w:numPr>
                <w:ilvl w:val="0"/>
                <w:numId w:val="25"/>
              </w:numPr>
              <w:rPr>
                <w:rFonts w:ascii="Arial" w:hAnsi="Arial" w:cs="Arial"/>
                <w:iCs/>
                <w:sz w:val="18"/>
                <w:szCs w:val="18"/>
              </w:rPr>
            </w:pPr>
            <w:r w:rsidRPr="00C344D1">
              <w:rPr>
                <w:rFonts w:ascii="Arial" w:hAnsi="Arial" w:cs="Arial"/>
                <w:iCs/>
                <w:sz w:val="18"/>
                <w:szCs w:val="18"/>
              </w:rPr>
              <w:t xml:space="preserve">Implementation of Algorithms for drawing 2D Primitives – Line </w:t>
            </w:r>
          </w:p>
          <w:p w14:paraId="3DCA9BF8" w14:textId="77777777" w:rsidR="002E3C27" w:rsidRPr="00C344D1" w:rsidRDefault="002E3C27" w:rsidP="001C3606">
            <w:pPr>
              <w:numPr>
                <w:ilvl w:val="0"/>
                <w:numId w:val="25"/>
              </w:numPr>
              <w:rPr>
                <w:rFonts w:ascii="Arial" w:hAnsi="Arial" w:cs="Arial"/>
                <w:iCs/>
                <w:sz w:val="18"/>
                <w:szCs w:val="18"/>
              </w:rPr>
            </w:pPr>
            <w:r w:rsidRPr="00C344D1">
              <w:rPr>
                <w:rFonts w:ascii="Arial" w:hAnsi="Arial" w:cs="Arial"/>
                <w:iCs/>
                <w:sz w:val="18"/>
                <w:szCs w:val="18"/>
              </w:rPr>
              <w:t xml:space="preserve">All slopes Circle (Midpoint) </w:t>
            </w:r>
          </w:p>
          <w:p w14:paraId="20CE45BF" w14:textId="77777777" w:rsidR="002E3C27" w:rsidRPr="00C344D1" w:rsidRDefault="002E3C27" w:rsidP="001C3606">
            <w:pPr>
              <w:numPr>
                <w:ilvl w:val="0"/>
                <w:numId w:val="25"/>
              </w:numPr>
              <w:rPr>
                <w:rFonts w:ascii="Arial" w:hAnsi="Arial" w:cs="Arial"/>
                <w:iCs/>
                <w:sz w:val="18"/>
                <w:szCs w:val="18"/>
              </w:rPr>
            </w:pPr>
            <w:r w:rsidRPr="00C344D1">
              <w:rPr>
                <w:rFonts w:ascii="Arial" w:hAnsi="Arial" w:cs="Arial"/>
                <w:iCs/>
                <w:sz w:val="18"/>
                <w:szCs w:val="18"/>
              </w:rPr>
              <w:t xml:space="preserve">Implementation of Line, Circle and ellipse attributes. </w:t>
            </w:r>
          </w:p>
          <w:p w14:paraId="24568342" w14:textId="77777777" w:rsidR="002E3C27" w:rsidRPr="00C344D1" w:rsidRDefault="002E3C27" w:rsidP="001C3606">
            <w:pPr>
              <w:numPr>
                <w:ilvl w:val="0"/>
                <w:numId w:val="25"/>
              </w:numPr>
              <w:rPr>
                <w:rFonts w:ascii="Arial" w:hAnsi="Arial" w:cs="Arial"/>
                <w:iCs/>
                <w:sz w:val="18"/>
                <w:szCs w:val="18"/>
              </w:rPr>
            </w:pPr>
            <w:r w:rsidRPr="00C344D1">
              <w:rPr>
                <w:rFonts w:ascii="Arial" w:hAnsi="Arial" w:cs="Arial"/>
                <w:iCs/>
                <w:sz w:val="18"/>
                <w:szCs w:val="18"/>
              </w:rPr>
              <w:t>2D Geometric transformations –Translation</w:t>
            </w:r>
            <w:r>
              <w:rPr>
                <w:rFonts w:ascii="Arial" w:hAnsi="Arial" w:cs="Arial"/>
                <w:iCs/>
                <w:sz w:val="18"/>
                <w:szCs w:val="18"/>
              </w:rPr>
              <w:t>,</w:t>
            </w:r>
            <w:r w:rsidRPr="00C344D1">
              <w:rPr>
                <w:rFonts w:ascii="Arial" w:hAnsi="Arial" w:cs="Arial"/>
                <w:iCs/>
                <w:sz w:val="18"/>
                <w:szCs w:val="18"/>
              </w:rPr>
              <w:t xml:space="preserve"> Rotation</w:t>
            </w:r>
            <w:r>
              <w:rPr>
                <w:rFonts w:ascii="Arial" w:hAnsi="Arial" w:cs="Arial"/>
                <w:iCs/>
                <w:sz w:val="18"/>
                <w:szCs w:val="18"/>
              </w:rPr>
              <w:t>,</w:t>
            </w:r>
            <w:r w:rsidRPr="00C344D1">
              <w:rPr>
                <w:rFonts w:ascii="Arial" w:hAnsi="Arial" w:cs="Arial"/>
                <w:iCs/>
                <w:sz w:val="18"/>
                <w:szCs w:val="18"/>
              </w:rPr>
              <w:t xml:space="preserve"> Scaling </w:t>
            </w:r>
          </w:p>
          <w:p w14:paraId="25F650C5" w14:textId="77777777" w:rsidR="002E3C27" w:rsidRPr="00C344D1" w:rsidRDefault="002E3C27" w:rsidP="001C3606">
            <w:pPr>
              <w:numPr>
                <w:ilvl w:val="0"/>
                <w:numId w:val="25"/>
              </w:numPr>
              <w:rPr>
                <w:rFonts w:ascii="Arial" w:hAnsi="Arial" w:cs="Arial"/>
                <w:iCs/>
                <w:sz w:val="18"/>
                <w:szCs w:val="18"/>
              </w:rPr>
            </w:pPr>
            <w:r w:rsidRPr="00C344D1">
              <w:rPr>
                <w:rFonts w:ascii="Arial" w:hAnsi="Arial" w:cs="Arial"/>
                <w:iCs/>
                <w:sz w:val="18"/>
                <w:szCs w:val="18"/>
              </w:rPr>
              <w:t xml:space="preserve">Creating two dimensional objects </w:t>
            </w:r>
          </w:p>
          <w:p w14:paraId="75856E94" w14:textId="77777777" w:rsidR="002E3C27" w:rsidRPr="00C344D1" w:rsidRDefault="002E3C27" w:rsidP="001C3606">
            <w:pPr>
              <w:numPr>
                <w:ilvl w:val="0"/>
                <w:numId w:val="25"/>
              </w:numPr>
              <w:rPr>
                <w:rFonts w:ascii="Arial" w:hAnsi="Arial" w:cs="Arial"/>
                <w:b/>
                <w:bCs/>
                <w:iCs/>
                <w:sz w:val="18"/>
                <w:szCs w:val="18"/>
              </w:rPr>
            </w:pPr>
            <w:r w:rsidRPr="00C344D1">
              <w:rPr>
                <w:rFonts w:ascii="Arial" w:hAnsi="Arial" w:cs="Arial"/>
                <w:iCs/>
                <w:sz w:val="18"/>
                <w:szCs w:val="18"/>
              </w:rPr>
              <w:t>3D Transformations – Translation, Rotation, Scaling</w:t>
            </w:r>
          </w:p>
          <w:p w14:paraId="1AF01BE1" w14:textId="77777777" w:rsidR="002E3C27" w:rsidRPr="00BD41BE" w:rsidRDefault="002E3C27" w:rsidP="001C3606">
            <w:pPr>
              <w:rPr>
                <w:rFonts w:ascii="Arial" w:hAnsi="Arial" w:cs="Arial"/>
                <w:b/>
                <w:color w:val="FF0000"/>
                <w:sz w:val="18"/>
                <w:szCs w:val="18"/>
              </w:rPr>
            </w:pPr>
          </w:p>
        </w:tc>
      </w:tr>
    </w:tbl>
    <w:p w14:paraId="6F451645" w14:textId="77777777" w:rsidR="002E3C27" w:rsidRDefault="002E3C27" w:rsidP="002E3C27">
      <w:pPr>
        <w:rPr>
          <w:rFonts w:ascii="Arial" w:hAnsi="Arial" w:cs="Arial"/>
          <w:sz w:val="18"/>
          <w:szCs w:val="18"/>
          <w:highlight w:val="yellow"/>
        </w:rPr>
      </w:pPr>
    </w:p>
    <w:p w14:paraId="48744370" w14:textId="77777777" w:rsidR="002E3C27" w:rsidRPr="00BD41BE" w:rsidRDefault="002E3C27" w:rsidP="002E3C27">
      <w:pPr>
        <w:rPr>
          <w:rFonts w:ascii="Arial" w:hAnsi="Arial" w:cs="Arial"/>
          <w:b/>
          <w:spacing w:val="-3"/>
          <w:sz w:val="18"/>
          <w:szCs w:val="18"/>
        </w:rPr>
      </w:pPr>
      <w:r w:rsidRPr="00BD41BE">
        <w:rPr>
          <w:rFonts w:ascii="Arial" w:hAnsi="Arial" w:cs="Arial"/>
          <w:b/>
          <w:spacing w:val="-3"/>
          <w:sz w:val="18"/>
          <w:szCs w:val="18"/>
        </w:rPr>
        <w:t>Text Book:</w:t>
      </w:r>
    </w:p>
    <w:tbl>
      <w:tblPr>
        <w:tblW w:w="4977" w:type="pct"/>
        <w:jc w:val="center"/>
        <w:tblLayout w:type="fixed"/>
        <w:tblLook w:val="0000" w:firstRow="0" w:lastRow="0" w:firstColumn="0" w:lastColumn="0" w:noHBand="0" w:noVBand="0"/>
      </w:tblPr>
      <w:tblGrid>
        <w:gridCol w:w="377"/>
        <w:gridCol w:w="2824"/>
        <w:gridCol w:w="250"/>
        <w:gridCol w:w="5748"/>
      </w:tblGrid>
      <w:tr w:rsidR="002E3C27" w:rsidRPr="00BD41BE" w14:paraId="11223586" w14:textId="77777777" w:rsidTr="001C3606">
        <w:trPr>
          <w:jc w:val="center"/>
        </w:trPr>
        <w:tc>
          <w:tcPr>
            <w:tcW w:w="205" w:type="pct"/>
          </w:tcPr>
          <w:p w14:paraId="2F4BE898"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1.</w:t>
            </w:r>
          </w:p>
        </w:tc>
        <w:tc>
          <w:tcPr>
            <w:tcW w:w="1535" w:type="pct"/>
          </w:tcPr>
          <w:p w14:paraId="0E26DEF2" w14:textId="77777777" w:rsidR="002E3C27" w:rsidRPr="00BD41BE" w:rsidRDefault="002E3C27" w:rsidP="001C3606">
            <w:pPr>
              <w:suppressAutoHyphens/>
              <w:rPr>
                <w:rFonts w:ascii="Arial" w:hAnsi="Arial" w:cs="Arial"/>
                <w:spacing w:val="-3"/>
                <w:sz w:val="18"/>
                <w:szCs w:val="18"/>
              </w:rPr>
            </w:pPr>
            <w:r w:rsidRPr="00BD41BE">
              <w:rPr>
                <w:rFonts w:ascii="Arial" w:hAnsi="Arial" w:cs="Arial"/>
                <w:spacing w:val="-3"/>
                <w:sz w:val="18"/>
                <w:szCs w:val="18"/>
              </w:rPr>
              <w:t>Donald Hearn and M. Pauline Baker</w:t>
            </w:r>
          </w:p>
        </w:tc>
        <w:tc>
          <w:tcPr>
            <w:tcW w:w="136" w:type="pct"/>
          </w:tcPr>
          <w:p w14:paraId="0443A796"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123" w:type="pct"/>
          </w:tcPr>
          <w:p w14:paraId="3280C56A" w14:textId="77777777" w:rsidR="002E3C27" w:rsidRPr="00BD41BE" w:rsidRDefault="002E3C27" w:rsidP="001C3606">
            <w:pPr>
              <w:suppressAutoHyphens/>
              <w:rPr>
                <w:rFonts w:ascii="Arial" w:hAnsi="Arial" w:cs="Arial"/>
                <w:b/>
                <w:bCs/>
                <w:spacing w:val="-3"/>
                <w:sz w:val="18"/>
                <w:szCs w:val="18"/>
              </w:rPr>
            </w:pPr>
            <w:r w:rsidRPr="00BD41BE">
              <w:rPr>
                <w:rFonts w:ascii="Arial" w:hAnsi="Arial" w:cs="Arial"/>
                <w:b/>
                <w:bCs/>
                <w:spacing w:val="-3"/>
                <w:sz w:val="18"/>
                <w:szCs w:val="18"/>
              </w:rPr>
              <w:t xml:space="preserve">Computer Graphics, </w:t>
            </w:r>
            <w:r w:rsidRPr="00BD41BE">
              <w:rPr>
                <w:rFonts w:ascii="Arial" w:hAnsi="Arial" w:cs="Arial"/>
                <w:i/>
                <w:iCs/>
                <w:spacing w:val="-3"/>
                <w:sz w:val="18"/>
                <w:szCs w:val="18"/>
              </w:rPr>
              <w:t>Prentice Hall.</w:t>
            </w:r>
          </w:p>
        </w:tc>
      </w:tr>
      <w:tr w:rsidR="002E3C27" w:rsidRPr="00BD41BE" w14:paraId="2761D027" w14:textId="77777777" w:rsidTr="001C3606">
        <w:trPr>
          <w:jc w:val="center"/>
        </w:trPr>
        <w:tc>
          <w:tcPr>
            <w:tcW w:w="205" w:type="pct"/>
          </w:tcPr>
          <w:p w14:paraId="686C0A21"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2.</w:t>
            </w:r>
          </w:p>
        </w:tc>
        <w:tc>
          <w:tcPr>
            <w:tcW w:w="1535" w:type="pct"/>
          </w:tcPr>
          <w:p w14:paraId="13CD7386" w14:textId="77777777" w:rsidR="002E3C27" w:rsidRPr="00BD41BE" w:rsidRDefault="002E3C27" w:rsidP="001C3606">
            <w:pPr>
              <w:suppressAutoHyphens/>
              <w:rPr>
                <w:rFonts w:ascii="Arial" w:hAnsi="Arial" w:cs="Arial"/>
                <w:sz w:val="18"/>
                <w:szCs w:val="18"/>
              </w:rPr>
            </w:pPr>
            <w:r w:rsidRPr="00BD41BE">
              <w:rPr>
                <w:rFonts w:ascii="Arial" w:hAnsi="Arial" w:cs="Arial"/>
                <w:spacing w:val="-3"/>
                <w:sz w:val="18"/>
                <w:szCs w:val="18"/>
              </w:rPr>
              <w:t>Steven Harrington</w:t>
            </w:r>
          </w:p>
        </w:tc>
        <w:tc>
          <w:tcPr>
            <w:tcW w:w="136" w:type="pct"/>
          </w:tcPr>
          <w:p w14:paraId="4BD5A5DC"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123" w:type="pct"/>
          </w:tcPr>
          <w:p w14:paraId="5E48BC04" w14:textId="77777777" w:rsidR="002E3C27" w:rsidRPr="00BD41BE" w:rsidRDefault="002E3C27" w:rsidP="001C3606">
            <w:pPr>
              <w:suppressAutoHyphens/>
              <w:rPr>
                <w:rFonts w:ascii="Arial" w:hAnsi="Arial" w:cs="Arial"/>
                <w:b/>
                <w:bCs/>
                <w:spacing w:val="-3"/>
                <w:sz w:val="18"/>
                <w:szCs w:val="18"/>
              </w:rPr>
            </w:pPr>
            <w:r w:rsidRPr="00BD41BE">
              <w:rPr>
                <w:rFonts w:ascii="Arial" w:hAnsi="Arial" w:cs="Arial"/>
                <w:b/>
                <w:bCs/>
                <w:spacing w:val="-3"/>
                <w:sz w:val="18"/>
                <w:szCs w:val="18"/>
              </w:rPr>
              <w:t xml:space="preserve">Computer Graphics: A Programming Approach, </w:t>
            </w:r>
            <w:r w:rsidRPr="00BD41BE">
              <w:rPr>
                <w:rFonts w:ascii="Arial" w:hAnsi="Arial" w:cs="Arial"/>
                <w:i/>
                <w:iCs/>
                <w:spacing w:val="-3"/>
                <w:sz w:val="18"/>
                <w:szCs w:val="18"/>
              </w:rPr>
              <w:t>McGraw-Hill College.</w:t>
            </w:r>
          </w:p>
        </w:tc>
      </w:tr>
    </w:tbl>
    <w:p w14:paraId="6E7B34D1" w14:textId="77777777" w:rsidR="002E3C27" w:rsidRPr="00BD41BE" w:rsidRDefault="002E3C27" w:rsidP="002E3C27">
      <w:pPr>
        <w:jc w:val="center"/>
        <w:rPr>
          <w:rFonts w:ascii="Arial" w:hAnsi="Arial" w:cs="Arial"/>
          <w:b/>
          <w:spacing w:val="-3"/>
          <w:sz w:val="18"/>
          <w:szCs w:val="18"/>
        </w:rPr>
      </w:pPr>
    </w:p>
    <w:p w14:paraId="07A62F2A" w14:textId="77777777" w:rsidR="002E3C27" w:rsidRPr="00BD41BE" w:rsidRDefault="002E3C27" w:rsidP="002E3C27">
      <w:pPr>
        <w:rPr>
          <w:rFonts w:ascii="Arial" w:hAnsi="Arial" w:cs="Arial"/>
          <w:b/>
          <w:spacing w:val="-3"/>
          <w:sz w:val="18"/>
          <w:szCs w:val="18"/>
        </w:rPr>
      </w:pPr>
      <w:r w:rsidRPr="00BD41BE">
        <w:rPr>
          <w:rFonts w:ascii="Arial" w:hAnsi="Arial" w:cs="Arial"/>
          <w:b/>
          <w:spacing w:val="-3"/>
          <w:sz w:val="18"/>
          <w:szCs w:val="18"/>
        </w:rPr>
        <w:t>Books Recommended:</w:t>
      </w:r>
    </w:p>
    <w:tbl>
      <w:tblPr>
        <w:tblW w:w="4977" w:type="pct"/>
        <w:jc w:val="center"/>
        <w:tblLayout w:type="fixed"/>
        <w:tblLook w:val="0000" w:firstRow="0" w:lastRow="0" w:firstColumn="0" w:lastColumn="0" w:noHBand="0" w:noVBand="0"/>
      </w:tblPr>
      <w:tblGrid>
        <w:gridCol w:w="377"/>
        <w:gridCol w:w="2868"/>
        <w:gridCol w:w="263"/>
        <w:gridCol w:w="5691"/>
      </w:tblGrid>
      <w:tr w:rsidR="002E3C27" w:rsidRPr="00BD41BE" w14:paraId="6D85ADFE" w14:textId="77777777" w:rsidTr="001C3606">
        <w:trPr>
          <w:trHeight w:val="196"/>
          <w:jc w:val="center"/>
        </w:trPr>
        <w:tc>
          <w:tcPr>
            <w:tcW w:w="205" w:type="pct"/>
          </w:tcPr>
          <w:p w14:paraId="0D6C0DD7"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1.</w:t>
            </w:r>
          </w:p>
        </w:tc>
        <w:tc>
          <w:tcPr>
            <w:tcW w:w="1559" w:type="pct"/>
          </w:tcPr>
          <w:p w14:paraId="055BB1B3" w14:textId="77777777" w:rsidR="002E3C27" w:rsidRPr="00BD41BE" w:rsidRDefault="002E3C27" w:rsidP="001C3606">
            <w:pPr>
              <w:suppressAutoHyphens/>
              <w:rPr>
                <w:rFonts w:ascii="Arial" w:hAnsi="Arial" w:cs="Arial"/>
                <w:spacing w:val="-3"/>
                <w:sz w:val="18"/>
                <w:szCs w:val="18"/>
              </w:rPr>
            </w:pPr>
            <w:r w:rsidRPr="00BD41BE">
              <w:rPr>
                <w:rFonts w:ascii="Arial" w:hAnsi="Arial" w:cs="Arial"/>
                <w:spacing w:val="-3"/>
                <w:sz w:val="18"/>
                <w:szCs w:val="18"/>
              </w:rPr>
              <w:t>F. S. Hill</w:t>
            </w:r>
          </w:p>
        </w:tc>
        <w:tc>
          <w:tcPr>
            <w:tcW w:w="143" w:type="pct"/>
          </w:tcPr>
          <w:p w14:paraId="29BCC32C"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093" w:type="pct"/>
          </w:tcPr>
          <w:p w14:paraId="499829BA" w14:textId="77777777" w:rsidR="002E3C27" w:rsidRPr="00BD41BE" w:rsidRDefault="002E3C27" w:rsidP="001C3606">
            <w:pPr>
              <w:suppressAutoHyphens/>
              <w:rPr>
                <w:rFonts w:ascii="Arial" w:hAnsi="Arial" w:cs="Arial"/>
                <w:spacing w:val="-3"/>
                <w:sz w:val="18"/>
                <w:szCs w:val="18"/>
              </w:rPr>
            </w:pPr>
            <w:r w:rsidRPr="00BD41BE">
              <w:rPr>
                <w:rFonts w:ascii="Arial" w:hAnsi="Arial" w:cs="Arial"/>
                <w:b/>
                <w:bCs/>
                <w:spacing w:val="-3"/>
                <w:sz w:val="18"/>
                <w:szCs w:val="18"/>
              </w:rPr>
              <w:t xml:space="preserve">Fundamentals of Computer </w:t>
            </w:r>
            <w:proofErr w:type="spellStart"/>
            <w:proofErr w:type="gramStart"/>
            <w:r w:rsidRPr="00BD41BE">
              <w:rPr>
                <w:rFonts w:ascii="Arial" w:hAnsi="Arial" w:cs="Arial"/>
                <w:i/>
                <w:iCs/>
                <w:spacing w:val="-3"/>
                <w:sz w:val="18"/>
                <w:szCs w:val="18"/>
              </w:rPr>
              <w:t>Graphics,Prentice</w:t>
            </w:r>
            <w:proofErr w:type="spellEnd"/>
            <w:proofErr w:type="gramEnd"/>
            <w:r w:rsidRPr="00BD41BE">
              <w:rPr>
                <w:rFonts w:ascii="Arial" w:hAnsi="Arial" w:cs="Arial"/>
                <w:i/>
                <w:iCs/>
                <w:spacing w:val="-3"/>
                <w:sz w:val="18"/>
                <w:szCs w:val="18"/>
              </w:rPr>
              <w:t xml:space="preserve"> Hall.</w:t>
            </w:r>
          </w:p>
        </w:tc>
      </w:tr>
      <w:tr w:rsidR="002E3C27" w:rsidRPr="00BD41BE" w14:paraId="1071B529" w14:textId="77777777" w:rsidTr="001C3606">
        <w:trPr>
          <w:trHeight w:val="109"/>
          <w:jc w:val="center"/>
        </w:trPr>
        <w:tc>
          <w:tcPr>
            <w:tcW w:w="205" w:type="pct"/>
          </w:tcPr>
          <w:p w14:paraId="3C70D8EB"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2.</w:t>
            </w:r>
          </w:p>
        </w:tc>
        <w:tc>
          <w:tcPr>
            <w:tcW w:w="1559" w:type="pct"/>
          </w:tcPr>
          <w:p w14:paraId="503E7BB9" w14:textId="77777777" w:rsidR="002E3C27" w:rsidRPr="00BD41BE" w:rsidRDefault="002E3C27" w:rsidP="001C3606">
            <w:pPr>
              <w:suppressAutoHyphens/>
              <w:rPr>
                <w:rFonts w:ascii="Arial" w:hAnsi="Arial" w:cs="Arial"/>
                <w:spacing w:val="-3"/>
                <w:sz w:val="18"/>
                <w:szCs w:val="18"/>
              </w:rPr>
            </w:pPr>
            <w:proofErr w:type="spellStart"/>
            <w:r w:rsidRPr="00BD41BE">
              <w:rPr>
                <w:rFonts w:ascii="Arial" w:hAnsi="Arial" w:cs="Arial"/>
                <w:spacing w:val="-3"/>
                <w:sz w:val="18"/>
                <w:szCs w:val="18"/>
              </w:rPr>
              <w:t>Plastock</w:t>
            </w:r>
            <w:proofErr w:type="spellEnd"/>
            <w:r w:rsidRPr="00BD41BE">
              <w:rPr>
                <w:rFonts w:ascii="Arial" w:hAnsi="Arial" w:cs="Arial"/>
                <w:spacing w:val="-3"/>
                <w:sz w:val="18"/>
                <w:szCs w:val="18"/>
              </w:rPr>
              <w:t xml:space="preserve"> and </w:t>
            </w:r>
            <w:proofErr w:type="spellStart"/>
            <w:r w:rsidRPr="00BD41BE">
              <w:rPr>
                <w:rFonts w:ascii="Arial" w:hAnsi="Arial" w:cs="Arial"/>
                <w:spacing w:val="-3"/>
                <w:sz w:val="18"/>
                <w:szCs w:val="18"/>
              </w:rPr>
              <w:t>Kalley</w:t>
            </w:r>
            <w:proofErr w:type="spellEnd"/>
          </w:p>
        </w:tc>
        <w:tc>
          <w:tcPr>
            <w:tcW w:w="143" w:type="pct"/>
          </w:tcPr>
          <w:p w14:paraId="081D4592"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w:t>
            </w:r>
          </w:p>
        </w:tc>
        <w:tc>
          <w:tcPr>
            <w:tcW w:w="3093" w:type="pct"/>
          </w:tcPr>
          <w:p w14:paraId="6602B1F3" w14:textId="77777777" w:rsidR="002E3C27" w:rsidRPr="00BD41BE" w:rsidRDefault="002E3C27" w:rsidP="001C3606">
            <w:pPr>
              <w:suppressAutoHyphens/>
              <w:rPr>
                <w:rFonts w:ascii="Arial" w:hAnsi="Arial" w:cs="Arial"/>
                <w:spacing w:val="-3"/>
                <w:sz w:val="18"/>
                <w:szCs w:val="18"/>
              </w:rPr>
            </w:pPr>
            <w:r w:rsidRPr="00BD41BE">
              <w:rPr>
                <w:rFonts w:ascii="Arial" w:hAnsi="Arial" w:cs="Arial"/>
                <w:b/>
                <w:bCs/>
                <w:spacing w:val="-3"/>
                <w:sz w:val="18"/>
                <w:szCs w:val="18"/>
              </w:rPr>
              <w:t xml:space="preserve">Computer Graphics, </w:t>
            </w:r>
            <w:proofErr w:type="spellStart"/>
            <w:r w:rsidRPr="00BD41BE">
              <w:rPr>
                <w:rFonts w:ascii="Arial" w:hAnsi="Arial" w:cs="Arial"/>
                <w:i/>
                <w:iCs/>
                <w:spacing w:val="-3"/>
                <w:sz w:val="18"/>
                <w:szCs w:val="18"/>
              </w:rPr>
              <w:t>Mcgraw-hill</w:t>
            </w:r>
            <w:proofErr w:type="spellEnd"/>
            <w:r w:rsidRPr="00BD41BE">
              <w:rPr>
                <w:rFonts w:ascii="Arial" w:hAnsi="Arial" w:cs="Arial"/>
                <w:i/>
                <w:iCs/>
                <w:spacing w:val="-3"/>
                <w:sz w:val="18"/>
                <w:szCs w:val="18"/>
              </w:rPr>
              <w:t>.</w:t>
            </w:r>
          </w:p>
        </w:tc>
      </w:tr>
      <w:tr w:rsidR="002E3C27" w:rsidRPr="00BD41BE" w14:paraId="2225DF8F" w14:textId="77777777" w:rsidTr="001C3606">
        <w:trPr>
          <w:trHeight w:val="109"/>
          <w:jc w:val="center"/>
        </w:trPr>
        <w:tc>
          <w:tcPr>
            <w:tcW w:w="205" w:type="pct"/>
          </w:tcPr>
          <w:p w14:paraId="753F9F5D" w14:textId="77777777" w:rsidR="002E3C27" w:rsidRPr="00BD41BE" w:rsidRDefault="002E3C27" w:rsidP="001C3606">
            <w:pPr>
              <w:suppressAutoHyphens/>
              <w:jc w:val="center"/>
              <w:rPr>
                <w:rFonts w:ascii="Arial" w:hAnsi="Arial" w:cs="Arial"/>
                <w:spacing w:val="-3"/>
                <w:sz w:val="18"/>
                <w:szCs w:val="18"/>
              </w:rPr>
            </w:pPr>
            <w:r w:rsidRPr="00BD41BE">
              <w:rPr>
                <w:rFonts w:ascii="Arial" w:hAnsi="Arial" w:cs="Arial"/>
                <w:spacing w:val="-3"/>
                <w:sz w:val="18"/>
                <w:szCs w:val="18"/>
              </w:rPr>
              <w:t>3.</w:t>
            </w:r>
          </w:p>
        </w:tc>
        <w:tc>
          <w:tcPr>
            <w:tcW w:w="1559" w:type="pct"/>
          </w:tcPr>
          <w:p w14:paraId="24D198D7" w14:textId="77777777" w:rsidR="002E3C27" w:rsidRPr="00BD41BE" w:rsidRDefault="002E3C27" w:rsidP="001C3606">
            <w:pPr>
              <w:suppressAutoHyphens/>
              <w:rPr>
                <w:rFonts w:ascii="Arial" w:hAnsi="Arial" w:cs="Arial"/>
                <w:spacing w:val="-3"/>
                <w:sz w:val="18"/>
                <w:szCs w:val="18"/>
              </w:rPr>
            </w:pPr>
            <w:proofErr w:type="spellStart"/>
            <w:r w:rsidRPr="00BD41BE">
              <w:rPr>
                <w:rFonts w:ascii="Arial" w:hAnsi="Arial" w:cs="Arial"/>
                <w:spacing w:val="-3"/>
                <w:sz w:val="18"/>
                <w:szCs w:val="18"/>
              </w:rPr>
              <w:t>Zhigang</w:t>
            </w:r>
            <w:proofErr w:type="spellEnd"/>
            <w:r w:rsidRPr="00BD41BE">
              <w:rPr>
                <w:rFonts w:ascii="Arial" w:hAnsi="Arial" w:cs="Arial"/>
                <w:spacing w:val="-3"/>
                <w:sz w:val="18"/>
                <w:szCs w:val="18"/>
              </w:rPr>
              <w:t xml:space="preserve"> Xiang &amp; Roy </w:t>
            </w:r>
            <w:proofErr w:type="spellStart"/>
            <w:r w:rsidRPr="00BD41BE">
              <w:rPr>
                <w:rFonts w:ascii="Arial" w:hAnsi="Arial" w:cs="Arial"/>
                <w:spacing w:val="-3"/>
                <w:sz w:val="18"/>
                <w:szCs w:val="18"/>
              </w:rPr>
              <w:t>Plastock</w:t>
            </w:r>
            <w:proofErr w:type="spellEnd"/>
          </w:p>
        </w:tc>
        <w:tc>
          <w:tcPr>
            <w:tcW w:w="143" w:type="pct"/>
          </w:tcPr>
          <w:p w14:paraId="17E132DF" w14:textId="77777777" w:rsidR="002E3C27" w:rsidRPr="00BD41BE" w:rsidRDefault="002E3C27" w:rsidP="001C3606">
            <w:pPr>
              <w:suppressAutoHyphens/>
              <w:jc w:val="center"/>
              <w:rPr>
                <w:rFonts w:ascii="Arial" w:hAnsi="Arial" w:cs="Arial"/>
                <w:spacing w:val="-3"/>
                <w:sz w:val="18"/>
                <w:szCs w:val="18"/>
              </w:rPr>
            </w:pPr>
          </w:p>
        </w:tc>
        <w:tc>
          <w:tcPr>
            <w:tcW w:w="3093" w:type="pct"/>
          </w:tcPr>
          <w:p w14:paraId="3569426B" w14:textId="77777777" w:rsidR="002E3C27" w:rsidRPr="00BD41BE" w:rsidRDefault="002E3C27" w:rsidP="001C3606">
            <w:pPr>
              <w:suppressAutoHyphens/>
              <w:rPr>
                <w:rFonts w:ascii="Arial" w:hAnsi="Arial" w:cs="Arial"/>
                <w:b/>
                <w:bCs/>
                <w:spacing w:val="-3"/>
                <w:sz w:val="18"/>
                <w:szCs w:val="18"/>
              </w:rPr>
            </w:pPr>
            <w:r w:rsidRPr="00BD41BE">
              <w:rPr>
                <w:rFonts w:ascii="Arial" w:hAnsi="Arial" w:cs="Arial"/>
                <w:b/>
                <w:bCs/>
                <w:spacing w:val="-3"/>
                <w:sz w:val="18"/>
                <w:szCs w:val="18"/>
              </w:rPr>
              <w:t xml:space="preserve">Computer Graphics, </w:t>
            </w:r>
            <w:proofErr w:type="spellStart"/>
            <w:r w:rsidRPr="00BD41BE">
              <w:rPr>
                <w:rFonts w:ascii="Arial" w:hAnsi="Arial" w:cs="Arial"/>
                <w:i/>
                <w:iCs/>
                <w:spacing w:val="-3"/>
                <w:sz w:val="18"/>
                <w:szCs w:val="18"/>
              </w:rPr>
              <w:t>Mcgraw-hill</w:t>
            </w:r>
            <w:proofErr w:type="spellEnd"/>
            <w:r w:rsidRPr="00BD41BE">
              <w:rPr>
                <w:rFonts w:ascii="Arial" w:hAnsi="Arial" w:cs="Arial"/>
                <w:i/>
                <w:iCs/>
                <w:spacing w:val="-3"/>
                <w:sz w:val="18"/>
                <w:szCs w:val="18"/>
              </w:rPr>
              <w:t>.</w:t>
            </w:r>
          </w:p>
        </w:tc>
      </w:tr>
    </w:tbl>
    <w:p w14:paraId="21FE3EE0" w14:textId="77777777" w:rsidR="002E3C27" w:rsidRDefault="002E3C27" w:rsidP="002E3C27">
      <w:pPr>
        <w:rPr>
          <w:rFonts w:ascii="Arial" w:hAnsi="Arial" w:cs="Arial"/>
          <w:sz w:val="18"/>
          <w:szCs w:val="18"/>
          <w:highlight w:val="yellow"/>
        </w:rPr>
      </w:pPr>
    </w:p>
    <w:p w14:paraId="31BEED9E" w14:textId="77777777" w:rsidR="002E3C27" w:rsidRDefault="002E3C27" w:rsidP="002E3C27">
      <w:pPr>
        <w:rPr>
          <w:highlight w:val="yellow"/>
        </w:rPr>
      </w:pPr>
    </w:p>
    <w:p w14:paraId="04AEA2DD" w14:textId="77777777" w:rsidR="002E3C27" w:rsidRPr="001F2F8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2F84">
        <w:rPr>
          <w:rFonts w:ascii="Arial" w:hAnsi="Arial" w:cs="Arial"/>
          <w:b/>
          <w:bCs/>
          <w:iCs/>
          <w:sz w:val="18"/>
          <w:szCs w:val="18"/>
        </w:rPr>
        <w:t>CSE 4231: Cryptography and Network Security</w:t>
      </w:r>
    </w:p>
    <w:p w14:paraId="3AAAB14E" w14:textId="77777777" w:rsidR="002E3C27" w:rsidRPr="001F2F8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2F84">
        <w:rPr>
          <w:rFonts w:ascii="Arial" w:hAnsi="Arial" w:cs="Arial"/>
          <w:b/>
          <w:bCs/>
          <w:iCs/>
          <w:sz w:val="18"/>
          <w:szCs w:val="18"/>
        </w:rPr>
        <w:t xml:space="preserve">Credits: </w:t>
      </w:r>
      <w:r w:rsidRPr="001F2F84">
        <w:rPr>
          <w:rFonts w:ascii="Arial" w:hAnsi="Arial" w:cs="Arial"/>
          <w:iCs/>
          <w:sz w:val="18"/>
          <w:szCs w:val="18"/>
        </w:rPr>
        <w:t>3</w:t>
      </w:r>
      <w:r>
        <w:rPr>
          <w:rFonts w:ascii="Arial" w:hAnsi="Arial" w:cs="Arial"/>
          <w:iCs/>
          <w:sz w:val="18"/>
          <w:szCs w:val="18"/>
        </w:rPr>
        <w:t xml:space="preserve">  </w:t>
      </w:r>
      <w:r w:rsidRPr="001F2F84">
        <w:rPr>
          <w:rFonts w:ascii="Arial" w:hAnsi="Arial" w:cs="Arial"/>
          <w:iCs/>
          <w:sz w:val="18"/>
          <w:szCs w:val="18"/>
        </w:rPr>
        <w:t xml:space="preserve"> </w:t>
      </w:r>
      <w:r w:rsidRPr="001F2F84">
        <w:rPr>
          <w:rFonts w:ascii="Arial" w:hAnsi="Arial" w:cs="Arial"/>
          <w:b/>
          <w:bCs/>
          <w:iCs/>
          <w:sz w:val="18"/>
          <w:szCs w:val="18"/>
        </w:rPr>
        <w:t xml:space="preserve">Contact Hours: </w:t>
      </w:r>
      <w:r w:rsidRPr="001F2F84">
        <w:rPr>
          <w:rFonts w:ascii="Arial" w:hAnsi="Arial" w:cs="Arial"/>
          <w:iCs/>
          <w:sz w:val="18"/>
          <w:szCs w:val="18"/>
        </w:rPr>
        <w:t>39</w:t>
      </w:r>
    </w:p>
    <w:p w14:paraId="4160DFF1" w14:textId="77777777" w:rsidR="002E3C27" w:rsidRPr="001F2F84"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F2F84">
        <w:rPr>
          <w:rFonts w:ascii="Arial" w:hAnsi="Arial" w:cs="Arial"/>
          <w:b/>
          <w:bCs/>
          <w:iCs/>
          <w:sz w:val="18"/>
          <w:szCs w:val="18"/>
        </w:rPr>
        <w:t>Year: Fourth Semester: Even</w:t>
      </w:r>
    </w:p>
    <w:p w14:paraId="3C7BFBE4" w14:textId="77777777" w:rsidR="002E3C27" w:rsidRPr="001F2F84"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F2F84" w14:paraId="329983AF" w14:textId="77777777" w:rsidTr="001C3606">
        <w:trPr>
          <w:jc w:val="center"/>
        </w:trPr>
        <w:tc>
          <w:tcPr>
            <w:tcW w:w="1439" w:type="dxa"/>
          </w:tcPr>
          <w:p w14:paraId="7B7B1D69" w14:textId="77777777" w:rsidR="002E3C27" w:rsidRPr="001F2F84" w:rsidRDefault="002E3C27" w:rsidP="001C3606">
            <w:pPr>
              <w:rPr>
                <w:rFonts w:ascii="Arial" w:hAnsi="Arial" w:cs="Arial"/>
                <w:b/>
                <w:bCs/>
                <w:sz w:val="18"/>
                <w:szCs w:val="18"/>
              </w:rPr>
            </w:pPr>
            <w:r w:rsidRPr="001F2F84">
              <w:rPr>
                <w:rFonts w:ascii="Arial" w:hAnsi="Arial" w:cs="Arial"/>
                <w:b/>
                <w:sz w:val="18"/>
                <w:szCs w:val="18"/>
              </w:rPr>
              <w:t>Prerequisite:</w:t>
            </w:r>
          </w:p>
        </w:tc>
        <w:tc>
          <w:tcPr>
            <w:tcW w:w="7741" w:type="dxa"/>
          </w:tcPr>
          <w:p w14:paraId="3D243F34" w14:textId="77777777" w:rsidR="002E3C27" w:rsidRPr="001F2F84" w:rsidRDefault="002E3C27" w:rsidP="001C3606">
            <w:pPr>
              <w:rPr>
                <w:rFonts w:ascii="Arial" w:hAnsi="Arial" w:cs="Arial"/>
                <w:iCs/>
                <w:sz w:val="18"/>
                <w:szCs w:val="18"/>
              </w:rPr>
            </w:pPr>
            <w:r w:rsidRPr="00D81784">
              <w:rPr>
                <w:rFonts w:ascii="Arial" w:hAnsi="Arial" w:cs="Arial"/>
                <w:iCs/>
                <w:sz w:val="18"/>
                <w:szCs w:val="18"/>
              </w:rPr>
              <w:t>ICE3161</w:t>
            </w:r>
            <w:r w:rsidRPr="00D81784">
              <w:rPr>
                <w:rFonts w:ascii="Arial" w:hAnsi="Arial" w:cs="Arial"/>
                <w:iCs/>
                <w:sz w:val="18"/>
                <w:szCs w:val="18"/>
              </w:rPr>
              <w:tab/>
              <w:t>Communication Engineering</w:t>
            </w:r>
            <w:r>
              <w:rPr>
                <w:rFonts w:ascii="Arial" w:hAnsi="Arial" w:cs="Arial"/>
                <w:iCs/>
                <w:sz w:val="18"/>
                <w:szCs w:val="18"/>
              </w:rPr>
              <w:t xml:space="preserve">, CSE 3251 </w:t>
            </w:r>
            <w:r w:rsidRPr="00D81784">
              <w:rPr>
                <w:rFonts w:ascii="Arial" w:hAnsi="Arial" w:cs="Arial"/>
                <w:iCs/>
                <w:sz w:val="18"/>
                <w:szCs w:val="18"/>
              </w:rPr>
              <w:t>Computer Networks</w:t>
            </w:r>
          </w:p>
        </w:tc>
      </w:tr>
      <w:tr w:rsidR="002E3C27" w:rsidRPr="001F2F84" w14:paraId="363F0F4E" w14:textId="77777777" w:rsidTr="001C3606">
        <w:trPr>
          <w:jc w:val="center"/>
        </w:trPr>
        <w:tc>
          <w:tcPr>
            <w:tcW w:w="1439" w:type="dxa"/>
          </w:tcPr>
          <w:p w14:paraId="465DA997" w14:textId="77777777" w:rsidR="002E3C27" w:rsidRPr="001F2F84" w:rsidRDefault="002E3C27" w:rsidP="001C3606">
            <w:pPr>
              <w:rPr>
                <w:rFonts w:ascii="Arial" w:hAnsi="Arial" w:cs="Arial"/>
                <w:b/>
                <w:sz w:val="18"/>
                <w:szCs w:val="18"/>
              </w:rPr>
            </w:pPr>
            <w:r w:rsidRPr="001F2F84">
              <w:rPr>
                <w:rFonts w:ascii="Arial" w:hAnsi="Arial" w:cs="Arial"/>
                <w:b/>
                <w:sz w:val="18"/>
                <w:szCs w:val="18"/>
              </w:rPr>
              <w:t>Course Type</w:t>
            </w:r>
          </w:p>
        </w:tc>
        <w:tc>
          <w:tcPr>
            <w:tcW w:w="7741" w:type="dxa"/>
          </w:tcPr>
          <w:p w14:paraId="123FD79B" w14:textId="77777777" w:rsidR="002E3C27" w:rsidRPr="001F2F84" w:rsidRDefault="00000000" w:rsidP="001C3606">
            <w:pPr>
              <w:rPr>
                <w:rFonts w:ascii="Arial" w:hAnsi="Arial" w:cs="Arial"/>
                <w:iCs/>
                <w:sz w:val="18"/>
                <w:szCs w:val="18"/>
              </w:rPr>
            </w:pPr>
            <w:sdt>
              <w:sdtPr>
                <w:rPr>
                  <w:rFonts w:ascii="Arial" w:hAnsi="Arial" w:cs="Arial"/>
                  <w:iCs/>
                  <w:sz w:val="18"/>
                  <w:szCs w:val="18"/>
                </w:rPr>
                <w:id w:val="-1152050562"/>
              </w:sdtPr>
              <w:sdtContent>
                <w:r w:rsidR="002E3C27" w:rsidRPr="001F2F84">
                  <w:rPr>
                    <w:rFonts w:ascii="MS Gothic" w:eastAsia="MS Gothic" w:hAnsi="MS Gothic" w:cs="MS Gothic" w:hint="eastAsia"/>
                    <w:iCs/>
                    <w:sz w:val="18"/>
                    <w:szCs w:val="18"/>
                  </w:rPr>
                  <w:t>☒</w:t>
                </w:r>
              </w:sdtContent>
            </w:sdt>
            <w:r w:rsidR="002E3C27" w:rsidRPr="001F2F84">
              <w:rPr>
                <w:rFonts w:ascii="Arial" w:hAnsi="Arial" w:cs="Arial"/>
                <w:iCs/>
                <w:sz w:val="18"/>
                <w:szCs w:val="18"/>
              </w:rPr>
              <w:t xml:space="preserve"> Theory         </w:t>
            </w:r>
            <w:sdt>
              <w:sdtPr>
                <w:rPr>
                  <w:rFonts w:ascii="Arial" w:hAnsi="Arial" w:cs="Arial"/>
                  <w:iCs/>
                  <w:sz w:val="18"/>
                  <w:szCs w:val="18"/>
                </w:rPr>
                <w:id w:val="-1543281038"/>
              </w:sdtPr>
              <w:sdtContent>
                <w:r w:rsidR="002E3C27" w:rsidRPr="001F2F84">
                  <w:rPr>
                    <w:rFonts w:ascii="MS Gothic" w:eastAsia="MS Gothic" w:hAnsi="MS Gothic" w:cs="MS Gothic" w:hint="eastAsia"/>
                    <w:iCs/>
                    <w:sz w:val="18"/>
                    <w:szCs w:val="18"/>
                  </w:rPr>
                  <w:t>☐</w:t>
                </w:r>
              </w:sdtContent>
            </w:sdt>
            <w:r w:rsidR="002E3C27" w:rsidRPr="001F2F84">
              <w:rPr>
                <w:rFonts w:ascii="Arial" w:hAnsi="Arial" w:cs="Arial"/>
                <w:iCs/>
                <w:sz w:val="18"/>
                <w:szCs w:val="18"/>
              </w:rPr>
              <w:t xml:space="preserve">  Laboratory work         </w:t>
            </w:r>
            <w:sdt>
              <w:sdtPr>
                <w:rPr>
                  <w:rFonts w:ascii="Arial" w:hAnsi="Arial" w:cs="Arial"/>
                  <w:iCs/>
                  <w:sz w:val="18"/>
                  <w:szCs w:val="18"/>
                </w:rPr>
                <w:id w:val="2135743228"/>
              </w:sdtPr>
              <w:sdtContent>
                <w:r w:rsidR="002E3C27" w:rsidRPr="001F2F84">
                  <w:rPr>
                    <w:rFonts w:ascii="MS Gothic" w:eastAsia="MS Gothic" w:hAnsi="MS Gothic" w:cs="MS Gothic" w:hint="eastAsia"/>
                    <w:iCs/>
                    <w:sz w:val="18"/>
                    <w:szCs w:val="18"/>
                  </w:rPr>
                  <w:t>☐</w:t>
                </w:r>
              </w:sdtContent>
            </w:sdt>
            <w:r w:rsidR="002E3C27" w:rsidRPr="001F2F84">
              <w:rPr>
                <w:rFonts w:ascii="Arial" w:hAnsi="Arial" w:cs="Arial"/>
                <w:iCs/>
                <w:sz w:val="18"/>
                <w:szCs w:val="18"/>
              </w:rPr>
              <w:t xml:space="preserve">  Project work      </w:t>
            </w:r>
            <w:sdt>
              <w:sdtPr>
                <w:rPr>
                  <w:rFonts w:ascii="Arial" w:hAnsi="Arial" w:cs="Arial"/>
                  <w:iCs/>
                  <w:sz w:val="18"/>
                  <w:szCs w:val="18"/>
                </w:rPr>
                <w:id w:val="1882281962"/>
              </w:sdtPr>
              <w:sdtContent>
                <w:r w:rsidR="002E3C27" w:rsidRPr="001F2F84">
                  <w:rPr>
                    <w:rFonts w:ascii="MS Gothic" w:eastAsia="MS Gothic" w:hAnsi="MS Gothic" w:cs="MS Gothic" w:hint="eastAsia"/>
                    <w:iCs/>
                    <w:sz w:val="18"/>
                    <w:szCs w:val="18"/>
                  </w:rPr>
                  <w:t>☐</w:t>
                </w:r>
              </w:sdtContent>
            </w:sdt>
            <w:r w:rsidR="002E3C27" w:rsidRPr="001F2F84">
              <w:rPr>
                <w:rFonts w:ascii="Arial" w:hAnsi="Arial" w:cs="Arial"/>
                <w:iCs/>
                <w:sz w:val="18"/>
                <w:szCs w:val="18"/>
              </w:rPr>
              <w:t xml:space="preserve">  Viva Voce                    </w:t>
            </w:r>
          </w:p>
        </w:tc>
      </w:tr>
      <w:tr w:rsidR="002E3C27" w:rsidRPr="001F2F84" w14:paraId="6CDFB12A" w14:textId="77777777" w:rsidTr="001C3606">
        <w:trPr>
          <w:trHeight w:val="238"/>
          <w:jc w:val="center"/>
        </w:trPr>
        <w:tc>
          <w:tcPr>
            <w:tcW w:w="1439" w:type="dxa"/>
          </w:tcPr>
          <w:p w14:paraId="2C3AED71" w14:textId="77777777" w:rsidR="002E3C27" w:rsidRPr="001F2F84" w:rsidRDefault="002E3C27" w:rsidP="001C3606">
            <w:pPr>
              <w:ind w:left="2160" w:hanging="2160"/>
              <w:rPr>
                <w:rFonts w:ascii="Arial" w:hAnsi="Arial" w:cs="Arial"/>
                <w:b/>
                <w:bCs/>
                <w:sz w:val="18"/>
                <w:szCs w:val="18"/>
              </w:rPr>
            </w:pPr>
            <w:r w:rsidRPr="001F2F84">
              <w:rPr>
                <w:rFonts w:ascii="Arial" w:hAnsi="Arial" w:cs="Arial"/>
                <w:b/>
                <w:bCs/>
                <w:sz w:val="18"/>
                <w:szCs w:val="18"/>
              </w:rPr>
              <w:t>Motivation</w:t>
            </w:r>
          </w:p>
        </w:tc>
        <w:tc>
          <w:tcPr>
            <w:tcW w:w="7741" w:type="dxa"/>
          </w:tcPr>
          <w:p w14:paraId="6BB3D42D" w14:textId="77777777" w:rsidR="002E3C27" w:rsidRPr="001F2F84" w:rsidRDefault="002E3C27" w:rsidP="001C3606">
            <w:pPr>
              <w:rPr>
                <w:rFonts w:ascii="Arial" w:hAnsi="Arial" w:cs="Arial"/>
                <w:b/>
                <w:iCs/>
                <w:sz w:val="18"/>
                <w:szCs w:val="18"/>
              </w:rPr>
            </w:pPr>
            <w:r w:rsidRPr="001F2F84">
              <w:rPr>
                <w:rFonts w:ascii="Arial" w:hAnsi="Arial" w:cs="Arial"/>
                <w:iCs/>
                <w:sz w:val="18"/>
                <w:szCs w:val="18"/>
              </w:rPr>
              <w:t>To know basic of cryptography and network security, different secure protocol, network security issues.</w:t>
            </w:r>
          </w:p>
        </w:tc>
      </w:tr>
      <w:tr w:rsidR="002E3C27" w:rsidRPr="001F2F84" w14:paraId="2DE1CB13" w14:textId="77777777" w:rsidTr="001C3606">
        <w:trPr>
          <w:trHeight w:val="238"/>
          <w:jc w:val="center"/>
        </w:trPr>
        <w:tc>
          <w:tcPr>
            <w:tcW w:w="9180" w:type="dxa"/>
            <w:gridSpan w:val="2"/>
          </w:tcPr>
          <w:p w14:paraId="5C9C8AF9" w14:textId="77777777" w:rsidR="002E3C27" w:rsidRPr="001F2F84" w:rsidRDefault="002E3C27" w:rsidP="001C3606">
            <w:pPr>
              <w:rPr>
                <w:rFonts w:ascii="Arial" w:hAnsi="Arial" w:cs="Arial"/>
                <w:b/>
                <w:bCs/>
                <w:sz w:val="18"/>
                <w:szCs w:val="18"/>
              </w:rPr>
            </w:pPr>
            <w:r w:rsidRPr="001F2F84">
              <w:rPr>
                <w:rFonts w:ascii="Arial" w:hAnsi="Arial" w:cs="Arial"/>
                <w:b/>
                <w:bCs/>
                <w:sz w:val="18"/>
                <w:szCs w:val="18"/>
              </w:rPr>
              <w:t>Course Objective:</w:t>
            </w:r>
          </w:p>
          <w:p w14:paraId="7C8C4FE4" w14:textId="77777777" w:rsidR="002E3C27" w:rsidRPr="001F2F84" w:rsidRDefault="002E3C27" w:rsidP="001C3606">
            <w:pPr>
              <w:jc w:val="both"/>
              <w:rPr>
                <w:rFonts w:ascii="Arial" w:hAnsi="Arial" w:cs="Arial"/>
                <w:iCs/>
                <w:sz w:val="18"/>
                <w:szCs w:val="18"/>
              </w:rPr>
            </w:pPr>
            <w:r w:rsidRPr="001F2F84">
              <w:rPr>
                <w:rFonts w:ascii="Arial" w:hAnsi="Arial" w:cs="Arial"/>
                <w:iCs/>
                <w:sz w:val="18"/>
                <w:szCs w:val="18"/>
              </w:rPr>
              <w:t>The main objective of this course is to completely understand what ICT security is and how real scenarios can be affected by the lack of security. Students will learn how cryptography can support security and why this is not sufficient, needing to be embodied into shared standards. The course provides also an overview on other tools used for guaranteeing the security of networks, applications, and systems. Students will become familiar with the main attack techniques and will be able to choose and use secure protocols and other tools/systems for security that are indispensable for network administration and design of secure applications.</w:t>
            </w:r>
          </w:p>
        </w:tc>
      </w:tr>
    </w:tbl>
    <w:p w14:paraId="4A386B72" w14:textId="77777777" w:rsidR="002E3C27" w:rsidRPr="001F2F84" w:rsidRDefault="002E3C27" w:rsidP="002E3C27">
      <w:pPr>
        <w:jc w:val="center"/>
        <w:rPr>
          <w:rFonts w:ascii="Arial" w:hAnsi="Arial" w:cs="Arial"/>
          <w:sz w:val="18"/>
          <w:szCs w:val="18"/>
        </w:rPr>
      </w:pPr>
    </w:p>
    <w:p w14:paraId="717EE28E" w14:textId="77777777" w:rsidR="002E3C27" w:rsidRPr="001F2F84" w:rsidRDefault="002E3C27" w:rsidP="002E3C27">
      <w:pPr>
        <w:autoSpaceDE w:val="0"/>
        <w:autoSpaceDN w:val="0"/>
        <w:adjustRightInd w:val="0"/>
        <w:jc w:val="center"/>
        <w:rPr>
          <w:rFonts w:ascii="Arial" w:hAnsi="Arial" w:cs="Arial"/>
          <w:b/>
          <w:color w:val="000000" w:themeColor="text1"/>
          <w:sz w:val="18"/>
          <w:szCs w:val="18"/>
        </w:rPr>
      </w:pPr>
      <w:r w:rsidRPr="001F2F84">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1F2F84" w14:paraId="127B78CF" w14:textId="77777777" w:rsidTr="001C3606">
        <w:trPr>
          <w:trHeight w:val="877"/>
          <w:jc w:val="center"/>
        </w:trPr>
        <w:tc>
          <w:tcPr>
            <w:tcW w:w="646" w:type="dxa"/>
            <w:vAlign w:val="center"/>
          </w:tcPr>
          <w:p w14:paraId="2BC6623D"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 No.</w:t>
            </w:r>
          </w:p>
        </w:tc>
        <w:tc>
          <w:tcPr>
            <w:tcW w:w="1827" w:type="dxa"/>
            <w:vAlign w:val="center"/>
          </w:tcPr>
          <w:p w14:paraId="74B3935A"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 Statement</w:t>
            </w:r>
          </w:p>
        </w:tc>
        <w:tc>
          <w:tcPr>
            <w:tcW w:w="2292" w:type="dxa"/>
            <w:vAlign w:val="center"/>
          </w:tcPr>
          <w:p w14:paraId="2828D1B1"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Corresponding PO</w:t>
            </w:r>
          </w:p>
        </w:tc>
        <w:tc>
          <w:tcPr>
            <w:tcW w:w="1051" w:type="dxa"/>
            <w:vAlign w:val="center"/>
          </w:tcPr>
          <w:p w14:paraId="41013FA7"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Domain / level of learning taxonomy</w:t>
            </w:r>
          </w:p>
        </w:tc>
        <w:tc>
          <w:tcPr>
            <w:tcW w:w="1747" w:type="dxa"/>
            <w:vAlign w:val="center"/>
          </w:tcPr>
          <w:p w14:paraId="67F3C707"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Delivery methods and activities</w:t>
            </w:r>
          </w:p>
        </w:tc>
        <w:tc>
          <w:tcPr>
            <w:tcW w:w="1612" w:type="dxa"/>
            <w:vAlign w:val="center"/>
          </w:tcPr>
          <w:p w14:paraId="0E273DD3"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Assessment tools</w:t>
            </w:r>
          </w:p>
        </w:tc>
      </w:tr>
      <w:tr w:rsidR="002E3C27" w:rsidRPr="001F2F84" w14:paraId="2CF19CE6" w14:textId="77777777" w:rsidTr="001C3606">
        <w:trPr>
          <w:trHeight w:val="1646"/>
          <w:jc w:val="center"/>
        </w:trPr>
        <w:tc>
          <w:tcPr>
            <w:tcW w:w="646" w:type="dxa"/>
            <w:vAlign w:val="center"/>
          </w:tcPr>
          <w:p w14:paraId="25D656AC"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CO1</w:t>
            </w:r>
          </w:p>
        </w:tc>
        <w:tc>
          <w:tcPr>
            <w:tcW w:w="1827" w:type="dxa"/>
            <w:vAlign w:val="center"/>
          </w:tcPr>
          <w:p w14:paraId="2AC7C42D" w14:textId="77777777" w:rsidR="002E3C27" w:rsidRPr="001F2F84" w:rsidRDefault="002E3C27" w:rsidP="001C3606">
            <w:pPr>
              <w:pStyle w:val="ListParagraph"/>
              <w:spacing w:after="0" w:line="240" w:lineRule="auto"/>
              <w:ind w:left="-18"/>
              <w:jc w:val="center"/>
              <w:rPr>
                <w:rFonts w:ascii="Arial" w:hAnsi="Arial" w:cs="Arial"/>
                <w:color w:val="000000" w:themeColor="text1"/>
                <w:sz w:val="18"/>
                <w:szCs w:val="18"/>
              </w:rPr>
            </w:pPr>
            <w:r w:rsidRPr="00C23DCD">
              <w:rPr>
                <w:rFonts w:ascii="Arial" w:hAnsi="Arial" w:cs="Arial"/>
                <w:bCs/>
                <w:color w:val="000000" w:themeColor="text1"/>
                <w:sz w:val="18"/>
                <w:szCs w:val="18"/>
              </w:rPr>
              <w:t>To</w:t>
            </w:r>
            <w:r>
              <w:rPr>
                <w:rFonts w:ascii="Arial" w:hAnsi="Arial" w:cs="Arial"/>
                <w:b/>
                <w:color w:val="000000" w:themeColor="text1"/>
                <w:sz w:val="18"/>
                <w:szCs w:val="18"/>
              </w:rPr>
              <w:t xml:space="preserve"> i</w:t>
            </w:r>
            <w:r w:rsidRPr="001F2F84">
              <w:rPr>
                <w:rFonts w:ascii="Arial" w:hAnsi="Arial" w:cs="Arial"/>
                <w:b/>
                <w:color w:val="000000" w:themeColor="text1"/>
                <w:sz w:val="18"/>
                <w:szCs w:val="18"/>
              </w:rPr>
              <w:t xml:space="preserve">llustrate </w:t>
            </w:r>
            <w:r w:rsidRPr="001F2F84">
              <w:rPr>
                <w:rFonts w:ascii="Arial" w:hAnsi="Arial" w:cs="Arial"/>
                <w:color w:val="000000" w:themeColor="text1"/>
                <w:sz w:val="18"/>
                <w:szCs w:val="18"/>
              </w:rPr>
              <w:t>various Public key and Symmetric key cryptographic techniques.</w:t>
            </w:r>
          </w:p>
        </w:tc>
        <w:tc>
          <w:tcPr>
            <w:tcW w:w="2292" w:type="dxa"/>
            <w:vAlign w:val="center"/>
          </w:tcPr>
          <w:p w14:paraId="4CBDB4F5" w14:textId="77777777" w:rsidR="002E3C27" w:rsidRPr="001F2F84" w:rsidRDefault="002E3C27" w:rsidP="001C3606">
            <w:pPr>
              <w:pStyle w:val="ListParagraph"/>
              <w:spacing w:after="0" w:line="240" w:lineRule="auto"/>
              <w:ind w:left="0"/>
              <w:jc w:val="center"/>
              <w:rPr>
                <w:rFonts w:ascii="Arial" w:hAnsi="Arial" w:cs="Arial"/>
                <w:color w:val="000000" w:themeColor="text1"/>
                <w:sz w:val="18"/>
                <w:szCs w:val="18"/>
              </w:rPr>
            </w:pPr>
            <w:r w:rsidRPr="001F2F84">
              <w:rPr>
                <w:rFonts w:ascii="Arial" w:hAnsi="Arial" w:cs="Arial"/>
                <w:b/>
                <w:bCs/>
                <w:color w:val="000000" w:themeColor="text1"/>
                <w:sz w:val="18"/>
                <w:szCs w:val="18"/>
              </w:rPr>
              <w:t>Engineering knowledge:</w:t>
            </w:r>
            <w:r w:rsidRPr="001F2F84">
              <w:rPr>
                <w:rFonts w:ascii="Arial" w:hAnsi="Arial" w:cs="Arial"/>
                <w:color w:val="000000" w:themeColor="text1"/>
                <w:sz w:val="18"/>
                <w:szCs w:val="18"/>
              </w:rPr>
              <w:t xml:space="preserve"> (PO1)</w:t>
            </w:r>
          </w:p>
        </w:tc>
        <w:tc>
          <w:tcPr>
            <w:tcW w:w="1051" w:type="dxa"/>
            <w:vAlign w:val="center"/>
          </w:tcPr>
          <w:p w14:paraId="24D40734"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Cognitive domain – level 5</w:t>
            </w:r>
          </w:p>
        </w:tc>
        <w:tc>
          <w:tcPr>
            <w:tcW w:w="1747" w:type="dxa"/>
            <w:vAlign w:val="center"/>
          </w:tcPr>
          <w:p w14:paraId="75251474"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3062004"/>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Lecture Note</w:t>
            </w:r>
          </w:p>
          <w:p w14:paraId="2A8E99AF"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3555713"/>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Text Book</w:t>
            </w:r>
          </w:p>
          <w:p w14:paraId="3BAA85A6"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6033179"/>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Audio/Video</w:t>
            </w:r>
          </w:p>
          <w:p w14:paraId="17D5F831"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2381407"/>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Web Material</w:t>
            </w:r>
          </w:p>
          <w:p w14:paraId="069F1CD6"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5254852"/>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Journal paper</w:t>
            </w:r>
          </w:p>
        </w:tc>
        <w:tc>
          <w:tcPr>
            <w:tcW w:w="1612" w:type="dxa"/>
            <w:vAlign w:val="center"/>
          </w:tcPr>
          <w:p w14:paraId="2121F797"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2173949"/>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Class Test</w:t>
            </w:r>
          </w:p>
          <w:p w14:paraId="2F241806"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03672767"/>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Final Exam</w:t>
            </w:r>
          </w:p>
          <w:p w14:paraId="16BA728D"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5933273"/>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Assignment </w:t>
            </w:r>
          </w:p>
          <w:p w14:paraId="09C952EF"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9568502"/>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Participation</w:t>
            </w:r>
          </w:p>
          <w:p w14:paraId="0B7F47C9" w14:textId="77777777" w:rsidR="002E3C27" w:rsidRPr="001F2F8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921164408"/>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Presentation</w:t>
            </w:r>
          </w:p>
        </w:tc>
      </w:tr>
      <w:tr w:rsidR="002E3C27" w:rsidRPr="001F2F84" w14:paraId="70E02349" w14:textId="77777777" w:rsidTr="001C3606">
        <w:trPr>
          <w:trHeight w:val="1583"/>
          <w:jc w:val="center"/>
        </w:trPr>
        <w:tc>
          <w:tcPr>
            <w:tcW w:w="646" w:type="dxa"/>
            <w:vAlign w:val="center"/>
          </w:tcPr>
          <w:p w14:paraId="4C1CE3D8"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CO2</w:t>
            </w:r>
          </w:p>
        </w:tc>
        <w:tc>
          <w:tcPr>
            <w:tcW w:w="1827" w:type="dxa"/>
            <w:vAlign w:val="center"/>
          </w:tcPr>
          <w:p w14:paraId="0B5DA978" w14:textId="77777777" w:rsidR="002E3C27" w:rsidRPr="001F2F84" w:rsidRDefault="002E3C27" w:rsidP="001C3606">
            <w:pPr>
              <w:pStyle w:val="ListParagraph"/>
              <w:spacing w:after="0" w:line="240" w:lineRule="auto"/>
              <w:ind w:left="-18"/>
              <w:jc w:val="center"/>
              <w:rPr>
                <w:rFonts w:ascii="Arial" w:hAnsi="Arial" w:cs="Arial"/>
                <w:color w:val="000000" w:themeColor="text1"/>
                <w:sz w:val="18"/>
                <w:szCs w:val="18"/>
              </w:rPr>
            </w:pPr>
            <w:r w:rsidRPr="00C23DCD">
              <w:rPr>
                <w:rFonts w:ascii="Arial" w:hAnsi="Arial" w:cs="Arial"/>
                <w:bCs/>
                <w:color w:val="000000" w:themeColor="text1"/>
                <w:sz w:val="18"/>
                <w:szCs w:val="18"/>
              </w:rPr>
              <w:t>To</w:t>
            </w:r>
            <w:r>
              <w:rPr>
                <w:rFonts w:ascii="Arial" w:hAnsi="Arial" w:cs="Arial"/>
                <w:b/>
                <w:color w:val="000000" w:themeColor="text1"/>
                <w:sz w:val="18"/>
                <w:szCs w:val="18"/>
              </w:rPr>
              <w:t xml:space="preserve"> a</w:t>
            </w:r>
            <w:r w:rsidRPr="001F2F84">
              <w:rPr>
                <w:rFonts w:ascii="Arial" w:hAnsi="Arial" w:cs="Arial"/>
                <w:b/>
                <w:color w:val="000000" w:themeColor="text1"/>
                <w:sz w:val="18"/>
                <w:szCs w:val="18"/>
              </w:rPr>
              <w:t>nalyze</w:t>
            </w:r>
            <w:r w:rsidRPr="001F2F84">
              <w:rPr>
                <w:rFonts w:ascii="Arial" w:hAnsi="Arial" w:cs="Arial"/>
                <w:color w:val="000000" w:themeColor="text1"/>
                <w:sz w:val="18"/>
                <w:szCs w:val="18"/>
              </w:rPr>
              <w:t xml:space="preserve"> the vulnerabilities in any computing system and hence be able to design a security solution.</w:t>
            </w:r>
          </w:p>
        </w:tc>
        <w:tc>
          <w:tcPr>
            <w:tcW w:w="2292" w:type="dxa"/>
            <w:vAlign w:val="center"/>
          </w:tcPr>
          <w:p w14:paraId="233B0576" w14:textId="77777777" w:rsidR="002E3C27" w:rsidRPr="001F2F84" w:rsidRDefault="002E3C27" w:rsidP="001C3606">
            <w:pPr>
              <w:pStyle w:val="ListParagraph"/>
              <w:spacing w:after="0" w:line="240" w:lineRule="auto"/>
              <w:ind w:left="0"/>
              <w:jc w:val="center"/>
              <w:rPr>
                <w:rFonts w:ascii="Arial" w:hAnsi="Arial" w:cs="Arial"/>
                <w:b/>
                <w:bCs/>
                <w:sz w:val="18"/>
                <w:szCs w:val="18"/>
              </w:rPr>
            </w:pPr>
            <w:r w:rsidRPr="001F2F84">
              <w:rPr>
                <w:rFonts w:ascii="Arial" w:hAnsi="Arial" w:cs="Arial"/>
                <w:b/>
                <w:bCs/>
                <w:sz w:val="18"/>
                <w:szCs w:val="18"/>
              </w:rPr>
              <w:t>Design/development of solutions:</w:t>
            </w:r>
          </w:p>
          <w:p w14:paraId="2A4D416E" w14:textId="77777777" w:rsidR="002E3C27" w:rsidRPr="001F2F84" w:rsidRDefault="002E3C27" w:rsidP="001C3606">
            <w:pPr>
              <w:pStyle w:val="ListParagraph"/>
              <w:spacing w:after="0" w:line="240" w:lineRule="auto"/>
              <w:ind w:left="0"/>
              <w:jc w:val="center"/>
              <w:rPr>
                <w:rFonts w:ascii="Arial" w:hAnsi="Arial" w:cs="Arial"/>
                <w:color w:val="000000" w:themeColor="text1"/>
                <w:sz w:val="18"/>
                <w:szCs w:val="18"/>
              </w:rPr>
            </w:pPr>
            <w:r w:rsidRPr="001F2F84">
              <w:rPr>
                <w:rFonts w:ascii="Arial" w:hAnsi="Arial" w:cs="Arial"/>
                <w:color w:val="000000" w:themeColor="text1"/>
                <w:sz w:val="18"/>
                <w:szCs w:val="18"/>
              </w:rPr>
              <w:t>(PO4)</w:t>
            </w:r>
          </w:p>
        </w:tc>
        <w:tc>
          <w:tcPr>
            <w:tcW w:w="1051" w:type="dxa"/>
            <w:vAlign w:val="center"/>
          </w:tcPr>
          <w:p w14:paraId="70D3F053"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Cognitive domain – level 3</w:t>
            </w:r>
          </w:p>
        </w:tc>
        <w:tc>
          <w:tcPr>
            <w:tcW w:w="1747" w:type="dxa"/>
            <w:vAlign w:val="center"/>
          </w:tcPr>
          <w:p w14:paraId="0DB7986A"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71488830"/>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Lecture Note</w:t>
            </w:r>
          </w:p>
          <w:p w14:paraId="575EE283"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95392239"/>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Text Book</w:t>
            </w:r>
          </w:p>
          <w:p w14:paraId="6E24AAC8"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54643596"/>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Audio/Video</w:t>
            </w:r>
          </w:p>
          <w:p w14:paraId="0FB8A9C7"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65023898"/>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Web Material</w:t>
            </w:r>
          </w:p>
          <w:p w14:paraId="3A55F928" w14:textId="77777777" w:rsidR="002E3C27" w:rsidRPr="001F2F8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203248268"/>
              </w:sdtPr>
              <w:sdtContent>
                <w:r w:rsidR="002E3C27">
                  <w:rPr>
                    <w:rFonts w:ascii="MS Gothic" w:eastAsia="MS Gothic" w:hAnsi="MS Gothic" w:cs="Arial" w:hint="eastAsia"/>
                    <w:color w:val="000000" w:themeColor="text1"/>
                    <w:sz w:val="18"/>
                    <w:szCs w:val="18"/>
                  </w:rPr>
                  <w:t>☐</w:t>
                </w:r>
              </w:sdtContent>
            </w:sdt>
            <w:r w:rsidR="002E3C27" w:rsidRPr="001F2F84">
              <w:rPr>
                <w:rFonts w:ascii="Arial" w:hAnsi="Arial" w:cs="Arial"/>
                <w:color w:val="000000" w:themeColor="text1"/>
                <w:sz w:val="18"/>
                <w:szCs w:val="18"/>
              </w:rPr>
              <w:t xml:space="preserve">  Journal paper</w:t>
            </w:r>
          </w:p>
        </w:tc>
        <w:tc>
          <w:tcPr>
            <w:tcW w:w="1612" w:type="dxa"/>
            <w:vAlign w:val="center"/>
          </w:tcPr>
          <w:p w14:paraId="0F444069"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6340368"/>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Class Test</w:t>
            </w:r>
          </w:p>
          <w:p w14:paraId="4867BD8F"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12565028"/>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Final Exam</w:t>
            </w:r>
          </w:p>
          <w:p w14:paraId="4EDFE061"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8454488"/>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Assignment </w:t>
            </w:r>
          </w:p>
          <w:p w14:paraId="7DAFC360"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44691003"/>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Participation</w:t>
            </w:r>
          </w:p>
          <w:p w14:paraId="5AE7276B"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73699932"/>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Presentation</w:t>
            </w:r>
          </w:p>
        </w:tc>
      </w:tr>
      <w:tr w:rsidR="002E3C27" w:rsidRPr="001F2F84" w14:paraId="7D13C85B" w14:textId="77777777" w:rsidTr="001C3606">
        <w:trPr>
          <w:trHeight w:val="1700"/>
          <w:jc w:val="center"/>
        </w:trPr>
        <w:tc>
          <w:tcPr>
            <w:tcW w:w="646" w:type="dxa"/>
            <w:vAlign w:val="center"/>
          </w:tcPr>
          <w:p w14:paraId="61B6AB8B"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lastRenderedPageBreak/>
              <w:t>CO3</w:t>
            </w:r>
          </w:p>
        </w:tc>
        <w:tc>
          <w:tcPr>
            <w:tcW w:w="1827" w:type="dxa"/>
            <w:vAlign w:val="center"/>
          </w:tcPr>
          <w:p w14:paraId="37DFCF6F" w14:textId="77777777" w:rsidR="002E3C27" w:rsidRPr="001F2F84" w:rsidRDefault="002E3C27" w:rsidP="001C3606">
            <w:pPr>
              <w:jc w:val="center"/>
              <w:rPr>
                <w:rFonts w:ascii="Arial" w:hAnsi="Arial" w:cs="Arial"/>
                <w:color w:val="000000" w:themeColor="text1"/>
                <w:sz w:val="18"/>
                <w:szCs w:val="18"/>
              </w:rPr>
            </w:pPr>
            <w:r w:rsidRPr="00C23DCD">
              <w:rPr>
                <w:rFonts w:ascii="Arial" w:hAnsi="Arial" w:cs="Arial"/>
                <w:bCs/>
                <w:color w:val="000000" w:themeColor="text1"/>
                <w:sz w:val="18"/>
                <w:szCs w:val="18"/>
              </w:rPr>
              <w:t>To</w:t>
            </w:r>
            <w:r>
              <w:rPr>
                <w:rFonts w:ascii="Arial" w:hAnsi="Arial" w:cs="Arial"/>
                <w:b/>
                <w:color w:val="000000" w:themeColor="text1"/>
                <w:sz w:val="18"/>
                <w:szCs w:val="18"/>
              </w:rPr>
              <w:t xml:space="preserve"> e</w:t>
            </w:r>
            <w:r w:rsidRPr="001F2F84">
              <w:rPr>
                <w:rFonts w:ascii="Arial" w:hAnsi="Arial" w:cs="Arial"/>
                <w:b/>
                <w:color w:val="000000" w:themeColor="text1"/>
                <w:sz w:val="18"/>
                <w:szCs w:val="18"/>
              </w:rPr>
              <w:t xml:space="preserve">valuate </w:t>
            </w:r>
            <w:r w:rsidRPr="001F2F84">
              <w:rPr>
                <w:rFonts w:ascii="Arial" w:hAnsi="Arial" w:cs="Arial"/>
                <w:color w:val="000000" w:themeColor="text1"/>
                <w:sz w:val="18"/>
                <w:szCs w:val="18"/>
              </w:rPr>
              <w:t>authentication protocols and requirements.</w:t>
            </w:r>
          </w:p>
        </w:tc>
        <w:tc>
          <w:tcPr>
            <w:tcW w:w="2292" w:type="dxa"/>
            <w:vAlign w:val="center"/>
          </w:tcPr>
          <w:p w14:paraId="2025AA4C" w14:textId="77777777" w:rsidR="002E3C27" w:rsidRPr="001F2F84" w:rsidRDefault="002E3C27" w:rsidP="001C3606">
            <w:pPr>
              <w:pStyle w:val="ListParagraph"/>
              <w:spacing w:after="0" w:line="240" w:lineRule="auto"/>
              <w:ind w:left="0"/>
              <w:jc w:val="center"/>
              <w:rPr>
                <w:rFonts w:ascii="Arial" w:hAnsi="Arial" w:cs="Arial"/>
                <w:color w:val="000000" w:themeColor="text1"/>
                <w:sz w:val="18"/>
                <w:szCs w:val="18"/>
              </w:rPr>
            </w:pPr>
            <w:r w:rsidRPr="001F2F84">
              <w:rPr>
                <w:rFonts w:ascii="Arial" w:hAnsi="Arial" w:cs="Arial"/>
                <w:b/>
                <w:bCs/>
                <w:sz w:val="18"/>
                <w:szCs w:val="18"/>
              </w:rPr>
              <w:t>The engineer and society</w:t>
            </w:r>
            <w:r w:rsidRPr="001F2F84">
              <w:rPr>
                <w:rFonts w:ascii="Arial" w:hAnsi="Arial" w:cs="Arial"/>
                <w:sz w:val="18"/>
                <w:szCs w:val="18"/>
              </w:rPr>
              <w:t xml:space="preserve">: </w:t>
            </w:r>
            <w:r w:rsidRPr="001F2F84">
              <w:rPr>
                <w:rFonts w:ascii="Arial" w:hAnsi="Arial" w:cs="Arial"/>
                <w:color w:val="000000" w:themeColor="text1"/>
                <w:sz w:val="18"/>
                <w:szCs w:val="18"/>
              </w:rPr>
              <w:t>(PO6)</w:t>
            </w:r>
          </w:p>
        </w:tc>
        <w:tc>
          <w:tcPr>
            <w:tcW w:w="1051" w:type="dxa"/>
            <w:vAlign w:val="center"/>
          </w:tcPr>
          <w:p w14:paraId="6002D856" w14:textId="77777777" w:rsidR="002E3C27" w:rsidRPr="001F2F84" w:rsidRDefault="002E3C27" w:rsidP="001C3606">
            <w:pPr>
              <w:jc w:val="center"/>
              <w:rPr>
                <w:rFonts w:ascii="Arial" w:hAnsi="Arial" w:cs="Arial"/>
                <w:color w:val="000000" w:themeColor="text1"/>
                <w:sz w:val="18"/>
                <w:szCs w:val="18"/>
              </w:rPr>
            </w:pPr>
            <w:r w:rsidRPr="001F2F84">
              <w:rPr>
                <w:rFonts w:ascii="Arial" w:hAnsi="Arial" w:cs="Arial"/>
                <w:color w:val="000000" w:themeColor="text1"/>
                <w:sz w:val="18"/>
                <w:szCs w:val="18"/>
              </w:rPr>
              <w:t>Cognitive domain – level 2</w:t>
            </w:r>
          </w:p>
        </w:tc>
        <w:tc>
          <w:tcPr>
            <w:tcW w:w="1747" w:type="dxa"/>
            <w:vAlign w:val="center"/>
          </w:tcPr>
          <w:p w14:paraId="683233F5"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60768679"/>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Lecture Note</w:t>
            </w:r>
          </w:p>
          <w:p w14:paraId="69001A3D"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95392481"/>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Text Book</w:t>
            </w:r>
          </w:p>
          <w:p w14:paraId="43FB8701"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10599683"/>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Audio/Video</w:t>
            </w:r>
          </w:p>
          <w:p w14:paraId="2376F9F9"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43489721"/>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Web Material</w:t>
            </w:r>
          </w:p>
          <w:p w14:paraId="2660794F" w14:textId="77777777" w:rsidR="002E3C27" w:rsidRPr="001F2F8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681051264"/>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Journal paper</w:t>
            </w:r>
          </w:p>
        </w:tc>
        <w:tc>
          <w:tcPr>
            <w:tcW w:w="1612" w:type="dxa"/>
            <w:vAlign w:val="center"/>
          </w:tcPr>
          <w:p w14:paraId="5E1A99D9"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13117487"/>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Class Test</w:t>
            </w:r>
          </w:p>
          <w:p w14:paraId="3D8D04FB"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38470541"/>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Final Exam</w:t>
            </w:r>
          </w:p>
          <w:p w14:paraId="6604E148"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93907255"/>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Assignment </w:t>
            </w:r>
          </w:p>
          <w:p w14:paraId="644367A9" w14:textId="77777777" w:rsidR="002E3C27" w:rsidRPr="001F2F84"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7773539"/>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Participation</w:t>
            </w:r>
          </w:p>
          <w:p w14:paraId="08ECBCCD" w14:textId="77777777" w:rsidR="002E3C27" w:rsidRPr="001F2F84"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33597274"/>
              </w:sdtPr>
              <w:sdtContent>
                <w:r w:rsidR="002E3C27" w:rsidRPr="001F2F84">
                  <w:rPr>
                    <w:rFonts w:ascii="MS Gothic" w:eastAsia="MS Gothic" w:hAnsi="MS Gothic" w:cs="MS Gothic" w:hint="eastAsia"/>
                    <w:color w:val="000000" w:themeColor="text1"/>
                    <w:sz w:val="18"/>
                    <w:szCs w:val="18"/>
                  </w:rPr>
                  <w:t>☒</w:t>
                </w:r>
              </w:sdtContent>
            </w:sdt>
            <w:r w:rsidR="002E3C27" w:rsidRPr="001F2F84">
              <w:rPr>
                <w:rFonts w:ascii="Arial" w:hAnsi="Arial" w:cs="Arial"/>
                <w:color w:val="000000" w:themeColor="text1"/>
                <w:sz w:val="18"/>
                <w:szCs w:val="18"/>
              </w:rPr>
              <w:t xml:space="preserve">  Presentation</w:t>
            </w:r>
          </w:p>
        </w:tc>
      </w:tr>
    </w:tbl>
    <w:p w14:paraId="7AFA3AA0" w14:textId="77777777" w:rsidR="002E3C27" w:rsidRPr="001F2F84"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1F2F84" w14:paraId="2300B644" w14:textId="77777777" w:rsidTr="001C3606">
        <w:trPr>
          <w:jc w:val="center"/>
        </w:trPr>
        <w:tc>
          <w:tcPr>
            <w:tcW w:w="9127" w:type="dxa"/>
          </w:tcPr>
          <w:p w14:paraId="6CA7F7CB" w14:textId="77777777" w:rsidR="002E3C27" w:rsidRPr="001F2F84" w:rsidRDefault="002E3C27" w:rsidP="001C3606">
            <w:pPr>
              <w:rPr>
                <w:rFonts w:ascii="Arial" w:hAnsi="Arial" w:cs="Arial"/>
                <w:b/>
                <w:color w:val="000000" w:themeColor="text1"/>
                <w:sz w:val="18"/>
                <w:szCs w:val="18"/>
              </w:rPr>
            </w:pPr>
            <w:r w:rsidRPr="001F2F84">
              <w:rPr>
                <w:rFonts w:ascii="Arial" w:hAnsi="Arial" w:cs="Arial"/>
                <w:b/>
                <w:color w:val="000000" w:themeColor="text1"/>
                <w:sz w:val="18"/>
                <w:szCs w:val="18"/>
              </w:rPr>
              <w:t>Assessment and Marks Distribution:</w:t>
            </w:r>
          </w:p>
          <w:p w14:paraId="02DA27B4" w14:textId="77777777" w:rsidR="002E3C27" w:rsidRPr="001F2F84" w:rsidRDefault="002E3C27" w:rsidP="001C3606">
            <w:pPr>
              <w:rPr>
                <w:rFonts w:ascii="Arial" w:hAnsi="Arial" w:cs="Arial"/>
                <w:bCs/>
                <w:color w:val="000000" w:themeColor="text1"/>
                <w:sz w:val="18"/>
                <w:szCs w:val="18"/>
              </w:rPr>
            </w:pPr>
            <w:r w:rsidRPr="001F2F84">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0631C8BC" w14:textId="77777777" w:rsidR="002E3C27" w:rsidRPr="001F2F84" w:rsidRDefault="002E3C27" w:rsidP="001C3606">
            <w:pPr>
              <w:rPr>
                <w:rFonts w:ascii="Arial" w:hAnsi="Arial" w:cs="Arial"/>
                <w:bCs/>
                <w:color w:val="000000" w:themeColor="text1"/>
                <w:sz w:val="18"/>
                <w:szCs w:val="18"/>
              </w:rPr>
            </w:pPr>
            <w:r w:rsidRPr="001F2F84">
              <w:rPr>
                <w:rFonts w:ascii="Arial" w:hAnsi="Arial" w:cs="Arial"/>
                <w:bCs/>
                <w:color w:val="000000" w:themeColor="text1"/>
                <w:sz w:val="18"/>
                <w:szCs w:val="18"/>
              </w:rPr>
              <w:t xml:space="preserve"> </w:t>
            </w:r>
            <w:r w:rsidRPr="001F2F84">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1F2F84">
              <w:rPr>
                <w:rFonts w:ascii="Arial" w:hAnsi="Arial" w:cs="Arial"/>
                <w:bCs/>
                <w:color w:val="000000" w:themeColor="text1"/>
                <w:sz w:val="18"/>
                <w:szCs w:val="18"/>
              </w:rPr>
              <w:t>)</w:t>
            </w:r>
          </w:p>
          <w:p w14:paraId="3EEE8B72" w14:textId="77777777" w:rsidR="002E3C27" w:rsidRPr="001F2F84" w:rsidRDefault="002E3C27" w:rsidP="001C3606">
            <w:pPr>
              <w:rPr>
                <w:rFonts w:ascii="Arial" w:hAnsi="Arial" w:cs="Arial"/>
                <w:bCs/>
                <w:color w:val="000000" w:themeColor="text1"/>
                <w:sz w:val="18"/>
                <w:szCs w:val="18"/>
              </w:rPr>
            </w:pPr>
            <w:r w:rsidRPr="001F2F84">
              <w:rPr>
                <w:rFonts w:ascii="Arial" w:hAnsi="Arial" w:cs="Arial"/>
                <w:bCs/>
                <w:color w:val="000000" w:themeColor="text1"/>
                <w:sz w:val="18"/>
                <w:szCs w:val="18"/>
              </w:rPr>
              <w:t xml:space="preserve"> </w:t>
            </w:r>
            <w:r w:rsidRPr="001F2F84">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1F2F84">
              <w:rPr>
                <w:rFonts w:ascii="Arial" w:hAnsi="Arial" w:cs="Arial"/>
                <w:bCs/>
                <w:color w:val="000000" w:themeColor="text1"/>
                <w:sz w:val="18"/>
                <w:szCs w:val="18"/>
              </w:rPr>
              <w:t xml:space="preserve">), Total Time: 3 hours. </w:t>
            </w:r>
          </w:p>
          <w:p w14:paraId="60687942" w14:textId="77777777" w:rsidR="002E3C27" w:rsidRPr="001F2F84" w:rsidRDefault="002E3C27" w:rsidP="001C3606">
            <w:pPr>
              <w:rPr>
                <w:rFonts w:ascii="Arial" w:hAnsi="Arial" w:cs="Arial"/>
                <w:b/>
                <w:color w:val="000000" w:themeColor="text1"/>
                <w:sz w:val="18"/>
                <w:szCs w:val="18"/>
              </w:rPr>
            </w:pPr>
            <w:r w:rsidRPr="001F2F84">
              <w:rPr>
                <w:rFonts w:ascii="Arial" w:hAnsi="Arial" w:cs="Arial"/>
                <w:bCs/>
                <w:color w:val="000000" w:themeColor="text1"/>
                <w:sz w:val="18"/>
                <w:szCs w:val="18"/>
              </w:rPr>
              <w:t xml:space="preserve"> </w:t>
            </w:r>
            <w:r w:rsidRPr="001F2F84">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1F2F84">
              <w:rPr>
                <w:rFonts w:ascii="Arial" w:hAnsi="Arial" w:cs="Arial"/>
                <w:bCs/>
                <w:color w:val="000000" w:themeColor="text1"/>
                <w:sz w:val="18"/>
                <w:szCs w:val="18"/>
              </w:rPr>
              <w:t>).</w:t>
            </w:r>
          </w:p>
        </w:tc>
      </w:tr>
      <w:tr w:rsidR="002E3C27" w:rsidRPr="001F2F84" w14:paraId="742C20F2" w14:textId="77777777" w:rsidTr="001C3606">
        <w:trPr>
          <w:jc w:val="center"/>
        </w:trPr>
        <w:tc>
          <w:tcPr>
            <w:tcW w:w="9127" w:type="dxa"/>
          </w:tcPr>
          <w:p w14:paraId="6D5D07A5" w14:textId="77777777" w:rsidR="002E3C27" w:rsidRPr="001F2F84" w:rsidRDefault="002E3C27" w:rsidP="001C3606">
            <w:pPr>
              <w:spacing w:after="120"/>
              <w:rPr>
                <w:rFonts w:ascii="Arial" w:hAnsi="Arial" w:cs="Arial"/>
                <w:b/>
                <w:bCs/>
                <w:iCs/>
                <w:sz w:val="18"/>
                <w:szCs w:val="18"/>
              </w:rPr>
            </w:pPr>
          </w:p>
          <w:p w14:paraId="24FB46F2" w14:textId="77777777" w:rsidR="002E3C27" w:rsidRPr="001F2F84" w:rsidRDefault="002E3C27" w:rsidP="001C3606">
            <w:pPr>
              <w:spacing w:after="120"/>
              <w:jc w:val="both"/>
              <w:rPr>
                <w:rFonts w:ascii="Arial" w:hAnsi="Arial" w:cs="Arial"/>
                <w:b/>
                <w:bCs/>
                <w:iCs/>
                <w:sz w:val="18"/>
                <w:szCs w:val="18"/>
              </w:rPr>
            </w:pPr>
            <w:r w:rsidRPr="001F2F84">
              <w:rPr>
                <w:rFonts w:ascii="Arial" w:hAnsi="Arial" w:cs="Arial"/>
                <w:b/>
                <w:bCs/>
                <w:iCs/>
                <w:sz w:val="18"/>
                <w:szCs w:val="18"/>
              </w:rPr>
              <w:t>Course Contents:</w:t>
            </w:r>
          </w:p>
          <w:p w14:paraId="56DD6B15" w14:textId="77777777" w:rsidR="002E3C27" w:rsidRPr="001F2F84" w:rsidRDefault="002E3C27" w:rsidP="001C3606">
            <w:pPr>
              <w:spacing w:after="120"/>
              <w:jc w:val="both"/>
              <w:rPr>
                <w:rFonts w:ascii="Arial" w:hAnsi="Arial" w:cs="Arial"/>
                <w:sz w:val="18"/>
                <w:szCs w:val="18"/>
              </w:rPr>
            </w:pPr>
            <w:r w:rsidRPr="001F2F84">
              <w:rPr>
                <w:rFonts w:ascii="Arial" w:hAnsi="Arial" w:cs="Arial"/>
                <w:sz w:val="18"/>
                <w:szCs w:val="18"/>
              </w:rPr>
              <w:t xml:space="preserve">Overview: Cryptography Overview and Terminologies. </w:t>
            </w:r>
          </w:p>
          <w:p w14:paraId="0761F52D" w14:textId="77777777" w:rsidR="002E3C27" w:rsidRPr="001F2F84" w:rsidRDefault="002E3C27" w:rsidP="001C3606">
            <w:pPr>
              <w:spacing w:after="120"/>
              <w:jc w:val="both"/>
              <w:rPr>
                <w:rFonts w:ascii="Arial" w:hAnsi="Arial" w:cs="Arial"/>
                <w:sz w:val="18"/>
                <w:szCs w:val="18"/>
              </w:rPr>
            </w:pPr>
            <w:r w:rsidRPr="001F2F84">
              <w:rPr>
                <w:rFonts w:ascii="Arial" w:hAnsi="Arial" w:cs="Arial"/>
                <w:sz w:val="18"/>
                <w:szCs w:val="18"/>
              </w:rPr>
              <w:t xml:space="preserve">Symmetric Ciphers: Symmetric Cipher Model, Substitution Techniques, Transposition Techniques, Steganography, Simplified DES, Block Cipher Principles, The Data Encryption Standard, The Strength of DES, Block Cipher Design Principles, Evaluation Criteria for AES, The AES Cipher, Triple DES, Blowfish, RC5, Characteristics of Advanced Symmetric Block Ciphers, RC4 Stream Cipher, Placement of Encryption Function, Traffic Confidentiality, Key Distribution. </w:t>
            </w:r>
          </w:p>
          <w:p w14:paraId="54076C14" w14:textId="77777777" w:rsidR="002E3C27" w:rsidRPr="001F2F84" w:rsidRDefault="002E3C27" w:rsidP="001C3606">
            <w:pPr>
              <w:spacing w:after="120"/>
              <w:jc w:val="both"/>
              <w:rPr>
                <w:rFonts w:ascii="Arial" w:hAnsi="Arial" w:cs="Arial"/>
                <w:sz w:val="18"/>
                <w:szCs w:val="18"/>
              </w:rPr>
            </w:pPr>
            <w:r w:rsidRPr="001F2F84">
              <w:rPr>
                <w:rFonts w:ascii="Arial" w:hAnsi="Arial" w:cs="Arial"/>
                <w:sz w:val="18"/>
                <w:szCs w:val="18"/>
              </w:rPr>
              <w:t>Number theory: Fields, algebraic closures, Integers - divisibility, primes, testing primes, factorization, Euclidean algorithm</w:t>
            </w:r>
          </w:p>
          <w:p w14:paraId="3BCA25F7" w14:textId="77777777" w:rsidR="002E3C27" w:rsidRPr="001F2F84" w:rsidRDefault="002E3C27" w:rsidP="001C3606">
            <w:pPr>
              <w:spacing w:after="120"/>
              <w:jc w:val="both"/>
              <w:rPr>
                <w:rFonts w:ascii="Arial" w:hAnsi="Arial" w:cs="Arial"/>
                <w:sz w:val="18"/>
                <w:szCs w:val="18"/>
              </w:rPr>
            </w:pPr>
            <w:r w:rsidRPr="001F2F84">
              <w:rPr>
                <w:rFonts w:ascii="Arial" w:hAnsi="Arial" w:cs="Arial"/>
                <w:sz w:val="18"/>
                <w:szCs w:val="18"/>
              </w:rPr>
              <w:t>Public-Key Encryption: Principles of Public-Key Cryptosystems, The RSA Algorithm, Key Management.</w:t>
            </w:r>
          </w:p>
          <w:p w14:paraId="551F4162" w14:textId="77777777" w:rsidR="002E3C27" w:rsidRPr="001F2F84" w:rsidRDefault="002E3C27" w:rsidP="001C3606">
            <w:pPr>
              <w:spacing w:after="120"/>
              <w:jc w:val="both"/>
              <w:rPr>
                <w:rFonts w:ascii="Arial" w:hAnsi="Arial" w:cs="Arial"/>
                <w:sz w:val="18"/>
                <w:szCs w:val="18"/>
              </w:rPr>
            </w:pPr>
            <w:r w:rsidRPr="001F2F84">
              <w:rPr>
                <w:rFonts w:ascii="Arial" w:hAnsi="Arial" w:cs="Arial"/>
                <w:sz w:val="18"/>
                <w:szCs w:val="18"/>
              </w:rPr>
              <w:t>Network Security:</w:t>
            </w:r>
          </w:p>
          <w:p w14:paraId="2B1C1F79" w14:textId="77777777" w:rsidR="002E3C27" w:rsidRPr="001F2F84" w:rsidRDefault="002E3C27" w:rsidP="001C3606">
            <w:pPr>
              <w:spacing w:after="120"/>
              <w:jc w:val="both"/>
              <w:rPr>
                <w:rFonts w:ascii="Arial" w:hAnsi="Arial" w:cs="Arial"/>
                <w:sz w:val="18"/>
                <w:szCs w:val="18"/>
              </w:rPr>
            </w:pPr>
            <w:r w:rsidRPr="001F2F84">
              <w:rPr>
                <w:rFonts w:ascii="Arial" w:hAnsi="Arial" w:cs="Arial"/>
                <w:sz w:val="18"/>
                <w:szCs w:val="18"/>
              </w:rPr>
              <w:t xml:space="preserve">Message Authentication: Authentication Requirements, Authentication Functions, Message Authentication Codes, Hash Functions, MD5 Message Digest Algorithm, Secure Hash Algorithm, Digital Signatures, Authentication Protocols. </w:t>
            </w:r>
          </w:p>
          <w:p w14:paraId="70F03ABF" w14:textId="77777777" w:rsidR="002E3C27" w:rsidRPr="001F2F84" w:rsidRDefault="002E3C27" w:rsidP="001C3606">
            <w:pPr>
              <w:spacing w:after="120"/>
              <w:jc w:val="both"/>
              <w:rPr>
                <w:rFonts w:ascii="Arial" w:hAnsi="Arial" w:cs="Arial"/>
                <w:sz w:val="18"/>
                <w:szCs w:val="18"/>
              </w:rPr>
            </w:pPr>
            <w:r w:rsidRPr="001F2F84">
              <w:rPr>
                <w:rFonts w:ascii="Arial" w:hAnsi="Arial" w:cs="Arial"/>
                <w:sz w:val="18"/>
                <w:szCs w:val="18"/>
              </w:rPr>
              <w:t xml:space="preserve">Network Security Practice: Kerberos, Pretty Good Privacy, S/Mime, IP Security Overview, IP Security Architecture, Authentication Header, Encapsulating Security Payload, Web Security Considerations, Secure Socket Layer and Transport Layer Security. </w:t>
            </w:r>
          </w:p>
          <w:p w14:paraId="4B0AB0C4" w14:textId="77777777" w:rsidR="002E3C27" w:rsidRPr="001F2F84" w:rsidRDefault="002E3C27" w:rsidP="001C3606">
            <w:pPr>
              <w:spacing w:after="120"/>
              <w:rPr>
                <w:rFonts w:ascii="Arial" w:hAnsi="Arial" w:cs="Arial"/>
                <w:b/>
                <w:color w:val="FF0000"/>
                <w:sz w:val="18"/>
                <w:szCs w:val="18"/>
              </w:rPr>
            </w:pPr>
            <w:r w:rsidRPr="001F2F84">
              <w:rPr>
                <w:rFonts w:ascii="Arial" w:hAnsi="Arial" w:cs="Arial"/>
                <w:sz w:val="18"/>
                <w:szCs w:val="18"/>
              </w:rPr>
              <w:t>System Security: Intruders, Intrusion Detection, Password Management, Viruses and Related Threats, Virus Countermeasures, Firewalls.</w:t>
            </w:r>
          </w:p>
        </w:tc>
      </w:tr>
    </w:tbl>
    <w:p w14:paraId="5BF8EAA2" w14:textId="77777777" w:rsidR="002E3C27" w:rsidRPr="001F2F84" w:rsidRDefault="002E3C27" w:rsidP="002E3C27">
      <w:pPr>
        <w:jc w:val="center"/>
        <w:rPr>
          <w:rFonts w:ascii="Arial" w:hAnsi="Arial" w:cs="Arial"/>
          <w:b/>
          <w:color w:val="FFFFFF"/>
          <w:sz w:val="18"/>
          <w:szCs w:val="18"/>
          <w:highlight w:val="black"/>
        </w:rPr>
      </w:pPr>
    </w:p>
    <w:p w14:paraId="774E3977" w14:textId="77777777" w:rsidR="002E3C27" w:rsidRPr="001F2F84" w:rsidRDefault="002E3C27" w:rsidP="002E3C27">
      <w:pPr>
        <w:rPr>
          <w:rFonts w:ascii="Arial" w:hAnsi="Arial" w:cs="Arial"/>
          <w:b/>
          <w:spacing w:val="-3"/>
          <w:sz w:val="18"/>
          <w:szCs w:val="18"/>
        </w:rPr>
      </w:pPr>
      <w:r w:rsidRPr="001F2F84">
        <w:rPr>
          <w:rFonts w:ascii="Arial" w:hAnsi="Arial" w:cs="Arial"/>
          <w:b/>
          <w:spacing w:val="-3"/>
          <w:sz w:val="18"/>
          <w:szCs w:val="18"/>
        </w:rPr>
        <w:t>Text Book:</w:t>
      </w:r>
    </w:p>
    <w:tbl>
      <w:tblPr>
        <w:tblW w:w="4906" w:type="pct"/>
        <w:jc w:val="center"/>
        <w:tblLook w:val="0000" w:firstRow="0" w:lastRow="0" w:firstColumn="0" w:lastColumn="0" w:noHBand="0" w:noVBand="0"/>
      </w:tblPr>
      <w:tblGrid>
        <w:gridCol w:w="361"/>
        <w:gridCol w:w="2432"/>
        <w:gridCol w:w="265"/>
        <w:gridCol w:w="6010"/>
      </w:tblGrid>
      <w:tr w:rsidR="002E3C27" w:rsidRPr="001F2F84" w14:paraId="3787E293" w14:textId="77777777" w:rsidTr="001C3606">
        <w:trPr>
          <w:jc w:val="center"/>
        </w:trPr>
        <w:tc>
          <w:tcPr>
            <w:tcW w:w="199" w:type="pct"/>
          </w:tcPr>
          <w:p w14:paraId="0EFF8AA9" w14:textId="77777777" w:rsidR="002E3C27" w:rsidRPr="001F2F84" w:rsidRDefault="002E3C27" w:rsidP="001C3606">
            <w:pPr>
              <w:suppressAutoHyphens/>
              <w:jc w:val="center"/>
              <w:rPr>
                <w:rFonts w:ascii="Arial" w:hAnsi="Arial" w:cs="Arial"/>
                <w:spacing w:val="-3"/>
                <w:sz w:val="18"/>
                <w:szCs w:val="18"/>
              </w:rPr>
            </w:pPr>
            <w:r w:rsidRPr="001F2F84">
              <w:rPr>
                <w:rFonts w:ascii="Arial" w:hAnsi="Arial" w:cs="Arial"/>
                <w:spacing w:val="-3"/>
                <w:sz w:val="18"/>
                <w:szCs w:val="18"/>
              </w:rPr>
              <w:t>1.</w:t>
            </w:r>
          </w:p>
        </w:tc>
        <w:tc>
          <w:tcPr>
            <w:tcW w:w="1341" w:type="pct"/>
          </w:tcPr>
          <w:p w14:paraId="7C7735C1" w14:textId="77777777" w:rsidR="002E3C27" w:rsidRPr="001F2F84" w:rsidRDefault="002E3C27" w:rsidP="001C3606">
            <w:pPr>
              <w:suppressAutoHyphens/>
              <w:rPr>
                <w:rFonts w:ascii="Arial" w:hAnsi="Arial" w:cs="Arial"/>
                <w:spacing w:val="-3"/>
                <w:sz w:val="18"/>
                <w:szCs w:val="18"/>
              </w:rPr>
            </w:pPr>
            <w:r w:rsidRPr="001F2F84">
              <w:rPr>
                <w:rFonts w:ascii="Arial" w:hAnsi="Arial" w:cs="Arial"/>
                <w:sz w:val="18"/>
                <w:szCs w:val="18"/>
              </w:rPr>
              <w:t xml:space="preserve">Bruce </w:t>
            </w:r>
            <w:proofErr w:type="spellStart"/>
            <w:r w:rsidRPr="001F2F84">
              <w:rPr>
                <w:rFonts w:ascii="Arial" w:hAnsi="Arial" w:cs="Arial"/>
                <w:sz w:val="18"/>
                <w:szCs w:val="18"/>
              </w:rPr>
              <w:t>Schneier</w:t>
            </w:r>
            <w:proofErr w:type="spellEnd"/>
          </w:p>
        </w:tc>
        <w:tc>
          <w:tcPr>
            <w:tcW w:w="146" w:type="pct"/>
          </w:tcPr>
          <w:p w14:paraId="04562E72" w14:textId="77777777" w:rsidR="002E3C27" w:rsidRPr="001F2F84" w:rsidRDefault="002E3C27" w:rsidP="001C3606">
            <w:pPr>
              <w:suppressAutoHyphens/>
              <w:jc w:val="center"/>
              <w:rPr>
                <w:rFonts w:ascii="Arial" w:hAnsi="Arial" w:cs="Arial"/>
                <w:spacing w:val="-3"/>
                <w:sz w:val="18"/>
                <w:szCs w:val="18"/>
              </w:rPr>
            </w:pPr>
            <w:r w:rsidRPr="001F2F84">
              <w:rPr>
                <w:rFonts w:ascii="Arial" w:hAnsi="Arial" w:cs="Arial"/>
                <w:spacing w:val="-3"/>
                <w:sz w:val="18"/>
                <w:szCs w:val="18"/>
              </w:rPr>
              <w:t>:</w:t>
            </w:r>
          </w:p>
        </w:tc>
        <w:tc>
          <w:tcPr>
            <w:tcW w:w="3315" w:type="pct"/>
          </w:tcPr>
          <w:p w14:paraId="79406C4E" w14:textId="77777777" w:rsidR="002E3C27" w:rsidRPr="001F2F84" w:rsidRDefault="002E3C27" w:rsidP="001C3606">
            <w:pPr>
              <w:suppressAutoHyphens/>
              <w:rPr>
                <w:rFonts w:ascii="Arial" w:hAnsi="Arial" w:cs="Arial"/>
                <w:b/>
                <w:bCs/>
                <w:spacing w:val="-3"/>
                <w:sz w:val="18"/>
                <w:szCs w:val="18"/>
              </w:rPr>
            </w:pPr>
            <w:r w:rsidRPr="001F2F84">
              <w:rPr>
                <w:rFonts w:ascii="Arial" w:hAnsi="Arial" w:cs="Arial"/>
                <w:b/>
                <w:bCs/>
                <w:sz w:val="18"/>
                <w:szCs w:val="18"/>
              </w:rPr>
              <w:t>Applied Cryptography</w:t>
            </w:r>
            <w:r w:rsidRPr="001F2F84">
              <w:rPr>
                <w:rFonts w:ascii="Arial" w:hAnsi="Arial" w:cs="Arial"/>
                <w:sz w:val="18"/>
                <w:szCs w:val="18"/>
              </w:rPr>
              <w:t xml:space="preserve">, </w:t>
            </w:r>
            <w:r w:rsidRPr="001F2F84">
              <w:rPr>
                <w:rFonts w:ascii="Arial" w:hAnsi="Arial" w:cs="Arial"/>
                <w:i/>
                <w:iCs/>
                <w:sz w:val="18"/>
                <w:szCs w:val="18"/>
              </w:rPr>
              <w:t>John Wiley &amp; Sons.</w:t>
            </w:r>
          </w:p>
        </w:tc>
      </w:tr>
      <w:tr w:rsidR="002E3C27" w:rsidRPr="001F2F84" w14:paraId="346108BA" w14:textId="77777777" w:rsidTr="001C3606">
        <w:trPr>
          <w:jc w:val="center"/>
        </w:trPr>
        <w:tc>
          <w:tcPr>
            <w:tcW w:w="199" w:type="pct"/>
          </w:tcPr>
          <w:p w14:paraId="730BED27" w14:textId="77777777" w:rsidR="002E3C27" w:rsidRPr="001F2F84" w:rsidRDefault="002E3C27" w:rsidP="001C3606">
            <w:pPr>
              <w:suppressAutoHyphens/>
              <w:jc w:val="center"/>
              <w:rPr>
                <w:rFonts w:ascii="Arial" w:hAnsi="Arial" w:cs="Arial"/>
                <w:spacing w:val="-3"/>
                <w:sz w:val="18"/>
                <w:szCs w:val="18"/>
              </w:rPr>
            </w:pPr>
            <w:r w:rsidRPr="001F2F84">
              <w:rPr>
                <w:rFonts w:ascii="Arial" w:hAnsi="Arial" w:cs="Arial"/>
                <w:spacing w:val="-3"/>
                <w:sz w:val="18"/>
                <w:szCs w:val="18"/>
              </w:rPr>
              <w:t>2.</w:t>
            </w:r>
          </w:p>
        </w:tc>
        <w:tc>
          <w:tcPr>
            <w:tcW w:w="1341" w:type="pct"/>
          </w:tcPr>
          <w:p w14:paraId="2B95E383" w14:textId="77777777" w:rsidR="002E3C27" w:rsidRPr="001F2F84" w:rsidRDefault="002E3C27" w:rsidP="001C3606">
            <w:pPr>
              <w:suppressAutoHyphens/>
              <w:rPr>
                <w:rFonts w:ascii="Arial" w:hAnsi="Arial" w:cs="Arial"/>
                <w:spacing w:val="-3"/>
                <w:sz w:val="18"/>
                <w:szCs w:val="18"/>
              </w:rPr>
            </w:pPr>
            <w:r w:rsidRPr="001F2F84">
              <w:rPr>
                <w:rFonts w:ascii="Arial" w:hAnsi="Arial" w:cs="Arial"/>
                <w:sz w:val="18"/>
                <w:szCs w:val="18"/>
              </w:rPr>
              <w:t xml:space="preserve">W. Stallings </w:t>
            </w:r>
          </w:p>
        </w:tc>
        <w:tc>
          <w:tcPr>
            <w:tcW w:w="146" w:type="pct"/>
          </w:tcPr>
          <w:p w14:paraId="3045D343" w14:textId="77777777" w:rsidR="002E3C27" w:rsidRPr="001F2F84" w:rsidRDefault="002E3C27" w:rsidP="001C3606">
            <w:pPr>
              <w:suppressAutoHyphens/>
              <w:jc w:val="center"/>
              <w:rPr>
                <w:rFonts w:ascii="Arial" w:hAnsi="Arial" w:cs="Arial"/>
                <w:spacing w:val="-3"/>
                <w:sz w:val="18"/>
                <w:szCs w:val="18"/>
              </w:rPr>
            </w:pPr>
          </w:p>
        </w:tc>
        <w:tc>
          <w:tcPr>
            <w:tcW w:w="3315" w:type="pct"/>
          </w:tcPr>
          <w:p w14:paraId="01C66D70" w14:textId="77777777" w:rsidR="002E3C27" w:rsidRPr="001F2F84" w:rsidRDefault="002E3C27" w:rsidP="001C3606">
            <w:pPr>
              <w:suppressAutoHyphens/>
              <w:rPr>
                <w:rFonts w:ascii="Arial" w:hAnsi="Arial" w:cs="Arial"/>
                <w:b/>
                <w:bCs/>
                <w:spacing w:val="-3"/>
                <w:sz w:val="18"/>
                <w:szCs w:val="18"/>
              </w:rPr>
            </w:pPr>
            <w:r w:rsidRPr="001F2F84">
              <w:rPr>
                <w:rFonts w:ascii="Arial" w:hAnsi="Arial" w:cs="Arial"/>
                <w:b/>
                <w:bCs/>
                <w:sz w:val="18"/>
                <w:szCs w:val="18"/>
              </w:rPr>
              <w:t>Cryptography and Network Security Principles and Practice</w:t>
            </w:r>
            <w:r w:rsidRPr="001F2F84">
              <w:rPr>
                <w:rFonts w:ascii="Arial" w:hAnsi="Arial" w:cs="Arial"/>
                <w:sz w:val="18"/>
                <w:szCs w:val="18"/>
              </w:rPr>
              <w:t xml:space="preserve">, </w:t>
            </w:r>
            <w:r w:rsidRPr="001F2F84">
              <w:rPr>
                <w:rFonts w:ascii="Arial" w:hAnsi="Arial" w:cs="Arial"/>
                <w:i/>
                <w:iCs/>
                <w:sz w:val="18"/>
                <w:szCs w:val="18"/>
              </w:rPr>
              <w:t>Prentice Hall.</w:t>
            </w:r>
          </w:p>
        </w:tc>
      </w:tr>
    </w:tbl>
    <w:p w14:paraId="09989367" w14:textId="77777777" w:rsidR="002E3C27" w:rsidRPr="001F2F84" w:rsidRDefault="002E3C27" w:rsidP="002E3C27">
      <w:pPr>
        <w:jc w:val="center"/>
        <w:rPr>
          <w:rFonts w:ascii="Arial" w:hAnsi="Arial" w:cs="Arial"/>
          <w:b/>
          <w:spacing w:val="-3"/>
          <w:sz w:val="18"/>
          <w:szCs w:val="18"/>
        </w:rPr>
      </w:pPr>
    </w:p>
    <w:p w14:paraId="3D5B9A01" w14:textId="77777777" w:rsidR="002E3C27" w:rsidRPr="001F2F84" w:rsidRDefault="002E3C27" w:rsidP="002E3C27">
      <w:pPr>
        <w:rPr>
          <w:rFonts w:ascii="Arial" w:hAnsi="Arial" w:cs="Arial"/>
          <w:b/>
          <w:spacing w:val="-3"/>
          <w:sz w:val="18"/>
          <w:szCs w:val="18"/>
        </w:rPr>
      </w:pPr>
      <w:r w:rsidRPr="001F2F84">
        <w:rPr>
          <w:rFonts w:ascii="Arial" w:hAnsi="Arial" w:cs="Arial"/>
          <w:b/>
          <w:spacing w:val="-3"/>
          <w:sz w:val="18"/>
          <w:szCs w:val="18"/>
        </w:rPr>
        <w:t>Books Recommended:</w:t>
      </w:r>
    </w:p>
    <w:tbl>
      <w:tblPr>
        <w:tblW w:w="4868" w:type="pct"/>
        <w:jc w:val="center"/>
        <w:tblLook w:val="0000" w:firstRow="0" w:lastRow="0" w:firstColumn="0" w:lastColumn="0" w:noHBand="0" w:noVBand="0"/>
      </w:tblPr>
      <w:tblGrid>
        <w:gridCol w:w="362"/>
        <w:gridCol w:w="2431"/>
        <w:gridCol w:w="265"/>
        <w:gridCol w:w="5940"/>
      </w:tblGrid>
      <w:tr w:rsidR="002E3C27" w:rsidRPr="001F2F84" w14:paraId="10E6FAE6" w14:textId="77777777" w:rsidTr="001C3606">
        <w:trPr>
          <w:trHeight w:val="196"/>
          <w:jc w:val="center"/>
        </w:trPr>
        <w:tc>
          <w:tcPr>
            <w:tcW w:w="201" w:type="pct"/>
          </w:tcPr>
          <w:p w14:paraId="7E2FEC0E" w14:textId="77777777" w:rsidR="002E3C27" w:rsidRPr="001F2F84" w:rsidRDefault="002E3C27" w:rsidP="001C3606">
            <w:pPr>
              <w:suppressAutoHyphens/>
              <w:jc w:val="center"/>
              <w:rPr>
                <w:rFonts w:ascii="Arial" w:hAnsi="Arial" w:cs="Arial"/>
                <w:spacing w:val="-3"/>
                <w:sz w:val="18"/>
                <w:szCs w:val="18"/>
              </w:rPr>
            </w:pPr>
            <w:r w:rsidRPr="001F2F84">
              <w:rPr>
                <w:rFonts w:ascii="Arial" w:hAnsi="Arial" w:cs="Arial"/>
                <w:spacing w:val="-3"/>
                <w:sz w:val="18"/>
                <w:szCs w:val="18"/>
              </w:rPr>
              <w:t>1.</w:t>
            </w:r>
          </w:p>
        </w:tc>
        <w:tc>
          <w:tcPr>
            <w:tcW w:w="1351" w:type="pct"/>
          </w:tcPr>
          <w:p w14:paraId="0F7FD12C" w14:textId="77777777" w:rsidR="002E3C27" w:rsidRPr="001F2F84" w:rsidRDefault="002E3C27" w:rsidP="001C3606">
            <w:pPr>
              <w:suppressAutoHyphens/>
              <w:rPr>
                <w:rFonts w:ascii="Arial" w:hAnsi="Arial" w:cs="Arial"/>
                <w:spacing w:val="-3"/>
                <w:sz w:val="18"/>
                <w:szCs w:val="18"/>
              </w:rPr>
            </w:pPr>
            <w:r w:rsidRPr="001F2F84">
              <w:rPr>
                <w:rFonts w:ascii="Arial" w:hAnsi="Arial" w:cs="Arial"/>
                <w:sz w:val="18"/>
                <w:szCs w:val="18"/>
              </w:rPr>
              <w:t xml:space="preserve">Dieter </w:t>
            </w:r>
            <w:proofErr w:type="spellStart"/>
            <w:r w:rsidRPr="001F2F84">
              <w:rPr>
                <w:rFonts w:ascii="Arial" w:hAnsi="Arial" w:cs="Arial"/>
                <w:sz w:val="18"/>
                <w:szCs w:val="18"/>
              </w:rPr>
              <w:t>Gollmann</w:t>
            </w:r>
            <w:proofErr w:type="spellEnd"/>
          </w:p>
        </w:tc>
        <w:tc>
          <w:tcPr>
            <w:tcW w:w="147" w:type="pct"/>
          </w:tcPr>
          <w:p w14:paraId="358830AB" w14:textId="77777777" w:rsidR="002E3C27" w:rsidRPr="001F2F84" w:rsidRDefault="002E3C27" w:rsidP="001C3606">
            <w:pPr>
              <w:suppressAutoHyphens/>
              <w:jc w:val="center"/>
              <w:rPr>
                <w:rFonts w:ascii="Arial" w:hAnsi="Arial" w:cs="Arial"/>
                <w:spacing w:val="-3"/>
                <w:sz w:val="18"/>
                <w:szCs w:val="18"/>
              </w:rPr>
            </w:pPr>
            <w:r w:rsidRPr="001F2F84">
              <w:rPr>
                <w:rFonts w:ascii="Arial" w:hAnsi="Arial" w:cs="Arial"/>
                <w:spacing w:val="-3"/>
                <w:sz w:val="18"/>
                <w:szCs w:val="18"/>
              </w:rPr>
              <w:t>:</w:t>
            </w:r>
          </w:p>
        </w:tc>
        <w:tc>
          <w:tcPr>
            <w:tcW w:w="3301" w:type="pct"/>
          </w:tcPr>
          <w:p w14:paraId="44BFE5FD" w14:textId="77777777" w:rsidR="002E3C27" w:rsidRPr="001F2F84" w:rsidRDefault="002E3C27" w:rsidP="001C3606">
            <w:pPr>
              <w:suppressAutoHyphens/>
              <w:rPr>
                <w:rFonts w:ascii="Arial" w:hAnsi="Arial" w:cs="Arial"/>
                <w:spacing w:val="-3"/>
                <w:sz w:val="18"/>
                <w:szCs w:val="18"/>
              </w:rPr>
            </w:pPr>
            <w:r w:rsidRPr="001F2F84">
              <w:rPr>
                <w:rFonts w:ascii="Arial" w:hAnsi="Arial" w:cs="Arial"/>
                <w:b/>
                <w:bCs/>
                <w:sz w:val="18"/>
                <w:szCs w:val="18"/>
              </w:rPr>
              <w:t>Computer Security</w:t>
            </w:r>
            <w:r w:rsidRPr="001F2F84">
              <w:rPr>
                <w:rFonts w:ascii="Arial" w:hAnsi="Arial" w:cs="Arial"/>
                <w:sz w:val="18"/>
                <w:szCs w:val="18"/>
              </w:rPr>
              <w:t xml:space="preserve">, </w:t>
            </w:r>
            <w:r w:rsidRPr="001F2F84">
              <w:rPr>
                <w:rFonts w:ascii="Arial" w:hAnsi="Arial" w:cs="Arial"/>
                <w:i/>
                <w:iCs/>
                <w:sz w:val="18"/>
                <w:szCs w:val="18"/>
              </w:rPr>
              <w:t>John Wiley and Son.</w:t>
            </w:r>
          </w:p>
        </w:tc>
      </w:tr>
      <w:tr w:rsidR="002E3C27" w:rsidRPr="001F2F84" w14:paraId="6A2AF915" w14:textId="77777777" w:rsidTr="001C3606">
        <w:trPr>
          <w:trHeight w:val="109"/>
          <w:jc w:val="center"/>
        </w:trPr>
        <w:tc>
          <w:tcPr>
            <w:tcW w:w="201" w:type="pct"/>
          </w:tcPr>
          <w:p w14:paraId="0833F0D2" w14:textId="77777777" w:rsidR="002E3C27" w:rsidRPr="001F2F84" w:rsidRDefault="002E3C27" w:rsidP="001C3606">
            <w:pPr>
              <w:suppressAutoHyphens/>
              <w:jc w:val="center"/>
              <w:rPr>
                <w:rFonts w:ascii="Arial" w:hAnsi="Arial" w:cs="Arial"/>
                <w:spacing w:val="-3"/>
                <w:sz w:val="18"/>
                <w:szCs w:val="18"/>
              </w:rPr>
            </w:pPr>
            <w:r w:rsidRPr="001F2F84">
              <w:rPr>
                <w:rFonts w:ascii="Arial" w:hAnsi="Arial" w:cs="Arial"/>
                <w:spacing w:val="-3"/>
                <w:sz w:val="18"/>
                <w:szCs w:val="18"/>
              </w:rPr>
              <w:t>2.</w:t>
            </w:r>
          </w:p>
        </w:tc>
        <w:tc>
          <w:tcPr>
            <w:tcW w:w="1351" w:type="pct"/>
          </w:tcPr>
          <w:p w14:paraId="4BAA62A8" w14:textId="77777777" w:rsidR="002E3C27" w:rsidRPr="001F2F84" w:rsidRDefault="002E3C27" w:rsidP="001C3606">
            <w:pPr>
              <w:suppressAutoHyphens/>
              <w:rPr>
                <w:rFonts w:ascii="Arial" w:hAnsi="Arial" w:cs="Arial"/>
                <w:spacing w:val="-3"/>
                <w:sz w:val="18"/>
                <w:szCs w:val="18"/>
              </w:rPr>
            </w:pPr>
            <w:r w:rsidRPr="001F2F84">
              <w:rPr>
                <w:rFonts w:ascii="Arial" w:hAnsi="Arial" w:cs="Arial"/>
                <w:sz w:val="18"/>
                <w:szCs w:val="18"/>
              </w:rPr>
              <w:t xml:space="preserve">E. </w:t>
            </w:r>
            <w:proofErr w:type="spellStart"/>
            <w:r w:rsidRPr="001F2F84">
              <w:rPr>
                <w:rFonts w:ascii="Arial" w:hAnsi="Arial" w:cs="Arial"/>
                <w:sz w:val="18"/>
                <w:szCs w:val="18"/>
              </w:rPr>
              <w:t>Biham</w:t>
            </w:r>
            <w:proofErr w:type="spellEnd"/>
            <w:r w:rsidRPr="001F2F84">
              <w:rPr>
                <w:rFonts w:ascii="Arial" w:hAnsi="Arial" w:cs="Arial"/>
                <w:sz w:val="18"/>
                <w:szCs w:val="18"/>
              </w:rPr>
              <w:t xml:space="preserve"> and A. Shamir</w:t>
            </w:r>
          </w:p>
        </w:tc>
        <w:tc>
          <w:tcPr>
            <w:tcW w:w="147" w:type="pct"/>
          </w:tcPr>
          <w:p w14:paraId="6297B3FA" w14:textId="77777777" w:rsidR="002E3C27" w:rsidRPr="001F2F84" w:rsidRDefault="002E3C27" w:rsidP="001C3606">
            <w:pPr>
              <w:suppressAutoHyphens/>
              <w:jc w:val="center"/>
              <w:rPr>
                <w:rFonts w:ascii="Arial" w:hAnsi="Arial" w:cs="Arial"/>
                <w:spacing w:val="-3"/>
                <w:sz w:val="18"/>
                <w:szCs w:val="18"/>
              </w:rPr>
            </w:pPr>
            <w:r w:rsidRPr="001F2F84">
              <w:rPr>
                <w:rFonts w:ascii="Arial" w:hAnsi="Arial" w:cs="Arial"/>
                <w:spacing w:val="-3"/>
                <w:sz w:val="18"/>
                <w:szCs w:val="18"/>
              </w:rPr>
              <w:t>:</w:t>
            </w:r>
          </w:p>
        </w:tc>
        <w:tc>
          <w:tcPr>
            <w:tcW w:w="3301" w:type="pct"/>
          </w:tcPr>
          <w:p w14:paraId="70E05BB4" w14:textId="77777777" w:rsidR="002E3C27" w:rsidRPr="001F2F84" w:rsidRDefault="002E3C27" w:rsidP="001C3606">
            <w:pPr>
              <w:suppressAutoHyphens/>
              <w:rPr>
                <w:rFonts w:ascii="Arial" w:hAnsi="Arial" w:cs="Arial"/>
                <w:spacing w:val="-3"/>
                <w:sz w:val="18"/>
                <w:szCs w:val="18"/>
              </w:rPr>
            </w:pPr>
            <w:r w:rsidRPr="001F2F84">
              <w:rPr>
                <w:rFonts w:ascii="Arial" w:hAnsi="Arial" w:cs="Arial"/>
                <w:b/>
                <w:bCs/>
                <w:sz w:val="18"/>
                <w:szCs w:val="18"/>
              </w:rPr>
              <w:t>Differential Crypt Analysis of the Data Encryption Standard</w:t>
            </w:r>
            <w:r w:rsidRPr="001F2F84">
              <w:rPr>
                <w:rFonts w:ascii="Arial" w:hAnsi="Arial" w:cs="Arial"/>
                <w:bCs/>
                <w:sz w:val="18"/>
                <w:szCs w:val="18"/>
              </w:rPr>
              <w:t xml:space="preserve">, </w:t>
            </w:r>
            <w:r w:rsidRPr="001F2F84">
              <w:rPr>
                <w:rFonts w:ascii="Arial" w:hAnsi="Arial" w:cs="Arial"/>
                <w:i/>
                <w:iCs/>
                <w:sz w:val="18"/>
                <w:szCs w:val="18"/>
              </w:rPr>
              <w:t>Springer Verlag.</w:t>
            </w:r>
          </w:p>
        </w:tc>
      </w:tr>
    </w:tbl>
    <w:p w14:paraId="0DA27BAA" w14:textId="77777777" w:rsidR="002E3C27" w:rsidRPr="001F2F84" w:rsidRDefault="002E3C27" w:rsidP="002E3C27">
      <w:pPr>
        <w:jc w:val="center"/>
        <w:rPr>
          <w:rFonts w:ascii="Arial" w:hAnsi="Arial" w:cs="Arial"/>
          <w:sz w:val="18"/>
          <w:szCs w:val="18"/>
        </w:rPr>
      </w:pPr>
    </w:p>
    <w:p w14:paraId="2D6EE4DA" w14:textId="77777777" w:rsidR="002E3C27" w:rsidRPr="000F70A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F70AD">
        <w:rPr>
          <w:rFonts w:ascii="Arial" w:hAnsi="Arial" w:cs="Arial"/>
          <w:b/>
          <w:bCs/>
          <w:iCs/>
          <w:sz w:val="18"/>
          <w:szCs w:val="18"/>
        </w:rPr>
        <w:t>CSE 4232: Cryptography and Network Security Lab</w:t>
      </w:r>
    </w:p>
    <w:p w14:paraId="124E4C99" w14:textId="77777777" w:rsidR="002E3C27" w:rsidRPr="000F70A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F70AD">
        <w:rPr>
          <w:rFonts w:ascii="Arial" w:hAnsi="Arial" w:cs="Arial"/>
          <w:b/>
          <w:bCs/>
          <w:iCs/>
          <w:sz w:val="18"/>
          <w:szCs w:val="18"/>
        </w:rPr>
        <w:t>Credits: 1</w:t>
      </w:r>
      <w:r w:rsidRPr="000F70AD">
        <w:rPr>
          <w:rFonts w:ascii="Arial" w:hAnsi="Arial" w:cs="Arial"/>
          <w:iCs/>
          <w:sz w:val="18"/>
          <w:szCs w:val="18"/>
        </w:rPr>
        <w:t xml:space="preserve"> </w:t>
      </w:r>
      <w:r w:rsidRPr="000F70AD">
        <w:rPr>
          <w:rFonts w:ascii="Arial" w:hAnsi="Arial" w:cs="Arial"/>
          <w:b/>
          <w:bCs/>
          <w:iCs/>
          <w:sz w:val="18"/>
          <w:szCs w:val="18"/>
        </w:rPr>
        <w:t>Contact Hours: 26</w:t>
      </w:r>
    </w:p>
    <w:p w14:paraId="60DD5568" w14:textId="77777777" w:rsidR="002E3C27" w:rsidRPr="000F70A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0F70AD">
        <w:rPr>
          <w:rFonts w:ascii="Arial" w:hAnsi="Arial" w:cs="Arial"/>
          <w:b/>
          <w:bCs/>
          <w:iCs/>
          <w:sz w:val="18"/>
          <w:szCs w:val="18"/>
        </w:rPr>
        <w:t>Year: Fourth Semester: Even</w:t>
      </w:r>
    </w:p>
    <w:p w14:paraId="26227018" w14:textId="77777777" w:rsidR="002E3C27" w:rsidRPr="000F70AD"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F70AD" w14:paraId="34159BDE" w14:textId="77777777" w:rsidTr="001C3606">
        <w:trPr>
          <w:jc w:val="center"/>
        </w:trPr>
        <w:tc>
          <w:tcPr>
            <w:tcW w:w="1439" w:type="dxa"/>
          </w:tcPr>
          <w:p w14:paraId="1232FF1F" w14:textId="77777777" w:rsidR="002E3C27" w:rsidRPr="000F70AD" w:rsidRDefault="002E3C27" w:rsidP="001C3606">
            <w:pPr>
              <w:rPr>
                <w:rFonts w:ascii="Arial" w:hAnsi="Arial" w:cs="Arial"/>
                <w:b/>
                <w:bCs/>
                <w:sz w:val="18"/>
                <w:szCs w:val="18"/>
              </w:rPr>
            </w:pPr>
            <w:r w:rsidRPr="000F70AD">
              <w:rPr>
                <w:rFonts w:ascii="Arial" w:hAnsi="Arial" w:cs="Arial"/>
                <w:b/>
                <w:sz w:val="18"/>
                <w:szCs w:val="18"/>
              </w:rPr>
              <w:t>Prerequisite:</w:t>
            </w:r>
          </w:p>
        </w:tc>
        <w:tc>
          <w:tcPr>
            <w:tcW w:w="7741" w:type="dxa"/>
          </w:tcPr>
          <w:p w14:paraId="4971F6CB" w14:textId="77777777" w:rsidR="002E3C27" w:rsidRPr="000F70AD" w:rsidRDefault="002E3C27" w:rsidP="001C3606">
            <w:pPr>
              <w:rPr>
                <w:rFonts w:ascii="Arial" w:hAnsi="Arial" w:cs="Arial"/>
                <w:iCs/>
                <w:sz w:val="18"/>
                <w:szCs w:val="18"/>
              </w:rPr>
            </w:pPr>
            <w:r w:rsidRPr="000F70AD">
              <w:rPr>
                <w:rFonts w:ascii="Arial" w:hAnsi="Arial" w:cs="Arial"/>
                <w:iCs/>
                <w:sz w:val="18"/>
                <w:szCs w:val="18"/>
              </w:rPr>
              <w:t>CSE 1221: Object Oriented Programming Java</w:t>
            </w:r>
            <w:r w:rsidRPr="000F70AD">
              <w:rPr>
                <w:rFonts w:ascii="Arial" w:hAnsi="Arial" w:cs="Arial"/>
                <w:color w:val="FF0000"/>
                <w:sz w:val="18"/>
                <w:szCs w:val="18"/>
              </w:rPr>
              <w:t xml:space="preserve"> </w:t>
            </w:r>
          </w:p>
        </w:tc>
      </w:tr>
      <w:tr w:rsidR="002E3C27" w:rsidRPr="000F70AD" w14:paraId="4B5458A5" w14:textId="77777777" w:rsidTr="001C3606">
        <w:trPr>
          <w:jc w:val="center"/>
        </w:trPr>
        <w:tc>
          <w:tcPr>
            <w:tcW w:w="1439" w:type="dxa"/>
          </w:tcPr>
          <w:p w14:paraId="3C09707C" w14:textId="77777777" w:rsidR="002E3C27" w:rsidRPr="000F70AD" w:rsidRDefault="002E3C27" w:rsidP="001C3606">
            <w:pPr>
              <w:rPr>
                <w:rFonts w:ascii="Arial" w:hAnsi="Arial" w:cs="Arial"/>
                <w:b/>
                <w:sz w:val="18"/>
                <w:szCs w:val="18"/>
              </w:rPr>
            </w:pPr>
            <w:r w:rsidRPr="000F70AD">
              <w:rPr>
                <w:rFonts w:ascii="Arial" w:hAnsi="Arial" w:cs="Arial"/>
                <w:b/>
                <w:sz w:val="18"/>
                <w:szCs w:val="18"/>
              </w:rPr>
              <w:t>Course Type</w:t>
            </w:r>
          </w:p>
        </w:tc>
        <w:tc>
          <w:tcPr>
            <w:tcW w:w="7741" w:type="dxa"/>
          </w:tcPr>
          <w:p w14:paraId="512D20E9" w14:textId="77777777" w:rsidR="002E3C27" w:rsidRPr="000F70AD" w:rsidRDefault="00000000" w:rsidP="001C3606">
            <w:pPr>
              <w:rPr>
                <w:rFonts w:ascii="Arial" w:hAnsi="Arial" w:cs="Arial"/>
                <w:iCs/>
                <w:sz w:val="18"/>
                <w:szCs w:val="18"/>
              </w:rPr>
            </w:pPr>
            <w:sdt>
              <w:sdtPr>
                <w:rPr>
                  <w:rFonts w:ascii="Arial" w:hAnsi="Arial" w:cs="Arial"/>
                  <w:iCs/>
                  <w:sz w:val="18"/>
                  <w:szCs w:val="18"/>
                </w:rPr>
                <w:id w:val="827018186"/>
              </w:sdtPr>
              <w:sdtContent>
                <w:r w:rsidR="002E3C27" w:rsidRPr="000F70AD">
                  <w:rPr>
                    <w:rFonts w:ascii="MS Gothic" w:eastAsia="MS Gothic" w:hAnsi="MS Gothic" w:cs="MS Gothic" w:hint="eastAsia"/>
                    <w:iCs/>
                    <w:sz w:val="18"/>
                    <w:szCs w:val="18"/>
                  </w:rPr>
                  <w:t>☐</w:t>
                </w:r>
              </w:sdtContent>
            </w:sdt>
            <w:r w:rsidR="002E3C27" w:rsidRPr="000F70AD">
              <w:rPr>
                <w:rFonts w:ascii="Arial" w:hAnsi="Arial" w:cs="Arial"/>
                <w:iCs/>
                <w:sz w:val="18"/>
                <w:szCs w:val="18"/>
              </w:rPr>
              <w:t xml:space="preserve"> Theory         </w:t>
            </w:r>
            <w:sdt>
              <w:sdtPr>
                <w:rPr>
                  <w:rFonts w:ascii="Arial" w:hAnsi="Arial" w:cs="Arial"/>
                  <w:iCs/>
                  <w:sz w:val="18"/>
                  <w:szCs w:val="18"/>
                </w:rPr>
                <w:id w:val="-702396524"/>
              </w:sdtPr>
              <w:sdtContent>
                <w:r w:rsidR="002E3C27" w:rsidRPr="000F70AD">
                  <w:rPr>
                    <w:rFonts w:ascii="MS Gothic" w:eastAsia="MS Gothic" w:hAnsi="MS Gothic" w:cs="MS Gothic" w:hint="eastAsia"/>
                    <w:iCs/>
                    <w:sz w:val="18"/>
                    <w:szCs w:val="18"/>
                  </w:rPr>
                  <w:t>☒</w:t>
                </w:r>
              </w:sdtContent>
            </w:sdt>
            <w:r w:rsidR="002E3C27" w:rsidRPr="000F70AD">
              <w:rPr>
                <w:rFonts w:ascii="Arial" w:hAnsi="Arial" w:cs="Arial"/>
                <w:iCs/>
                <w:sz w:val="18"/>
                <w:szCs w:val="18"/>
              </w:rPr>
              <w:t xml:space="preserve">  Laboratory work         </w:t>
            </w:r>
            <w:sdt>
              <w:sdtPr>
                <w:rPr>
                  <w:rFonts w:ascii="Arial" w:hAnsi="Arial" w:cs="Arial"/>
                  <w:iCs/>
                  <w:sz w:val="18"/>
                  <w:szCs w:val="18"/>
                </w:rPr>
                <w:id w:val="1571924483"/>
              </w:sdtPr>
              <w:sdtContent>
                <w:r w:rsidR="002E3C27" w:rsidRPr="000F70AD">
                  <w:rPr>
                    <w:rFonts w:ascii="MS Gothic" w:eastAsia="MS Gothic" w:hAnsi="MS Gothic" w:cs="MS Gothic" w:hint="eastAsia"/>
                    <w:iCs/>
                    <w:sz w:val="18"/>
                    <w:szCs w:val="18"/>
                  </w:rPr>
                  <w:t>☐</w:t>
                </w:r>
              </w:sdtContent>
            </w:sdt>
            <w:r w:rsidR="002E3C27" w:rsidRPr="000F70AD">
              <w:rPr>
                <w:rFonts w:ascii="Arial" w:hAnsi="Arial" w:cs="Arial"/>
                <w:iCs/>
                <w:sz w:val="18"/>
                <w:szCs w:val="18"/>
              </w:rPr>
              <w:t xml:space="preserve">  Project work      </w:t>
            </w:r>
            <w:sdt>
              <w:sdtPr>
                <w:rPr>
                  <w:rFonts w:ascii="Arial" w:hAnsi="Arial" w:cs="Arial"/>
                  <w:iCs/>
                  <w:sz w:val="18"/>
                  <w:szCs w:val="18"/>
                </w:rPr>
                <w:id w:val="-1484466082"/>
              </w:sdtPr>
              <w:sdtContent>
                <w:r w:rsidR="002E3C27" w:rsidRPr="000F70AD">
                  <w:rPr>
                    <w:rFonts w:ascii="MS Gothic" w:eastAsia="MS Gothic" w:hAnsi="MS Gothic" w:cs="MS Gothic" w:hint="eastAsia"/>
                    <w:iCs/>
                    <w:sz w:val="18"/>
                    <w:szCs w:val="18"/>
                  </w:rPr>
                  <w:t>☐</w:t>
                </w:r>
              </w:sdtContent>
            </w:sdt>
            <w:r w:rsidR="002E3C27" w:rsidRPr="000F70AD">
              <w:rPr>
                <w:rFonts w:ascii="Arial" w:hAnsi="Arial" w:cs="Arial"/>
                <w:iCs/>
                <w:sz w:val="18"/>
                <w:szCs w:val="18"/>
              </w:rPr>
              <w:t xml:space="preserve">  Viva Voce                    </w:t>
            </w:r>
          </w:p>
        </w:tc>
      </w:tr>
      <w:tr w:rsidR="002E3C27" w:rsidRPr="000F70AD" w14:paraId="566E920F" w14:textId="77777777" w:rsidTr="001C3606">
        <w:trPr>
          <w:trHeight w:val="238"/>
          <w:jc w:val="center"/>
        </w:trPr>
        <w:tc>
          <w:tcPr>
            <w:tcW w:w="1439" w:type="dxa"/>
          </w:tcPr>
          <w:p w14:paraId="7DD98F26" w14:textId="77777777" w:rsidR="002E3C27" w:rsidRPr="000F70AD" w:rsidRDefault="002E3C27" w:rsidP="001C3606">
            <w:pPr>
              <w:ind w:left="2160" w:hanging="2160"/>
              <w:rPr>
                <w:rFonts w:ascii="Arial" w:hAnsi="Arial" w:cs="Arial"/>
                <w:b/>
                <w:bCs/>
                <w:sz w:val="18"/>
                <w:szCs w:val="18"/>
              </w:rPr>
            </w:pPr>
            <w:r w:rsidRPr="000F70AD">
              <w:rPr>
                <w:rFonts w:ascii="Arial" w:hAnsi="Arial" w:cs="Arial"/>
                <w:b/>
                <w:bCs/>
                <w:sz w:val="18"/>
                <w:szCs w:val="18"/>
              </w:rPr>
              <w:t>Motivation</w:t>
            </w:r>
          </w:p>
        </w:tc>
        <w:tc>
          <w:tcPr>
            <w:tcW w:w="7741" w:type="dxa"/>
          </w:tcPr>
          <w:p w14:paraId="1E55A383" w14:textId="77777777" w:rsidR="002E3C27" w:rsidRPr="000F70AD" w:rsidRDefault="002E3C27" w:rsidP="001C3606">
            <w:pPr>
              <w:rPr>
                <w:rFonts w:ascii="Arial" w:hAnsi="Arial" w:cs="Arial"/>
                <w:b/>
                <w:iCs/>
                <w:sz w:val="18"/>
                <w:szCs w:val="18"/>
              </w:rPr>
            </w:pPr>
            <w:r w:rsidRPr="000F70AD">
              <w:rPr>
                <w:rFonts w:ascii="Arial" w:hAnsi="Arial" w:cs="Arial"/>
                <w:iCs/>
                <w:sz w:val="18"/>
                <w:szCs w:val="18"/>
              </w:rPr>
              <w:t>To know basic of cryptography and network security, different secure protocol, network security issues.</w:t>
            </w:r>
          </w:p>
        </w:tc>
      </w:tr>
      <w:tr w:rsidR="002E3C27" w:rsidRPr="000F70AD" w14:paraId="299F503B" w14:textId="77777777" w:rsidTr="001C3606">
        <w:trPr>
          <w:trHeight w:val="238"/>
          <w:jc w:val="center"/>
        </w:trPr>
        <w:tc>
          <w:tcPr>
            <w:tcW w:w="9180" w:type="dxa"/>
            <w:gridSpan w:val="2"/>
          </w:tcPr>
          <w:p w14:paraId="6AE62F80" w14:textId="77777777" w:rsidR="002E3C27" w:rsidRPr="000F70AD" w:rsidRDefault="002E3C27" w:rsidP="001C3606">
            <w:pPr>
              <w:rPr>
                <w:rFonts w:ascii="Arial" w:hAnsi="Arial" w:cs="Arial"/>
                <w:b/>
                <w:bCs/>
                <w:sz w:val="18"/>
                <w:szCs w:val="18"/>
              </w:rPr>
            </w:pPr>
            <w:r w:rsidRPr="000F70AD">
              <w:rPr>
                <w:rFonts w:ascii="Arial" w:hAnsi="Arial" w:cs="Arial"/>
                <w:b/>
                <w:bCs/>
                <w:sz w:val="18"/>
                <w:szCs w:val="18"/>
              </w:rPr>
              <w:t>Course Objective:</w:t>
            </w:r>
          </w:p>
          <w:p w14:paraId="1BB92A7A" w14:textId="77777777" w:rsidR="002E3C27" w:rsidRPr="000F70AD" w:rsidRDefault="002E3C27" w:rsidP="001C3606">
            <w:pPr>
              <w:jc w:val="both"/>
              <w:rPr>
                <w:rFonts w:ascii="Arial" w:hAnsi="Arial" w:cs="Arial"/>
                <w:iCs/>
                <w:sz w:val="18"/>
                <w:szCs w:val="18"/>
              </w:rPr>
            </w:pPr>
            <w:r w:rsidRPr="000F70AD">
              <w:rPr>
                <w:rFonts w:ascii="Arial" w:hAnsi="Arial" w:cs="Arial"/>
                <w:iCs/>
                <w:sz w:val="18"/>
                <w:szCs w:val="18"/>
              </w:rPr>
              <w:t>The main objective of this Lab course is to develop computer program based on theory course CSE4231 (Cryptography and Network Security) in C or C++ or Java language.</w:t>
            </w:r>
          </w:p>
        </w:tc>
      </w:tr>
    </w:tbl>
    <w:p w14:paraId="5FD5ACF7" w14:textId="77777777" w:rsidR="002E3C27" w:rsidRPr="000F70AD" w:rsidRDefault="002E3C27" w:rsidP="002E3C27">
      <w:pPr>
        <w:jc w:val="center"/>
        <w:rPr>
          <w:rFonts w:ascii="Arial" w:hAnsi="Arial" w:cs="Arial"/>
          <w:sz w:val="18"/>
          <w:szCs w:val="18"/>
        </w:rPr>
      </w:pPr>
    </w:p>
    <w:p w14:paraId="23596F27" w14:textId="77777777" w:rsidR="002E3C27" w:rsidRDefault="002E3C27" w:rsidP="002E3C27">
      <w:pPr>
        <w:rPr>
          <w:rFonts w:ascii="Arial" w:hAnsi="Arial" w:cs="Arial"/>
          <w:b/>
          <w:color w:val="000000" w:themeColor="text1"/>
          <w:sz w:val="18"/>
          <w:szCs w:val="18"/>
        </w:rPr>
      </w:pPr>
      <w:r>
        <w:rPr>
          <w:rFonts w:ascii="Arial" w:hAnsi="Arial" w:cs="Arial"/>
          <w:b/>
          <w:color w:val="000000" w:themeColor="text1"/>
          <w:sz w:val="18"/>
          <w:szCs w:val="18"/>
        </w:rPr>
        <w:br w:type="page"/>
      </w:r>
    </w:p>
    <w:p w14:paraId="3909E277" w14:textId="77777777" w:rsidR="002E3C27" w:rsidRPr="000F70AD" w:rsidRDefault="002E3C27" w:rsidP="002E3C27">
      <w:pPr>
        <w:autoSpaceDE w:val="0"/>
        <w:autoSpaceDN w:val="0"/>
        <w:adjustRightInd w:val="0"/>
        <w:jc w:val="center"/>
        <w:rPr>
          <w:rFonts w:ascii="Arial" w:hAnsi="Arial" w:cs="Arial"/>
          <w:b/>
          <w:color w:val="000000" w:themeColor="text1"/>
          <w:sz w:val="18"/>
          <w:szCs w:val="18"/>
        </w:rPr>
      </w:pPr>
      <w:r w:rsidRPr="000F70AD">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0F70AD" w14:paraId="4713CF05" w14:textId="77777777" w:rsidTr="001C3606">
        <w:trPr>
          <w:trHeight w:val="877"/>
          <w:jc w:val="center"/>
        </w:trPr>
        <w:tc>
          <w:tcPr>
            <w:tcW w:w="646" w:type="dxa"/>
            <w:vAlign w:val="center"/>
          </w:tcPr>
          <w:p w14:paraId="4B41CB04"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CO No.</w:t>
            </w:r>
          </w:p>
        </w:tc>
        <w:tc>
          <w:tcPr>
            <w:tcW w:w="1827" w:type="dxa"/>
            <w:vAlign w:val="center"/>
          </w:tcPr>
          <w:p w14:paraId="361645D9"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CO Statement</w:t>
            </w:r>
          </w:p>
        </w:tc>
        <w:tc>
          <w:tcPr>
            <w:tcW w:w="2292" w:type="dxa"/>
            <w:vAlign w:val="center"/>
          </w:tcPr>
          <w:p w14:paraId="0F82772B"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Corresponding PO</w:t>
            </w:r>
          </w:p>
        </w:tc>
        <w:tc>
          <w:tcPr>
            <w:tcW w:w="1051" w:type="dxa"/>
            <w:vAlign w:val="center"/>
          </w:tcPr>
          <w:p w14:paraId="1B225E3A"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Domain / level of learning taxonomy</w:t>
            </w:r>
          </w:p>
        </w:tc>
        <w:tc>
          <w:tcPr>
            <w:tcW w:w="1747" w:type="dxa"/>
            <w:vAlign w:val="center"/>
          </w:tcPr>
          <w:p w14:paraId="108593FE"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Delivery methods and activities</w:t>
            </w:r>
          </w:p>
        </w:tc>
        <w:tc>
          <w:tcPr>
            <w:tcW w:w="1612" w:type="dxa"/>
            <w:vAlign w:val="center"/>
          </w:tcPr>
          <w:p w14:paraId="6F8B1E3C"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Assessment tools</w:t>
            </w:r>
          </w:p>
        </w:tc>
      </w:tr>
      <w:tr w:rsidR="002E3C27" w:rsidRPr="000F70AD" w14:paraId="0FE2C622" w14:textId="77777777" w:rsidTr="001C3606">
        <w:trPr>
          <w:trHeight w:val="1646"/>
          <w:jc w:val="center"/>
        </w:trPr>
        <w:tc>
          <w:tcPr>
            <w:tcW w:w="646" w:type="dxa"/>
            <w:vAlign w:val="center"/>
          </w:tcPr>
          <w:p w14:paraId="5DF9C9F5"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CO1</w:t>
            </w:r>
          </w:p>
        </w:tc>
        <w:tc>
          <w:tcPr>
            <w:tcW w:w="1827" w:type="dxa"/>
            <w:vAlign w:val="center"/>
          </w:tcPr>
          <w:p w14:paraId="52C59F5C" w14:textId="77777777" w:rsidR="002E3C27" w:rsidRPr="000F70AD"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To i</w:t>
            </w:r>
            <w:r w:rsidRPr="000F70AD">
              <w:rPr>
                <w:rFonts w:ascii="Arial" w:hAnsi="Arial" w:cs="Arial"/>
                <w:b/>
                <w:color w:val="000000" w:themeColor="text1"/>
                <w:sz w:val="18"/>
                <w:szCs w:val="18"/>
              </w:rPr>
              <w:t>mplement</w:t>
            </w:r>
            <w:r w:rsidRPr="000F70AD">
              <w:rPr>
                <w:rFonts w:ascii="Arial" w:hAnsi="Arial" w:cs="Arial"/>
                <w:color w:val="000000" w:themeColor="text1"/>
                <w:sz w:val="18"/>
                <w:szCs w:val="18"/>
              </w:rPr>
              <w:t xml:space="preserve"> elementary algorithms such as Caesar cipher, Transposition cipher, DES, RSA, MD5, SHA </w:t>
            </w:r>
          </w:p>
        </w:tc>
        <w:tc>
          <w:tcPr>
            <w:tcW w:w="2292" w:type="dxa"/>
            <w:vAlign w:val="center"/>
          </w:tcPr>
          <w:p w14:paraId="027F60B8" w14:textId="77777777" w:rsidR="002E3C27" w:rsidRPr="000F70AD" w:rsidRDefault="002E3C27" w:rsidP="001C3606">
            <w:pPr>
              <w:pStyle w:val="ListParagraph"/>
              <w:spacing w:after="0" w:line="240" w:lineRule="auto"/>
              <w:ind w:left="0"/>
              <w:jc w:val="center"/>
              <w:rPr>
                <w:rFonts w:ascii="Arial" w:hAnsi="Arial" w:cs="Arial"/>
                <w:b/>
                <w:bCs/>
                <w:color w:val="000000" w:themeColor="text1"/>
                <w:sz w:val="18"/>
                <w:szCs w:val="18"/>
              </w:rPr>
            </w:pPr>
            <w:r w:rsidRPr="000F70AD">
              <w:rPr>
                <w:rFonts w:ascii="Arial" w:hAnsi="Arial" w:cs="Arial"/>
                <w:b/>
                <w:bCs/>
                <w:color w:val="000000" w:themeColor="text1"/>
                <w:sz w:val="18"/>
                <w:szCs w:val="18"/>
              </w:rPr>
              <w:t xml:space="preserve">Design/development of solutions: </w:t>
            </w:r>
          </w:p>
          <w:p w14:paraId="6BAE3394" w14:textId="77777777" w:rsidR="002E3C27" w:rsidRPr="000F70AD" w:rsidRDefault="002E3C27" w:rsidP="001C3606">
            <w:pPr>
              <w:pStyle w:val="ListParagraph"/>
              <w:spacing w:after="0" w:line="240" w:lineRule="auto"/>
              <w:ind w:left="0"/>
              <w:jc w:val="center"/>
              <w:rPr>
                <w:rFonts w:ascii="Arial" w:hAnsi="Arial" w:cs="Arial"/>
                <w:color w:val="000000" w:themeColor="text1"/>
                <w:sz w:val="18"/>
                <w:szCs w:val="18"/>
              </w:rPr>
            </w:pPr>
            <w:r w:rsidRPr="000F70AD">
              <w:rPr>
                <w:rFonts w:ascii="Arial" w:hAnsi="Arial" w:cs="Arial"/>
                <w:color w:val="000000" w:themeColor="text1"/>
                <w:sz w:val="18"/>
                <w:szCs w:val="18"/>
              </w:rPr>
              <w:t>(PO3)</w:t>
            </w:r>
          </w:p>
        </w:tc>
        <w:tc>
          <w:tcPr>
            <w:tcW w:w="1051" w:type="dxa"/>
            <w:vAlign w:val="center"/>
          </w:tcPr>
          <w:p w14:paraId="14FDB293"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Cognitive domain – level 2</w:t>
            </w:r>
          </w:p>
        </w:tc>
        <w:tc>
          <w:tcPr>
            <w:tcW w:w="1747" w:type="dxa"/>
            <w:vAlign w:val="center"/>
          </w:tcPr>
          <w:p w14:paraId="63B87AE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12866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374FF76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9763557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1D27A6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757881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2AE179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76009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BCC87DF" w14:textId="77777777" w:rsidR="002E3C27" w:rsidRPr="000F70A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6265683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70856BC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1400020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49855FA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732349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CB27A5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5876960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60BD65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2698413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0F2B6C34" w14:textId="77777777" w:rsidR="002E3C27" w:rsidRPr="000F70A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0312263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F70AD" w14:paraId="4BF2B2C5" w14:textId="77777777" w:rsidTr="001C3606">
        <w:trPr>
          <w:trHeight w:val="1583"/>
          <w:jc w:val="center"/>
        </w:trPr>
        <w:tc>
          <w:tcPr>
            <w:tcW w:w="646" w:type="dxa"/>
            <w:vAlign w:val="center"/>
          </w:tcPr>
          <w:p w14:paraId="09D7C585"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CO2</w:t>
            </w:r>
          </w:p>
        </w:tc>
        <w:tc>
          <w:tcPr>
            <w:tcW w:w="1827" w:type="dxa"/>
            <w:vAlign w:val="center"/>
          </w:tcPr>
          <w:p w14:paraId="35C13783" w14:textId="77777777" w:rsidR="002E3C27" w:rsidRPr="000F70AD" w:rsidRDefault="002E3C27" w:rsidP="001C3606">
            <w:pPr>
              <w:pStyle w:val="ListParagraph"/>
              <w:spacing w:after="0" w:line="240" w:lineRule="auto"/>
              <w:ind w:left="-18"/>
              <w:jc w:val="center"/>
              <w:rPr>
                <w:rFonts w:ascii="Arial" w:hAnsi="Arial" w:cs="Arial"/>
                <w:color w:val="000000" w:themeColor="text1"/>
                <w:sz w:val="18"/>
                <w:szCs w:val="18"/>
              </w:rPr>
            </w:pPr>
            <w:r>
              <w:rPr>
                <w:rFonts w:ascii="Arial" w:hAnsi="Arial" w:cs="Arial"/>
                <w:b/>
                <w:color w:val="000000" w:themeColor="text1"/>
                <w:sz w:val="18"/>
                <w:szCs w:val="18"/>
              </w:rPr>
              <w:t>To a</w:t>
            </w:r>
            <w:r w:rsidRPr="000F70AD">
              <w:rPr>
                <w:rFonts w:ascii="Arial" w:hAnsi="Arial" w:cs="Arial"/>
                <w:b/>
                <w:color w:val="000000" w:themeColor="text1"/>
                <w:sz w:val="18"/>
                <w:szCs w:val="18"/>
              </w:rPr>
              <w:t>pply</w:t>
            </w:r>
            <w:r w:rsidRPr="000F70AD">
              <w:rPr>
                <w:rFonts w:ascii="Arial" w:hAnsi="Arial" w:cs="Arial"/>
                <w:color w:val="000000" w:themeColor="text1"/>
                <w:sz w:val="18"/>
                <w:szCs w:val="18"/>
              </w:rPr>
              <w:t xml:space="preserve"> Cryptographic algorithms to solve real world problems.</w:t>
            </w:r>
          </w:p>
        </w:tc>
        <w:tc>
          <w:tcPr>
            <w:tcW w:w="2292" w:type="dxa"/>
            <w:vAlign w:val="center"/>
          </w:tcPr>
          <w:p w14:paraId="507B7F45" w14:textId="77777777" w:rsidR="002E3C27" w:rsidRPr="000F70AD" w:rsidRDefault="002E3C27" w:rsidP="001C3606">
            <w:pPr>
              <w:pStyle w:val="ListParagraph"/>
              <w:spacing w:after="0" w:line="240" w:lineRule="auto"/>
              <w:ind w:left="0"/>
              <w:jc w:val="center"/>
              <w:rPr>
                <w:rFonts w:ascii="Arial" w:hAnsi="Arial" w:cs="Arial"/>
                <w:b/>
                <w:bCs/>
                <w:color w:val="000000" w:themeColor="text1"/>
                <w:sz w:val="18"/>
                <w:szCs w:val="18"/>
              </w:rPr>
            </w:pPr>
            <w:r w:rsidRPr="000F70AD">
              <w:rPr>
                <w:rFonts w:ascii="Arial" w:hAnsi="Arial" w:cs="Arial"/>
                <w:b/>
                <w:bCs/>
                <w:color w:val="000000" w:themeColor="text1"/>
                <w:sz w:val="18"/>
                <w:szCs w:val="18"/>
              </w:rPr>
              <w:t xml:space="preserve">Modern tool usage: </w:t>
            </w:r>
          </w:p>
          <w:p w14:paraId="2CCE5C60" w14:textId="77777777" w:rsidR="002E3C27" w:rsidRPr="000F70AD" w:rsidRDefault="002E3C27" w:rsidP="001C3606">
            <w:pPr>
              <w:pStyle w:val="ListParagraph"/>
              <w:spacing w:after="0" w:line="240" w:lineRule="auto"/>
              <w:ind w:left="0"/>
              <w:jc w:val="center"/>
              <w:rPr>
                <w:rFonts w:ascii="Arial" w:hAnsi="Arial" w:cs="Arial"/>
                <w:color w:val="000000" w:themeColor="text1"/>
                <w:sz w:val="18"/>
                <w:szCs w:val="18"/>
              </w:rPr>
            </w:pPr>
            <w:r w:rsidRPr="000F70AD">
              <w:rPr>
                <w:rFonts w:ascii="Arial" w:hAnsi="Arial" w:cs="Arial"/>
                <w:color w:val="000000" w:themeColor="text1"/>
                <w:sz w:val="18"/>
                <w:szCs w:val="18"/>
              </w:rPr>
              <w:t>(PO5)</w:t>
            </w:r>
          </w:p>
        </w:tc>
        <w:tc>
          <w:tcPr>
            <w:tcW w:w="1051" w:type="dxa"/>
            <w:vAlign w:val="center"/>
          </w:tcPr>
          <w:p w14:paraId="03BA8E58" w14:textId="77777777" w:rsidR="002E3C27" w:rsidRPr="000F70AD" w:rsidRDefault="002E3C27" w:rsidP="001C3606">
            <w:pPr>
              <w:jc w:val="center"/>
              <w:rPr>
                <w:rFonts w:ascii="Arial" w:hAnsi="Arial" w:cs="Arial"/>
                <w:color w:val="000000" w:themeColor="text1"/>
                <w:sz w:val="18"/>
                <w:szCs w:val="18"/>
              </w:rPr>
            </w:pPr>
            <w:r w:rsidRPr="000F70AD">
              <w:rPr>
                <w:rFonts w:ascii="Arial" w:hAnsi="Arial" w:cs="Arial"/>
                <w:color w:val="000000" w:themeColor="text1"/>
                <w:sz w:val="18"/>
                <w:szCs w:val="18"/>
              </w:rPr>
              <w:t>Cognitive domain – level 4</w:t>
            </w:r>
          </w:p>
        </w:tc>
        <w:tc>
          <w:tcPr>
            <w:tcW w:w="1747" w:type="dxa"/>
            <w:vAlign w:val="center"/>
          </w:tcPr>
          <w:p w14:paraId="26F373A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621465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64A9860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3966731"/>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568837C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49946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42D18B3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18312885"/>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BD68B5A" w14:textId="77777777" w:rsidR="002E3C27" w:rsidRPr="000F70AD"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711647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70ACFBB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596367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3742B89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757405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15AF2EA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3349971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7C9C807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9947653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1AF88AD4" w14:textId="77777777" w:rsidR="002E3C27" w:rsidRPr="000F70AD"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01850892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38C0FB8B" w14:textId="77777777" w:rsidR="002E3C27" w:rsidRPr="000F70AD"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2"/>
      </w:tblGrid>
      <w:tr w:rsidR="002E3C27" w:rsidRPr="000F70AD" w14:paraId="25C3B0BF" w14:textId="77777777" w:rsidTr="001C3606">
        <w:trPr>
          <w:jc w:val="center"/>
        </w:trPr>
        <w:tc>
          <w:tcPr>
            <w:tcW w:w="9122" w:type="dxa"/>
          </w:tcPr>
          <w:p w14:paraId="5E7EE460" w14:textId="77777777" w:rsidR="002E3C27" w:rsidRPr="000F70AD" w:rsidRDefault="002E3C27" w:rsidP="001C3606">
            <w:pPr>
              <w:rPr>
                <w:rFonts w:ascii="Arial" w:hAnsi="Arial" w:cs="Arial"/>
                <w:b/>
                <w:color w:val="000000" w:themeColor="text1"/>
                <w:sz w:val="18"/>
                <w:szCs w:val="18"/>
              </w:rPr>
            </w:pPr>
            <w:r w:rsidRPr="000F70AD">
              <w:rPr>
                <w:rFonts w:ascii="Arial" w:hAnsi="Arial" w:cs="Arial"/>
                <w:b/>
                <w:color w:val="000000" w:themeColor="text1"/>
                <w:sz w:val="18"/>
                <w:szCs w:val="18"/>
              </w:rPr>
              <w:t>Assessment and Marks Distribution:</w:t>
            </w:r>
          </w:p>
          <w:p w14:paraId="450C31C2"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7FDDB51E"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777A3156" w14:textId="77777777" w:rsidR="002E3C27" w:rsidRPr="000F70AD" w:rsidRDefault="002E3C27" w:rsidP="001C3606">
            <w:pPr>
              <w:rPr>
                <w:rFonts w:ascii="Arial" w:hAnsi="Arial" w:cs="Arial"/>
                <w:b/>
                <w:color w:val="000000" w:themeColor="text1"/>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0F70AD" w14:paraId="1E2D2383" w14:textId="77777777" w:rsidTr="001C3606">
        <w:trPr>
          <w:jc w:val="center"/>
        </w:trPr>
        <w:tc>
          <w:tcPr>
            <w:tcW w:w="9122" w:type="dxa"/>
          </w:tcPr>
          <w:p w14:paraId="5F6056A4" w14:textId="77777777" w:rsidR="002E3C27" w:rsidRPr="000F70AD" w:rsidRDefault="002E3C27" w:rsidP="001C3606">
            <w:pPr>
              <w:spacing w:after="120"/>
              <w:rPr>
                <w:rFonts w:ascii="Arial" w:hAnsi="Arial" w:cs="Arial"/>
                <w:b/>
                <w:bCs/>
                <w:iCs/>
                <w:sz w:val="18"/>
                <w:szCs w:val="18"/>
              </w:rPr>
            </w:pPr>
          </w:p>
          <w:p w14:paraId="0DE8C7D1" w14:textId="77777777" w:rsidR="002E3C27" w:rsidRPr="000F70AD" w:rsidRDefault="002E3C27" w:rsidP="001C3606">
            <w:pPr>
              <w:spacing w:after="120"/>
              <w:rPr>
                <w:rFonts w:ascii="Arial" w:hAnsi="Arial" w:cs="Arial"/>
                <w:b/>
                <w:bCs/>
                <w:iCs/>
                <w:sz w:val="18"/>
                <w:szCs w:val="18"/>
              </w:rPr>
            </w:pPr>
            <w:r w:rsidRPr="000F70AD">
              <w:rPr>
                <w:rFonts w:ascii="Arial" w:hAnsi="Arial" w:cs="Arial"/>
                <w:b/>
                <w:bCs/>
                <w:iCs/>
                <w:sz w:val="18"/>
                <w:szCs w:val="18"/>
              </w:rPr>
              <w:t>Lab Course Contents</w:t>
            </w:r>
            <w:r>
              <w:rPr>
                <w:rFonts w:ascii="Arial" w:hAnsi="Arial" w:cs="Arial"/>
                <w:b/>
                <w:bCs/>
                <w:iCs/>
                <w:sz w:val="18"/>
                <w:szCs w:val="18"/>
              </w:rPr>
              <w:t>/List of Experiments</w:t>
            </w:r>
            <w:r w:rsidRPr="000F70AD">
              <w:rPr>
                <w:rFonts w:ascii="Arial" w:hAnsi="Arial" w:cs="Arial"/>
                <w:b/>
                <w:bCs/>
                <w:iCs/>
                <w:sz w:val="18"/>
                <w:szCs w:val="1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6"/>
            </w:tblGrid>
            <w:tr w:rsidR="002E3C27" w:rsidRPr="000F70AD" w14:paraId="58926FC0" w14:textId="77777777" w:rsidTr="001C3606">
              <w:trPr>
                <w:jc w:val="center"/>
              </w:trPr>
              <w:tc>
                <w:tcPr>
                  <w:tcW w:w="8983" w:type="dxa"/>
                  <w:vAlign w:val="center"/>
                </w:tcPr>
                <w:p w14:paraId="36466888"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Suppose you are given a line of text as a plaintext, find out the corresponding Caesar Cipher (i.e. character three to the right modulo 26). Then perform the reverse operation to get original plaintext.</w:t>
                  </w:r>
                </w:p>
                <w:p w14:paraId="4624E772"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 xml:space="preserve">Find out the Polygram Substitution Cipher of a given plaintext (Consider the block size of 3). Then perform the reverse operation to get original plaintext. </w:t>
                  </w:r>
                </w:p>
                <w:p w14:paraId="10CFE98B"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Consider the plaintext “DEPARTMENT OF COMPUTER SCIENCE AND TECHNOLY UNIVERSITY OF RAJSHAHI BANGLADESH”, find out the corresponding Transposition Cipher (Take width as input). Then perform the reverse operation to get original plaintext.</w:t>
                  </w:r>
                </w:p>
                <w:p w14:paraId="133F26E8"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Find out corresponding double Transposition Cipher of the above plaintext. Then perform the reverse operation to get original plaintext.</w:t>
                  </w:r>
                </w:p>
                <w:p w14:paraId="78C4489A"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You are supplied a file of large nonrepeating set of truly random key letter. Your job is to encrypt the plaintext using ONE TIME PAD technique. Then perform the reverse operation to get original plaintext.</w:t>
                  </w:r>
                </w:p>
                <w:p w14:paraId="1D22303D"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Use the Lehmann algorithm to check whether the given number P is prime or not?</w:t>
                  </w:r>
                </w:p>
                <w:p w14:paraId="43A1440A"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 xml:space="preserve">Use the Robin-Miller algorithm to check whether the given number P is prime or not?  </w:t>
                  </w:r>
                </w:p>
                <w:p w14:paraId="1CBC1019"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Write a program to implement MD5 one way hash function.</w:t>
                  </w:r>
                </w:p>
                <w:p w14:paraId="75C24819"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Write a program to implement Secured Hash Algorithm (SHA) one way hash function.</w:t>
                  </w:r>
                </w:p>
                <w:p w14:paraId="3954F00D" w14:textId="77777777" w:rsidR="002E3C27" w:rsidRPr="000F70AD" w:rsidRDefault="002E3C27" w:rsidP="001C3606">
                  <w:pPr>
                    <w:numPr>
                      <w:ilvl w:val="0"/>
                      <w:numId w:val="35"/>
                    </w:numPr>
                    <w:ind w:left="357" w:hanging="357"/>
                    <w:jc w:val="both"/>
                    <w:rPr>
                      <w:rFonts w:ascii="Arial" w:hAnsi="Arial" w:cs="Arial"/>
                      <w:bCs/>
                      <w:sz w:val="18"/>
                      <w:szCs w:val="18"/>
                    </w:rPr>
                  </w:pPr>
                  <w:r w:rsidRPr="000F70AD">
                    <w:rPr>
                      <w:rFonts w:ascii="Arial" w:hAnsi="Arial" w:cs="Arial"/>
                      <w:bCs/>
                      <w:sz w:val="18"/>
                      <w:szCs w:val="18"/>
                    </w:rPr>
                    <w:t>Encrypt the plaintext message using RSA algorithm.</w:t>
                  </w:r>
                  <w:r w:rsidRPr="000F70AD">
                    <w:rPr>
                      <w:rFonts w:ascii="Arial" w:hAnsi="Arial" w:cs="Arial"/>
                      <w:noProof/>
                      <w:sz w:val="18"/>
                      <w:szCs w:val="18"/>
                    </w:rPr>
                    <w:t xml:space="preserve"> </w:t>
                  </w:r>
                  <w:r w:rsidRPr="000F70AD">
                    <w:rPr>
                      <w:rFonts w:ascii="Arial" w:hAnsi="Arial" w:cs="Arial"/>
                      <w:bCs/>
                      <w:sz w:val="18"/>
                      <w:szCs w:val="18"/>
                    </w:rPr>
                    <w:t>Then perform the reverse operation to get original plaintext.</w:t>
                  </w:r>
                </w:p>
                <w:p w14:paraId="0A89FE10" w14:textId="77777777" w:rsidR="002E3C27" w:rsidRPr="000F70AD" w:rsidRDefault="002E3C27" w:rsidP="001C3606">
                  <w:pPr>
                    <w:numPr>
                      <w:ilvl w:val="0"/>
                      <w:numId w:val="35"/>
                    </w:numPr>
                    <w:ind w:left="357" w:hanging="357"/>
                    <w:rPr>
                      <w:rFonts w:ascii="Arial" w:hAnsi="Arial" w:cs="Arial"/>
                      <w:bCs/>
                      <w:sz w:val="18"/>
                      <w:szCs w:val="18"/>
                    </w:rPr>
                  </w:pPr>
                  <w:r w:rsidRPr="000F70AD">
                    <w:rPr>
                      <w:rFonts w:ascii="Arial" w:hAnsi="Arial" w:cs="Arial"/>
                      <w:bCs/>
                      <w:sz w:val="18"/>
                      <w:szCs w:val="18"/>
                    </w:rPr>
                    <w:t>Write a program to implement Diffie-Hellman Key Exchange.</w:t>
                  </w:r>
                </w:p>
                <w:p w14:paraId="6AE46F65" w14:textId="77777777" w:rsidR="002E3C27" w:rsidRPr="000F70AD" w:rsidRDefault="002E3C27" w:rsidP="001C3606">
                  <w:pPr>
                    <w:spacing w:after="120"/>
                    <w:rPr>
                      <w:rFonts w:ascii="Arial" w:hAnsi="Arial" w:cs="Arial"/>
                      <w:b/>
                      <w:sz w:val="18"/>
                      <w:szCs w:val="18"/>
                    </w:rPr>
                  </w:pPr>
                </w:p>
              </w:tc>
            </w:tr>
          </w:tbl>
          <w:p w14:paraId="04D5EE8C" w14:textId="77777777" w:rsidR="002E3C27" w:rsidRPr="000F70AD" w:rsidRDefault="002E3C27" w:rsidP="001C3606">
            <w:pPr>
              <w:spacing w:after="120"/>
              <w:rPr>
                <w:rFonts w:ascii="Arial" w:hAnsi="Arial" w:cs="Arial"/>
                <w:b/>
                <w:color w:val="FF0000"/>
                <w:sz w:val="18"/>
                <w:szCs w:val="18"/>
              </w:rPr>
            </w:pPr>
          </w:p>
        </w:tc>
      </w:tr>
    </w:tbl>
    <w:p w14:paraId="44B82A56" w14:textId="77777777" w:rsidR="002E3C27" w:rsidRPr="000F70AD" w:rsidRDefault="002E3C27" w:rsidP="002E3C27">
      <w:pPr>
        <w:jc w:val="center"/>
        <w:rPr>
          <w:rFonts w:ascii="Arial" w:hAnsi="Arial" w:cs="Arial"/>
          <w:b/>
          <w:color w:val="FFFFFF"/>
          <w:sz w:val="18"/>
          <w:szCs w:val="18"/>
          <w:highlight w:val="black"/>
        </w:rPr>
      </w:pPr>
    </w:p>
    <w:p w14:paraId="683D0599" w14:textId="77777777" w:rsidR="002E3C27" w:rsidRPr="001031CF" w:rsidRDefault="002E3C27" w:rsidP="002E3C27">
      <w:pPr>
        <w:jc w:val="center"/>
        <w:rPr>
          <w:rFonts w:ascii="Arial" w:hAnsi="Arial" w:cs="Arial"/>
          <w:b/>
          <w:bCs/>
          <w:iCs/>
          <w:sz w:val="18"/>
          <w:szCs w:val="18"/>
        </w:rPr>
      </w:pPr>
    </w:p>
    <w:p w14:paraId="080CAF0E" w14:textId="77777777" w:rsidR="002E3C27" w:rsidRPr="001031C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Pr>
          <w:rFonts w:ascii="Arial" w:hAnsi="Arial" w:cs="Arial"/>
          <w:b/>
          <w:bCs/>
          <w:iCs/>
          <w:sz w:val="18"/>
          <w:szCs w:val="18"/>
        </w:rPr>
        <w:t>CSE424</w:t>
      </w:r>
      <w:r w:rsidRPr="001031CF">
        <w:rPr>
          <w:rFonts w:ascii="Arial" w:hAnsi="Arial" w:cs="Arial"/>
          <w:b/>
          <w:bCs/>
          <w:iCs/>
          <w:sz w:val="18"/>
          <w:szCs w:val="18"/>
        </w:rPr>
        <w:t>1: Multimedia System</w:t>
      </w:r>
    </w:p>
    <w:p w14:paraId="69A451D9" w14:textId="77777777" w:rsidR="002E3C27" w:rsidRPr="001031C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031CF">
        <w:rPr>
          <w:rFonts w:ascii="Arial" w:hAnsi="Arial" w:cs="Arial"/>
          <w:b/>
          <w:bCs/>
          <w:iCs/>
          <w:sz w:val="18"/>
          <w:szCs w:val="18"/>
        </w:rPr>
        <w:t>Credits: 3 Contact Hours: 39</w:t>
      </w:r>
    </w:p>
    <w:p w14:paraId="5FE4E0A6" w14:textId="77777777" w:rsidR="002E3C27" w:rsidRPr="001031CF"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031CF">
        <w:rPr>
          <w:rFonts w:ascii="Arial" w:hAnsi="Arial" w:cs="Arial"/>
          <w:b/>
          <w:bCs/>
          <w:iCs/>
          <w:sz w:val="18"/>
          <w:szCs w:val="18"/>
        </w:rPr>
        <w:t>Year: Four Semester: Even</w:t>
      </w:r>
    </w:p>
    <w:p w14:paraId="6A8B32F1" w14:textId="77777777" w:rsidR="002E3C27" w:rsidRPr="001031CF"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031CF" w14:paraId="237C5971" w14:textId="77777777" w:rsidTr="001C3606">
        <w:trPr>
          <w:jc w:val="center"/>
        </w:trPr>
        <w:tc>
          <w:tcPr>
            <w:tcW w:w="1439" w:type="dxa"/>
          </w:tcPr>
          <w:p w14:paraId="792E444E" w14:textId="77777777" w:rsidR="002E3C27" w:rsidRPr="001031CF" w:rsidRDefault="002E3C27" w:rsidP="001C3606">
            <w:pPr>
              <w:rPr>
                <w:rFonts w:ascii="Arial" w:hAnsi="Arial" w:cs="Arial"/>
                <w:b/>
                <w:bCs/>
                <w:sz w:val="18"/>
                <w:szCs w:val="18"/>
              </w:rPr>
            </w:pPr>
            <w:r w:rsidRPr="001031CF">
              <w:rPr>
                <w:rFonts w:ascii="Arial" w:hAnsi="Arial" w:cs="Arial"/>
                <w:b/>
                <w:sz w:val="18"/>
                <w:szCs w:val="18"/>
              </w:rPr>
              <w:t>Prerequisite:</w:t>
            </w:r>
          </w:p>
        </w:tc>
        <w:tc>
          <w:tcPr>
            <w:tcW w:w="7741" w:type="dxa"/>
          </w:tcPr>
          <w:p w14:paraId="7EFF4EBB" w14:textId="77777777" w:rsidR="002E3C27" w:rsidRPr="001031CF" w:rsidRDefault="002E3C27" w:rsidP="001C3606">
            <w:pPr>
              <w:rPr>
                <w:rFonts w:ascii="Arial" w:hAnsi="Arial" w:cs="Arial"/>
                <w:iCs/>
                <w:sz w:val="18"/>
                <w:szCs w:val="18"/>
              </w:rPr>
            </w:pPr>
            <w:r>
              <w:rPr>
                <w:rFonts w:ascii="Arial" w:hAnsi="Arial" w:cs="Arial"/>
                <w:iCs/>
                <w:sz w:val="18"/>
                <w:szCs w:val="18"/>
              </w:rPr>
              <w:t>CSE416</w:t>
            </w:r>
            <w:r w:rsidRPr="001031CF">
              <w:rPr>
                <w:rFonts w:ascii="Arial" w:hAnsi="Arial" w:cs="Arial"/>
                <w:iCs/>
                <w:sz w:val="18"/>
                <w:szCs w:val="18"/>
              </w:rPr>
              <w:t>1</w:t>
            </w:r>
            <w:r>
              <w:rPr>
                <w:rFonts w:ascii="Arial" w:hAnsi="Arial" w:cs="Arial"/>
                <w:iCs/>
                <w:sz w:val="18"/>
                <w:szCs w:val="18"/>
              </w:rPr>
              <w:t>:Digital Image Processing, CSE32</w:t>
            </w:r>
            <w:r w:rsidRPr="001031CF">
              <w:rPr>
                <w:rFonts w:ascii="Arial" w:hAnsi="Arial" w:cs="Arial"/>
                <w:iCs/>
                <w:sz w:val="18"/>
                <w:szCs w:val="18"/>
              </w:rPr>
              <w:t>51;Computer Networks</w:t>
            </w:r>
          </w:p>
        </w:tc>
      </w:tr>
      <w:tr w:rsidR="002E3C27" w:rsidRPr="001031CF" w14:paraId="3BFA8306" w14:textId="77777777" w:rsidTr="001C3606">
        <w:trPr>
          <w:jc w:val="center"/>
        </w:trPr>
        <w:tc>
          <w:tcPr>
            <w:tcW w:w="1439" w:type="dxa"/>
          </w:tcPr>
          <w:p w14:paraId="7480011D" w14:textId="77777777" w:rsidR="002E3C27" w:rsidRPr="001031CF" w:rsidRDefault="002E3C27" w:rsidP="001C3606">
            <w:pPr>
              <w:rPr>
                <w:rFonts w:ascii="Arial" w:hAnsi="Arial" w:cs="Arial"/>
                <w:b/>
                <w:sz w:val="18"/>
                <w:szCs w:val="18"/>
              </w:rPr>
            </w:pPr>
            <w:r w:rsidRPr="001031CF">
              <w:rPr>
                <w:rFonts w:ascii="Arial" w:hAnsi="Arial" w:cs="Arial"/>
                <w:b/>
                <w:sz w:val="18"/>
                <w:szCs w:val="18"/>
              </w:rPr>
              <w:t>Course Type</w:t>
            </w:r>
          </w:p>
        </w:tc>
        <w:tc>
          <w:tcPr>
            <w:tcW w:w="7741" w:type="dxa"/>
          </w:tcPr>
          <w:p w14:paraId="6DB7B729" w14:textId="77777777" w:rsidR="002E3C27" w:rsidRPr="001031CF" w:rsidRDefault="00000000" w:rsidP="001C3606">
            <w:pPr>
              <w:rPr>
                <w:rFonts w:ascii="Arial" w:hAnsi="Arial" w:cs="Arial"/>
                <w:iCs/>
                <w:sz w:val="18"/>
                <w:szCs w:val="18"/>
              </w:rPr>
            </w:pPr>
            <w:sdt>
              <w:sdtPr>
                <w:rPr>
                  <w:rFonts w:ascii="Arial" w:hAnsi="Arial" w:cs="Arial"/>
                  <w:iCs/>
                  <w:sz w:val="18"/>
                  <w:szCs w:val="18"/>
                </w:rPr>
                <w:id w:val="-1291125940"/>
              </w:sdtPr>
              <w:sdtContent>
                <w:r w:rsidR="002E3C27" w:rsidRPr="001031CF">
                  <w:rPr>
                    <w:rFonts w:ascii="MS Gothic" w:eastAsia="MS Gothic" w:hAnsi="MS Gothic" w:cs="MS Gothic" w:hint="eastAsia"/>
                    <w:iCs/>
                    <w:sz w:val="18"/>
                    <w:szCs w:val="18"/>
                  </w:rPr>
                  <w:t>☒</w:t>
                </w:r>
              </w:sdtContent>
            </w:sdt>
            <w:r w:rsidR="002E3C27" w:rsidRPr="001031CF">
              <w:rPr>
                <w:rFonts w:ascii="Arial" w:hAnsi="Arial" w:cs="Arial"/>
                <w:iCs/>
                <w:sz w:val="18"/>
                <w:szCs w:val="18"/>
              </w:rPr>
              <w:t xml:space="preserve"> Theory         </w:t>
            </w:r>
            <w:sdt>
              <w:sdtPr>
                <w:rPr>
                  <w:rFonts w:ascii="Arial" w:hAnsi="Arial" w:cs="Arial"/>
                  <w:iCs/>
                  <w:sz w:val="18"/>
                  <w:szCs w:val="18"/>
                </w:rPr>
                <w:id w:val="-141731734"/>
              </w:sdtPr>
              <w:sdtContent>
                <w:r w:rsidR="002E3C27" w:rsidRPr="001031CF">
                  <w:rPr>
                    <w:rFonts w:ascii="MS Gothic" w:eastAsia="MS Gothic" w:hAnsi="MS Gothic" w:cs="MS Gothic" w:hint="eastAsia"/>
                    <w:iCs/>
                    <w:sz w:val="18"/>
                    <w:szCs w:val="18"/>
                  </w:rPr>
                  <w:t>☐</w:t>
                </w:r>
              </w:sdtContent>
            </w:sdt>
            <w:r w:rsidR="002E3C27" w:rsidRPr="001031CF">
              <w:rPr>
                <w:rFonts w:ascii="Arial" w:hAnsi="Arial" w:cs="Arial"/>
                <w:iCs/>
                <w:sz w:val="18"/>
                <w:szCs w:val="18"/>
              </w:rPr>
              <w:t xml:space="preserve">  Laboratory work         </w:t>
            </w:r>
            <w:sdt>
              <w:sdtPr>
                <w:rPr>
                  <w:rFonts w:ascii="Arial" w:hAnsi="Arial" w:cs="Arial"/>
                  <w:iCs/>
                  <w:sz w:val="18"/>
                  <w:szCs w:val="18"/>
                </w:rPr>
                <w:id w:val="1027141864"/>
              </w:sdtPr>
              <w:sdtContent>
                <w:r w:rsidR="002E3C27" w:rsidRPr="001031CF">
                  <w:rPr>
                    <w:rFonts w:ascii="MS Gothic" w:eastAsia="MS Gothic" w:hAnsi="MS Gothic" w:cs="MS Gothic" w:hint="eastAsia"/>
                    <w:iCs/>
                    <w:sz w:val="18"/>
                    <w:szCs w:val="18"/>
                  </w:rPr>
                  <w:t>☐</w:t>
                </w:r>
              </w:sdtContent>
            </w:sdt>
            <w:r w:rsidR="002E3C27" w:rsidRPr="001031CF">
              <w:rPr>
                <w:rFonts w:ascii="Arial" w:hAnsi="Arial" w:cs="Arial"/>
                <w:iCs/>
                <w:sz w:val="18"/>
                <w:szCs w:val="18"/>
              </w:rPr>
              <w:t xml:space="preserve">  Project work      </w:t>
            </w:r>
            <w:sdt>
              <w:sdtPr>
                <w:rPr>
                  <w:rFonts w:ascii="Arial" w:hAnsi="Arial" w:cs="Arial"/>
                  <w:iCs/>
                  <w:sz w:val="18"/>
                  <w:szCs w:val="18"/>
                </w:rPr>
                <w:id w:val="1878350698"/>
              </w:sdtPr>
              <w:sdtContent>
                <w:r w:rsidR="002E3C27" w:rsidRPr="001031CF">
                  <w:rPr>
                    <w:rFonts w:ascii="MS Gothic" w:eastAsia="MS Gothic" w:hAnsi="MS Gothic" w:cs="MS Gothic" w:hint="eastAsia"/>
                    <w:iCs/>
                    <w:sz w:val="18"/>
                    <w:szCs w:val="18"/>
                  </w:rPr>
                  <w:t>☐</w:t>
                </w:r>
              </w:sdtContent>
            </w:sdt>
            <w:r w:rsidR="002E3C27" w:rsidRPr="001031CF">
              <w:rPr>
                <w:rFonts w:ascii="Arial" w:hAnsi="Arial" w:cs="Arial"/>
                <w:iCs/>
                <w:sz w:val="18"/>
                <w:szCs w:val="18"/>
              </w:rPr>
              <w:t xml:space="preserve">  Viva Voce      </w:t>
            </w:r>
          </w:p>
        </w:tc>
      </w:tr>
      <w:tr w:rsidR="002E3C27" w:rsidRPr="001031CF" w14:paraId="5E5DBF4E" w14:textId="77777777" w:rsidTr="001C3606">
        <w:trPr>
          <w:trHeight w:val="238"/>
          <w:jc w:val="center"/>
        </w:trPr>
        <w:tc>
          <w:tcPr>
            <w:tcW w:w="1439" w:type="dxa"/>
          </w:tcPr>
          <w:p w14:paraId="14816303" w14:textId="77777777" w:rsidR="002E3C27" w:rsidRPr="001031CF" w:rsidRDefault="002E3C27" w:rsidP="001C3606">
            <w:pPr>
              <w:ind w:left="2160" w:hanging="2160"/>
              <w:rPr>
                <w:rFonts w:ascii="Arial" w:hAnsi="Arial" w:cs="Arial"/>
                <w:b/>
                <w:bCs/>
                <w:sz w:val="18"/>
                <w:szCs w:val="18"/>
              </w:rPr>
            </w:pPr>
            <w:r w:rsidRPr="001031CF">
              <w:rPr>
                <w:rFonts w:ascii="Arial" w:hAnsi="Arial" w:cs="Arial"/>
                <w:b/>
                <w:bCs/>
                <w:sz w:val="18"/>
                <w:szCs w:val="18"/>
              </w:rPr>
              <w:t>Motivation</w:t>
            </w:r>
          </w:p>
        </w:tc>
        <w:tc>
          <w:tcPr>
            <w:tcW w:w="7741" w:type="dxa"/>
          </w:tcPr>
          <w:p w14:paraId="42C017CC" w14:textId="77777777" w:rsidR="002E3C27" w:rsidRPr="001031CF" w:rsidRDefault="002E3C27" w:rsidP="001C3606">
            <w:pPr>
              <w:rPr>
                <w:rFonts w:ascii="Arial" w:hAnsi="Arial" w:cs="Arial"/>
                <w:b/>
                <w:iCs/>
                <w:sz w:val="18"/>
                <w:szCs w:val="18"/>
              </w:rPr>
            </w:pPr>
            <w:r w:rsidRPr="001031CF">
              <w:rPr>
                <w:rFonts w:ascii="Arial" w:hAnsi="Arial" w:cs="Arial"/>
                <w:iCs/>
                <w:sz w:val="18"/>
                <w:szCs w:val="18"/>
              </w:rPr>
              <w:t>To know the issues of multimedia data format, properties and applications.</w:t>
            </w:r>
          </w:p>
        </w:tc>
      </w:tr>
      <w:tr w:rsidR="002E3C27" w:rsidRPr="001031CF" w14:paraId="61B9B072" w14:textId="77777777" w:rsidTr="001C3606">
        <w:trPr>
          <w:trHeight w:val="238"/>
          <w:jc w:val="center"/>
        </w:trPr>
        <w:tc>
          <w:tcPr>
            <w:tcW w:w="9180" w:type="dxa"/>
            <w:gridSpan w:val="2"/>
          </w:tcPr>
          <w:p w14:paraId="4D80F724" w14:textId="77777777" w:rsidR="002E3C27" w:rsidRPr="001031CF" w:rsidRDefault="002E3C27" w:rsidP="001C3606">
            <w:pPr>
              <w:rPr>
                <w:rFonts w:ascii="Arial" w:hAnsi="Arial" w:cs="Arial"/>
                <w:b/>
                <w:bCs/>
                <w:sz w:val="18"/>
                <w:szCs w:val="18"/>
              </w:rPr>
            </w:pPr>
          </w:p>
          <w:p w14:paraId="6795F7D1" w14:textId="77777777" w:rsidR="002E3C27" w:rsidRPr="001031CF" w:rsidRDefault="002E3C27" w:rsidP="001C3606">
            <w:pPr>
              <w:rPr>
                <w:rFonts w:ascii="Arial" w:hAnsi="Arial" w:cs="Arial"/>
                <w:b/>
                <w:bCs/>
                <w:sz w:val="18"/>
                <w:szCs w:val="18"/>
              </w:rPr>
            </w:pPr>
            <w:r w:rsidRPr="001031CF">
              <w:rPr>
                <w:rFonts w:ascii="Arial" w:hAnsi="Arial" w:cs="Arial"/>
                <w:b/>
                <w:bCs/>
                <w:sz w:val="18"/>
                <w:szCs w:val="18"/>
              </w:rPr>
              <w:t>Course Objective:</w:t>
            </w:r>
          </w:p>
          <w:p w14:paraId="7F5101A9" w14:textId="77777777" w:rsidR="002E3C27" w:rsidRPr="001031CF" w:rsidRDefault="002E3C27" w:rsidP="001C3606">
            <w:pPr>
              <w:jc w:val="both"/>
              <w:rPr>
                <w:rFonts w:ascii="Arial" w:hAnsi="Arial" w:cs="Arial"/>
                <w:iCs/>
                <w:sz w:val="18"/>
                <w:szCs w:val="18"/>
              </w:rPr>
            </w:pPr>
            <w:r w:rsidRPr="001031CF">
              <w:rPr>
                <w:rFonts w:ascii="Arial" w:hAnsi="Arial" w:cs="Arial"/>
                <w:iCs/>
                <w:sz w:val="18"/>
                <w:szCs w:val="18"/>
              </w:rPr>
              <w:t>The objective of this course is to acquire knowledge and skills required to plan, design and implement multimedia systems and technologies. This course teaches the principles and current technologies of multimedia systems, describes the ways in which multimedia information is captured, processed, and rendered and the major steps in some of the image, video and audio compression standards. It also introduces multimedia quality of service (QoS) and analyses the ways in which multimedia data is transmitted across networks. Privacy and copyright issues in the context of multimedia are discussed.</w:t>
            </w:r>
          </w:p>
        </w:tc>
      </w:tr>
    </w:tbl>
    <w:p w14:paraId="2BB2EF97" w14:textId="77777777" w:rsidR="002E3C27" w:rsidRPr="001031CF" w:rsidRDefault="002E3C27" w:rsidP="002E3C27">
      <w:pPr>
        <w:jc w:val="center"/>
        <w:rPr>
          <w:rFonts w:ascii="Arial" w:hAnsi="Arial" w:cs="Arial"/>
          <w:sz w:val="18"/>
          <w:szCs w:val="18"/>
        </w:rPr>
      </w:pPr>
    </w:p>
    <w:p w14:paraId="0A9E3618" w14:textId="77777777" w:rsidR="002E3C27" w:rsidRPr="001031CF" w:rsidRDefault="002E3C27" w:rsidP="002E3C27">
      <w:pPr>
        <w:autoSpaceDE w:val="0"/>
        <w:autoSpaceDN w:val="0"/>
        <w:adjustRightInd w:val="0"/>
        <w:jc w:val="center"/>
        <w:rPr>
          <w:rFonts w:ascii="Arial" w:hAnsi="Arial" w:cs="Arial"/>
          <w:b/>
          <w:color w:val="000000" w:themeColor="text1"/>
          <w:sz w:val="18"/>
          <w:szCs w:val="18"/>
        </w:rPr>
      </w:pPr>
      <w:r w:rsidRPr="001031CF">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2252"/>
        <w:gridCol w:w="1867"/>
        <w:gridCol w:w="1051"/>
        <w:gridCol w:w="1747"/>
        <w:gridCol w:w="1612"/>
      </w:tblGrid>
      <w:tr w:rsidR="002E3C27" w:rsidRPr="001031CF" w14:paraId="1EDE62F8" w14:textId="77777777" w:rsidTr="001C3606">
        <w:trPr>
          <w:trHeight w:val="877"/>
          <w:jc w:val="center"/>
        </w:trPr>
        <w:tc>
          <w:tcPr>
            <w:tcW w:w="646" w:type="dxa"/>
            <w:vAlign w:val="center"/>
          </w:tcPr>
          <w:p w14:paraId="728E0012"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 No.</w:t>
            </w:r>
          </w:p>
        </w:tc>
        <w:tc>
          <w:tcPr>
            <w:tcW w:w="2252" w:type="dxa"/>
            <w:vAlign w:val="center"/>
          </w:tcPr>
          <w:p w14:paraId="4CA5AC13"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 Statement</w:t>
            </w:r>
          </w:p>
        </w:tc>
        <w:tc>
          <w:tcPr>
            <w:tcW w:w="1867" w:type="dxa"/>
            <w:vAlign w:val="center"/>
          </w:tcPr>
          <w:p w14:paraId="0AC7205C"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Corresponding PO</w:t>
            </w:r>
          </w:p>
        </w:tc>
        <w:tc>
          <w:tcPr>
            <w:tcW w:w="1051" w:type="dxa"/>
            <w:vAlign w:val="center"/>
          </w:tcPr>
          <w:p w14:paraId="14311987"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Domain / level of learning taxonomy</w:t>
            </w:r>
          </w:p>
        </w:tc>
        <w:tc>
          <w:tcPr>
            <w:tcW w:w="1747" w:type="dxa"/>
            <w:vAlign w:val="center"/>
          </w:tcPr>
          <w:p w14:paraId="3AAD1B0C"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Delivery methods and activities</w:t>
            </w:r>
          </w:p>
        </w:tc>
        <w:tc>
          <w:tcPr>
            <w:tcW w:w="1612" w:type="dxa"/>
            <w:vAlign w:val="center"/>
          </w:tcPr>
          <w:p w14:paraId="1DF36E62"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Assessment tools</w:t>
            </w:r>
          </w:p>
        </w:tc>
      </w:tr>
      <w:tr w:rsidR="002E3C27" w:rsidRPr="001031CF" w14:paraId="26444482" w14:textId="77777777" w:rsidTr="001C3606">
        <w:trPr>
          <w:trHeight w:val="1646"/>
          <w:jc w:val="center"/>
        </w:trPr>
        <w:tc>
          <w:tcPr>
            <w:tcW w:w="646" w:type="dxa"/>
            <w:vAlign w:val="center"/>
          </w:tcPr>
          <w:p w14:paraId="548794DE"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CO1</w:t>
            </w:r>
          </w:p>
        </w:tc>
        <w:tc>
          <w:tcPr>
            <w:tcW w:w="2252" w:type="dxa"/>
            <w:vAlign w:val="center"/>
          </w:tcPr>
          <w:p w14:paraId="7066DB24" w14:textId="77777777" w:rsidR="002E3C27" w:rsidRPr="001031CF" w:rsidRDefault="002E3C27" w:rsidP="001C3606">
            <w:pPr>
              <w:pStyle w:val="ListParagraph"/>
              <w:spacing w:after="0" w:line="240" w:lineRule="auto"/>
              <w:ind w:left="-18"/>
              <w:jc w:val="center"/>
              <w:rPr>
                <w:rFonts w:ascii="Arial" w:hAnsi="Arial" w:cs="Arial"/>
                <w:color w:val="000000" w:themeColor="text1"/>
                <w:sz w:val="18"/>
                <w:szCs w:val="18"/>
              </w:rPr>
            </w:pPr>
            <w:r w:rsidRPr="0003404B">
              <w:rPr>
                <w:rFonts w:ascii="Arial" w:hAnsi="Arial" w:cs="Arial"/>
                <w:bCs/>
                <w:color w:val="000000" w:themeColor="text1"/>
                <w:sz w:val="18"/>
                <w:szCs w:val="18"/>
              </w:rPr>
              <w:t>To</w:t>
            </w:r>
            <w:r>
              <w:rPr>
                <w:rFonts w:ascii="Arial" w:hAnsi="Arial" w:cs="Arial"/>
                <w:b/>
                <w:color w:val="000000" w:themeColor="text1"/>
                <w:sz w:val="18"/>
                <w:szCs w:val="18"/>
              </w:rPr>
              <w:t xml:space="preserve"> d</w:t>
            </w:r>
            <w:r w:rsidRPr="001031CF">
              <w:rPr>
                <w:rFonts w:ascii="Arial" w:hAnsi="Arial" w:cs="Arial"/>
                <w:b/>
                <w:color w:val="000000" w:themeColor="text1"/>
                <w:sz w:val="18"/>
                <w:szCs w:val="18"/>
              </w:rPr>
              <w:t xml:space="preserve">efine and </w:t>
            </w:r>
            <w:r>
              <w:rPr>
                <w:rFonts w:ascii="Arial" w:hAnsi="Arial" w:cs="Arial"/>
                <w:b/>
                <w:color w:val="000000" w:themeColor="text1"/>
                <w:sz w:val="18"/>
                <w:szCs w:val="18"/>
              </w:rPr>
              <w:t>d</w:t>
            </w:r>
            <w:r w:rsidRPr="001031CF">
              <w:rPr>
                <w:rFonts w:ascii="Arial" w:hAnsi="Arial" w:cs="Arial"/>
                <w:b/>
                <w:color w:val="000000" w:themeColor="text1"/>
                <w:sz w:val="18"/>
                <w:szCs w:val="18"/>
              </w:rPr>
              <w:t xml:space="preserve">escribe </w:t>
            </w:r>
            <w:r w:rsidRPr="001031CF">
              <w:rPr>
                <w:rFonts w:ascii="Arial" w:hAnsi="Arial" w:cs="Arial"/>
                <w:color w:val="000000" w:themeColor="text1"/>
                <w:sz w:val="18"/>
                <w:szCs w:val="18"/>
              </w:rPr>
              <w:t>the different media and technologies of Multimedia system</w:t>
            </w:r>
          </w:p>
        </w:tc>
        <w:tc>
          <w:tcPr>
            <w:tcW w:w="1867" w:type="dxa"/>
            <w:vAlign w:val="center"/>
          </w:tcPr>
          <w:p w14:paraId="34F1F3C2" w14:textId="77777777" w:rsidR="002E3C27" w:rsidRPr="001031CF" w:rsidRDefault="002E3C27" w:rsidP="001C3606">
            <w:pPr>
              <w:pStyle w:val="ListParagraph"/>
              <w:spacing w:after="0" w:line="240" w:lineRule="auto"/>
              <w:ind w:left="0"/>
              <w:jc w:val="center"/>
              <w:rPr>
                <w:rFonts w:ascii="Arial" w:hAnsi="Arial" w:cs="Arial"/>
                <w:b/>
                <w:bCs/>
                <w:color w:val="000000" w:themeColor="text1"/>
                <w:sz w:val="18"/>
                <w:szCs w:val="18"/>
              </w:rPr>
            </w:pPr>
            <w:r w:rsidRPr="001031CF">
              <w:rPr>
                <w:rFonts w:ascii="Arial" w:hAnsi="Arial" w:cs="Arial"/>
                <w:b/>
                <w:bCs/>
                <w:color w:val="000000" w:themeColor="text1"/>
                <w:sz w:val="18"/>
                <w:szCs w:val="18"/>
              </w:rPr>
              <w:t>Engineering knowledge</w:t>
            </w:r>
          </w:p>
          <w:p w14:paraId="412120BC" w14:textId="77777777" w:rsidR="002E3C27" w:rsidRPr="001031CF" w:rsidRDefault="002E3C27" w:rsidP="001C3606">
            <w:pPr>
              <w:pStyle w:val="ListParagraph"/>
              <w:spacing w:after="0" w:line="240" w:lineRule="auto"/>
              <w:ind w:left="0"/>
              <w:jc w:val="center"/>
              <w:rPr>
                <w:rFonts w:ascii="Arial" w:hAnsi="Arial" w:cs="Arial"/>
                <w:color w:val="000000" w:themeColor="text1"/>
                <w:sz w:val="18"/>
                <w:szCs w:val="18"/>
              </w:rPr>
            </w:pPr>
            <w:r w:rsidRPr="001031CF">
              <w:rPr>
                <w:rFonts w:ascii="Arial" w:hAnsi="Arial" w:cs="Arial"/>
                <w:color w:val="000000" w:themeColor="text1"/>
                <w:sz w:val="18"/>
                <w:szCs w:val="18"/>
              </w:rPr>
              <w:t>(PO1)</w:t>
            </w:r>
          </w:p>
        </w:tc>
        <w:tc>
          <w:tcPr>
            <w:tcW w:w="1051" w:type="dxa"/>
            <w:vAlign w:val="center"/>
          </w:tcPr>
          <w:p w14:paraId="2EF19C2C"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Cognitive domain – level 6</w:t>
            </w:r>
          </w:p>
        </w:tc>
        <w:tc>
          <w:tcPr>
            <w:tcW w:w="1747" w:type="dxa"/>
            <w:vAlign w:val="center"/>
          </w:tcPr>
          <w:p w14:paraId="06010F9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9799347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1BFD1E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2246948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6E42750"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029172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59C5224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1046441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7AC094B8" w14:textId="77777777" w:rsidR="002E3C27" w:rsidRPr="001031CF"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19138371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4916470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1742985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76AF14C7"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41135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35BD1C9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210981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2FDAD5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12668489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48EF7ABB" w14:textId="77777777" w:rsidR="002E3C27" w:rsidRPr="001031CF"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1081957348"/>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031CF" w14:paraId="56D1F8EF" w14:textId="77777777" w:rsidTr="001C3606">
        <w:trPr>
          <w:trHeight w:val="1583"/>
          <w:jc w:val="center"/>
        </w:trPr>
        <w:tc>
          <w:tcPr>
            <w:tcW w:w="646" w:type="dxa"/>
            <w:vAlign w:val="center"/>
          </w:tcPr>
          <w:p w14:paraId="2404EA46"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CO2</w:t>
            </w:r>
          </w:p>
        </w:tc>
        <w:tc>
          <w:tcPr>
            <w:tcW w:w="2252" w:type="dxa"/>
            <w:vAlign w:val="center"/>
          </w:tcPr>
          <w:p w14:paraId="6B9C3800" w14:textId="77777777" w:rsidR="002E3C27" w:rsidRPr="001031CF" w:rsidRDefault="002E3C27" w:rsidP="001C3606">
            <w:pPr>
              <w:pStyle w:val="ListParagraph"/>
              <w:spacing w:after="0" w:line="240" w:lineRule="auto"/>
              <w:ind w:left="-18"/>
              <w:jc w:val="center"/>
              <w:rPr>
                <w:rFonts w:ascii="Arial" w:hAnsi="Arial" w:cs="Arial"/>
                <w:color w:val="000000" w:themeColor="text1"/>
                <w:sz w:val="18"/>
                <w:szCs w:val="18"/>
              </w:rPr>
            </w:pPr>
            <w:r w:rsidRPr="0003404B">
              <w:rPr>
                <w:rFonts w:ascii="Arial" w:hAnsi="Arial" w:cs="Arial"/>
                <w:bCs/>
                <w:color w:val="000000" w:themeColor="text1"/>
                <w:sz w:val="18"/>
                <w:szCs w:val="18"/>
              </w:rPr>
              <w:t>To</w:t>
            </w:r>
            <w:r>
              <w:rPr>
                <w:rFonts w:ascii="Arial" w:hAnsi="Arial" w:cs="Arial"/>
                <w:b/>
                <w:color w:val="000000" w:themeColor="text1"/>
                <w:sz w:val="18"/>
                <w:szCs w:val="18"/>
              </w:rPr>
              <w:t xml:space="preserve"> e</w:t>
            </w:r>
            <w:r w:rsidRPr="001031CF">
              <w:rPr>
                <w:rFonts w:ascii="Arial" w:hAnsi="Arial" w:cs="Arial"/>
                <w:b/>
                <w:color w:val="000000" w:themeColor="text1"/>
                <w:sz w:val="18"/>
                <w:szCs w:val="18"/>
              </w:rPr>
              <w:t>xplain</w:t>
            </w:r>
            <w:r w:rsidRPr="001031CF">
              <w:rPr>
                <w:rFonts w:ascii="Arial" w:hAnsi="Arial" w:cs="Arial"/>
                <w:color w:val="000000" w:themeColor="text1"/>
                <w:sz w:val="18"/>
                <w:szCs w:val="18"/>
              </w:rPr>
              <w:t xml:space="preserve"> data formats and standards of different media, protocol and issues in multimedia operating systems and multimedia networking.</w:t>
            </w:r>
          </w:p>
        </w:tc>
        <w:tc>
          <w:tcPr>
            <w:tcW w:w="1867" w:type="dxa"/>
            <w:vAlign w:val="center"/>
          </w:tcPr>
          <w:p w14:paraId="631D3728" w14:textId="77777777" w:rsidR="002E3C27" w:rsidRPr="001031CF" w:rsidRDefault="002E3C27" w:rsidP="001C3606">
            <w:pPr>
              <w:pStyle w:val="ListParagraph"/>
              <w:spacing w:after="0" w:line="240" w:lineRule="auto"/>
              <w:ind w:left="0"/>
              <w:jc w:val="center"/>
              <w:rPr>
                <w:rFonts w:ascii="Arial" w:hAnsi="Arial" w:cs="Arial"/>
                <w:b/>
                <w:bCs/>
                <w:sz w:val="18"/>
                <w:szCs w:val="18"/>
              </w:rPr>
            </w:pPr>
            <w:r w:rsidRPr="001031CF">
              <w:rPr>
                <w:rFonts w:ascii="Arial" w:hAnsi="Arial" w:cs="Arial"/>
                <w:b/>
                <w:bCs/>
                <w:sz w:val="18"/>
                <w:szCs w:val="18"/>
              </w:rPr>
              <w:t>Problem analysis</w:t>
            </w:r>
          </w:p>
          <w:p w14:paraId="72D9EDBE" w14:textId="77777777" w:rsidR="002E3C27" w:rsidRPr="001031CF" w:rsidRDefault="002E3C27" w:rsidP="001C3606">
            <w:pPr>
              <w:pStyle w:val="ListParagraph"/>
              <w:spacing w:after="0" w:line="240" w:lineRule="auto"/>
              <w:ind w:left="0"/>
              <w:jc w:val="center"/>
              <w:rPr>
                <w:rFonts w:ascii="Arial" w:hAnsi="Arial" w:cs="Arial"/>
                <w:color w:val="000000" w:themeColor="text1"/>
                <w:sz w:val="18"/>
                <w:szCs w:val="18"/>
              </w:rPr>
            </w:pPr>
            <w:r w:rsidRPr="001031CF">
              <w:rPr>
                <w:rFonts w:ascii="Arial" w:hAnsi="Arial" w:cs="Arial"/>
                <w:color w:val="000000" w:themeColor="text1"/>
                <w:sz w:val="18"/>
                <w:szCs w:val="18"/>
              </w:rPr>
              <w:t>(PO2)</w:t>
            </w:r>
          </w:p>
        </w:tc>
        <w:tc>
          <w:tcPr>
            <w:tcW w:w="1051" w:type="dxa"/>
            <w:vAlign w:val="center"/>
          </w:tcPr>
          <w:p w14:paraId="2D8287AA"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 xml:space="preserve">Cognitive domain – level 5 </w:t>
            </w:r>
          </w:p>
        </w:tc>
        <w:tc>
          <w:tcPr>
            <w:tcW w:w="1747" w:type="dxa"/>
            <w:vAlign w:val="center"/>
          </w:tcPr>
          <w:p w14:paraId="039B3F22"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084457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75D19B9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5791569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054A0DE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71401344"/>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0505078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84101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CFDA181" w14:textId="77777777" w:rsidR="002E3C27" w:rsidRPr="001031CF"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74700024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192989D6"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1923750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6999A48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2843318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46494A9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3476496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04C09A7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644440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6BF2A5DD" w14:textId="77777777" w:rsidR="002E3C27" w:rsidRPr="001031CF"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47768172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1031CF" w14:paraId="4C2939C5" w14:textId="77777777" w:rsidTr="001C3606">
        <w:trPr>
          <w:trHeight w:val="1700"/>
          <w:jc w:val="center"/>
        </w:trPr>
        <w:tc>
          <w:tcPr>
            <w:tcW w:w="646" w:type="dxa"/>
            <w:vAlign w:val="center"/>
          </w:tcPr>
          <w:p w14:paraId="5047C729"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CO3</w:t>
            </w:r>
          </w:p>
        </w:tc>
        <w:tc>
          <w:tcPr>
            <w:tcW w:w="2252" w:type="dxa"/>
            <w:vAlign w:val="center"/>
          </w:tcPr>
          <w:p w14:paraId="6CB03DAB"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b/>
                <w:color w:val="000000" w:themeColor="text1"/>
                <w:sz w:val="18"/>
                <w:szCs w:val="18"/>
              </w:rPr>
              <w:t xml:space="preserve">Analyze </w:t>
            </w:r>
            <w:r w:rsidRPr="001031CF">
              <w:rPr>
                <w:rFonts w:ascii="Arial" w:hAnsi="Arial" w:cs="Arial"/>
                <w:color w:val="000000" w:themeColor="text1"/>
                <w:sz w:val="18"/>
                <w:szCs w:val="18"/>
              </w:rPr>
              <w:t xml:space="preserve">media (image, video, audio) in the frequency domain for encoding </w:t>
            </w:r>
          </w:p>
        </w:tc>
        <w:tc>
          <w:tcPr>
            <w:tcW w:w="1867" w:type="dxa"/>
            <w:vAlign w:val="center"/>
          </w:tcPr>
          <w:p w14:paraId="403AB7CA" w14:textId="77777777" w:rsidR="002E3C27" w:rsidRPr="001031CF" w:rsidRDefault="002E3C27" w:rsidP="001C3606">
            <w:pPr>
              <w:pStyle w:val="ListParagraph"/>
              <w:spacing w:after="0" w:line="240" w:lineRule="auto"/>
              <w:ind w:left="0"/>
              <w:jc w:val="center"/>
              <w:rPr>
                <w:rFonts w:ascii="Arial" w:hAnsi="Arial" w:cs="Arial"/>
                <w:b/>
                <w:bCs/>
                <w:sz w:val="18"/>
                <w:szCs w:val="18"/>
              </w:rPr>
            </w:pPr>
            <w:r w:rsidRPr="001031CF">
              <w:rPr>
                <w:rFonts w:ascii="Arial" w:hAnsi="Arial" w:cs="Arial"/>
                <w:b/>
                <w:bCs/>
                <w:sz w:val="18"/>
                <w:szCs w:val="18"/>
              </w:rPr>
              <w:t>Problem analysis</w:t>
            </w:r>
          </w:p>
          <w:p w14:paraId="27A9A52A" w14:textId="77777777" w:rsidR="002E3C27" w:rsidRPr="001031CF" w:rsidRDefault="002E3C27" w:rsidP="001C3606">
            <w:pPr>
              <w:pStyle w:val="ListParagraph"/>
              <w:spacing w:after="0" w:line="240" w:lineRule="auto"/>
              <w:ind w:left="0"/>
              <w:jc w:val="center"/>
              <w:rPr>
                <w:rFonts w:ascii="Arial" w:hAnsi="Arial" w:cs="Arial"/>
                <w:b/>
                <w:bCs/>
                <w:color w:val="000000" w:themeColor="text1"/>
                <w:sz w:val="18"/>
                <w:szCs w:val="18"/>
              </w:rPr>
            </w:pPr>
            <w:r w:rsidRPr="001031CF">
              <w:rPr>
                <w:rFonts w:ascii="Arial" w:hAnsi="Arial" w:cs="Arial"/>
                <w:color w:val="000000" w:themeColor="text1"/>
                <w:sz w:val="18"/>
                <w:szCs w:val="18"/>
              </w:rPr>
              <w:t>(PO2)</w:t>
            </w:r>
          </w:p>
          <w:p w14:paraId="3231FB80" w14:textId="77777777" w:rsidR="002E3C27" w:rsidRPr="001031CF" w:rsidRDefault="002E3C27" w:rsidP="001C3606">
            <w:pPr>
              <w:pStyle w:val="ListParagraph"/>
              <w:spacing w:after="0" w:line="240" w:lineRule="auto"/>
              <w:ind w:left="0"/>
              <w:jc w:val="center"/>
              <w:rPr>
                <w:rFonts w:ascii="Arial" w:hAnsi="Arial" w:cs="Arial"/>
                <w:b/>
                <w:bCs/>
                <w:color w:val="000000" w:themeColor="text1"/>
                <w:sz w:val="18"/>
                <w:szCs w:val="18"/>
              </w:rPr>
            </w:pPr>
            <w:r w:rsidRPr="001031CF">
              <w:rPr>
                <w:rFonts w:ascii="Arial" w:hAnsi="Arial" w:cs="Arial"/>
                <w:b/>
                <w:bCs/>
                <w:color w:val="000000" w:themeColor="text1"/>
                <w:sz w:val="18"/>
                <w:szCs w:val="18"/>
              </w:rPr>
              <w:t>Investigation</w:t>
            </w:r>
          </w:p>
          <w:p w14:paraId="428A1CAA" w14:textId="77777777" w:rsidR="002E3C27" w:rsidRPr="001031CF" w:rsidRDefault="002E3C27" w:rsidP="001C3606">
            <w:pPr>
              <w:pStyle w:val="ListParagraph"/>
              <w:spacing w:after="0" w:line="240" w:lineRule="auto"/>
              <w:ind w:left="0"/>
              <w:jc w:val="center"/>
              <w:rPr>
                <w:rFonts w:ascii="Arial" w:hAnsi="Arial" w:cs="Arial"/>
                <w:color w:val="000000" w:themeColor="text1"/>
                <w:sz w:val="18"/>
                <w:szCs w:val="18"/>
              </w:rPr>
            </w:pPr>
            <w:r w:rsidRPr="001031CF">
              <w:rPr>
                <w:rFonts w:ascii="Arial" w:hAnsi="Arial" w:cs="Arial"/>
                <w:b/>
                <w:bCs/>
                <w:color w:val="000000" w:themeColor="text1"/>
                <w:sz w:val="18"/>
                <w:szCs w:val="18"/>
              </w:rPr>
              <w:t xml:space="preserve"> </w:t>
            </w:r>
            <w:r w:rsidRPr="001031CF">
              <w:rPr>
                <w:rFonts w:ascii="Arial" w:hAnsi="Arial" w:cs="Arial"/>
                <w:color w:val="000000" w:themeColor="text1"/>
                <w:sz w:val="18"/>
                <w:szCs w:val="18"/>
              </w:rPr>
              <w:t>(PO4)</w:t>
            </w:r>
          </w:p>
        </w:tc>
        <w:tc>
          <w:tcPr>
            <w:tcW w:w="1051" w:type="dxa"/>
            <w:vAlign w:val="center"/>
          </w:tcPr>
          <w:p w14:paraId="477A8451"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Cognitive domain – level 4</w:t>
            </w:r>
          </w:p>
          <w:p w14:paraId="4232FA1B" w14:textId="77777777" w:rsidR="002E3C27" w:rsidRPr="001031CF" w:rsidRDefault="002E3C27" w:rsidP="001C3606">
            <w:pPr>
              <w:jc w:val="center"/>
              <w:rPr>
                <w:rFonts w:ascii="Arial" w:hAnsi="Arial" w:cs="Arial"/>
                <w:color w:val="000000" w:themeColor="text1"/>
                <w:sz w:val="18"/>
                <w:szCs w:val="18"/>
              </w:rPr>
            </w:pPr>
            <w:r w:rsidRPr="001031CF">
              <w:rPr>
                <w:rFonts w:ascii="Arial" w:hAnsi="Arial" w:cs="Arial"/>
                <w:color w:val="000000" w:themeColor="text1"/>
                <w:sz w:val="18"/>
                <w:szCs w:val="18"/>
              </w:rPr>
              <w:t>&amp; level 3</w:t>
            </w:r>
          </w:p>
        </w:tc>
        <w:tc>
          <w:tcPr>
            <w:tcW w:w="1747" w:type="dxa"/>
            <w:vAlign w:val="center"/>
          </w:tcPr>
          <w:p w14:paraId="38B1C01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19908581"/>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623FE5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67350040"/>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7DE209D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3370559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63A0E8C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5988108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2F0E17FE" w14:textId="77777777" w:rsidR="002E3C27" w:rsidRPr="001031CF"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818722043"/>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Journal paper</w:t>
            </w:r>
          </w:p>
        </w:tc>
        <w:tc>
          <w:tcPr>
            <w:tcW w:w="1612" w:type="dxa"/>
            <w:vAlign w:val="center"/>
          </w:tcPr>
          <w:p w14:paraId="4ABB49F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808839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Class Test</w:t>
            </w:r>
          </w:p>
          <w:p w14:paraId="0E1212C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581216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66681C8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44540648"/>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431B9A5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4437275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Participation</w:t>
            </w:r>
          </w:p>
          <w:p w14:paraId="14FD155C" w14:textId="77777777" w:rsidR="002E3C27" w:rsidRPr="001031CF"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260457682"/>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649A221E" w14:textId="77777777" w:rsidR="002E3C27" w:rsidRPr="001031CF"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1031CF" w14:paraId="2EC70D2A" w14:textId="77777777" w:rsidTr="001C3606">
        <w:trPr>
          <w:jc w:val="center"/>
        </w:trPr>
        <w:tc>
          <w:tcPr>
            <w:tcW w:w="9127" w:type="dxa"/>
          </w:tcPr>
          <w:p w14:paraId="081BB3CA" w14:textId="77777777" w:rsidR="002E3C27" w:rsidRPr="001031CF" w:rsidRDefault="002E3C27" w:rsidP="001C3606">
            <w:pPr>
              <w:rPr>
                <w:rFonts w:ascii="Arial" w:hAnsi="Arial" w:cs="Arial"/>
                <w:b/>
                <w:color w:val="000000" w:themeColor="text1"/>
                <w:sz w:val="18"/>
                <w:szCs w:val="18"/>
              </w:rPr>
            </w:pPr>
            <w:r w:rsidRPr="001031CF">
              <w:rPr>
                <w:rFonts w:ascii="Arial" w:hAnsi="Arial" w:cs="Arial"/>
                <w:b/>
                <w:color w:val="000000" w:themeColor="text1"/>
                <w:sz w:val="18"/>
                <w:szCs w:val="18"/>
              </w:rPr>
              <w:t>Assessment and Marks Distribution:</w:t>
            </w:r>
          </w:p>
          <w:p w14:paraId="29CD0C86" w14:textId="77777777" w:rsidR="002E3C27" w:rsidRPr="001031CF" w:rsidRDefault="002E3C27" w:rsidP="001C3606">
            <w:pPr>
              <w:rPr>
                <w:rFonts w:ascii="Arial" w:hAnsi="Arial" w:cs="Arial"/>
                <w:bCs/>
                <w:color w:val="000000" w:themeColor="text1"/>
                <w:sz w:val="18"/>
                <w:szCs w:val="18"/>
              </w:rPr>
            </w:pPr>
            <w:r w:rsidRPr="001031CF">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3A6636BD" w14:textId="77777777" w:rsidR="002E3C27" w:rsidRPr="001031CF" w:rsidRDefault="002E3C27" w:rsidP="001C3606">
            <w:pPr>
              <w:rPr>
                <w:rFonts w:ascii="Arial" w:hAnsi="Arial" w:cs="Arial"/>
                <w:bCs/>
                <w:color w:val="000000" w:themeColor="text1"/>
                <w:sz w:val="18"/>
                <w:szCs w:val="18"/>
              </w:rPr>
            </w:pPr>
            <w:r w:rsidRPr="001031CF">
              <w:rPr>
                <w:rFonts w:ascii="Arial" w:hAnsi="Arial" w:cs="Arial"/>
                <w:bCs/>
                <w:color w:val="000000" w:themeColor="text1"/>
                <w:sz w:val="18"/>
                <w:szCs w:val="18"/>
              </w:rPr>
              <w:t xml:space="preserve">  Class tests + Assignments due in different times of the semester (</w:t>
            </w:r>
            <w:r>
              <w:rPr>
                <w:rFonts w:ascii="Arial" w:hAnsi="Arial" w:cs="Arial"/>
                <w:bCs/>
                <w:color w:val="000000" w:themeColor="text1"/>
                <w:sz w:val="18"/>
                <w:szCs w:val="18"/>
              </w:rPr>
              <w:t>15%</w:t>
            </w:r>
            <w:r w:rsidRPr="001031CF">
              <w:rPr>
                <w:rFonts w:ascii="Arial" w:hAnsi="Arial" w:cs="Arial"/>
                <w:bCs/>
                <w:color w:val="000000" w:themeColor="text1"/>
                <w:sz w:val="18"/>
                <w:szCs w:val="18"/>
              </w:rPr>
              <w:t>), A class participation mark (</w:t>
            </w:r>
            <w:r>
              <w:rPr>
                <w:rFonts w:ascii="Arial" w:hAnsi="Arial" w:cs="Arial"/>
                <w:bCs/>
                <w:color w:val="000000" w:themeColor="text1"/>
                <w:sz w:val="18"/>
                <w:szCs w:val="18"/>
              </w:rPr>
              <w:t>5%</w:t>
            </w:r>
            <w:r w:rsidRPr="001031CF">
              <w:rPr>
                <w:rFonts w:ascii="Arial" w:hAnsi="Arial" w:cs="Arial"/>
                <w:bCs/>
                <w:color w:val="000000" w:themeColor="text1"/>
                <w:sz w:val="18"/>
                <w:szCs w:val="18"/>
              </w:rPr>
              <w:t>).</w:t>
            </w:r>
          </w:p>
          <w:p w14:paraId="7E4EC420" w14:textId="77777777" w:rsidR="002E3C27" w:rsidRPr="001031CF" w:rsidRDefault="002E3C27" w:rsidP="001C3606">
            <w:pPr>
              <w:rPr>
                <w:rFonts w:ascii="Arial" w:hAnsi="Arial" w:cs="Arial"/>
                <w:b/>
                <w:color w:val="000000" w:themeColor="text1"/>
                <w:sz w:val="18"/>
                <w:szCs w:val="18"/>
              </w:rPr>
            </w:pPr>
            <w:r w:rsidRPr="001031CF">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1031CF">
              <w:rPr>
                <w:rFonts w:ascii="Arial" w:hAnsi="Arial" w:cs="Arial"/>
                <w:bCs/>
                <w:color w:val="000000" w:themeColor="text1"/>
                <w:sz w:val="18"/>
                <w:szCs w:val="18"/>
              </w:rPr>
              <w:t xml:space="preserve">), Total Time: 3 hours. </w:t>
            </w:r>
          </w:p>
        </w:tc>
      </w:tr>
      <w:tr w:rsidR="002E3C27" w:rsidRPr="001031CF" w14:paraId="23309244" w14:textId="77777777" w:rsidTr="001C3606">
        <w:trPr>
          <w:jc w:val="center"/>
        </w:trPr>
        <w:tc>
          <w:tcPr>
            <w:tcW w:w="9127" w:type="dxa"/>
          </w:tcPr>
          <w:p w14:paraId="2550E2BF" w14:textId="77777777" w:rsidR="002E3C27" w:rsidRPr="001031CF" w:rsidRDefault="002E3C27" w:rsidP="001C3606">
            <w:pPr>
              <w:spacing w:after="120"/>
              <w:rPr>
                <w:rFonts w:ascii="Arial" w:hAnsi="Arial" w:cs="Arial"/>
                <w:b/>
                <w:bCs/>
                <w:iCs/>
                <w:sz w:val="18"/>
                <w:szCs w:val="18"/>
              </w:rPr>
            </w:pPr>
            <w:r w:rsidRPr="001031CF">
              <w:rPr>
                <w:rFonts w:ascii="Arial" w:hAnsi="Arial" w:cs="Arial"/>
                <w:b/>
                <w:bCs/>
                <w:iCs/>
                <w:sz w:val="18"/>
                <w:szCs w:val="18"/>
              </w:rPr>
              <w:t>Course Contents:</w:t>
            </w:r>
          </w:p>
          <w:p w14:paraId="2B176EBD" w14:textId="77777777" w:rsidR="002E3C27" w:rsidRPr="00250AF1" w:rsidRDefault="002E3C27" w:rsidP="001C3606">
            <w:pPr>
              <w:spacing w:after="120"/>
              <w:jc w:val="both"/>
              <w:rPr>
                <w:rFonts w:ascii="Arial" w:hAnsi="Arial" w:cs="Arial"/>
                <w:sz w:val="18"/>
                <w:szCs w:val="18"/>
              </w:rPr>
            </w:pPr>
            <w:r w:rsidRPr="00250AF1">
              <w:rPr>
                <w:rFonts w:ascii="Arial" w:hAnsi="Arial" w:cs="Arial"/>
                <w:sz w:val="18"/>
                <w:szCs w:val="18"/>
              </w:rPr>
              <w:t xml:space="preserve">Multimedia systems: Introduction to multimedia, components of multimedia, key properties of multimedia system, multimedia software tools, Multimedia authoring; Digitization of sound, SNR and SQNR, Linear and Nonlinear quantization, MIDI concept, MIDI </w:t>
            </w:r>
            <w:proofErr w:type="spellStart"/>
            <w:r w:rsidRPr="00250AF1">
              <w:rPr>
                <w:rFonts w:ascii="Arial" w:hAnsi="Arial" w:cs="Arial"/>
                <w:sz w:val="18"/>
                <w:szCs w:val="18"/>
              </w:rPr>
              <w:t>messages;Image</w:t>
            </w:r>
            <w:proofErr w:type="spellEnd"/>
            <w:r w:rsidRPr="00250AF1">
              <w:rPr>
                <w:rFonts w:ascii="Arial" w:hAnsi="Arial" w:cs="Arial"/>
                <w:sz w:val="18"/>
                <w:szCs w:val="18"/>
              </w:rPr>
              <w:t xml:space="preserve"> representation, Dithering, Color Lookup Tables, Image file formats; Light, color models, spectral sensitivity of the eye, Camera systems; color models in video, Types of video signals, Analog video transmission, Digital video, Chroma subsampling, HDTV; </w:t>
            </w:r>
          </w:p>
          <w:p w14:paraId="3D0008B9" w14:textId="77777777" w:rsidR="002E3C27" w:rsidRPr="00250AF1" w:rsidRDefault="002E3C27" w:rsidP="001C3606">
            <w:pPr>
              <w:spacing w:after="120"/>
              <w:jc w:val="both"/>
              <w:rPr>
                <w:rFonts w:ascii="Arial" w:hAnsi="Arial" w:cs="Arial"/>
                <w:sz w:val="18"/>
                <w:szCs w:val="18"/>
              </w:rPr>
            </w:pPr>
            <w:r w:rsidRPr="00250AF1">
              <w:rPr>
                <w:rFonts w:ascii="Arial" w:hAnsi="Arial" w:cs="Arial"/>
                <w:sz w:val="18"/>
                <w:szCs w:val="18"/>
              </w:rPr>
              <w:t xml:space="preserve">Coding and compression:  Compression ratio, Types of compression, PCM, PCM in speech compression, Differential coding, lossless predictive coding, DPCM,  DM, ADPCM, Basics of information theory, Run-length coding, Variable-length coding ( Shannon- Fano Algorithm, Huffman coding, Extended Huffman coding, Adaptive Huffman coding), Dictionary-Based Coding ( LZW), Arithmetic coding,   Distortion measure, Quantization in lossy scheme (Uniform scalar quantization, Nonuniform scalar quantization and vector quantization), Transform coding (1D DCT, 2D DCT), JPEG standard ( Main steps in JPEG standard, JPEG Modes, JPEG bitstream, features of JPEG2000 standards); Types of frame in video, motion estimation and motion compensation in video compression; </w:t>
            </w:r>
          </w:p>
          <w:p w14:paraId="455B86A9" w14:textId="77777777" w:rsidR="002E3C27" w:rsidRPr="00250AF1" w:rsidRDefault="002E3C27" w:rsidP="001C3606">
            <w:pPr>
              <w:spacing w:after="120"/>
              <w:jc w:val="both"/>
              <w:rPr>
                <w:rFonts w:ascii="Arial" w:hAnsi="Arial" w:cs="Arial"/>
                <w:sz w:val="18"/>
                <w:szCs w:val="18"/>
              </w:rPr>
            </w:pPr>
            <w:r w:rsidRPr="00250AF1">
              <w:rPr>
                <w:rFonts w:ascii="Arial" w:hAnsi="Arial" w:cs="Arial"/>
                <w:sz w:val="18"/>
                <w:szCs w:val="18"/>
              </w:rPr>
              <w:t xml:space="preserve">Operating systems issues in multimedia: Real-time OS issues, Real time process scheduling </w:t>
            </w:r>
            <w:proofErr w:type="gramStart"/>
            <w:r w:rsidRPr="00250AF1">
              <w:rPr>
                <w:rFonts w:ascii="Arial" w:hAnsi="Arial" w:cs="Arial"/>
                <w:sz w:val="18"/>
                <w:szCs w:val="18"/>
              </w:rPr>
              <w:t>( RMF</w:t>
            </w:r>
            <w:proofErr w:type="gramEnd"/>
            <w:r w:rsidRPr="00250AF1">
              <w:rPr>
                <w:rFonts w:ascii="Arial" w:hAnsi="Arial" w:cs="Arial"/>
                <w:sz w:val="18"/>
                <w:szCs w:val="18"/>
              </w:rPr>
              <w:t xml:space="preserve"> and EDF),  Multimedia file system paradigm, Multimedia file placement in disk, disk scheduling.</w:t>
            </w:r>
          </w:p>
          <w:p w14:paraId="6349D8FC" w14:textId="77777777" w:rsidR="002E3C27" w:rsidRPr="00250AF1" w:rsidRDefault="002E3C27" w:rsidP="001C3606">
            <w:pPr>
              <w:spacing w:after="120"/>
              <w:jc w:val="both"/>
              <w:rPr>
                <w:rFonts w:ascii="Arial" w:hAnsi="Arial" w:cs="Arial"/>
                <w:sz w:val="18"/>
                <w:szCs w:val="18"/>
              </w:rPr>
            </w:pPr>
            <w:r w:rsidRPr="00250AF1">
              <w:rPr>
                <w:rFonts w:ascii="Arial" w:hAnsi="Arial" w:cs="Arial"/>
                <w:sz w:val="18"/>
                <w:szCs w:val="18"/>
              </w:rPr>
              <w:t>Networking issues in multimedia: Switching technologies ( Circuit switching, Packet switching, Frame relay and cell relay), Asynchronous Transfer Mode,  Quality-of-service parameters, Multimedia service class, IP-Multicast, RTP, RTCP, RSVP, RTSP, Internet telephony- H.323, SIP;</w:t>
            </w:r>
          </w:p>
          <w:p w14:paraId="2316225A" w14:textId="77777777" w:rsidR="002E3C27" w:rsidRPr="001031CF" w:rsidRDefault="002E3C27" w:rsidP="001C3606">
            <w:pPr>
              <w:spacing w:after="120"/>
              <w:jc w:val="both"/>
              <w:rPr>
                <w:rFonts w:ascii="Arial" w:hAnsi="Arial" w:cs="Arial"/>
                <w:b/>
                <w:color w:val="FF0000"/>
                <w:sz w:val="18"/>
                <w:szCs w:val="18"/>
              </w:rPr>
            </w:pPr>
            <w:r w:rsidRPr="00250AF1">
              <w:rPr>
                <w:rFonts w:ascii="Arial" w:hAnsi="Arial" w:cs="Arial"/>
                <w:sz w:val="18"/>
                <w:szCs w:val="18"/>
              </w:rPr>
              <w:t>Security issues in multimedia: Digital water-marking; Multimedia applications: Audio and video conferencing, video on demand, voice over IP;</w:t>
            </w:r>
          </w:p>
        </w:tc>
      </w:tr>
    </w:tbl>
    <w:p w14:paraId="1967FDB1" w14:textId="77777777" w:rsidR="002E3C27" w:rsidRPr="001031CF" w:rsidRDefault="002E3C27" w:rsidP="002E3C27">
      <w:pPr>
        <w:jc w:val="center"/>
        <w:rPr>
          <w:rFonts w:ascii="Arial" w:hAnsi="Arial" w:cs="Arial"/>
          <w:sz w:val="18"/>
          <w:szCs w:val="18"/>
        </w:rPr>
      </w:pPr>
    </w:p>
    <w:p w14:paraId="457C319D" w14:textId="77777777" w:rsidR="002E3C27" w:rsidRPr="001031CF" w:rsidRDefault="002E3C27" w:rsidP="002E3C27">
      <w:pPr>
        <w:jc w:val="both"/>
        <w:rPr>
          <w:rFonts w:ascii="Arial" w:hAnsi="Arial" w:cs="Arial"/>
          <w:b/>
          <w:spacing w:val="-3"/>
          <w:sz w:val="18"/>
          <w:szCs w:val="18"/>
        </w:rPr>
      </w:pPr>
      <w:r w:rsidRPr="001031CF">
        <w:rPr>
          <w:rFonts w:ascii="Arial" w:hAnsi="Arial" w:cs="Arial"/>
          <w:b/>
          <w:spacing w:val="-3"/>
          <w:sz w:val="18"/>
          <w:szCs w:val="18"/>
        </w:rPr>
        <w:t>Text Book:</w:t>
      </w:r>
    </w:p>
    <w:tbl>
      <w:tblPr>
        <w:tblW w:w="4965" w:type="pct"/>
        <w:jc w:val="center"/>
        <w:tblLook w:val="0000" w:firstRow="0" w:lastRow="0" w:firstColumn="0" w:lastColumn="0" w:noHBand="0" w:noVBand="0"/>
      </w:tblPr>
      <w:tblGrid>
        <w:gridCol w:w="362"/>
        <w:gridCol w:w="3819"/>
        <w:gridCol w:w="264"/>
        <w:gridCol w:w="4732"/>
      </w:tblGrid>
      <w:tr w:rsidR="002E3C27" w:rsidRPr="001031CF" w14:paraId="042C0AB7" w14:textId="77777777" w:rsidTr="001C3606">
        <w:trPr>
          <w:jc w:val="center"/>
        </w:trPr>
        <w:tc>
          <w:tcPr>
            <w:tcW w:w="197" w:type="pct"/>
          </w:tcPr>
          <w:p w14:paraId="4888245C" w14:textId="77777777" w:rsidR="002E3C27" w:rsidRPr="001031CF" w:rsidRDefault="002E3C27" w:rsidP="001C3606">
            <w:pPr>
              <w:suppressAutoHyphens/>
              <w:jc w:val="both"/>
              <w:rPr>
                <w:rFonts w:ascii="Arial" w:hAnsi="Arial" w:cs="Arial"/>
                <w:spacing w:val="-3"/>
                <w:sz w:val="18"/>
                <w:szCs w:val="18"/>
              </w:rPr>
            </w:pPr>
            <w:r w:rsidRPr="001031CF">
              <w:rPr>
                <w:rFonts w:ascii="Arial" w:hAnsi="Arial" w:cs="Arial"/>
                <w:spacing w:val="-3"/>
                <w:sz w:val="18"/>
                <w:szCs w:val="18"/>
              </w:rPr>
              <w:t>1.</w:t>
            </w:r>
          </w:p>
        </w:tc>
        <w:tc>
          <w:tcPr>
            <w:tcW w:w="2081" w:type="pct"/>
          </w:tcPr>
          <w:p w14:paraId="29E7AC79" w14:textId="77777777" w:rsidR="002E3C27" w:rsidRPr="001031CF" w:rsidRDefault="002E3C27" w:rsidP="001C3606">
            <w:pPr>
              <w:suppressAutoHyphens/>
              <w:rPr>
                <w:rFonts w:ascii="Arial" w:hAnsi="Arial" w:cs="Arial"/>
                <w:sz w:val="18"/>
                <w:szCs w:val="18"/>
              </w:rPr>
            </w:pPr>
            <w:r w:rsidRPr="001031CF">
              <w:rPr>
                <w:rFonts w:ascii="Arial" w:hAnsi="Arial" w:cs="Arial"/>
                <w:spacing w:val="-3"/>
                <w:sz w:val="18"/>
                <w:szCs w:val="18"/>
              </w:rPr>
              <w:t>Ze-</w:t>
            </w:r>
            <w:proofErr w:type="spellStart"/>
            <w:r w:rsidRPr="001031CF">
              <w:rPr>
                <w:rFonts w:ascii="Arial" w:hAnsi="Arial" w:cs="Arial"/>
                <w:spacing w:val="-3"/>
                <w:sz w:val="18"/>
                <w:szCs w:val="18"/>
              </w:rPr>
              <w:t>Nian</w:t>
            </w:r>
            <w:proofErr w:type="spellEnd"/>
            <w:r w:rsidRPr="001031CF">
              <w:rPr>
                <w:rFonts w:ascii="Arial" w:hAnsi="Arial" w:cs="Arial"/>
                <w:spacing w:val="-3"/>
                <w:sz w:val="18"/>
                <w:szCs w:val="18"/>
              </w:rPr>
              <w:t xml:space="preserve"> Li and Mark S. Drew</w:t>
            </w:r>
          </w:p>
        </w:tc>
        <w:tc>
          <w:tcPr>
            <w:tcW w:w="144" w:type="pct"/>
          </w:tcPr>
          <w:p w14:paraId="37D069A3" w14:textId="77777777" w:rsidR="002E3C27" w:rsidRPr="001031CF" w:rsidRDefault="002E3C27" w:rsidP="001C3606">
            <w:pPr>
              <w:suppressAutoHyphens/>
              <w:jc w:val="both"/>
              <w:rPr>
                <w:rFonts w:ascii="Arial" w:hAnsi="Arial" w:cs="Arial"/>
                <w:spacing w:val="-3"/>
                <w:sz w:val="18"/>
                <w:szCs w:val="18"/>
              </w:rPr>
            </w:pPr>
            <w:r w:rsidRPr="001031CF">
              <w:rPr>
                <w:rFonts w:ascii="Arial" w:hAnsi="Arial" w:cs="Arial"/>
                <w:spacing w:val="-3"/>
                <w:sz w:val="18"/>
                <w:szCs w:val="18"/>
              </w:rPr>
              <w:t>:</w:t>
            </w:r>
          </w:p>
        </w:tc>
        <w:tc>
          <w:tcPr>
            <w:tcW w:w="2578" w:type="pct"/>
          </w:tcPr>
          <w:p w14:paraId="51715739" w14:textId="77777777" w:rsidR="002E3C27" w:rsidRPr="001031CF" w:rsidRDefault="002E3C27" w:rsidP="001C3606">
            <w:pPr>
              <w:tabs>
                <w:tab w:val="left" w:pos="0"/>
              </w:tabs>
              <w:suppressAutoHyphens/>
              <w:jc w:val="both"/>
              <w:rPr>
                <w:rFonts w:ascii="Arial" w:hAnsi="Arial" w:cs="Arial"/>
                <w:spacing w:val="-3"/>
                <w:sz w:val="18"/>
                <w:szCs w:val="18"/>
              </w:rPr>
            </w:pPr>
            <w:r w:rsidRPr="001031CF">
              <w:rPr>
                <w:rFonts w:ascii="Arial" w:hAnsi="Arial" w:cs="Arial"/>
                <w:b/>
                <w:bCs/>
                <w:spacing w:val="-3"/>
                <w:sz w:val="18"/>
                <w:szCs w:val="18"/>
              </w:rPr>
              <w:t>Fundamentals of Multimedia</w:t>
            </w:r>
            <w:r w:rsidRPr="001031CF">
              <w:rPr>
                <w:rFonts w:ascii="Arial" w:hAnsi="Arial" w:cs="Arial"/>
                <w:bCs/>
                <w:spacing w:val="-3"/>
                <w:sz w:val="18"/>
                <w:szCs w:val="18"/>
              </w:rPr>
              <w:t xml:space="preserve">, </w:t>
            </w:r>
            <w:r w:rsidRPr="001031CF">
              <w:rPr>
                <w:rFonts w:ascii="Arial" w:hAnsi="Arial" w:cs="Arial"/>
                <w:i/>
                <w:iCs/>
                <w:spacing w:val="-3"/>
                <w:sz w:val="18"/>
                <w:szCs w:val="18"/>
              </w:rPr>
              <w:t>Pearson</w:t>
            </w:r>
          </w:p>
        </w:tc>
      </w:tr>
    </w:tbl>
    <w:p w14:paraId="28A3BC43" w14:textId="77777777" w:rsidR="002E3C27" w:rsidRDefault="002E3C27" w:rsidP="002E3C27">
      <w:pPr>
        <w:rPr>
          <w:rFonts w:ascii="Arial" w:hAnsi="Arial" w:cs="Arial"/>
          <w:color w:val="FFFFFF"/>
          <w:sz w:val="18"/>
          <w:szCs w:val="18"/>
          <w:highlight w:val="black"/>
        </w:rPr>
      </w:pPr>
    </w:p>
    <w:p w14:paraId="2C7A2F82" w14:textId="77777777" w:rsidR="002E3C27" w:rsidRPr="001031CF" w:rsidRDefault="002E3C27" w:rsidP="002E3C27">
      <w:pPr>
        <w:jc w:val="both"/>
        <w:rPr>
          <w:rFonts w:ascii="Arial" w:hAnsi="Arial" w:cs="Arial"/>
          <w:b/>
          <w:spacing w:val="-3"/>
          <w:sz w:val="18"/>
          <w:szCs w:val="18"/>
        </w:rPr>
      </w:pPr>
      <w:r w:rsidRPr="001031CF">
        <w:rPr>
          <w:rFonts w:ascii="Arial" w:hAnsi="Arial" w:cs="Arial"/>
          <w:b/>
          <w:spacing w:val="-3"/>
          <w:sz w:val="18"/>
          <w:szCs w:val="18"/>
        </w:rPr>
        <w:t>Books Recommended:</w:t>
      </w:r>
    </w:p>
    <w:tbl>
      <w:tblPr>
        <w:tblW w:w="4915" w:type="pct"/>
        <w:jc w:val="center"/>
        <w:tblLook w:val="0000" w:firstRow="0" w:lastRow="0" w:firstColumn="0" w:lastColumn="0" w:noHBand="0" w:noVBand="0"/>
      </w:tblPr>
      <w:tblGrid>
        <w:gridCol w:w="362"/>
        <w:gridCol w:w="3877"/>
        <w:gridCol w:w="264"/>
        <w:gridCol w:w="4582"/>
      </w:tblGrid>
      <w:tr w:rsidR="002E3C27" w:rsidRPr="001031CF" w14:paraId="278ADD4E" w14:textId="77777777" w:rsidTr="001C3606">
        <w:trPr>
          <w:jc w:val="center"/>
        </w:trPr>
        <w:tc>
          <w:tcPr>
            <w:tcW w:w="199" w:type="pct"/>
          </w:tcPr>
          <w:p w14:paraId="667D478B" w14:textId="77777777" w:rsidR="002E3C27" w:rsidRPr="001031CF" w:rsidRDefault="002E3C27" w:rsidP="001C3606">
            <w:pPr>
              <w:suppressAutoHyphens/>
              <w:rPr>
                <w:rFonts w:ascii="Arial" w:hAnsi="Arial" w:cs="Arial"/>
                <w:spacing w:val="-3"/>
                <w:sz w:val="18"/>
                <w:szCs w:val="18"/>
              </w:rPr>
            </w:pPr>
            <w:r w:rsidRPr="001031CF">
              <w:rPr>
                <w:rFonts w:ascii="Arial" w:hAnsi="Arial" w:cs="Arial"/>
                <w:spacing w:val="-3"/>
                <w:sz w:val="18"/>
                <w:szCs w:val="18"/>
              </w:rPr>
              <w:t>1.</w:t>
            </w:r>
          </w:p>
        </w:tc>
        <w:tc>
          <w:tcPr>
            <w:tcW w:w="2134" w:type="pct"/>
          </w:tcPr>
          <w:p w14:paraId="6F2E9DF9" w14:textId="77777777" w:rsidR="002E3C27" w:rsidRPr="001031CF" w:rsidRDefault="002E3C27" w:rsidP="001C3606">
            <w:pPr>
              <w:suppressAutoHyphens/>
              <w:rPr>
                <w:rFonts w:ascii="Arial" w:hAnsi="Arial" w:cs="Arial"/>
                <w:spacing w:val="-3"/>
                <w:sz w:val="18"/>
                <w:szCs w:val="18"/>
                <w:lang w:val="fr-FR"/>
              </w:rPr>
            </w:pPr>
            <w:r w:rsidRPr="001031CF">
              <w:rPr>
                <w:rFonts w:ascii="Arial" w:hAnsi="Arial" w:cs="Arial"/>
                <w:spacing w:val="-3"/>
                <w:sz w:val="18"/>
                <w:szCs w:val="18"/>
              </w:rPr>
              <w:t xml:space="preserve">John </w:t>
            </w:r>
            <w:proofErr w:type="spellStart"/>
            <w:r w:rsidRPr="001031CF">
              <w:rPr>
                <w:rFonts w:ascii="Arial" w:hAnsi="Arial" w:cs="Arial"/>
                <w:spacing w:val="-3"/>
                <w:sz w:val="18"/>
                <w:szCs w:val="18"/>
              </w:rPr>
              <w:t>Villamil</w:t>
            </w:r>
            <w:proofErr w:type="spellEnd"/>
            <w:r w:rsidRPr="001031CF">
              <w:rPr>
                <w:rFonts w:ascii="Arial" w:hAnsi="Arial" w:cs="Arial"/>
                <w:spacing w:val="-3"/>
                <w:sz w:val="18"/>
                <w:szCs w:val="18"/>
              </w:rPr>
              <w:t>-Casanova and Louis Molina</w:t>
            </w:r>
          </w:p>
        </w:tc>
        <w:tc>
          <w:tcPr>
            <w:tcW w:w="145" w:type="pct"/>
          </w:tcPr>
          <w:p w14:paraId="6A6F4AAC" w14:textId="77777777" w:rsidR="002E3C27" w:rsidRPr="001031CF" w:rsidRDefault="002E3C27" w:rsidP="001C3606">
            <w:pPr>
              <w:suppressAutoHyphens/>
              <w:rPr>
                <w:rFonts w:ascii="Arial" w:hAnsi="Arial" w:cs="Arial"/>
                <w:spacing w:val="-3"/>
                <w:sz w:val="18"/>
                <w:szCs w:val="18"/>
              </w:rPr>
            </w:pPr>
            <w:r w:rsidRPr="001031CF">
              <w:rPr>
                <w:rFonts w:ascii="Arial" w:hAnsi="Arial" w:cs="Arial"/>
                <w:spacing w:val="-3"/>
                <w:sz w:val="18"/>
                <w:szCs w:val="18"/>
              </w:rPr>
              <w:t>:</w:t>
            </w:r>
          </w:p>
        </w:tc>
        <w:tc>
          <w:tcPr>
            <w:tcW w:w="2522" w:type="pct"/>
          </w:tcPr>
          <w:p w14:paraId="4A909402" w14:textId="77777777" w:rsidR="002E3C27" w:rsidRPr="001031CF" w:rsidRDefault="002E3C27" w:rsidP="001C3606">
            <w:pPr>
              <w:suppressAutoHyphens/>
              <w:rPr>
                <w:rFonts w:ascii="Arial" w:hAnsi="Arial" w:cs="Arial"/>
                <w:spacing w:val="-3"/>
                <w:sz w:val="18"/>
                <w:szCs w:val="18"/>
              </w:rPr>
            </w:pPr>
            <w:r w:rsidRPr="001031CF">
              <w:rPr>
                <w:rFonts w:ascii="Arial" w:hAnsi="Arial" w:cs="Arial"/>
                <w:b/>
                <w:bCs/>
                <w:spacing w:val="-3"/>
                <w:sz w:val="18"/>
                <w:szCs w:val="18"/>
              </w:rPr>
              <w:t>Fundamentals of Multimedia</w:t>
            </w:r>
            <w:r w:rsidRPr="001031CF">
              <w:rPr>
                <w:rFonts w:ascii="Arial" w:hAnsi="Arial" w:cs="Arial"/>
                <w:spacing w:val="-3"/>
                <w:sz w:val="18"/>
                <w:szCs w:val="18"/>
              </w:rPr>
              <w:t xml:space="preserve">, </w:t>
            </w:r>
            <w:r w:rsidRPr="001031CF">
              <w:rPr>
                <w:rFonts w:ascii="Arial" w:hAnsi="Arial" w:cs="Arial"/>
                <w:i/>
                <w:iCs/>
                <w:sz w:val="18"/>
                <w:szCs w:val="18"/>
              </w:rPr>
              <w:t>Pearson</w:t>
            </w:r>
          </w:p>
        </w:tc>
      </w:tr>
      <w:tr w:rsidR="002E3C27" w:rsidRPr="001031CF" w14:paraId="2E1356F4" w14:textId="77777777" w:rsidTr="001C3606">
        <w:trPr>
          <w:jc w:val="center"/>
        </w:trPr>
        <w:tc>
          <w:tcPr>
            <w:tcW w:w="199" w:type="pct"/>
          </w:tcPr>
          <w:p w14:paraId="1558C53E" w14:textId="77777777" w:rsidR="002E3C27" w:rsidRPr="001031CF" w:rsidRDefault="002E3C27" w:rsidP="001C3606">
            <w:pPr>
              <w:suppressAutoHyphens/>
              <w:rPr>
                <w:rFonts w:ascii="Arial" w:hAnsi="Arial" w:cs="Arial"/>
                <w:spacing w:val="-3"/>
                <w:sz w:val="18"/>
                <w:szCs w:val="18"/>
              </w:rPr>
            </w:pPr>
            <w:r w:rsidRPr="001031CF">
              <w:rPr>
                <w:rFonts w:ascii="Arial" w:hAnsi="Arial" w:cs="Arial"/>
                <w:spacing w:val="-3"/>
                <w:sz w:val="18"/>
                <w:szCs w:val="18"/>
              </w:rPr>
              <w:t>2.</w:t>
            </w:r>
          </w:p>
        </w:tc>
        <w:tc>
          <w:tcPr>
            <w:tcW w:w="2134" w:type="pct"/>
          </w:tcPr>
          <w:p w14:paraId="09938F14" w14:textId="77777777" w:rsidR="002E3C27" w:rsidRPr="001031CF" w:rsidRDefault="002E3C27" w:rsidP="001C3606">
            <w:pPr>
              <w:suppressAutoHyphens/>
              <w:rPr>
                <w:rFonts w:ascii="Arial" w:hAnsi="Arial" w:cs="Arial"/>
                <w:spacing w:val="-3"/>
                <w:sz w:val="18"/>
                <w:szCs w:val="18"/>
              </w:rPr>
            </w:pPr>
            <w:r w:rsidRPr="001031CF">
              <w:rPr>
                <w:rFonts w:ascii="Arial" w:hAnsi="Arial" w:cs="Arial"/>
                <w:spacing w:val="-3"/>
                <w:sz w:val="18"/>
                <w:szCs w:val="18"/>
              </w:rPr>
              <w:t>Tay Vaughan</w:t>
            </w:r>
          </w:p>
        </w:tc>
        <w:tc>
          <w:tcPr>
            <w:tcW w:w="145" w:type="pct"/>
          </w:tcPr>
          <w:p w14:paraId="7CE4A48A" w14:textId="77777777" w:rsidR="002E3C27" w:rsidRPr="001031CF" w:rsidRDefault="002E3C27" w:rsidP="001C3606">
            <w:pPr>
              <w:suppressAutoHyphens/>
              <w:rPr>
                <w:rFonts w:ascii="Arial" w:hAnsi="Arial" w:cs="Arial"/>
                <w:spacing w:val="-3"/>
                <w:sz w:val="18"/>
                <w:szCs w:val="18"/>
              </w:rPr>
            </w:pPr>
            <w:r w:rsidRPr="001031CF">
              <w:rPr>
                <w:rFonts w:ascii="Arial" w:hAnsi="Arial" w:cs="Arial"/>
                <w:spacing w:val="-3"/>
                <w:sz w:val="18"/>
                <w:szCs w:val="18"/>
              </w:rPr>
              <w:t>:</w:t>
            </w:r>
          </w:p>
        </w:tc>
        <w:tc>
          <w:tcPr>
            <w:tcW w:w="2522" w:type="pct"/>
          </w:tcPr>
          <w:p w14:paraId="6A893DC3" w14:textId="77777777" w:rsidR="002E3C27" w:rsidRPr="001031CF" w:rsidRDefault="002E3C27" w:rsidP="001C3606">
            <w:pPr>
              <w:suppressAutoHyphens/>
              <w:rPr>
                <w:rFonts w:ascii="Arial" w:hAnsi="Arial" w:cs="Arial"/>
                <w:spacing w:val="-3"/>
                <w:sz w:val="18"/>
                <w:szCs w:val="18"/>
              </w:rPr>
            </w:pPr>
            <w:r w:rsidRPr="001031CF">
              <w:rPr>
                <w:rFonts w:ascii="Arial" w:hAnsi="Arial" w:cs="Arial"/>
                <w:b/>
                <w:bCs/>
                <w:spacing w:val="-3"/>
                <w:sz w:val="18"/>
                <w:szCs w:val="18"/>
              </w:rPr>
              <w:t>Multimedia: An Introduction</w:t>
            </w:r>
            <w:r w:rsidRPr="001031CF">
              <w:rPr>
                <w:rFonts w:ascii="Arial" w:hAnsi="Arial" w:cs="Arial"/>
                <w:spacing w:val="-3"/>
                <w:sz w:val="18"/>
                <w:szCs w:val="18"/>
              </w:rPr>
              <w:t xml:space="preserve">, </w:t>
            </w:r>
            <w:r w:rsidRPr="001031CF">
              <w:rPr>
                <w:rFonts w:ascii="Arial" w:hAnsi="Arial" w:cs="Arial"/>
                <w:sz w:val="18"/>
                <w:szCs w:val="18"/>
              </w:rPr>
              <w:t>Prentice Hall India.</w:t>
            </w:r>
          </w:p>
        </w:tc>
      </w:tr>
    </w:tbl>
    <w:p w14:paraId="36FBA4CF" w14:textId="77777777" w:rsidR="002E3C27" w:rsidRPr="0007317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Pr>
          <w:rFonts w:ascii="Arial" w:hAnsi="Arial" w:cs="Arial"/>
          <w:b/>
          <w:bCs/>
          <w:iCs/>
          <w:sz w:val="18"/>
          <w:szCs w:val="18"/>
        </w:rPr>
        <w:lastRenderedPageBreak/>
        <w:t>CSE424</w:t>
      </w:r>
      <w:r w:rsidRPr="0007317B">
        <w:rPr>
          <w:rFonts w:ascii="Arial" w:hAnsi="Arial" w:cs="Arial"/>
          <w:b/>
          <w:bCs/>
          <w:iCs/>
          <w:sz w:val="18"/>
          <w:szCs w:val="18"/>
        </w:rPr>
        <w:t>2: Multimedia System Lab</w:t>
      </w:r>
    </w:p>
    <w:p w14:paraId="6EEE6EB1" w14:textId="77777777" w:rsidR="002E3C27" w:rsidRPr="0007317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7317B">
        <w:rPr>
          <w:rFonts w:ascii="Arial" w:hAnsi="Arial" w:cs="Arial"/>
          <w:b/>
          <w:bCs/>
          <w:iCs/>
          <w:sz w:val="18"/>
          <w:szCs w:val="18"/>
        </w:rPr>
        <w:t xml:space="preserve">Credits: </w:t>
      </w:r>
      <w:r w:rsidRPr="0007317B">
        <w:rPr>
          <w:rFonts w:ascii="Arial" w:hAnsi="Arial" w:cs="Arial"/>
          <w:iCs/>
          <w:sz w:val="18"/>
          <w:szCs w:val="18"/>
        </w:rPr>
        <w:t>1</w:t>
      </w:r>
      <w:r w:rsidRPr="0007317B">
        <w:rPr>
          <w:rFonts w:ascii="Arial" w:hAnsi="Arial" w:cs="Arial"/>
          <w:b/>
          <w:bCs/>
          <w:iCs/>
          <w:sz w:val="18"/>
          <w:szCs w:val="18"/>
        </w:rPr>
        <w:t xml:space="preserve">Contact Hours: </w:t>
      </w:r>
      <w:r w:rsidRPr="0007317B">
        <w:rPr>
          <w:rFonts w:ascii="Arial" w:hAnsi="Arial" w:cs="Arial"/>
          <w:iCs/>
          <w:sz w:val="18"/>
          <w:szCs w:val="18"/>
        </w:rPr>
        <w:t>26</w:t>
      </w:r>
    </w:p>
    <w:p w14:paraId="4C195FCE" w14:textId="77777777" w:rsidR="002E3C27" w:rsidRPr="0007317B"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spacing w:line="216" w:lineRule="auto"/>
        <w:jc w:val="center"/>
        <w:rPr>
          <w:rFonts w:ascii="Arial" w:hAnsi="Arial" w:cs="Arial"/>
          <w:b/>
          <w:bCs/>
          <w:iCs/>
          <w:sz w:val="18"/>
          <w:szCs w:val="18"/>
        </w:rPr>
      </w:pPr>
      <w:r w:rsidRPr="0007317B">
        <w:rPr>
          <w:rFonts w:ascii="Arial" w:hAnsi="Arial" w:cs="Arial"/>
          <w:b/>
          <w:bCs/>
          <w:iCs/>
          <w:sz w:val="18"/>
          <w:szCs w:val="18"/>
        </w:rPr>
        <w:t xml:space="preserve">Year: </w:t>
      </w:r>
      <w:r w:rsidRPr="0007317B">
        <w:rPr>
          <w:rFonts w:ascii="Arial" w:hAnsi="Arial" w:cs="Arial"/>
          <w:iCs/>
          <w:sz w:val="18"/>
          <w:szCs w:val="18"/>
        </w:rPr>
        <w:t xml:space="preserve">Fourth </w:t>
      </w:r>
      <w:r w:rsidRPr="0007317B">
        <w:rPr>
          <w:rFonts w:ascii="Arial" w:hAnsi="Arial" w:cs="Arial"/>
          <w:b/>
          <w:bCs/>
          <w:iCs/>
          <w:sz w:val="18"/>
          <w:szCs w:val="18"/>
        </w:rPr>
        <w:t xml:space="preserve">  Semester: </w:t>
      </w:r>
      <w:r w:rsidRPr="0007317B">
        <w:rPr>
          <w:rFonts w:ascii="Arial" w:hAnsi="Arial" w:cs="Arial"/>
          <w:iCs/>
          <w:sz w:val="18"/>
          <w:szCs w:val="18"/>
        </w:rPr>
        <w:t>Even</w:t>
      </w:r>
    </w:p>
    <w:p w14:paraId="047D4412" w14:textId="77777777" w:rsidR="002E3C27" w:rsidRPr="0007317B" w:rsidRDefault="002E3C27" w:rsidP="002E3C27">
      <w:pPr>
        <w:spacing w:line="216" w:lineRule="auto"/>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07317B" w14:paraId="0038A4B1" w14:textId="77777777" w:rsidTr="001C3606">
        <w:trPr>
          <w:jc w:val="center"/>
        </w:trPr>
        <w:tc>
          <w:tcPr>
            <w:tcW w:w="1439" w:type="dxa"/>
          </w:tcPr>
          <w:p w14:paraId="54A91F09" w14:textId="77777777" w:rsidR="002E3C27" w:rsidRPr="0007317B" w:rsidRDefault="002E3C27" w:rsidP="001C3606">
            <w:pPr>
              <w:spacing w:line="216" w:lineRule="auto"/>
              <w:rPr>
                <w:rFonts w:ascii="Arial" w:hAnsi="Arial" w:cs="Arial"/>
                <w:b/>
                <w:bCs/>
                <w:sz w:val="18"/>
                <w:szCs w:val="18"/>
              </w:rPr>
            </w:pPr>
            <w:r w:rsidRPr="0007317B">
              <w:rPr>
                <w:rFonts w:ascii="Arial" w:hAnsi="Arial" w:cs="Arial"/>
                <w:b/>
                <w:sz w:val="18"/>
                <w:szCs w:val="18"/>
              </w:rPr>
              <w:t>Prerequisite:</w:t>
            </w:r>
          </w:p>
        </w:tc>
        <w:tc>
          <w:tcPr>
            <w:tcW w:w="7741" w:type="dxa"/>
          </w:tcPr>
          <w:p w14:paraId="77187475" w14:textId="77777777" w:rsidR="002E3C27" w:rsidRPr="0007317B" w:rsidRDefault="002E3C27" w:rsidP="001C3606">
            <w:pPr>
              <w:spacing w:line="216" w:lineRule="auto"/>
              <w:rPr>
                <w:rFonts w:ascii="Arial" w:hAnsi="Arial" w:cs="Arial"/>
                <w:iCs/>
                <w:sz w:val="18"/>
                <w:szCs w:val="18"/>
              </w:rPr>
            </w:pPr>
            <w:r w:rsidRPr="00D81784">
              <w:rPr>
                <w:rFonts w:ascii="Arial" w:hAnsi="Arial" w:cs="Arial"/>
                <w:iCs/>
                <w:sz w:val="18"/>
                <w:szCs w:val="18"/>
              </w:rPr>
              <w:t>CSE4161:Digital Image Processing, CSE3251;Computer Networks</w:t>
            </w:r>
          </w:p>
        </w:tc>
      </w:tr>
      <w:tr w:rsidR="002E3C27" w:rsidRPr="0007317B" w14:paraId="127F8BCF" w14:textId="77777777" w:rsidTr="001C3606">
        <w:trPr>
          <w:jc w:val="center"/>
        </w:trPr>
        <w:tc>
          <w:tcPr>
            <w:tcW w:w="1439" w:type="dxa"/>
          </w:tcPr>
          <w:p w14:paraId="1812DB44" w14:textId="77777777" w:rsidR="002E3C27" w:rsidRPr="0007317B" w:rsidRDefault="002E3C27" w:rsidP="001C3606">
            <w:pPr>
              <w:spacing w:line="216" w:lineRule="auto"/>
              <w:rPr>
                <w:rFonts w:ascii="Arial" w:hAnsi="Arial" w:cs="Arial"/>
                <w:b/>
                <w:sz w:val="18"/>
                <w:szCs w:val="18"/>
              </w:rPr>
            </w:pPr>
            <w:r w:rsidRPr="0007317B">
              <w:rPr>
                <w:rFonts w:ascii="Arial" w:hAnsi="Arial" w:cs="Arial"/>
                <w:b/>
                <w:sz w:val="18"/>
                <w:szCs w:val="18"/>
              </w:rPr>
              <w:t>Course Type</w:t>
            </w:r>
          </w:p>
        </w:tc>
        <w:tc>
          <w:tcPr>
            <w:tcW w:w="7741" w:type="dxa"/>
          </w:tcPr>
          <w:p w14:paraId="267285B1" w14:textId="77777777" w:rsidR="002E3C27" w:rsidRPr="0007317B" w:rsidRDefault="00000000" w:rsidP="001C3606">
            <w:pPr>
              <w:spacing w:line="216" w:lineRule="auto"/>
              <w:rPr>
                <w:rFonts w:ascii="Arial" w:hAnsi="Arial" w:cs="Arial"/>
                <w:iCs/>
                <w:sz w:val="18"/>
                <w:szCs w:val="18"/>
              </w:rPr>
            </w:pPr>
            <w:sdt>
              <w:sdtPr>
                <w:rPr>
                  <w:rFonts w:ascii="Arial" w:hAnsi="Arial" w:cs="Arial"/>
                  <w:iCs/>
                  <w:sz w:val="18"/>
                  <w:szCs w:val="18"/>
                </w:rPr>
                <w:id w:val="1908886619"/>
              </w:sdtPr>
              <w:sdtContent>
                <w:r w:rsidR="002E3C27" w:rsidRPr="0007317B">
                  <w:rPr>
                    <w:rFonts w:ascii="MS Gothic" w:eastAsia="MS Gothic" w:hAnsi="MS Gothic" w:cs="MS Gothic" w:hint="eastAsia"/>
                    <w:iCs/>
                    <w:sz w:val="18"/>
                    <w:szCs w:val="18"/>
                  </w:rPr>
                  <w:t>☐</w:t>
                </w:r>
              </w:sdtContent>
            </w:sdt>
            <w:r w:rsidR="002E3C27" w:rsidRPr="0007317B">
              <w:rPr>
                <w:rFonts w:ascii="Arial" w:hAnsi="Arial" w:cs="Arial"/>
                <w:iCs/>
                <w:sz w:val="18"/>
                <w:szCs w:val="18"/>
              </w:rPr>
              <w:t xml:space="preserve"> Theory         </w:t>
            </w:r>
            <w:sdt>
              <w:sdtPr>
                <w:rPr>
                  <w:rFonts w:ascii="Arial" w:hAnsi="Arial" w:cs="Arial"/>
                  <w:iCs/>
                  <w:sz w:val="18"/>
                  <w:szCs w:val="18"/>
                </w:rPr>
                <w:id w:val="-2082131015"/>
              </w:sdtPr>
              <w:sdtContent>
                <w:r w:rsidR="002E3C27" w:rsidRPr="0007317B">
                  <w:rPr>
                    <w:rFonts w:ascii="MS Gothic" w:eastAsia="MS Gothic" w:hAnsi="MS Gothic" w:cs="MS Gothic" w:hint="eastAsia"/>
                    <w:iCs/>
                    <w:sz w:val="18"/>
                    <w:szCs w:val="18"/>
                  </w:rPr>
                  <w:t>☒</w:t>
                </w:r>
              </w:sdtContent>
            </w:sdt>
            <w:r w:rsidR="002E3C27" w:rsidRPr="0007317B">
              <w:rPr>
                <w:rFonts w:ascii="Arial" w:hAnsi="Arial" w:cs="Arial"/>
                <w:iCs/>
                <w:sz w:val="18"/>
                <w:szCs w:val="18"/>
              </w:rPr>
              <w:t xml:space="preserve">  Laboratory work         </w:t>
            </w:r>
            <w:sdt>
              <w:sdtPr>
                <w:rPr>
                  <w:rFonts w:ascii="Arial" w:hAnsi="Arial" w:cs="Arial"/>
                  <w:iCs/>
                  <w:sz w:val="18"/>
                  <w:szCs w:val="18"/>
                </w:rPr>
                <w:id w:val="-1790583047"/>
              </w:sdtPr>
              <w:sdtContent>
                <w:r w:rsidR="002E3C27" w:rsidRPr="0007317B">
                  <w:rPr>
                    <w:rFonts w:ascii="MS Gothic" w:eastAsia="MS Gothic" w:hAnsi="MS Gothic" w:cs="MS Gothic" w:hint="eastAsia"/>
                    <w:iCs/>
                    <w:sz w:val="18"/>
                    <w:szCs w:val="18"/>
                  </w:rPr>
                  <w:t>☐</w:t>
                </w:r>
              </w:sdtContent>
            </w:sdt>
            <w:r w:rsidR="002E3C27" w:rsidRPr="0007317B">
              <w:rPr>
                <w:rFonts w:ascii="Arial" w:hAnsi="Arial" w:cs="Arial"/>
                <w:iCs/>
                <w:sz w:val="18"/>
                <w:szCs w:val="18"/>
              </w:rPr>
              <w:t xml:space="preserve">  Project work      </w:t>
            </w:r>
            <w:sdt>
              <w:sdtPr>
                <w:rPr>
                  <w:rFonts w:ascii="Arial" w:hAnsi="Arial" w:cs="Arial"/>
                  <w:iCs/>
                  <w:sz w:val="18"/>
                  <w:szCs w:val="18"/>
                </w:rPr>
                <w:id w:val="1578403827"/>
              </w:sdtPr>
              <w:sdtContent>
                <w:r w:rsidR="002E3C27" w:rsidRPr="0007317B">
                  <w:rPr>
                    <w:rFonts w:ascii="MS Gothic" w:eastAsia="MS Gothic" w:hAnsi="MS Gothic" w:cs="MS Gothic" w:hint="eastAsia"/>
                    <w:iCs/>
                    <w:sz w:val="18"/>
                    <w:szCs w:val="18"/>
                  </w:rPr>
                  <w:t>☐</w:t>
                </w:r>
              </w:sdtContent>
            </w:sdt>
            <w:r w:rsidR="002E3C27" w:rsidRPr="0007317B">
              <w:rPr>
                <w:rFonts w:ascii="Arial" w:hAnsi="Arial" w:cs="Arial"/>
                <w:iCs/>
                <w:sz w:val="18"/>
                <w:szCs w:val="18"/>
              </w:rPr>
              <w:t xml:space="preserve">  Viva Voce      </w:t>
            </w:r>
          </w:p>
        </w:tc>
      </w:tr>
      <w:tr w:rsidR="002E3C27" w:rsidRPr="0007317B" w14:paraId="360652C0" w14:textId="77777777" w:rsidTr="001C3606">
        <w:trPr>
          <w:trHeight w:val="238"/>
          <w:jc w:val="center"/>
        </w:trPr>
        <w:tc>
          <w:tcPr>
            <w:tcW w:w="1439" w:type="dxa"/>
          </w:tcPr>
          <w:p w14:paraId="42234C35" w14:textId="77777777" w:rsidR="002E3C27" w:rsidRPr="0007317B" w:rsidRDefault="002E3C27" w:rsidP="001C3606">
            <w:pPr>
              <w:spacing w:line="216" w:lineRule="auto"/>
              <w:ind w:left="2160" w:hanging="2160"/>
              <w:rPr>
                <w:rFonts w:ascii="Arial" w:hAnsi="Arial" w:cs="Arial"/>
                <w:b/>
                <w:bCs/>
                <w:sz w:val="18"/>
                <w:szCs w:val="18"/>
              </w:rPr>
            </w:pPr>
            <w:r w:rsidRPr="0007317B">
              <w:rPr>
                <w:rFonts w:ascii="Arial" w:hAnsi="Arial" w:cs="Arial"/>
                <w:b/>
                <w:bCs/>
                <w:sz w:val="18"/>
                <w:szCs w:val="18"/>
              </w:rPr>
              <w:t>Motivation</w:t>
            </w:r>
          </w:p>
        </w:tc>
        <w:tc>
          <w:tcPr>
            <w:tcW w:w="7741" w:type="dxa"/>
          </w:tcPr>
          <w:p w14:paraId="5F2F5615" w14:textId="77777777" w:rsidR="002E3C27" w:rsidRPr="0007317B" w:rsidRDefault="002E3C27" w:rsidP="001C3606">
            <w:pPr>
              <w:spacing w:line="216" w:lineRule="auto"/>
              <w:rPr>
                <w:rFonts w:ascii="Arial" w:hAnsi="Arial" w:cs="Arial"/>
                <w:b/>
                <w:iCs/>
                <w:sz w:val="18"/>
                <w:szCs w:val="18"/>
              </w:rPr>
            </w:pPr>
            <w:r w:rsidRPr="0007317B">
              <w:rPr>
                <w:rFonts w:ascii="Arial" w:hAnsi="Arial" w:cs="Arial"/>
                <w:iCs/>
                <w:sz w:val="18"/>
                <w:szCs w:val="18"/>
              </w:rPr>
              <w:t>To learn the data format, standards and transformation techniques of multimedia data.</w:t>
            </w:r>
          </w:p>
        </w:tc>
      </w:tr>
      <w:tr w:rsidR="002E3C27" w:rsidRPr="0007317B" w14:paraId="07493688" w14:textId="77777777" w:rsidTr="001C3606">
        <w:trPr>
          <w:trHeight w:val="238"/>
          <w:jc w:val="center"/>
        </w:trPr>
        <w:tc>
          <w:tcPr>
            <w:tcW w:w="9180" w:type="dxa"/>
            <w:gridSpan w:val="2"/>
          </w:tcPr>
          <w:p w14:paraId="2BA1518A" w14:textId="77777777" w:rsidR="002E3C27" w:rsidRPr="0007317B" w:rsidRDefault="002E3C27" w:rsidP="001C3606">
            <w:pPr>
              <w:spacing w:line="216" w:lineRule="auto"/>
              <w:rPr>
                <w:rFonts w:ascii="Arial" w:hAnsi="Arial" w:cs="Arial"/>
                <w:b/>
                <w:bCs/>
                <w:sz w:val="18"/>
                <w:szCs w:val="18"/>
              </w:rPr>
            </w:pPr>
          </w:p>
          <w:p w14:paraId="66C1E10A" w14:textId="77777777" w:rsidR="002E3C27" w:rsidRPr="0007317B" w:rsidRDefault="002E3C27" w:rsidP="001C3606">
            <w:pPr>
              <w:spacing w:line="216" w:lineRule="auto"/>
              <w:rPr>
                <w:rFonts w:ascii="Arial" w:hAnsi="Arial" w:cs="Arial"/>
                <w:b/>
                <w:bCs/>
                <w:sz w:val="18"/>
                <w:szCs w:val="18"/>
              </w:rPr>
            </w:pPr>
            <w:r w:rsidRPr="0007317B">
              <w:rPr>
                <w:rFonts w:ascii="Arial" w:hAnsi="Arial" w:cs="Arial"/>
                <w:b/>
                <w:bCs/>
                <w:sz w:val="18"/>
                <w:szCs w:val="18"/>
              </w:rPr>
              <w:t>Course Objective:</w:t>
            </w:r>
          </w:p>
          <w:p w14:paraId="36E32888" w14:textId="77777777" w:rsidR="002E3C27" w:rsidRPr="0007317B" w:rsidRDefault="002E3C27" w:rsidP="001C3606">
            <w:pPr>
              <w:spacing w:line="216" w:lineRule="auto"/>
              <w:jc w:val="both"/>
              <w:rPr>
                <w:rFonts w:ascii="Arial" w:hAnsi="Arial" w:cs="Arial"/>
                <w:iCs/>
                <w:sz w:val="18"/>
                <w:szCs w:val="18"/>
              </w:rPr>
            </w:pPr>
            <w:r w:rsidRPr="0007317B">
              <w:rPr>
                <w:rFonts w:ascii="Arial" w:hAnsi="Arial" w:cs="Arial"/>
                <w:iCs/>
                <w:sz w:val="18"/>
                <w:szCs w:val="18"/>
              </w:rPr>
              <w:t>Multimedia System Lab is an introduction to implement of different data compression standards and analyze the different media with various transformation technique.</w:t>
            </w:r>
          </w:p>
          <w:p w14:paraId="4396B276" w14:textId="77777777" w:rsidR="002E3C27" w:rsidRPr="0007317B" w:rsidRDefault="002E3C27" w:rsidP="001C3606">
            <w:pPr>
              <w:spacing w:line="216" w:lineRule="auto"/>
              <w:jc w:val="both"/>
              <w:rPr>
                <w:rFonts w:ascii="Arial" w:hAnsi="Arial" w:cs="Arial"/>
                <w:iCs/>
                <w:sz w:val="18"/>
                <w:szCs w:val="18"/>
              </w:rPr>
            </w:pPr>
          </w:p>
        </w:tc>
      </w:tr>
    </w:tbl>
    <w:p w14:paraId="1EBDB4D5" w14:textId="77777777" w:rsidR="002E3C27" w:rsidRPr="0007317B" w:rsidRDefault="002E3C27" w:rsidP="002E3C27">
      <w:pPr>
        <w:spacing w:line="216" w:lineRule="auto"/>
        <w:jc w:val="center"/>
        <w:rPr>
          <w:rFonts w:ascii="Arial" w:hAnsi="Arial" w:cs="Arial"/>
          <w:sz w:val="18"/>
          <w:szCs w:val="18"/>
        </w:rPr>
      </w:pPr>
    </w:p>
    <w:p w14:paraId="6ECF1669" w14:textId="77777777" w:rsidR="002E3C27" w:rsidRPr="0007317B" w:rsidRDefault="002E3C27" w:rsidP="002E3C27">
      <w:pPr>
        <w:autoSpaceDE w:val="0"/>
        <w:autoSpaceDN w:val="0"/>
        <w:adjustRightInd w:val="0"/>
        <w:spacing w:line="216" w:lineRule="auto"/>
        <w:jc w:val="center"/>
        <w:rPr>
          <w:rFonts w:ascii="Arial" w:hAnsi="Arial" w:cs="Arial"/>
          <w:b/>
          <w:color w:val="000000" w:themeColor="text1"/>
          <w:sz w:val="18"/>
          <w:szCs w:val="18"/>
        </w:rPr>
      </w:pPr>
      <w:r w:rsidRPr="0007317B">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07317B" w14:paraId="0AC3D77B" w14:textId="77777777" w:rsidTr="001C3606">
        <w:trPr>
          <w:trHeight w:val="877"/>
          <w:jc w:val="center"/>
        </w:trPr>
        <w:tc>
          <w:tcPr>
            <w:tcW w:w="646" w:type="dxa"/>
            <w:vAlign w:val="center"/>
          </w:tcPr>
          <w:p w14:paraId="199B9B7B"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CO No.</w:t>
            </w:r>
          </w:p>
        </w:tc>
        <w:tc>
          <w:tcPr>
            <w:tcW w:w="1827" w:type="dxa"/>
            <w:vAlign w:val="center"/>
          </w:tcPr>
          <w:p w14:paraId="01A86F5D"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CO Statement</w:t>
            </w:r>
          </w:p>
        </w:tc>
        <w:tc>
          <w:tcPr>
            <w:tcW w:w="2292" w:type="dxa"/>
            <w:vAlign w:val="center"/>
          </w:tcPr>
          <w:p w14:paraId="35C506AC"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Corresponding PO</w:t>
            </w:r>
          </w:p>
        </w:tc>
        <w:tc>
          <w:tcPr>
            <w:tcW w:w="1051" w:type="dxa"/>
            <w:vAlign w:val="center"/>
          </w:tcPr>
          <w:p w14:paraId="629DBDB0"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Domain / level of learning taxonomy</w:t>
            </w:r>
          </w:p>
        </w:tc>
        <w:tc>
          <w:tcPr>
            <w:tcW w:w="1747" w:type="dxa"/>
            <w:vAlign w:val="center"/>
          </w:tcPr>
          <w:p w14:paraId="5882FFFF"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Delivery methods and activities</w:t>
            </w:r>
          </w:p>
        </w:tc>
        <w:tc>
          <w:tcPr>
            <w:tcW w:w="1612" w:type="dxa"/>
            <w:vAlign w:val="center"/>
          </w:tcPr>
          <w:p w14:paraId="34A3CB87"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Assessment tools</w:t>
            </w:r>
          </w:p>
        </w:tc>
      </w:tr>
      <w:tr w:rsidR="002E3C27" w:rsidRPr="0007317B" w14:paraId="0AC9578A" w14:textId="77777777" w:rsidTr="001C3606">
        <w:trPr>
          <w:trHeight w:val="1646"/>
          <w:jc w:val="center"/>
        </w:trPr>
        <w:tc>
          <w:tcPr>
            <w:tcW w:w="646" w:type="dxa"/>
            <w:vAlign w:val="center"/>
          </w:tcPr>
          <w:p w14:paraId="162E5092"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CO1</w:t>
            </w:r>
          </w:p>
        </w:tc>
        <w:tc>
          <w:tcPr>
            <w:tcW w:w="1827" w:type="dxa"/>
            <w:vAlign w:val="center"/>
          </w:tcPr>
          <w:p w14:paraId="09D59E13" w14:textId="77777777" w:rsidR="002E3C27" w:rsidRPr="0007317B" w:rsidRDefault="002E3C27" w:rsidP="001C3606">
            <w:pPr>
              <w:pStyle w:val="ListParagraph"/>
              <w:spacing w:after="0" w:line="216" w:lineRule="auto"/>
              <w:ind w:left="-18"/>
              <w:jc w:val="center"/>
              <w:rPr>
                <w:rFonts w:ascii="Arial" w:hAnsi="Arial" w:cs="Arial"/>
                <w:color w:val="000000" w:themeColor="text1"/>
                <w:sz w:val="18"/>
                <w:szCs w:val="18"/>
              </w:rPr>
            </w:pPr>
            <w:r w:rsidRPr="00920A61">
              <w:rPr>
                <w:rFonts w:ascii="Arial" w:hAnsi="Arial" w:cs="Arial"/>
                <w:bCs/>
                <w:color w:val="000000" w:themeColor="text1"/>
                <w:sz w:val="18"/>
                <w:szCs w:val="18"/>
              </w:rPr>
              <w:t>To</w:t>
            </w:r>
            <w:r>
              <w:rPr>
                <w:rFonts w:ascii="Arial" w:hAnsi="Arial" w:cs="Arial"/>
                <w:b/>
                <w:color w:val="000000" w:themeColor="text1"/>
                <w:sz w:val="18"/>
                <w:szCs w:val="18"/>
              </w:rPr>
              <w:t xml:space="preserve"> u</w:t>
            </w:r>
            <w:r w:rsidRPr="0007317B">
              <w:rPr>
                <w:rFonts w:ascii="Arial" w:hAnsi="Arial" w:cs="Arial"/>
                <w:b/>
                <w:color w:val="000000" w:themeColor="text1"/>
                <w:sz w:val="18"/>
                <w:szCs w:val="18"/>
              </w:rPr>
              <w:t xml:space="preserve">nderstand </w:t>
            </w:r>
            <w:r w:rsidRPr="0007317B">
              <w:rPr>
                <w:rFonts w:ascii="Arial" w:hAnsi="Arial" w:cs="Arial"/>
                <w:color w:val="000000" w:themeColor="text1"/>
                <w:sz w:val="18"/>
                <w:szCs w:val="18"/>
              </w:rPr>
              <w:t>Detail knowledge of the lossless and lossy data compression standards</w:t>
            </w:r>
          </w:p>
        </w:tc>
        <w:tc>
          <w:tcPr>
            <w:tcW w:w="2292" w:type="dxa"/>
            <w:vAlign w:val="center"/>
          </w:tcPr>
          <w:p w14:paraId="631DF8BF" w14:textId="77777777" w:rsidR="002E3C27" w:rsidRPr="0007317B" w:rsidRDefault="002E3C27" w:rsidP="001C3606">
            <w:pPr>
              <w:pStyle w:val="ListParagraph"/>
              <w:spacing w:after="0" w:line="216" w:lineRule="auto"/>
              <w:ind w:left="0"/>
              <w:jc w:val="center"/>
              <w:rPr>
                <w:rFonts w:ascii="Arial" w:hAnsi="Arial" w:cs="Arial"/>
                <w:color w:val="000000" w:themeColor="text1"/>
                <w:sz w:val="18"/>
                <w:szCs w:val="18"/>
              </w:rPr>
            </w:pPr>
            <w:r w:rsidRPr="0007317B">
              <w:rPr>
                <w:rFonts w:ascii="Arial" w:hAnsi="Arial" w:cs="Arial"/>
                <w:b/>
                <w:bCs/>
                <w:color w:val="000000" w:themeColor="text1"/>
                <w:sz w:val="18"/>
                <w:szCs w:val="18"/>
              </w:rPr>
              <w:t>Engineering knowledge</w:t>
            </w:r>
            <w:r w:rsidRPr="0007317B">
              <w:rPr>
                <w:rFonts w:ascii="Arial" w:hAnsi="Arial" w:cs="Arial"/>
                <w:color w:val="000000" w:themeColor="text1"/>
                <w:sz w:val="18"/>
                <w:szCs w:val="18"/>
              </w:rPr>
              <w:t xml:space="preserve"> (PO1)</w:t>
            </w:r>
          </w:p>
        </w:tc>
        <w:tc>
          <w:tcPr>
            <w:tcW w:w="1051" w:type="dxa"/>
            <w:vAlign w:val="center"/>
          </w:tcPr>
          <w:p w14:paraId="0FDC99EC"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Cognitive domain – level 5</w:t>
            </w:r>
          </w:p>
        </w:tc>
        <w:tc>
          <w:tcPr>
            <w:tcW w:w="1747" w:type="dxa"/>
            <w:vAlign w:val="center"/>
          </w:tcPr>
          <w:p w14:paraId="1D09A0BE"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08330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156860BC"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065267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6053B94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5657008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06F6CBDB"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7152174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44F750D9" w14:textId="77777777" w:rsidR="002E3C27" w:rsidRPr="0007317B"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1613430685"/>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5EE568D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4760209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21F3583F"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472988487"/>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0F8D2A74"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6406003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35A25525"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206263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2FA93E57" w14:textId="77777777" w:rsidR="002E3C27" w:rsidRPr="0007317B"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169438187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r w:rsidR="002E3C27" w:rsidRPr="0007317B" w14:paraId="5005B815" w14:textId="77777777" w:rsidTr="001C3606">
        <w:trPr>
          <w:trHeight w:val="1583"/>
          <w:jc w:val="center"/>
        </w:trPr>
        <w:tc>
          <w:tcPr>
            <w:tcW w:w="646" w:type="dxa"/>
            <w:vAlign w:val="center"/>
          </w:tcPr>
          <w:p w14:paraId="69300AFE"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CO2</w:t>
            </w:r>
          </w:p>
        </w:tc>
        <w:tc>
          <w:tcPr>
            <w:tcW w:w="1827" w:type="dxa"/>
            <w:vAlign w:val="center"/>
          </w:tcPr>
          <w:p w14:paraId="7322A583" w14:textId="77777777" w:rsidR="002E3C27" w:rsidRPr="0007317B" w:rsidRDefault="002E3C27" w:rsidP="001C3606">
            <w:pPr>
              <w:pStyle w:val="ListParagraph"/>
              <w:spacing w:after="0" w:line="216" w:lineRule="auto"/>
              <w:ind w:left="-18"/>
              <w:jc w:val="center"/>
              <w:rPr>
                <w:rFonts w:ascii="Arial" w:hAnsi="Arial" w:cs="Arial"/>
                <w:b/>
                <w:color w:val="000000" w:themeColor="text1"/>
                <w:sz w:val="18"/>
                <w:szCs w:val="18"/>
              </w:rPr>
            </w:pPr>
          </w:p>
          <w:p w14:paraId="13347A5E" w14:textId="77777777" w:rsidR="002E3C27" w:rsidRPr="0007317B" w:rsidRDefault="002E3C27" w:rsidP="001C3606">
            <w:pPr>
              <w:pStyle w:val="ListParagraph"/>
              <w:spacing w:after="0" w:line="216" w:lineRule="auto"/>
              <w:ind w:left="-18"/>
              <w:jc w:val="center"/>
              <w:rPr>
                <w:rFonts w:ascii="Arial" w:hAnsi="Arial" w:cs="Arial"/>
                <w:b/>
                <w:color w:val="000000" w:themeColor="text1"/>
                <w:sz w:val="18"/>
                <w:szCs w:val="18"/>
              </w:rPr>
            </w:pPr>
            <w:r w:rsidRPr="00920A61">
              <w:rPr>
                <w:rFonts w:ascii="Arial" w:hAnsi="Arial" w:cs="Arial"/>
                <w:color w:val="000000"/>
                <w:sz w:val="18"/>
                <w:szCs w:val="18"/>
              </w:rPr>
              <w:t>To</w:t>
            </w:r>
            <w:r>
              <w:rPr>
                <w:rFonts w:ascii="Arial" w:hAnsi="Arial" w:cs="Arial"/>
                <w:b/>
                <w:bCs/>
                <w:color w:val="000000"/>
                <w:sz w:val="18"/>
                <w:szCs w:val="18"/>
              </w:rPr>
              <w:t xml:space="preserve"> a</w:t>
            </w:r>
            <w:r w:rsidRPr="0007317B">
              <w:rPr>
                <w:rFonts w:ascii="Arial" w:hAnsi="Arial" w:cs="Arial"/>
                <w:b/>
                <w:bCs/>
                <w:color w:val="000000"/>
                <w:sz w:val="18"/>
                <w:szCs w:val="18"/>
              </w:rPr>
              <w:t>pply</w:t>
            </w:r>
            <w:r w:rsidRPr="0007317B">
              <w:rPr>
                <w:rFonts w:ascii="Arial" w:hAnsi="Arial" w:cs="Arial"/>
                <w:color w:val="000000"/>
                <w:sz w:val="18"/>
                <w:szCs w:val="18"/>
              </w:rPr>
              <w:t xml:space="preserve"> multimedia data and techniques on a practical application.</w:t>
            </w:r>
          </w:p>
          <w:p w14:paraId="5F4731A7" w14:textId="77777777" w:rsidR="002E3C27" w:rsidRPr="0007317B" w:rsidRDefault="002E3C27" w:rsidP="001C3606">
            <w:pPr>
              <w:pStyle w:val="ListParagraph"/>
              <w:spacing w:after="0" w:line="216" w:lineRule="auto"/>
              <w:ind w:left="-18"/>
              <w:rPr>
                <w:rFonts w:ascii="Arial" w:hAnsi="Arial" w:cs="Arial"/>
                <w:color w:val="000000" w:themeColor="text1"/>
                <w:sz w:val="18"/>
                <w:szCs w:val="18"/>
              </w:rPr>
            </w:pPr>
          </w:p>
        </w:tc>
        <w:tc>
          <w:tcPr>
            <w:tcW w:w="2292" w:type="dxa"/>
            <w:vAlign w:val="center"/>
          </w:tcPr>
          <w:p w14:paraId="4948B4C6" w14:textId="77777777" w:rsidR="002E3C27" w:rsidRPr="0007317B" w:rsidRDefault="002E3C27" w:rsidP="001C3606">
            <w:pPr>
              <w:pStyle w:val="ListParagraph"/>
              <w:spacing w:after="0" w:line="240" w:lineRule="auto"/>
              <w:ind w:left="0"/>
              <w:jc w:val="center"/>
              <w:rPr>
                <w:rFonts w:ascii="Arial" w:hAnsi="Arial" w:cs="Arial"/>
                <w:b/>
                <w:bCs/>
                <w:sz w:val="18"/>
                <w:szCs w:val="18"/>
              </w:rPr>
            </w:pPr>
            <w:r w:rsidRPr="0007317B">
              <w:rPr>
                <w:rFonts w:ascii="Arial" w:hAnsi="Arial" w:cs="Arial"/>
                <w:b/>
                <w:bCs/>
                <w:sz w:val="18"/>
                <w:szCs w:val="18"/>
              </w:rPr>
              <w:t>Problem analysis</w:t>
            </w:r>
          </w:p>
          <w:p w14:paraId="054BF95C" w14:textId="77777777" w:rsidR="002E3C27" w:rsidRPr="0007317B" w:rsidRDefault="002E3C27" w:rsidP="001C3606">
            <w:pPr>
              <w:pStyle w:val="ListParagraph"/>
              <w:spacing w:after="0" w:line="240" w:lineRule="auto"/>
              <w:ind w:left="0"/>
              <w:jc w:val="center"/>
              <w:rPr>
                <w:rFonts w:ascii="Arial" w:hAnsi="Arial" w:cs="Arial"/>
                <w:b/>
                <w:bCs/>
                <w:color w:val="000000" w:themeColor="text1"/>
                <w:sz w:val="18"/>
                <w:szCs w:val="18"/>
              </w:rPr>
            </w:pPr>
            <w:r w:rsidRPr="0007317B">
              <w:rPr>
                <w:rFonts w:ascii="Arial" w:hAnsi="Arial" w:cs="Arial"/>
                <w:color w:val="000000" w:themeColor="text1"/>
                <w:sz w:val="18"/>
                <w:szCs w:val="18"/>
              </w:rPr>
              <w:t>(PO2)</w:t>
            </w:r>
          </w:p>
          <w:p w14:paraId="4EA9E157" w14:textId="77777777" w:rsidR="002E3C27" w:rsidRPr="0007317B" w:rsidRDefault="002E3C27" w:rsidP="001C3606">
            <w:pPr>
              <w:pStyle w:val="ListParagraph"/>
              <w:spacing w:after="0" w:line="240" w:lineRule="auto"/>
              <w:ind w:left="0"/>
              <w:jc w:val="center"/>
              <w:rPr>
                <w:rFonts w:ascii="Arial" w:hAnsi="Arial" w:cs="Arial"/>
                <w:b/>
                <w:bCs/>
                <w:color w:val="000000" w:themeColor="text1"/>
                <w:sz w:val="18"/>
                <w:szCs w:val="18"/>
              </w:rPr>
            </w:pPr>
            <w:r w:rsidRPr="0007317B">
              <w:rPr>
                <w:rFonts w:ascii="Arial" w:hAnsi="Arial" w:cs="Arial"/>
                <w:b/>
                <w:bCs/>
                <w:color w:val="000000" w:themeColor="text1"/>
                <w:sz w:val="18"/>
                <w:szCs w:val="18"/>
              </w:rPr>
              <w:t>Investigation</w:t>
            </w:r>
          </w:p>
          <w:p w14:paraId="663692CE" w14:textId="77777777" w:rsidR="002E3C27" w:rsidRPr="0007317B" w:rsidRDefault="002E3C27" w:rsidP="001C3606">
            <w:pPr>
              <w:pStyle w:val="ListParagraph"/>
              <w:spacing w:after="0" w:line="216" w:lineRule="auto"/>
              <w:ind w:left="0"/>
              <w:jc w:val="center"/>
              <w:rPr>
                <w:rFonts w:ascii="Arial" w:hAnsi="Arial" w:cs="Arial"/>
                <w:b/>
                <w:bCs/>
                <w:color w:val="000000" w:themeColor="text1"/>
                <w:sz w:val="18"/>
                <w:szCs w:val="18"/>
              </w:rPr>
            </w:pPr>
            <w:r w:rsidRPr="0007317B">
              <w:rPr>
                <w:rFonts w:ascii="Arial" w:hAnsi="Arial" w:cs="Arial"/>
                <w:b/>
                <w:bCs/>
                <w:color w:val="000000" w:themeColor="text1"/>
                <w:sz w:val="18"/>
                <w:szCs w:val="18"/>
              </w:rPr>
              <w:t xml:space="preserve"> </w:t>
            </w:r>
            <w:r w:rsidRPr="0007317B">
              <w:rPr>
                <w:rFonts w:ascii="Arial" w:hAnsi="Arial" w:cs="Arial"/>
                <w:color w:val="000000" w:themeColor="text1"/>
                <w:sz w:val="18"/>
                <w:szCs w:val="18"/>
              </w:rPr>
              <w:t>(PO4)</w:t>
            </w:r>
          </w:p>
          <w:p w14:paraId="56AADE9F" w14:textId="77777777" w:rsidR="002E3C27" w:rsidRPr="0007317B" w:rsidRDefault="002E3C27" w:rsidP="001C3606">
            <w:pPr>
              <w:pStyle w:val="ListParagraph"/>
              <w:spacing w:after="0" w:line="216" w:lineRule="auto"/>
              <w:ind w:left="0"/>
              <w:jc w:val="center"/>
              <w:rPr>
                <w:rFonts w:ascii="Arial" w:hAnsi="Arial" w:cs="Arial"/>
                <w:b/>
                <w:bCs/>
                <w:color w:val="000000" w:themeColor="text1"/>
                <w:sz w:val="18"/>
                <w:szCs w:val="18"/>
              </w:rPr>
            </w:pPr>
            <w:r w:rsidRPr="0007317B">
              <w:rPr>
                <w:rFonts w:ascii="Arial" w:hAnsi="Arial" w:cs="Arial"/>
                <w:b/>
                <w:bCs/>
                <w:color w:val="000000" w:themeColor="text1"/>
                <w:sz w:val="18"/>
                <w:szCs w:val="18"/>
              </w:rPr>
              <w:t>Modern tool usages</w:t>
            </w:r>
          </w:p>
          <w:p w14:paraId="742B6847" w14:textId="77777777" w:rsidR="002E3C27" w:rsidRPr="0007317B" w:rsidRDefault="002E3C27" w:rsidP="001C3606">
            <w:pPr>
              <w:pStyle w:val="ListParagraph"/>
              <w:spacing w:after="0" w:line="216" w:lineRule="auto"/>
              <w:ind w:left="0"/>
              <w:jc w:val="center"/>
              <w:rPr>
                <w:rFonts w:ascii="Arial" w:hAnsi="Arial" w:cs="Arial"/>
                <w:color w:val="000000" w:themeColor="text1"/>
                <w:sz w:val="18"/>
                <w:szCs w:val="18"/>
              </w:rPr>
            </w:pPr>
            <w:r w:rsidRPr="0007317B">
              <w:rPr>
                <w:rFonts w:ascii="Arial" w:hAnsi="Arial" w:cs="Arial"/>
                <w:color w:val="000000" w:themeColor="text1"/>
                <w:sz w:val="18"/>
                <w:szCs w:val="18"/>
              </w:rPr>
              <w:t>(PO5)</w:t>
            </w:r>
          </w:p>
        </w:tc>
        <w:tc>
          <w:tcPr>
            <w:tcW w:w="1051" w:type="dxa"/>
            <w:vAlign w:val="center"/>
          </w:tcPr>
          <w:p w14:paraId="404C68EC" w14:textId="77777777" w:rsidR="002E3C27" w:rsidRPr="0007317B" w:rsidRDefault="002E3C27" w:rsidP="001C3606">
            <w:pPr>
              <w:spacing w:line="216" w:lineRule="auto"/>
              <w:jc w:val="center"/>
              <w:rPr>
                <w:rFonts w:ascii="Arial" w:hAnsi="Arial" w:cs="Arial"/>
                <w:color w:val="000000" w:themeColor="text1"/>
                <w:sz w:val="18"/>
                <w:szCs w:val="18"/>
              </w:rPr>
            </w:pPr>
            <w:r w:rsidRPr="0007317B">
              <w:rPr>
                <w:rFonts w:ascii="Arial" w:hAnsi="Arial" w:cs="Arial"/>
                <w:color w:val="000000" w:themeColor="text1"/>
                <w:sz w:val="18"/>
                <w:szCs w:val="18"/>
              </w:rPr>
              <w:t>Cognitive domain – level 4</w:t>
            </w:r>
          </w:p>
        </w:tc>
        <w:tc>
          <w:tcPr>
            <w:tcW w:w="1747" w:type="dxa"/>
            <w:vAlign w:val="center"/>
          </w:tcPr>
          <w:p w14:paraId="4E620CC3"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4085208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Lecture Note</w:t>
            </w:r>
          </w:p>
          <w:p w14:paraId="2290655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4893083"/>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Text Book</w:t>
            </w:r>
          </w:p>
          <w:p w14:paraId="188B8B0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1509867"/>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Audio/Video</w:t>
            </w:r>
          </w:p>
          <w:p w14:paraId="3C623529"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526398744"/>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Web Material</w:t>
            </w:r>
          </w:p>
          <w:p w14:paraId="1E9E2BA8" w14:textId="77777777" w:rsidR="002E3C27" w:rsidRPr="0007317B"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53593369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Lab Manual</w:t>
            </w:r>
          </w:p>
        </w:tc>
        <w:tc>
          <w:tcPr>
            <w:tcW w:w="1612" w:type="dxa"/>
            <w:vAlign w:val="center"/>
          </w:tcPr>
          <w:p w14:paraId="34FD83A1"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8416809"/>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w:t>
            </w:r>
            <w:r w:rsidR="002E3C27">
              <w:rPr>
                <w:rFonts w:ascii="Arial" w:hAnsi="Arial" w:cs="Arial"/>
                <w:color w:val="000000" w:themeColor="text1"/>
                <w:sz w:val="18"/>
                <w:szCs w:val="18"/>
              </w:rPr>
              <w:t>CA</w:t>
            </w:r>
          </w:p>
          <w:p w14:paraId="7CAF88C8"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64866682"/>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Final Exam</w:t>
            </w:r>
          </w:p>
          <w:p w14:paraId="751F63ED"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6850336"/>
              </w:sdtPr>
              <w:sdtContent>
                <w:r w:rsidR="002E3C27" w:rsidRPr="006A714F">
                  <w:rPr>
                    <w:rFonts w:ascii="MS Gothic" w:eastAsia="MS Gothic" w:hAnsi="MS Gothic" w:cs="MS Gothic" w:hint="eastAsia"/>
                    <w:color w:val="000000" w:themeColor="text1"/>
                    <w:sz w:val="18"/>
                    <w:szCs w:val="18"/>
                  </w:rPr>
                  <w:t>☒</w:t>
                </w:r>
              </w:sdtContent>
            </w:sdt>
            <w:r w:rsidR="002E3C27" w:rsidRPr="006A714F">
              <w:rPr>
                <w:rFonts w:ascii="Arial" w:hAnsi="Arial" w:cs="Arial"/>
                <w:color w:val="000000" w:themeColor="text1"/>
                <w:sz w:val="18"/>
                <w:szCs w:val="18"/>
              </w:rPr>
              <w:t xml:space="preserve">  Assignment </w:t>
            </w:r>
          </w:p>
          <w:p w14:paraId="5049844A" w14:textId="77777777" w:rsidR="002E3C27" w:rsidRPr="006A714F"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26392156"/>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N</w:t>
            </w:r>
            <w:r w:rsidR="002E3C27">
              <w:rPr>
                <w:rFonts w:ascii="Arial" w:hAnsi="Arial" w:cs="Arial"/>
                <w:color w:val="000000" w:themeColor="text1"/>
                <w:sz w:val="18"/>
                <w:szCs w:val="18"/>
              </w:rPr>
              <w:t>ote book</w:t>
            </w:r>
          </w:p>
          <w:p w14:paraId="2F64FB34" w14:textId="77777777" w:rsidR="002E3C27" w:rsidRPr="0007317B" w:rsidRDefault="00000000" w:rsidP="001C3606">
            <w:pPr>
              <w:spacing w:line="216" w:lineRule="auto"/>
              <w:rPr>
                <w:rFonts w:ascii="Arial" w:hAnsi="Arial" w:cs="Arial"/>
                <w:color w:val="000000" w:themeColor="text1"/>
                <w:sz w:val="18"/>
                <w:szCs w:val="18"/>
              </w:rPr>
            </w:pPr>
            <w:sdt>
              <w:sdtPr>
                <w:rPr>
                  <w:rFonts w:ascii="Arial" w:hAnsi="Arial" w:cs="Arial"/>
                  <w:color w:val="000000" w:themeColor="text1"/>
                  <w:sz w:val="18"/>
                  <w:szCs w:val="18"/>
                </w:rPr>
                <w:id w:val="1778292330"/>
              </w:sdtPr>
              <w:sdtContent>
                <w:r w:rsidR="002E3C27">
                  <w:rPr>
                    <w:rFonts w:ascii="MS Gothic" w:eastAsia="MS Gothic" w:hAnsi="MS Gothic" w:cs="Arial" w:hint="eastAsia"/>
                    <w:color w:val="000000" w:themeColor="text1"/>
                    <w:sz w:val="18"/>
                    <w:szCs w:val="18"/>
                  </w:rPr>
                  <w:t>☒</w:t>
                </w:r>
              </w:sdtContent>
            </w:sdt>
            <w:r w:rsidR="002E3C27" w:rsidRPr="006A714F">
              <w:rPr>
                <w:rFonts w:ascii="Arial" w:hAnsi="Arial" w:cs="Arial"/>
                <w:color w:val="000000" w:themeColor="text1"/>
                <w:sz w:val="18"/>
                <w:szCs w:val="18"/>
              </w:rPr>
              <w:t xml:space="preserve">  Presentation</w:t>
            </w:r>
          </w:p>
        </w:tc>
      </w:tr>
    </w:tbl>
    <w:p w14:paraId="0673CE55" w14:textId="77777777" w:rsidR="002E3C27" w:rsidRPr="0007317B" w:rsidRDefault="002E3C27" w:rsidP="002E3C27">
      <w:pPr>
        <w:autoSpaceDE w:val="0"/>
        <w:autoSpaceDN w:val="0"/>
        <w:adjustRightInd w:val="0"/>
        <w:spacing w:line="216" w:lineRule="auto"/>
        <w:jc w:val="center"/>
        <w:rPr>
          <w:rFonts w:ascii="Arial" w:hAnsi="Arial" w:cs="Arial"/>
          <w:b/>
          <w:color w:val="000000" w:themeColor="text1"/>
          <w:sz w:val="18"/>
          <w:szCs w:val="18"/>
        </w:rPr>
      </w:pPr>
    </w:p>
    <w:tbl>
      <w:tblPr>
        <w:tblStyle w:val="TableGrid"/>
        <w:tblW w:w="9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2"/>
      </w:tblGrid>
      <w:tr w:rsidR="002E3C27" w:rsidRPr="0007317B" w14:paraId="53B06C41" w14:textId="77777777" w:rsidTr="001C3606">
        <w:trPr>
          <w:jc w:val="center"/>
        </w:trPr>
        <w:tc>
          <w:tcPr>
            <w:tcW w:w="9122" w:type="dxa"/>
          </w:tcPr>
          <w:p w14:paraId="23BF380C" w14:textId="77777777" w:rsidR="002E3C27" w:rsidRPr="0007317B" w:rsidRDefault="002E3C27" w:rsidP="001C3606">
            <w:pPr>
              <w:spacing w:line="216" w:lineRule="auto"/>
              <w:rPr>
                <w:rFonts w:ascii="Arial" w:hAnsi="Arial" w:cs="Arial"/>
                <w:b/>
                <w:color w:val="000000" w:themeColor="text1"/>
                <w:sz w:val="18"/>
                <w:szCs w:val="18"/>
              </w:rPr>
            </w:pPr>
            <w:r w:rsidRPr="0007317B">
              <w:rPr>
                <w:rFonts w:ascii="Arial" w:hAnsi="Arial" w:cs="Arial"/>
                <w:b/>
                <w:color w:val="000000" w:themeColor="text1"/>
                <w:sz w:val="18"/>
                <w:szCs w:val="18"/>
              </w:rPr>
              <w:t>Assessment and Marks Distribution:</w:t>
            </w:r>
          </w:p>
          <w:p w14:paraId="79D5DB6E" w14:textId="77777777" w:rsidR="002E3C27" w:rsidRPr="00D07B06" w:rsidRDefault="002E3C27" w:rsidP="001C3606">
            <w:pPr>
              <w:rPr>
                <w:rFonts w:ascii="Arial" w:hAnsi="Arial" w:cs="Arial"/>
                <w:bCs/>
                <w:sz w:val="18"/>
                <w:szCs w:val="18"/>
              </w:rPr>
            </w:pPr>
            <w:r>
              <w:rPr>
                <w:rFonts w:ascii="Arial" w:hAnsi="Arial" w:cs="Arial"/>
                <w:bCs/>
                <w:color w:val="800000"/>
                <w:sz w:val="18"/>
                <w:szCs w:val="18"/>
              </w:rPr>
              <w:tab/>
            </w:r>
            <w:r w:rsidRPr="00D07B06">
              <w:rPr>
                <w:rFonts w:ascii="Arial" w:hAnsi="Arial" w:cs="Arial"/>
                <w:bCs/>
                <w:sz w:val="18"/>
                <w:szCs w:val="18"/>
              </w:rPr>
              <w:t>Continuous Assessments</w:t>
            </w:r>
            <w:r>
              <w:rPr>
                <w:rFonts w:ascii="Arial" w:hAnsi="Arial" w:cs="Arial"/>
                <w:bCs/>
                <w:sz w:val="18"/>
                <w:szCs w:val="18"/>
              </w:rPr>
              <w:t xml:space="preserve"> (</w:t>
            </w:r>
            <w:proofErr w:type="gramStart"/>
            <w:r>
              <w:rPr>
                <w:rFonts w:ascii="Arial" w:hAnsi="Arial" w:cs="Arial"/>
                <w:bCs/>
                <w:sz w:val="18"/>
                <w:szCs w:val="18"/>
              </w:rPr>
              <w:t xml:space="preserve">CA) </w:t>
            </w:r>
            <w:r w:rsidRPr="00D07B06">
              <w:rPr>
                <w:rFonts w:ascii="Arial" w:hAnsi="Arial" w:cs="Arial"/>
                <w:bCs/>
                <w:sz w:val="18"/>
                <w:szCs w:val="18"/>
              </w:rPr>
              <w:t xml:space="preserve"> (</w:t>
            </w:r>
            <w:proofErr w:type="gramEnd"/>
            <w:r>
              <w:rPr>
                <w:rFonts w:ascii="Arial" w:hAnsi="Arial" w:cs="Arial"/>
                <w:bCs/>
                <w:sz w:val="18"/>
                <w:szCs w:val="18"/>
              </w:rPr>
              <w:t>20%</w:t>
            </w:r>
            <w:r w:rsidRPr="00D07B06">
              <w:rPr>
                <w:rFonts w:ascii="Arial" w:hAnsi="Arial" w:cs="Arial"/>
                <w:bCs/>
                <w:sz w:val="18"/>
                <w:szCs w:val="18"/>
              </w:rPr>
              <w:t>)</w:t>
            </w:r>
          </w:p>
          <w:p w14:paraId="1C4FF835" w14:textId="77777777" w:rsidR="002E3C27" w:rsidRPr="00D07B06" w:rsidRDefault="002E3C27" w:rsidP="001C3606">
            <w:pPr>
              <w:rPr>
                <w:rFonts w:ascii="Arial" w:hAnsi="Arial" w:cs="Arial"/>
                <w:bCs/>
                <w:sz w:val="18"/>
                <w:szCs w:val="18"/>
              </w:rPr>
            </w:pPr>
            <w:r w:rsidRPr="00D07B06">
              <w:rPr>
                <w:rFonts w:ascii="Arial" w:hAnsi="Arial" w:cs="Arial"/>
                <w:bCs/>
                <w:sz w:val="18"/>
                <w:szCs w:val="18"/>
              </w:rPr>
              <w:t xml:space="preserve"> </w:t>
            </w:r>
            <w:r w:rsidRPr="00D07B06">
              <w:rPr>
                <w:rFonts w:ascii="Arial" w:hAnsi="Arial" w:cs="Arial"/>
                <w:bCs/>
                <w:sz w:val="18"/>
                <w:szCs w:val="18"/>
              </w:rPr>
              <w:tab/>
              <w:t>A comprehensive final exam</w:t>
            </w:r>
            <w:r>
              <w:rPr>
                <w:rFonts w:ascii="Arial" w:hAnsi="Arial" w:cs="Arial"/>
                <w:bCs/>
                <w:sz w:val="18"/>
                <w:szCs w:val="18"/>
              </w:rPr>
              <w:t xml:space="preserve"> + Lab note book</w:t>
            </w:r>
            <w:r w:rsidRPr="00D07B06">
              <w:rPr>
                <w:rFonts w:ascii="Arial" w:hAnsi="Arial" w:cs="Arial"/>
                <w:bCs/>
                <w:sz w:val="18"/>
                <w:szCs w:val="18"/>
              </w:rPr>
              <w:t xml:space="preserve"> (</w:t>
            </w:r>
            <w:r>
              <w:rPr>
                <w:rFonts w:ascii="Arial" w:hAnsi="Arial" w:cs="Arial"/>
                <w:bCs/>
                <w:sz w:val="18"/>
                <w:szCs w:val="18"/>
              </w:rPr>
              <w:t>70%</w:t>
            </w:r>
            <w:r w:rsidRPr="00D07B06">
              <w:rPr>
                <w:rFonts w:ascii="Arial" w:hAnsi="Arial" w:cs="Arial"/>
                <w:bCs/>
                <w:sz w:val="18"/>
                <w:szCs w:val="18"/>
              </w:rPr>
              <w:t>)</w:t>
            </w:r>
          </w:p>
          <w:p w14:paraId="42F1DCCD" w14:textId="77777777" w:rsidR="002E3C27" w:rsidRPr="0007317B" w:rsidRDefault="002E3C27" w:rsidP="001C3606">
            <w:pPr>
              <w:spacing w:line="216" w:lineRule="auto"/>
              <w:rPr>
                <w:rFonts w:ascii="Arial" w:hAnsi="Arial" w:cs="Arial"/>
                <w:b/>
                <w:color w:val="000000" w:themeColor="text1"/>
                <w:sz w:val="18"/>
                <w:szCs w:val="18"/>
              </w:rPr>
            </w:pPr>
            <w:r w:rsidRPr="00D07B06">
              <w:rPr>
                <w:rFonts w:ascii="Arial" w:hAnsi="Arial" w:cs="Arial"/>
                <w:bCs/>
                <w:sz w:val="18"/>
                <w:szCs w:val="18"/>
              </w:rPr>
              <w:t xml:space="preserve"> </w:t>
            </w:r>
            <w:r w:rsidRPr="00D07B06">
              <w:rPr>
                <w:rFonts w:ascii="Arial" w:hAnsi="Arial" w:cs="Arial"/>
                <w:bCs/>
                <w:sz w:val="18"/>
                <w:szCs w:val="18"/>
              </w:rPr>
              <w:tab/>
              <w:t>A class participation mark (</w:t>
            </w:r>
            <w:r>
              <w:rPr>
                <w:rFonts w:ascii="Arial" w:hAnsi="Arial" w:cs="Arial"/>
                <w:bCs/>
                <w:sz w:val="18"/>
                <w:szCs w:val="18"/>
              </w:rPr>
              <w:t>10%</w:t>
            </w:r>
            <w:r w:rsidRPr="00D07B06">
              <w:rPr>
                <w:rFonts w:ascii="Arial" w:hAnsi="Arial" w:cs="Arial"/>
                <w:bCs/>
                <w:sz w:val="18"/>
                <w:szCs w:val="18"/>
              </w:rPr>
              <w:t>).</w:t>
            </w:r>
          </w:p>
        </w:tc>
      </w:tr>
      <w:tr w:rsidR="002E3C27" w:rsidRPr="0007317B" w14:paraId="24F95F76" w14:textId="77777777" w:rsidTr="001C3606">
        <w:trPr>
          <w:jc w:val="center"/>
        </w:trPr>
        <w:tc>
          <w:tcPr>
            <w:tcW w:w="9122" w:type="dxa"/>
          </w:tcPr>
          <w:p w14:paraId="3235D3E7" w14:textId="77777777" w:rsidR="002E3C27" w:rsidRPr="0007317B" w:rsidRDefault="002E3C27" w:rsidP="001C3606">
            <w:pPr>
              <w:spacing w:after="120" w:line="216" w:lineRule="auto"/>
              <w:rPr>
                <w:rFonts w:ascii="Arial" w:hAnsi="Arial" w:cs="Arial"/>
                <w:b/>
                <w:bCs/>
                <w:iCs/>
                <w:sz w:val="18"/>
                <w:szCs w:val="18"/>
              </w:rPr>
            </w:pPr>
          </w:p>
          <w:p w14:paraId="560F1A09" w14:textId="77777777" w:rsidR="002E3C27" w:rsidRPr="0007317B" w:rsidRDefault="002E3C27" w:rsidP="001C3606">
            <w:pPr>
              <w:spacing w:after="120" w:line="216" w:lineRule="auto"/>
              <w:rPr>
                <w:rFonts w:ascii="Arial" w:hAnsi="Arial" w:cs="Arial"/>
                <w:b/>
                <w:bCs/>
                <w:iCs/>
                <w:sz w:val="18"/>
                <w:szCs w:val="18"/>
              </w:rPr>
            </w:pPr>
            <w:r>
              <w:rPr>
                <w:rFonts w:ascii="Arial" w:hAnsi="Arial" w:cs="Arial"/>
                <w:b/>
                <w:bCs/>
                <w:iCs/>
                <w:sz w:val="18"/>
                <w:szCs w:val="18"/>
              </w:rPr>
              <w:t xml:space="preserve">Lab </w:t>
            </w:r>
            <w:r w:rsidRPr="0007317B">
              <w:rPr>
                <w:rFonts w:ascii="Arial" w:hAnsi="Arial" w:cs="Arial"/>
                <w:b/>
                <w:bCs/>
                <w:iCs/>
                <w:sz w:val="18"/>
                <w:szCs w:val="18"/>
              </w:rPr>
              <w:t>Course Contents</w:t>
            </w:r>
            <w:r>
              <w:rPr>
                <w:rFonts w:ascii="Arial" w:hAnsi="Arial" w:cs="Arial"/>
                <w:b/>
                <w:bCs/>
                <w:iCs/>
                <w:sz w:val="18"/>
                <w:szCs w:val="18"/>
              </w:rPr>
              <w:t>/List of Experiments</w:t>
            </w:r>
            <w:r w:rsidRPr="0007317B">
              <w:rPr>
                <w:rFonts w:ascii="Arial" w:hAnsi="Arial" w:cs="Arial"/>
                <w:b/>
                <w:bCs/>
                <w:iCs/>
                <w:sz w:val="18"/>
                <w:szCs w:val="18"/>
              </w:rPr>
              <w:t>:</w:t>
            </w:r>
          </w:p>
          <w:p w14:paraId="1C66B24C" w14:textId="77777777" w:rsidR="002E3C27" w:rsidRPr="0007317B" w:rsidRDefault="002E3C27" w:rsidP="001C3606">
            <w:pPr>
              <w:pStyle w:val="ListParagraph"/>
              <w:numPr>
                <w:ilvl w:val="0"/>
                <w:numId w:val="41"/>
              </w:numPr>
              <w:spacing w:line="216" w:lineRule="auto"/>
              <w:rPr>
                <w:rFonts w:ascii="Arial" w:hAnsi="Arial" w:cs="Arial"/>
                <w:sz w:val="18"/>
                <w:szCs w:val="18"/>
              </w:rPr>
            </w:pPr>
            <w:r w:rsidRPr="0007317B">
              <w:rPr>
                <w:rFonts w:ascii="Arial" w:hAnsi="Arial" w:cs="Arial"/>
                <w:sz w:val="18"/>
                <w:szCs w:val="18"/>
              </w:rPr>
              <w:t>Encoding and decoding with RLE method of text and image file.</w:t>
            </w:r>
          </w:p>
          <w:p w14:paraId="2AD2DE15" w14:textId="77777777" w:rsidR="002E3C27" w:rsidRPr="0007317B" w:rsidRDefault="002E3C27" w:rsidP="001C3606">
            <w:pPr>
              <w:pStyle w:val="ListParagraph"/>
              <w:numPr>
                <w:ilvl w:val="0"/>
                <w:numId w:val="41"/>
              </w:numPr>
              <w:spacing w:line="216" w:lineRule="auto"/>
              <w:rPr>
                <w:rFonts w:ascii="Arial" w:hAnsi="Arial" w:cs="Arial"/>
                <w:sz w:val="18"/>
                <w:szCs w:val="18"/>
              </w:rPr>
            </w:pPr>
            <w:r w:rsidRPr="0007317B">
              <w:rPr>
                <w:rFonts w:ascii="Arial" w:hAnsi="Arial" w:cs="Arial"/>
                <w:sz w:val="18"/>
                <w:szCs w:val="18"/>
              </w:rPr>
              <w:t>Encoding and decoding with LZW method of text and image file.</w:t>
            </w:r>
          </w:p>
          <w:p w14:paraId="769EA89D" w14:textId="77777777" w:rsidR="002E3C27" w:rsidRPr="0007317B" w:rsidRDefault="002E3C27" w:rsidP="001C3606">
            <w:pPr>
              <w:pStyle w:val="ListParagraph"/>
              <w:numPr>
                <w:ilvl w:val="0"/>
                <w:numId w:val="41"/>
              </w:numPr>
              <w:spacing w:line="216" w:lineRule="auto"/>
              <w:rPr>
                <w:rFonts w:ascii="Arial" w:hAnsi="Arial" w:cs="Arial"/>
                <w:sz w:val="18"/>
                <w:szCs w:val="18"/>
              </w:rPr>
            </w:pPr>
            <w:r w:rsidRPr="0007317B">
              <w:rPr>
                <w:rFonts w:ascii="Arial" w:hAnsi="Arial" w:cs="Arial"/>
                <w:sz w:val="18"/>
                <w:szCs w:val="18"/>
              </w:rPr>
              <w:t>Encoding and decoding with Arithmetic coding method of a text file.</w:t>
            </w:r>
          </w:p>
          <w:p w14:paraId="3FB778D6" w14:textId="77777777" w:rsidR="002E3C27" w:rsidRPr="0007317B" w:rsidRDefault="002E3C27" w:rsidP="001C3606">
            <w:pPr>
              <w:pStyle w:val="ListParagraph"/>
              <w:numPr>
                <w:ilvl w:val="0"/>
                <w:numId w:val="41"/>
              </w:numPr>
              <w:spacing w:line="216" w:lineRule="auto"/>
              <w:rPr>
                <w:rFonts w:ascii="Arial" w:hAnsi="Arial" w:cs="Arial"/>
                <w:sz w:val="18"/>
                <w:szCs w:val="18"/>
              </w:rPr>
            </w:pPr>
            <w:r w:rsidRPr="0007317B">
              <w:rPr>
                <w:rFonts w:ascii="Arial" w:hAnsi="Arial" w:cs="Arial"/>
                <w:sz w:val="18"/>
                <w:szCs w:val="18"/>
              </w:rPr>
              <w:t>Encoding and decoding with Huffman coding method of a text image file.</w:t>
            </w:r>
          </w:p>
          <w:p w14:paraId="7CA36F7F" w14:textId="77777777" w:rsidR="002E3C27" w:rsidRPr="0007317B" w:rsidRDefault="002E3C27" w:rsidP="001C3606">
            <w:pPr>
              <w:pStyle w:val="ListParagraph"/>
              <w:numPr>
                <w:ilvl w:val="0"/>
                <w:numId w:val="41"/>
              </w:numPr>
              <w:spacing w:line="216" w:lineRule="auto"/>
              <w:rPr>
                <w:rFonts w:ascii="Arial" w:hAnsi="Arial" w:cs="Arial"/>
                <w:sz w:val="18"/>
                <w:szCs w:val="18"/>
              </w:rPr>
            </w:pPr>
            <w:r w:rsidRPr="0007317B">
              <w:rPr>
                <w:rFonts w:ascii="Arial" w:hAnsi="Arial" w:cs="Arial"/>
                <w:sz w:val="18"/>
                <w:szCs w:val="18"/>
              </w:rPr>
              <w:t>Encoding and decoding of an image file with the DCT transformation</w:t>
            </w:r>
          </w:p>
        </w:tc>
      </w:tr>
    </w:tbl>
    <w:p w14:paraId="0DD00351" w14:textId="77777777" w:rsidR="002E3C27" w:rsidRPr="0007317B" w:rsidRDefault="002E3C27" w:rsidP="002E3C27">
      <w:pPr>
        <w:spacing w:line="216" w:lineRule="auto"/>
        <w:rPr>
          <w:rFonts w:ascii="Arial" w:hAnsi="Arial" w:cs="Arial"/>
          <w:b/>
          <w:sz w:val="18"/>
          <w:szCs w:val="18"/>
        </w:rPr>
      </w:pPr>
    </w:p>
    <w:p w14:paraId="001BFEEA" w14:textId="77777777" w:rsidR="002E3C27" w:rsidRPr="0007317B" w:rsidRDefault="002E3C27" w:rsidP="002E3C27">
      <w:pPr>
        <w:jc w:val="both"/>
        <w:rPr>
          <w:rFonts w:ascii="Arial" w:hAnsi="Arial" w:cs="Arial"/>
          <w:b/>
          <w:spacing w:val="-3"/>
          <w:sz w:val="18"/>
          <w:szCs w:val="18"/>
        </w:rPr>
      </w:pPr>
      <w:r w:rsidRPr="0007317B">
        <w:rPr>
          <w:rFonts w:ascii="Arial" w:hAnsi="Arial" w:cs="Arial"/>
          <w:b/>
          <w:spacing w:val="-3"/>
          <w:sz w:val="18"/>
          <w:szCs w:val="18"/>
        </w:rPr>
        <w:t>Text Book:</w:t>
      </w:r>
    </w:p>
    <w:tbl>
      <w:tblPr>
        <w:tblW w:w="4938" w:type="pct"/>
        <w:jc w:val="center"/>
        <w:tblLook w:val="0000" w:firstRow="0" w:lastRow="0" w:firstColumn="0" w:lastColumn="0" w:noHBand="0" w:noVBand="0"/>
      </w:tblPr>
      <w:tblGrid>
        <w:gridCol w:w="361"/>
        <w:gridCol w:w="2658"/>
        <w:gridCol w:w="265"/>
        <w:gridCol w:w="5843"/>
      </w:tblGrid>
      <w:tr w:rsidR="002E3C27" w:rsidRPr="0007317B" w14:paraId="3B6B96C8" w14:textId="77777777" w:rsidTr="001C3606">
        <w:trPr>
          <w:jc w:val="center"/>
        </w:trPr>
        <w:tc>
          <w:tcPr>
            <w:tcW w:w="198" w:type="pct"/>
          </w:tcPr>
          <w:p w14:paraId="4D0F0B3B" w14:textId="77777777" w:rsidR="002E3C27" w:rsidRPr="0007317B" w:rsidRDefault="002E3C27" w:rsidP="001C3606">
            <w:pPr>
              <w:suppressAutoHyphens/>
              <w:jc w:val="both"/>
              <w:rPr>
                <w:rFonts w:ascii="Arial" w:hAnsi="Arial" w:cs="Arial"/>
                <w:spacing w:val="-3"/>
                <w:sz w:val="18"/>
                <w:szCs w:val="18"/>
              </w:rPr>
            </w:pPr>
            <w:r w:rsidRPr="0007317B">
              <w:rPr>
                <w:rFonts w:ascii="Arial" w:hAnsi="Arial" w:cs="Arial"/>
                <w:spacing w:val="-3"/>
                <w:sz w:val="18"/>
                <w:szCs w:val="18"/>
              </w:rPr>
              <w:t>1.</w:t>
            </w:r>
          </w:p>
        </w:tc>
        <w:tc>
          <w:tcPr>
            <w:tcW w:w="1456" w:type="pct"/>
          </w:tcPr>
          <w:p w14:paraId="552EC76D" w14:textId="77777777" w:rsidR="002E3C27" w:rsidRPr="0007317B" w:rsidRDefault="002E3C27" w:rsidP="001C3606">
            <w:pPr>
              <w:suppressAutoHyphens/>
              <w:rPr>
                <w:rFonts w:ascii="Arial" w:hAnsi="Arial" w:cs="Arial"/>
                <w:sz w:val="18"/>
                <w:szCs w:val="18"/>
              </w:rPr>
            </w:pPr>
            <w:r w:rsidRPr="0007317B">
              <w:rPr>
                <w:rFonts w:ascii="Arial" w:hAnsi="Arial" w:cs="Arial"/>
                <w:spacing w:val="-3"/>
                <w:sz w:val="18"/>
                <w:szCs w:val="18"/>
              </w:rPr>
              <w:t>Ze-</w:t>
            </w:r>
            <w:proofErr w:type="spellStart"/>
            <w:r w:rsidRPr="0007317B">
              <w:rPr>
                <w:rFonts w:ascii="Arial" w:hAnsi="Arial" w:cs="Arial"/>
                <w:spacing w:val="-3"/>
                <w:sz w:val="18"/>
                <w:szCs w:val="18"/>
              </w:rPr>
              <w:t>Nian</w:t>
            </w:r>
            <w:proofErr w:type="spellEnd"/>
            <w:r w:rsidRPr="0007317B">
              <w:rPr>
                <w:rFonts w:ascii="Arial" w:hAnsi="Arial" w:cs="Arial"/>
                <w:spacing w:val="-3"/>
                <w:sz w:val="18"/>
                <w:szCs w:val="18"/>
              </w:rPr>
              <w:t xml:space="preserve"> Li and Mark S. Drew</w:t>
            </w:r>
          </w:p>
        </w:tc>
        <w:tc>
          <w:tcPr>
            <w:tcW w:w="145" w:type="pct"/>
          </w:tcPr>
          <w:p w14:paraId="7EA58586" w14:textId="77777777" w:rsidR="002E3C27" w:rsidRPr="0007317B" w:rsidRDefault="002E3C27" w:rsidP="001C3606">
            <w:pPr>
              <w:suppressAutoHyphens/>
              <w:jc w:val="both"/>
              <w:rPr>
                <w:rFonts w:ascii="Arial" w:hAnsi="Arial" w:cs="Arial"/>
                <w:spacing w:val="-3"/>
                <w:sz w:val="18"/>
                <w:szCs w:val="18"/>
              </w:rPr>
            </w:pPr>
            <w:r w:rsidRPr="0007317B">
              <w:rPr>
                <w:rFonts w:ascii="Arial" w:hAnsi="Arial" w:cs="Arial"/>
                <w:spacing w:val="-3"/>
                <w:sz w:val="18"/>
                <w:szCs w:val="18"/>
              </w:rPr>
              <w:t>:</w:t>
            </w:r>
          </w:p>
        </w:tc>
        <w:tc>
          <w:tcPr>
            <w:tcW w:w="3201" w:type="pct"/>
          </w:tcPr>
          <w:p w14:paraId="2F005938" w14:textId="77777777" w:rsidR="002E3C27" w:rsidRPr="0007317B" w:rsidRDefault="002E3C27" w:rsidP="001C3606">
            <w:pPr>
              <w:tabs>
                <w:tab w:val="left" w:pos="0"/>
              </w:tabs>
              <w:suppressAutoHyphens/>
              <w:jc w:val="both"/>
              <w:rPr>
                <w:rFonts w:ascii="Arial" w:hAnsi="Arial" w:cs="Arial"/>
                <w:spacing w:val="-3"/>
                <w:sz w:val="18"/>
                <w:szCs w:val="18"/>
              </w:rPr>
            </w:pPr>
            <w:r w:rsidRPr="0007317B">
              <w:rPr>
                <w:rFonts w:ascii="Arial" w:hAnsi="Arial" w:cs="Arial"/>
                <w:b/>
                <w:bCs/>
                <w:spacing w:val="-3"/>
                <w:sz w:val="18"/>
                <w:szCs w:val="18"/>
              </w:rPr>
              <w:t>Fundamentals of Multimedia</w:t>
            </w:r>
            <w:r w:rsidRPr="0007317B">
              <w:rPr>
                <w:rFonts w:ascii="Arial" w:hAnsi="Arial" w:cs="Arial"/>
                <w:bCs/>
                <w:spacing w:val="-3"/>
                <w:sz w:val="18"/>
                <w:szCs w:val="18"/>
              </w:rPr>
              <w:t xml:space="preserve">, </w:t>
            </w:r>
            <w:r w:rsidRPr="0007317B">
              <w:rPr>
                <w:rFonts w:ascii="Arial" w:hAnsi="Arial" w:cs="Arial"/>
                <w:i/>
                <w:iCs/>
                <w:spacing w:val="-3"/>
                <w:sz w:val="18"/>
                <w:szCs w:val="18"/>
              </w:rPr>
              <w:t>Pearson</w:t>
            </w:r>
          </w:p>
        </w:tc>
      </w:tr>
    </w:tbl>
    <w:p w14:paraId="29843D8A" w14:textId="77777777" w:rsidR="002E3C27" w:rsidRDefault="002E3C27" w:rsidP="002E3C27">
      <w:pPr>
        <w:spacing w:line="216" w:lineRule="auto"/>
        <w:rPr>
          <w:rFonts w:ascii="Arial" w:hAnsi="Arial" w:cs="Arial"/>
          <w:sz w:val="18"/>
          <w:szCs w:val="18"/>
        </w:rPr>
      </w:pPr>
    </w:p>
    <w:p w14:paraId="5139AA87" w14:textId="77777777" w:rsidR="002E3C27" w:rsidRDefault="002E3C27" w:rsidP="002E3C27">
      <w:pPr>
        <w:spacing w:line="216" w:lineRule="auto"/>
        <w:rPr>
          <w:rFonts w:ascii="Arial" w:hAnsi="Arial" w:cs="Arial"/>
          <w:sz w:val="18"/>
          <w:szCs w:val="18"/>
        </w:rPr>
      </w:pPr>
    </w:p>
    <w:p w14:paraId="2C4FDD41" w14:textId="77777777" w:rsidR="002E3C27" w:rsidRPr="0007317B" w:rsidRDefault="002E3C27" w:rsidP="002E3C27">
      <w:pPr>
        <w:spacing w:line="216" w:lineRule="auto"/>
        <w:rPr>
          <w:rFonts w:ascii="Arial" w:hAnsi="Arial" w:cs="Arial"/>
          <w:sz w:val="18"/>
          <w:szCs w:val="18"/>
        </w:rPr>
      </w:pPr>
    </w:p>
    <w:p w14:paraId="0EE7C2C9" w14:textId="77777777" w:rsidR="002E3C27" w:rsidRPr="00130A1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0A16">
        <w:rPr>
          <w:rFonts w:ascii="Arial" w:hAnsi="Arial" w:cs="Arial"/>
          <w:b/>
          <w:bCs/>
          <w:iCs/>
          <w:sz w:val="18"/>
          <w:szCs w:val="18"/>
        </w:rPr>
        <w:t>CSE4251: Distributed Database Management System</w:t>
      </w:r>
    </w:p>
    <w:p w14:paraId="6C284706" w14:textId="77777777" w:rsidR="002E3C27" w:rsidRPr="00130A1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0A16">
        <w:rPr>
          <w:rFonts w:ascii="Arial" w:hAnsi="Arial" w:cs="Arial"/>
          <w:b/>
          <w:bCs/>
          <w:iCs/>
          <w:sz w:val="18"/>
          <w:szCs w:val="18"/>
        </w:rPr>
        <w:t xml:space="preserve">Credits: </w:t>
      </w:r>
      <w:r w:rsidRPr="00130A16">
        <w:rPr>
          <w:rFonts w:ascii="Arial" w:hAnsi="Arial" w:cs="Arial"/>
          <w:iCs/>
          <w:sz w:val="18"/>
          <w:szCs w:val="18"/>
        </w:rPr>
        <w:t xml:space="preserve">3 </w:t>
      </w:r>
      <w:r w:rsidRPr="00130A16">
        <w:rPr>
          <w:rFonts w:ascii="Arial" w:hAnsi="Arial" w:cs="Arial"/>
          <w:b/>
          <w:bCs/>
          <w:iCs/>
          <w:sz w:val="18"/>
          <w:szCs w:val="18"/>
        </w:rPr>
        <w:t xml:space="preserve">Contact Hours: </w:t>
      </w:r>
      <w:r w:rsidRPr="00130A16">
        <w:rPr>
          <w:rFonts w:ascii="Arial" w:hAnsi="Arial" w:cs="Arial"/>
          <w:iCs/>
          <w:sz w:val="18"/>
          <w:szCs w:val="18"/>
        </w:rPr>
        <w:t>39</w:t>
      </w:r>
    </w:p>
    <w:p w14:paraId="60399F3F" w14:textId="77777777" w:rsidR="002E3C27" w:rsidRPr="00130A16"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130A16">
        <w:rPr>
          <w:rFonts w:ascii="Arial" w:hAnsi="Arial" w:cs="Arial"/>
          <w:b/>
          <w:bCs/>
          <w:iCs/>
          <w:sz w:val="18"/>
          <w:szCs w:val="18"/>
        </w:rPr>
        <w:t xml:space="preserve">Year: </w:t>
      </w:r>
      <w:proofErr w:type="gramStart"/>
      <w:r w:rsidRPr="00130A16">
        <w:rPr>
          <w:rFonts w:ascii="Arial" w:hAnsi="Arial" w:cs="Arial"/>
          <w:iCs/>
          <w:sz w:val="18"/>
          <w:szCs w:val="18"/>
        </w:rPr>
        <w:t>Four</w:t>
      </w:r>
      <w:r w:rsidRPr="00130A16">
        <w:rPr>
          <w:rFonts w:ascii="Arial" w:hAnsi="Arial" w:cs="Arial"/>
          <w:b/>
          <w:bCs/>
          <w:iCs/>
          <w:sz w:val="18"/>
          <w:szCs w:val="18"/>
        </w:rPr>
        <w:t xml:space="preserve">  Semester</w:t>
      </w:r>
      <w:proofErr w:type="gramEnd"/>
      <w:r w:rsidRPr="00130A16">
        <w:rPr>
          <w:rFonts w:ascii="Arial" w:hAnsi="Arial" w:cs="Arial"/>
          <w:b/>
          <w:bCs/>
          <w:iCs/>
          <w:sz w:val="18"/>
          <w:szCs w:val="18"/>
        </w:rPr>
        <w:t xml:space="preserve">: </w:t>
      </w:r>
      <w:r w:rsidRPr="00130A16">
        <w:rPr>
          <w:rFonts w:ascii="Arial" w:hAnsi="Arial" w:cs="Arial"/>
          <w:iCs/>
          <w:sz w:val="18"/>
          <w:szCs w:val="18"/>
        </w:rPr>
        <w:t>Even</w:t>
      </w:r>
    </w:p>
    <w:p w14:paraId="1D9F2DA6" w14:textId="77777777" w:rsidR="002E3C27" w:rsidRPr="00130A16"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30A16" w14:paraId="324D46B0" w14:textId="77777777" w:rsidTr="001C3606">
        <w:trPr>
          <w:jc w:val="center"/>
        </w:trPr>
        <w:tc>
          <w:tcPr>
            <w:tcW w:w="1439" w:type="dxa"/>
          </w:tcPr>
          <w:p w14:paraId="7EA6F325" w14:textId="77777777" w:rsidR="002E3C27" w:rsidRPr="00130A16" w:rsidRDefault="002E3C27" w:rsidP="001C3606">
            <w:pPr>
              <w:rPr>
                <w:rFonts w:ascii="Arial" w:hAnsi="Arial" w:cs="Arial"/>
                <w:b/>
                <w:bCs/>
                <w:sz w:val="18"/>
                <w:szCs w:val="18"/>
              </w:rPr>
            </w:pPr>
            <w:r w:rsidRPr="00130A16">
              <w:rPr>
                <w:rFonts w:ascii="Arial" w:hAnsi="Arial" w:cs="Arial"/>
                <w:b/>
                <w:sz w:val="18"/>
                <w:szCs w:val="18"/>
              </w:rPr>
              <w:t>Prerequisite:</w:t>
            </w:r>
          </w:p>
        </w:tc>
        <w:tc>
          <w:tcPr>
            <w:tcW w:w="7741" w:type="dxa"/>
          </w:tcPr>
          <w:p w14:paraId="65CADB55" w14:textId="77777777" w:rsidR="002E3C27" w:rsidRPr="00130A16" w:rsidRDefault="002E3C27" w:rsidP="001C3606">
            <w:pPr>
              <w:rPr>
                <w:rFonts w:ascii="Arial" w:hAnsi="Arial" w:cs="Arial"/>
                <w:iCs/>
                <w:sz w:val="18"/>
                <w:szCs w:val="18"/>
              </w:rPr>
            </w:pPr>
            <w:r>
              <w:rPr>
                <w:rFonts w:ascii="Arial" w:hAnsi="Arial" w:cs="Arial"/>
                <w:iCs/>
                <w:sz w:val="18"/>
                <w:szCs w:val="18"/>
              </w:rPr>
              <w:t xml:space="preserve">CSE3121 </w:t>
            </w:r>
            <w:r w:rsidRPr="00992A01">
              <w:rPr>
                <w:rFonts w:ascii="Arial" w:hAnsi="Arial" w:cs="Arial"/>
                <w:iCs/>
                <w:sz w:val="18"/>
                <w:szCs w:val="18"/>
              </w:rPr>
              <w:t>Database Management Systems</w:t>
            </w:r>
            <w:r w:rsidRPr="00130A16">
              <w:rPr>
                <w:rFonts w:ascii="Arial" w:hAnsi="Arial" w:cs="Arial"/>
                <w:iCs/>
                <w:sz w:val="18"/>
                <w:szCs w:val="18"/>
              </w:rPr>
              <w:t xml:space="preserve">, </w:t>
            </w:r>
            <w:r>
              <w:rPr>
                <w:rFonts w:ascii="Arial" w:hAnsi="Arial" w:cs="Arial"/>
                <w:iCs/>
                <w:sz w:val="18"/>
                <w:szCs w:val="18"/>
              </w:rPr>
              <w:t xml:space="preserve">CSE 3251 </w:t>
            </w:r>
            <w:r w:rsidRPr="00992A01">
              <w:rPr>
                <w:rFonts w:ascii="Arial" w:hAnsi="Arial" w:cs="Arial"/>
                <w:iCs/>
                <w:sz w:val="18"/>
                <w:szCs w:val="18"/>
              </w:rPr>
              <w:t>Computer Networks</w:t>
            </w:r>
          </w:p>
        </w:tc>
      </w:tr>
      <w:tr w:rsidR="002E3C27" w:rsidRPr="00130A16" w14:paraId="78F89168" w14:textId="77777777" w:rsidTr="001C3606">
        <w:trPr>
          <w:jc w:val="center"/>
        </w:trPr>
        <w:tc>
          <w:tcPr>
            <w:tcW w:w="1439" w:type="dxa"/>
          </w:tcPr>
          <w:p w14:paraId="599D9C9C" w14:textId="77777777" w:rsidR="002E3C27" w:rsidRPr="00130A16" w:rsidRDefault="002E3C27" w:rsidP="001C3606">
            <w:pPr>
              <w:rPr>
                <w:rFonts w:ascii="Arial" w:hAnsi="Arial" w:cs="Arial"/>
                <w:b/>
                <w:sz w:val="18"/>
                <w:szCs w:val="18"/>
              </w:rPr>
            </w:pPr>
            <w:r w:rsidRPr="00130A16">
              <w:rPr>
                <w:rFonts w:ascii="Arial" w:hAnsi="Arial" w:cs="Arial"/>
                <w:b/>
                <w:sz w:val="18"/>
                <w:szCs w:val="18"/>
              </w:rPr>
              <w:t>Course Type</w:t>
            </w:r>
          </w:p>
        </w:tc>
        <w:tc>
          <w:tcPr>
            <w:tcW w:w="7741" w:type="dxa"/>
          </w:tcPr>
          <w:p w14:paraId="0E8E023D" w14:textId="77777777" w:rsidR="002E3C27" w:rsidRPr="00130A16" w:rsidRDefault="00000000" w:rsidP="001C3606">
            <w:pPr>
              <w:rPr>
                <w:rFonts w:ascii="Arial" w:hAnsi="Arial" w:cs="Arial"/>
                <w:iCs/>
                <w:sz w:val="18"/>
                <w:szCs w:val="18"/>
              </w:rPr>
            </w:pPr>
            <w:sdt>
              <w:sdtPr>
                <w:rPr>
                  <w:rFonts w:ascii="Arial" w:hAnsi="Arial" w:cs="Arial"/>
                  <w:iCs/>
                  <w:sz w:val="18"/>
                  <w:szCs w:val="18"/>
                </w:rPr>
                <w:id w:val="-1614900686"/>
              </w:sdtPr>
              <w:sdtContent>
                <w:r w:rsidR="002E3C27" w:rsidRPr="00130A16">
                  <w:rPr>
                    <w:rFonts w:ascii="MS Gothic" w:eastAsia="MS Gothic" w:hAnsi="MS Gothic" w:cs="MS Gothic" w:hint="eastAsia"/>
                    <w:iCs/>
                    <w:sz w:val="18"/>
                    <w:szCs w:val="18"/>
                  </w:rPr>
                  <w:t>☒</w:t>
                </w:r>
              </w:sdtContent>
            </w:sdt>
            <w:r w:rsidR="002E3C27" w:rsidRPr="00130A16">
              <w:rPr>
                <w:rFonts w:ascii="Arial" w:hAnsi="Arial" w:cs="Arial"/>
                <w:iCs/>
                <w:sz w:val="18"/>
                <w:szCs w:val="18"/>
              </w:rPr>
              <w:t xml:space="preserve"> Theory         </w:t>
            </w:r>
            <w:sdt>
              <w:sdtPr>
                <w:rPr>
                  <w:rFonts w:ascii="Arial" w:hAnsi="Arial" w:cs="Arial"/>
                  <w:iCs/>
                  <w:sz w:val="18"/>
                  <w:szCs w:val="18"/>
                </w:rPr>
                <w:id w:val="-448775728"/>
              </w:sdtPr>
              <w:sdtContent>
                <w:r w:rsidR="002E3C27" w:rsidRPr="00130A16">
                  <w:rPr>
                    <w:rFonts w:ascii="MS Gothic" w:eastAsia="MS Gothic" w:hAnsi="MS Gothic" w:cs="MS Gothic" w:hint="eastAsia"/>
                    <w:iCs/>
                    <w:sz w:val="18"/>
                    <w:szCs w:val="18"/>
                  </w:rPr>
                  <w:t>☐</w:t>
                </w:r>
              </w:sdtContent>
            </w:sdt>
            <w:r w:rsidR="002E3C27" w:rsidRPr="00130A16">
              <w:rPr>
                <w:rFonts w:ascii="Arial" w:hAnsi="Arial" w:cs="Arial"/>
                <w:iCs/>
                <w:sz w:val="18"/>
                <w:szCs w:val="18"/>
              </w:rPr>
              <w:t xml:space="preserve">  Laboratory work         </w:t>
            </w:r>
            <w:sdt>
              <w:sdtPr>
                <w:rPr>
                  <w:rFonts w:ascii="Arial" w:hAnsi="Arial" w:cs="Arial"/>
                  <w:iCs/>
                  <w:sz w:val="18"/>
                  <w:szCs w:val="18"/>
                </w:rPr>
                <w:id w:val="938406831"/>
              </w:sdtPr>
              <w:sdtContent>
                <w:r w:rsidR="002E3C27" w:rsidRPr="00130A16">
                  <w:rPr>
                    <w:rFonts w:ascii="MS Gothic" w:eastAsia="MS Gothic" w:hAnsi="MS Gothic" w:cs="MS Gothic" w:hint="eastAsia"/>
                    <w:iCs/>
                    <w:sz w:val="18"/>
                    <w:szCs w:val="18"/>
                  </w:rPr>
                  <w:t>☐</w:t>
                </w:r>
              </w:sdtContent>
            </w:sdt>
            <w:r w:rsidR="002E3C27" w:rsidRPr="00130A16">
              <w:rPr>
                <w:rFonts w:ascii="Arial" w:hAnsi="Arial" w:cs="Arial"/>
                <w:iCs/>
                <w:sz w:val="18"/>
                <w:szCs w:val="18"/>
              </w:rPr>
              <w:t xml:space="preserve">  Project work      </w:t>
            </w:r>
            <w:sdt>
              <w:sdtPr>
                <w:rPr>
                  <w:rFonts w:ascii="Arial" w:hAnsi="Arial" w:cs="Arial"/>
                  <w:iCs/>
                  <w:sz w:val="18"/>
                  <w:szCs w:val="18"/>
                </w:rPr>
                <w:id w:val="-223522746"/>
              </w:sdtPr>
              <w:sdtContent>
                <w:r w:rsidR="002E3C27" w:rsidRPr="00130A16">
                  <w:rPr>
                    <w:rFonts w:ascii="MS Gothic" w:eastAsia="MS Gothic" w:hAnsi="MS Gothic" w:cs="MS Gothic" w:hint="eastAsia"/>
                    <w:iCs/>
                    <w:sz w:val="18"/>
                    <w:szCs w:val="18"/>
                  </w:rPr>
                  <w:t>☐</w:t>
                </w:r>
              </w:sdtContent>
            </w:sdt>
            <w:r w:rsidR="002E3C27" w:rsidRPr="00130A16">
              <w:rPr>
                <w:rFonts w:ascii="Arial" w:hAnsi="Arial" w:cs="Arial"/>
                <w:iCs/>
                <w:sz w:val="18"/>
                <w:szCs w:val="18"/>
              </w:rPr>
              <w:t xml:space="preserve">  Viva Voce                    </w:t>
            </w:r>
          </w:p>
        </w:tc>
      </w:tr>
      <w:tr w:rsidR="002E3C27" w:rsidRPr="00130A16" w14:paraId="08465B20" w14:textId="77777777" w:rsidTr="001C3606">
        <w:trPr>
          <w:trHeight w:val="238"/>
          <w:jc w:val="center"/>
        </w:trPr>
        <w:tc>
          <w:tcPr>
            <w:tcW w:w="1439" w:type="dxa"/>
          </w:tcPr>
          <w:p w14:paraId="72EF4C46" w14:textId="77777777" w:rsidR="002E3C27" w:rsidRPr="00130A16" w:rsidRDefault="002E3C27" w:rsidP="001C3606">
            <w:pPr>
              <w:ind w:left="2160" w:hanging="2160"/>
              <w:rPr>
                <w:rFonts w:ascii="Arial" w:hAnsi="Arial" w:cs="Arial"/>
                <w:b/>
                <w:bCs/>
                <w:sz w:val="18"/>
                <w:szCs w:val="18"/>
              </w:rPr>
            </w:pPr>
            <w:r w:rsidRPr="00130A16">
              <w:rPr>
                <w:rFonts w:ascii="Arial" w:hAnsi="Arial" w:cs="Arial"/>
                <w:b/>
                <w:bCs/>
                <w:sz w:val="18"/>
                <w:szCs w:val="18"/>
              </w:rPr>
              <w:t>Motivation</w:t>
            </w:r>
          </w:p>
        </w:tc>
        <w:tc>
          <w:tcPr>
            <w:tcW w:w="7741" w:type="dxa"/>
          </w:tcPr>
          <w:p w14:paraId="614DFF41" w14:textId="77777777" w:rsidR="002E3C27" w:rsidRPr="00130A16" w:rsidRDefault="002E3C27" w:rsidP="001C3606">
            <w:pPr>
              <w:jc w:val="both"/>
              <w:rPr>
                <w:rFonts w:ascii="Arial" w:hAnsi="Arial" w:cs="Arial"/>
                <w:iCs/>
                <w:sz w:val="18"/>
                <w:szCs w:val="18"/>
              </w:rPr>
            </w:pPr>
            <w:r w:rsidRPr="00130A16">
              <w:rPr>
                <w:rFonts w:ascii="Arial" w:hAnsi="Arial" w:cs="Arial"/>
                <w:iCs/>
                <w:sz w:val="18"/>
                <w:szCs w:val="18"/>
              </w:rPr>
              <w:t>To accrue adequate knowledge about the distributed environment, distributed file and database management system.</w:t>
            </w:r>
          </w:p>
        </w:tc>
      </w:tr>
      <w:tr w:rsidR="002E3C27" w:rsidRPr="00130A16" w14:paraId="18CB9846" w14:textId="77777777" w:rsidTr="001C3606">
        <w:trPr>
          <w:trHeight w:val="238"/>
          <w:jc w:val="center"/>
        </w:trPr>
        <w:tc>
          <w:tcPr>
            <w:tcW w:w="9180" w:type="dxa"/>
            <w:gridSpan w:val="2"/>
          </w:tcPr>
          <w:p w14:paraId="0E228D6E" w14:textId="77777777" w:rsidR="002E3C27" w:rsidRPr="00130A16" w:rsidRDefault="002E3C27" w:rsidP="001C3606">
            <w:pPr>
              <w:rPr>
                <w:rFonts w:ascii="Arial" w:hAnsi="Arial" w:cs="Arial"/>
                <w:b/>
                <w:bCs/>
                <w:sz w:val="18"/>
                <w:szCs w:val="18"/>
              </w:rPr>
            </w:pPr>
            <w:r w:rsidRPr="00130A16">
              <w:rPr>
                <w:rFonts w:ascii="Arial" w:hAnsi="Arial" w:cs="Arial"/>
                <w:b/>
                <w:bCs/>
                <w:sz w:val="18"/>
                <w:szCs w:val="18"/>
              </w:rPr>
              <w:t>Course Objective:</w:t>
            </w:r>
          </w:p>
          <w:p w14:paraId="5E986E48" w14:textId="77777777" w:rsidR="002E3C27" w:rsidRPr="00130A16" w:rsidRDefault="002E3C27" w:rsidP="001C3606">
            <w:pPr>
              <w:jc w:val="both"/>
              <w:rPr>
                <w:rFonts w:ascii="Arial" w:hAnsi="Arial" w:cs="Arial"/>
                <w:iCs/>
                <w:sz w:val="18"/>
                <w:szCs w:val="18"/>
              </w:rPr>
            </w:pPr>
            <w:r w:rsidRPr="00130A16">
              <w:rPr>
                <w:rFonts w:ascii="Arial" w:hAnsi="Arial" w:cs="Arial"/>
                <w:iCs/>
                <w:sz w:val="18"/>
                <w:szCs w:val="18"/>
              </w:rPr>
              <w:t xml:space="preserve">Gigantic amount of data is generated in our daily life. And the volume is increasing day by day. Conventional DBMS are not sufficient to manage and process these enormous amounts of data. Distributed database management systems are different from conventional DBMS. To be able to manage and process these huge amounts of data CS graduates must have a clear understanding of </w:t>
            </w:r>
            <w:proofErr w:type="gramStart"/>
            <w:r w:rsidRPr="00130A16">
              <w:rPr>
                <w:rFonts w:ascii="Arial" w:hAnsi="Arial" w:cs="Arial"/>
                <w:iCs/>
                <w:sz w:val="18"/>
                <w:szCs w:val="18"/>
              </w:rPr>
              <w:t>DDBMS..</w:t>
            </w:r>
            <w:proofErr w:type="gramEnd"/>
          </w:p>
        </w:tc>
      </w:tr>
    </w:tbl>
    <w:p w14:paraId="559D8048" w14:textId="77777777" w:rsidR="002E3C27" w:rsidRPr="00130A16" w:rsidRDefault="002E3C27" w:rsidP="002E3C27">
      <w:pPr>
        <w:jc w:val="center"/>
        <w:rPr>
          <w:rFonts w:ascii="Arial" w:hAnsi="Arial" w:cs="Arial"/>
          <w:sz w:val="18"/>
          <w:szCs w:val="18"/>
        </w:rPr>
      </w:pPr>
    </w:p>
    <w:p w14:paraId="164F359B" w14:textId="77777777" w:rsidR="002E3C27" w:rsidRDefault="002E3C27" w:rsidP="002E3C27">
      <w:pPr>
        <w:rPr>
          <w:rFonts w:ascii="Arial" w:hAnsi="Arial" w:cs="Arial"/>
          <w:b/>
          <w:color w:val="000000" w:themeColor="text1"/>
          <w:sz w:val="18"/>
          <w:szCs w:val="18"/>
        </w:rPr>
      </w:pPr>
      <w:r>
        <w:rPr>
          <w:rFonts w:ascii="Arial" w:hAnsi="Arial" w:cs="Arial"/>
          <w:b/>
          <w:color w:val="000000" w:themeColor="text1"/>
          <w:sz w:val="18"/>
          <w:szCs w:val="18"/>
        </w:rPr>
        <w:br w:type="page"/>
      </w:r>
    </w:p>
    <w:p w14:paraId="77C840EA" w14:textId="77777777" w:rsidR="002E3C27" w:rsidRPr="00130A16" w:rsidRDefault="002E3C27" w:rsidP="002E3C27">
      <w:pPr>
        <w:autoSpaceDE w:val="0"/>
        <w:autoSpaceDN w:val="0"/>
        <w:adjustRightInd w:val="0"/>
        <w:jc w:val="center"/>
        <w:rPr>
          <w:rFonts w:ascii="Arial" w:hAnsi="Arial" w:cs="Arial"/>
          <w:b/>
          <w:color w:val="000000" w:themeColor="text1"/>
          <w:sz w:val="18"/>
          <w:szCs w:val="18"/>
        </w:rPr>
      </w:pPr>
      <w:r w:rsidRPr="00130A16">
        <w:rPr>
          <w:rFonts w:ascii="Arial" w:hAnsi="Arial" w:cs="Arial"/>
          <w:b/>
          <w:color w:val="000000" w:themeColor="text1"/>
          <w:sz w:val="18"/>
          <w:szCs w:val="18"/>
        </w:rPr>
        <w:lastRenderedPageBreak/>
        <w:t>Course Outcomes (COs), Program Outcomes (POs) and Assessment:</w:t>
      </w:r>
    </w:p>
    <w:tbl>
      <w:tblPr>
        <w:tblStyle w:val="TableGrid"/>
        <w:tblW w:w="9175" w:type="dxa"/>
        <w:jc w:val="center"/>
        <w:tblLook w:val="04A0" w:firstRow="1" w:lastRow="0" w:firstColumn="1" w:lastColumn="0" w:noHBand="0" w:noVBand="1"/>
      </w:tblPr>
      <w:tblGrid>
        <w:gridCol w:w="646"/>
        <w:gridCol w:w="1827"/>
        <w:gridCol w:w="2292"/>
        <w:gridCol w:w="1051"/>
        <w:gridCol w:w="1747"/>
        <w:gridCol w:w="1612"/>
      </w:tblGrid>
      <w:tr w:rsidR="002E3C27" w:rsidRPr="00130A16" w14:paraId="7E1D8248" w14:textId="77777777" w:rsidTr="001C3606">
        <w:trPr>
          <w:trHeight w:val="877"/>
          <w:jc w:val="center"/>
        </w:trPr>
        <w:tc>
          <w:tcPr>
            <w:tcW w:w="646" w:type="dxa"/>
            <w:vAlign w:val="center"/>
          </w:tcPr>
          <w:p w14:paraId="586F4765"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 No.</w:t>
            </w:r>
          </w:p>
        </w:tc>
        <w:tc>
          <w:tcPr>
            <w:tcW w:w="1827" w:type="dxa"/>
            <w:vAlign w:val="center"/>
          </w:tcPr>
          <w:p w14:paraId="4012C73B"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 Statement</w:t>
            </w:r>
          </w:p>
        </w:tc>
        <w:tc>
          <w:tcPr>
            <w:tcW w:w="2292" w:type="dxa"/>
            <w:vAlign w:val="center"/>
          </w:tcPr>
          <w:p w14:paraId="2B71FE99"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Corresponding PO</w:t>
            </w:r>
          </w:p>
        </w:tc>
        <w:tc>
          <w:tcPr>
            <w:tcW w:w="1051" w:type="dxa"/>
            <w:vAlign w:val="center"/>
          </w:tcPr>
          <w:p w14:paraId="4F40F718"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Domain / level of learning taxonomy</w:t>
            </w:r>
          </w:p>
        </w:tc>
        <w:tc>
          <w:tcPr>
            <w:tcW w:w="1747" w:type="dxa"/>
            <w:vAlign w:val="center"/>
          </w:tcPr>
          <w:p w14:paraId="0A542073"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Delivery methods and activities</w:t>
            </w:r>
          </w:p>
        </w:tc>
        <w:tc>
          <w:tcPr>
            <w:tcW w:w="1612" w:type="dxa"/>
            <w:vAlign w:val="center"/>
          </w:tcPr>
          <w:p w14:paraId="586D8F40"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Assessment tools</w:t>
            </w:r>
          </w:p>
        </w:tc>
      </w:tr>
      <w:tr w:rsidR="002E3C27" w:rsidRPr="00130A16" w14:paraId="4282A0EB" w14:textId="77777777" w:rsidTr="001C3606">
        <w:trPr>
          <w:trHeight w:val="1646"/>
          <w:jc w:val="center"/>
        </w:trPr>
        <w:tc>
          <w:tcPr>
            <w:tcW w:w="646" w:type="dxa"/>
            <w:vAlign w:val="center"/>
          </w:tcPr>
          <w:p w14:paraId="4D1C03E9"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CO1</w:t>
            </w:r>
          </w:p>
        </w:tc>
        <w:tc>
          <w:tcPr>
            <w:tcW w:w="1827" w:type="dxa"/>
            <w:vAlign w:val="center"/>
          </w:tcPr>
          <w:p w14:paraId="46CECFF2" w14:textId="77777777" w:rsidR="002E3C27" w:rsidRPr="00130A16" w:rsidRDefault="002E3C27" w:rsidP="001C3606">
            <w:pPr>
              <w:jc w:val="center"/>
              <w:rPr>
                <w:rFonts w:ascii="Arial" w:hAnsi="Arial" w:cs="Arial"/>
                <w:iCs/>
                <w:sz w:val="18"/>
                <w:szCs w:val="18"/>
              </w:rPr>
            </w:pPr>
            <w:r w:rsidRPr="00130A16">
              <w:rPr>
                <w:rFonts w:ascii="Arial" w:hAnsi="Arial" w:cs="Arial"/>
                <w:iCs/>
                <w:sz w:val="18"/>
                <w:szCs w:val="18"/>
              </w:rPr>
              <w:t xml:space="preserve">To </w:t>
            </w:r>
            <w:r w:rsidRPr="00130A16">
              <w:rPr>
                <w:rFonts w:ascii="Arial" w:hAnsi="Arial" w:cs="Arial"/>
                <w:b/>
                <w:iCs/>
                <w:sz w:val="18"/>
                <w:szCs w:val="18"/>
              </w:rPr>
              <w:t>explain</w:t>
            </w:r>
            <w:r w:rsidRPr="00130A16">
              <w:rPr>
                <w:rFonts w:ascii="Arial" w:hAnsi="Arial" w:cs="Arial"/>
                <w:iCs/>
                <w:sz w:val="18"/>
                <w:szCs w:val="18"/>
              </w:rPr>
              <w:t xml:space="preserve"> the different terminologies and techniques related to distributed database management system (DDBMS).</w:t>
            </w:r>
          </w:p>
        </w:tc>
        <w:tc>
          <w:tcPr>
            <w:tcW w:w="2292" w:type="dxa"/>
            <w:vAlign w:val="center"/>
          </w:tcPr>
          <w:p w14:paraId="070C49A4" w14:textId="77777777" w:rsidR="002E3C27" w:rsidRPr="00130A16" w:rsidRDefault="002E3C27" w:rsidP="001C3606">
            <w:pPr>
              <w:pStyle w:val="ListParagraph"/>
              <w:spacing w:after="0" w:line="240" w:lineRule="auto"/>
              <w:ind w:left="0"/>
              <w:jc w:val="center"/>
              <w:rPr>
                <w:rFonts w:ascii="Arial" w:hAnsi="Arial" w:cs="Arial"/>
                <w:color w:val="000000" w:themeColor="text1"/>
                <w:sz w:val="18"/>
                <w:szCs w:val="18"/>
              </w:rPr>
            </w:pPr>
            <w:r w:rsidRPr="00130A16">
              <w:rPr>
                <w:rFonts w:ascii="Arial" w:hAnsi="Arial" w:cs="Arial"/>
                <w:b/>
                <w:bCs/>
                <w:color w:val="000000" w:themeColor="text1"/>
                <w:sz w:val="18"/>
                <w:szCs w:val="18"/>
              </w:rPr>
              <w:t>Engineering knowledge</w:t>
            </w:r>
            <w:r w:rsidRPr="00130A16">
              <w:rPr>
                <w:rFonts w:ascii="Arial" w:hAnsi="Arial" w:cs="Arial"/>
                <w:color w:val="000000" w:themeColor="text1"/>
                <w:sz w:val="18"/>
                <w:szCs w:val="18"/>
              </w:rPr>
              <w:t xml:space="preserve"> (PO1)</w:t>
            </w:r>
          </w:p>
        </w:tc>
        <w:tc>
          <w:tcPr>
            <w:tcW w:w="1051" w:type="dxa"/>
            <w:vAlign w:val="center"/>
          </w:tcPr>
          <w:p w14:paraId="7D71BA11"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Cognitive domain – level 5</w:t>
            </w:r>
          </w:p>
        </w:tc>
        <w:tc>
          <w:tcPr>
            <w:tcW w:w="1747" w:type="dxa"/>
            <w:vAlign w:val="center"/>
          </w:tcPr>
          <w:p w14:paraId="0EFC25CD"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51122597"/>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Lecture Note</w:t>
            </w:r>
          </w:p>
          <w:p w14:paraId="7A42D441"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16995903"/>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Text Book</w:t>
            </w:r>
          </w:p>
          <w:p w14:paraId="70D5B6F3"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83428307"/>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Audio/Video</w:t>
            </w:r>
          </w:p>
          <w:p w14:paraId="51D87380"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75361730"/>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Web Material</w:t>
            </w:r>
          </w:p>
          <w:p w14:paraId="77D3CCA3"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0839790"/>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Journal paper</w:t>
            </w:r>
          </w:p>
        </w:tc>
        <w:tc>
          <w:tcPr>
            <w:tcW w:w="1612" w:type="dxa"/>
            <w:vAlign w:val="center"/>
          </w:tcPr>
          <w:p w14:paraId="135E92F0"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9148002"/>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Class Test</w:t>
            </w:r>
          </w:p>
          <w:p w14:paraId="2E37AF45"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0244205"/>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Final Exam</w:t>
            </w:r>
          </w:p>
          <w:p w14:paraId="294BB8BE"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28736016"/>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Assignment </w:t>
            </w:r>
          </w:p>
          <w:p w14:paraId="58FB2039"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35969361"/>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Participation</w:t>
            </w:r>
          </w:p>
          <w:p w14:paraId="35100452" w14:textId="77777777" w:rsidR="002E3C27" w:rsidRPr="00130A1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358467208"/>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Presentation</w:t>
            </w:r>
          </w:p>
        </w:tc>
      </w:tr>
      <w:tr w:rsidR="002E3C27" w:rsidRPr="00130A16" w14:paraId="2ACC0DD8" w14:textId="77777777" w:rsidTr="001C3606">
        <w:trPr>
          <w:trHeight w:val="1583"/>
          <w:jc w:val="center"/>
        </w:trPr>
        <w:tc>
          <w:tcPr>
            <w:tcW w:w="646" w:type="dxa"/>
            <w:vAlign w:val="center"/>
          </w:tcPr>
          <w:p w14:paraId="28643D20"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CO2</w:t>
            </w:r>
          </w:p>
        </w:tc>
        <w:tc>
          <w:tcPr>
            <w:tcW w:w="1827" w:type="dxa"/>
            <w:vAlign w:val="center"/>
          </w:tcPr>
          <w:p w14:paraId="2889C1BA" w14:textId="77777777" w:rsidR="002E3C27" w:rsidRPr="00130A16" w:rsidRDefault="002E3C27" w:rsidP="001C3606">
            <w:pPr>
              <w:jc w:val="center"/>
              <w:rPr>
                <w:rFonts w:ascii="Arial" w:hAnsi="Arial" w:cs="Arial"/>
                <w:iCs/>
                <w:sz w:val="18"/>
                <w:szCs w:val="18"/>
              </w:rPr>
            </w:pPr>
            <w:r w:rsidRPr="00130A16">
              <w:rPr>
                <w:rFonts w:ascii="Arial" w:hAnsi="Arial" w:cs="Arial"/>
                <w:iCs/>
                <w:sz w:val="18"/>
                <w:szCs w:val="18"/>
              </w:rPr>
              <w:t xml:space="preserve">To </w:t>
            </w:r>
            <w:r w:rsidRPr="00130A16">
              <w:rPr>
                <w:rFonts w:ascii="Arial" w:hAnsi="Arial" w:cs="Arial"/>
                <w:b/>
                <w:iCs/>
                <w:sz w:val="18"/>
                <w:szCs w:val="18"/>
              </w:rPr>
              <w:t>demonstrate</w:t>
            </w:r>
            <w:r w:rsidRPr="00130A16">
              <w:rPr>
                <w:rFonts w:ascii="Arial" w:hAnsi="Arial" w:cs="Arial"/>
                <w:iCs/>
                <w:sz w:val="18"/>
                <w:szCs w:val="18"/>
              </w:rPr>
              <w:t xml:space="preserve"> different architectures of DDBMS.</w:t>
            </w:r>
          </w:p>
        </w:tc>
        <w:tc>
          <w:tcPr>
            <w:tcW w:w="2292" w:type="dxa"/>
            <w:vAlign w:val="center"/>
          </w:tcPr>
          <w:p w14:paraId="47D9D2E3" w14:textId="77777777" w:rsidR="002E3C27" w:rsidRPr="00130A16" w:rsidRDefault="002E3C27" w:rsidP="001C3606">
            <w:pPr>
              <w:pStyle w:val="ListParagraph"/>
              <w:spacing w:after="0" w:line="240" w:lineRule="auto"/>
              <w:ind w:left="0"/>
              <w:jc w:val="center"/>
              <w:rPr>
                <w:rFonts w:ascii="Arial" w:hAnsi="Arial" w:cs="Arial"/>
                <w:b/>
                <w:bCs/>
                <w:color w:val="000000" w:themeColor="text1"/>
                <w:sz w:val="18"/>
                <w:szCs w:val="18"/>
              </w:rPr>
            </w:pPr>
            <w:r w:rsidRPr="00130A16">
              <w:rPr>
                <w:rFonts w:ascii="Arial" w:hAnsi="Arial" w:cs="Arial"/>
                <w:b/>
                <w:bCs/>
                <w:color w:val="000000" w:themeColor="text1"/>
                <w:sz w:val="18"/>
                <w:szCs w:val="18"/>
              </w:rPr>
              <w:t>Engineering knowledge</w:t>
            </w:r>
          </w:p>
          <w:p w14:paraId="0A7C31E6" w14:textId="77777777" w:rsidR="002E3C27" w:rsidRPr="00130A16" w:rsidRDefault="002E3C27" w:rsidP="001C3606">
            <w:pPr>
              <w:pStyle w:val="ListParagraph"/>
              <w:spacing w:after="0" w:line="240" w:lineRule="auto"/>
              <w:ind w:left="0"/>
              <w:jc w:val="center"/>
              <w:rPr>
                <w:rFonts w:ascii="Arial" w:hAnsi="Arial" w:cs="Arial"/>
                <w:color w:val="000000" w:themeColor="text1"/>
                <w:sz w:val="18"/>
                <w:szCs w:val="18"/>
              </w:rPr>
            </w:pPr>
            <w:r w:rsidRPr="00130A16">
              <w:rPr>
                <w:rFonts w:ascii="Arial" w:hAnsi="Arial" w:cs="Arial"/>
                <w:color w:val="000000" w:themeColor="text1"/>
                <w:sz w:val="18"/>
                <w:szCs w:val="18"/>
              </w:rPr>
              <w:t>(PO1)</w:t>
            </w:r>
          </w:p>
        </w:tc>
        <w:tc>
          <w:tcPr>
            <w:tcW w:w="1051" w:type="dxa"/>
            <w:vAlign w:val="center"/>
          </w:tcPr>
          <w:p w14:paraId="5992F974"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Cognitive domain – level 4</w:t>
            </w:r>
          </w:p>
        </w:tc>
        <w:tc>
          <w:tcPr>
            <w:tcW w:w="1747" w:type="dxa"/>
            <w:vAlign w:val="center"/>
          </w:tcPr>
          <w:p w14:paraId="7678BA1E"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84161659"/>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Lecture Note</w:t>
            </w:r>
          </w:p>
          <w:p w14:paraId="10890F15"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71204049"/>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Text Book</w:t>
            </w:r>
          </w:p>
          <w:p w14:paraId="7514479B"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47116422"/>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Audio/Video</w:t>
            </w:r>
          </w:p>
          <w:p w14:paraId="260C013E"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4000714"/>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Web Material</w:t>
            </w:r>
          </w:p>
          <w:p w14:paraId="35986BC9" w14:textId="77777777" w:rsidR="002E3C27" w:rsidRPr="00130A1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89300029"/>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Journal paper</w:t>
            </w:r>
          </w:p>
        </w:tc>
        <w:tc>
          <w:tcPr>
            <w:tcW w:w="1612" w:type="dxa"/>
            <w:vAlign w:val="center"/>
          </w:tcPr>
          <w:p w14:paraId="336BC3B4"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87495597"/>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Class Test</w:t>
            </w:r>
          </w:p>
          <w:p w14:paraId="483FA762"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306459191"/>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Final Exam</w:t>
            </w:r>
          </w:p>
          <w:p w14:paraId="4D053005"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41467294"/>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Assignment </w:t>
            </w:r>
          </w:p>
          <w:p w14:paraId="5B100C5A"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786539628"/>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Participation</w:t>
            </w:r>
          </w:p>
          <w:p w14:paraId="11B6BF0D"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56574108"/>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Presentation</w:t>
            </w:r>
          </w:p>
        </w:tc>
      </w:tr>
      <w:tr w:rsidR="002E3C27" w:rsidRPr="00130A16" w14:paraId="7B41BCC7" w14:textId="77777777" w:rsidTr="001C3606">
        <w:trPr>
          <w:trHeight w:val="1700"/>
          <w:jc w:val="center"/>
        </w:trPr>
        <w:tc>
          <w:tcPr>
            <w:tcW w:w="646" w:type="dxa"/>
            <w:vAlign w:val="center"/>
          </w:tcPr>
          <w:p w14:paraId="713BF32E"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CO3</w:t>
            </w:r>
          </w:p>
        </w:tc>
        <w:tc>
          <w:tcPr>
            <w:tcW w:w="1827" w:type="dxa"/>
            <w:vAlign w:val="center"/>
          </w:tcPr>
          <w:p w14:paraId="23ED1224" w14:textId="77777777" w:rsidR="002E3C27" w:rsidRPr="00130A16" w:rsidRDefault="002E3C27" w:rsidP="001C3606">
            <w:pPr>
              <w:jc w:val="center"/>
              <w:rPr>
                <w:rFonts w:ascii="Arial" w:hAnsi="Arial" w:cs="Arial"/>
                <w:iCs/>
                <w:sz w:val="18"/>
                <w:szCs w:val="18"/>
              </w:rPr>
            </w:pPr>
            <w:r w:rsidRPr="00130A16">
              <w:rPr>
                <w:rFonts w:ascii="Arial" w:hAnsi="Arial" w:cs="Arial"/>
                <w:iCs/>
                <w:sz w:val="18"/>
                <w:szCs w:val="18"/>
              </w:rPr>
              <w:t xml:space="preserve">To </w:t>
            </w:r>
            <w:r w:rsidRPr="00130A16">
              <w:rPr>
                <w:rFonts w:ascii="Arial" w:hAnsi="Arial" w:cs="Arial"/>
                <w:b/>
                <w:iCs/>
                <w:sz w:val="18"/>
                <w:szCs w:val="18"/>
              </w:rPr>
              <w:t>design</w:t>
            </w:r>
            <w:r w:rsidRPr="00130A16">
              <w:rPr>
                <w:rFonts w:ascii="Arial" w:hAnsi="Arial" w:cs="Arial"/>
                <w:bCs/>
                <w:iCs/>
                <w:sz w:val="18"/>
                <w:szCs w:val="18"/>
              </w:rPr>
              <w:t xml:space="preserve">, </w:t>
            </w:r>
            <w:r w:rsidRPr="00130A16">
              <w:rPr>
                <w:rFonts w:ascii="Arial" w:hAnsi="Arial" w:cs="Arial"/>
                <w:b/>
                <w:iCs/>
                <w:sz w:val="18"/>
                <w:szCs w:val="18"/>
              </w:rPr>
              <w:t xml:space="preserve">deploy </w:t>
            </w:r>
            <w:r w:rsidRPr="00130A16">
              <w:rPr>
                <w:rFonts w:ascii="Arial" w:hAnsi="Arial" w:cs="Arial"/>
                <w:iCs/>
                <w:sz w:val="18"/>
                <w:szCs w:val="18"/>
              </w:rPr>
              <w:t xml:space="preserve">and </w:t>
            </w:r>
            <w:r w:rsidRPr="00130A16">
              <w:rPr>
                <w:rFonts w:ascii="Arial" w:hAnsi="Arial" w:cs="Arial"/>
                <w:bCs/>
                <w:iCs/>
                <w:sz w:val="18"/>
                <w:szCs w:val="18"/>
              </w:rPr>
              <w:t>maintain D</w:t>
            </w:r>
            <w:r w:rsidRPr="00130A16">
              <w:rPr>
                <w:rFonts w:ascii="Arial" w:hAnsi="Arial" w:cs="Arial"/>
                <w:iCs/>
                <w:sz w:val="18"/>
                <w:szCs w:val="18"/>
              </w:rPr>
              <w:t>DBMS.</w:t>
            </w:r>
          </w:p>
        </w:tc>
        <w:tc>
          <w:tcPr>
            <w:tcW w:w="2292" w:type="dxa"/>
            <w:vAlign w:val="center"/>
          </w:tcPr>
          <w:p w14:paraId="58DDAE3E" w14:textId="77777777" w:rsidR="002E3C27" w:rsidRPr="00130A16" w:rsidRDefault="002E3C27" w:rsidP="001C3606">
            <w:pPr>
              <w:pStyle w:val="ListParagraph"/>
              <w:spacing w:after="0" w:line="240" w:lineRule="auto"/>
              <w:ind w:left="0"/>
              <w:jc w:val="center"/>
              <w:rPr>
                <w:rFonts w:ascii="Arial" w:hAnsi="Arial" w:cs="Arial"/>
                <w:color w:val="000000" w:themeColor="text1"/>
                <w:sz w:val="18"/>
                <w:szCs w:val="18"/>
              </w:rPr>
            </w:pPr>
            <w:r w:rsidRPr="00130A16">
              <w:rPr>
                <w:rFonts w:ascii="Arial" w:hAnsi="Arial" w:cs="Arial"/>
                <w:b/>
                <w:bCs/>
                <w:color w:val="000000" w:themeColor="text1"/>
                <w:sz w:val="18"/>
                <w:szCs w:val="18"/>
              </w:rPr>
              <w:t>Engineering knowledge</w:t>
            </w:r>
            <w:r w:rsidRPr="00130A16">
              <w:rPr>
                <w:rFonts w:ascii="Arial" w:hAnsi="Arial" w:cs="Arial"/>
                <w:color w:val="000000" w:themeColor="text1"/>
                <w:sz w:val="18"/>
                <w:szCs w:val="18"/>
              </w:rPr>
              <w:t xml:space="preserve"> (PO1)</w:t>
            </w:r>
          </w:p>
        </w:tc>
        <w:tc>
          <w:tcPr>
            <w:tcW w:w="1051" w:type="dxa"/>
            <w:vAlign w:val="center"/>
          </w:tcPr>
          <w:p w14:paraId="4B725F15" w14:textId="77777777" w:rsidR="002E3C27" w:rsidRPr="00130A16" w:rsidRDefault="002E3C27" w:rsidP="001C3606">
            <w:pPr>
              <w:jc w:val="center"/>
              <w:rPr>
                <w:rFonts w:ascii="Arial" w:hAnsi="Arial" w:cs="Arial"/>
                <w:color w:val="000000" w:themeColor="text1"/>
                <w:sz w:val="18"/>
                <w:szCs w:val="18"/>
              </w:rPr>
            </w:pPr>
            <w:r w:rsidRPr="00130A16">
              <w:rPr>
                <w:rFonts w:ascii="Arial" w:hAnsi="Arial" w:cs="Arial"/>
                <w:color w:val="000000" w:themeColor="text1"/>
                <w:sz w:val="18"/>
                <w:szCs w:val="18"/>
              </w:rPr>
              <w:t>Cognitive domain – level 2</w:t>
            </w:r>
          </w:p>
        </w:tc>
        <w:tc>
          <w:tcPr>
            <w:tcW w:w="1747" w:type="dxa"/>
            <w:vAlign w:val="center"/>
          </w:tcPr>
          <w:p w14:paraId="7DB68B4E"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64891548"/>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Lecture Note</w:t>
            </w:r>
          </w:p>
          <w:p w14:paraId="5F0B3801"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813048720"/>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Text Book</w:t>
            </w:r>
          </w:p>
          <w:p w14:paraId="4C706431"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696351471"/>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Audio/Video</w:t>
            </w:r>
          </w:p>
          <w:p w14:paraId="0EC07FE0"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31492019"/>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Web Material</w:t>
            </w:r>
          </w:p>
          <w:p w14:paraId="09F66036" w14:textId="77777777" w:rsidR="002E3C27" w:rsidRPr="00130A1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1109818681"/>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Journal paper</w:t>
            </w:r>
          </w:p>
        </w:tc>
        <w:tc>
          <w:tcPr>
            <w:tcW w:w="1612" w:type="dxa"/>
            <w:vAlign w:val="center"/>
          </w:tcPr>
          <w:p w14:paraId="4BD5B50F"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25028315"/>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Class Test</w:t>
            </w:r>
          </w:p>
          <w:p w14:paraId="608FD830"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636630499"/>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Final Exam</w:t>
            </w:r>
          </w:p>
          <w:p w14:paraId="09659E2E"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6463407"/>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Assignment </w:t>
            </w:r>
          </w:p>
          <w:p w14:paraId="1A71FE0A" w14:textId="77777777" w:rsidR="002E3C27" w:rsidRPr="00130A16"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83084313"/>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Participation</w:t>
            </w:r>
          </w:p>
          <w:p w14:paraId="222B895F" w14:textId="77777777" w:rsidR="002E3C27" w:rsidRPr="00130A16"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47139575"/>
              </w:sdtPr>
              <w:sdtContent>
                <w:r w:rsidR="002E3C27" w:rsidRPr="00130A16">
                  <w:rPr>
                    <w:rFonts w:ascii="MS Gothic" w:eastAsia="MS Gothic" w:hAnsi="MS Gothic" w:cs="MS Gothic" w:hint="eastAsia"/>
                    <w:color w:val="000000" w:themeColor="text1"/>
                    <w:sz w:val="18"/>
                    <w:szCs w:val="18"/>
                  </w:rPr>
                  <w:t>☐</w:t>
                </w:r>
              </w:sdtContent>
            </w:sdt>
            <w:r w:rsidR="002E3C27" w:rsidRPr="00130A16">
              <w:rPr>
                <w:rFonts w:ascii="Arial" w:hAnsi="Arial" w:cs="Arial"/>
                <w:color w:val="000000" w:themeColor="text1"/>
                <w:sz w:val="18"/>
                <w:szCs w:val="18"/>
              </w:rPr>
              <w:t xml:space="preserve">  Presentation</w:t>
            </w:r>
          </w:p>
        </w:tc>
      </w:tr>
    </w:tbl>
    <w:p w14:paraId="23F41222" w14:textId="77777777" w:rsidR="002E3C27" w:rsidRPr="00130A16"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2E3C27" w:rsidRPr="00130A16" w14:paraId="3E1F48DE" w14:textId="77777777" w:rsidTr="001C3606">
        <w:trPr>
          <w:jc w:val="center"/>
        </w:trPr>
        <w:tc>
          <w:tcPr>
            <w:tcW w:w="9264" w:type="dxa"/>
          </w:tcPr>
          <w:p w14:paraId="6568754C" w14:textId="77777777" w:rsidR="002E3C27" w:rsidRPr="00130A16" w:rsidRDefault="002E3C27" w:rsidP="001C3606">
            <w:pPr>
              <w:rPr>
                <w:rFonts w:ascii="Arial" w:hAnsi="Arial" w:cs="Arial"/>
                <w:b/>
                <w:color w:val="000000" w:themeColor="text1"/>
                <w:sz w:val="18"/>
                <w:szCs w:val="18"/>
              </w:rPr>
            </w:pPr>
            <w:r w:rsidRPr="00130A16">
              <w:rPr>
                <w:rFonts w:ascii="Arial" w:hAnsi="Arial" w:cs="Arial"/>
                <w:b/>
                <w:color w:val="000000" w:themeColor="text1"/>
                <w:sz w:val="18"/>
                <w:szCs w:val="18"/>
              </w:rPr>
              <w:t>Assessment and Marks Distribution:</w:t>
            </w:r>
          </w:p>
          <w:p w14:paraId="7368C15E" w14:textId="77777777" w:rsidR="002E3C27" w:rsidRPr="00130A16" w:rsidRDefault="002E3C27" w:rsidP="001C3606">
            <w:pPr>
              <w:rPr>
                <w:rFonts w:ascii="Arial" w:hAnsi="Arial" w:cs="Arial"/>
                <w:bCs/>
                <w:color w:val="000000" w:themeColor="text1"/>
                <w:sz w:val="18"/>
                <w:szCs w:val="18"/>
              </w:rPr>
            </w:pPr>
            <w:r w:rsidRPr="00130A16">
              <w:rPr>
                <w:rFonts w:ascii="Arial" w:hAnsi="Arial" w:cs="Arial"/>
                <w:bCs/>
                <w:color w:val="000000" w:themeColor="text1"/>
                <w:sz w:val="18"/>
                <w:szCs w:val="18"/>
              </w:rPr>
              <w:t>Students will be assessed on the basis of their overall performance in all the exams, class tests, assignments, and class participation. Final numeric reward will be the compilation of:</w:t>
            </w:r>
          </w:p>
          <w:p w14:paraId="14CF2E69" w14:textId="77777777" w:rsidR="002E3C27" w:rsidRPr="00130A16" w:rsidRDefault="002E3C27" w:rsidP="001C3606">
            <w:pPr>
              <w:rPr>
                <w:rFonts w:ascii="Arial" w:hAnsi="Arial" w:cs="Arial"/>
                <w:bCs/>
                <w:color w:val="000000" w:themeColor="text1"/>
                <w:sz w:val="18"/>
                <w:szCs w:val="18"/>
              </w:rPr>
            </w:pPr>
            <w:r w:rsidRPr="00130A16">
              <w:rPr>
                <w:rFonts w:ascii="Arial" w:hAnsi="Arial" w:cs="Arial"/>
                <w:bCs/>
                <w:color w:val="000000" w:themeColor="text1"/>
                <w:sz w:val="18"/>
                <w:szCs w:val="18"/>
              </w:rPr>
              <w:t xml:space="preserve"> </w:t>
            </w:r>
            <w:r w:rsidRPr="00130A16">
              <w:rPr>
                <w:rFonts w:ascii="Arial" w:hAnsi="Arial" w:cs="Arial"/>
                <w:bCs/>
                <w:color w:val="000000" w:themeColor="text1"/>
                <w:sz w:val="18"/>
                <w:szCs w:val="18"/>
              </w:rPr>
              <w:tab/>
              <w:t>Class tests + Assignments due in different times of the semester (</w:t>
            </w:r>
            <w:r>
              <w:rPr>
                <w:rFonts w:ascii="Arial" w:hAnsi="Arial" w:cs="Arial"/>
                <w:bCs/>
                <w:color w:val="000000" w:themeColor="text1"/>
                <w:sz w:val="18"/>
                <w:szCs w:val="18"/>
              </w:rPr>
              <w:t>15%</w:t>
            </w:r>
            <w:r w:rsidRPr="00130A16">
              <w:rPr>
                <w:rFonts w:ascii="Arial" w:hAnsi="Arial" w:cs="Arial"/>
                <w:bCs/>
                <w:color w:val="000000" w:themeColor="text1"/>
                <w:sz w:val="18"/>
                <w:szCs w:val="18"/>
              </w:rPr>
              <w:t>)</w:t>
            </w:r>
          </w:p>
          <w:p w14:paraId="6B341DFA" w14:textId="77777777" w:rsidR="002E3C27" w:rsidRPr="00130A16" w:rsidRDefault="002E3C27" w:rsidP="001C3606">
            <w:pPr>
              <w:rPr>
                <w:rFonts w:ascii="Arial" w:hAnsi="Arial" w:cs="Arial"/>
                <w:bCs/>
                <w:color w:val="000000" w:themeColor="text1"/>
                <w:sz w:val="18"/>
                <w:szCs w:val="18"/>
              </w:rPr>
            </w:pPr>
            <w:r w:rsidRPr="00130A16">
              <w:rPr>
                <w:rFonts w:ascii="Arial" w:hAnsi="Arial" w:cs="Arial"/>
                <w:bCs/>
                <w:color w:val="000000" w:themeColor="text1"/>
                <w:sz w:val="18"/>
                <w:szCs w:val="18"/>
              </w:rPr>
              <w:t xml:space="preserve"> </w:t>
            </w:r>
            <w:r w:rsidRPr="00130A16">
              <w:rPr>
                <w:rFonts w:ascii="Arial" w:hAnsi="Arial" w:cs="Arial"/>
                <w:bCs/>
                <w:color w:val="000000" w:themeColor="text1"/>
                <w:sz w:val="18"/>
                <w:szCs w:val="18"/>
              </w:rPr>
              <w:tab/>
              <w:t>A comprehensive final exam (</w:t>
            </w:r>
            <w:r>
              <w:rPr>
                <w:rFonts w:ascii="Arial" w:hAnsi="Arial" w:cs="Arial"/>
                <w:bCs/>
                <w:color w:val="000000" w:themeColor="text1"/>
                <w:sz w:val="18"/>
                <w:szCs w:val="18"/>
              </w:rPr>
              <w:t>80%</w:t>
            </w:r>
            <w:r w:rsidRPr="00130A16">
              <w:rPr>
                <w:rFonts w:ascii="Arial" w:hAnsi="Arial" w:cs="Arial"/>
                <w:bCs/>
                <w:color w:val="000000" w:themeColor="text1"/>
                <w:sz w:val="18"/>
                <w:szCs w:val="18"/>
              </w:rPr>
              <w:t xml:space="preserve">), Total Time: 3 hours. </w:t>
            </w:r>
          </w:p>
          <w:p w14:paraId="496EE3A0" w14:textId="77777777" w:rsidR="002E3C27" w:rsidRPr="00130A16" w:rsidRDefault="002E3C27" w:rsidP="001C3606">
            <w:pPr>
              <w:rPr>
                <w:rFonts w:ascii="Arial" w:hAnsi="Arial" w:cs="Arial"/>
                <w:b/>
                <w:color w:val="000000" w:themeColor="text1"/>
                <w:sz w:val="18"/>
                <w:szCs w:val="18"/>
              </w:rPr>
            </w:pPr>
            <w:r w:rsidRPr="00130A16">
              <w:rPr>
                <w:rFonts w:ascii="Arial" w:hAnsi="Arial" w:cs="Arial"/>
                <w:bCs/>
                <w:color w:val="000000" w:themeColor="text1"/>
                <w:sz w:val="18"/>
                <w:szCs w:val="18"/>
              </w:rPr>
              <w:t xml:space="preserve"> </w:t>
            </w:r>
            <w:r w:rsidRPr="00130A16">
              <w:rPr>
                <w:rFonts w:ascii="Arial" w:hAnsi="Arial" w:cs="Arial"/>
                <w:bCs/>
                <w:color w:val="000000" w:themeColor="text1"/>
                <w:sz w:val="18"/>
                <w:szCs w:val="18"/>
              </w:rPr>
              <w:tab/>
              <w:t>A class participation mark (</w:t>
            </w:r>
            <w:r>
              <w:rPr>
                <w:rFonts w:ascii="Arial" w:hAnsi="Arial" w:cs="Arial"/>
                <w:bCs/>
                <w:color w:val="000000" w:themeColor="text1"/>
                <w:sz w:val="18"/>
                <w:szCs w:val="18"/>
              </w:rPr>
              <w:t>5%</w:t>
            </w:r>
            <w:r w:rsidRPr="00130A16">
              <w:rPr>
                <w:rFonts w:ascii="Arial" w:hAnsi="Arial" w:cs="Arial"/>
                <w:bCs/>
                <w:color w:val="000000" w:themeColor="text1"/>
                <w:sz w:val="18"/>
                <w:szCs w:val="18"/>
              </w:rPr>
              <w:t>).</w:t>
            </w:r>
          </w:p>
        </w:tc>
      </w:tr>
      <w:tr w:rsidR="002E3C27" w:rsidRPr="00130A16" w14:paraId="1DC478C6" w14:textId="77777777" w:rsidTr="001C3606">
        <w:trPr>
          <w:jc w:val="center"/>
        </w:trPr>
        <w:tc>
          <w:tcPr>
            <w:tcW w:w="9264" w:type="dxa"/>
          </w:tcPr>
          <w:p w14:paraId="513B3B06" w14:textId="77777777" w:rsidR="002E3C27" w:rsidRPr="00130A16" w:rsidRDefault="002E3C27" w:rsidP="001C3606">
            <w:pPr>
              <w:spacing w:after="120"/>
              <w:rPr>
                <w:rFonts w:ascii="Arial" w:hAnsi="Arial" w:cs="Arial"/>
                <w:b/>
                <w:bCs/>
                <w:iCs/>
                <w:sz w:val="18"/>
                <w:szCs w:val="18"/>
              </w:rPr>
            </w:pPr>
          </w:p>
          <w:p w14:paraId="68542EDE" w14:textId="77777777" w:rsidR="002E3C27" w:rsidRPr="00130A16" w:rsidRDefault="002E3C27" w:rsidP="001C3606">
            <w:pPr>
              <w:spacing w:after="120"/>
              <w:rPr>
                <w:rFonts w:ascii="Arial" w:hAnsi="Arial" w:cs="Arial"/>
                <w:b/>
                <w:bCs/>
                <w:iCs/>
                <w:sz w:val="18"/>
                <w:szCs w:val="18"/>
              </w:rPr>
            </w:pPr>
            <w:r w:rsidRPr="00130A16">
              <w:rPr>
                <w:rFonts w:ascii="Arial" w:hAnsi="Arial" w:cs="Arial"/>
                <w:b/>
                <w:bCs/>
                <w:iCs/>
                <w:sz w:val="18"/>
                <w:szCs w:val="18"/>
              </w:rPr>
              <w:t>Course Contents:</w:t>
            </w:r>
          </w:p>
          <w:p w14:paraId="0096E4C0" w14:textId="77777777" w:rsidR="002E3C27" w:rsidRPr="00130A16" w:rsidRDefault="002E3C27" w:rsidP="001C3606">
            <w:pPr>
              <w:spacing w:after="120"/>
              <w:jc w:val="both"/>
              <w:rPr>
                <w:rFonts w:ascii="Arial" w:hAnsi="Arial" w:cs="Arial"/>
                <w:sz w:val="18"/>
                <w:szCs w:val="18"/>
              </w:rPr>
            </w:pPr>
            <w:r w:rsidRPr="00130A16">
              <w:rPr>
                <w:rFonts w:ascii="Arial" w:hAnsi="Arial" w:cs="Arial"/>
                <w:sz w:val="18"/>
                <w:szCs w:val="18"/>
              </w:rPr>
              <w:t>Introduction: Distributed Data processing, Distributed database system (DDBMSS), Promises of DDBMSs, Complicating factors and Problem areas in DDBMSs, Overview Of Relational DBMS Relational Database concepts, Normalization, Integrity rules, Relational Data Languages, Relational DBMS</w:t>
            </w:r>
          </w:p>
          <w:p w14:paraId="37D25505" w14:textId="77777777" w:rsidR="002E3C27" w:rsidRPr="00130A16" w:rsidRDefault="002E3C27" w:rsidP="001C3606">
            <w:pPr>
              <w:spacing w:after="120"/>
              <w:jc w:val="both"/>
              <w:rPr>
                <w:rFonts w:ascii="Arial" w:hAnsi="Arial" w:cs="Arial"/>
                <w:sz w:val="18"/>
                <w:szCs w:val="18"/>
              </w:rPr>
            </w:pPr>
            <w:r w:rsidRPr="00130A16">
              <w:rPr>
                <w:rFonts w:ascii="Arial" w:hAnsi="Arial" w:cs="Arial"/>
                <w:sz w:val="18"/>
                <w:szCs w:val="18"/>
              </w:rPr>
              <w:t>Distributed DBMS Architecture: DBMS Standardization, Architectural models for Distributed DBMS, Distributed DBMS Architecture Distributed Database Design: Alternative design Strategies, Distribution design issues, Fragmentation, Allocation. Semantic Data Control: View Management, Data security, Semantic Integrity Control</w:t>
            </w:r>
          </w:p>
          <w:p w14:paraId="1B146E4C" w14:textId="77777777" w:rsidR="002E3C27" w:rsidRPr="00130A16" w:rsidRDefault="002E3C27" w:rsidP="001C3606">
            <w:pPr>
              <w:spacing w:after="120"/>
              <w:jc w:val="both"/>
              <w:rPr>
                <w:rFonts w:ascii="Arial" w:hAnsi="Arial" w:cs="Arial"/>
                <w:sz w:val="18"/>
                <w:szCs w:val="18"/>
              </w:rPr>
            </w:pPr>
            <w:r w:rsidRPr="00130A16">
              <w:rPr>
                <w:rFonts w:ascii="Arial" w:hAnsi="Arial" w:cs="Arial"/>
                <w:sz w:val="18"/>
                <w:szCs w:val="18"/>
              </w:rPr>
              <w:t>Overview of Query Processing: Query processing problem, Objectives of Query Processing, Complexity of Relational Algebra operations, characterization of Query processors, Layers of Query Processing Introduction To Transaction Management: Definition of Transaction, Properties of transaction, types of transaction</w:t>
            </w:r>
          </w:p>
          <w:p w14:paraId="79D81181" w14:textId="77777777" w:rsidR="002E3C27" w:rsidRPr="00130A16" w:rsidRDefault="002E3C27" w:rsidP="001C3606">
            <w:pPr>
              <w:spacing w:after="120"/>
              <w:jc w:val="both"/>
              <w:rPr>
                <w:rFonts w:ascii="Arial" w:hAnsi="Arial" w:cs="Arial"/>
                <w:sz w:val="18"/>
                <w:szCs w:val="18"/>
              </w:rPr>
            </w:pPr>
            <w:r w:rsidRPr="00130A16">
              <w:rPr>
                <w:rFonts w:ascii="Arial" w:hAnsi="Arial" w:cs="Arial"/>
                <w:sz w:val="18"/>
                <w:szCs w:val="18"/>
              </w:rPr>
              <w:t>Distributed Concurrency Control: Serializability theory, Taxonomy of concurrency control mechanisms, locking bases concurrency control algorithms. Parallel Database Systems: Database servers, Parallel architecture, Parallel DBMS techniques, Parallel execution problems, Parallel execution for hierarchical architecture.</w:t>
            </w:r>
          </w:p>
          <w:p w14:paraId="71246F08" w14:textId="77777777" w:rsidR="002E3C27" w:rsidRPr="00130A16" w:rsidRDefault="002E3C27" w:rsidP="001C3606">
            <w:pPr>
              <w:rPr>
                <w:rFonts w:ascii="Arial" w:hAnsi="Arial" w:cs="Arial"/>
                <w:b/>
                <w:color w:val="FF0000"/>
                <w:sz w:val="18"/>
                <w:szCs w:val="18"/>
              </w:rPr>
            </w:pPr>
            <w:r w:rsidRPr="00130A16">
              <w:rPr>
                <w:rFonts w:ascii="Arial" w:hAnsi="Arial" w:cs="Arial"/>
                <w:sz w:val="18"/>
                <w:szCs w:val="18"/>
              </w:rPr>
              <w:t>Distributed Object Database Management systems: Fundamental Object concepts and Object models, Object distribution design. Architectural issues, Object management, Distributed object storage, Object query processing. Transaction management. Database Interoperability: Database Integration, Query processing.</w:t>
            </w:r>
          </w:p>
        </w:tc>
      </w:tr>
    </w:tbl>
    <w:p w14:paraId="155A08F1" w14:textId="77777777" w:rsidR="002E3C27" w:rsidRPr="00130A16" w:rsidRDefault="002E3C27" w:rsidP="002E3C27">
      <w:pPr>
        <w:rPr>
          <w:rFonts w:ascii="Arial" w:hAnsi="Arial" w:cs="Arial"/>
          <w:b/>
          <w:color w:val="FF0000"/>
          <w:sz w:val="18"/>
          <w:szCs w:val="18"/>
        </w:rPr>
      </w:pPr>
    </w:p>
    <w:p w14:paraId="3A15C431" w14:textId="77777777" w:rsidR="002E3C27" w:rsidRPr="00130A16" w:rsidRDefault="002E3C27" w:rsidP="002E3C27">
      <w:pPr>
        <w:jc w:val="center"/>
        <w:rPr>
          <w:rFonts w:ascii="Arial" w:hAnsi="Arial" w:cs="Arial"/>
          <w:b/>
          <w:color w:val="FFFFFF"/>
          <w:sz w:val="18"/>
          <w:szCs w:val="18"/>
          <w:highlight w:val="black"/>
        </w:rPr>
      </w:pPr>
    </w:p>
    <w:p w14:paraId="70145FF1" w14:textId="77777777" w:rsidR="002E3C27" w:rsidRPr="00130A16" w:rsidRDefault="002E3C27" w:rsidP="002E3C27">
      <w:pPr>
        <w:rPr>
          <w:rFonts w:ascii="Arial" w:hAnsi="Arial" w:cs="Arial"/>
          <w:b/>
          <w:spacing w:val="-3"/>
          <w:sz w:val="18"/>
          <w:szCs w:val="18"/>
        </w:rPr>
      </w:pPr>
      <w:r w:rsidRPr="00130A16">
        <w:rPr>
          <w:rFonts w:ascii="Arial" w:hAnsi="Arial" w:cs="Arial"/>
          <w:b/>
          <w:spacing w:val="-3"/>
          <w:sz w:val="18"/>
          <w:szCs w:val="18"/>
        </w:rPr>
        <w:t>Text Book:</w:t>
      </w:r>
    </w:p>
    <w:tbl>
      <w:tblPr>
        <w:tblW w:w="5000" w:type="pct"/>
        <w:jc w:val="center"/>
        <w:tblLook w:val="0000" w:firstRow="0" w:lastRow="0" w:firstColumn="0" w:lastColumn="0" w:noHBand="0" w:noVBand="0"/>
      </w:tblPr>
      <w:tblGrid>
        <w:gridCol w:w="372"/>
        <w:gridCol w:w="2054"/>
        <w:gridCol w:w="267"/>
        <w:gridCol w:w="6549"/>
      </w:tblGrid>
      <w:tr w:rsidR="002E3C27" w:rsidRPr="00130A16" w14:paraId="31B5B822" w14:textId="77777777" w:rsidTr="001C3606">
        <w:trPr>
          <w:trHeight w:val="432"/>
          <w:jc w:val="center"/>
        </w:trPr>
        <w:tc>
          <w:tcPr>
            <w:tcW w:w="202" w:type="pct"/>
          </w:tcPr>
          <w:p w14:paraId="58B1A014" w14:textId="77777777" w:rsidR="002E3C27" w:rsidRPr="00130A16" w:rsidRDefault="002E3C27" w:rsidP="001C3606">
            <w:pPr>
              <w:rPr>
                <w:rFonts w:ascii="Arial" w:hAnsi="Arial" w:cs="Arial"/>
                <w:sz w:val="18"/>
                <w:szCs w:val="18"/>
              </w:rPr>
            </w:pPr>
            <w:r w:rsidRPr="00130A16">
              <w:rPr>
                <w:rFonts w:ascii="Arial" w:hAnsi="Arial" w:cs="Arial"/>
                <w:sz w:val="18"/>
                <w:szCs w:val="18"/>
              </w:rPr>
              <w:t>1.</w:t>
            </w:r>
          </w:p>
        </w:tc>
        <w:tc>
          <w:tcPr>
            <w:tcW w:w="1112" w:type="pct"/>
          </w:tcPr>
          <w:p w14:paraId="3156FF1A" w14:textId="77777777" w:rsidR="002E3C27" w:rsidRPr="00130A16" w:rsidRDefault="002E3C27" w:rsidP="001C3606">
            <w:pPr>
              <w:rPr>
                <w:rFonts w:ascii="Arial" w:hAnsi="Arial" w:cs="Arial"/>
                <w:sz w:val="18"/>
                <w:szCs w:val="18"/>
              </w:rPr>
            </w:pPr>
            <w:r w:rsidRPr="00130A16">
              <w:rPr>
                <w:rFonts w:ascii="Arial" w:hAnsi="Arial" w:cs="Arial"/>
                <w:sz w:val="18"/>
                <w:szCs w:val="18"/>
              </w:rPr>
              <w:t xml:space="preserve">M.T. </w:t>
            </w:r>
            <w:proofErr w:type="spellStart"/>
            <w:r w:rsidRPr="00130A16">
              <w:rPr>
                <w:rFonts w:ascii="Arial" w:hAnsi="Arial" w:cs="Arial"/>
                <w:sz w:val="18"/>
                <w:szCs w:val="18"/>
              </w:rPr>
              <w:t>Ozsu</w:t>
            </w:r>
            <w:proofErr w:type="spellEnd"/>
            <w:r w:rsidRPr="00130A16">
              <w:rPr>
                <w:rFonts w:ascii="Arial" w:hAnsi="Arial" w:cs="Arial"/>
                <w:sz w:val="18"/>
                <w:szCs w:val="18"/>
              </w:rPr>
              <w:t xml:space="preserve"> and</w:t>
            </w:r>
          </w:p>
          <w:p w14:paraId="71854822" w14:textId="77777777" w:rsidR="002E3C27" w:rsidRPr="00130A16" w:rsidRDefault="002E3C27" w:rsidP="001C3606">
            <w:pPr>
              <w:rPr>
                <w:rFonts w:ascii="Arial" w:hAnsi="Arial" w:cs="Arial"/>
                <w:sz w:val="18"/>
                <w:szCs w:val="18"/>
              </w:rPr>
            </w:pPr>
            <w:r w:rsidRPr="00130A16">
              <w:rPr>
                <w:rFonts w:ascii="Arial" w:hAnsi="Arial" w:cs="Arial"/>
                <w:sz w:val="18"/>
                <w:szCs w:val="18"/>
              </w:rPr>
              <w:t xml:space="preserve">P. </w:t>
            </w:r>
            <w:proofErr w:type="spellStart"/>
            <w:r w:rsidRPr="00130A16">
              <w:rPr>
                <w:rFonts w:ascii="Arial" w:hAnsi="Arial" w:cs="Arial"/>
                <w:sz w:val="18"/>
                <w:szCs w:val="18"/>
              </w:rPr>
              <w:t>Valduriez</w:t>
            </w:r>
            <w:proofErr w:type="spellEnd"/>
          </w:p>
        </w:tc>
        <w:tc>
          <w:tcPr>
            <w:tcW w:w="143" w:type="pct"/>
          </w:tcPr>
          <w:p w14:paraId="212D2954" w14:textId="77777777" w:rsidR="002E3C27" w:rsidRPr="00130A16" w:rsidRDefault="002E3C27" w:rsidP="001C3606">
            <w:pPr>
              <w:rPr>
                <w:rFonts w:ascii="Arial" w:hAnsi="Arial" w:cs="Arial"/>
                <w:sz w:val="18"/>
                <w:szCs w:val="18"/>
              </w:rPr>
            </w:pPr>
            <w:r w:rsidRPr="00130A16">
              <w:rPr>
                <w:rFonts w:ascii="Arial" w:hAnsi="Arial" w:cs="Arial"/>
                <w:sz w:val="18"/>
                <w:szCs w:val="18"/>
              </w:rPr>
              <w:t>:</w:t>
            </w:r>
          </w:p>
        </w:tc>
        <w:tc>
          <w:tcPr>
            <w:tcW w:w="3543" w:type="pct"/>
          </w:tcPr>
          <w:p w14:paraId="5C97416C" w14:textId="77777777" w:rsidR="002E3C27" w:rsidRPr="00130A16" w:rsidRDefault="002E3C27" w:rsidP="001C3606">
            <w:pPr>
              <w:rPr>
                <w:rFonts w:ascii="Arial" w:hAnsi="Arial" w:cs="Arial"/>
                <w:sz w:val="18"/>
                <w:szCs w:val="18"/>
              </w:rPr>
            </w:pPr>
            <w:r w:rsidRPr="00130A16">
              <w:rPr>
                <w:rFonts w:ascii="Arial" w:hAnsi="Arial" w:cs="Arial"/>
                <w:b/>
                <w:sz w:val="18"/>
                <w:szCs w:val="18"/>
              </w:rPr>
              <w:t>Principles of Distributed Database Systems</w:t>
            </w:r>
            <w:r w:rsidRPr="00130A16">
              <w:rPr>
                <w:rFonts w:ascii="Arial" w:hAnsi="Arial" w:cs="Arial"/>
                <w:sz w:val="18"/>
                <w:szCs w:val="18"/>
              </w:rPr>
              <w:t xml:space="preserve">, </w:t>
            </w:r>
            <w:r w:rsidRPr="00130A16">
              <w:rPr>
                <w:rFonts w:ascii="Arial" w:eastAsia="TimesNewRoman" w:hAnsi="Arial" w:cs="Arial"/>
                <w:i/>
                <w:sz w:val="18"/>
                <w:szCs w:val="18"/>
                <w:lang w:eastAsia="ko-KR"/>
              </w:rPr>
              <w:t>Pearson</w:t>
            </w:r>
            <w:r w:rsidRPr="00130A16">
              <w:rPr>
                <w:rFonts w:ascii="Arial" w:hAnsi="Arial" w:cs="Arial"/>
                <w:i/>
                <w:sz w:val="18"/>
                <w:szCs w:val="18"/>
              </w:rPr>
              <w:t>.</w:t>
            </w:r>
          </w:p>
        </w:tc>
      </w:tr>
    </w:tbl>
    <w:p w14:paraId="2365B969" w14:textId="77777777" w:rsidR="002E3C27" w:rsidRPr="00130A16" w:rsidRDefault="002E3C27" w:rsidP="002E3C27">
      <w:pPr>
        <w:jc w:val="center"/>
        <w:rPr>
          <w:rFonts w:ascii="Arial" w:hAnsi="Arial" w:cs="Arial"/>
          <w:b/>
          <w:spacing w:val="-3"/>
          <w:sz w:val="18"/>
          <w:szCs w:val="18"/>
        </w:rPr>
      </w:pPr>
      <w:r w:rsidRPr="00130A16">
        <w:rPr>
          <w:rFonts w:ascii="Arial" w:hAnsi="Arial" w:cs="Arial"/>
          <w:b/>
          <w:spacing w:val="-3"/>
          <w:sz w:val="18"/>
          <w:szCs w:val="18"/>
        </w:rPr>
        <w:tab/>
      </w:r>
    </w:p>
    <w:p w14:paraId="1086A872" w14:textId="77777777" w:rsidR="002E3C27" w:rsidRPr="00130A16" w:rsidRDefault="002E3C27" w:rsidP="002E3C27">
      <w:pPr>
        <w:rPr>
          <w:rFonts w:ascii="Arial" w:hAnsi="Arial" w:cs="Arial"/>
          <w:b/>
          <w:spacing w:val="-3"/>
          <w:sz w:val="18"/>
          <w:szCs w:val="18"/>
        </w:rPr>
      </w:pPr>
      <w:r w:rsidRPr="00130A16">
        <w:rPr>
          <w:rFonts w:ascii="Arial" w:hAnsi="Arial" w:cs="Arial"/>
          <w:b/>
          <w:spacing w:val="-3"/>
          <w:sz w:val="18"/>
          <w:szCs w:val="18"/>
        </w:rPr>
        <w:t>Books Recommended:</w:t>
      </w:r>
    </w:p>
    <w:tbl>
      <w:tblPr>
        <w:tblW w:w="4975" w:type="pct"/>
        <w:jc w:val="center"/>
        <w:tblLook w:val="0000" w:firstRow="0" w:lastRow="0" w:firstColumn="0" w:lastColumn="0" w:noHBand="0" w:noVBand="0"/>
      </w:tblPr>
      <w:tblGrid>
        <w:gridCol w:w="377"/>
        <w:gridCol w:w="2122"/>
        <w:gridCol w:w="267"/>
        <w:gridCol w:w="6430"/>
      </w:tblGrid>
      <w:tr w:rsidR="002E3C27" w:rsidRPr="00130A16" w14:paraId="3A58746F" w14:textId="77777777" w:rsidTr="001C3606">
        <w:trPr>
          <w:trHeight w:val="311"/>
          <w:jc w:val="center"/>
        </w:trPr>
        <w:tc>
          <w:tcPr>
            <w:tcW w:w="205" w:type="pct"/>
          </w:tcPr>
          <w:p w14:paraId="18F8D2D7" w14:textId="77777777" w:rsidR="002E3C27" w:rsidRPr="00130A16" w:rsidRDefault="002E3C27" w:rsidP="001C3606">
            <w:pPr>
              <w:rPr>
                <w:rFonts w:ascii="Arial" w:hAnsi="Arial" w:cs="Arial"/>
                <w:sz w:val="18"/>
                <w:szCs w:val="18"/>
              </w:rPr>
            </w:pPr>
            <w:r w:rsidRPr="00130A16">
              <w:rPr>
                <w:rFonts w:ascii="Arial" w:hAnsi="Arial" w:cs="Arial"/>
                <w:sz w:val="18"/>
                <w:szCs w:val="18"/>
              </w:rPr>
              <w:t>1.</w:t>
            </w:r>
          </w:p>
        </w:tc>
        <w:tc>
          <w:tcPr>
            <w:tcW w:w="1154" w:type="pct"/>
          </w:tcPr>
          <w:p w14:paraId="1CBD4924" w14:textId="77777777" w:rsidR="002E3C27" w:rsidRPr="00130A16" w:rsidRDefault="002E3C27" w:rsidP="001C3606">
            <w:pPr>
              <w:rPr>
                <w:rFonts w:ascii="Arial" w:hAnsi="Arial" w:cs="Arial"/>
                <w:sz w:val="18"/>
                <w:szCs w:val="18"/>
              </w:rPr>
            </w:pPr>
            <w:r w:rsidRPr="00130A16">
              <w:rPr>
                <w:rFonts w:ascii="Arial" w:hAnsi="Arial" w:cs="Arial"/>
                <w:sz w:val="18"/>
                <w:szCs w:val="18"/>
              </w:rPr>
              <w:t xml:space="preserve">S. </w:t>
            </w:r>
            <w:proofErr w:type="spellStart"/>
            <w:r w:rsidRPr="00130A16">
              <w:rPr>
                <w:rFonts w:ascii="Arial" w:hAnsi="Arial" w:cs="Arial"/>
                <w:sz w:val="18"/>
                <w:szCs w:val="18"/>
              </w:rPr>
              <w:t>Ceri</w:t>
            </w:r>
            <w:proofErr w:type="spellEnd"/>
            <w:r w:rsidRPr="00130A16">
              <w:rPr>
                <w:rFonts w:ascii="Arial" w:hAnsi="Arial" w:cs="Arial"/>
                <w:sz w:val="18"/>
                <w:szCs w:val="18"/>
              </w:rPr>
              <w:t xml:space="preserve"> and G. </w:t>
            </w:r>
            <w:proofErr w:type="spellStart"/>
            <w:r w:rsidRPr="00130A16">
              <w:rPr>
                <w:rFonts w:ascii="Arial" w:hAnsi="Arial" w:cs="Arial"/>
                <w:sz w:val="18"/>
                <w:szCs w:val="18"/>
              </w:rPr>
              <w:t>Pelagatti</w:t>
            </w:r>
            <w:proofErr w:type="spellEnd"/>
          </w:p>
        </w:tc>
        <w:tc>
          <w:tcPr>
            <w:tcW w:w="145" w:type="pct"/>
          </w:tcPr>
          <w:p w14:paraId="24ABA50C" w14:textId="77777777" w:rsidR="002E3C27" w:rsidRPr="00130A16" w:rsidRDefault="002E3C27" w:rsidP="001C3606">
            <w:pPr>
              <w:rPr>
                <w:rFonts w:ascii="Arial" w:hAnsi="Arial" w:cs="Arial"/>
                <w:sz w:val="18"/>
                <w:szCs w:val="18"/>
              </w:rPr>
            </w:pPr>
            <w:r w:rsidRPr="00130A16">
              <w:rPr>
                <w:rFonts w:ascii="Arial" w:hAnsi="Arial" w:cs="Arial"/>
                <w:sz w:val="18"/>
                <w:szCs w:val="18"/>
              </w:rPr>
              <w:t>:</w:t>
            </w:r>
          </w:p>
        </w:tc>
        <w:tc>
          <w:tcPr>
            <w:tcW w:w="3496" w:type="pct"/>
          </w:tcPr>
          <w:p w14:paraId="67E79553" w14:textId="77777777" w:rsidR="002E3C27" w:rsidRPr="00130A16" w:rsidRDefault="002E3C27" w:rsidP="001C3606">
            <w:pPr>
              <w:rPr>
                <w:rFonts w:ascii="Arial" w:hAnsi="Arial" w:cs="Arial"/>
                <w:sz w:val="18"/>
                <w:szCs w:val="18"/>
              </w:rPr>
            </w:pPr>
            <w:r w:rsidRPr="00130A16">
              <w:rPr>
                <w:rFonts w:ascii="Arial" w:hAnsi="Arial" w:cs="Arial"/>
                <w:b/>
                <w:sz w:val="18"/>
                <w:szCs w:val="18"/>
              </w:rPr>
              <w:t>Distributed Databases principles and systems</w:t>
            </w:r>
            <w:r w:rsidRPr="00130A16">
              <w:rPr>
                <w:rFonts w:ascii="Arial" w:hAnsi="Arial" w:cs="Arial"/>
                <w:sz w:val="18"/>
                <w:szCs w:val="18"/>
              </w:rPr>
              <w:t xml:space="preserve">, </w:t>
            </w:r>
            <w:r w:rsidRPr="00130A16">
              <w:rPr>
                <w:rFonts w:ascii="Arial" w:hAnsi="Arial" w:cs="Arial"/>
                <w:i/>
                <w:sz w:val="18"/>
                <w:szCs w:val="18"/>
              </w:rPr>
              <w:t>Tata McGraw Hill</w:t>
            </w:r>
          </w:p>
        </w:tc>
      </w:tr>
      <w:tr w:rsidR="002E3C27" w:rsidRPr="00130A16" w14:paraId="170BC221" w14:textId="77777777" w:rsidTr="001C3606">
        <w:trPr>
          <w:trHeight w:val="311"/>
          <w:jc w:val="center"/>
        </w:trPr>
        <w:tc>
          <w:tcPr>
            <w:tcW w:w="205" w:type="pct"/>
          </w:tcPr>
          <w:p w14:paraId="6E7793A6" w14:textId="77777777" w:rsidR="002E3C27" w:rsidRPr="00130A16" w:rsidRDefault="002E3C27" w:rsidP="001C3606">
            <w:pPr>
              <w:rPr>
                <w:rFonts w:ascii="Arial" w:hAnsi="Arial" w:cs="Arial"/>
                <w:sz w:val="18"/>
                <w:szCs w:val="18"/>
              </w:rPr>
            </w:pPr>
            <w:r w:rsidRPr="00130A16">
              <w:rPr>
                <w:rFonts w:ascii="Arial" w:hAnsi="Arial" w:cs="Arial"/>
                <w:sz w:val="18"/>
                <w:szCs w:val="18"/>
              </w:rPr>
              <w:t>2.</w:t>
            </w:r>
          </w:p>
        </w:tc>
        <w:tc>
          <w:tcPr>
            <w:tcW w:w="1154" w:type="pct"/>
          </w:tcPr>
          <w:p w14:paraId="7C683286" w14:textId="77777777" w:rsidR="002E3C27" w:rsidRPr="00130A16" w:rsidRDefault="002E3C27" w:rsidP="001C3606">
            <w:pPr>
              <w:rPr>
                <w:rFonts w:ascii="Arial" w:hAnsi="Arial" w:cs="Arial"/>
                <w:sz w:val="18"/>
                <w:szCs w:val="18"/>
              </w:rPr>
            </w:pPr>
            <w:r w:rsidRPr="00130A16">
              <w:rPr>
                <w:rFonts w:ascii="Arial" w:eastAsia="TimesNewRoman" w:hAnsi="Arial" w:cs="Arial"/>
                <w:sz w:val="18"/>
                <w:szCs w:val="18"/>
                <w:lang w:eastAsia="ko-KR"/>
              </w:rPr>
              <w:t>Andrew S. Tanenbaum</w:t>
            </w:r>
          </w:p>
        </w:tc>
        <w:tc>
          <w:tcPr>
            <w:tcW w:w="145" w:type="pct"/>
          </w:tcPr>
          <w:p w14:paraId="44673C2F" w14:textId="77777777" w:rsidR="002E3C27" w:rsidRPr="00130A16" w:rsidRDefault="002E3C27" w:rsidP="001C3606">
            <w:pPr>
              <w:rPr>
                <w:rFonts w:ascii="Arial" w:hAnsi="Arial" w:cs="Arial"/>
                <w:sz w:val="18"/>
                <w:szCs w:val="18"/>
              </w:rPr>
            </w:pPr>
            <w:r w:rsidRPr="00130A16">
              <w:rPr>
                <w:rFonts w:ascii="Arial" w:hAnsi="Arial" w:cs="Arial"/>
                <w:sz w:val="18"/>
                <w:szCs w:val="18"/>
              </w:rPr>
              <w:t>:</w:t>
            </w:r>
          </w:p>
        </w:tc>
        <w:tc>
          <w:tcPr>
            <w:tcW w:w="3496" w:type="pct"/>
          </w:tcPr>
          <w:p w14:paraId="477CBA81" w14:textId="77777777" w:rsidR="002E3C27" w:rsidRPr="00130A16" w:rsidRDefault="002E3C27" w:rsidP="001C3606">
            <w:pPr>
              <w:rPr>
                <w:rFonts w:ascii="Arial" w:eastAsia="TimesNewRoman" w:hAnsi="Arial" w:cs="Arial"/>
                <w:sz w:val="18"/>
                <w:szCs w:val="18"/>
                <w:lang w:eastAsia="ko-KR"/>
              </w:rPr>
            </w:pPr>
            <w:r w:rsidRPr="00130A16">
              <w:rPr>
                <w:rFonts w:ascii="Arial" w:eastAsia="TimesNewRoman" w:hAnsi="Arial" w:cs="Arial"/>
                <w:b/>
                <w:sz w:val="18"/>
                <w:szCs w:val="18"/>
                <w:lang w:eastAsia="ko-KR"/>
              </w:rPr>
              <w:t>Distributed Database</w:t>
            </w:r>
            <w:r w:rsidRPr="00130A16">
              <w:rPr>
                <w:rFonts w:ascii="Arial" w:eastAsia="TimesNewRoman" w:hAnsi="Arial" w:cs="Arial"/>
                <w:sz w:val="18"/>
                <w:szCs w:val="18"/>
                <w:lang w:eastAsia="ko-KR"/>
              </w:rPr>
              <w:t xml:space="preserve">, </w:t>
            </w:r>
            <w:r w:rsidRPr="00130A16">
              <w:rPr>
                <w:rFonts w:ascii="Arial" w:eastAsia="TimesNewRoman" w:hAnsi="Arial" w:cs="Arial"/>
                <w:i/>
                <w:sz w:val="18"/>
                <w:szCs w:val="18"/>
                <w:lang w:eastAsia="ko-KR"/>
              </w:rPr>
              <w:t>Pearson</w:t>
            </w:r>
            <w:r w:rsidRPr="00130A16">
              <w:rPr>
                <w:rFonts w:ascii="Arial" w:hAnsi="Arial" w:cs="Arial"/>
                <w:sz w:val="18"/>
                <w:szCs w:val="18"/>
              </w:rPr>
              <w:t xml:space="preserve">. </w:t>
            </w:r>
          </w:p>
        </w:tc>
      </w:tr>
    </w:tbl>
    <w:p w14:paraId="3923289B" w14:textId="77777777" w:rsidR="002E3C27" w:rsidRPr="00897D4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sz w:val="18"/>
          <w:szCs w:val="18"/>
        </w:rPr>
      </w:pPr>
      <w:r w:rsidRPr="00897D43">
        <w:rPr>
          <w:rFonts w:ascii="Arial" w:hAnsi="Arial" w:cs="Arial"/>
          <w:b/>
          <w:bCs/>
          <w:iCs/>
          <w:sz w:val="18"/>
          <w:szCs w:val="18"/>
        </w:rPr>
        <w:lastRenderedPageBreak/>
        <w:t xml:space="preserve">CSE4252: </w:t>
      </w:r>
      <w:r w:rsidRPr="00897D43">
        <w:rPr>
          <w:rFonts w:ascii="Arial" w:hAnsi="Arial" w:cs="Arial"/>
          <w:b/>
          <w:bCs/>
          <w:sz w:val="18"/>
          <w:szCs w:val="18"/>
        </w:rPr>
        <w:t>Distributed Database Management System Lab</w:t>
      </w:r>
    </w:p>
    <w:p w14:paraId="14D99A21" w14:textId="77777777" w:rsidR="002E3C27" w:rsidRPr="00897D4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sidRPr="00897D43">
        <w:rPr>
          <w:rFonts w:ascii="Arial" w:hAnsi="Arial" w:cs="Arial"/>
          <w:iCs/>
          <w:sz w:val="18"/>
          <w:szCs w:val="18"/>
        </w:rPr>
        <w:t xml:space="preserve">1 </w:t>
      </w:r>
      <w:r w:rsidRPr="00897D43">
        <w:rPr>
          <w:rFonts w:ascii="Arial" w:hAnsi="Arial" w:cs="Arial"/>
          <w:b/>
          <w:bCs/>
          <w:iCs/>
          <w:sz w:val="18"/>
          <w:szCs w:val="18"/>
        </w:rPr>
        <w:t xml:space="preserve">Contact Hours: </w:t>
      </w:r>
      <w:r w:rsidRPr="00897D43">
        <w:rPr>
          <w:rFonts w:ascii="Arial" w:hAnsi="Arial" w:cs="Arial"/>
          <w:iCs/>
          <w:sz w:val="18"/>
          <w:szCs w:val="18"/>
        </w:rPr>
        <w:t>26</w:t>
      </w:r>
    </w:p>
    <w:p w14:paraId="7AFA92F7" w14:textId="77777777" w:rsidR="002E3C27" w:rsidRPr="00897D4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proofErr w:type="gramStart"/>
      <w:r w:rsidRPr="00897D43">
        <w:rPr>
          <w:rFonts w:ascii="Arial" w:hAnsi="Arial" w:cs="Arial"/>
          <w:iCs/>
          <w:sz w:val="18"/>
          <w:szCs w:val="18"/>
        </w:rPr>
        <w:t>Fourth</w:t>
      </w:r>
      <w:r w:rsidRPr="00897D43">
        <w:rPr>
          <w:rFonts w:ascii="Arial" w:hAnsi="Arial" w:cs="Arial"/>
          <w:b/>
          <w:bCs/>
          <w:iCs/>
          <w:sz w:val="18"/>
          <w:szCs w:val="18"/>
        </w:rPr>
        <w:t xml:space="preserve">  Semester</w:t>
      </w:r>
      <w:proofErr w:type="gramEnd"/>
      <w:r w:rsidRPr="00897D43">
        <w:rPr>
          <w:rFonts w:ascii="Arial" w:hAnsi="Arial" w:cs="Arial"/>
          <w:b/>
          <w:bCs/>
          <w:iCs/>
          <w:sz w:val="18"/>
          <w:szCs w:val="18"/>
        </w:rPr>
        <w:t xml:space="preserve">: </w:t>
      </w:r>
      <w:r w:rsidRPr="00897D43">
        <w:rPr>
          <w:rFonts w:ascii="Arial" w:hAnsi="Arial" w:cs="Arial"/>
          <w:iCs/>
          <w:sz w:val="18"/>
          <w:szCs w:val="18"/>
        </w:rPr>
        <w:t>Even</w:t>
      </w:r>
    </w:p>
    <w:p w14:paraId="79E509A9" w14:textId="77777777" w:rsidR="002E3C27" w:rsidRPr="00897D43"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897D43" w14:paraId="7B18115C" w14:textId="77777777" w:rsidTr="001C3606">
        <w:trPr>
          <w:jc w:val="center"/>
        </w:trPr>
        <w:tc>
          <w:tcPr>
            <w:tcW w:w="1439" w:type="dxa"/>
          </w:tcPr>
          <w:p w14:paraId="62B08304" w14:textId="77777777" w:rsidR="002E3C27" w:rsidRPr="00897D43" w:rsidRDefault="002E3C27" w:rsidP="001C3606">
            <w:pPr>
              <w:rPr>
                <w:rFonts w:ascii="Arial" w:hAnsi="Arial" w:cs="Arial"/>
                <w:b/>
                <w:bCs/>
                <w:sz w:val="18"/>
                <w:szCs w:val="18"/>
              </w:rPr>
            </w:pPr>
            <w:r w:rsidRPr="00897D43">
              <w:rPr>
                <w:rFonts w:ascii="Arial" w:hAnsi="Arial" w:cs="Arial"/>
                <w:b/>
                <w:sz w:val="18"/>
                <w:szCs w:val="18"/>
              </w:rPr>
              <w:t>Prerequisite:</w:t>
            </w:r>
          </w:p>
        </w:tc>
        <w:tc>
          <w:tcPr>
            <w:tcW w:w="7741" w:type="dxa"/>
          </w:tcPr>
          <w:p w14:paraId="289F1C94" w14:textId="77777777" w:rsidR="002E3C27" w:rsidRPr="00897D43" w:rsidRDefault="002E3C27" w:rsidP="001C3606">
            <w:pPr>
              <w:rPr>
                <w:rFonts w:ascii="Arial" w:hAnsi="Arial" w:cs="Arial"/>
                <w:iCs/>
                <w:sz w:val="18"/>
                <w:szCs w:val="18"/>
              </w:rPr>
            </w:pPr>
            <w:r w:rsidRPr="00992A01">
              <w:rPr>
                <w:rFonts w:ascii="Arial" w:hAnsi="Arial" w:cs="Arial"/>
                <w:iCs/>
                <w:sz w:val="18"/>
                <w:szCs w:val="18"/>
              </w:rPr>
              <w:t>CSE3121 Database Management Systems, CSE 3251 Computer Networks</w:t>
            </w:r>
          </w:p>
        </w:tc>
      </w:tr>
      <w:tr w:rsidR="002E3C27" w:rsidRPr="00897D43" w14:paraId="0F8008D6" w14:textId="77777777" w:rsidTr="001C3606">
        <w:trPr>
          <w:jc w:val="center"/>
        </w:trPr>
        <w:tc>
          <w:tcPr>
            <w:tcW w:w="1439" w:type="dxa"/>
          </w:tcPr>
          <w:p w14:paraId="655EEE15" w14:textId="77777777" w:rsidR="002E3C27" w:rsidRPr="00897D43" w:rsidRDefault="002E3C27" w:rsidP="001C3606">
            <w:pPr>
              <w:rPr>
                <w:rFonts w:ascii="Arial" w:hAnsi="Arial" w:cs="Arial"/>
                <w:b/>
                <w:sz w:val="18"/>
                <w:szCs w:val="18"/>
              </w:rPr>
            </w:pPr>
            <w:r w:rsidRPr="00897D43">
              <w:rPr>
                <w:rFonts w:ascii="Arial" w:hAnsi="Arial" w:cs="Arial"/>
                <w:b/>
                <w:sz w:val="18"/>
                <w:szCs w:val="18"/>
              </w:rPr>
              <w:t>Course Type</w:t>
            </w:r>
          </w:p>
        </w:tc>
        <w:tc>
          <w:tcPr>
            <w:tcW w:w="7741" w:type="dxa"/>
          </w:tcPr>
          <w:p w14:paraId="05E0789E" w14:textId="77777777" w:rsidR="002E3C27" w:rsidRPr="00897D43" w:rsidRDefault="00000000" w:rsidP="001C3606">
            <w:pPr>
              <w:rPr>
                <w:rFonts w:ascii="Arial" w:hAnsi="Arial" w:cs="Arial"/>
                <w:iCs/>
                <w:sz w:val="18"/>
                <w:szCs w:val="18"/>
              </w:rPr>
            </w:pPr>
            <w:sdt>
              <w:sdtPr>
                <w:rPr>
                  <w:rFonts w:ascii="Arial" w:hAnsi="Arial" w:cs="Arial"/>
                  <w:iCs/>
                  <w:sz w:val="18"/>
                  <w:szCs w:val="18"/>
                </w:rPr>
                <w:id w:val="2135287458"/>
              </w:sdtPr>
              <w:sdtContent>
                <w:r w:rsidR="002E3C27" w:rsidRPr="00897D43">
                  <w:rPr>
                    <w:rFonts w:ascii="MS Gothic" w:eastAsia="MS Gothic" w:hAnsi="MS Gothic" w:cs="MS Gothic" w:hint="eastAsia"/>
                    <w:iCs/>
                    <w:sz w:val="18"/>
                    <w:szCs w:val="18"/>
                  </w:rPr>
                  <w:t>☐</w:t>
                </w:r>
              </w:sdtContent>
            </w:sdt>
            <w:r w:rsidR="002E3C27" w:rsidRPr="00897D43">
              <w:rPr>
                <w:rFonts w:ascii="Arial" w:hAnsi="Arial" w:cs="Arial"/>
                <w:iCs/>
                <w:sz w:val="18"/>
                <w:szCs w:val="18"/>
              </w:rPr>
              <w:t xml:space="preserve"> Theory         </w:t>
            </w:r>
            <w:sdt>
              <w:sdtPr>
                <w:rPr>
                  <w:rFonts w:ascii="Arial" w:hAnsi="Arial" w:cs="Arial"/>
                  <w:iCs/>
                  <w:sz w:val="18"/>
                  <w:szCs w:val="18"/>
                </w:rPr>
                <w:id w:val="814989294"/>
              </w:sdtPr>
              <w:sdtContent>
                <w:r w:rsidR="002E3C27" w:rsidRPr="00897D43">
                  <w:rPr>
                    <w:rFonts w:ascii="MS Gothic" w:eastAsia="MS Gothic" w:hAnsi="MS Gothic" w:cs="MS Gothic" w:hint="eastAsia"/>
                    <w:iCs/>
                    <w:sz w:val="18"/>
                    <w:szCs w:val="18"/>
                  </w:rPr>
                  <w:t>☒</w:t>
                </w:r>
              </w:sdtContent>
            </w:sdt>
            <w:r w:rsidR="002E3C27" w:rsidRPr="00897D43">
              <w:rPr>
                <w:rFonts w:ascii="Arial" w:hAnsi="Arial" w:cs="Arial"/>
                <w:iCs/>
                <w:sz w:val="18"/>
                <w:szCs w:val="18"/>
              </w:rPr>
              <w:t xml:space="preserve">  Laboratory work         </w:t>
            </w:r>
            <w:sdt>
              <w:sdtPr>
                <w:rPr>
                  <w:rFonts w:ascii="Arial" w:hAnsi="Arial" w:cs="Arial"/>
                  <w:iCs/>
                  <w:sz w:val="18"/>
                  <w:szCs w:val="18"/>
                </w:rPr>
                <w:id w:val="1832257186"/>
              </w:sdtPr>
              <w:sdtContent>
                <w:r w:rsidR="002E3C27" w:rsidRPr="00897D43">
                  <w:rPr>
                    <w:rFonts w:ascii="MS Gothic" w:eastAsia="MS Gothic" w:hAnsi="MS Gothic" w:cs="MS Gothic" w:hint="eastAsia"/>
                    <w:iCs/>
                    <w:sz w:val="18"/>
                    <w:szCs w:val="18"/>
                  </w:rPr>
                  <w:t>☐</w:t>
                </w:r>
              </w:sdtContent>
            </w:sdt>
            <w:r w:rsidR="002E3C27" w:rsidRPr="00897D43">
              <w:rPr>
                <w:rFonts w:ascii="Arial" w:hAnsi="Arial" w:cs="Arial"/>
                <w:iCs/>
                <w:sz w:val="18"/>
                <w:szCs w:val="18"/>
              </w:rPr>
              <w:t xml:space="preserve">  Project work      </w:t>
            </w:r>
            <w:sdt>
              <w:sdtPr>
                <w:rPr>
                  <w:rFonts w:ascii="Arial" w:hAnsi="Arial" w:cs="Arial"/>
                  <w:iCs/>
                  <w:sz w:val="18"/>
                  <w:szCs w:val="18"/>
                </w:rPr>
                <w:id w:val="-1119371987"/>
              </w:sdtPr>
              <w:sdtContent>
                <w:r w:rsidR="002E3C27" w:rsidRPr="00897D43">
                  <w:rPr>
                    <w:rFonts w:ascii="MS Gothic" w:eastAsia="MS Gothic" w:hAnsi="MS Gothic" w:cs="MS Gothic" w:hint="eastAsia"/>
                    <w:iCs/>
                    <w:sz w:val="18"/>
                    <w:szCs w:val="18"/>
                  </w:rPr>
                  <w:t>☐</w:t>
                </w:r>
              </w:sdtContent>
            </w:sdt>
            <w:r w:rsidR="002E3C27" w:rsidRPr="00897D43">
              <w:rPr>
                <w:rFonts w:ascii="Arial" w:hAnsi="Arial" w:cs="Arial"/>
                <w:iCs/>
                <w:sz w:val="18"/>
                <w:szCs w:val="18"/>
              </w:rPr>
              <w:t xml:space="preserve">  Viva Voce                    </w:t>
            </w:r>
          </w:p>
        </w:tc>
      </w:tr>
      <w:tr w:rsidR="002E3C27" w:rsidRPr="00897D43" w14:paraId="54C3CF2B" w14:textId="77777777" w:rsidTr="001C3606">
        <w:trPr>
          <w:trHeight w:val="238"/>
          <w:jc w:val="center"/>
        </w:trPr>
        <w:tc>
          <w:tcPr>
            <w:tcW w:w="1439" w:type="dxa"/>
          </w:tcPr>
          <w:p w14:paraId="3DDFBF80" w14:textId="77777777" w:rsidR="002E3C27" w:rsidRPr="00897D43" w:rsidRDefault="002E3C27" w:rsidP="001C3606">
            <w:pPr>
              <w:ind w:left="2160" w:hanging="2160"/>
              <w:rPr>
                <w:rFonts w:ascii="Arial" w:hAnsi="Arial" w:cs="Arial"/>
                <w:b/>
                <w:bCs/>
                <w:sz w:val="18"/>
                <w:szCs w:val="18"/>
              </w:rPr>
            </w:pPr>
            <w:r w:rsidRPr="00897D43">
              <w:rPr>
                <w:rFonts w:ascii="Arial" w:hAnsi="Arial" w:cs="Arial"/>
                <w:b/>
                <w:bCs/>
                <w:sz w:val="18"/>
                <w:szCs w:val="18"/>
              </w:rPr>
              <w:t>Motivation</w:t>
            </w:r>
          </w:p>
        </w:tc>
        <w:tc>
          <w:tcPr>
            <w:tcW w:w="7741" w:type="dxa"/>
          </w:tcPr>
          <w:p w14:paraId="4BC26F76" w14:textId="77777777" w:rsidR="002E3C27" w:rsidRDefault="002E3C27" w:rsidP="001C3606">
            <w:pPr>
              <w:rPr>
                <w:rFonts w:ascii="Arial" w:hAnsi="Arial" w:cs="Arial"/>
                <w:iCs/>
                <w:sz w:val="18"/>
                <w:szCs w:val="18"/>
              </w:rPr>
            </w:pPr>
            <w:r w:rsidRPr="00897D43">
              <w:rPr>
                <w:rFonts w:ascii="Arial" w:hAnsi="Arial" w:cs="Arial"/>
                <w:iCs/>
                <w:sz w:val="18"/>
                <w:szCs w:val="18"/>
              </w:rPr>
              <w:t>To develop practical knowledge on designing and maintaining distributed database management system.</w:t>
            </w:r>
          </w:p>
          <w:p w14:paraId="7D3AD329" w14:textId="77777777" w:rsidR="002E3C27" w:rsidRPr="00897D43" w:rsidRDefault="002E3C27" w:rsidP="001C3606">
            <w:pPr>
              <w:rPr>
                <w:rFonts w:ascii="Arial" w:hAnsi="Arial" w:cs="Arial"/>
                <w:b/>
                <w:iCs/>
                <w:sz w:val="18"/>
                <w:szCs w:val="18"/>
              </w:rPr>
            </w:pPr>
          </w:p>
        </w:tc>
      </w:tr>
      <w:tr w:rsidR="002E3C27" w:rsidRPr="00897D43" w14:paraId="6147988D" w14:textId="77777777" w:rsidTr="001C3606">
        <w:trPr>
          <w:trHeight w:val="238"/>
          <w:jc w:val="center"/>
        </w:trPr>
        <w:tc>
          <w:tcPr>
            <w:tcW w:w="9180" w:type="dxa"/>
            <w:gridSpan w:val="2"/>
          </w:tcPr>
          <w:p w14:paraId="76EF8773" w14:textId="77777777" w:rsidR="002E3C27" w:rsidRPr="00897D43" w:rsidRDefault="002E3C27" w:rsidP="001C3606">
            <w:pPr>
              <w:rPr>
                <w:rFonts w:ascii="Arial" w:hAnsi="Arial" w:cs="Arial"/>
                <w:b/>
                <w:bCs/>
                <w:sz w:val="18"/>
                <w:szCs w:val="18"/>
              </w:rPr>
            </w:pPr>
            <w:r w:rsidRPr="00897D43">
              <w:rPr>
                <w:rFonts w:ascii="Arial" w:hAnsi="Arial" w:cs="Arial"/>
                <w:b/>
                <w:bCs/>
                <w:sz w:val="18"/>
                <w:szCs w:val="18"/>
              </w:rPr>
              <w:t>Course Objective:</w:t>
            </w:r>
          </w:p>
          <w:p w14:paraId="5E2C3705" w14:textId="77777777" w:rsidR="002E3C27" w:rsidRPr="00897D43" w:rsidRDefault="002E3C27" w:rsidP="001C3606">
            <w:pPr>
              <w:jc w:val="both"/>
              <w:rPr>
                <w:rFonts w:ascii="Arial" w:hAnsi="Arial" w:cs="Arial"/>
                <w:iCs/>
                <w:sz w:val="18"/>
                <w:szCs w:val="18"/>
              </w:rPr>
            </w:pPr>
            <w:r w:rsidRPr="00897D43">
              <w:rPr>
                <w:rFonts w:ascii="Arial" w:hAnsi="Arial" w:cs="Arial"/>
                <w:iCs/>
                <w:sz w:val="18"/>
                <w:szCs w:val="18"/>
              </w:rPr>
              <w:t>This lab course is designed for the students to achieve a hands-on experience in designing, using as well as maintaining DDBMSs. The idea is to give them practical experience in retrieving information from a distributed database system efficiently and effectively. Theoretical lectures are completed by lab practice where theoretical knowledge is applied.</w:t>
            </w:r>
          </w:p>
        </w:tc>
      </w:tr>
    </w:tbl>
    <w:p w14:paraId="12B43BFB" w14:textId="77777777" w:rsidR="002E3C27" w:rsidRPr="00897D43" w:rsidRDefault="002E3C27" w:rsidP="002E3C27">
      <w:pPr>
        <w:jc w:val="center"/>
        <w:rPr>
          <w:rFonts w:ascii="Arial" w:hAnsi="Arial" w:cs="Arial"/>
          <w:sz w:val="18"/>
          <w:szCs w:val="18"/>
        </w:rPr>
      </w:pPr>
    </w:p>
    <w:p w14:paraId="276DCF19" w14:textId="77777777" w:rsidR="002E3C27" w:rsidRPr="00897D43" w:rsidRDefault="002E3C27" w:rsidP="002E3C27">
      <w:pPr>
        <w:jc w:val="center"/>
        <w:rPr>
          <w:rFonts w:ascii="Arial" w:hAnsi="Arial" w:cs="Arial"/>
          <w:sz w:val="18"/>
          <w:szCs w:val="18"/>
        </w:rPr>
      </w:pPr>
    </w:p>
    <w:p w14:paraId="3AAEAD6D" w14:textId="77777777" w:rsidR="002E3C27" w:rsidRPr="00897D43" w:rsidRDefault="002E3C27" w:rsidP="002E3C27">
      <w:pPr>
        <w:autoSpaceDE w:val="0"/>
        <w:autoSpaceDN w:val="0"/>
        <w:adjustRightInd w:val="0"/>
        <w:jc w:val="center"/>
        <w:rPr>
          <w:rFonts w:ascii="Arial" w:hAnsi="Arial" w:cs="Arial"/>
          <w:b/>
          <w:color w:val="000000" w:themeColor="text1"/>
          <w:sz w:val="18"/>
          <w:szCs w:val="18"/>
        </w:rPr>
      </w:pPr>
      <w:r w:rsidRPr="00897D43">
        <w:rPr>
          <w:rFonts w:ascii="Arial" w:hAnsi="Arial" w:cs="Arial"/>
          <w:b/>
          <w:color w:val="000000" w:themeColor="text1"/>
          <w:sz w:val="18"/>
          <w:szCs w:val="18"/>
        </w:rPr>
        <w:t>Course Outcomes (COs), Program Outcomes (POs) and Assessment:</w:t>
      </w:r>
    </w:p>
    <w:tbl>
      <w:tblPr>
        <w:tblStyle w:val="TableGrid"/>
        <w:tblW w:w="9175" w:type="dxa"/>
        <w:jc w:val="center"/>
        <w:tblLook w:val="04A0" w:firstRow="1" w:lastRow="0" w:firstColumn="1" w:lastColumn="0" w:noHBand="0" w:noVBand="1"/>
      </w:tblPr>
      <w:tblGrid>
        <w:gridCol w:w="646"/>
        <w:gridCol w:w="1969"/>
        <w:gridCol w:w="2150"/>
        <w:gridCol w:w="1051"/>
        <w:gridCol w:w="1747"/>
        <w:gridCol w:w="1612"/>
      </w:tblGrid>
      <w:tr w:rsidR="002E3C27" w:rsidRPr="00897D43" w14:paraId="0748D037" w14:textId="77777777" w:rsidTr="001C3606">
        <w:trPr>
          <w:trHeight w:val="877"/>
          <w:jc w:val="center"/>
        </w:trPr>
        <w:tc>
          <w:tcPr>
            <w:tcW w:w="646" w:type="dxa"/>
            <w:vAlign w:val="center"/>
          </w:tcPr>
          <w:p w14:paraId="5A40030A"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 No.</w:t>
            </w:r>
          </w:p>
        </w:tc>
        <w:tc>
          <w:tcPr>
            <w:tcW w:w="1969" w:type="dxa"/>
            <w:vAlign w:val="center"/>
          </w:tcPr>
          <w:p w14:paraId="64C18BAB"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 Statement</w:t>
            </w:r>
          </w:p>
        </w:tc>
        <w:tc>
          <w:tcPr>
            <w:tcW w:w="2150" w:type="dxa"/>
            <w:vAlign w:val="center"/>
          </w:tcPr>
          <w:p w14:paraId="701814AE"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Corresponding PO</w:t>
            </w:r>
          </w:p>
        </w:tc>
        <w:tc>
          <w:tcPr>
            <w:tcW w:w="1051" w:type="dxa"/>
            <w:vAlign w:val="center"/>
          </w:tcPr>
          <w:p w14:paraId="66DE5730"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Domain / level of learning taxonomy</w:t>
            </w:r>
          </w:p>
        </w:tc>
        <w:tc>
          <w:tcPr>
            <w:tcW w:w="1747" w:type="dxa"/>
            <w:vAlign w:val="center"/>
          </w:tcPr>
          <w:p w14:paraId="7AC3AF90"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Delivery methods and activities</w:t>
            </w:r>
          </w:p>
        </w:tc>
        <w:tc>
          <w:tcPr>
            <w:tcW w:w="1612" w:type="dxa"/>
            <w:vAlign w:val="center"/>
          </w:tcPr>
          <w:p w14:paraId="4033336E"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Assessment tools</w:t>
            </w:r>
          </w:p>
        </w:tc>
      </w:tr>
      <w:tr w:rsidR="002E3C27" w:rsidRPr="00897D43" w14:paraId="724ED6B9" w14:textId="77777777" w:rsidTr="001C3606">
        <w:trPr>
          <w:trHeight w:val="1646"/>
          <w:jc w:val="center"/>
        </w:trPr>
        <w:tc>
          <w:tcPr>
            <w:tcW w:w="646" w:type="dxa"/>
            <w:vAlign w:val="center"/>
          </w:tcPr>
          <w:p w14:paraId="0F688BE0"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CO1</w:t>
            </w:r>
          </w:p>
        </w:tc>
        <w:tc>
          <w:tcPr>
            <w:tcW w:w="1969" w:type="dxa"/>
            <w:vAlign w:val="center"/>
          </w:tcPr>
          <w:p w14:paraId="38CAC533" w14:textId="77777777" w:rsidR="002E3C27" w:rsidRPr="00897D43" w:rsidRDefault="002E3C27" w:rsidP="001C3606">
            <w:pPr>
              <w:jc w:val="center"/>
              <w:rPr>
                <w:rFonts w:ascii="Arial" w:hAnsi="Arial" w:cs="Arial"/>
                <w:iCs/>
                <w:sz w:val="18"/>
                <w:szCs w:val="18"/>
              </w:rPr>
            </w:pPr>
            <w:r w:rsidRPr="00897D43">
              <w:rPr>
                <w:rFonts w:ascii="Arial" w:hAnsi="Arial" w:cs="Arial"/>
                <w:iCs/>
                <w:sz w:val="18"/>
                <w:szCs w:val="18"/>
              </w:rPr>
              <w:t>To</w:t>
            </w:r>
            <w:r w:rsidRPr="00897D43">
              <w:rPr>
                <w:rFonts w:ascii="Arial" w:hAnsi="Arial" w:cs="Arial"/>
                <w:b/>
                <w:bCs/>
                <w:iCs/>
                <w:sz w:val="18"/>
                <w:szCs w:val="18"/>
              </w:rPr>
              <w:t xml:space="preserve"> demonstrate </w:t>
            </w:r>
            <w:r w:rsidRPr="00897D43">
              <w:rPr>
                <w:rFonts w:ascii="Arial" w:hAnsi="Arial" w:cs="Arial"/>
                <w:iCs/>
                <w:sz w:val="18"/>
                <w:szCs w:val="18"/>
              </w:rPr>
              <w:t>the basic operation of DDBMS.</w:t>
            </w:r>
          </w:p>
        </w:tc>
        <w:tc>
          <w:tcPr>
            <w:tcW w:w="2150" w:type="dxa"/>
            <w:vAlign w:val="center"/>
          </w:tcPr>
          <w:p w14:paraId="55FC118A" w14:textId="77777777" w:rsidR="002E3C27" w:rsidRPr="00897D43" w:rsidRDefault="002E3C27" w:rsidP="001C3606">
            <w:pPr>
              <w:jc w:val="center"/>
              <w:rPr>
                <w:rFonts w:ascii="Arial" w:hAnsi="Arial" w:cs="Arial"/>
                <w:sz w:val="18"/>
                <w:szCs w:val="18"/>
              </w:rPr>
            </w:pPr>
            <w:r w:rsidRPr="00897D43">
              <w:rPr>
                <w:rFonts w:ascii="Arial" w:hAnsi="Arial" w:cs="Arial"/>
                <w:b/>
                <w:bCs/>
                <w:sz w:val="18"/>
                <w:szCs w:val="18"/>
              </w:rPr>
              <w:t xml:space="preserve">Engineering knowledge </w:t>
            </w:r>
            <w:r w:rsidRPr="00897D43">
              <w:rPr>
                <w:rFonts w:ascii="Arial" w:hAnsi="Arial" w:cs="Arial"/>
                <w:sz w:val="18"/>
                <w:szCs w:val="18"/>
              </w:rPr>
              <w:t>(PO1)</w:t>
            </w:r>
          </w:p>
        </w:tc>
        <w:tc>
          <w:tcPr>
            <w:tcW w:w="1051" w:type="dxa"/>
            <w:vAlign w:val="center"/>
          </w:tcPr>
          <w:p w14:paraId="4239B712"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Cognitive domain – level 5</w:t>
            </w:r>
          </w:p>
        </w:tc>
        <w:tc>
          <w:tcPr>
            <w:tcW w:w="1747" w:type="dxa"/>
            <w:vAlign w:val="center"/>
          </w:tcPr>
          <w:p w14:paraId="3B310282"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53306498"/>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Lecture Note</w:t>
            </w:r>
          </w:p>
          <w:p w14:paraId="623A0E51"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87471148"/>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Text Book</w:t>
            </w:r>
          </w:p>
          <w:p w14:paraId="68441224"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421640111"/>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Audio/Video</w:t>
            </w:r>
          </w:p>
          <w:p w14:paraId="1678CB51"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59610499"/>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Web Material</w:t>
            </w:r>
          </w:p>
          <w:p w14:paraId="331CACE8"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63769878"/>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Lab Manual</w:t>
            </w:r>
          </w:p>
        </w:tc>
        <w:tc>
          <w:tcPr>
            <w:tcW w:w="1612" w:type="dxa"/>
            <w:vAlign w:val="center"/>
          </w:tcPr>
          <w:p w14:paraId="6E2208E2"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17098223"/>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CA</w:t>
            </w:r>
          </w:p>
          <w:p w14:paraId="2ABBC6AE"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59221828"/>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Final Exam</w:t>
            </w:r>
          </w:p>
          <w:p w14:paraId="00C1CF5E"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805976959"/>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Assignment </w:t>
            </w:r>
          </w:p>
          <w:p w14:paraId="263CE792"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727922636"/>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Note book</w:t>
            </w:r>
          </w:p>
          <w:p w14:paraId="098C9C24" w14:textId="77777777" w:rsidR="002E3C27" w:rsidRPr="00897D43"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574900728"/>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Presentation</w:t>
            </w:r>
          </w:p>
        </w:tc>
      </w:tr>
      <w:tr w:rsidR="002E3C27" w:rsidRPr="00897D43" w14:paraId="45615178" w14:textId="77777777" w:rsidTr="001C3606">
        <w:trPr>
          <w:trHeight w:val="1583"/>
          <w:jc w:val="center"/>
        </w:trPr>
        <w:tc>
          <w:tcPr>
            <w:tcW w:w="646" w:type="dxa"/>
            <w:vAlign w:val="center"/>
          </w:tcPr>
          <w:p w14:paraId="55905DE5"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CO2</w:t>
            </w:r>
          </w:p>
        </w:tc>
        <w:tc>
          <w:tcPr>
            <w:tcW w:w="1969" w:type="dxa"/>
            <w:vAlign w:val="center"/>
          </w:tcPr>
          <w:p w14:paraId="1E6F04F7" w14:textId="77777777" w:rsidR="002E3C27" w:rsidRPr="00897D43" w:rsidRDefault="002E3C27" w:rsidP="001C3606">
            <w:pPr>
              <w:jc w:val="center"/>
              <w:rPr>
                <w:rFonts w:ascii="Arial" w:hAnsi="Arial" w:cs="Arial"/>
                <w:iCs/>
                <w:sz w:val="18"/>
                <w:szCs w:val="18"/>
              </w:rPr>
            </w:pPr>
            <w:r w:rsidRPr="00897D43">
              <w:rPr>
                <w:rFonts w:ascii="Arial" w:hAnsi="Arial" w:cs="Arial"/>
                <w:iCs/>
                <w:sz w:val="18"/>
                <w:szCs w:val="18"/>
              </w:rPr>
              <w:t>To</w:t>
            </w:r>
            <w:r w:rsidRPr="00897D43">
              <w:rPr>
                <w:rFonts w:ascii="Arial" w:hAnsi="Arial" w:cs="Arial"/>
                <w:b/>
                <w:bCs/>
                <w:iCs/>
                <w:sz w:val="18"/>
                <w:szCs w:val="18"/>
              </w:rPr>
              <w:t xml:space="preserve"> apply </w:t>
            </w:r>
            <w:r w:rsidRPr="00897D43">
              <w:rPr>
                <w:rFonts w:ascii="Arial" w:hAnsi="Arial" w:cs="Arial"/>
                <w:iCs/>
                <w:sz w:val="18"/>
                <w:szCs w:val="18"/>
              </w:rPr>
              <w:t>the concept of efficient query processing in DDBMS environment.</w:t>
            </w:r>
          </w:p>
        </w:tc>
        <w:tc>
          <w:tcPr>
            <w:tcW w:w="2150" w:type="dxa"/>
            <w:vAlign w:val="center"/>
          </w:tcPr>
          <w:p w14:paraId="241E4B5A" w14:textId="77777777" w:rsidR="002E3C27" w:rsidRPr="00897D43" w:rsidRDefault="002E3C27" w:rsidP="001C3606">
            <w:pPr>
              <w:pStyle w:val="ListParagraph"/>
              <w:spacing w:after="0" w:line="240" w:lineRule="auto"/>
              <w:ind w:left="0"/>
              <w:jc w:val="center"/>
              <w:rPr>
                <w:rFonts w:ascii="Arial" w:hAnsi="Arial" w:cs="Arial"/>
                <w:color w:val="000000" w:themeColor="text1"/>
                <w:sz w:val="18"/>
                <w:szCs w:val="18"/>
              </w:rPr>
            </w:pPr>
            <w:r w:rsidRPr="00897D43">
              <w:rPr>
                <w:rFonts w:ascii="Arial" w:hAnsi="Arial" w:cs="Arial"/>
                <w:b/>
                <w:bCs/>
                <w:color w:val="000000" w:themeColor="text1"/>
                <w:sz w:val="18"/>
                <w:szCs w:val="18"/>
              </w:rPr>
              <w:t xml:space="preserve">Problem analysis </w:t>
            </w:r>
            <w:r w:rsidRPr="00897D43">
              <w:rPr>
                <w:rFonts w:ascii="Arial" w:hAnsi="Arial" w:cs="Arial"/>
                <w:color w:val="000000" w:themeColor="text1"/>
                <w:sz w:val="18"/>
                <w:szCs w:val="18"/>
              </w:rPr>
              <w:t>(PO2)</w:t>
            </w:r>
          </w:p>
        </w:tc>
        <w:tc>
          <w:tcPr>
            <w:tcW w:w="1051" w:type="dxa"/>
            <w:vAlign w:val="center"/>
          </w:tcPr>
          <w:p w14:paraId="393D8A72"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Cognitive domain – level 3</w:t>
            </w:r>
          </w:p>
        </w:tc>
        <w:tc>
          <w:tcPr>
            <w:tcW w:w="1747" w:type="dxa"/>
            <w:vAlign w:val="center"/>
          </w:tcPr>
          <w:p w14:paraId="08F50D96"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55610296"/>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Lecture Note</w:t>
            </w:r>
          </w:p>
          <w:p w14:paraId="3C16E29F"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06042456"/>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Text Book</w:t>
            </w:r>
          </w:p>
          <w:p w14:paraId="5500D144"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196998112"/>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Audio/Video</w:t>
            </w:r>
          </w:p>
          <w:p w14:paraId="1B68FFF0"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90749268"/>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Web Material</w:t>
            </w:r>
          </w:p>
          <w:p w14:paraId="262F52AF" w14:textId="77777777" w:rsidR="002E3C27" w:rsidRPr="00897D43" w:rsidRDefault="00000000" w:rsidP="001C3606">
            <w:pPr>
              <w:rPr>
                <w:rFonts w:ascii="Arial" w:hAnsi="Arial" w:cs="Arial"/>
                <w:color w:val="000000" w:themeColor="text1"/>
                <w:sz w:val="18"/>
                <w:szCs w:val="18"/>
              </w:rPr>
            </w:pPr>
            <w:sdt>
              <w:sdtPr>
                <w:rPr>
                  <w:rFonts w:ascii="Arial" w:hAnsi="Arial" w:cs="Arial"/>
                  <w:color w:val="000000" w:themeColor="text1"/>
                  <w:sz w:val="18"/>
                  <w:szCs w:val="18"/>
                </w:rPr>
                <w:id w:val="-839539646"/>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Lab Manual</w:t>
            </w:r>
          </w:p>
        </w:tc>
        <w:tc>
          <w:tcPr>
            <w:tcW w:w="1612" w:type="dxa"/>
            <w:vAlign w:val="center"/>
          </w:tcPr>
          <w:p w14:paraId="0083DBC5"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931579725"/>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CA</w:t>
            </w:r>
          </w:p>
          <w:p w14:paraId="5D92C006"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940065668"/>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Final Exam</w:t>
            </w:r>
          </w:p>
          <w:p w14:paraId="61DD8D81"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546366569"/>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Assignment </w:t>
            </w:r>
          </w:p>
          <w:p w14:paraId="0B8A85AD"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1227375404"/>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Note book</w:t>
            </w:r>
          </w:p>
          <w:p w14:paraId="5C370255" w14:textId="77777777" w:rsidR="002E3C27" w:rsidRPr="00897D43" w:rsidRDefault="00000000" w:rsidP="001C3606">
            <w:pPr>
              <w:spacing w:line="276" w:lineRule="auto"/>
              <w:rPr>
                <w:rFonts w:ascii="Arial" w:hAnsi="Arial" w:cs="Arial"/>
                <w:color w:val="000000" w:themeColor="text1"/>
                <w:sz w:val="18"/>
                <w:szCs w:val="18"/>
              </w:rPr>
            </w:pPr>
            <w:sdt>
              <w:sdtPr>
                <w:rPr>
                  <w:rFonts w:ascii="Arial" w:hAnsi="Arial" w:cs="Arial"/>
                  <w:color w:val="000000" w:themeColor="text1"/>
                  <w:sz w:val="18"/>
                  <w:szCs w:val="18"/>
                </w:rPr>
                <w:id w:val="2021038936"/>
              </w:sdtPr>
              <w:sdtContent>
                <w:r w:rsidR="002E3C27" w:rsidRPr="00897D43">
                  <w:rPr>
                    <w:rFonts w:ascii="MS Gothic" w:eastAsia="MS Gothic" w:hAnsi="MS Gothic" w:cs="MS Gothic" w:hint="eastAsia"/>
                    <w:color w:val="000000" w:themeColor="text1"/>
                    <w:sz w:val="18"/>
                    <w:szCs w:val="18"/>
                  </w:rPr>
                  <w:t>☐</w:t>
                </w:r>
              </w:sdtContent>
            </w:sdt>
            <w:r w:rsidR="002E3C27" w:rsidRPr="00897D43">
              <w:rPr>
                <w:rFonts w:ascii="Arial" w:hAnsi="Arial" w:cs="Arial"/>
                <w:color w:val="000000" w:themeColor="text1"/>
                <w:sz w:val="18"/>
                <w:szCs w:val="18"/>
              </w:rPr>
              <w:t xml:space="preserve">  Presentation</w:t>
            </w:r>
          </w:p>
        </w:tc>
      </w:tr>
    </w:tbl>
    <w:p w14:paraId="417F3339" w14:textId="77777777" w:rsidR="002E3C27" w:rsidRPr="00897D43" w:rsidRDefault="002E3C27" w:rsidP="002E3C27">
      <w:pPr>
        <w:autoSpaceDE w:val="0"/>
        <w:autoSpaceDN w:val="0"/>
        <w:adjustRightInd w:val="0"/>
        <w:jc w:val="center"/>
        <w:rPr>
          <w:rFonts w:ascii="Arial" w:hAnsi="Arial" w:cs="Arial"/>
          <w:b/>
          <w:color w:val="000000" w:themeColor="text1"/>
          <w:sz w:val="18"/>
          <w:szCs w:val="18"/>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897D43" w14:paraId="6250F739" w14:textId="77777777" w:rsidTr="001C3606">
        <w:trPr>
          <w:jc w:val="center"/>
        </w:trPr>
        <w:tc>
          <w:tcPr>
            <w:tcW w:w="9127" w:type="dxa"/>
          </w:tcPr>
          <w:p w14:paraId="47DCE840" w14:textId="77777777" w:rsidR="002E3C27" w:rsidRPr="00897D43" w:rsidRDefault="002E3C27" w:rsidP="001C3606">
            <w:pPr>
              <w:rPr>
                <w:rFonts w:ascii="Arial" w:hAnsi="Arial" w:cs="Arial"/>
                <w:b/>
                <w:color w:val="000000" w:themeColor="text1"/>
                <w:sz w:val="18"/>
                <w:szCs w:val="18"/>
              </w:rPr>
            </w:pPr>
            <w:r w:rsidRPr="00897D43">
              <w:rPr>
                <w:rFonts w:ascii="Arial" w:hAnsi="Arial" w:cs="Arial"/>
                <w:b/>
                <w:color w:val="000000" w:themeColor="text1"/>
                <w:sz w:val="18"/>
                <w:szCs w:val="18"/>
              </w:rPr>
              <w:t>Assessment and Marks Distribution:</w:t>
            </w:r>
          </w:p>
          <w:p w14:paraId="00C6B13A" w14:textId="77777777" w:rsidR="002E3C27" w:rsidRPr="00897D43" w:rsidRDefault="002E3C27" w:rsidP="001C3606">
            <w:pPr>
              <w:rPr>
                <w:rFonts w:ascii="Arial" w:hAnsi="Arial" w:cs="Arial"/>
                <w:bCs/>
                <w:sz w:val="18"/>
                <w:szCs w:val="18"/>
              </w:rPr>
            </w:pPr>
            <w:r w:rsidRPr="00897D43">
              <w:rPr>
                <w:rFonts w:ascii="Arial" w:hAnsi="Arial" w:cs="Arial"/>
                <w:bCs/>
                <w:color w:val="800000"/>
                <w:sz w:val="18"/>
                <w:szCs w:val="18"/>
              </w:rPr>
              <w:tab/>
            </w:r>
            <w:r w:rsidRPr="00897D43">
              <w:rPr>
                <w:rFonts w:ascii="Arial" w:hAnsi="Arial" w:cs="Arial"/>
                <w:bCs/>
                <w:sz w:val="18"/>
                <w:szCs w:val="18"/>
              </w:rPr>
              <w:t>Continuous Assessments (</w:t>
            </w:r>
            <w:proofErr w:type="gramStart"/>
            <w:r w:rsidRPr="00897D43">
              <w:rPr>
                <w:rFonts w:ascii="Arial" w:hAnsi="Arial" w:cs="Arial"/>
                <w:bCs/>
                <w:sz w:val="18"/>
                <w:szCs w:val="18"/>
              </w:rPr>
              <w:t>CA)  (</w:t>
            </w:r>
            <w:proofErr w:type="gramEnd"/>
            <w:r>
              <w:rPr>
                <w:rFonts w:ascii="Arial" w:hAnsi="Arial" w:cs="Arial"/>
                <w:bCs/>
                <w:sz w:val="18"/>
                <w:szCs w:val="18"/>
              </w:rPr>
              <w:t>20%</w:t>
            </w:r>
            <w:r w:rsidRPr="00897D43">
              <w:rPr>
                <w:rFonts w:ascii="Arial" w:hAnsi="Arial" w:cs="Arial"/>
                <w:bCs/>
                <w:sz w:val="18"/>
                <w:szCs w:val="18"/>
              </w:rPr>
              <w:t>)</w:t>
            </w:r>
          </w:p>
          <w:p w14:paraId="6189A69B" w14:textId="77777777" w:rsidR="002E3C27" w:rsidRPr="00897D43" w:rsidRDefault="002E3C27" w:rsidP="001C3606">
            <w:pPr>
              <w:rPr>
                <w:rFonts w:ascii="Arial" w:hAnsi="Arial" w:cs="Arial"/>
                <w:bCs/>
                <w:sz w:val="18"/>
                <w:szCs w:val="18"/>
              </w:rPr>
            </w:pPr>
            <w:r w:rsidRPr="00897D43">
              <w:rPr>
                <w:rFonts w:ascii="Arial" w:hAnsi="Arial" w:cs="Arial"/>
                <w:bCs/>
                <w:sz w:val="18"/>
                <w:szCs w:val="18"/>
              </w:rPr>
              <w:t xml:space="preserve"> </w:t>
            </w:r>
            <w:r w:rsidRPr="00897D43">
              <w:rPr>
                <w:rFonts w:ascii="Arial" w:hAnsi="Arial" w:cs="Arial"/>
                <w:bCs/>
                <w:sz w:val="18"/>
                <w:szCs w:val="18"/>
              </w:rPr>
              <w:tab/>
              <w:t>A comprehensive final exam + Lab note book (</w:t>
            </w:r>
            <w:r>
              <w:rPr>
                <w:rFonts w:ascii="Arial" w:hAnsi="Arial" w:cs="Arial"/>
                <w:bCs/>
                <w:sz w:val="18"/>
                <w:szCs w:val="18"/>
              </w:rPr>
              <w:t>70%</w:t>
            </w:r>
            <w:r w:rsidRPr="00897D43">
              <w:rPr>
                <w:rFonts w:ascii="Arial" w:hAnsi="Arial" w:cs="Arial"/>
                <w:bCs/>
                <w:sz w:val="18"/>
                <w:szCs w:val="18"/>
              </w:rPr>
              <w:t>)</w:t>
            </w:r>
          </w:p>
          <w:p w14:paraId="78C96C69" w14:textId="77777777" w:rsidR="002E3C27" w:rsidRPr="00897D43" w:rsidRDefault="002E3C27" w:rsidP="001C3606">
            <w:pPr>
              <w:rPr>
                <w:rFonts w:ascii="Arial" w:hAnsi="Arial" w:cs="Arial"/>
                <w:b/>
                <w:color w:val="000000" w:themeColor="text1"/>
                <w:sz w:val="18"/>
                <w:szCs w:val="18"/>
              </w:rPr>
            </w:pPr>
            <w:r w:rsidRPr="00897D43">
              <w:rPr>
                <w:rFonts w:ascii="Arial" w:hAnsi="Arial" w:cs="Arial"/>
                <w:bCs/>
                <w:sz w:val="18"/>
                <w:szCs w:val="18"/>
              </w:rPr>
              <w:t xml:space="preserve"> </w:t>
            </w:r>
            <w:r w:rsidRPr="00897D43">
              <w:rPr>
                <w:rFonts w:ascii="Arial" w:hAnsi="Arial" w:cs="Arial"/>
                <w:bCs/>
                <w:sz w:val="18"/>
                <w:szCs w:val="18"/>
              </w:rPr>
              <w:tab/>
              <w:t>A class participation mark (</w:t>
            </w:r>
            <w:r>
              <w:rPr>
                <w:rFonts w:ascii="Arial" w:hAnsi="Arial" w:cs="Arial"/>
                <w:bCs/>
                <w:sz w:val="18"/>
                <w:szCs w:val="18"/>
              </w:rPr>
              <w:t>10%</w:t>
            </w:r>
            <w:r w:rsidRPr="00897D43">
              <w:rPr>
                <w:rFonts w:ascii="Arial" w:hAnsi="Arial" w:cs="Arial"/>
                <w:bCs/>
                <w:sz w:val="18"/>
                <w:szCs w:val="18"/>
              </w:rPr>
              <w:t>).</w:t>
            </w:r>
          </w:p>
        </w:tc>
      </w:tr>
      <w:tr w:rsidR="002E3C27" w:rsidRPr="00897D43" w14:paraId="4501A3D1" w14:textId="77777777" w:rsidTr="001C3606">
        <w:trPr>
          <w:jc w:val="center"/>
        </w:trPr>
        <w:tc>
          <w:tcPr>
            <w:tcW w:w="9127" w:type="dxa"/>
          </w:tcPr>
          <w:p w14:paraId="572921F1" w14:textId="77777777" w:rsidR="002E3C27" w:rsidRPr="00897D43" w:rsidRDefault="002E3C27" w:rsidP="001C3606">
            <w:pPr>
              <w:spacing w:after="120"/>
              <w:rPr>
                <w:rFonts w:ascii="Arial" w:hAnsi="Arial" w:cs="Arial"/>
                <w:b/>
                <w:bCs/>
                <w:iCs/>
                <w:sz w:val="18"/>
                <w:szCs w:val="18"/>
              </w:rPr>
            </w:pPr>
          </w:p>
          <w:p w14:paraId="60080B64" w14:textId="77777777" w:rsidR="002E3C27" w:rsidRPr="00897D43" w:rsidRDefault="002E3C27" w:rsidP="001C3606">
            <w:pPr>
              <w:spacing w:after="120"/>
              <w:rPr>
                <w:rFonts w:ascii="Arial" w:hAnsi="Arial" w:cs="Arial"/>
                <w:b/>
                <w:bCs/>
                <w:iCs/>
                <w:sz w:val="18"/>
                <w:szCs w:val="18"/>
              </w:rPr>
            </w:pPr>
            <w:r w:rsidRPr="00897D43">
              <w:rPr>
                <w:rFonts w:ascii="Arial" w:hAnsi="Arial" w:cs="Arial"/>
                <w:b/>
                <w:bCs/>
                <w:iCs/>
                <w:sz w:val="18"/>
                <w:szCs w:val="18"/>
              </w:rPr>
              <w:t>Lab Course Contents/List of Experiments:</w:t>
            </w:r>
          </w:p>
          <w:p w14:paraId="2FA9EA4C" w14:textId="77777777" w:rsidR="002E3C27" w:rsidRPr="00897D43" w:rsidRDefault="002E3C27" w:rsidP="001C3606">
            <w:pPr>
              <w:pStyle w:val="ListParagraph"/>
              <w:numPr>
                <w:ilvl w:val="0"/>
                <w:numId w:val="36"/>
              </w:numPr>
              <w:jc w:val="both"/>
              <w:rPr>
                <w:rFonts w:ascii="Arial" w:hAnsi="Arial" w:cs="Arial"/>
                <w:sz w:val="18"/>
                <w:szCs w:val="18"/>
              </w:rPr>
            </w:pPr>
            <w:r w:rsidRPr="00897D43">
              <w:rPr>
                <w:rFonts w:ascii="Arial" w:hAnsi="Arial" w:cs="Arial"/>
                <w:sz w:val="18"/>
                <w:szCs w:val="18"/>
              </w:rPr>
              <w:t>Understanding the (</w:t>
            </w:r>
            <w:proofErr w:type="spellStart"/>
            <w:proofErr w:type="gramStart"/>
            <w:r w:rsidRPr="00897D43">
              <w:rPr>
                <w:rFonts w:ascii="Arial" w:hAnsi="Arial" w:cs="Arial"/>
                <w:sz w:val="18"/>
                <w:szCs w:val="18"/>
              </w:rPr>
              <w:t>key,value</w:t>
            </w:r>
            <w:proofErr w:type="spellEnd"/>
            <w:proofErr w:type="gramEnd"/>
            <w:r w:rsidRPr="00897D43">
              <w:rPr>
                <w:rFonts w:ascii="Arial" w:hAnsi="Arial" w:cs="Arial"/>
                <w:sz w:val="18"/>
                <w:szCs w:val="18"/>
              </w:rPr>
              <w:t>) pair in distributed database system.</w:t>
            </w:r>
          </w:p>
          <w:p w14:paraId="248E3FD3" w14:textId="77777777" w:rsidR="002E3C27" w:rsidRPr="00897D43" w:rsidRDefault="002E3C27" w:rsidP="001C3606">
            <w:pPr>
              <w:pStyle w:val="ListParagraph"/>
              <w:numPr>
                <w:ilvl w:val="0"/>
                <w:numId w:val="36"/>
              </w:numPr>
              <w:jc w:val="both"/>
              <w:rPr>
                <w:rFonts w:ascii="Arial" w:hAnsi="Arial" w:cs="Arial"/>
                <w:sz w:val="18"/>
                <w:szCs w:val="18"/>
              </w:rPr>
            </w:pPr>
            <w:r w:rsidRPr="00897D43">
              <w:rPr>
                <w:rFonts w:ascii="Arial" w:hAnsi="Arial" w:cs="Arial"/>
                <w:sz w:val="18"/>
                <w:szCs w:val="18"/>
              </w:rPr>
              <w:t>Creating HDFS.</w:t>
            </w:r>
          </w:p>
          <w:p w14:paraId="00334FCF" w14:textId="77777777" w:rsidR="002E3C27" w:rsidRPr="00897D43" w:rsidRDefault="002E3C27" w:rsidP="001C3606">
            <w:pPr>
              <w:pStyle w:val="ListParagraph"/>
              <w:numPr>
                <w:ilvl w:val="0"/>
                <w:numId w:val="36"/>
              </w:numPr>
              <w:jc w:val="both"/>
              <w:rPr>
                <w:rFonts w:ascii="Arial" w:hAnsi="Arial" w:cs="Arial"/>
                <w:sz w:val="18"/>
                <w:szCs w:val="18"/>
              </w:rPr>
            </w:pPr>
            <w:r w:rsidRPr="00897D43">
              <w:rPr>
                <w:rFonts w:ascii="Arial" w:hAnsi="Arial" w:cs="Arial"/>
                <w:sz w:val="18"/>
                <w:szCs w:val="18"/>
              </w:rPr>
              <w:t>Installing Hadoop framework</w:t>
            </w:r>
          </w:p>
          <w:p w14:paraId="4B89569F" w14:textId="77777777" w:rsidR="002E3C27" w:rsidRPr="00897D43" w:rsidRDefault="002E3C27" w:rsidP="001C3606">
            <w:pPr>
              <w:pStyle w:val="ListParagraph"/>
              <w:numPr>
                <w:ilvl w:val="0"/>
                <w:numId w:val="36"/>
              </w:numPr>
              <w:jc w:val="both"/>
              <w:rPr>
                <w:rFonts w:ascii="Arial" w:hAnsi="Arial" w:cs="Arial"/>
                <w:sz w:val="18"/>
                <w:szCs w:val="18"/>
              </w:rPr>
            </w:pPr>
            <w:r w:rsidRPr="00897D43">
              <w:rPr>
                <w:rFonts w:ascii="Arial" w:hAnsi="Arial" w:cs="Arial"/>
                <w:sz w:val="18"/>
                <w:szCs w:val="18"/>
              </w:rPr>
              <w:t>Query processing in HDFS.</w:t>
            </w:r>
          </w:p>
          <w:p w14:paraId="6ECCE1DC" w14:textId="77777777" w:rsidR="002E3C27" w:rsidRPr="00897D43" w:rsidRDefault="002E3C27" w:rsidP="001C3606">
            <w:pPr>
              <w:pStyle w:val="ListParagraph"/>
              <w:jc w:val="both"/>
              <w:rPr>
                <w:rFonts w:ascii="Arial" w:hAnsi="Arial" w:cs="Arial"/>
                <w:sz w:val="18"/>
                <w:szCs w:val="18"/>
              </w:rPr>
            </w:pPr>
          </w:p>
        </w:tc>
      </w:tr>
    </w:tbl>
    <w:p w14:paraId="6AF65C2B" w14:textId="77777777" w:rsidR="002E3C27" w:rsidRPr="00897D43" w:rsidRDefault="002E3C27" w:rsidP="002E3C27">
      <w:pPr>
        <w:jc w:val="center"/>
        <w:rPr>
          <w:rFonts w:ascii="Arial" w:hAnsi="Arial" w:cs="Arial"/>
          <w:sz w:val="18"/>
          <w:szCs w:val="18"/>
        </w:rPr>
      </w:pPr>
    </w:p>
    <w:p w14:paraId="083AD642" w14:textId="77777777" w:rsidR="002E3C27" w:rsidRPr="00897D43" w:rsidRDefault="002E3C27" w:rsidP="002E3C27">
      <w:pPr>
        <w:suppressAutoHyphens/>
        <w:jc w:val="center"/>
        <w:rPr>
          <w:rFonts w:ascii="Arial" w:hAnsi="Arial" w:cs="Arial"/>
          <w:sz w:val="18"/>
          <w:szCs w:val="18"/>
        </w:rPr>
      </w:pPr>
    </w:p>
    <w:p w14:paraId="543A6689" w14:textId="77777777" w:rsidR="002E3C27" w:rsidRPr="00897D43" w:rsidRDefault="002E3C27" w:rsidP="002E3C27">
      <w:pPr>
        <w:rPr>
          <w:rFonts w:ascii="Arial" w:hAnsi="Arial" w:cs="Arial"/>
          <w:sz w:val="18"/>
          <w:szCs w:val="18"/>
        </w:rPr>
      </w:pPr>
    </w:p>
    <w:p w14:paraId="5F7C7753" w14:textId="77777777" w:rsidR="002E3C27" w:rsidRPr="00D3307D"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IN"/>
        </w:rPr>
      </w:pPr>
      <w:r w:rsidRPr="00D3307D">
        <w:rPr>
          <w:rFonts w:ascii="Arial" w:eastAsia="Calibri" w:hAnsi="Arial" w:cs="Arial"/>
          <w:b/>
          <w:bCs/>
          <w:iCs/>
          <w:sz w:val="18"/>
          <w:szCs w:val="18"/>
          <w:lang w:bidi="bn-IN"/>
        </w:rPr>
        <w:t>CSE4261: Neural Networks and Deep Learning</w:t>
      </w:r>
    </w:p>
    <w:p w14:paraId="44FA9806" w14:textId="77777777" w:rsidR="002E3C27" w:rsidRPr="00D3307D"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IN"/>
        </w:rPr>
      </w:pPr>
      <w:r w:rsidRPr="00D3307D">
        <w:rPr>
          <w:rFonts w:ascii="Arial" w:eastAsia="Calibri" w:hAnsi="Arial" w:cs="Arial"/>
          <w:b/>
          <w:bCs/>
          <w:iCs/>
          <w:sz w:val="18"/>
          <w:szCs w:val="18"/>
          <w:lang w:bidi="bn-IN"/>
        </w:rPr>
        <w:t xml:space="preserve">Credits: </w:t>
      </w:r>
      <w:r w:rsidRPr="00D3307D">
        <w:rPr>
          <w:rFonts w:ascii="Arial" w:eastAsia="Calibri" w:hAnsi="Arial" w:cs="Arial"/>
          <w:iCs/>
          <w:sz w:val="18"/>
          <w:szCs w:val="18"/>
          <w:lang w:bidi="bn-IN"/>
        </w:rPr>
        <w:t xml:space="preserve">3 </w:t>
      </w:r>
      <w:r w:rsidRPr="00D3307D">
        <w:rPr>
          <w:rFonts w:ascii="Arial" w:eastAsia="Calibri" w:hAnsi="Arial" w:cs="Arial"/>
          <w:b/>
          <w:bCs/>
          <w:iCs/>
          <w:sz w:val="18"/>
          <w:szCs w:val="18"/>
          <w:lang w:bidi="bn-IN"/>
        </w:rPr>
        <w:t xml:space="preserve">Contact Hours: </w:t>
      </w:r>
      <w:r w:rsidRPr="00D3307D">
        <w:rPr>
          <w:rFonts w:ascii="Arial" w:eastAsia="Calibri" w:hAnsi="Arial" w:cs="Arial"/>
          <w:iCs/>
          <w:sz w:val="18"/>
          <w:szCs w:val="18"/>
          <w:lang w:bidi="bn-IN"/>
        </w:rPr>
        <w:t>39</w:t>
      </w:r>
    </w:p>
    <w:p w14:paraId="5CA6F518" w14:textId="77777777" w:rsidR="002E3C27" w:rsidRPr="00D3307D"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bidi="bn-IN"/>
        </w:rPr>
      </w:pPr>
      <w:r w:rsidRPr="00D3307D">
        <w:rPr>
          <w:rFonts w:ascii="Arial" w:eastAsia="Calibri" w:hAnsi="Arial" w:cs="Arial"/>
          <w:b/>
          <w:bCs/>
          <w:iCs/>
          <w:sz w:val="18"/>
          <w:szCs w:val="18"/>
          <w:lang w:bidi="bn-IN"/>
        </w:rPr>
        <w:t xml:space="preserve">Year: </w:t>
      </w:r>
      <w:r w:rsidRPr="00D3307D">
        <w:rPr>
          <w:rFonts w:ascii="Arial" w:eastAsia="Calibri" w:hAnsi="Arial" w:cs="Arial"/>
          <w:iCs/>
          <w:sz w:val="18"/>
          <w:szCs w:val="18"/>
          <w:lang w:bidi="bn-IN"/>
        </w:rPr>
        <w:t>Four</w:t>
      </w:r>
      <w:r w:rsidRPr="00D3307D">
        <w:rPr>
          <w:rFonts w:ascii="Arial" w:eastAsia="Calibri" w:hAnsi="Arial" w:cs="Arial"/>
          <w:b/>
          <w:bCs/>
          <w:iCs/>
          <w:sz w:val="18"/>
          <w:szCs w:val="18"/>
          <w:lang w:bidi="bn-IN"/>
        </w:rPr>
        <w:t xml:space="preserve"> Semester: </w:t>
      </w:r>
      <w:r w:rsidRPr="00D3307D">
        <w:rPr>
          <w:rFonts w:ascii="Arial" w:eastAsia="Calibri" w:hAnsi="Arial" w:cs="Arial"/>
          <w:iCs/>
          <w:sz w:val="18"/>
          <w:szCs w:val="18"/>
          <w:lang w:bidi="bn-IN"/>
        </w:rPr>
        <w:t>Even</w:t>
      </w:r>
    </w:p>
    <w:p w14:paraId="0C158E89" w14:textId="77777777" w:rsidR="002E3C27" w:rsidRPr="00D3307D" w:rsidRDefault="002E3C27" w:rsidP="002E3C27">
      <w:pPr>
        <w:jc w:val="center"/>
        <w:rPr>
          <w:rFonts w:ascii="Arial" w:eastAsia="Calibri" w:hAnsi="Arial" w:cs="Arial"/>
          <w:b/>
          <w:bCs/>
          <w:sz w:val="18"/>
          <w:szCs w:val="18"/>
          <w:lang w:bidi="bn-IN"/>
        </w:rPr>
      </w:pPr>
    </w:p>
    <w:tbl>
      <w:tblPr>
        <w:tblW w:w="9180" w:type="dxa"/>
        <w:jc w:val="center"/>
        <w:tblLook w:val="04A0" w:firstRow="1" w:lastRow="0" w:firstColumn="1" w:lastColumn="0" w:noHBand="0" w:noVBand="1"/>
      </w:tblPr>
      <w:tblGrid>
        <w:gridCol w:w="1439"/>
        <w:gridCol w:w="7741"/>
      </w:tblGrid>
      <w:tr w:rsidR="002E3C27" w:rsidRPr="00D3307D" w14:paraId="6B0DFE63" w14:textId="77777777" w:rsidTr="001C3606">
        <w:trPr>
          <w:jc w:val="center"/>
        </w:trPr>
        <w:tc>
          <w:tcPr>
            <w:tcW w:w="1439" w:type="dxa"/>
          </w:tcPr>
          <w:p w14:paraId="3209D811" w14:textId="77777777" w:rsidR="002E3C27" w:rsidRPr="00D3307D" w:rsidRDefault="002E3C27" w:rsidP="001C3606">
            <w:pPr>
              <w:rPr>
                <w:rFonts w:ascii="Arial" w:eastAsia="Calibri" w:hAnsi="Arial" w:cs="Arial"/>
                <w:b/>
                <w:bCs/>
                <w:sz w:val="18"/>
                <w:szCs w:val="18"/>
                <w:lang w:bidi="bn-IN"/>
              </w:rPr>
            </w:pPr>
            <w:r w:rsidRPr="00D3307D">
              <w:rPr>
                <w:rFonts w:ascii="Arial" w:eastAsia="Calibri" w:hAnsi="Arial" w:cs="Arial"/>
                <w:b/>
                <w:sz w:val="18"/>
                <w:szCs w:val="18"/>
                <w:lang w:bidi="bn-IN"/>
              </w:rPr>
              <w:t>Prerequisite:</w:t>
            </w:r>
          </w:p>
        </w:tc>
        <w:tc>
          <w:tcPr>
            <w:tcW w:w="7741" w:type="dxa"/>
          </w:tcPr>
          <w:p w14:paraId="3EB2C3CA" w14:textId="77777777" w:rsidR="002E3C27" w:rsidRPr="00D3307D" w:rsidRDefault="002E3C27" w:rsidP="001C3606">
            <w:pPr>
              <w:rPr>
                <w:rFonts w:ascii="Arial" w:eastAsia="Calibri" w:hAnsi="Arial" w:cs="Arial"/>
                <w:iCs/>
                <w:sz w:val="18"/>
                <w:szCs w:val="18"/>
                <w:lang w:bidi="bn-IN"/>
              </w:rPr>
            </w:pPr>
            <w:r w:rsidRPr="00D3307D">
              <w:rPr>
                <w:rFonts w:ascii="Arial" w:eastAsia="Calibri" w:hAnsi="Arial" w:cs="Arial"/>
                <w:iCs/>
                <w:sz w:val="18"/>
                <w:szCs w:val="18"/>
                <w:lang w:bidi="bn-IN"/>
              </w:rPr>
              <w:t>CSE4131: Artificial Intelligence</w:t>
            </w:r>
          </w:p>
        </w:tc>
      </w:tr>
      <w:tr w:rsidR="002E3C27" w:rsidRPr="00D3307D" w14:paraId="5A4B98AF" w14:textId="77777777" w:rsidTr="001C3606">
        <w:trPr>
          <w:jc w:val="center"/>
        </w:trPr>
        <w:tc>
          <w:tcPr>
            <w:tcW w:w="1439" w:type="dxa"/>
          </w:tcPr>
          <w:p w14:paraId="12E50C49" w14:textId="77777777" w:rsidR="002E3C27" w:rsidRPr="00D3307D" w:rsidRDefault="002E3C27" w:rsidP="001C3606">
            <w:pPr>
              <w:rPr>
                <w:rFonts w:ascii="Arial" w:eastAsia="Calibri" w:hAnsi="Arial" w:cs="Arial"/>
                <w:b/>
                <w:sz w:val="18"/>
                <w:szCs w:val="18"/>
                <w:lang w:bidi="bn-IN"/>
              </w:rPr>
            </w:pPr>
            <w:r w:rsidRPr="00D3307D">
              <w:rPr>
                <w:rFonts w:ascii="Arial" w:eastAsia="Calibri" w:hAnsi="Arial" w:cs="Arial"/>
                <w:b/>
                <w:sz w:val="18"/>
                <w:szCs w:val="18"/>
                <w:lang w:bidi="bn-IN"/>
              </w:rPr>
              <w:t>Course Type</w:t>
            </w:r>
          </w:p>
        </w:tc>
        <w:tc>
          <w:tcPr>
            <w:tcW w:w="7741" w:type="dxa"/>
          </w:tcPr>
          <w:p w14:paraId="78150AC8" w14:textId="77777777" w:rsidR="002E3C27" w:rsidRPr="00D3307D" w:rsidRDefault="00000000" w:rsidP="001C3606">
            <w:pPr>
              <w:rPr>
                <w:rFonts w:ascii="Arial" w:eastAsia="Calibri" w:hAnsi="Arial" w:cs="Arial"/>
                <w:iCs/>
                <w:sz w:val="18"/>
                <w:szCs w:val="18"/>
                <w:lang w:bidi="bn-IN"/>
              </w:rPr>
            </w:pPr>
            <w:sdt>
              <w:sdtPr>
                <w:rPr>
                  <w:rFonts w:ascii="Arial" w:eastAsia="Calibri" w:hAnsi="Arial" w:cs="Arial"/>
                  <w:iCs/>
                  <w:sz w:val="18"/>
                  <w:szCs w:val="18"/>
                  <w:lang w:bidi="bn-IN"/>
                </w:rPr>
                <w:id w:val="602993992"/>
              </w:sdtPr>
              <w:sdtContent>
                <w:r w:rsidR="002E3C27" w:rsidRPr="00D3307D">
                  <w:rPr>
                    <w:rFonts w:ascii="MS Gothic" w:eastAsia="MS Gothic" w:hAnsi="MS Gothic" w:cs="MS Gothic" w:hint="eastAsia"/>
                    <w:iCs/>
                    <w:sz w:val="18"/>
                    <w:szCs w:val="18"/>
                    <w:lang w:bidi="bn-IN"/>
                  </w:rPr>
                  <w:t>☒</w:t>
                </w:r>
              </w:sdtContent>
            </w:sdt>
            <w:r w:rsidR="002E3C27" w:rsidRPr="00D3307D">
              <w:rPr>
                <w:rFonts w:ascii="Arial" w:eastAsia="Calibri" w:hAnsi="Arial" w:cs="Arial"/>
                <w:iCs/>
                <w:sz w:val="18"/>
                <w:szCs w:val="18"/>
                <w:lang w:bidi="bn-IN"/>
              </w:rPr>
              <w:t xml:space="preserve"> Theory         </w:t>
            </w:r>
            <w:sdt>
              <w:sdtPr>
                <w:rPr>
                  <w:rFonts w:ascii="Arial" w:eastAsia="Calibri" w:hAnsi="Arial" w:cs="Arial"/>
                  <w:iCs/>
                  <w:sz w:val="18"/>
                  <w:szCs w:val="18"/>
                  <w:lang w:bidi="bn-IN"/>
                </w:rPr>
                <w:id w:val="756486585"/>
              </w:sdtPr>
              <w:sdtContent>
                <w:r w:rsidR="002E3C27" w:rsidRPr="00D3307D">
                  <w:rPr>
                    <w:rFonts w:ascii="MS Gothic" w:eastAsia="MS Gothic" w:hAnsi="MS Gothic" w:cs="MS Gothic" w:hint="eastAsia"/>
                    <w:iCs/>
                    <w:sz w:val="18"/>
                    <w:szCs w:val="18"/>
                    <w:lang w:bidi="bn-IN"/>
                  </w:rPr>
                  <w:t>☐</w:t>
                </w:r>
              </w:sdtContent>
            </w:sdt>
            <w:r w:rsidR="002E3C27" w:rsidRPr="00D3307D">
              <w:rPr>
                <w:rFonts w:ascii="Arial" w:eastAsia="Calibri" w:hAnsi="Arial" w:cs="Arial"/>
                <w:iCs/>
                <w:sz w:val="18"/>
                <w:szCs w:val="18"/>
                <w:lang w:bidi="bn-IN"/>
              </w:rPr>
              <w:t xml:space="preserve">  Laboratory work         </w:t>
            </w:r>
            <w:sdt>
              <w:sdtPr>
                <w:rPr>
                  <w:rFonts w:ascii="Arial" w:eastAsia="Calibri" w:hAnsi="Arial" w:cs="Arial"/>
                  <w:iCs/>
                  <w:sz w:val="18"/>
                  <w:szCs w:val="18"/>
                  <w:lang w:bidi="bn-IN"/>
                </w:rPr>
                <w:id w:val="861783446"/>
              </w:sdtPr>
              <w:sdtContent>
                <w:r w:rsidR="002E3C27" w:rsidRPr="00D3307D">
                  <w:rPr>
                    <w:rFonts w:ascii="MS Gothic" w:eastAsia="MS Gothic" w:hAnsi="MS Gothic" w:cs="MS Gothic" w:hint="eastAsia"/>
                    <w:iCs/>
                    <w:sz w:val="18"/>
                    <w:szCs w:val="18"/>
                    <w:lang w:bidi="bn-IN"/>
                  </w:rPr>
                  <w:t>☐</w:t>
                </w:r>
              </w:sdtContent>
            </w:sdt>
            <w:r w:rsidR="002E3C27" w:rsidRPr="00D3307D">
              <w:rPr>
                <w:rFonts w:ascii="Arial" w:eastAsia="Calibri" w:hAnsi="Arial" w:cs="Arial"/>
                <w:iCs/>
                <w:sz w:val="18"/>
                <w:szCs w:val="18"/>
                <w:lang w:bidi="bn-IN"/>
              </w:rPr>
              <w:t xml:space="preserve">  Project work      </w:t>
            </w:r>
            <w:sdt>
              <w:sdtPr>
                <w:rPr>
                  <w:rFonts w:ascii="Arial" w:eastAsia="Calibri" w:hAnsi="Arial" w:cs="Arial"/>
                  <w:iCs/>
                  <w:sz w:val="18"/>
                  <w:szCs w:val="18"/>
                  <w:lang w:bidi="bn-IN"/>
                </w:rPr>
                <w:id w:val="1769814893"/>
              </w:sdtPr>
              <w:sdtContent>
                <w:r w:rsidR="002E3C27" w:rsidRPr="00D3307D">
                  <w:rPr>
                    <w:rFonts w:ascii="MS Gothic" w:eastAsia="MS Gothic" w:hAnsi="MS Gothic" w:cs="MS Gothic" w:hint="eastAsia"/>
                    <w:iCs/>
                    <w:sz w:val="18"/>
                    <w:szCs w:val="18"/>
                    <w:lang w:bidi="bn-IN"/>
                  </w:rPr>
                  <w:t>☐</w:t>
                </w:r>
              </w:sdtContent>
            </w:sdt>
            <w:r w:rsidR="002E3C27" w:rsidRPr="00D3307D">
              <w:rPr>
                <w:rFonts w:ascii="Arial" w:eastAsia="Calibri" w:hAnsi="Arial" w:cs="Arial"/>
                <w:iCs/>
                <w:sz w:val="18"/>
                <w:szCs w:val="18"/>
                <w:lang w:bidi="bn-IN"/>
              </w:rPr>
              <w:t xml:space="preserve">  Viva Voce                    </w:t>
            </w:r>
          </w:p>
        </w:tc>
      </w:tr>
      <w:tr w:rsidR="002E3C27" w:rsidRPr="00D3307D" w14:paraId="1ADEDFCD" w14:textId="77777777" w:rsidTr="001C3606">
        <w:trPr>
          <w:trHeight w:val="238"/>
          <w:jc w:val="center"/>
        </w:trPr>
        <w:tc>
          <w:tcPr>
            <w:tcW w:w="1439" w:type="dxa"/>
          </w:tcPr>
          <w:p w14:paraId="212D5F7F" w14:textId="77777777" w:rsidR="002E3C27" w:rsidRPr="00D3307D" w:rsidRDefault="002E3C27" w:rsidP="001C3606">
            <w:pPr>
              <w:ind w:left="2160" w:hanging="2160"/>
              <w:rPr>
                <w:rFonts w:ascii="Arial" w:eastAsia="Calibri" w:hAnsi="Arial" w:cs="Arial"/>
                <w:b/>
                <w:bCs/>
                <w:sz w:val="18"/>
                <w:szCs w:val="18"/>
                <w:lang w:bidi="bn-IN"/>
              </w:rPr>
            </w:pPr>
            <w:r w:rsidRPr="00D3307D">
              <w:rPr>
                <w:rFonts w:ascii="Arial" w:eastAsia="Calibri" w:hAnsi="Arial" w:cs="Arial"/>
                <w:b/>
                <w:bCs/>
                <w:sz w:val="18"/>
                <w:szCs w:val="18"/>
                <w:lang w:bidi="bn-IN"/>
              </w:rPr>
              <w:t>Motivation</w:t>
            </w:r>
          </w:p>
        </w:tc>
        <w:tc>
          <w:tcPr>
            <w:tcW w:w="7741" w:type="dxa"/>
          </w:tcPr>
          <w:p w14:paraId="64B55085" w14:textId="77777777" w:rsidR="002E3C27" w:rsidRPr="00D3307D" w:rsidRDefault="002E3C27" w:rsidP="001C3606">
            <w:pPr>
              <w:jc w:val="both"/>
              <w:rPr>
                <w:rFonts w:ascii="Arial" w:eastAsia="Calibri" w:hAnsi="Arial" w:cs="Arial"/>
                <w:iCs/>
                <w:sz w:val="18"/>
                <w:szCs w:val="18"/>
                <w:lang w:bidi="bn-IN"/>
              </w:rPr>
            </w:pPr>
            <w:r w:rsidRPr="00D3307D">
              <w:rPr>
                <w:rFonts w:ascii="Arial" w:eastAsia="Calibri" w:hAnsi="Arial" w:cs="Arial"/>
                <w:iCs/>
                <w:sz w:val="18"/>
                <w:szCs w:val="18"/>
                <w:lang w:bidi="bn-IN"/>
              </w:rPr>
              <w:t>If you want to break into cutting-edge AI, this course will help you do so. Deep learning is a new "superpower" that will let you build AI systems that just weren't possible a few years ago.</w:t>
            </w:r>
          </w:p>
        </w:tc>
      </w:tr>
      <w:tr w:rsidR="002E3C27" w:rsidRPr="00D3307D" w14:paraId="4EC6A923" w14:textId="77777777" w:rsidTr="001C3606">
        <w:trPr>
          <w:trHeight w:val="238"/>
          <w:jc w:val="center"/>
        </w:trPr>
        <w:tc>
          <w:tcPr>
            <w:tcW w:w="9180" w:type="dxa"/>
            <w:gridSpan w:val="2"/>
          </w:tcPr>
          <w:p w14:paraId="733C7B02" w14:textId="77777777" w:rsidR="002E3C27" w:rsidRPr="00D3307D" w:rsidRDefault="002E3C27" w:rsidP="001C3606">
            <w:pPr>
              <w:rPr>
                <w:rFonts w:ascii="Arial" w:eastAsia="Calibri" w:hAnsi="Arial" w:cs="Arial"/>
                <w:b/>
                <w:bCs/>
                <w:sz w:val="18"/>
                <w:szCs w:val="18"/>
                <w:lang w:bidi="bn-IN"/>
              </w:rPr>
            </w:pPr>
            <w:r w:rsidRPr="00D3307D">
              <w:rPr>
                <w:rFonts w:ascii="Arial" w:eastAsia="Calibri" w:hAnsi="Arial" w:cs="Arial"/>
                <w:b/>
                <w:bCs/>
                <w:sz w:val="18"/>
                <w:szCs w:val="18"/>
                <w:lang w:bidi="bn-IN"/>
              </w:rPr>
              <w:t>Course Objective:</w:t>
            </w:r>
          </w:p>
          <w:p w14:paraId="7247FD20" w14:textId="77777777" w:rsidR="002E3C27" w:rsidRPr="00D3307D" w:rsidRDefault="002E3C27" w:rsidP="001C3606">
            <w:pPr>
              <w:jc w:val="both"/>
              <w:rPr>
                <w:rFonts w:ascii="Arial" w:eastAsia="Calibri" w:hAnsi="Arial" w:cs="Arial"/>
                <w:iCs/>
                <w:sz w:val="18"/>
                <w:szCs w:val="18"/>
                <w:lang w:bidi="bn-IN"/>
              </w:rPr>
            </w:pPr>
            <w:r w:rsidRPr="00D3307D">
              <w:rPr>
                <w:rFonts w:ascii="Arial" w:eastAsia="Calibri" w:hAnsi="Arial" w:cs="Arial"/>
                <w:iCs/>
                <w:sz w:val="18"/>
                <w:szCs w:val="18"/>
                <w:lang w:bidi="bn-IN"/>
              </w:rPr>
              <w:t>This course teaches you how Deep Learning actually works, rather than presenting only a cursory or surface-level description. So, after completing it, students will be able to apply deep learning to your own applications. If they are looking for a job in AI, after this course you will also be able to answer basic interview questions.</w:t>
            </w:r>
          </w:p>
        </w:tc>
      </w:tr>
    </w:tbl>
    <w:p w14:paraId="36538EF0" w14:textId="77777777" w:rsidR="002E3C27" w:rsidRPr="00D3307D" w:rsidRDefault="002E3C27" w:rsidP="002E3C27">
      <w:pPr>
        <w:rPr>
          <w:rFonts w:ascii="Arial" w:eastAsia="Calibri" w:hAnsi="Arial" w:cs="Arial"/>
          <w:b/>
          <w:color w:val="000000"/>
          <w:sz w:val="18"/>
          <w:szCs w:val="18"/>
          <w:lang w:bidi="bn-IN"/>
        </w:rPr>
      </w:pPr>
    </w:p>
    <w:p w14:paraId="3E9F6441" w14:textId="77777777" w:rsidR="002E3C27" w:rsidRPr="00D3307D" w:rsidRDefault="002E3C27" w:rsidP="002E3C27">
      <w:pPr>
        <w:autoSpaceDE w:val="0"/>
        <w:autoSpaceDN w:val="0"/>
        <w:adjustRightInd w:val="0"/>
        <w:jc w:val="center"/>
        <w:rPr>
          <w:rFonts w:ascii="Arial" w:eastAsia="Calibri" w:hAnsi="Arial" w:cs="Arial"/>
          <w:b/>
          <w:color w:val="000000"/>
          <w:sz w:val="18"/>
          <w:szCs w:val="18"/>
          <w:lang w:bidi="bn-IN"/>
        </w:rPr>
      </w:pPr>
      <w:r w:rsidRPr="00D3307D">
        <w:rPr>
          <w:rFonts w:ascii="Arial" w:eastAsia="Calibri" w:hAnsi="Arial" w:cs="Arial"/>
          <w:b/>
          <w:color w:val="000000"/>
          <w:sz w:val="18"/>
          <w:szCs w:val="18"/>
          <w:lang w:bidi="bn-IN"/>
        </w:rPr>
        <w:t>Course Outcomes (COs), Program Outcomes (POs) and Assessment:</w:t>
      </w:r>
    </w:p>
    <w:tbl>
      <w:tblPr>
        <w:tblStyle w:val="TableGrid2"/>
        <w:tblW w:w="9175" w:type="dxa"/>
        <w:jc w:val="center"/>
        <w:tblLook w:val="04A0" w:firstRow="1" w:lastRow="0" w:firstColumn="1" w:lastColumn="0" w:noHBand="0" w:noVBand="1"/>
      </w:tblPr>
      <w:tblGrid>
        <w:gridCol w:w="646"/>
        <w:gridCol w:w="1827"/>
        <w:gridCol w:w="2292"/>
        <w:gridCol w:w="1051"/>
        <w:gridCol w:w="1747"/>
        <w:gridCol w:w="1612"/>
      </w:tblGrid>
      <w:tr w:rsidR="002E3C27" w:rsidRPr="00D3307D" w14:paraId="770DABB1" w14:textId="77777777" w:rsidTr="001C3606">
        <w:trPr>
          <w:trHeight w:val="877"/>
          <w:jc w:val="center"/>
        </w:trPr>
        <w:tc>
          <w:tcPr>
            <w:tcW w:w="646" w:type="dxa"/>
            <w:vAlign w:val="center"/>
          </w:tcPr>
          <w:p w14:paraId="03D5EE01"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 No.</w:t>
            </w:r>
          </w:p>
        </w:tc>
        <w:tc>
          <w:tcPr>
            <w:tcW w:w="1827" w:type="dxa"/>
            <w:vAlign w:val="center"/>
          </w:tcPr>
          <w:p w14:paraId="41184E6A"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 Statement</w:t>
            </w:r>
          </w:p>
        </w:tc>
        <w:tc>
          <w:tcPr>
            <w:tcW w:w="2292" w:type="dxa"/>
            <w:vAlign w:val="center"/>
          </w:tcPr>
          <w:p w14:paraId="5C851F3C"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Corresponding PO</w:t>
            </w:r>
          </w:p>
        </w:tc>
        <w:tc>
          <w:tcPr>
            <w:tcW w:w="1051" w:type="dxa"/>
            <w:vAlign w:val="center"/>
          </w:tcPr>
          <w:p w14:paraId="7A0C1BC2"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Domain / level of learning taxonomy</w:t>
            </w:r>
          </w:p>
        </w:tc>
        <w:tc>
          <w:tcPr>
            <w:tcW w:w="1747" w:type="dxa"/>
            <w:vAlign w:val="center"/>
          </w:tcPr>
          <w:p w14:paraId="3D91CEF3"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Delivery methods and activities</w:t>
            </w:r>
          </w:p>
        </w:tc>
        <w:tc>
          <w:tcPr>
            <w:tcW w:w="1612" w:type="dxa"/>
            <w:vAlign w:val="center"/>
          </w:tcPr>
          <w:p w14:paraId="1DBD024B"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Assessment tools</w:t>
            </w:r>
          </w:p>
        </w:tc>
      </w:tr>
      <w:tr w:rsidR="002E3C27" w:rsidRPr="00D3307D" w14:paraId="3BB6614B" w14:textId="77777777" w:rsidTr="001C3606">
        <w:trPr>
          <w:trHeight w:val="1646"/>
          <w:jc w:val="center"/>
        </w:trPr>
        <w:tc>
          <w:tcPr>
            <w:tcW w:w="646" w:type="dxa"/>
            <w:vAlign w:val="center"/>
          </w:tcPr>
          <w:p w14:paraId="6280AB32"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CO1</w:t>
            </w:r>
          </w:p>
        </w:tc>
        <w:tc>
          <w:tcPr>
            <w:tcW w:w="1827" w:type="dxa"/>
            <w:vAlign w:val="center"/>
          </w:tcPr>
          <w:p w14:paraId="7D348DC7" w14:textId="77777777" w:rsidR="002E3C27" w:rsidRPr="00D3307D" w:rsidRDefault="002E3C27" w:rsidP="001C3606">
            <w:pPr>
              <w:jc w:val="center"/>
              <w:rPr>
                <w:rFonts w:ascii="Arial" w:hAnsi="Arial" w:cs="Arial"/>
                <w:iCs/>
                <w:sz w:val="18"/>
                <w:szCs w:val="18"/>
                <w:lang w:bidi="bn-BD"/>
              </w:rPr>
            </w:pPr>
            <w:r w:rsidRPr="00D3307D">
              <w:rPr>
                <w:rFonts w:ascii="Arial" w:hAnsi="Arial" w:cs="Arial"/>
                <w:iCs/>
                <w:sz w:val="18"/>
                <w:szCs w:val="18"/>
                <w:lang w:bidi="bn-BD"/>
              </w:rPr>
              <w:t>Understand the major technology trends driving Deep Learning</w:t>
            </w:r>
          </w:p>
        </w:tc>
        <w:tc>
          <w:tcPr>
            <w:tcW w:w="2292" w:type="dxa"/>
            <w:vAlign w:val="center"/>
          </w:tcPr>
          <w:p w14:paraId="64300BB8" w14:textId="77777777" w:rsidR="002E3C27" w:rsidRPr="00D3307D" w:rsidRDefault="002E3C27" w:rsidP="001C3606">
            <w:pPr>
              <w:contextualSpacing/>
              <w:jc w:val="center"/>
              <w:rPr>
                <w:rFonts w:ascii="Arial" w:hAnsi="Arial" w:cs="Arial"/>
                <w:b/>
                <w:bCs/>
                <w:color w:val="000000"/>
                <w:sz w:val="18"/>
                <w:szCs w:val="18"/>
                <w:lang w:bidi="bn-BD"/>
              </w:rPr>
            </w:pPr>
            <w:r w:rsidRPr="00D3307D">
              <w:rPr>
                <w:rFonts w:ascii="Arial" w:hAnsi="Arial" w:cs="Arial"/>
                <w:b/>
                <w:bCs/>
                <w:color w:val="000000"/>
                <w:sz w:val="18"/>
                <w:szCs w:val="18"/>
                <w:lang w:bidi="bn-BD"/>
              </w:rPr>
              <w:t>Engineering knowledge</w:t>
            </w:r>
          </w:p>
          <w:p w14:paraId="223E7893" w14:textId="77777777" w:rsidR="002E3C27" w:rsidRPr="00D3307D" w:rsidRDefault="002E3C27" w:rsidP="001C3606">
            <w:pPr>
              <w:contextualSpacing/>
              <w:jc w:val="center"/>
              <w:rPr>
                <w:rFonts w:ascii="Arial" w:hAnsi="Arial" w:cs="Arial"/>
                <w:color w:val="000000"/>
                <w:sz w:val="18"/>
                <w:szCs w:val="18"/>
                <w:lang w:bidi="bn-BD"/>
              </w:rPr>
            </w:pPr>
            <w:r w:rsidRPr="00D3307D">
              <w:rPr>
                <w:rFonts w:ascii="Arial" w:hAnsi="Arial" w:cs="Arial"/>
                <w:color w:val="000000"/>
                <w:sz w:val="18"/>
                <w:szCs w:val="18"/>
                <w:lang w:bidi="bn-BD"/>
              </w:rPr>
              <w:t>(PO1)</w:t>
            </w:r>
          </w:p>
        </w:tc>
        <w:tc>
          <w:tcPr>
            <w:tcW w:w="1051" w:type="dxa"/>
            <w:vAlign w:val="center"/>
          </w:tcPr>
          <w:p w14:paraId="51A45400"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Cognitive domain – level 5</w:t>
            </w:r>
          </w:p>
        </w:tc>
        <w:tc>
          <w:tcPr>
            <w:tcW w:w="1747" w:type="dxa"/>
            <w:vAlign w:val="center"/>
          </w:tcPr>
          <w:p w14:paraId="28377179"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99215011"/>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Lecture Note</w:t>
            </w:r>
          </w:p>
          <w:p w14:paraId="7208F0E4"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96762781"/>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Text Book</w:t>
            </w:r>
          </w:p>
          <w:p w14:paraId="5C0E5509"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29962760"/>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Audio/Video</w:t>
            </w:r>
          </w:p>
          <w:p w14:paraId="2CE11E00"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66169009"/>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Web Material</w:t>
            </w:r>
          </w:p>
          <w:p w14:paraId="5348B6C6"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03797384"/>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Journal paper</w:t>
            </w:r>
          </w:p>
        </w:tc>
        <w:tc>
          <w:tcPr>
            <w:tcW w:w="1612" w:type="dxa"/>
            <w:vAlign w:val="center"/>
          </w:tcPr>
          <w:p w14:paraId="27989C6D"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09756500"/>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Class Test</w:t>
            </w:r>
          </w:p>
          <w:p w14:paraId="24B5DAEA"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58570220"/>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Final Exam</w:t>
            </w:r>
          </w:p>
          <w:p w14:paraId="6F9C0A43"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792965822"/>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Assignment </w:t>
            </w:r>
          </w:p>
          <w:p w14:paraId="5042A293"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34957008"/>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Participation</w:t>
            </w:r>
          </w:p>
          <w:p w14:paraId="2763D385" w14:textId="77777777" w:rsidR="002E3C27" w:rsidRPr="00D3307D"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998997019"/>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Presentation</w:t>
            </w:r>
          </w:p>
        </w:tc>
      </w:tr>
      <w:tr w:rsidR="002E3C27" w:rsidRPr="00D3307D" w14:paraId="7A7D8F7F" w14:textId="77777777" w:rsidTr="001C3606">
        <w:trPr>
          <w:trHeight w:val="1583"/>
          <w:jc w:val="center"/>
        </w:trPr>
        <w:tc>
          <w:tcPr>
            <w:tcW w:w="646" w:type="dxa"/>
            <w:vAlign w:val="center"/>
          </w:tcPr>
          <w:p w14:paraId="5EBF5B20"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CO2</w:t>
            </w:r>
          </w:p>
        </w:tc>
        <w:tc>
          <w:tcPr>
            <w:tcW w:w="1827" w:type="dxa"/>
            <w:vAlign w:val="center"/>
          </w:tcPr>
          <w:p w14:paraId="6E17D581" w14:textId="77777777" w:rsidR="002E3C27" w:rsidRPr="00D3307D" w:rsidRDefault="002E3C27" w:rsidP="001C3606">
            <w:pPr>
              <w:jc w:val="center"/>
              <w:rPr>
                <w:rFonts w:ascii="Arial" w:hAnsi="Arial" w:cs="Arial"/>
                <w:iCs/>
                <w:sz w:val="18"/>
                <w:szCs w:val="18"/>
                <w:lang w:bidi="bn-BD"/>
              </w:rPr>
            </w:pPr>
            <w:r w:rsidRPr="00D3307D">
              <w:rPr>
                <w:rFonts w:ascii="Arial" w:hAnsi="Arial" w:cs="Arial"/>
                <w:iCs/>
                <w:sz w:val="18"/>
                <w:szCs w:val="18"/>
                <w:lang w:bidi="bn-BD"/>
              </w:rPr>
              <w:t>Build, train and apply fully connected deep neural networks</w:t>
            </w:r>
          </w:p>
        </w:tc>
        <w:tc>
          <w:tcPr>
            <w:tcW w:w="2292" w:type="dxa"/>
            <w:vAlign w:val="center"/>
          </w:tcPr>
          <w:p w14:paraId="2366B1DF" w14:textId="77777777" w:rsidR="002E3C27" w:rsidRPr="00D3307D" w:rsidRDefault="002E3C27" w:rsidP="001C3606">
            <w:pPr>
              <w:contextualSpacing/>
              <w:jc w:val="center"/>
              <w:rPr>
                <w:rFonts w:ascii="Arial" w:hAnsi="Arial" w:cs="Arial"/>
                <w:color w:val="000000"/>
                <w:sz w:val="18"/>
                <w:szCs w:val="18"/>
                <w:lang w:bidi="bn-BD"/>
              </w:rPr>
            </w:pPr>
            <w:r w:rsidRPr="00D3307D">
              <w:rPr>
                <w:rFonts w:ascii="Arial" w:hAnsi="Arial" w:cs="Arial"/>
                <w:b/>
                <w:bCs/>
                <w:color w:val="000000"/>
                <w:sz w:val="18"/>
                <w:szCs w:val="18"/>
                <w:lang w:bidi="bn-BD"/>
              </w:rPr>
              <w:t xml:space="preserve">Design/development of solutions </w:t>
            </w:r>
            <w:r w:rsidRPr="00D3307D">
              <w:rPr>
                <w:rFonts w:ascii="Arial" w:hAnsi="Arial" w:cs="Arial"/>
                <w:color w:val="000000"/>
                <w:sz w:val="18"/>
                <w:szCs w:val="18"/>
                <w:lang w:bidi="bn-BD"/>
              </w:rPr>
              <w:t>(PO3)</w:t>
            </w:r>
          </w:p>
        </w:tc>
        <w:tc>
          <w:tcPr>
            <w:tcW w:w="1051" w:type="dxa"/>
            <w:vAlign w:val="center"/>
          </w:tcPr>
          <w:p w14:paraId="35C2832A"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Cognitive domain – level 4</w:t>
            </w:r>
          </w:p>
        </w:tc>
        <w:tc>
          <w:tcPr>
            <w:tcW w:w="1747" w:type="dxa"/>
            <w:vAlign w:val="center"/>
          </w:tcPr>
          <w:p w14:paraId="022EC338"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38057347"/>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Lecture Note</w:t>
            </w:r>
          </w:p>
          <w:p w14:paraId="5703F078"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55059811"/>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Text Book</w:t>
            </w:r>
          </w:p>
          <w:p w14:paraId="4D2CFD1E"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18124836"/>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Audio/Video</w:t>
            </w:r>
          </w:p>
          <w:p w14:paraId="51F74A5A"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80145238"/>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Web Material</w:t>
            </w:r>
          </w:p>
          <w:p w14:paraId="16EC5276" w14:textId="77777777" w:rsidR="002E3C27" w:rsidRPr="00D3307D"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297885408"/>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Journal paper</w:t>
            </w:r>
          </w:p>
        </w:tc>
        <w:tc>
          <w:tcPr>
            <w:tcW w:w="1612" w:type="dxa"/>
            <w:vAlign w:val="center"/>
          </w:tcPr>
          <w:p w14:paraId="032444B3"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29803423"/>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Class Test</w:t>
            </w:r>
          </w:p>
          <w:p w14:paraId="216C339D"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86198699"/>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Final Exam</w:t>
            </w:r>
          </w:p>
          <w:p w14:paraId="4F04C46F"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72469211"/>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Assignment </w:t>
            </w:r>
          </w:p>
          <w:p w14:paraId="04F0C23A"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84860932"/>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Participation</w:t>
            </w:r>
          </w:p>
          <w:p w14:paraId="2357CDC4"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14502318"/>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Presentation</w:t>
            </w:r>
          </w:p>
        </w:tc>
      </w:tr>
      <w:tr w:rsidR="002E3C27" w:rsidRPr="00D3307D" w14:paraId="6B53F0ED" w14:textId="77777777" w:rsidTr="001C3606">
        <w:trPr>
          <w:trHeight w:val="1700"/>
          <w:jc w:val="center"/>
        </w:trPr>
        <w:tc>
          <w:tcPr>
            <w:tcW w:w="646" w:type="dxa"/>
            <w:vAlign w:val="center"/>
          </w:tcPr>
          <w:p w14:paraId="3DF6FD4A"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CO3</w:t>
            </w:r>
          </w:p>
        </w:tc>
        <w:tc>
          <w:tcPr>
            <w:tcW w:w="1827" w:type="dxa"/>
            <w:vAlign w:val="center"/>
          </w:tcPr>
          <w:p w14:paraId="475FC6FD" w14:textId="77777777" w:rsidR="002E3C27" w:rsidRPr="00D3307D" w:rsidRDefault="002E3C27" w:rsidP="001C3606">
            <w:pPr>
              <w:jc w:val="center"/>
              <w:rPr>
                <w:rFonts w:ascii="Arial" w:hAnsi="Arial" w:cs="Arial"/>
                <w:iCs/>
                <w:sz w:val="18"/>
                <w:szCs w:val="18"/>
                <w:lang w:bidi="bn-BD"/>
              </w:rPr>
            </w:pPr>
            <w:r w:rsidRPr="00D3307D">
              <w:rPr>
                <w:rFonts w:ascii="Arial" w:hAnsi="Arial" w:cs="Arial"/>
                <w:iCs/>
                <w:sz w:val="18"/>
                <w:szCs w:val="18"/>
                <w:lang w:bidi="bn-BD"/>
              </w:rPr>
              <w:t>Implement efficient (vectorized) neural networks</w:t>
            </w:r>
          </w:p>
        </w:tc>
        <w:tc>
          <w:tcPr>
            <w:tcW w:w="2292" w:type="dxa"/>
            <w:vAlign w:val="center"/>
          </w:tcPr>
          <w:p w14:paraId="4061C036" w14:textId="77777777" w:rsidR="002E3C27" w:rsidRPr="00D3307D" w:rsidRDefault="002E3C27" w:rsidP="001C3606">
            <w:pPr>
              <w:contextualSpacing/>
              <w:jc w:val="center"/>
              <w:rPr>
                <w:rFonts w:ascii="Arial" w:hAnsi="Arial" w:cs="Arial"/>
                <w:color w:val="000000"/>
                <w:sz w:val="18"/>
                <w:szCs w:val="18"/>
                <w:lang w:bidi="bn-BD"/>
              </w:rPr>
            </w:pPr>
            <w:r w:rsidRPr="00D3307D">
              <w:rPr>
                <w:rFonts w:ascii="Arial" w:hAnsi="Arial" w:cs="Arial"/>
                <w:b/>
                <w:bCs/>
                <w:color w:val="000000"/>
                <w:sz w:val="18"/>
                <w:szCs w:val="18"/>
                <w:lang w:bidi="bn-BD"/>
              </w:rPr>
              <w:t xml:space="preserve">Design/development of solutions </w:t>
            </w:r>
            <w:r w:rsidRPr="00D3307D">
              <w:rPr>
                <w:rFonts w:ascii="Arial" w:hAnsi="Arial" w:cs="Arial"/>
                <w:color w:val="000000"/>
                <w:sz w:val="18"/>
                <w:szCs w:val="18"/>
                <w:lang w:bidi="bn-BD"/>
              </w:rPr>
              <w:t>(PO3)</w:t>
            </w:r>
          </w:p>
        </w:tc>
        <w:tc>
          <w:tcPr>
            <w:tcW w:w="1051" w:type="dxa"/>
            <w:vAlign w:val="center"/>
          </w:tcPr>
          <w:p w14:paraId="0117AB77" w14:textId="77777777" w:rsidR="002E3C27" w:rsidRPr="00D3307D" w:rsidRDefault="002E3C27" w:rsidP="001C3606">
            <w:pPr>
              <w:jc w:val="center"/>
              <w:rPr>
                <w:rFonts w:ascii="Arial" w:hAnsi="Arial" w:cs="Arial"/>
                <w:color w:val="000000"/>
                <w:sz w:val="18"/>
                <w:szCs w:val="18"/>
                <w:lang w:bidi="bn-BD"/>
              </w:rPr>
            </w:pPr>
            <w:r w:rsidRPr="00D3307D">
              <w:rPr>
                <w:rFonts w:ascii="Arial" w:hAnsi="Arial" w:cs="Arial"/>
                <w:color w:val="000000"/>
                <w:sz w:val="18"/>
                <w:szCs w:val="18"/>
                <w:lang w:bidi="bn-BD"/>
              </w:rPr>
              <w:t>Cognitive domain – level 2</w:t>
            </w:r>
          </w:p>
        </w:tc>
        <w:tc>
          <w:tcPr>
            <w:tcW w:w="1747" w:type="dxa"/>
            <w:vAlign w:val="center"/>
          </w:tcPr>
          <w:p w14:paraId="0419B187"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15769862"/>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Lecture Note</w:t>
            </w:r>
          </w:p>
          <w:p w14:paraId="68BC2B7C"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62591993"/>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Text Book</w:t>
            </w:r>
          </w:p>
          <w:p w14:paraId="15DD162A"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26087627"/>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Audio/Video</w:t>
            </w:r>
          </w:p>
          <w:p w14:paraId="5DA802E0"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48454057"/>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Web Material</w:t>
            </w:r>
          </w:p>
          <w:p w14:paraId="11833F5E" w14:textId="77777777" w:rsidR="002E3C27" w:rsidRPr="00D3307D"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683784879"/>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Journal paper</w:t>
            </w:r>
          </w:p>
        </w:tc>
        <w:tc>
          <w:tcPr>
            <w:tcW w:w="1612" w:type="dxa"/>
            <w:vAlign w:val="center"/>
          </w:tcPr>
          <w:p w14:paraId="7322B384"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0651484"/>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Class Test</w:t>
            </w:r>
          </w:p>
          <w:p w14:paraId="154DBBE7"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37861858"/>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Final Exam</w:t>
            </w:r>
          </w:p>
          <w:p w14:paraId="622E4497"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78706702"/>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Assignment </w:t>
            </w:r>
          </w:p>
          <w:p w14:paraId="240A2D1F" w14:textId="77777777" w:rsidR="002E3C27" w:rsidRPr="00D3307D"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78957187"/>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Participation</w:t>
            </w:r>
          </w:p>
          <w:p w14:paraId="3571D70D" w14:textId="77777777" w:rsidR="002E3C27" w:rsidRPr="00D3307D"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740781156"/>
              </w:sdtPr>
              <w:sdtContent>
                <w:r w:rsidR="002E3C27" w:rsidRPr="00D3307D">
                  <w:rPr>
                    <w:rFonts w:ascii="MS Gothic" w:eastAsia="MS Gothic" w:hAnsi="MS Gothic" w:cs="MS Gothic" w:hint="eastAsia"/>
                    <w:color w:val="000000"/>
                    <w:sz w:val="18"/>
                    <w:szCs w:val="18"/>
                    <w:lang w:bidi="bn-BD"/>
                  </w:rPr>
                  <w:t>☐</w:t>
                </w:r>
              </w:sdtContent>
            </w:sdt>
            <w:r w:rsidR="002E3C27" w:rsidRPr="00D3307D">
              <w:rPr>
                <w:rFonts w:ascii="Arial" w:hAnsi="Arial" w:cs="Arial"/>
                <w:color w:val="000000"/>
                <w:sz w:val="18"/>
                <w:szCs w:val="18"/>
                <w:lang w:bidi="bn-BD"/>
              </w:rPr>
              <w:t xml:space="preserve">  Presentation</w:t>
            </w:r>
          </w:p>
        </w:tc>
      </w:tr>
    </w:tbl>
    <w:p w14:paraId="0E4EA0D2" w14:textId="77777777" w:rsidR="002E3C27" w:rsidRPr="00D3307D" w:rsidRDefault="002E3C27" w:rsidP="002E3C27">
      <w:pPr>
        <w:autoSpaceDE w:val="0"/>
        <w:autoSpaceDN w:val="0"/>
        <w:adjustRightInd w:val="0"/>
        <w:jc w:val="center"/>
        <w:rPr>
          <w:rFonts w:ascii="Arial" w:eastAsia="Calibri" w:hAnsi="Arial" w:cs="Arial"/>
          <w:b/>
          <w:color w:val="000000"/>
          <w:sz w:val="18"/>
          <w:szCs w:val="18"/>
          <w:lang w:bidi="bn-IN"/>
        </w:rPr>
      </w:pPr>
    </w:p>
    <w:tbl>
      <w:tblPr>
        <w:tblStyle w:val="TableGrid2"/>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2E3C27" w:rsidRPr="00D3307D" w14:paraId="59EDEEEB" w14:textId="77777777" w:rsidTr="001C3606">
        <w:trPr>
          <w:jc w:val="center"/>
        </w:trPr>
        <w:tc>
          <w:tcPr>
            <w:tcW w:w="9264" w:type="dxa"/>
          </w:tcPr>
          <w:p w14:paraId="797C6157" w14:textId="77777777" w:rsidR="002E3C27" w:rsidRPr="00D3307D" w:rsidRDefault="002E3C27" w:rsidP="001C3606">
            <w:pPr>
              <w:rPr>
                <w:rFonts w:ascii="Arial" w:hAnsi="Arial" w:cs="Arial"/>
                <w:b/>
                <w:color w:val="000000"/>
                <w:sz w:val="18"/>
                <w:szCs w:val="18"/>
                <w:lang w:bidi="bn-BD"/>
              </w:rPr>
            </w:pPr>
            <w:r w:rsidRPr="00D3307D">
              <w:rPr>
                <w:rFonts w:ascii="Arial" w:hAnsi="Arial" w:cs="Arial"/>
                <w:b/>
                <w:color w:val="000000"/>
                <w:sz w:val="18"/>
                <w:szCs w:val="18"/>
                <w:lang w:bidi="bn-BD"/>
              </w:rPr>
              <w:t>Assessment and Marks Distribution:</w:t>
            </w:r>
          </w:p>
          <w:p w14:paraId="33AF4AA1" w14:textId="77777777" w:rsidR="002E3C27" w:rsidRPr="00D3307D" w:rsidRDefault="002E3C27" w:rsidP="001C3606">
            <w:pPr>
              <w:rPr>
                <w:rFonts w:ascii="Arial" w:hAnsi="Arial" w:cs="Arial"/>
                <w:bCs/>
                <w:color w:val="000000"/>
                <w:sz w:val="18"/>
                <w:szCs w:val="18"/>
                <w:lang w:bidi="bn-BD"/>
              </w:rPr>
            </w:pPr>
            <w:r w:rsidRPr="00D3307D">
              <w:rPr>
                <w:rFonts w:ascii="Arial"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14:paraId="66CEDE6C" w14:textId="77777777" w:rsidR="002E3C27" w:rsidRPr="00D3307D" w:rsidRDefault="002E3C27" w:rsidP="001C3606">
            <w:pPr>
              <w:rPr>
                <w:rFonts w:ascii="Arial" w:hAnsi="Arial" w:cs="Arial"/>
                <w:bCs/>
                <w:color w:val="000000"/>
                <w:sz w:val="18"/>
                <w:szCs w:val="18"/>
                <w:lang w:bidi="bn-BD"/>
              </w:rPr>
            </w:pPr>
            <w:r w:rsidRPr="00D3307D">
              <w:rPr>
                <w:rFonts w:ascii="Arial" w:hAnsi="Arial" w:cs="Arial"/>
                <w:bCs/>
                <w:color w:val="000000"/>
                <w:sz w:val="18"/>
                <w:szCs w:val="18"/>
                <w:lang w:bidi="bn-BD"/>
              </w:rPr>
              <w:t xml:space="preserve"> </w:t>
            </w:r>
            <w:r w:rsidRPr="00D3307D">
              <w:rPr>
                <w:rFonts w:ascii="Arial" w:hAnsi="Arial" w:cs="Arial"/>
                <w:bCs/>
                <w:color w:val="000000"/>
                <w:sz w:val="18"/>
                <w:szCs w:val="18"/>
                <w:lang w:bidi="bn-BD"/>
              </w:rPr>
              <w:tab/>
              <w:t>Class tests + Assignments due in different times of the semester (</w:t>
            </w:r>
            <w:r>
              <w:rPr>
                <w:rFonts w:ascii="Arial" w:hAnsi="Arial" w:cs="Arial"/>
                <w:bCs/>
                <w:color w:val="000000"/>
                <w:sz w:val="18"/>
                <w:szCs w:val="18"/>
                <w:lang w:bidi="bn-BD"/>
              </w:rPr>
              <w:t>15%</w:t>
            </w:r>
            <w:r w:rsidRPr="00D3307D">
              <w:rPr>
                <w:rFonts w:ascii="Arial" w:hAnsi="Arial" w:cs="Arial"/>
                <w:bCs/>
                <w:color w:val="000000"/>
                <w:sz w:val="18"/>
                <w:szCs w:val="18"/>
                <w:lang w:bidi="bn-BD"/>
              </w:rPr>
              <w:t>)</w:t>
            </w:r>
          </w:p>
          <w:p w14:paraId="2937D091" w14:textId="77777777" w:rsidR="002E3C27" w:rsidRPr="00D3307D" w:rsidRDefault="002E3C27" w:rsidP="001C3606">
            <w:pPr>
              <w:rPr>
                <w:rFonts w:ascii="Arial" w:hAnsi="Arial" w:cs="Arial"/>
                <w:bCs/>
                <w:color w:val="000000"/>
                <w:sz w:val="18"/>
                <w:szCs w:val="18"/>
                <w:lang w:bidi="bn-BD"/>
              </w:rPr>
            </w:pPr>
            <w:r w:rsidRPr="00D3307D">
              <w:rPr>
                <w:rFonts w:ascii="Arial" w:hAnsi="Arial" w:cs="Arial"/>
                <w:bCs/>
                <w:color w:val="000000"/>
                <w:sz w:val="18"/>
                <w:szCs w:val="18"/>
                <w:lang w:bidi="bn-BD"/>
              </w:rPr>
              <w:t xml:space="preserve"> </w:t>
            </w:r>
            <w:r w:rsidRPr="00D3307D">
              <w:rPr>
                <w:rFonts w:ascii="Arial" w:hAnsi="Arial" w:cs="Arial"/>
                <w:bCs/>
                <w:color w:val="000000"/>
                <w:sz w:val="18"/>
                <w:szCs w:val="18"/>
                <w:lang w:bidi="bn-BD"/>
              </w:rPr>
              <w:tab/>
              <w:t>A comprehensive final exam (</w:t>
            </w:r>
            <w:r>
              <w:rPr>
                <w:rFonts w:ascii="Arial" w:hAnsi="Arial" w:cs="Arial"/>
                <w:bCs/>
                <w:color w:val="000000"/>
                <w:sz w:val="18"/>
                <w:szCs w:val="18"/>
                <w:lang w:bidi="bn-BD"/>
              </w:rPr>
              <w:t>80%</w:t>
            </w:r>
            <w:r w:rsidRPr="00D3307D">
              <w:rPr>
                <w:rFonts w:ascii="Arial" w:hAnsi="Arial" w:cs="Arial"/>
                <w:bCs/>
                <w:color w:val="000000"/>
                <w:sz w:val="18"/>
                <w:szCs w:val="18"/>
                <w:lang w:bidi="bn-BD"/>
              </w:rPr>
              <w:t xml:space="preserve">), Total Time: 3 hours. </w:t>
            </w:r>
          </w:p>
          <w:p w14:paraId="5D4923C4" w14:textId="77777777" w:rsidR="002E3C27" w:rsidRPr="00D3307D" w:rsidRDefault="002E3C27" w:rsidP="001C3606">
            <w:pPr>
              <w:rPr>
                <w:rFonts w:ascii="Arial" w:hAnsi="Arial" w:cs="Arial"/>
                <w:b/>
                <w:color w:val="000000"/>
                <w:sz w:val="18"/>
                <w:szCs w:val="18"/>
                <w:lang w:bidi="bn-BD"/>
              </w:rPr>
            </w:pPr>
            <w:r w:rsidRPr="00D3307D">
              <w:rPr>
                <w:rFonts w:ascii="Arial" w:hAnsi="Arial" w:cs="Arial"/>
                <w:bCs/>
                <w:color w:val="000000"/>
                <w:sz w:val="18"/>
                <w:szCs w:val="18"/>
                <w:lang w:bidi="bn-BD"/>
              </w:rPr>
              <w:t xml:space="preserve"> </w:t>
            </w:r>
            <w:r w:rsidRPr="00D3307D">
              <w:rPr>
                <w:rFonts w:ascii="Arial" w:hAnsi="Arial" w:cs="Arial"/>
                <w:bCs/>
                <w:color w:val="000000"/>
                <w:sz w:val="18"/>
                <w:szCs w:val="18"/>
                <w:lang w:bidi="bn-BD"/>
              </w:rPr>
              <w:tab/>
              <w:t>A class participation mark (</w:t>
            </w:r>
            <w:r>
              <w:rPr>
                <w:rFonts w:ascii="Arial" w:hAnsi="Arial" w:cs="Arial"/>
                <w:bCs/>
                <w:color w:val="000000"/>
                <w:sz w:val="18"/>
                <w:szCs w:val="18"/>
                <w:lang w:bidi="bn-BD"/>
              </w:rPr>
              <w:t>5%</w:t>
            </w:r>
            <w:r w:rsidRPr="00D3307D">
              <w:rPr>
                <w:rFonts w:ascii="Arial" w:hAnsi="Arial" w:cs="Arial"/>
                <w:bCs/>
                <w:color w:val="000000"/>
                <w:sz w:val="18"/>
                <w:szCs w:val="18"/>
                <w:lang w:bidi="bn-BD"/>
              </w:rPr>
              <w:t>).</w:t>
            </w:r>
          </w:p>
        </w:tc>
      </w:tr>
      <w:tr w:rsidR="002E3C27" w:rsidRPr="00D3307D" w14:paraId="73016F82" w14:textId="77777777" w:rsidTr="001C3606">
        <w:trPr>
          <w:jc w:val="center"/>
        </w:trPr>
        <w:tc>
          <w:tcPr>
            <w:tcW w:w="9264" w:type="dxa"/>
          </w:tcPr>
          <w:p w14:paraId="17F3899C" w14:textId="77777777" w:rsidR="002E3C27" w:rsidRPr="00D3307D" w:rsidRDefault="002E3C27" w:rsidP="001C3606">
            <w:pPr>
              <w:spacing w:after="120"/>
              <w:jc w:val="both"/>
              <w:rPr>
                <w:rFonts w:ascii="Arial" w:hAnsi="Arial" w:cs="Arial"/>
                <w:iCs/>
                <w:sz w:val="18"/>
                <w:szCs w:val="18"/>
                <w:lang w:bidi="bn-BD"/>
              </w:rPr>
            </w:pPr>
          </w:p>
          <w:p w14:paraId="74F2F026" w14:textId="77777777" w:rsidR="002E3C27" w:rsidRPr="00D3307D" w:rsidRDefault="002E3C27" w:rsidP="001C3606">
            <w:pPr>
              <w:spacing w:after="120"/>
              <w:jc w:val="both"/>
              <w:rPr>
                <w:rFonts w:ascii="Arial" w:hAnsi="Arial" w:cs="Arial"/>
                <w:b/>
                <w:bCs/>
                <w:iCs/>
                <w:sz w:val="18"/>
                <w:szCs w:val="18"/>
                <w:lang w:bidi="bn-BD"/>
              </w:rPr>
            </w:pPr>
            <w:r w:rsidRPr="00D3307D">
              <w:rPr>
                <w:rFonts w:ascii="Arial" w:hAnsi="Arial" w:cs="Arial"/>
                <w:b/>
                <w:bCs/>
                <w:iCs/>
                <w:sz w:val="18"/>
                <w:szCs w:val="18"/>
                <w:lang w:bidi="bn-BD"/>
              </w:rPr>
              <w:t>Course Contents:</w:t>
            </w:r>
          </w:p>
          <w:p w14:paraId="26F3D0C6" w14:textId="77777777" w:rsidR="002E3C27" w:rsidRPr="00D3307D" w:rsidRDefault="002E3C27" w:rsidP="001C3606">
            <w:pPr>
              <w:jc w:val="both"/>
              <w:rPr>
                <w:rFonts w:ascii="Arial" w:hAnsi="Arial" w:cs="Arial"/>
                <w:sz w:val="18"/>
                <w:szCs w:val="18"/>
                <w:lang w:bidi="bn-BD"/>
              </w:rPr>
            </w:pPr>
            <w:r w:rsidRPr="00D3307D">
              <w:rPr>
                <w:rFonts w:ascii="Arial" w:hAnsi="Arial" w:cs="Arial"/>
                <w:sz w:val="18"/>
                <w:szCs w:val="18"/>
                <w:lang w:bidi="bn-BD"/>
              </w:rPr>
              <w:t xml:space="preserve">Multilayer Perceptron. </w:t>
            </w:r>
          </w:p>
          <w:p w14:paraId="729D1637" w14:textId="77777777" w:rsidR="002E3C27" w:rsidRPr="00D3307D" w:rsidRDefault="002E3C27" w:rsidP="001C3606">
            <w:pPr>
              <w:jc w:val="both"/>
              <w:rPr>
                <w:rFonts w:ascii="Arial" w:hAnsi="Arial" w:cs="Arial"/>
                <w:sz w:val="18"/>
                <w:szCs w:val="18"/>
                <w:lang w:bidi="bn-BD"/>
              </w:rPr>
            </w:pPr>
            <w:r w:rsidRPr="00D3307D">
              <w:rPr>
                <w:rFonts w:ascii="Arial" w:hAnsi="Arial" w:cs="Arial"/>
                <w:sz w:val="18"/>
                <w:szCs w:val="18"/>
                <w:lang w:bidi="bn-BD"/>
              </w:rPr>
              <w:t xml:space="preserve">Deep Feedforward Networks: Gradient-Based Learning, Back-propagation and other differential algorithms. Techniques to improve neural networks: regularization and optimizations, hyperparameter tuning and deep learning frameworks. </w:t>
            </w:r>
          </w:p>
          <w:p w14:paraId="0F6A3777" w14:textId="77777777" w:rsidR="002E3C27" w:rsidRPr="00D3307D" w:rsidRDefault="002E3C27" w:rsidP="001C3606">
            <w:pPr>
              <w:jc w:val="both"/>
              <w:rPr>
                <w:rFonts w:ascii="Arial" w:hAnsi="Arial" w:cs="Arial"/>
                <w:sz w:val="18"/>
                <w:szCs w:val="18"/>
                <w:lang w:val="en-GB" w:bidi="bn-BD"/>
              </w:rPr>
            </w:pPr>
          </w:p>
          <w:p w14:paraId="78DE90E4" w14:textId="77777777" w:rsidR="002E3C27" w:rsidRPr="00D3307D" w:rsidRDefault="002E3C27" w:rsidP="001C3606">
            <w:pPr>
              <w:jc w:val="both"/>
              <w:rPr>
                <w:rFonts w:ascii="Arial" w:hAnsi="Arial" w:cs="Arial"/>
                <w:sz w:val="18"/>
                <w:szCs w:val="18"/>
                <w:lang w:bidi="bn-BD"/>
              </w:rPr>
            </w:pPr>
            <w:r w:rsidRPr="00D3307D">
              <w:rPr>
                <w:rFonts w:ascii="Arial" w:hAnsi="Arial" w:cs="Arial"/>
                <w:sz w:val="18"/>
                <w:szCs w:val="18"/>
                <w:lang w:val="en-GB" w:bidi="bn-BD"/>
              </w:rPr>
              <w:t xml:space="preserve">Concepts and mathematical formalization of Deep Belief Networks, stacks of restricted </w:t>
            </w:r>
            <w:proofErr w:type="spellStart"/>
            <w:r w:rsidRPr="00D3307D">
              <w:rPr>
                <w:rFonts w:ascii="Arial" w:hAnsi="Arial" w:cs="Arial"/>
                <w:sz w:val="18"/>
                <w:szCs w:val="18"/>
                <w:lang w:val="en-GB" w:bidi="bn-BD"/>
              </w:rPr>
              <w:t>Boltzman</w:t>
            </w:r>
            <w:proofErr w:type="spellEnd"/>
            <w:r w:rsidRPr="00D3307D">
              <w:rPr>
                <w:rFonts w:ascii="Arial" w:hAnsi="Arial" w:cs="Arial"/>
                <w:sz w:val="18"/>
                <w:szCs w:val="18"/>
                <w:lang w:val="en-GB" w:bidi="bn-BD"/>
              </w:rPr>
              <w:t xml:space="preserve"> Machines. </w:t>
            </w:r>
            <w:r w:rsidRPr="00D3307D">
              <w:rPr>
                <w:rFonts w:ascii="Arial" w:hAnsi="Arial" w:cs="Arial"/>
                <w:sz w:val="18"/>
                <w:szCs w:val="18"/>
                <w:lang w:bidi="bn-BD"/>
              </w:rPr>
              <w:t xml:space="preserve">Autoencoders: Undercomplete, Regularized, and Denoising Autoencoders. Learning Manifold with Autoencoder. </w:t>
            </w:r>
          </w:p>
          <w:p w14:paraId="0D6971AB" w14:textId="77777777" w:rsidR="002E3C27" w:rsidRPr="00D3307D" w:rsidRDefault="002E3C27" w:rsidP="001C3606">
            <w:pPr>
              <w:jc w:val="both"/>
              <w:rPr>
                <w:rFonts w:ascii="Arial" w:hAnsi="Arial" w:cs="Arial"/>
                <w:sz w:val="18"/>
                <w:szCs w:val="18"/>
                <w:lang w:bidi="bn-BD"/>
              </w:rPr>
            </w:pPr>
            <w:r w:rsidRPr="00D3307D">
              <w:rPr>
                <w:rFonts w:ascii="Arial" w:hAnsi="Arial" w:cs="Arial"/>
                <w:sz w:val="18"/>
                <w:szCs w:val="18"/>
                <w:lang w:bidi="bn-BD"/>
              </w:rPr>
              <w:t>Convolutional Neural Networks (CNNs): The convolution operation and Pooling. Application of CNNs on computer vision.</w:t>
            </w:r>
          </w:p>
          <w:p w14:paraId="213A63E5" w14:textId="77777777" w:rsidR="002E3C27" w:rsidRPr="00D3307D" w:rsidRDefault="002E3C27" w:rsidP="001C3606">
            <w:pPr>
              <w:jc w:val="both"/>
              <w:rPr>
                <w:rFonts w:ascii="Arial" w:hAnsi="Arial" w:cs="Arial"/>
                <w:sz w:val="18"/>
                <w:szCs w:val="18"/>
                <w:lang w:bidi="bn-BD"/>
              </w:rPr>
            </w:pPr>
          </w:p>
          <w:p w14:paraId="58171990" w14:textId="77777777" w:rsidR="002E3C27" w:rsidRPr="00D3307D" w:rsidRDefault="002E3C27" w:rsidP="001C3606">
            <w:pPr>
              <w:jc w:val="both"/>
              <w:rPr>
                <w:rFonts w:ascii="Arial" w:hAnsi="Arial" w:cs="Arial"/>
                <w:sz w:val="18"/>
                <w:szCs w:val="18"/>
                <w:lang w:bidi="bn-BD"/>
              </w:rPr>
            </w:pPr>
            <w:r w:rsidRPr="00D3307D">
              <w:rPr>
                <w:rFonts w:ascii="Arial" w:hAnsi="Arial" w:cs="Arial"/>
                <w:sz w:val="18"/>
                <w:szCs w:val="18"/>
                <w:lang w:bidi="bn-BD"/>
              </w:rPr>
              <w:t>Recurrent Neural Networks (RNNS): Bidirectional RNNs, Deep Neural Networks, e Long short-term memory and other gated RNNS, Applications of RNNs on natural language processing, and speech recognition.</w:t>
            </w:r>
          </w:p>
          <w:p w14:paraId="093C8D32" w14:textId="77777777" w:rsidR="002E3C27" w:rsidRPr="00D3307D" w:rsidRDefault="002E3C27" w:rsidP="001C3606">
            <w:pPr>
              <w:jc w:val="both"/>
              <w:rPr>
                <w:rFonts w:ascii="Arial" w:hAnsi="Arial" w:cs="Arial"/>
                <w:sz w:val="18"/>
                <w:szCs w:val="18"/>
                <w:lang w:bidi="bn-BD"/>
              </w:rPr>
            </w:pPr>
            <w:r w:rsidRPr="00D3307D">
              <w:rPr>
                <w:rFonts w:ascii="Arial" w:hAnsi="Arial" w:cs="Arial"/>
                <w:sz w:val="18"/>
                <w:szCs w:val="18"/>
                <w:lang w:bidi="bn-BD"/>
              </w:rPr>
              <w:t>Advanced topics: Generative Adversarial Networks, Deep Reinforcement Learning, Adversarial Attacks.</w:t>
            </w:r>
          </w:p>
        </w:tc>
      </w:tr>
    </w:tbl>
    <w:p w14:paraId="191FBED9" w14:textId="77777777" w:rsidR="002E3C27" w:rsidRPr="00D3307D" w:rsidRDefault="002E3C27" w:rsidP="002E3C27">
      <w:pPr>
        <w:jc w:val="both"/>
        <w:rPr>
          <w:rFonts w:ascii="Arial" w:eastAsia="Calibri" w:hAnsi="Arial" w:cs="Arial"/>
          <w:color w:val="FF0000"/>
          <w:sz w:val="18"/>
          <w:szCs w:val="18"/>
          <w:lang w:bidi="bn-IN"/>
        </w:rPr>
      </w:pPr>
    </w:p>
    <w:p w14:paraId="71E93E9B" w14:textId="77777777" w:rsidR="002E3C27" w:rsidRPr="00D3307D" w:rsidRDefault="002E3C27" w:rsidP="002E3C27">
      <w:pPr>
        <w:jc w:val="center"/>
        <w:rPr>
          <w:rFonts w:ascii="Arial" w:eastAsia="Calibri" w:hAnsi="Arial" w:cs="Arial"/>
          <w:b/>
          <w:color w:val="FFFFFF"/>
          <w:sz w:val="18"/>
          <w:szCs w:val="18"/>
          <w:highlight w:val="black"/>
          <w:lang w:bidi="bn-IN"/>
        </w:rPr>
      </w:pPr>
    </w:p>
    <w:p w14:paraId="1C13ADDB" w14:textId="77777777" w:rsidR="002E3C27" w:rsidRPr="00D3307D" w:rsidRDefault="002E3C27" w:rsidP="002E3C27">
      <w:pPr>
        <w:rPr>
          <w:rFonts w:ascii="Arial" w:eastAsia="Calibri" w:hAnsi="Arial" w:cs="Arial"/>
          <w:b/>
          <w:spacing w:val="-3"/>
          <w:sz w:val="18"/>
          <w:szCs w:val="18"/>
          <w:lang w:bidi="bn-IN"/>
        </w:rPr>
      </w:pPr>
      <w:r w:rsidRPr="00D3307D">
        <w:rPr>
          <w:rFonts w:ascii="Arial" w:eastAsia="Calibri" w:hAnsi="Arial" w:cs="Arial"/>
          <w:b/>
          <w:spacing w:val="-3"/>
          <w:sz w:val="18"/>
          <w:szCs w:val="18"/>
          <w:lang w:bidi="bn-IN"/>
        </w:rPr>
        <w:t>Text Book:</w:t>
      </w:r>
    </w:p>
    <w:tbl>
      <w:tblPr>
        <w:tblW w:w="5000" w:type="pct"/>
        <w:jc w:val="center"/>
        <w:tblLook w:val="0000" w:firstRow="0" w:lastRow="0" w:firstColumn="0" w:lastColumn="0" w:noHBand="0" w:noVBand="0"/>
      </w:tblPr>
      <w:tblGrid>
        <w:gridCol w:w="372"/>
        <w:gridCol w:w="4702"/>
        <w:gridCol w:w="283"/>
        <w:gridCol w:w="3885"/>
      </w:tblGrid>
      <w:tr w:rsidR="002E3C27" w:rsidRPr="00D3307D" w14:paraId="1AD9FD52" w14:textId="77777777" w:rsidTr="001C3606">
        <w:trPr>
          <w:trHeight w:val="432"/>
          <w:jc w:val="center"/>
        </w:trPr>
        <w:tc>
          <w:tcPr>
            <w:tcW w:w="201" w:type="pct"/>
          </w:tcPr>
          <w:p w14:paraId="3A01739D"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sz w:val="18"/>
                <w:szCs w:val="18"/>
                <w:lang w:bidi="bn-IN"/>
              </w:rPr>
              <w:t>1.</w:t>
            </w:r>
          </w:p>
        </w:tc>
        <w:tc>
          <w:tcPr>
            <w:tcW w:w="2544" w:type="pct"/>
          </w:tcPr>
          <w:p w14:paraId="64BD2BB2"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sz w:val="18"/>
                <w:szCs w:val="18"/>
                <w:lang w:bidi="bn-IN"/>
              </w:rPr>
              <w:t xml:space="preserve">Ian Goodfellow and </w:t>
            </w:r>
            <w:proofErr w:type="spellStart"/>
            <w:r w:rsidRPr="00D3307D">
              <w:rPr>
                <w:rFonts w:ascii="Arial" w:eastAsia="Calibri" w:hAnsi="Arial" w:cs="Arial"/>
                <w:sz w:val="18"/>
                <w:szCs w:val="18"/>
                <w:lang w:bidi="bn-IN"/>
              </w:rPr>
              <w:t>Yoshua</w:t>
            </w:r>
            <w:proofErr w:type="spellEnd"/>
            <w:r w:rsidRPr="00D3307D">
              <w:rPr>
                <w:rFonts w:ascii="Arial" w:eastAsia="Calibri" w:hAnsi="Arial" w:cs="Arial"/>
                <w:sz w:val="18"/>
                <w:szCs w:val="18"/>
                <w:lang w:bidi="bn-IN"/>
              </w:rPr>
              <w:t xml:space="preserve"> </w:t>
            </w:r>
            <w:proofErr w:type="spellStart"/>
            <w:r w:rsidRPr="00D3307D">
              <w:rPr>
                <w:rFonts w:ascii="Arial" w:eastAsia="Calibri" w:hAnsi="Arial" w:cs="Arial"/>
                <w:sz w:val="18"/>
                <w:szCs w:val="18"/>
                <w:lang w:bidi="bn-IN"/>
              </w:rPr>
              <w:t>Bengio</w:t>
            </w:r>
            <w:proofErr w:type="spellEnd"/>
            <w:r w:rsidRPr="00D3307D">
              <w:rPr>
                <w:rFonts w:ascii="Arial" w:eastAsia="Calibri" w:hAnsi="Arial" w:cs="Arial"/>
                <w:sz w:val="18"/>
                <w:szCs w:val="18"/>
                <w:lang w:bidi="bn-IN"/>
              </w:rPr>
              <w:t xml:space="preserve"> and Aaron Courville</w:t>
            </w:r>
          </w:p>
        </w:tc>
        <w:tc>
          <w:tcPr>
            <w:tcW w:w="153" w:type="pct"/>
          </w:tcPr>
          <w:p w14:paraId="48422773"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sz w:val="18"/>
                <w:szCs w:val="18"/>
                <w:lang w:bidi="bn-IN"/>
              </w:rPr>
              <w:t>:</w:t>
            </w:r>
          </w:p>
        </w:tc>
        <w:tc>
          <w:tcPr>
            <w:tcW w:w="2102" w:type="pct"/>
          </w:tcPr>
          <w:p w14:paraId="2CF0542D"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b/>
                <w:bCs/>
                <w:sz w:val="18"/>
                <w:szCs w:val="18"/>
                <w:lang w:bidi="bn-IN"/>
              </w:rPr>
              <w:t>Deep Learning,</w:t>
            </w:r>
            <w:r w:rsidRPr="00D3307D">
              <w:rPr>
                <w:rFonts w:ascii="Arial" w:eastAsia="Calibri" w:hAnsi="Arial" w:cs="Arial"/>
                <w:sz w:val="18"/>
                <w:szCs w:val="18"/>
                <w:lang w:bidi="bn-IN"/>
              </w:rPr>
              <w:t xml:space="preserve"> </w:t>
            </w:r>
            <w:r w:rsidRPr="00D3307D">
              <w:rPr>
                <w:rFonts w:ascii="Arial" w:eastAsia="Calibri" w:hAnsi="Arial" w:cs="Arial"/>
                <w:i/>
                <w:iCs/>
                <w:sz w:val="18"/>
                <w:szCs w:val="18"/>
                <w:lang w:bidi="bn-IN"/>
              </w:rPr>
              <w:t>An MIT Press book</w:t>
            </w:r>
          </w:p>
        </w:tc>
      </w:tr>
    </w:tbl>
    <w:p w14:paraId="37D7E464" w14:textId="77777777" w:rsidR="002E3C27" w:rsidRPr="00D3307D" w:rsidRDefault="002E3C27" w:rsidP="002E3C27">
      <w:pPr>
        <w:rPr>
          <w:rFonts w:ascii="Arial" w:eastAsia="Calibri" w:hAnsi="Arial" w:cs="Arial"/>
          <w:b/>
          <w:spacing w:val="-3"/>
          <w:sz w:val="18"/>
          <w:szCs w:val="18"/>
          <w:lang w:bidi="bn-IN"/>
        </w:rPr>
      </w:pPr>
      <w:r w:rsidRPr="00D3307D">
        <w:rPr>
          <w:rFonts w:ascii="Arial" w:eastAsia="Calibri" w:hAnsi="Arial" w:cs="Arial"/>
          <w:b/>
          <w:spacing w:val="-3"/>
          <w:sz w:val="18"/>
          <w:szCs w:val="18"/>
          <w:lang w:bidi="bn-IN"/>
        </w:rPr>
        <w:t>Books Recommended:</w:t>
      </w:r>
    </w:p>
    <w:tbl>
      <w:tblPr>
        <w:tblW w:w="4975" w:type="pct"/>
        <w:jc w:val="center"/>
        <w:tblLook w:val="0000" w:firstRow="0" w:lastRow="0" w:firstColumn="0" w:lastColumn="0" w:noHBand="0" w:noVBand="0"/>
      </w:tblPr>
      <w:tblGrid>
        <w:gridCol w:w="376"/>
        <w:gridCol w:w="4675"/>
        <w:gridCol w:w="283"/>
        <w:gridCol w:w="3862"/>
      </w:tblGrid>
      <w:tr w:rsidR="002E3C27" w:rsidRPr="00D3307D" w14:paraId="5194692B" w14:textId="77777777" w:rsidTr="001C3606">
        <w:trPr>
          <w:trHeight w:val="311"/>
          <w:jc w:val="center"/>
        </w:trPr>
        <w:tc>
          <w:tcPr>
            <w:tcW w:w="204" w:type="pct"/>
          </w:tcPr>
          <w:p w14:paraId="7061B39B"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sz w:val="18"/>
                <w:szCs w:val="18"/>
                <w:lang w:bidi="bn-IN"/>
              </w:rPr>
              <w:t>1.</w:t>
            </w:r>
          </w:p>
        </w:tc>
        <w:tc>
          <w:tcPr>
            <w:tcW w:w="2542" w:type="pct"/>
          </w:tcPr>
          <w:p w14:paraId="6F3434FF"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sz w:val="18"/>
                <w:szCs w:val="18"/>
                <w:lang w:bidi="bn-IN"/>
              </w:rPr>
              <w:t>Michael Nielsen</w:t>
            </w:r>
          </w:p>
        </w:tc>
        <w:tc>
          <w:tcPr>
            <w:tcW w:w="154" w:type="pct"/>
          </w:tcPr>
          <w:p w14:paraId="40E205DC"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sz w:val="18"/>
                <w:szCs w:val="18"/>
                <w:lang w:bidi="bn-IN"/>
              </w:rPr>
              <w:t>:</w:t>
            </w:r>
          </w:p>
        </w:tc>
        <w:tc>
          <w:tcPr>
            <w:tcW w:w="2100" w:type="pct"/>
          </w:tcPr>
          <w:p w14:paraId="3A07A010" w14:textId="77777777" w:rsidR="002E3C27" w:rsidRPr="00D3307D" w:rsidRDefault="002E3C27" w:rsidP="001C3606">
            <w:pPr>
              <w:rPr>
                <w:rFonts w:ascii="Arial" w:eastAsia="Calibri" w:hAnsi="Arial" w:cs="Arial"/>
                <w:sz w:val="18"/>
                <w:szCs w:val="18"/>
                <w:lang w:bidi="bn-IN"/>
              </w:rPr>
            </w:pPr>
            <w:r w:rsidRPr="00D3307D">
              <w:rPr>
                <w:rFonts w:ascii="Arial" w:eastAsia="Calibri" w:hAnsi="Arial" w:cs="Arial"/>
                <w:b/>
                <w:bCs/>
                <w:sz w:val="18"/>
                <w:szCs w:val="18"/>
                <w:lang w:bidi="bn-IN"/>
              </w:rPr>
              <w:t>Neural Networks</w:t>
            </w:r>
            <w:r w:rsidRPr="00D3307D">
              <w:rPr>
                <w:rFonts w:ascii="Arial" w:eastAsia="Calibri" w:hAnsi="Arial" w:cs="Arial"/>
                <w:sz w:val="18"/>
                <w:szCs w:val="18"/>
                <w:lang w:bidi="bn-IN"/>
              </w:rPr>
              <w:t xml:space="preserve"> </w:t>
            </w:r>
            <w:r w:rsidRPr="00D3307D">
              <w:rPr>
                <w:rFonts w:ascii="Arial" w:eastAsia="Calibri" w:hAnsi="Arial" w:cs="Arial"/>
                <w:b/>
                <w:bCs/>
                <w:sz w:val="18"/>
                <w:szCs w:val="18"/>
                <w:lang w:bidi="bn-IN"/>
              </w:rPr>
              <w:t>and Deep Learning</w:t>
            </w:r>
          </w:p>
        </w:tc>
      </w:tr>
    </w:tbl>
    <w:p w14:paraId="45936AEA" w14:textId="77777777" w:rsidR="002E3C27" w:rsidRPr="00D3307D" w:rsidRDefault="002E3C27" w:rsidP="002E3C27">
      <w:pPr>
        <w:jc w:val="center"/>
        <w:rPr>
          <w:rFonts w:ascii="Arial" w:eastAsia="Calibri" w:hAnsi="Arial" w:cs="Arial"/>
          <w:b/>
          <w:bCs/>
          <w:sz w:val="18"/>
          <w:szCs w:val="18"/>
          <w:lang w:bidi="bn-IN"/>
        </w:rPr>
      </w:pPr>
    </w:p>
    <w:p w14:paraId="43797A1C" w14:textId="77777777" w:rsidR="002E3C27" w:rsidRDefault="002E3C27" w:rsidP="002E3C27">
      <w:pPr>
        <w:rPr>
          <w:rFonts w:ascii="Arial" w:eastAsia="Calibri" w:hAnsi="Arial" w:cs="Arial"/>
          <w:sz w:val="18"/>
          <w:szCs w:val="18"/>
          <w:lang w:bidi="bn-IN"/>
        </w:rPr>
      </w:pPr>
      <w:r>
        <w:rPr>
          <w:rFonts w:ascii="Arial" w:eastAsia="Calibri" w:hAnsi="Arial" w:cs="Arial"/>
          <w:sz w:val="18"/>
          <w:szCs w:val="18"/>
          <w:lang w:bidi="bn-IN"/>
        </w:rPr>
        <w:br w:type="page"/>
      </w:r>
    </w:p>
    <w:p w14:paraId="264E5B9D"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F551E">
        <w:rPr>
          <w:rFonts w:ascii="Arial" w:hAnsi="Arial" w:cs="Arial"/>
          <w:b/>
          <w:bCs/>
          <w:iCs/>
          <w:sz w:val="18"/>
          <w:szCs w:val="18"/>
        </w:rPr>
        <w:lastRenderedPageBreak/>
        <w:t>CSE4262: Neural Networks and Deep Learning Lab</w:t>
      </w:r>
    </w:p>
    <w:p w14:paraId="271D6EE7"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F551E">
        <w:rPr>
          <w:rFonts w:ascii="Arial" w:hAnsi="Arial" w:cs="Arial"/>
          <w:b/>
          <w:bCs/>
          <w:iCs/>
          <w:sz w:val="18"/>
          <w:szCs w:val="18"/>
        </w:rPr>
        <w:t>Credits: 1 Contact Hours: 26</w:t>
      </w:r>
    </w:p>
    <w:p w14:paraId="2F3457BB"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bCs/>
          <w:iCs/>
          <w:sz w:val="18"/>
          <w:szCs w:val="18"/>
        </w:rPr>
      </w:pPr>
      <w:r w:rsidRPr="001F551E">
        <w:rPr>
          <w:rFonts w:ascii="Arial" w:hAnsi="Arial" w:cs="Arial"/>
          <w:b/>
          <w:bCs/>
          <w:iCs/>
          <w:sz w:val="18"/>
          <w:szCs w:val="18"/>
        </w:rPr>
        <w:t xml:space="preserve">Year: </w:t>
      </w:r>
      <w:r w:rsidRPr="001F551E">
        <w:rPr>
          <w:rFonts w:ascii="Arial" w:hAnsi="Arial" w:cs="Arial"/>
          <w:iCs/>
          <w:sz w:val="18"/>
          <w:szCs w:val="18"/>
        </w:rPr>
        <w:t>Fourth</w:t>
      </w:r>
      <w:r w:rsidRPr="001F551E">
        <w:rPr>
          <w:rFonts w:ascii="Arial" w:hAnsi="Arial" w:cs="Arial"/>
          <w:b/>
          <w:bCs/>
          <w:iCs/>
          <w:sz w:val="18"/>
          <w:szCs w:val="18"/>
        </w:rPr>
        <w:t xml:space="preserve"> Semester: </w:t>
      </w:r>
      <w:r w:rsidRPr="001F551E">
        <w:rPr>
          <w:rFonts w:ascii="Arial" w:hAnsi="Arial" w:cs="Arial"/>
          <w:iCs/>
          <w:sz w:val="18"/>
          <w:szCs w:val="18"/>
        </w:rPr>
        <w:t>Even</w:t>
      </w:r>
    </w:p>
    <w:p w14:paraId="0616632D" w14:textId="77777777" w:rsidR="002E3C27" w:rsidRPr="001F551E" w:rsidRDefault="002E3C27" w:rsidP="002E3C27">
      <w:pPr>
        <w:jc w:val="center"/>
        <w:rPr>
          <w:rFonts w:ascii="Arial" w:hAnsi="Arial" w:cs="Arial"/>
          <w:b/>
          <w:bCs/>
          <w:sz w:val="18"/>
          <w:szCs w:val="18"/>
        </w:rPr>
      </w:pPr>
    </w:p>
    <w:tbl>
      <w:tblPr>
        <w:tblW w:w="9180" w:type="dxa"/>
        <w:jc w:val="center"/>
        <w:tblLook w:val="04A0" w:firstRow="1" w:lastRow="0" w:firstColumn="1" w:lastColumn="0" w:noHBand="0" w:noVBand="1"/>
      </w:tblPr>
      <w:tblGrid>
        <w:gridCol w:w="1439"/>
        <w:gridCol w:w="7741"/>
      </w:tblGrid>
      <w:tr w:rsidR="002E3C27" w:rsidRPr="001F551E" w14:paraId="6ED3A198" w14:textId="77777777" w:rsidTr="001C3606">
        <w:trPr>
          <w:jc w:val="center"/>
        </w:trPr>
        <w:tc>
          <w:tcPr>
            <w:tcW w:w="1439" w:type="dxa"/>
          </w:tcPr>
          <w:p w14:paraId="23E75857" w14:textId="77777777" w:rsidR="002E3C27" w:rsidRPr="001F551E" w:rsidRDefault="002E3C27" w:rsidP="001C3606">
            <w:pPr>
              <w:rPr>
                <w:rFonts w:ascii="Arial" w:hAnsi="Arial" w:cs="Arial"/>
                <w:b/>
                <w:bCs/>
                <w:sz w:val="18"/>
                <w:szCs w:val="18"/>
              </w:rPr>
            </w:pPr>
            <w:r w:rsidRPr="001F551E">
              <w:rPr>
                <w:rFonts w:ascii="Arial" w:hAnsi="Arial" w:cs="Arial"/>
                <w:b/>
                <w:sz w:val="18"/>
                <w:szCs w:val="18"/>
              </w:rPr>
              <w:t>Prerequisite:</w:t>
            </w:r>
          </w:p>
        </w:tc>
        <w:tc>
          <w:tcPr>
            <w:tcW w:w="7741" w:type="dxa"/>
          </w:tcPr>
          <w:p w14:paraId="7D34D4C6" w14:textId="77777777" w:rsidR="002E3C27" w:rsidRPr="001F551E" w:rsidRDefault="002E3C27" w:rsidP="001C3606">
            <w:pPr>
              <w:rPr>
                <w:rFonts w:ascii="Arial" w:hAnsi="Arial" w:cs="Arial"/>
                <w:iCs/>
                <w:sz w:val="18"/>
                <w:szCs w:val="18"/>
              </w:rPr>
            </w:pPr>
            <w:r w:rsidRPr="001F551E">
              <w:rPr>
                <w:rFonts w:ascii="Arial" w:hAnsi="Arial" w:cs="Arial"/>
                <w:iCs/>
                <w:sz w:val="18"/>
                <w:szCs w:val="18"/>
              </w:rPr>
              <w:t>MATH 1121 Differential and Integral Calculus, MATH2241Linear Algebra</w:t>
            </w:r>
          </w:p>
        </w:tc>
      </w:tr>
      <w:tr w:rsidR="002E3C27" w:rsidRPr="001F551E" w14:paraId="1464BEB1" w14:textId="77777777" w:rsidTr="001C3606">
        <w:trPr>
          <w:jc w:val="center"/>
        </w:trPr>
        <w:tc>
          <w:tcPr>
            <w:tcW w:w="1439" w:type="dxa"/>
          </w:tcPr>
          <w:p w14:paraId="47EB3330" w14:textId="77777777" w:rsidR="002E3C27" w:rsidRPr="001F551E" w:rsidRDefault="002E3C27" w:rsidP="001C3606">
            <w:pPr>
              <w:rPr>
                <w:rFonts w:ascii="Arial" w:hAnsi="Arial" w:cs="Arial"/>
                <w:b/>
                <w:sz w:val="18"/>
                <w:szCs w:val="18"/>
              </w:rPr>
            </w:pPr>
            <w:r w:rsidRPr="001F551E">
              <w:rPr>
                <w:rFonts w:ascii="Arial" w:hAnsi="Arial" w:cs="Arial"/>
                <w:b/>
                <w:sz w:val="18"/>
                <w:szCs w:val="18"/>
              </w:rPr>
              <w:t>Course Type</w:t>
            </w:r>
          </w:p>
        </w:tc>
        <w:tc>
          <w:tcPr>
            <w:tcW w:w="7741" w:type="dxa"/>
          </w:tcPr>
          <w:p w14:paraId="251792BA" w14:textId="77777777" w:rsidR="002E3C27" w:rsidRPr="001F551E" w:rsidRDefault="00000000" w:rsidP="001C3606">
            <w:pPr>
              <w:rPr>
                <w:rFonts w:ascii="Arial" w:hAnsi="Arial" w:cs="Arial"/>
                <w:iCs/>
                <w:sz w:val="18"/>
                <w:szCs w:val="18"/>
              </w:rPr>
            </w:pPr>
            <w:sdt>
              <w:sdtPr>
                <w:rPr>
                  <w:rFonts w:ascii="Arial" w:hAnsi="Arial" w:cs="Arial"/>
                  <w:iCs/>
                  <w:sz w:val="18"/>
                  <w:szCs w:val="18"/>
                </w:rPr>
                <w:id w:val="-411701301"/>
              </w:sdtPr>
              <w:sdtContent>
                <w:r w:rsidR="002E3C27" w:rsidRPr="001F551E">
                  <w:rPr>
                    <w:rFonts w:ascii="MS Gothic" w:eastAsia="MS Gothic" w:hAnsi="MS Gothic" w:cs="MS Gothic" w:hint="eastAsia"/>
                    <w:iCs/>
                    <w:sz w:val="18"/>
                    <w:szCs w:val="18"/>
                  </w:rPr>
                  <w:t>☐</w:t>
                </w:r>
              </w:sdtContent>
            </w:sdt>
            <w:r w:rsidR="002E3C27" w:rsidRPr="001F551E">
              <w:rPr>
                <w:rFonts w:ascii="Arial" w:hAnsi="Arial" w:cs="Arial"/>
                <w:iCs/>
                <w:sz w:val="18"/>
                <w:szCs w:val="18"/>
              </w:rPr>
              <w:t xml:space="preserve"> Theory         </w:t>
            </w:r>
            <w:sdt>
              <w:sdtPr>
                <w:rPr>
                  <w:rFonts w:ascii="Arial" w:hAnsi="Arial" w:cs="Arial"/>
                  <w:iCs/>
                  <w:sz w:val="18"/>
                  <w:szCs w:val="18"/>
                </w:rPr>
                <w:id w:val="-1550527975"/>
              </w:sdtPr>
              <w:sdtContent>
                <w:r w:rsidR="002E3C27" w:rsidRPr="001F551E">
                  <w:rPr>
                    <w:rFonts w:ascii="MS Gothic" w:eastAsia="MS Gothic" w:hAnsi="MS Gothic" w:cs="MS Gothic" w:hint="eastAsia"/>
                    <w:iCs/>
                    <w:sz w:val="18"/>
                    <w:szCs w:val="18"/>
                  </w:rPr>
                  <w:t>☒</w:t>
                </w:r>
              </w:sdtContent>
            </w:sdt>
            <w:r w:rsidR="002E3C27" w:rsidRPr="001F551E">
              <w:rPr>
                <w:rFonts w:ascii="Arial" w:hAnsi="Arial" w:cs="Arial"/>
                <w:iCs/>
                <w:sz w:val="18"/>
                <w:szCs w:val="18"/>
              </w:rPr>
              <w:t xml:space="preserve">  Laboratory work         </w:t>
            </w:r>
            <w:sdt>
              <w:sdtPr>
                <w:rPr>
                  <w:rFonts w:ascii="Arial" w:hAnsi="Arial" w:cs="Arial"/>
                  <w:iCs/>
                  <w:sz w:val="18"/>
                  <w:szCs w:val="18"/>
                </w:rPr>
                <w:id w:val="2127962513"/>
              </w:sdtPr>
              <w:sdtContent>
                <w:r w:rsidR="002E3C27" w:rsidRPr="001F551E">
                  <w:rPr>
                    <w:rFonts w:ascii="MS Gothic" w:eastAsia="MS Gothic" w:hAnsi="MS Gothic" w:cs="MS Gothic" w:hint="eastAsia"/>
                    <w:iCs/>
                    <w:sz w:val="18"/>
                    <w:szCs w:val="18"/>
                  </w:rPr>
                  <w:t>☐</w:t>
                </w:r>
              </w:sdtContent>
            </w:sdt>
            <w:r w:rsidR="002E3C27" w:rsidRPr="001F551E">
              <w:rPr>
                <w:rFonts w:ascii="Arial" w:hAnsi="Arial" w:cs="Arial"/>
                <w:iCs/>
                <w:sz w:val="18"/>
                <w:szCs w:val="18"/>
              </w:rPr>
              <w:t xml:space="preserve">  Project work      </w:t>
            </w:r>
            <w:sdt>
              <w:sdtPr>
                <w:rPr>
                  <w:rFonts w:ascii="Arial" w:hAnsi="Arial" w:cs="Arial"/>
                  <w:iCs/>
                  <w:sz w:val="18"/>
                  <w:szCs w:val="18"/>
                </w:rPr>
                <w:id w:val="12660365"/>
              </w:sdtPr>
              <w:sdtContent>
                <w:r w:rsidR="002E3C27" w:rsidRPr="001F551E">
                  <w:rPr>
                    <w:rFonts w:ascii="MS Gothic" w:eastAsia="MS Gothic" w:hAnsi="MS Gothic" w:cs="MS Gothic" w:hint="eastAsia"/>
                    <w:iCs/>
                    <w:sz w:val="18"/>
                    <w:szCs w:val="18"/>
                  </w:rPr>
                  <w:t>☐</w:t>
                </w:r>
              </w:sdtContent>
            </w:sdt>
            <w:r w:rsidR="002E3C27" w:rsidRPr="001F551E">
              <w:rPr>
                <w:rFonts w:ascii="Arial" w:hAnsi="Arial" w:cs="Arial"/>
                <w:iCs/>
                <w:sz w:val="18"/>
                <w:szCs w:val="18"/>
              </w:rPr>
              <w:t xml:space="preserve">  Viva Voce      </w:t>
            </w:r>
          </w:p>
        </w:tc>
      </w:tr>
      <w:tr w:rsidR="002E3C27" w:rsidRPr="001F551E" w14:paraId="20925807" w14:textId="77777777" w:rsidTr="001C3606">
        <w:trPr>
          <w:trHeight w:val="238"/>
          <w:jc w:val="center"/>
        </w:trPr>
        <w:tc>
          <w:tcPr>
            <w:tcW w:w="1439" w:type="dxa"/>
          </w:tcPr>
          <w:p w14:paraId="77F44CF6" w14:textId="77777777" w:rsidR="002E3C27" w:rsidRPr="001F551E" w:rsidRDefault="002E3C27" w:rsidP="001C3606">
            <w:pPr>
              <w:ind w:left="2160" w:hanging="2160"/>
              <w:rPr>
                <w:rFonts w:ascii="Arial" w:hAnsi="Arial" w:cs="Arial"/>
                <w:b/>
                <w:bCs/>
                <w:sz w:val="18"/>
                <w:szCs w:val="18"/>
              </w:rPr>
            </w:pPr>
            <w:r w:rsidRPr="001F551E">
              <w:rPr>
                <w:rFonts w:ascii="Arial" w:hAnsi="Arial" w:cs="Arial"/>
                <w:b/>
                <w:bCs/>
                <w:sz w:val="18"/>
                <w:szCs w:val="18"/>
              </w:rPr>
              <w:t>Motivation</w:t>
            </w:r>
          </w:p>
        </w:tc>
        <w:tc>
          <w:tcPr>
            <w:tcW w:w="7741" w:type="dxa"/>
          </w:tcPr>
          <w:p w14:paraId="72397033" w14:textId="77777777" w:rsidR="002E3C27" w:rsidRPr="001F551E" w:rsidRDefault="002E3C27" w:rsidP="001C3606">
            <w:pPr>
              <w:rPr>
                <w:rFonts w:ascii="Arial" w:hAnsi="Arial" w:cs="Arial"/>
                <w:b/>
                <w:iCs/>
                <w:sz w:val="18"/>
                <w:szCs w:val="18"/>
              </w:rPr>
            </w:pPr>
            <w:r w:rsidRPr="001F551E">
              <w:rPr>
                <w:rFonts w:ascii="Arial" w:hAnsi="Arial" w:cs="Arial"/>
                <w:iCs/>
                <w:sz w:val="18"/>
                <w:szCs w:val="18"/>
              </w:rPr>
              <w:t xml:space="preserve">This course is offered for the students to make understand the applications and implementation procedures for the deep learning algorithms. </w:t>
            </w:r>
          </w:p>
        </w:tc>
      </w:tr>
      <w:tr w:rsidR="002E3C27" w:rsidRPr="001F551E" w14:paraId="64C02E10" w14:textId="77777777" w:rsidTr="001C3606">
        <w:trPr>
          <w:trHeight w:val="238"/>
          <w:jc w:val="center"/>
        </w:trPr>
        <w:tc>
          <w:tcPr>
            <w:tcW w:w="9180" w:type="dxa"/>
            <w:gridSpan w:val="2"/>
          </w:tcPr>
          <w:p w14:paraId="2947D5FE" w14:textId="77777777" w:rsidR="002E3C27" w:rsidRPr="001F551E" w:rsidRDefault="002E3C27" w:rsidP="001C3606">
            <w:pPr>
              <w:rPr>
                <w:rFonts w:ascii="Arial" w:hAnsi="Arial" w:cs="Arial"/>
                <w:b/>
                <w:bCs/>
                <w:sz w:val="18"/>
                <w:szCs w:val="18"/>
              </w:rPr>
            </w:pPr>
            <w:r w:rsidRPr="001F551E">
              <w:rPr>
                <w:rFonts w:ascii="Arial" w:hAnsi="Arial" w:cs="Arial"/>
                <w:b/>
                <w:bCs/>
                <w:sz w:val="18"/>
                <w:szCs w:val="18"/>
              </w:rPr>
              <w:t>Course Objective:</w:t>
            </w:r>
          </w:p>
          <w:p w14:paraId="43E935C2" w14:textId="77777777" w:rsidR="002E3C27" w:rsidRPr="001F551E" w:rsidRDefault="002E3C27" w:rsidP="001C3606">
            <w:pPr>
              <w:jc w:val="both"/>
              <w:rPr>
                <w:rFonts w:ascii="Arial" w:hAnsi="Arial" w:cs="Arial"/>
                <w:iCs/>
                <w:sz w:val="18"/>
                <w:szCs w:val="18"/>
              </w:rPr>
            </w:pPr>
            <w:r w:rsidRPr="001F551E">
              <w:rPr>
                <w:rFonts w:ascii="Arial" w:hAnsi="Arial" w:cs="Arial"/>
                <w:iCs/>
                <w:sz w:val="18"/>
                <w:szCs w:val="18"/>
              </w:rPr>
              <w:t>To introduce students to give practical experience on the use of data sets in implementing the deep learning algorithms and implement the deep learning concepts and algorithms.</w:t>
            </w:r>
          </w:p>
        </w:tc>
      </w:tr>
    </w:tbl>
    <w:p w14:paraId="3BB40CCE" w14:textId="77777777" w:rsidR="002E3C27" w:rsidRPr="001F551E" w:rsidRDefault="002E3C27" w:rsidP="002E3C27">
      <w:pPr>
        <w:jc w:val="center"/>
        <w:rPr>
          <w:rFonts w:ascii="Arial" w:hAnsi="Arial" w:cs="Arial"/>
          <w:sz w:val="18"/>
          <w:szCs w:val="18"/>
        </w:rPr>
      </w:pPr>
    </w:p>
    <w:p w14:paraId="055C1162" w14:textId="77777777" w:rsidR="002E3C27" w:rsidRPr="001F551E" w:rsidRDefault="002E3C27" w:rsidP="002E3C27">
      <w:pPr>
        <w:autoSpaceDE w:val="0"/>
        <w:autoSpaceDN w:val="0"/>
        <w:adjustRightInd w:val="0"/>
        <w:jc w:val="center"/>
        <w:rPr>
          <w:rFonts w:ascii="Arial" w:hAnsi="Arial" w:cs="Arial"/>
          <w:b/>
          <w:color w:val="000000"/>
          <w:sz w:val="18"/>
          <w:szCs w:val="18"/>
        </w:rPr>
      </w:pPr>
      <w:r w:rsidRPr="001F551E">
        <w:rPr>
          <w:rFonts w:ascii="Arial" w:hAnsi="Arial" w:cs="Arial"/>
          <w:b/>
          <w:color w:val="000000"/>
          <w:sz w:val="18"/>
          <w:szCs w:val="18"/>
        </w:rPr>
        <w:t>Course Outcomes (COs), Program Outcomes (POs) and Assessment:</w:t>
      </w:r>
    </w:p>
    <w:tbl>
      <w:tblPr>
        <w:tblStyle w:val="TableGrid3"/>
        <w:tblW w:w="9175" w:type="dxa"/>
        <w:jc w:val="center"/>
        <w:tblLook w:val="04A0" w:firstRow="1" w:lastRow="0" w:firstColumn="1" w:lastColumn="0" w:noHBand="0" w:noVBand="1"/>
      </w:tblPr>
      <w:tblGrid>
        <w:gridCol w:w="646"/>
        <w:gridCol w:w="1827"/>
        <w:gridCol w:w="2292"/>
        <w:gridCol w:w="1051"/>
        <w:gridCol w:w="1747"/>
        <w:gridCol w:w="1612"/>
      </w:tblGrid>
      <w:tr w:rsidR="002E3C27" w:rsidRPr="001F551E" w14:paraId="47F3F405" w14:textId="77777777" w:rsidTr="001C3606">
        <w:trPr>
          <w:trHeight w:val="877"/>
          <w:jc w:val="center"/>
        </w:trPr>
        <w:tc>
          <w:tcPr>
            <w:tcW w:w="646" w:type="dxa"/>
            <w:vAlign w:val="center"/>
          </w:tcPr>
          <w:p w14:paraId="38138836"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CO No.</w:t>
            </w:r>
          </w:p>
        </w:tc>
        <w:tc>
          <w:tcPr>
            <w:tcW w:w="1827" w:type="dxa"/>
            <w:vAlign w:val="center"/>
          </w:tcPr>
          <w:p w14:paraId="605D4E84"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CO Statement</w:t>
            </w:r>
          </w:p>
        </w:tc>
        <w:tc>
          <w:tcPr>
            <w:tcW w:w="2292" w:type="dxa"/>
            <w:vAlign w:val="center"/>
          </w:tcPr>
          <w:p w14:paraId="769A020E"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Corresponding PO</w:t>
            </w:r>
          </w:p>
        </w:tc>
        <w:tc>
          <w:tcPr>
            <w:tcW w:w="1051" w:type="dxa"/>
            <w:vAlign w:val="center"/>
          </w:tcPr>
          <w:p w14:paraId="0D4DC6B4"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Domain / level of learning taxonomy</w:t>
            </w:r>
          </w:p>
        </w:tc>
        <w:tc>
          <w:tcPr>
            <w:tcW w:w="1747" w:type="dxa"/>
            <w:vAlign w:val="center"/>
          </w:tcPr>
          <w:p w14:paraId="7BCCA55A"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Delivery methods and activities</w:t>
            </w:r>
          </w:p>
        </w:tc>
        <w:tc>
          <w:tcPr>
            <w:tcW w:w="1612" w:type="dxa"/>
            <w:vAlign w:val="center"/>
          </w:tcPr>
          <w:p w14:paraId="74F07636"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Assessment tools</w:t>
            </w:r>
          </w:p>
        </w:tc>
      </w:tr>
      <w:tr w:rsidR="002E3C27" w:rsidRPr="001F551E" w14:paraId="58DEA6FE" w14:textId="77777777" w:rsidTr="001C3606">
        <w:trPr>
          <w:trHeight w:val="1646"/>
          <w:jc w:val="center"/>
        </w:trPr>
        <w:tc>
          <w:tcPr>
            <w:tcW w:w="646" w:type="dxa"/>
            <w:vAlign w:val="center"/>
          </w:tcPr>
          <w:p w14:paraId="74E54E23"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CO1</w:t>
            </w:r>
          </w:p>
        </w:tc>
        <w:tc>
          <w:tcPr>
            <w:tcW w:w="1827" w:type="dxa"/>
            <w:vAlign w:val="center"/>
          </w:tcPr>
          <w:p w14:paraId="1BF38B41" w14:textId="77777777" w:rsidR="002E3C27" w:rsidRPr="001F551E" w:rsidRDefault="002E3C27" w:rsidP="001C3606">
            <w:pPr>
              <w:ind w:left="-18"/>
              <w:contextualSpacing/>
              <w:jc w:val="center"/>
              <w:rPr>
                <w:rFonts w:ascii="Arial" w:eastAsia="Calibri" w:hAnsi="Arial" w:cs="Arial"/>
                <w:color w:val="000000"/>
                <w:sz w:val="18"/>
                <w:szCs w:val="18"/>
                <w:lang w:bidi="bn-BD"/>
              </w:rPr>
            </w:pPr>
            <w:r w:rsidRPr="001F551E">
              <w:rPr>
                <w:rFonts w:ascii="Arial" w:eastAsia="Calibri" w:hAnsi="Arial" w:cs="Arial"/>
                <w:color w:val="000000"/>
                <w:sz w:val="18"/>
                <w:szCs w:val="18"/>
                <w:lang w:bidi="bn-BD"/>
              </w:rPr>
              <w:t xml:space="preserve">To </w:t>
            </w:r>
            <w:r w:rsidRPr="001F551E">
              <w:rPr>
                <w:rFonts w:ascii="Arial" w:eastAsia="Calibri" w:hAnsi="Arial" w:cs="Arial"/>
                <w:b/>
                <w:bCs/>
                <w:color w:val="000000"/>
                <w:sz w:val="18"/>
                <w:szCs w:val="18"/>
                <w:lang w:bidi="bn-BD"/>
              </w:rPr>
              <w:t xml:space="preserve">implement </w:t>
            </w:r>
            <w:r w:rsidRPr="001F551E">
              <w:rPr>
                <w:rFonts w:ascii="Arial" w:eastAsia="Calibri" w:hAnsi="Arial" w:cs="Arial"/>
                <w:color w:val="000000"/>
                <w:sz w:val="18"/>
                <w:szCs w:val="18"/>
                <w:lang w:bidi="bn-BD"/>
              </w:rPr>
              <w:t>Neural network and deep learning algorithms</w:t>
            </w:r>
          </w:p>
        </w:tc>
        <w:tc>
          <w:tcPr>
            <w:tcW w:w="2292" w:type="dxa"/>
            <w:vAlign w:val="center"/>
          </w:tcPr>
          <w:p w14:paraId="6931FDE0" w14:textId="77777777" w:rsidR="002E3C27" w:rsidRPr="001F551E" w:rsidRDefault="002E3C27" w:rsidP="001C3606">
            <w:pPr>
              <w:contextualSpacing/>
              <w:jc w:val="center"/>
              <w:rPr>
                <w:rFonts w:ascii="Arial" w:eastAsia="Calibri" w:hAnsi="Arial" w:cs="Arial"/>
                <w:bCs/>
                <w:color w:val="000000"/>
                <w:sz w:val="18"/>
                <w:szCs w:val="18"/>
                <w:lang w:bidi="bn-BD"/>
              </w:rPr>
            </w:pPr>
            <w:r w:rsidRPr="001F551E">
              <w:rPr>
                <w:rFonts w:ascii="Arial" w:eastAsia="Calibri" w:hAnsi="Arial" w:cs="Arial"/>
                <w:b/>
                <w:bCs/>
                <w:color w:val="000000"/>
                <w:sz w:val="18"/>
                <w:szCs w:val="18"/>
                <w:lang w:bidi="bn-BD"/>
              </w:rPr>
              <w:t>Design/development of solutions:</w:t>
            </w:r>
          </w:p>
          <w:p w14:paraId="3DE55C3B" w14:textId="77777777" w:rsidR="002E3C27" w:rsidRPr="001F551E" w:rsidRDefault="002E3C27" w:rsidP="001C3606">
            <w:pPr>
              <w:contextualSpacing/>
              <w:jc w:val="center"/>
              <w:rPr>
                <w:rFonts w:ascii="Arial" w:eastAsia="Calibri" w:hAnsi="Arial" w:cs="Arial"/>
                <w:color w:val="000000"/>
                <w:sz w:val="18"/>
                <w:szCs w:val="18"/>
                <w:lang w:bidi="bn-BD"/>
              </w:rPr>
            </w:pPr>
            <w:r w:rsidRPr="001F551E">
              <w:rPr>
                <w:rFonts w:ascii="Arial" w:eastAsia="Calibri" w:hAnsi="Arial" w:cs="Arial"/>
                <w:color w:val="000000"/>
                <w:sz w:val="18"/>
                <w:szCs w:val="18"/>
                <w:lang w:bidi="bn-BD"/>
              </w:rPr>
              <w:t xml:space="preserve"> (PO3)</w:t>
            </w:r>
          </w:p>
        </w:tc>
        <w:tc>
          <w:tcPr>
            <w:tcW w:w="1051" w:type="dxa"/>
            <w:vAlign w:val="center"/>
          </w:tcPr>
          <w:p w14:paraId="231025D1"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Cognitive domain – level 5</w:t>
            </w:r>
          </w:p>
        </w:tc>
        <w:tc>
          <w:tcPr>
            <w:tcW w:w="1747" w:type="dxa"/>
            <w:vAlign w:val="center"/>
          </w:tcPr>
          <w:p w14:paraId="3D87895C"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Lecture Note</w:t>
            </w:r>
          </w:p>
          <w:p w14:paraId="13AD5E60"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Text Book</w:t>
            </w:r>
          </w:p>
          <w:p w14:paraId="7D0A3514"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Audio/Video</w:t>
            </w:r>
          </w:p>
          <w:p w14:paraId="0BA346EA"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Web Material</w:t>
            </w:r>
          </w:p>
          <w:p w14:paraId="11E44239"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Lab Manual</w:t>
            </w:r>
          </w:p>
        </w:tc>
        <w:tc>
          <w:tcPr>
            <w:tcW w:w="1612" w:type="dxa"/>
            <w:vAlign w:val="center"/>
          </w:tcPr>
          <w:p w14:paraId="7CCD358F"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CA</w:t>
            </w:r>
          </w:p>
          <w:p w14:paraId="678C9945"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Final Exam</w:t>
            </w:r>
          </w:p>
          <w:p w14:paraId="17E0E2AE"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Assignment </w:t>
            </w:r>
          </w:p>
          <w:p w14:paraId="2964F54B"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Note book</w:t>
            </w:r>
          </w:p>
          <w:p w14:paraId="21230E0C" w14:textId="77777777" w:rsidR="002E3C27" w:rsidRPr="001F551E" w:rsidRDefault="002E3C27" w:rsidP="001C3606">
            <w:pPr>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Presentation</w:t>
            </w:r>
          </w:p>
        </w:tc>
      </w:tr>
      <w:tr w:rsidR="002E3C27" w:rsidRPr="001F551E" w14:paraId="57F7E889" w14:textId="77777777" w:rsidTr="001C3606">
        <w:trPr>
          <w:trHeight w:val="1583"/>
          <w:jc w:val="center"/>
        </w:trPr>
        <w:tc>
          <w:tcPr>
            <w:tcW w:w="646" w:type="dxa"/>
            <w:vAlign w:val="center"/>
          </w:tcPr>
          <w:p w14:paraId="70B946CC"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CO2</w:t>
            </w:r>
          </w:p>
        </w:tc>
        <w:tc>
          <w:tcPr>
            <w:tcW w:w="1827" w:type="dxa"/>
            <w:vAlign w:val="center"/>
          </w:tcPr>
          <w:p w14:paraId="0EDDE8DD" w14:textId="77777777" w:rsidR="002E3C27" w:rsidRPr="001F551E" w:rsidRDefault="002E3C27" w:rsidP="001C3606">
            <w:pPr>
              <w:jc w:val="center"/>
              <w:rPr>
                <w:rFonts w:ascii="Arial" w:hAnsi="Arial" w:cs="Arial"/>
                <w:color w:val="000000"/>
                <w:sz w:val="18"/>
                <w:szCs w:val="18"/>
              </w:rPr>
            </w:pPr>
            <w:r w:rsidRPr="001F551E">
              <w:rPr>
                <w:rFonts w:ascii="Arial" w:hAnsi="Arial" w:cs="Arial"/>
                <w:b/>
                <w:bCs/>
                <w:color w:val="000000"/>
                <w:sz w:val="18"/>
                <w:szCs w:val="18"/>
              </w:rPr>
              <w:t>To</w:t>
            </w:r>
            <w:r w:rsidRPr="001F551E">
              <w:rPr>
                <w:rFonts w:ascii="Arial" w:hAnsi="Arial" w:cs="Arial"/>
                <w:color w:val="000000"/>
                <w:sz w:val="18"/>
                <w:szCs w:val="18"/>
              </w:rPr>
              <w:t xml:space="preserve"> apply appropriate data sets to the deep learning algorithms</w:t>
            </w:r>
          </w:p>
        </w:tc>
        <w:tc>
          <w:tcPr>
            <w:tcW w:w="2292" w:type="dxa"/>
            <w:vAlign w:val="center"/>
          </w:tcPr>
          <w:p w14:paraId="723B175C" w14:textId="77777777" w:rsidR="002E3C27" w:rsidRPr="001F551E" w:rsidRDefault="002E3C27" w:rsidP="001C3606">
            <w:pPr>
              <w:contextualSpacing/>
              <w:jc w:val="center"/>
              <w:rPr>
                <w:rFonts w:ascii="Arial" w:eastAsia="Calibri" w:hAnsi="Arial" w:cs="Arial"/>
                <w:color w:val="000000"/>
                <w:sz w:val="18"/>
                <w:szCs w:val="18"/>
                <w:lang w:bidi="bn-BD"/>
              </w:rPr>
            </w:pPr>
            <w:r w:rsidRPr="001F551E">
              <w:rPr>
                <w:rFonts w:ascii="Arial" w:eastAsia="Calibri" w:hAnsi="Arial" w:cs="Arial"/>
                <w:b/>
                <w:color w:val="000000"/>
                <w:sz w:val="18"/>
                <w:szCs w:val="18"/>
                <w:lang w:bidi="bn-BD"/>
              </w:rPr>
              <w:t xml:space="preserve">Modern tool usage: </w:t>
            </w:r>
          </w:p>
          <w:p w14:paraId="5FFC23A6" w14:textId="77777777" w:rsidR="002E3C27" w:rsidRPr="001F551E" w:rsidRDefault="002E3C27" w:rsidP="001C3606">
            <w:pPr>
              <w:contextualSpacing/>
              <w:jc w:val="center"/>
              <w:rPr>
                <w:rFonts w:ascii="Arial" w:eastAsia="Calibri" w:hAnsi="Arial" w:cs="Arial"/>
                <w:color w:val="000000"/>
                <w:sz w:val="18"/>
                <w:szCs w:val="18"/>
                <w:lang w:bidi="bn-BD"/>
              </w:rPr>
            </w:pPr>
            <w:r w:rsidRPr="001F551E">
              <w:rPr>
                <w:rFonts w:ascii="Arial" w:eastAsia="Calibri" w:hAnsi="Arial" w:cs="Arial"/>
                <w:color w:val="000000"/>
                <w:sz w:val="18"/>
                <w:szCs w:val="18"/>
                <w:lang w:bidi="bn-BD"/>
              </w:rPr>
              <w:t xml:space="preserve"> (PO5)</w:t>
            </w:r>
          </w:p>
        </w:tc>
        <w:tc>
          <w:tcPr>
            <w:tcW w:w="1051" w:type="dxa"/>
            <w:vAlign w:val="center"/>
          </w:tcPr>
          <w:p w14:paraId="66F081A0" w14:textId="77777777" w:rsidR="002E3C27" w:rsidRPr="001F551E" w:rsidRDefault="002E3C27" w:rsidP="001C3606">
            <w:pPr>
              <w:jc w:val="center"/>
              <w:rPr>
                <w:rFonts w:ascii="Arial" w:hAnsi="Arial" w:cs="Arial"/>
                <w:color w:val="000000"/>
                <w:sz w:val="18"/>
                <w:szCs w:val="18"/>
              </w:rPr>
            </w:pPr>
            <w:r w:rsidRPr="001F551E">
              <w:rPr>
                <w:rFonts w:ascii="Arial" w:hAnsi="Arial" w:cs="Arial"/>
                <w:color w:val="000000"/>
                <w:sz w:val="18"/>
                <w:szCs w:val="18"/>
              </w:rPr>
              <w:t>Cognitive domain – level 4</w:t>
            </w:r>
          </w:p>
        </w:tc>
        <w:tc>
          <w:tcPr>
            <w:tcW w:w="1747" w:type="dxa"/>
            <w:vAlign w:val="center"/>
          </w:tcPr>
          <w:p w14:paraId="33A9CDAA"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Lecture Note</w:t>
            </w:r>
          </w:p>
          <w:p w14:paraId="1443B3E0"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Text Book</w:t>
            </w:r>
          </w:p>
          <w:p w14:paraId="045845EF"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Audio/Video</w:t>
            </w:r>
          </w:p>
          <w:p w14:paraId="497FA615"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Web Material</w:t>
            </w:r>
          </w:p>
          <w:p w14:paraId="41135FAD" w14:textId="77777777" w:rsidR="002E3C27" w:rsidRPr="001F551E" w:rsidRDefault="002E3C27" w:rsidP="001C3606">
            <w:pPr>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Lab Manual</w:t>
            </w:r>
          </w:p>
        </w:tc>
        <w:tc>
          <w:tcPr>
            <w:tcW w:w="1612" w:type="dxa"/>
            <w:vAlign w:val="center"/>
          </w:tcPr>
          <w:p w14:paraId="1F4A46D7"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CA</w:t>
            </w:r>
          </w:p>
          <w:p w14:paraId="7F8C7B85"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Final Exam</w:t>
            </w:r>
          </w:p>
          <w:p w14:paraId="4B6BA037"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Assignment </w:t>
            </w:r>
          </w:p>
          <w:p w14:paraId="7AEE4467"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Note book</w:t>
            </w:r>
          </w:p>
          <w:p w14:paraId="21C32F3D" w14:textId="77777777" w:rsidR="002E3C27" w:rsidRPr="001F551E" w:rsidRDefault="002E3C27" w:rsidP="001C3606">
            <w:pPr>
              <w:spacing w:line="276" w:lineRule="auto"/>
              <w:rPr>
                <w:rFonts w:ascii="Arial" w:hAnsi="Arial" w:cs="Arial"/>
                <w:color w:val="000000"/>
                <w:sz w:val="18"/>
                <w:szCs w:val="18"/>
              </w:rPr>
            </w:pPr>
            <w:r w:rsidRPr="001F551E">
              <w:rPr>
                <w:rFonts w:ascii="MS Gothic" w:eastAsia="MS Gothic" w:hAnsi="MS Gothic" w:cs="MS Gothic" w:hint="eastAsia"/>
                <w:color w:val="000000"/>
                <w:sz w:val="18"/>
                <w:szCs w:val="18"/>
              </w:rPr>
              <w:t>☒</w:t>
            </w:r>
            <w:r w:rsidRPr="001F551E">
              <w:rPr>
                <w:rFonts w:ascii="Arial" w:hAnsi="Arial" w:cs="Arial"/>
                <w:color w:val="000000"/>
                <w:sz w:val="18"/>
                <w:szCs w:val="18"/>
              </w:rPr>
              <w:t xml:space="preserve">  Presentation</w:t>
            </w:r>
          </w:p>
        </w:tc>
      </w:tr>
    </w:tbl>
    <w:p w14:paraId="5CA0C482" w14:textId="77777777" w:rsidR="002E3C27" w:rsidRPr="001F551E" w:rsidRDefault="002E3C27" w:rsidP="002E3C27">
      <w:pPr>
        <w:jc w:val="center"/>
        <w:rPr>
          <w:rFonts w:ascii="Arial" w:hAnsi="Arial" w:cs="Arial"/>
          <w:sz w:val="18"/>
          <w:szCs w:val="18"/>
        </w:rPr>
      </w:pPr>
    </w:p>
    <w:tbl>
      <w:tblPr>
        <w:tblStyle w:val="TableGrid3"/>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1F551E" w14:paraId="06175DD8" w14:textId="77777777" w:rsidTr="001C3606">
        <w:trPr>
          <w:jc w:val="center"/>
        </w:trPr>
        <w:tc>
          <w:tcPr>
            <w:tcW w:w="9127" w:type="dxa"/>
          </w:tcPr>
          <w:p w14:paraId="1E9F88EB" w14:textId="77777777" w:rsidR="002E3C27" w:rsidRPr="001F551E" w:rsidRDefault="002E3C27" w:rsidP="001C3606">
            <w:pPr>
              <w:rPr>
                <w:rFonts w:ascii="Arial" w:hAnsi="Arial" w:cs="Arial"/>
                <w:b/>
                <w:color w:val="000000"/>
                <w:sz w:val="18"/>
                <w:szCs w:val="18"/>
              </w:rPr>
            </w:pPr>
            <w:r w:rsidRPr="001F551E">
              <w:rPr>
                <w:rFonts w:ascii="Arial" w:hAnsi="Arial" w:cs="Arial"/>
                <w:b/>
                <w:color w:val="000000"/>
                <w:sz w:val="18"/>
                <w:szCs w:val="18"/>
              </w:rPr>
              <w:t>Assessment and Marks Distribution:</w:t>
            </w:r>
          </w:p>
          <w:p w14:paraId="6954631B" w14:textId="77777777" w:rsidR="002E3C27" w:rsidRPr="001F551E" w:rsidRDefault="002E3C27" w:rsidP="001C3606">
            <w:pPr>
              <w:rPr>
                <w:rFonts w:ascii="Arial" w:hAnsi="Arial" w:cs="Arial"/>
                <w:bCs/>
                <w:color w:val="000000"/>
                <w:sz w:val="18"/>
                <w:szCs w:val="18"/>
              </w:rPr>
            </w:pPr>
            <w:r w:rsidRPr="001F551E">
              <w:rPr>
                <w:rFonts w:ascii="Arial" w:hAnsi="Arial" w:cs="Arial"/>
                <w:bCs/>
                <w:color w:val="000000"/>
                <w:sz w:val="18"/>
                <w:szCs w:val="18"/>
              </w:rPr>
              <w:tab/>
              <w:t>Continuous Assessments (</w:t>
            </w:r>
            <w:proofErr w:type="gramStart"/>
            <w:r w:rsidRPr="001F551E">
              <w:rPr>
                <w:rFonts w:ascii="Arial" w:hAnsi="Arial" w:cs="Arial"/>
                <w:bCs/>
                <w:color w:val="000000"/>
                <w:sz w:val="18"/>
                <w:szCs w:val="18"/>
              </w:rPr>
              <w:t>CA)  (</w:t>
            </w:r>
            <w:proofErr w:type="gramEnd"/>
            <w:r>
              <w:rPr>
                <w:rFonts w:ascii="Arial" w:hAnsi="Arial" w:cs="Arial"/>
                <w:bCs/>
                <w:color w:val="000000"/>
                <w:sz w:val="18"/>
                <w:szCs w:val="18"/>
              </w:rPr>
              <w:t>20%</w:t>
            </w:r>
            <w:r w:rsidRPr="001F551E">
              <w:rPr>
                <w:rFonts w:ascii="Arial" w:hAnsi="Arial" w:cs="Arial"/>
                <w:bCs/>
                <w:color w:val="000000"/>
                <w:sz w:val="18"/>
                <w:szCs w:val="18"/>
              </w:rPr>
              <w:t>)</w:t>
            </w:r>
          </w:p>
          <w:p w14:paraId="656AE470" w14:textId="77777777" w:rsidR="002E3C27" w:rsidRPr="001F551E" w:rsidRDefault="002E3C27" w:rsidP="001C3606">
            <w:pPr>
              <w:rPr>
                <w:rFonts w:ascii="Arial" w:hAnsi="Arial" w:cs="Arial"/>
                <w:bCs/>
                <w:color w:val="000000"/>
                <w:sz w:val="18"/>
                <w:szCs w:val="18"/>
              </w:rPr>
            </w:pPr>
            <w:r w:rsidRPr="001F551E">
              <w:rPr>
                <w:rFonts w:ascii="Arial" w:hAnsi="Arial" w:cs="Arial"/>
                <w:bCs/>
                <w:color w:val="000000"/>
                <w:sz w:val="18"/>
                <w:szCs w:val="18"/>
              </w:rPr>
              <w:t xml:space="preserve"> </w:t>
            </w:r>
            <w:r w:rsidRPr="001F551E">
              <w:rPr>
                <w:rFonts w:ascii="Arial" w:hAnsi="Arial" w:cs="Arial"/>
                <w:bCs/>
                <w:color w:val="000000"/>
                <w:sz w:val="18"/>
                <w:szCs w:val="18"/>
              </w:rPr>
              <w:tab/>
              <w:t>A comprehensive final exam + Lab note book (</w:t>
            </w:r>
            <w:r>
              <w:rPr>
                <w:rFonts w:ascii="Arial" w:hAnsi="Arial" w:cs="Arial"/>
                <w:bCs/>
                <w:color w:val="000000"/>
                <w:sz w:val="18"/>
                <w:szCs w:val="18"/>
              </w:rPr>
              <w:t>70%</w:t>
            </w:r>
            <w:r w:rsidRPr="001F551E">
              <w:rPr>
                <w:rFonts w:ascii="Arial" w:hAnsi="Arial" w:cs="Arial"/>
                <w:bCs/>
                <w:color w:val="000000"/>
                <w:sz w:val="18"/>
                <w:szCs w:val="18"/>
              </w:rPr>
              <w:t>)</w:t>
            </w:r>
          </w:p>
          <w:p w14:paraId="50CA9087" w14:textId="77777777" w:rsidR="002E3C27" w:rsidRPr="001F551E" w:rsidRDefault="002E3C27" w:rsidP="001C3606">
            <w:pPr>
              <w:rPr>
                <w:rFonts w:ascii="Arial" w:hAnsi="Arial" w:cs="Arial"/>
                <w:b/>
                <w:color w:val="000000"/>
                <w:sz w:val="18"/>
                <w:szCs w:val="18"/>
              </w:rPr>
            </w:pPr>
            <w:r w:rsidRPr="001F551E">
              <w:rPr>
                <w:rFonts w:ascii="Arial" w:hAnsi="Arial" w:cs="Arial"/>
                <w:bCs/>
                <w:color w:val="000000"/>
                <w:sz w:val="18"/>
                <w:szCs w:val="18"/>
              </w:rPr>
              <w:t xml:space="preserve"> </w:t>
            </w:r>
            <w:r w:rsidRPr="001F551E">
              <w:rPr>
                <w:rFonts w:ascii="Arial" w:hAnsi="Arial" w:cs="Arial"/>
                <w:bCs/>
                <w:color w:val="000000"/>
                <w:sz w:val="18"/>
                <w:szCs w:val="18"/>
              </w:rPr>
              <w:tab/>
              <w:t>A class participation mark (</w:t>
            </w:r>
            <w:r>
              <w:rPr>
                <w:rFonts w:ascii="Arial" w:hAnsi="Arial" w:cs="Arial"/>
                <w:bCs/>
                <w:color w:val="000000"/>
                <w:sz w:val="18"/>
                <w:szCs w:val="18"/>
              </w:rPr>
              <w:t>10%</w:t>
            </w:r>
            <w:r w:rsidRPr="001F551E">
              <w:rPr>
                <w:rFonts w:ascii="Arial" w:hAnsi="Arial" w:cs="Arial"/>
                <w:bCs/>
                <w:color w:val="000000"/>
                <w:sz w:val="18"/>
                <w:szCs w:val="18"/>
              </w:rPr>
              <w:t>).</w:t>
            </w:r>
          </w:p>
        </w:tc>
      </w:tr>
      <w:tr w:rsidR="002E3C27" w:rsidRPr="001F551E" w14:paraId="3ED3B231" w14:textId="77777777" w:rsidTr="001C3606">
        <w:trPr>
          <w:trHeight w:val="557"/>
          <w:jc w:val="center"/>
        </w:trPr>
        <w:tc>
          <w:tcPr>
            <w:tcW w:w="9127" w:type="dxa"/>
          </w:tcPr>
          <w:p w14:paraId="4977CFEE" w14:textId="77777777" w:rsidR="002E3C27" w:rsidRPr="001F551E" w:rsidRDefault="002E3C27" w:rsidP="001C3606">
            <w:pPr>
              <w:spacing w:after="120"/>
              <w:jc w:val="both"/>
              <w:rPr>
                <w:rFonts w:ascii="Arial" w:hAnsi="Arial" w:cs="Arial"/>
                <w:sz w:val="18"/>
                <w:szCs w:val="18"/>
              </w:rPr>
            </w:pPr>
          </w:p>
          <w:p w14:paraId="1470BA9A" w14:textId="77777777" w:rsidR="002E3C27" w:rsidRPr="001F551E" w:rsidRDefault="002E3C27" w:rsidP="001C3606">
            <w:pPr>
              <w:tabs>
                <w:tab w:val="left" w:pos="1635"/>
              </w:tabs>
              <w:spacing w:after="120"/>
              <w:jc w:val="both"/>
              <w:rPr>
                <w:rFonts w:ascii="Arial" w:hAnsi="Arial" w:cs="Arial"/>
                <w:b/>
                <w:bCs/>
                <w:sz w:val="18"/>
                <w:szCs w:val="18"/>
              </w:rPr>
            </w:pPr>
            <w:r w:rsidRPr="001F551E">
              <w:rPr>
                <w:rFonts w:ascii="Arial" w:hAnsi="Arial" w:cs="Arial"/>
                <w:b/>
                <w:bCs/>
                <w:sz w:val="18"/>
                <w:szCs w:val="18"/>
              </w:rPr>
              <w:t>Lab Course Contents/List of Experiments:</w:t>
            </w:r>
          </w:p>
          <w:p w14:paraId="43B350F4" w14:textId="77777777" w:rsidR="002E3C27" w:rsidRPr="001F551E" w:rsidRDefault="002E3C27" w:rsidP="001C3606">
            <w:pPr>
              <w:numPr>
                <w:ilvl w:val="0"/>
                <w:numId w:val="46"/>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Implement </w:t>
            </w:r>
            <w:proofErr w:type="gramStart"/>
            <w:r w:rsidRPr="001F551E">
              <w:rPr>
                <w:rFonts w:ascii="Arial" w:eastAsia="Calibri" w:hAnsi="Arial" w:cs="Arial"/>
                <w:sz w:val="18"/>
                <w:szCs w:val="18"/>
                <w:lang w:bidi="bn-BD"/>
              </w:rPr>
              <w:t>an</w:t>
            </w:r>
            <w:proofErr w:type="gramEnd"/>
            <w:r w:rsidRPr="001F551E">
              <w:rPr>
                <w:rFonts w:ascii="Arial" w:eastAsia="Calibri" w:hAnsi="Arial" w:cs="Arial"/>
                <w:sz w:val="18"/>
                <w:szCs w:val="18"/>
                <w:lang w:bidi="bn-BD"/>
              </w:rPr>
              <w:t xml:space="preserve"> Multilayer Perceptron algorithm without regularization to classify IRIS dataset. Update the weights using gradient descent optimizer by implementing the Back propagation algorithm. </w:t>
            </w:r>
          </w:p>
          <w:p w14:paraId="51358485" w14:textId="77777777" w:rsidR="002E3C27" w:rsidRPr="001F551E" w:rsidRDefault="002E3C27" w:rsidP="001C3606">
            <w:pPr>
              <w:numPr>
                <w:ilvl w:val="0"/>
                <w:numId w:val="46"/>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Built the same Multilayer Perceptron in 1 now with regularization and show the difference by plotting accuracy curve obtained during model training. </w:t>
            </w:r>
          </w:p>
          <w:p w14:paraId="0D29C107" w14:textId="77777777" w:rsidR="002E3C27" w:rsidRPr="001F551E" w:rsidRDefault="002E3C27" w:rsidP="001C3606">
            <w:pPr>
              <w:numPr>
                <w:ilvl w:val="0"/>
                <w:numId w:val="46"/>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Classify hand written digits from MNIST datasets by deep belief networks. </w:t>
            </w:r>
          </w:p>
          <w:p w14:paraId="15DEF3CD" w14:textId="77777777" w:rsidR="002E3C27" w:rsidRPr="001F551E" w:rsidRDefault="002E3C27" w:rsidP="001C3606">
            <w:pPr>
              <w:numPr>
                <w:ilvl w:val="0"/>
                <w:numId w:val="46"/>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Classify hand written digits from MNIST datasets by restricted </w:t>
            </w:r>
            <w:proofErr w:type="spellStart"/>
            <w:r w:rsidRPr="001F551E">
              <w:rPr>
                <w:rFonts w:ascii="Arial" w:eastAsia="Calibri" w:hAnsi="Arial" w:cs="Arial"/>
                <w:sz w:val="18"/>
                <w:szCs w:val="18"/>
                <w:lang w:bidi="bn-BD"/>
              </w:rPr>
              <w:t>boltzman</w:t>
            </w:r>
            <w:proofErr w:type="spellEnd"/>
            <w:r w:rsidRPr="001F551E">
              <w:rPr>
                <w:rFonts w:ascii="Arial" w:eastAsia="Calibri" w:hAnsi="Arial" w:cs="Arial"/>
                <w:sz w:val="18"/>
                <w:szCs w:val="18"/>
                <w:lang w:bidi="bn-BD"/>
              </w:rPr>
              <w:t xml:space="preserve"> machine. </w:t>
            </w:r>
          </w:p>
          <w:p w14:paraId="253BB32D" w14:textId="77777777" w:rsidR="002E3C27" w:rsidRPr="001F551E" w:rsidRDefault="002E3C27" w:rsidP="001C3606">
            <w:pPr>
              <w:numPr>
                <w:ilvl w:val="0"/>
                <w:numId w:val="46"/>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Build a 5 layers autoencoder to reconstruct two digits in MNIST dataset. Calculate the PCA on the outputs of the nodes in 3</w:t>
            </w:r>
            <w:r w:rsidRPr="001F551E">
              <w:rPr>
                <w:rFonts w:ascii="Arial" w:eastAsia="Calibri" w:hAnsi="Arial" w:cs="Arial"/>
                <w:sz w:val="18"/>
                <w:szCs w:val="18"/>
                <w:vertAlign w:val="superscript"/>
                <w:lang w:bidi="bn-BD"/>
              </w:rPr>
              <w:t>rd</w:t>
            </w:r>
            <w:r w:rsidRPr="001F551E">
              <w:rPr>
                <w:rFonts w:ascii="Arial" w:eastAsia="Calibri" w:hAnsi="Arial" w:cs="Arial"/>
                <w:sz w:val="18"/>
                <w:szCs w:val="18"/>
                <w:lang w:bidi="bn-BD"/>
              </w:rPr>
              <w:t xml:space="preserve"> layers and scatter plot the first two PCs for each digit. By observing the plots, do you thinks the outputs of the nodes in 3</w:t>
            </w:r>
            <w:r w:rsidRPr="001F551E">
              <w:rPr>
                <w:rFonts w:ascii="Arial" w:eastAsia="Calibri" w:hAnsi="Arial" w:cs="Arial"/>
                <w:sz w:val="18"/>
                <w:szCs w:val="18"/>
                <w:vertAlign w:val="superscript"/>
                <w:lang w:bidi="bn-BD"/>
              </w:rPr>
              <w:t>rd</w:t>
            </w:r>
            <w:r w:rsidRPr="001F551E">
              <w:rPr>
                <w:rFonts w:ascii="Arial" w:eastAsia="Calibri" w:hAnsi="Arial" w:cs="Arial"/>
                <w:sz w:val="18"/>
                <w:szCs w:val="18"/>
                <w:lang w:bidi="bn-BD"/>
              </w:rPr>
              <w:t xml:space="preserve"> layers can be used as features for digits classification?</w:t>
            </w:r>
          </w:p>
          <w:p w14:paraId="7E55858F" w14:textId="77777777" w:rsidR="002E3C27" w:rsidRPr="001F551E" w:rsidRDefault="002E3C27" w:rsidP="001C3606">
            <w:pPr>
              <w:numPr>
                <w:ilvl w:val="0"/>
                <w:numId w:val="46"/>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Build a convolution neural network to classify cat and dog using the Kaggle cats and dogs dataset. Take the output of the networks from just before the flatten layers and plot the output and explain about the distinguishability of the features calculated in the convolutional layers. </w:t>
            </w:r>
          </w:p>
          <w:p w14:paraId="31F1B257" w14:textId="77777777" w:rsidR="002E3C27" w:rsidRPr="001F551E" w:rsidRDefault="002E3C27" w:rsidP="001C3606">
            <w:pPr>
              <w:numPr>
                <w:ilvl w:val="0"/>
                <w:numId w:val="46"/>
              </w:numPr>
              <w:tabs>
                <w:tab w:val="left" w:pos="1635"/>
              </w:tabs>
              <w:spacing w:after="120" w:line="259" w:lineRule="auto"/>
              <w:contextualSpacing/>
              <w:jc w:val="both"/>
              <w:rPr>
                <w:rFonts w:ascii="Arial" w:eastAsia="Calibri" w:hAnsi="Arial" w:cs="Arial"/>
                <w:sz w:val="18"/>
                <w:szCs w:val="18"/>
                <w:lang w:bidi="bn-BD"/>
              </w:rPr>
            </w:pPr>
            <w:r w:rsidRPr="001F551E">
              <w:rPr>
                <w:rFonts w:ascii="Arial" w:eastAsia="Calibri" w:hAnsi="Arial" w:cs="Arial"/>
                <w:sz w:val="18"/>
                <w:szCs w:val="18"/>
                <w:lang w:bidi="bn-BD"/>
              </w:rPr>
              <w:t xml:space="preserve"> Implement a recurrent neural network to recognize specific words from speech signal. </w:t>
            </w:r>
          </w:p>
          <w:p w14:paraId="205382F5" w14:textId="77777777" w:rsidR="002E3C27" w:rsidRPr="001F551E" w:rsidRDefault="002E3C27" w:rsidP="001C3606">
            <w:pPr>
              <w:tabs>
                <w:tab w:val="left" w:pos="1635"/>
              </w:tabs>
              <w:spacing w:after="120" w:line="259" w:lineRule="auto"/>
              <w:ind w:left="720"/>
              <w:contextualSpacing/>
              <w:jc w:val="both"/>
              <w:rPr>
                <w:rFonts w:ascii="Arial" w:eastAsia="Calibri" w:hAnsi="Arial" w:cs="Arial"/>
                <w:b/>
                <w:sz w:val="18"/>
                <w:szCs w:val="18"/>
                <w:lang w:bidi="bn-BD"/>
              </w:rPr>
            </w:pPr>
          </w:p>
        </w:tc>
      </w:tr>
    </w:tbl>
    <w:p w14:paraId="5A67DCB0" w14:textId="77777777" w:rsidR="002E3C27" w:rsidRPr="001F551E" w:rsidRDefault="002E3C27" w:rsidP="002E3C27">
      <w:pPr>
        <w:rPr>
          <w:rFonts w:ascii="Arial" w:hAnsi="Arial" w:cs="Arial"/>
          <w:sz w:val="18"/>
          <w:szCs w:val="18"/>
        </w:rPr>
      </w:pPr>
    </w:p>
    <w:p w14:paraId="5D8A3270" w14:textId="77777777" w:rsidR="002E3C27" w:rsidRPr="001F551E" w:rsidRDefault="002E3C27" w:rsidP="002E3C27">
      <w:pPr>
        <w:rPr>
          <w:rFonts w:ascii="Arial" w:hAnsi="Arial" w:cs="Arial"/>
          <w:sz w:val="18"/>
          <w:szCs w:val="18"/>
        </w:rPr>
      </w:pPr>
    </w:p>
    <w:p w14:paraId="19BDDF1D" w14:textId="77777777" w:rsidR="002E3C27" w:rsidRDefault="002E3C27" w:rsidP="002E3C27">
      <w:pPr>
        <w:rPr>
          <w:rFonts w:ascii="Arial" w:hAnsi="Arial" w:cs="Arial"/>
          <w:sz w:val="18"/>
          <w:szCs w:val="18"/>
        </w:rPr>
      </w:pPr>
      <w:r>
        <w:rPr>
          <w:rFonts w:ascii="Arial" w:hAnsi="Arial" w:cs="Arial"/>
          <w:sz w:val="18"/>
          <w:szCs w:val="18"/>
        </w:rPr>
        <w:br w:type="page"/>
      </w:r>
    </w:p>
    <w:p w14:paraId="242508A5"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lastRenderedPageBreak/>
        <w:t>CSE 4271: Big Data</w:t>
      </w:r>
    </w:p>
    <w:p w14:paraId="3BC962C1"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 xml:space="preserve">Credits: </w:t>
      </w:r>
      <w:r w:rsidRPr="001F551E">
        <w:rPr>
          <w:rFonts w:ascii="Arial" w:eastAsia="Calibri" w:hAnsi="Arial" w:cs="Arial"/>
          <w:iCs/>
          <w:sz w:val="18"/>
          <w:szCs w:val="18"/>
          <w:lang w:bidi="bn-BD"/>
        </w:rPr>
        <w:t xml:space="preserve">3 </w:t>
      </w:r>
      <w:r w:rsidRPr="001F551E">
        <w:rPr>
          <w:rFonts w:ascii="Arial" w:eastAsia="Calibri" w:hAnsi="Arial" w:cs="Arial"/>
          <w:b/>
          <w:bCs/>
          <w:iCs/>
          <w:sz w:val="18"/>
          <w:szCs w:val="18"/>
          <w:lang w:bidi="bn-BD"/>
        </w:rPr>
        <w:t xml:space="preserve">Contact Hours: </w:t>
      </w:r>
      <w:r w:rsidRPr="001F551E">
        <w:rPr>
          <w:rFonts w:ascii="Arial" w:eastAsia="Calibri" w:hAnsi="Arial" w:cs="Arial"/>
          <w:iCs/>
          <w:sz w:val="18"/>
          <w:szCs w:val="18"/>
          <w:lang w:bidi="bn-BD"/>
        </w:rPr>
        <w:t>39</w:t>
      </w:r>
    </w:p>
    <w:p w14:paraId="37DE6486"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Year: Fourth Semester: Even</w:t>
      </w:r>
    </w:p>
    <w:p w14:paraId="69C33D6C" w14:textId="77777777" w:rsidR="002E3C27" w:rsidRPr="001F551E" w:rsidRDefault="002E3C27" w:rsidP="002E3C27">
      <w:pPr>
        <w:spacing w:line="259" w:lineRule="auto"/>
        <w:jc w:val="center"/>
        <w:rPr>
          <w:rFonts w:ascii="Arial" w:eastAsia="Calibri" w:hAnsi="Arial" w:cs="Arial"/>
          <w:b/>
          <w:bCs/>
          <w:sz w:val="18"/>
          <w:szCs w:val="18"/>
          <w:lang w:bidi="bn-BD"/>
        </w:rPr>
      </w:pPr>
    </w:p>
    <w:tbl>
      <w:tblPr>
        <w:tblW w:w="9180" w:type="dxa"/>
        <w:jc w:val="center"/>
        <w:tblLook w:val="04A0" w:firstRow="1" w:lastRow="0" w:firstColumn="1" w:lastColumn="0" w:noHBand="0" w:noVBand="1"/>
      </w:tblPr>
      <w:tblGrid>
        <w:gridCol w:w="1439"/>
        <w:gridCol w:w="7741"/>
      </w:tblGrid>
      <w:tr w:rsidR="002E3C27" w:rsidRPr="001F551E" w14:paraId="224F226A" w14:textId="77777777" w:rsidTr="001C3606">
        <w:trPr>
          <w:jc w:val="center"/>
        </w:trPr>
        <w:tc>
          <w:tcPr>
            <w:tcW w:w="1439" w:type="dxa"/>
          </w:tcPr>
          <w:p w14:paraId="021842C9" w14:textId="77777777" w:rsidR="002E3C27" w:rsidRPr="001F551E" w:rsidRDefault="002E3C27" w:rsidP="001C3606">
            <w:pPr>
              <w:spacing w:line="259" w:lineRule="auto"/>
              <w:rPr>
                <w:rFonts w:ascii="Arial" w:eastAsia="Calibri" w:hAnsi="Arial" w:cs="Arial"/>
                <w:b/>
                <w:bCs/>
                <w:sz w:val="18"/>
                <w:szCs w:val="18"/>
                <w:lang w:bidi="bn-BD"/>
              </w:rPr>
            </w:pPr>
            <w:r w:rsidRPr="001F551E">
              <w:rPr>
                <w:rFonts w:ascii="Arial" w:eastAsia="Calibri" w:hAnsi="Arial" w:cs="Arial"/>
                <w:b/>
                <w:sz w:val="18"/>
                <w:szCs w:val="18"/>
                <w:lang w:bidi="bn-BD"/>
              </w:rPr>
              <w:t>Prerequisite:</w:t>
            </w:r>
          </w:p>
        </w:tc>
        <w:tc>
          <w:tcPr>
            <w:tcW w:w="7741" w:type="dxa"/>
          </w:tcPr>
          <w:p w14:paraId="77C6D7BB" w14:textId="77777777" w:rsidR="002E3C27" w:rsidRPr="001F551E" w:rsidRDefault="002E3C27" w:rsidP="001C3606">
            <w:pPr>
              <w:spacing w:line="259" w:lineRule="auto"/>
              <w:rPr>
                <w:rFonts w:ascii="Arial" w:eastAsia="Calibri" w:hAnsi="Arial" w:cs="Arial"/>
                <w:iCs/>
                <w:sz w:val="18"/>
                <w:szCs w:val="18"/>
                <w:lang w:bidi="bn-BD"/>
              </w:rPr>
            </w:pPr>
            <w:r w:rsidRPr="001F551E">
              <w:rPr>
                <w:rFonts w:ascii="Arial" w:eastAsia="Calibri" w:hAnsi="Arial" w:cs="Arial"/>
                <w:iCs/>
                <w:sz w:val="18"/>
                <w:szCs w:val="18"/>
                <w:lang w:bidi="bn-BD"/>
              </w:rPr>
              <w:t>CSE4131: Artificial Intelligence</w:t>
            </w:r>
          </w:p>
        </w:tc>
      </w:tr>
      <w:tr w:rsidR="002E3C27" w:rsidRPr="001F551E" w14:paraId="2C3DF30E" w14:textId="77777777" w:rsidTr="001C3606">
        <w:trPr>
          <w:jc w:val="center"/>
        </w:trPr>
        <w:tc>
          <w:tcPr>
            <w:tcW w:w="1439" w:type="dxa"/>
          </w:tcPr>
          <w:p w14:paraId="50E80244" w14:textId="77777777" w:rsidR="002E3C27" w:rsidRPr="001F551E" w:rsidRDefault="002E3C27" w:rsidP="001C3606">
            <w:pPr>
              <w:spacing w:line="259" w:lineRule="auto"/>
              <w:rPr>
                <w:rFonts w:ascii="Arial" w:eastAsia="Calibri" w:hAnsi="Arial" w:cs="Arial"/>
                <w:b/>
                <w:sz w:val="18"/>
                <w:szCs w:val="18"/>
                <w:lang w:bidi="bn-BD"/>
              </w:rPr>
            </w:pPr>
            <w:r w:rsidRPr="001F551E">
              <w:rPr>
                <w:rFonts w:ascii="Arial" w:eastAsia="Calibri" w:hAnsi="Arial" w:cs="Arial"/>
                <w:b/>
                <w:sz w:val="18"/>
                <w:szCs w:val="18"/>
                <w:lang w:bidi="bn-BD"/>
              </w:rPr>
              <w:t>Course Type</w:t>
            </w:r>
          </w:p>
        </w:tc>
        <w:tc>
          <w:tcPr>
            <w:tcW w:w="7741" w:type="dxa"/>
          </w:tcPr>
          <w:p w14:paraId="6FABC8A9" w14:textId="77777777" w:rsidR="002E3C27" w:rsidRPr="001F551E" w:rsidRDefault="00000000" w:rsidP="001C3606">
            <w:pPr>
              <w:spacing w:line="259" w:lineRule="auto"/>
              <w:rPr>
                <w:rFonts w:ascii="Arial" w:eastAsia="Calibri" w:hAnsi="Arial" w:cs="Arial"/>
                <w:iCs/>
                <w:sz w:val="18"/>
                <w:szCs w:val="18"/>
                <w:lang w:bidi="bn-BD"/>
              </w:rPr>
            </w:pPr>
            <w:sdt>
              <w:sdtPr>
                <w:rPr>
                  <w:rFonts w:ascii="Arial" w:eastAsia="Calibri" w:hAnsi="Arial" w:cs="Arial"/>
                  <w:iCs/>
                  <w:sz w:val="18"/>
                  <w:szCs w:val="18"/>
                  <w:lang w:bidi="bn-BD"/>
                </w:rPr>
                <w:id w:val="-374072602"/>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Theory         </w:t>
            </w:r>
            <w:sdt>
              <w:sdtPr>
                <w:rPr>
                  <w:rFonts w:ascii="Arial" w:eastAsia="Calibri" w:hAnsi="Arial" w:cs="Arial"/>
                  <w:iCs/>
                  <w:sz w:val="18"/>
                  <w:szCs w:val="18"/>
                  <w:lang w:bidi="bn-BD"/>
                </w:rPr>
                <w:id w:val="873665238"/>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Laboratory work         </w:t>
            </w:r>
            <w:sdt>
              <w:sdtPr>
                <w:rPr>
                  <w:rFonts w:ascii="Arial" w:eastAsia="Calibri" w:hAnsi="Arial" w:cs="Arial"/>
                  <w:iCs/>
                  <w:sz w:val="18"/>
                  <w:szCs w:val="18"/>
                  <w:lang w:bidi="bn-BD"/>
                </w:rPr>
                <w:id w:val="-120539515"/>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Project work      </w:t>
            </w:r>
            <w:sdt>
              <w:sdtPr>
                <w:rPr>
                  <w:rFonts w:ascii="Arial" w:eastAsia="Calibri" w:hAnsi="Arial" w:cs="Arial"/>
                  <w:iCs/>
                  <w:sz w:val="18"/>
                  <w:szCs w:val="18"/>
                  <w:lang w:bidi="bn-BD"/>
                </w:rPr>
                <w:id w:val="2052882099"/>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Viva Voce                    </w:t>
            </w:r>
          </w:p>
        </w:tc>
      </w:tr>
      <w:tr w:rsidR="002E3C27" w:rsidRPr="001F551E" w14:paraId="2158605E" w14:textId="77777777" w:rsidTr="001C3606">
        <w:trPr>
          <w:trHeight w:val="238"/>
          <w:jc w:val="center"/>
        </w:trPr>
        <w:tc>
          <w:tcPr>
            <w:tcW w:w="1439" w:type="dxa"/>
          </w:tcPr>
          <w:p w14:paraId="5FA23D12" w14:textId="77777777" w:rsidR="002E3C27" w:rsidRPr="001F551E" w:rsidRDefault="002E3C27" w:rsidP="001C3606">
            <w:pPr>
              <w:spacing w:line="259" w:lineRule="auto"/>
              <w:ind w:left="2160" w:hanging="2160"/>
              <w:rPr>
                <w:rFonts w:ascii="Arial" w:eastAsia="Calibri" w:hAnsi="Arial" w:cs="Arial"/>
                <w:b/>
                <w:bCs/>
                <w:sz w:val="18"/>
                <w:szCs w:val="18"/>
                <w:lang w:bidi="bn-BD"/>
              </w:rPr>
            </w:pPr>
            <w:r w:rsidRPr="001F551E">
              <w:rPr>
                <w:rFonts w:ascii="Arial" w:eastAsia="Calibri" w:hAnsi="Arial" w:cs="Arial"/>
                <w:b/>
                <w:bCs/>
                <w:sz w:val="18"/>
                <w:szCs w:val="18"/>
                <w:lang w:bidi="bn-BD"/>
              </w:rPr>
              <w:t>Motivation</w:t>
            </w:r>
          </w:p>
        </w:tc>
        <w:tc>
          <w:tcPr>
            <w:tcW w:w="7741" w:type="dxa"/>
          </w:tcPr>
          <w:p w14:paraId="6E0DC556" w14:textId="77777777" w:rsidR="002E3C27" w:rsidRPr="001F551E" w:rsidRDefault="002E3C27" w:rsidP="001C3606">
            <w:pPr>
              <w:spacing w:line="259" w:lineRule="auto"/>
              <w:rPr>
                <w:rFonts w:ascii="Arial" w:eastAsia="Calibri" w:hAnsi="Arial" w:cs="Arial"/>
                <w:bCs/>
                <w:iCs/>
                <w:sz w:val="18"/>
                <w:szCs w:val="18"/>
                <w:lang w:bidi="bn-BD"/>
              </w:rPr>
            </w:pPr>
            <w:r w:rsidRPr="001F551E">
              <w:rPr>
                <w:rFonts w:ascii="Arial" w:eastAsia="Calibri" w:hAnsi="Arial" w:cs="Arial"/>
                <w:bCs/>
                <w:iCs/>
                <w:sz w:val="18"/>
                <w:szCs w:val="18"/>
                <w:lang w:bidi="bn-BD"/>
              </w:rPr>
              <w:t>Drive better business decisions with an overview of how big data is organized, analyzed, and interpreted. Apply your insights to real-world problems and questions.</w:t>
            </w:r>
          </w:p>
        </w:tc>
      </w:tr>
      <w:tr w:rsidR="002E3C27" w:rsidRPr="001F551E" w14:paraId="64390560" w14:textId="77777777" w:rsidTr="001C3606">
        <w:trPr>
          <w:trHeight w:val="238"/>
          <w:jc w:val="center"/>
        </w:trPr>
        <w:tc>
          <w:tcPr>
            <w:tcW w:w="9180" w:type="dxa"/>
            <w:gridSpan w:val="2"/>
          </w:tcPr>
          <w:p w14:paraId="5675ADD2" w14:textId="77777777" w:rsidR="002E3C27" w:rsidRPr="001F551E" w:rsidRDefault="002E3C27" w:rsidP="001C3606">
            <w:pPr>
              <w:spacing w:line="259" w:lineRule="auto"/>
              <w:rPr>
                <w:rFonts w:ascii="Arial" w:eastAsia="Calibri" w:hAnsi="Arial" w:cs="Arial"/>
                <w:b/>
                <w:bCs/>
                <w:sz w:val="18"/>
                <w:szCs w:val="18"/>
                <w:lang w:bidi="bn-BD"/>
              </w:rPr>
            </w:pPr>
            <w:r w:rsidRPr="001F551E">
              <w:rPr>
                <w:rFonts w:ascii="Arial" w:eastAsia="Calibri" w:hAnsi="Arial" w:cs="Arial"/>
                <w:b/>
                <w:bCs/>
                <w:sz w:val="18"/>
                <w:szCs w:val="18"/>
                <w:lang w:bidi="bn-BD"/>
              </w:rPr>
              <w:t>Course Objective:</w:t>
            </w:r>
          </w:p>
          <w:p w14:paraId="7B9A298D" w14:textId="77777777" w:rsidR="002E3C27" w:rsidRPr="001F551E" w:rsidRDefault="002E3C27" w:rsidP="001C3606">
            <w:pPr>
              <w:spacing w:line="259" w:lineRule="auto"/>
              <w:jc w:val="both"/>
              <w:rPr>
                <w:rFonts w:ascii="Arial" w:eastAsia="Calibri" w:hAnsi="Arial" w:cs="Arial"/>
                <w:iCs/>
                <w:sz w:val="18"/>
                <w:szCs w:val="18"/>
                <w:lang w:bidi="bn-BD"/>
              </w:rPr>
            </w:pPr>
            <w:r w:rsidRPr="001F551E">
              <w:rPr>
                <w:rFonts w:ascii="Arial" w:eastAsia="Calibri" w:hAnsi="Arial" w:cs="Arial"/>
                <w:bCs/>
                <w:iCs/>
                <w:sz w:val="18"/>
                <w:szCs w:val="18"/>
                <w:lang w:bidi="bn-BD"/>
              </w:rPr>
              <w:t>Do you need to understand big data and how it will impact your business? This Specialization is for you. You will gain an understanding of what insights big data can provide through hands-on experience with the tools and systems used by big data scientists and engineers. Previous programming experience is not required! You will be guided through the basics of using Hadoop with MapReduce, Spark, Pig and Hive. By following along with provided code, you will experience how one can perform predictive modeling and leverage graph analytics to model problems. This specialization will prepare you to ask the right questions about data, communicate effectively with data scientists, and do basic exploration of large, complex datasets. In the final Capstone Project, developed in partnership with data software company Splunk, you’ll apply the skills you learned to do basic analyses of big data.</w:t>
            </w:r>
          </w:p>
        </w:tc>
      </w:tr>
    </w:tbl>
    <w:p w14:paraId="7A901727" w14:textId="77777777" w:rsidR="002E3C27" w:rsidRPr="001F551E" w:rsidRDefault="002E3C27" w:rsidP="002E3C27">
      <w:pPr>
        <w:autoSpaceDE w:val="0"/>
        <w:autoSpaceDN w:val="0"/>
        <w:adjustRightInd w:val="0"/>
        <w:spacing w:line="259" w:lineRule="auto"/>
        <w:jc w:val="center"/>
        <w:rPr>
          <w:rFonts w:ascii="Arial" w:eastAsia="Calibri" w:hAnsi="Arial" w:cs="Arial"/>
          <w:b/>
          <w:color w:val="000000"/>
          <w:sz w:val="18"/>
          <w:szCs w:val="18"/>
          <w:lang w:bidi="bn-BD"/>
        </w:rPr>
      </w:pPr>
      <w:r w:rsidRPr="001F551E">
        <w:rPr>
          <w:rFonts w:ascii="Arial" w:eastAsia="Calibri" w:hAnsi="Arial" w:cs="Arial"/>
          <w:b/>
          <w:color w:val="000000"/>
          <w:sz w:val="18"/>
          <w:szCs w:val="18"/>
          <w:lang w:bidi="bn-BD"/>
        </w:rPr>
        <w:t>Course Outcomes (COs), Program Outcomes (POs) and Assessment:</w:t>
      </w:r>
    </w:p>
    <w:tbl>
      <w:tblPr>
        <w:tblStyle w:val="TableGrid4"/>
        <w:tblW w:w="9355" w:type="dxa"/>
        <w:jc w:val="center"/>
        <w:tblLook w:val="04A0" w:firstRow="1" w:lastRow="0" w:firstColumn="1" w:lastColumn="0" w:noHBand="0" w:noVBand="1"/>
      </w:tblPr>
      <w:tblGrid>
        <w:gridCol w:w="640"/>
        <w:gridCol w:w="1935"/>
        <w:gridCol w:w="2298"/>
        <w:gridCol w:w="1232"/>
        <w:gridCol w:w="1720"/>
        <w:gridCol w:w="1530"/>
      </w:tblGrid>
      <w:tr w:rsidR="002E3C27" w:rsidRPr="001F551E" w14:paraId="2D034DBD" w14:textId="77777777" w:rsidTr="001C3606">
        <w:trPr>
          <w:trHeight w:val="728"/>
          <w:jc w:val="center"/>
        </w:trPr>
        <w:tc>
          <w:tcPr>
            <w:tcW w:w="640" w:type="dxa"/>
            <w:vAlign w:val="center"/>
          </w:tcPr>
          <w:p w14:paraId="04D526DC"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935" w:type="dxa"/>
            <w:vAlign w:val="center"/>
          </w:tcPr>
          <w:p w14:paraId="00408AC9"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298" w:type="dxa"/>
            <w:vAlign w:val="center"/>
          </w:tcPr>
          <w:p w14:paraId="4718F1B9"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232" w:type="dxa"/>
            <w:vAlign w:val="center"/>
          </w:tcPr>
          <w:p w14:paraId="22FE2299"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20" w:type="dxa"/>
            <w:vAlign w:val="center"/>
          </w:tcPr>
          <w:p w14:paraId="0A820806"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530" w:type="dxa"/>
            <w:vAlign w:val="center"/>
          </w:tcPr>
          <w:p w14:paraId="397A89C0"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2E3C27" w:rsidRPr="001F551E" w14:paraId="7E92BBA5" w14:textId="77777777" w:rsidTr="001C3606">
        <w:trPr>
          <w:trHeight w:val="1232"/>
          <w:jc w:val="center"/>
        </w:trPr>
        <w:tc>
          <w:tcPr>
            <w:tcW w:w="640" w:type="dxa"/>
            <w:vAlign w:val="center"/>
          </w:tcPr>
          <w:p w14:paraId="72CA0DF8"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935" w:type="dxa"/>
            <w:vAlign w:val="center"/>
          </w:tcPr>
          <w:p w14:paraId="4C86D9C8" w14:textId="77777777" w:rsidR="002E3C27" w:rsidRPr="001F551E" w:rsidRDefault="002E3C27" w:rsidP="001C3606">
            <w:pPr>
              <w:ind w:left="-18"/>
              <w:contextualSpacing/>
              <w:jc w:val="center"/>
              <w:rPr>
                <w:rFonts w:ascii="Arial" w:hAnsi="Arial" w:cs="Arial"/>
                <w:bCs/>
                <w:color w:val="000000"/>
                <w:sz w:val="18"/>
                <w:szCs w:val="18"/>
                <w:lang w:bidi="bn-BD"/>
              </w:rPr>
            </w:pPr>
            <w:r w:rsidRPr="001F551E">
              <w:rPr>
                <w:rFonts w:ascii="Arial" w:hAnsi="Arial" w:cs="Arial"/>
                <w:bCs/>
                <w:color w:val="000000"/>
                <w:sz w:val="18"/>
                <w:szCs w:val="18"/>
                <w:lang w:bidi="bn-BD"/>
              </w:rPr>
              <w:t xml:space="preserve">To </w:t>
            </w:r>
            <w:r w:rsidRPr="001F551E">
              <w:rPr>
                <w:rFonts w:ascii="Arial" w:hAnsi="Arial" w:cs="Arial"/>
                <w:b/>
                <w:color w:val="000000"/>
                <w:sz w:val="18"/>
                <w:szCs w:val="18"/>
                <w:lang w:bidi="bn-BD"/>
              </w:rPr>
              <w:t>descri</w:t>
            </w:r>
            <w:r w:rsidRPr="001F551E">
              <w:rPr>
                <w:rFonts w:ascii="Arial" w:hAnsi="Arial" w:cs="Arial"/>
                <w:bCs/>
                <w:color w:val="000000"/>
                <w:sz w:val="18"/>
                <w:szCs w:val="18"/>
                <w:lang w:bidi="bn-BD"/>
              </w:rPr>
              <w:t xml:space="preserve">be the Big Data landscape including examples of real-world big data  </w:t>
            </w:r>
          </w:p>
        </w:tc>
        <w:tc>
          <w:tcPr>
            <w:tcW w:w="2298" w:type="dxa"/>
            <w:vAlign w:val="center"/>
          </w:tcPr>
          <w:p w14:paraId="6C5D9CB4"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r w:rsidRPr="001F551E">
              <w:rPr>
                <w:rFonts w:ascii="Arial" w:hAnsi="Arial" w:cs="Arial"/>
                <w:color w:val="000000"/>
                <w:sz w:val="18"/>
                <w:szCs w:val="18"/>
                <w:lang w:bidi="bn-BD"/>
              </w:rPr>
              <w:t xml:space="preserve"> </w:t>
            </w:r>
          </w:p>
        </w:tc>
        <w:tc>
          <w:tcPr>
            <w:tcW w:w="1232" w:type="dxa"/>
            <w:vAlign w:val="center"/>
          </w:tcPr>
          <w:p w14:paraId="5E51976E"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20" w:type="dxa"/>
            <w:vAlign w:val="center"/>
          </w:tcPr>
          <w:p w14:paraId="7B2B427B"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8516678"/>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45A25BA0"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9945828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00A1D52E"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84398201"/>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5B7C0732"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3666361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402CFFED"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71646756"/>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530" w:type="dxa"/>
            <w:vAlign w:val="center"/>
          </w:tcPr>
          <w:p w14:paraId="19630895"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2144777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Class Test</w:t>
            </w:r>
          </w:p>
          <w:p w14:paraId="074CFBAC"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94852170"/>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Final Exam</w:t>
            </w:r>
          </w:p>
          <w:p w14:paraId="2F5FAA2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6863933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Assignment </w:t>
            </w:r>
          </w:p>
          <w:p w14:paraId="040FB4F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019346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Participation</w:t>
            </w:r>
          </w:p>
          <w:p w14:paraId="699E7245"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74848475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Presentation</w:t>
            </w:r>
          </w:p>
        </w:tc>
      </w:tr>
      <w:tr w:rsidR="002E3C27" w:rsidRPr="001F551E" w14:paraId="17747182" w14:textId="77777777" w:rsidTr="001C3606">
        <w:trPr>
          <w:trHeight w:val="962"/>
          <w:jc w:val="center"/>
        </w:trPr>
        <w:tc>
          <w:tcPr>
            <w:tcW w:w="640" w:type="dxa"/>
            <w:vAlign w:val="center"/>
          </w:tcPr>
          <w:p w14:paraId="5E35AF70"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935" w:type="dxa"/>
            <w:vAlign w:val="center"/>
          </w:tcPr>
          <w:p w14:paraId="4C983753" w14:textId="77777777" w:rsidR="002E3C27" w:rsidRPr="001F551E" w:rsidRDefault="002E3C27" w:rsidP="001C3606">
            <w:pPr>
              <w:ind w:left="-18"/>
              <w:contextualSpacing/>
              <w:jc w:val="center"/>
              <w:rPr>
                <w:rFonts w:ascii="Arial" w:hAnsi="Arial" w:cs="Arial"/>
                <w:bCs/>
                <w:sz w:val="18"/>
                <w:szCs w:val="18"/>
                <w:lang w:bidi="bn-BD"/>
              </w:rPr>
            </w:pPr>
            <w:r w:rsidRPr="001F551E">
              <w:rPr>
                <w:rFonts w:ascii="Arial" w:hAnsi="Arial" w:cs="Arial"/>
                <w:bCs/>
                <w:sz w:val="18"/>
                <w:szCs w:val="18"/>
                <w:lang w:bidi="bn-BD"/>
              </w:rPr>
              <w:t xml:space="preserve">To </w:t>
            </w:r>
            <w:r w:rsidRPr="001F551E">
              <w:rPr>
                <w:rFonts w:ascii="Arial" w:hAnsi="Arial" w:cs="Arial"/>
                <w:b/>
                <w:sz w:val="18"/>
                <w:szCs w:val="18"/>
                <w:lang w:bidi="bn-BD"/>
              </w:rPr>
              <w:t>identify</w:t>
            </w:r>
            <w:r w:rsidRPr="001F551E">
              <w:rPr>
                <w:rFonts w:ascii="Arial" w:hAnsi="Arial" w:cs="Arial"/>
                <w:bCs/>
                <w:sz w:val="18"/>
                <w:szCs w:val="18"/>
                <w:lang w:bidi="bn-BD"/>
              </w:rPr>
              <w:t xml:space="preserve"> big data problems and be able to recast problems as data science questions.</w:t>
            </w:r>
          </w:p>
        </w:tc>
        <w:tc>
          <w:tcPr>
            <w:tcW w:w="2298" w:type="dxa"/>
            <w:vAlign w:val="center"/>
          </w:tcPr>
          <w:p w14:paraId="068F4A9D"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Design/development of solutions (PO3), Modern tool usage (PO5)</w:t>
            </w:r>
          </w:p>
        </w:tc>
        <w:tc>
          <w:tcPr>
            <w:tcW w:w="1232" w:type="dxa"/>
            <w:vAlign w:val="center"/>
          </w:tcPr>
          <w:p w14:paraId="422E2C3F"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20" w:type="dxa"/>
            <w:vAlign w:val="center"/>
          </w:tcPr>
          <w:p w14:paraId="0064441C"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79851291"/>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219583C5"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80495768"/>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7FECECBD"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62818130"/>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3F430486"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1622211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091157E2"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736203768"/>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530" w:type="dxa"/>
            <w:vAlign w:val="center"/>
          </w:tcPr>
          <w:p w14:paraId="79652C5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53432996"/>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Class Test</w:t>
            </w:r>
          </w:p>
          <w:p w14:paraId="39635BD4"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3294254"/>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Final Exam</w:t>
            </w:r>
          </w:p>
          <w:p w14:paraId="33C6937B"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142841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Assignment </w:t>
            </w:r>
          </w:p>
          <w:p w14:paraId="6414A9C0"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4173480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Participation</w:t>
            </w:r>
          </w:p>
          <w:p w14:paraId="07C12350"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0877818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Presentation</w:t>
            </w:r>
          </w:p>
        </w:tc>
      </w:tr>
      <w:tr w:rsidR="002E3C27" w:rsidRPr="001F551E" w14:paraId="6F77FA8D" w14:textId="77777777" w:rsidTr="001C3606">
        <w:trPr>
          <w:trHeight w:val="962"/>
          <w:jc w:val="center"/>
        </w:trPr>
        <w:tc>
          <w:tcPr>
            <w:tcW w:w="640" w:type="dxa"/>
            <w:vAlign w:val="center"/>
          </w:tcPr>
          <w:p w14:paraId="6933399A"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935" w:type="dxa"/>
            <w:vAlign w:val="center"/>
          </w:tcPr>
          <w:p w14:paraId="6D35BDAE" w14:textId="77777777" w:rsidR="002E3C27" w:rsidRPr="001F551E" w:rsidRDefault="002E3C27" w:rsidP="001C3606">
            <w:pPr>
              <w:ind w:left="-18"/>
              <w:contextualSpacing/>
              <w:jc w:val="center"/>
              <w:rPr>
                <w:rFonts w:ascii="Arial" w:hAnsi="Arial" w:cs="Arial"/>
                <w:bCs/>
                <w:sz w:val="18"/>
                <w:szCs w:val="18"/>
                <w:lang w:bidi="bn-BD"/>
              </w:rPr>
            </w:pPr>
            <w:r w:rsidRPr="001F551E">
              <w:rPr>
                <w:rFonts w:ascii="Arial" w:hAnsi="Arial" w:cs="Arial"/>
                <w:bCs/>
                <w:sz w:val="18"/>
                <w:szCs w:val="18"/>
                <w:lang w:bidi="bn-BD"/>
              </w:rPr>
              <w:t xml:space="preserve">To </w:t>
            </w:r>
            <w:r w:rsidRPr="001F551E">
              <w:rPr>
                <w:rFonts w:ascii="Arial" w:hAnsi="Arial" w:cs="Arial"/>
                <w:b/>
                <w:sz w:val="18"/>
                <w:szCs w:val="18"/>
                <w:lang w:bidi="bn-BD"/>
              </w:rPr>
              <w:t>summarize t</w:t>
            </w:r>
            <w:r w:rsidRPr="001F551E">
              <w:rPr>
                <w:rFonts w:ascii="Arial" w:hAnsi="Arial" w:cs="Arial"/>
                <w:bCs/>
                <w:sz w:val="18"/>
                <w:szCs w:val="18"/>
                <w:lang w:bidi="bn-BD"/>
              </w:rPr>
              <w:t xml:space="preserve">he features and significance of the HDFS file </w:t>
            </w:r>
            <w:proofErr w:type="gramStart"/>
            <w:r w:rsidRPr="001F551E">
              <w:rPr>
                <w:rFonts w:ascii="Arial" w:hAnsi="Arial" w:cs="Arial"/>
                <w:bCs/>
                <w:sz w:val="18"/>
                <w:szCs w:val="18"/>
                <w:lang w:bidi="bn-BD"/>
              </w:rPr>
              <w:t>system .</w:t>
            </w:r>
            <w:proofErr w:type="gramEnd"/>
          </w:p>
        </w:tc>
        <w:tc>
          <w:tcPr>
            <w:tcW w:w="2298" w:type="dxa"/>
            <w:vAlign w:val="center"/>
          </w:tcPr>
          <w:p w14:paraId="41BABC43"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p>
        </w:tc>
        <w:tc>
          <w:tcPr>
            <w:tcW w:w="1232" w:type="dxa"/>
            <w:vAlign w:val="center"/>
          </w:tcPr>
          <w:p w14:paraId="33D54084"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20" w:type="dxa"/>
            <w:vAlign w:val="center"/>
          </w:tcPr>
          <w:p w14:paraId="1718CA31"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1315168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2D118328"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5584186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13E168B4"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03746739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497A8CB1"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55005641"/>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7D745131"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04930798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530" w:type="dxa"/>
            <w:vAlign w:val="center"/>
          </w:tcPr>
          <w:p w14:paraId="725BBE68"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6650974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Class Test</w:t>
            </w:r>
          </w:p>
          <w:p w14:paraId="44A4947E"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4913778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Final Exam</w:t>
            </w:r>
          </w:p>
          <w:p w14:paraId="78E1713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499590720"/>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Assignment </w:t>
            </w:r>
          </w:p>
          <w:p w14:paraId="7BC1948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804771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Participation</w:t>
            </w:r>
          </w:p>
          <w:p w14:paraId="4C6C3D4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6180451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Presentation</w:t>
            </w:r>
          </w:p>
        </w:tc>
      </w:tr>
    </w:tbl>
    <w:p w14:paraId="68D3D5AD" w14:textId="77777777" w:rsidR="002E3C27" w:rsidRPr="001F551E" w:rsidRDefault="002E3C27" w:rsidP="002E3C27">
      <w:pPr>
        <w:autoSpaceDE w:val="0"/>
        <w:autoSpaceDN w:val="0"/>
        <w:adjustRightInd w:val="0"/>
        <w:spacing w:line="259" w:lineRule="auto"/>
        <w:jc w:val="center"/>
        <w:rPr>
          <w:rFonts w:ascii="Arial" w:eastAsia="Calibri" w:hAnsi="Arial" w:cs="Arial"/>
          <w:b/>
          <w:color w:val="000000"/>
          <w:sz w:val="18"/>
          <w:szCs w:val="18"/>
          <w:lang w:bidi="bn-BD"/>
        </w:rPr>
      </w:pPr>
    </w:p>
    <w:tbl>
      <w:tblPr>
        <w:tblStyle w:val="TableGrid4"/>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1F551E" w14:paraId="238DE663" w14:textId="77777777" w:rsidTr="001C3606">
        <w:trPr>
          <w:jc w:val="center"/>
        </w:trPr>
        <w:tc>
          <w:tcPr>
            <w:tcW w:w="9269" w:type="dxa"/>
          </w:tcPr>
          <w:p w14:paraId="21B941C4" w14:textId="77777777" w:rsidR="002E3C27" w:rsidRPr="001F551E" w:rsidRDefault="002E3C27" w:rsidP="001C3606">
            <w:pPr>
              <w:ind w:left="-63"/>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14:paraId="5B1CAF9A" w14:textId="77777777" w:rsidR="002E3C27" w:rsidRPr="001F551E" w:rsidRDefault="002E3C27" w:rsidP="001C3606">
            <w:pPr>
              <w:rPr>
                <w:rFonts w:ascii="Arial" w:hAnsi="Arial" w:cs="Arial"/>
                <w:bCs/>
                <w:color w:val="000000"/>
                <w:sz w:val="18"/>
                <w:szCs w:val="18"/>
                <w:lang w:bidi="bn-BD"/>
              </w:rPr>
            </w:pPr>
            <w:r w:rsidRPr="001F551E">
              <w:rPr>
                <w:rFonts w:ascii="Arial"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14:paraId="76899802" w14:textId="77777777" w:rsidR="002E3C27" w:rsidRPr="001F551E" w:rsidRDefault="002E3C27" w:rsidP="001C3606">
            <w:pPr>
              <w:rPr>
                <w:rFonts w:ascii="Arial" w:hAnsi="Arial" w:cs="Arial"/>
                <w:bCs/>
                <w:color w:val="000000"/>
                <w:sz w:val="18"/>
                <w:szCs w:val="18"/>
                <w:lang w:bidi="bn-BD"/>
              </w:rPr>
            </w:pPr>
            <w:r w:rsidRPr="001F551E">
              <w:rPr>
                <w:rFonts w:ascii="Arial" w:hAnsi="Arial" w:cs="Arial"/>
                <w:bCs/>
                <w:color w:val="000000"/>
                <w:sz w:val="18"/>
                <w:szCs w:val="18"/>
                <w:lang w:bidi="bn-BD"/>
              </w:rPr>
              <w:t xml:space="preserve"> </w:t>
            </w:r>
            <w:r w:rsidRPr="001F551E">
              <w:rPr>
                <w:rFonts w:ascii="Arial" w:hAnsi="Arial" w:cs="Arial"/>
                <w:bCs/>
                <w:color w:val="000000"/>
                <w:sz w:val="18"/>
                <w:szCs w:val="18"/>
                <w:lang w:bidi="bn-BD"/>
              </w:rPr>
              <w:tab/>
              <w:t>Class tests + Assignments due in different times of the semester (</w:t>
            </w:r>
            <w:r>
              <w:rPr>
                <w:rFonts w:ascii="Arial" w:hAnsi="Arial" w:cs="Arial"/>
                <w:bCs/>
                <w:color w:val="000000"/>
                <w:sz w:val="18"/>
                <w:szCs w:val="18"/>
                <w:lang w:bidi="bn-BD"/>
              </w:rPr>
              <w:t>15%</w:t>
            </w:r>
            <w:r w:rsidRPr="001F551E">
              <w:rPr>
                <w:rFonts w:ascii="Arial" w:hAnsi="Arial" w:cs="Arial"/>
                <w:bCs/>
                <w:color w:val="000000"/>
                <w:sz w:val="18"/>
                <w:szCs w:val="18"/>
                <w:lang w:bidi="bn-BD"/>
              </w:rPr>
              <w:t>)</w:t>
            </w:r>
          </w:p>
          <w:p w14:paraId="1799889A" w14:textId="77777777" w:rsidR="002E3C27" w:rsidRPr="001F551E" w:rsidRDefault="002E3C27" w:rsidP="001C3606">
            <w:pPr>
              <w:rPr>
                <w:rFonts w:ascii="Arial" w:hAnsi="Arial" w:cs="Arial"/>
                <w:bCs/>
                <w:color w:val="000000"/>
                <w:sz w:val="18"/>
                <w:szCs w:val="18"/>
                <w:lang w:bidi="bn-BD"/>
              </w:rPr>
            </w:pPr>
            <w:r w:rsidRPr="001F551E">
              <w:rPr>
                <w:rFonts w:ascii="Arial" w:hAnsi="Arial" w:cs="Arial"/>
                <w:bCs/>
                <w:color w:val="000000"/>
                <w:sz w:val="18"/>
                <w:szCs w:val="18"/>
                <w:lang w:bidi="bn-BD"/>
              </w:rPr>
              <w:t xml:space="preserve"> </w:t>
            </w:r>
            <w:r w:rsidRPr="001F551E">
              <w:rPr>
                <w:rFonts w:ascii="Arial" w:hAnsi="Arial" w:cs="Arial"/>
                <w:bCs/>
                <w:color w:val="000000"/>
                <w:sz w:val="18"/>
                <w:szCs w:val="18"/>
                <w:lang w:bidi="bn-BD"/>
              </w:rPr>
              <w:tab/>
              <w:t>A comprehensive final exam (</w:t>
            </w:r>
            <w:r>
              <w:rPr>
                <w:rFonts w:ascii="Arial" w:hAnsi="Arial" w:cs="Arial"/>
                <w:bCs/>
                <w:color w:val="000000"/>
                <w:sz w:val="18"/>
                <w:szCs w:val="18"/>
                <w:lang w:bidi="bn-BD"/>
              </w:rPr>
              <w:t>80%</w:t>
            </w:r>
            <w:r w:rsidRPr="001F551E">
              <w:rPr>
                <w:rFonts w:ascii="Arial" w:hAnsi="Arial" w:cs="Arial"/>
                <w:bCs/>
                <w:color w:val="000000"/>
                <w:sz w:val="18"/>
                <w:szCs w:val="18"/>
                <w:lang w:bidi="bn-BD"/>
              </w:rPr>
              <w:t xml:space="preserve">), Total Time: 3 hours. </w:t>
            </w:r>
          </w:p>
          <w:p w14:paraId="781A49CB" w14:textId="77777777" w:rsidR="002E3C27" w:rsidRPr="001F551E" w:rsidRDefault="002E3C27" w:rsidP="001C3606">
            <w:pPr>
              <w:rPr>
                <w:rFonts w:ascii="Arial" w:hAnsi="Arial" w:cs="Arial"/>
                <w:b/>
                <w:color w:val="000000"/>
                <w:sz w:val="18"/>
                <w:szCs w:val="18"/>
                <w:lang w:bidi="bn-BD"/>
              </w:rPr>
            </w:pPr>
            <w:r w:rsidRPr="001F551E">
              <w:rPr>
                <w:rFonts w:ascii="Arial" w:hAnsi="Arial" w:cs="Arial"/>
                <w:bCs/>
                <w:color w:val="000000"/>
                <w:sz w:val="18"/>
                <w:szCs w:val="18"/>
                <w:lang w:bidi="bn-BD"/>
              </w:rPr>
              <w:t xml:space="preserve"> </w:t>
            </w:r>
            <w:r w:rsidRPr="001F551E">
              <w:rPr>
                <w:rFonts w:ascii="Arial" w:hAnsi="Arial" w:cs="Arial"/>
                <w:bCs/>
                <w:color w:val="000000"/>
                <w:sz w:val="18"/>
                <w:szCs w:val="18"/>
                <w:lang w:bidi="bn-BD"/>
              </w:rPr>
              <w:tab/>
              <w:t>A class participation mark (</w:t>
            </w:r>
            <w:r>
              <w:rPr>
                <w:rFonts w:ascii="Arial" w:hAnsi="Arial" w:cs="Arial"/>
                <w:bCs/>
                <w:color w:val="000000"/>
                <w:sz w:val="18"/>
                <w:szCs w:val="18"/>
                <w:lang w:bidi="bn-BD"/>
              </w:rPr>
              <w:t>5%</w:t>
            </w:r>
            <w:r w:rsidRPr="001F551E">
              <w:rPr>
                <w:rFonts w:ascii="Arial" w:hAnsi="Arial" w:cs="Arial"/>
                <w:bCs/>
                <w:color w:val="000000"/>
                <w:sz w:val="18"/>
                <w:szCs w:val="18"/>
                <w:lang w:bidi="bn-BD"/>
              </w:rPr>
              <w:t>).</w:t>
            </w:r>
          </w:p>
        </w:tc>
      </w:tr>
      <w:tr w:rsidR="002E3C27" w:rsidRPr="001F551E" w14:paraId="76F54269" w14:textId="77777777" w:rsidTr="001C3606">
        <w:trPr>
          <w:jc w:val="center"/>
        </w:trPr>
        <w:tc>
          <w:tcPr>
            <w:tcW w:w="9269" w:type="dxa"/>
          </w:tcPr>
          <w:p w14:paraId="15CC1E56" w14:textId="77777777" w:rsidR="002E3C27" w:rsidRPr="001F551E" w:rsidRDefault="002E3C27" w:rsidP="001C3606">
            <w:pPr>
              <w:jc w:val="both"/>
              <w:rPr>
                <w:rFonts w:ascii="Arial" w:hAnsi="Arial" w:cs="Arial"/>
                <w:b/>
                <w:bCs/>
                <w:iCs/>
                <w:sz w:val="18"/>
                <w:szCs w:val="18"/>
                <w:lang w:bidi="bn-BD"/>
              </w:rPr>
            </w:pPr>
          </w:p>
          <w:p w14:paraId="52B48FD3" w14:textId="77777777" w:rsidR="002E3C27" w:rsidRPr="001F551E" w:rsidRDefault="002E3C27" w:rsidP="001C3606">
            <w:pPr>
              <w:jc w:val="both"/>
              <w:rPr>
                <w:rFonts w:ascii="Arial" w:hAnsi="Arial" w:cs="Arial"/>
                <w:b/>
                <w:bCs/>
                <w:iCs/>
                <w:sz w:val="18"/>
                <w:szCs w:val="18"/>
                <w:lang w:bidi="bn-BD"/>
              </w:rPr>
            </w:pPr>
            <w:r w:rsidRPr="001F551E">
              <w:rPr>
                <w:rFonts w:ascii="Arial" w:hAnsi="Arial" w:cs="Arial"/>
                <w:b/>
                <w:bCs/>
                <w:iCs/>
                <w:sz w:val="18"/>
                <w:szCs w:val="18"/>
                <w:lang w:bidi="bn-BD"/>
              </w:rPr>
              <w:t>Course Contents:</w:t>
            </w:r>
          </w:p>
          <w:p w14:paraId="73FE6F89"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Big Data: Why and Where: Big Data era, Applications, Example, Big Data Source, Machine-Generated Data, Advantages, Generated By People, Organization-Generated Data, Benefits, Integrating Diverse Data. Characteristics of Big Data and Dimensions of Scalability: Volume, Variety, Velocity, Veracity, Valence, The Sixth V: Value</w:t>
            </w:r>
          </w:p>
          <w:p w14:paraId="0309CB77" w14:textId="77777777" w:rsidR="002E3C27" w:rsidRPr="001F551E" w:rsidRDefault="002E3C27" w:rsidP="001C3606">
            <w:pPr>
              <w:jc w:val="both"/>
              <w:rPr>
                <w:rFonts w:ascii="Arial" w:hAnsi="Arial" w:cs="Arial"/>
                <w:iCs/>
                <w:sz w:val="18"/>
                <w:szCs w:val="18"/>
                <w:lang w:bidi="bn-BD"/>
              </w:rPr>
            </w:pPr>
          </w:p>
          <w:p w14:paraId="29CF4EE7"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Data Science: Getting Value out of Big Data: Building a Big Data Strategy, How does big data science happen? Five Components of Data Science, Asking the Right Questions, Steps in the Data Science Process. Foundations for Big Data Systems and Programming: Distributed File System, Scalable Computing over the Internet, Programming Models for Big Data</w:t>
            </w:r>
          </w:p>
          <w:p w14:paraId="1112B004" w14:textId="77777777" w:rsidR="002E3C27" w:rsidRPr="001F551E" w:rsidRDefault="002E3C27" w:rsidP="001C3606">
            <w:pPr>
              <w:jc w:val="both"/>
              <w:rPr>
                <w:rFonts w:ascii="Arial" w:hAnsi="Arial" w:cs="Arial"/>
                <w:iCs/>
                <w:sz w:val="18"/>
                <w:szCs w:val="18"/>
                <w:lang w:bidi="bn-BD"/>
              </w:rPr>
            </w:pPr>
          </w:p>
          <w:p w14:paraId="14F7477F"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 xml:space="preserve">Systems: Hadoop: Hadoop: Why, Where and Who? The Hadoop Ecosystem The Hadoop Distributed File System: A Storage System for Big Data, YARN: A Resource Manager for Hadoop, MapReduce: Simple Programming for Big Results, Reconsider Hadoop? Cloud Computing: An Important Big Data Enabler, Cloud </w:t>
            </w:r>
            <w:r w:rsidRPr="001F551E">
              <w:rPr>
                <w:rFonts w:ascii="Arial" w:hAnsi="Arial" w:cs="Arial"/>
                <w:iCs/>
                <w:sz w:val="18"/>
                <w:szCs w:val="18"/>
                <w:lang w:bidi="bn-BD"/>
              </w:rPr>
              <w:lastRenderedPageBreak/>
              <w:t xml:space="preserve">Service Models: An Exploration of Choices, Value From Hadoop and Pre-built Hadoop Images, Copy your data into the Hadoop Distributed File System (HDFS). Big Data Modeling and Management: Data Ingestion, Data Storage, Data Quality, Data Operations, Data Scalability and Security, Energy Data Management Challenges at </w:t>
            </w:r>
            <w:proofErr w:type="spellStart"/>
            <w:r w:rsidRPr="001F551E">
              <w:rPr>
                <w:rFonts w:ascii="Arial" w:hAnsi="Arial" w:cs="Arial"/>
                <w:iCs/>
                <w:sz w:val="18"/>
                <w:szCs w:val="18"/>
                <w:lang w:bidi="bn-BD"/>
              </w:rPr>
              <w:t>ConEd</w:t>
            </w:r>
            <w:proofErr w:type="spellEnd"/>
            <w:r w:rsidRPr="001F551E">
              <w:rPr>
                <w:rFonts w:ascii="Arial" w:hAnsi="Arial" w:cs="Arial"/>
                <w:iCs/>
                <w:sz w:val="18"/>
                <w:szCs w:val="18"/>
                <w:lang w:bidi="bn-BD"/>
              </w:rPr>
              <w:t xml:space="preserve">, </w:t>
            </w:r>
          </w:p>
          <w:p w14:paraId="6D7E95E5" w14:textId="77777777" w:rsidR="002E3C27" w:rsidRPr="001F551E" w:rsidRDefault="002E3C27" w:rsidP="001C3606">
            <w:pPr>
              <w:jc w:val="both"/>
              <w:rPr>
                <w:rFonts w:ascii="Arial" w:hAnsi="Arial" w:cs="Arial"/>
                <w:iCs/>
                <w:sz w:val="18"/>
                <w:szCs w:val="18"/>
                <w:lang w:bidi="bn-BD"/>
              </w:rPr>
            </w:pPr>
          </w:p>
          <w:p w14:paraId="2C496C53"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 xml:space="preserve">Big Data Modeling: Introduction to Data Models, Data Model Structures, Operations, Constraints, CSV Data, Relational Data Model? </w:t>
            </w:r>
            <w:proofErr w:type="spellStart"/>
            <w:r w:rsidRPr="001F551E">
              <w:rPr>
                <w:rFonts w:ascii="Arial" w:hAnsi="Arial" w:cs="Arial"/>
                <w:iCs/>
                <w:sz w:val="18"/>
                <w:szCs w:val="18"/>
                <w:lang w:bidi="bn-BD"/>
              </w:rPr>
              <w:t>Semistructured</w:t>
            </w:r>
            <w:proofErr w:type="spellEnd"/>
            <w:r w:rsidRPr="001F551E">
              <w:rPr>
                <w:rFonts w:ascii="Arial" w:hAnsi="Arial" w:cs="Arial"/>
                <w:iCs/>
                <w:sz w:val="18"/>
                <w:szCs w:val="18"/>
                <w:lang w:bidi="bn-BD"/>
              </w:rPr>
              <w:t xml:space="preserve"> Data Model? Relational Data Model of CSV Files, </w:t>
            </w:r>
            <w:proofErr w:type="spellStart"/>
            <w:r w:rsidRPr="001F551E">
              <w:rPr>
                <w:rFonts w:ascii="Arial" w:hAnsi="Arial" w:cs="Arial"/>
                <w:iCs/>
                <w:sz w:val="18"/>
                <w:szCs w:val="18"/>
                <w:lang w:bidi="bn-BD"/>
              </w:rPr>
              <w:t>Semistructured</w:t>
            </w:r>
            <w:proofErr w:type="spellEnd"/>
            <w:r w:rsidRPr="001F551E">
              <w:rPr>
                <w:rFonts w:ascii="Arial" w:hAnsi="Arial" w:cs="Arial"/>
                <w:iCs/>
                <w:sz w:val="18"/>
                <w:szCs w:val="18"/>
                <w:lang w:bidi="bn-BD"/>
              </w:rPr>
              <w:t xml:space="preserve"> Data Model of JSON data, Array Data Model of an Image, Sensor Data, Vector Space Model, Graph Data Model, Other Data Models, Lucene Search Engine's Vector Data Model, Graph Data Models with Gephi</w:t>
            </w:r>
          </w:p>
          <w:p w14:paraId="17CD88FE" w14:textId="77777777" w:rsidR="002E3C27" w:rsidRPr="001F551E" w:rsidRDefault="002E3C27" w:rsidP="001C3606">
            <w:pPr>
              <w:jc w:val="both"/>
              <w:rPr>
                <w:rFonts w:ascii="Arial" w:hAnsi="Arial" w:cs="Arial"/>
                <w:iCs/>
                <w:sz w:val="18"/>
                <w:szCs w:val="18"/>
                <w:lang w:bidi="bn-BD"/>
              </w:rPr>
            </w:pPr>
          </w:p>
          <w:p w14:paraId="430D2DC6"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 xml:space="preserve">Working With Data Models: Data Model vs. Data Format, Data Stream, Streaming Data different, Data Lakes, Streaming Sensor Data. Big Data Management: The "M" in DBMS: DBMS-based and non-DBMS-based Approaches to Big Data, DBMS to BDMS, Redis, Aerospike, </w:t>
            </w:r>
            <w:proofErr w:type="spellStart"/>
            <w:r w:rsidRPr="001F551E">
              <w:rPr>
                <w:rFonts w:ascii="Arial" w:hAnsi="Arial" w:cs="Arial"/>
                <w:iCs/>
                <w:sz w:val="18"/>
                <w:szCs w:val="18"/>
                <w:lang w:bidi="bn-BD"/>
              </w:rPr>
              <w:t>AsterixDB</w:t>
            </w:r>
            <w:proofErr w:type="spellEnd"/>
            <w:r w:rsidRPr="001F551E">
              <w:rPr>
                <w:rFonts w:ascii="Arial" w:hAnsi="Arial" w:cs="Arial"/>
                <w:iCs/>
                <w:sz w:val="18"/>
                <w:szCs w:val="18"/>
                <w:lang w:bidi="bn-BD"/>
              </w:rPr>
              <w:t xml:space="preserve">, </w:t>
            </w:r>
            <w:proofErr w:type="spellStart"/>
            <w:r w:rsidRPr="001F551E">
              <w:rPr>
                <w:rFonts w:ascii="Arial" w:hAnsi="Arial" w:cs="Arial"/>
                <w:iCs/>
                <w:sz w:val="18"/>
                <w:szCs w:val="18"/>
                <w:lang w:bidi="bn-BD"/>
              </w:rPr>
              <w:t>Solr</w:t>
            </w:r>
            <w:proofErr w:type="spellEnd"/>
            <w:r w:rsidRPr="001F551E">
              <w:rPr>
                <w:rFonts w:ascii="Arial" w:hAnsi="Arial" w:cs="Arial"/>
                <w:iCs/>
                <w:sz w:val="18"/>
                <w:szCs w:val="18"/>
                <w:lang w:bidi="bn-BD"/>
              </w:rPr>
              <w:t>, Vertica.</w:t>
            </w:r>
          </w:p>
          <w:p w14:paraId="6BA1D2ED" w14:textId="77777777" w:rsidR="002E3C27" w:rsidRPr="001F551E" w:rsidRDefault="002E3C27" w:rsidP="001C3606">
            <w:pPr>
              <w:jc w:val="both"/>
              <w:rPr>
                <w:rFonts w:ascii="Arial" w:hAnsi="Arial" w:cs="Arial"/>
                <w:iCs/>
                <w:sz w:val="18"/>
                <w:szCs w:val="18"/>
                <w:lang w:bidi="bn-BD"/>
              </w:rPr>
            </w:pPr>
          </w:p>
          <w:p w14:paraId="3A25D1AC"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 xml:space="preserve">Retrieving Big Data: Data Retrieval, Querying Two Relations, Subqueries, Querying Relational Data with Postgres, Querying JSON Data with MongoDB, Aggregation Functions. Querying Aerospike, Querying Documents in MongoDB, Pandas </w:t>
            </w:r>
            <w:proofErr w:type="spellStart"/>
            <w:r w:rsidRPr="001F551E">
              <w:rPr>
                <w:rFonts w:ascii="Arial" w:hAnsi="Arial" w:cs="Arial"/>
                <w:iCs/>
                <w:sz w:val="18"/>
                <w:szCs w:val="18"/>
                <w:lang w:bidi="bn-BD"/>
              </w:rPr>
              <w:t>DataFrames</w:t>
            </w:r>
            <w:proofErr w:type="spellEnd"/>
            <w:r w:rsidRPr="001F551E">
              <w:rPr>
                <w:rFonts w:ascii="Arial" w:hAnsi="Arial" w:cs="Arial"/>
                <w:iCs/>
                <w:sz w:val="18"/>
                <w:szCs w:val="18"/>
                <w:lang w:bidi="bn-BD"/>
              </w:rPr>
              <w:t xml:space="preserve">. Big Data Integration: Integration Scenario, Integration for Multichannel Customer Analytics, Big Data Management and Processing Using Splunk and </w:t>
            </w:r>
            <w:proofErr w:type="spellStart"/>
            <w:r w:rsidRPr="001F551E">
              <w:rPr>
                <w:rFonts w:ascii="Arial" w:hAnsi="Arial" w:cs="Arial"/>
                <w:iCs/>
                <w:sz w:val="18"/>
                <w:szCs w:val="18"/>
                <w:lang w:bidi="bn-BD"/>
              </w:rPr>
              <w:t>Datameer</w:t>
            </w:r>
            <w:proofErr w:type="spellEnd"/>
            <w:r w:rsidRPr="001F551E">
              <w:rPr>
                <w:rFonts w:ascii="Arial" w:hAnsi="Arial" w:cs="Arial"/>
                <w:iCs/>
                <w:sz w:val="18"/>
                <w:szCs w:val="18"/>
                <w:lang w:bidi="bn-BD"/>
              </w:rPr>
              <w:t>.</w:t>
            </w:r>
          </w:p>
          <w:p w14:paraId="57E98BD3" w14:textId="77777777" w:rsidR="002E3C27" w:rsidRPr="001F551E" w:rsidRDefault="002E3C27" w:rsidP="001C3606">
            <w:pPr>
              <w:jc w:val="both"/>
              <w:rPr>
                <w:rFonts w:ascii="Arial" w:hAnsi="Arial" w:cs="Arial"/>
                <w:iCs/>
                <w:sz w:val="18"/>
                <w:szCs w:val="18"/>
                <w:lang w:bidi="bn-BD"/>
              </w:rPr>
            </w:pPr>
          </w:p>
          <w:p w14:paraId="35A5FD69"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Processing Big Data: Big Data Processing Pipelines, High-Level Processing Operations in Big Data Pipelines, Aggregation Operations, Typical Analytical Operations in Big Data Pipelines, Big Data Processing Systems, The Integration and Processing Layer, Apache Spark.</w:t>
            </w:r>
          </w:p>
          <w:p w14:paraId="3BF7843B" w14:textId="77777777" w:rsidR="002E3C27" w:rsidRPr="001F551E" w:rsidRDefault="002E3C27" w:rsidP="001C3606">
            <w:pPr>
              <w:jc w:val="both"/>
              <w:rPr>
                <w:rFonts w:ascii="Arial" w:hAnsi="Arial" w:cs="Arial"/>
                <w:iCs/>
                <w:sz w:val="18"/>
                <w:szCs w:val="18"/>
                <w:lang w:bidi="bn-BD"/>
              </w:rPr>
            </w:pPr>
          </w:p>
          <w:p w14:paraId="2198922B"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Introduction to Graphs: Graph, Why Graphs, Example 1: Social Networking, Example 2: Biological Networks, Example 3: Human Information Network Analytics, Example 4: Smart Cities, Purpose of Analytics, Impact of Big Data's V's on Graphs</w:t>
            </w:r>
          </w:p>
          <w:p w14:paraId="752C4114" w14:textId="77777777" w:rsidR="002E3C27" w:rsidRPr="001F551E" w:rsidRDefault="002E3C27" w:rsidP="001C3606">
            <w:pPr>
              <w:jc w:val="both"/>
              <w:rPr>
                <w:rFonts w:ascii="Arial" w:hAnsi="Arial" w:cs="Arial"/>
                <w:b/>
                <w:bCs/>
                <w:iCs/>
                <w:sz w:val="18"/>
                <w:szCs w:val="18"/>
                <w:lang w:bidi="bn-BD"/>
              </w:rPr>
            </w:pPr>
          </w:p>
          <w:p w14:paraId="3DC984B7" w14:textId="77777777" w:rsidR="002E3C27" w:rsidRPr="001F551E" w:rsidRDefault="002E3C27" w:rsidP="001C3606">
            <w:pPr>
              <w:jc w:val="both"/>
              <w:rPr>
                <w:rFonts w:ascii="Arial" w:hAnsi="Arial" w:cs="Arial"/>
                <w:b/>
                <w:color w:val="FF0000"/>
                <w:sz w:val="18"/>
                <w:szCs w:val="18"/>
                <w:lang w:bidi="bn-BD"/>
              </w:rPr>
            </w:pPr>
          </w:p>
        </w:tc>
      </w:tr>
    </w:tbl>
    <w:p w14:paraId="3A019F7F" w14:textId="77777777" w:rsidR="002E3C27" w:rsidRPr="001F551E" w:rsidRDefault="002E3C27" w:rsidP="002E3C27">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lastRenderedPageBreak/>
        <w:t xml:space="preserve">Text Book: </w:t>
      </w:r>
    </w:p>
    <w:tbl>
      <w:tblPr>
        <w:tblW w:w="4962" w:type="pct"/>
        <w:jc w:val="center"/>
        <w:tblLook w:val="0000" w:firstRow="0" w:lastRow="0" w:firstColumn="0" w:lastColumn="0" w:noHBand="0" w:noVBand="0"/>
      </w:tblPr>
      <w:tblGrid>
        <w:gridCol w:w="372"/>
        <w:gridCol w:w="2963"/>
        <w:gridCol w:w="282"/>
        <w:gridCol w:w="5555"/>
      </w:tblGrid>
      <w:tr w:rsidR="002E3C27" w:rsidRPr="001F551E" w14:paraId="0451ED75" w14:textId="77777777" w:rsidTr="001C3606">
        <w:trPr>
          <w:jc w:val="center"/>
        </w:trPr>
        <w:tc>
          <w:tcPr>
            <w:tcW w:w="203" w:type="pct"/>
          </w:tcPr>
          <w:p w14:paraId="6B508D99" w14:textId="77777777" w:rsidR="002E3C27" w:rsidRPr="001F551E" w:rsidRDefault="002E3C27" w:rsidP="001C3606">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615" w:type="pct"/>
          </w:tcPr>
          <w:p w14:paraId="0C5504D8" w14:textId="77777777" w:rsidR="002E3C27" w:rsidRPr="001F551E" w:rsidRDefault="002E3C27" w:rsidP="001C3606">
            <w:pPr>
              <w:suppressAutoHyphens/>
              <w:spacing w:line="259" w:lineRule="auto"/>
              <w:rPr>
                <w:rFonts w:ascii="Arial" w:eastAsia="Calibri" w:hAnsi="Arial" w:cs="Arial"/>
                <w:sz w:val="18"/>
                <w:szCs w:val="18"/>
                <w:lang w:bidi="bn-BD"/>
              </w:rPr>
            </w:pPr>
            <w:r w:rsidRPr="001F551E">
              <w:rPr>
                <w:rFonts w:ascii="Arial" w:eastAsia="Calibri" w:hAnsi="Arial" w:cs="Arial"/>
                <w:sz w:val="18"/>
                <w:szCs w:val="18"/>
                <w:lang w:bidi="bn-BD"/>
              </w:rPr>
              <w:t xml:space="preserve">Michael Z. </w:t>
            </w:r>
            <w:proofErr w:type="spellStart"/>
            <w:r w:rsidRPr="001F551E">
              <w:rPr>
                <w:rFonts w:ascii="Arial" w:eastAsia="Calibri" w:hAnsi="Arial" w:cs="Arial"/>
                <w:sz w:val="18"/>
                <w:szCs w:val="18"/>
                <w:lang w:bidi="bn-BD"/>
              </w:rPr>
              <w:t>Zgurovsky</w:t>
            </w:r>
            <w:proofErr w:type="spellEnd"/>
            <w:r w:rsidRPr="001F551E">
              <w:rPr>
                <w:rFonts w:ascii="Arial" w:eastAsia="Calibri" w:hAnsi="Arial" w:cs="Arial"/>
                <w:sz w:val="18"/>
                <w:szCs w:val="18"/>
                <w:lang w:bidi="bn-BD"/>
              </w:rPr>
              <w:t xml:space="preserve">, </w:t>
            </w:r>
            <w:proofErr w:type="spellStart"/>
            <w:r w:rsidRPr="001F551E">
              <w:rPr>
                <w:rFonts w:ascii="Arial" w:eastAsia="Calibri" w:hAnsi="Arial" w:cs="Arial"/>
                <w:sz w:val="18"/>
                <w:szCs w:val="18"/>
                <w:lang w:bidi="bn-BD"/>
              </w:rPr>
              <w:t>Yuriy</w:t>
            </w:r>
            <w:proofErr w:type="spellEnd"/>
            <w:r w:rsidRPr="001F551E">
              <w:rPr>
                <w:rFonts w:ascii="Arial" w:eastAsia="Calibri" w:hAnsi="Arial" w:cs="Arial"/>
                <w:sz w:val="18"/>
                <w:szCs w:val="18"/>
                <w:lang w:bidi="bn-BD"/>
              </w:rPr>
              <w:t xml:space="preserve"> P. </w:t>
            </w:r>
            <w:proofErr w:type="spellStart"/>
            <w:r w:rsidRPr="001F551E">
              <w:rPr>
                <w:rFonts w:ascii="Arial" w:eastAsia="Calibri" w:hAnsi="Arial" w:cs="Arial"/>
                <w:sz w:val="18"/>
                <w:szCs w:val="18"/>
                <w:lang w:bidi="bn-BD"/>
              </w:rPr>
              <w:t>Zaychenko</w:t>
            </w:r>
            <w:proofErr w:type="spellEnd"/>
          </w:p>
        </w:tc>
        <w:tc>
          <w:tcPr>
            <w:tcW w:w="154" w:type="pct"/>
          </w:tcPr>
          <w:p w14:paraId="34A7996D" w14:textId="77777777" w:rsidR="002E3C27" w:rsidRPr="001F551E" w:rsidRDefault="002E3C27" w:rsidP="001C3606">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028" w:type="pct"/>
          </w:tcPr>
          <w:p w14:paraId="1CB5C4F7" w14:textId="77777777" w:rsidR="002E3C27" w:rsidRPr="001F551E" w:rsidRDefault="002E3C27" w:rsidP="001C3606">
            <w:pPr>
              <w:suppressAutoHyphens/>
              <w:spacing w:line="259" w:lineRule="auto"/>
              <w:rPr>
                <w:rFonts w:ascii="Arial" w:eastAsia="Calibri" w:hAnsi="Arial" w:cs="Arial"/>
                <w:sz w:val="18"/>
                <w:szCs w:val="18"/>
                <w:lang w:bidi="bn-BD"/>
              </w:rPr>
            </w:pPr>
            <w:r w:rsidRPr="001F551E">
              <w:rPr>
                <w:rFonts w:ascii="Arial" w:eastAsia="Calibri" w:hAnsi="Arial" w:cs="Arial"/>
                <w:b/>
                <w:bCs/>
                <w:sz w:val="18"/>
                <w:szCs w:val="18"/>
                <w:lang w:bidi="bn-BD"/>
              </w:rPr>
              <w:t>Big Data: Conceptual Analysis and Applications</w:t>
            </w:r>
            <w:r w:rsidRPr="001F551E">
              <w:rPr>
                <w:rFonts w:ascii="Arial" w:eastAsia="Calibri" w:hAnsi="Arial" w:cs="Arial"/>
                <w:sz w:val="18"/>
                <w:szCs w:val="18"/>
                <w:lang w:bidi="bn-BD"/>
              </w:rPr>
              <w:t xml:space="preserve">, </w:t>
            </w:r>
            <w:r w:rsidRPr="001F551E">
              <w:rPr>
                <w:rFonts w:ascii="Arial" w:eastAsia="Calibri" w:hAnsi="Arial" w:cs="Arial"/>
                <w:i/>
                <w:iCs/>
                <w:color w:val="000000"/>
                <w:sz w:val="18"/>
                <w:szCs w:val="18"/>
                <w:lang w:bidi="bn-BD"/>
              </w:rPr>
              <w:t>Springer</w:t>
            </w:r>
          </w:p>
        </w:tc>
      </w:tr>
    </w:tbl>
    <w:p w14:paraId="560F5E0C" w14:textId="77777777" w:rsidR="002E3C27" w:rsidRPr="001F551E" w:rsidRDefault="002E3C27" w:rsidP="002E3C27">
      <w:pPr>
        <w:spacing w:line="259" w:lineRule="auto"/>
        <w:jc w:val="both"/>
        <w:rPr>
          <w:rFonts w:ascii="Arial" w:eastAsia="Calibri" w:hAnsi="Arial" w:cs="Arial"/>
          <w:b/>
          <w:spacing w:val="-3"/>
          <w:sz w:val="18"/>
          <w:szCs w:val="18"/>
          <w:lang w:bidi="bn-BD"/>
        </w:rPr>
      </w:pPr>
    </w:p>
    <w:p w14:paraId="2697C335" w14:textId="77777777" w:rsidR="002E3C27" w:rsidRPr="001F551E" w:rsidRDefault="002E3C27" w:rsidP="002E3C27">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t>Books Recommended:</w:t>
      </w:r>
    </w:p>
    <w:tbl>
      <w:tblPr>
        <w:tblW w:w="4960" w:type="pct"/>
        <w:jc w:val="center"/>
        <w:tblLook w:val="0000" w:firstRow="0" w:lastRow="0" w:firstColumn="0" w:lastColumn="0" w:noHBand="0" w:noVBand="0"/>
      </w:tblPr>
      <w:tblGrid>
        <w:gridCol w:w="376"/>
        <w:gridCol w:w="2956"/>
        <w:gridCol w:w="284"/>
        <w:gridCol w:w="5552"/>
      </w:tblGrid>
      <w:tr w:rsidR="002E3C27" w:rsidRPr="001F551E" w14:paraId="5F941772" w14:textId="77777777" w:rsidTr="001C3606">
        <w:trPr>
          <w:trHeight w:val="196"/>
          <w:jc w:val="center"/>
        </w:trPr>
        <w:tc>
          <w:tcPr>
            <w:tcW w:w="205" w:type="pct"/>
          </w:tcPr>
          <w:p w14:paraId="2728A1B8" w14:textId="77777777" w:rsidR="002E3C27" w:rsidRPr="001F551E" w:rsidRDefault="002E3C27" w:rsidP="001C3606">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612" w:type="pct"/>
          </w:tcPr>
          <w:p w14:paraId="5CD0E509" w14:textId="77777777" w:rsidR="002E3C27" w:rsidRPr="001F551E" w:rsidRDefault="002E3C27" w:rsidP="001C3606">
            <w:pPr>
              <w:suppressAutoHyphens/>
              <w:spacing w:line="259" w:lineRule="auto"/>
              <w:rPr>
                <w:rFonts w:ascii="Arial" w:eastAsia="Calibri" w:hAnsi="Arial" w:cs="Arial"/>
                <w:spacing w:val="-3"/>
                <w:sz w:val="18"/>
                <w:szCs w:val="18"/>
                <w:lang w:bidi="bn-BD"/>
              </w:rPr>
            </w:pPr>
            <w:proofErr w:type="spellStart"/>
            <w:r w:rsidRPr="001F551E">
              <w:rPr>
                <w:rFonts w:ascii="Arial" w:eastAsia="Calibri" w:hAnsi="Arial" w:cs="Arial"/>
                <w:spacing w:val="-3"/>
                <w:sz w:val="18"/>
                <w:szCs w:val="18"/>
                <w:lang w:bidi="bn-BD"/>
              </w:rPr>
              <w:t>Thi</w:t>
            </w:r>
            <w:proofErr w:type="spellEnd"/>
            <w:r w:rsidRPr="001F551E">
              <w:rPr>
                <w:rFonts w:ascii="Arial" w:eastAsia="Calibri" w:hAnsi="Arial" w:cs="Arial"/>
                <w:spacing w:val="-3"/>
                <w:sz w:val="18"/>
                <w:szCs w:val="18"/>
                <w:lang w:bidi="bn-BD"/>
              </w:rPr>
              <w:t xml:space="preserve"> </w:t>
            </w:r>
            <w:proofErr w:type="spellStart"/>
            <w:r w:rsidRPr="001F551E">
              <w:rPr>
                <w:rFonts w:ascii="Arial" w:eastAsia="Calibri" w:hAnsi="Arial" w:cs="Arial"/>
                <w:spacing w:val="-3"/>
                <w:sz w:val="18"/>
                <w:szCs w:val="18"/>
                <w:lang w:bidi="bn-BD"/>
              </w:rPr>
              <w:t>Thi</w:t>
            </w:r>
            <w:proofErr w:type="spellEnd"/>
            <w:r w:rsidRPr="001F551E">
              <w:rPr>
                <w:rFonts w:ascii="Arial" w:eastAsia="Calibri" w:hAnsi="Arial" w:cs="Arial"/>
                <w:spacing w:val="-3"/>
                <w:sz w:val="18"/>
                <w:szCs w:val="18"/>
                <w:lang w:bidi="bn-BD"/>
              </w:rPr>
              <w:t xml:space="preserve"> Zin, Jerry Chun-Wei Lin</w:t>
            </w:r>
          </w:p>
        </w:tc>
        <w:tc>
          <w:tcPr>
            <w:tcW w:w="155" w:type="pct"/>
          </w:tcPr>
          <w:p w14:paraId="54EF7843" w14:textId="77777777" w:rsidR="002E3C27" w:rsidRPr="001F551E" w:rsidRDefault="002E3C27" w:rsidP="001C3606">
            <w:pPr>
              <w:suppressAutoHyphens/>
              <w:spacing w:line="259" w:lineRule="auto"/>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028" w:type="pct"/>
          </w:tcPr>
          <w:p w14:paraId="01E5950F" w14:textId="77777777" w:rsidR="002E3C27" w:rsidRPr="001F551E" w:rsidRDefault="002E3C27" w:rsidP="001C3606">
            <w:pPr>
              <w:suppressAutoHyphens/>
              <w:spacing w:line="259" w:lineRule="auto"/>
              <w:rPr>
                <w:rFonts w:ascii="Arial" w:eastAsia="Calibri" w:hAnsi="Arial" w:cs="Arial"/>
                <w:spacing w:val="-3"/>
                <w:sz w:val="18"/>
                <w:szCs w:val="18"/>
                <w:lang w:bidi="bn-BD"/>
              </w:rPr>
            </w:pPr>
            <w:r w:rsidRPr="001F551E">
              <w:rPr>
                <w:rFonts w:ascii="Arial" w:eastAsia="Calibri" w:hAnsi="Arial" w:cs="Arial"/>
                <w:b/>
                <w:bCs/>
                <w:spacing w:val="-3"/>
                <w:sz w:val="18"/>
                <w:szCs w:val="18"/>
                <w:lang w:bidi="bn-BD"/>
              </w:rPr>
              <w:t>Big Data Analysis and Deep Learning Applications</w:t>
            </w:r>
            <w:r w:rsidRPr="001F551E">
              <w:rPr>
                <w:rFonts w:ascii="Arial" w:eastAsia="Calibri" w:hAnsi="Arial" w:cs="Arial"/>
                <w:spacing w:val="-3"/>
                <w:sz w:val="18"/>
                <w:szCs w:val="18"/>
                <w:lang w:bidi="bn-BD"/>
              </w:rPr>
              <w:t xml:space="preserve">, </w:t>
            </w:r>
            <w:r w:rsidRPr="001F551E">
              <w:rPr>
                <w:rFonts w:ascii="Arial" w:eastAsia="Calibri" w:hAnsi="Arial" w:cs="Arial"/>
                <w:i/>
                <w:iCs/>
                <w:spacing w:val="-3"/>
                <w:sz w:val="18"/>
                <w:szCs w:val="18"/>
                <w:lang w:bidi="bn-BD"/>
              </w:rPr>
              <w:t>Springer</w:t>
            </w:r>
          </w:p>
        </w:tc>
      </w:tr>
    </w:tbl>
    <w:p w14:paraId="4F5456B1" w14:textId="77777777" w:rsidR="002E3C27" w:rsidRPr="001F551E" w:rsidRDefault="002E3C27" w:rsidP="002E3C27">
      <w:pPr>
        <w:shd w:val="clear" w:color="auto" w:fill="FFFFFF"/>
        <w:spacing w:line="315" w:lineRule="atLeast"/>
        <w:jc w:val="center"/>
        <w:rPr>
          <w:rFonts w:ascii="Arial" w:eastAsia="Calibri" w:hAnsi="Arial" w:cs="Arial"/>
          <w:b/>
          <w:bCs/>
          <w:sz w:val="18"/>
          <w:szCs w:val="18"/>
          <w:shd w:val="clear" w:color="auto" w:fill="FFFFFF"/>
          <w:lang w:bidi="bn-BD"/>
        </w:rPr>
      </w:pPr>
    </w:p>
    <w:p w14:paraId="718EB2D1" w14:textId="77777777" w:rsidR="002E3C27" w:rsidRPr="001F551E" w:rsidRDefault="002E3C27" w:rsidP="002E3C27">
      <w:pPr>
        <w:rPr>
          <w:rFonts w:ascii="Arial" w:hAnsi="Arial" w:cs="Arial"/>
          <w:sz w:val="18"/>
          <w:szCs w:val="18"/>
        </w:rPr>
      </w:pPr>
    </w:p>
    <w:p w14:paraId="0A6EF90F" w14:textId="77777777" w:rsidR="002E3C27" w:rsidRPr="001F551E" w:rsidRDefault="002E3C27" w:rsidP="002E3C27">
      <w:pPr>
        <w:rPr>
          <w:rFonts w:ascii="Arial" w:hAnsi="Arial" w:cs="Arial"/>
          <w:sz w:val="18"/>
          <w:szCs w:val="18"/>
        </w:rPr>
      </w:pPr>
    </w:p>
    <w:p w14:paraId="5E55751C"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CSE 4272: Big Data Lab</w:t>
      </w:r>
    </w:p>
    <w:p w14:paraId="0F7AAA03"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 xml:space="preserve">Credits: </w:t>
      </w:r>
      <w:r w:rsidRPr="001F551E">
        <w:rPr>
          <w:rFonts w:ascii="Arial" w:eastAsia="Calibri" w:hAnsi="Arial" w:cs="Arial"/>
          <w:iCs/>
          <w:sz w:val="18"/>
          <w:szCs w:val="18"/>
          <w:lang w:bidi="bn-BD"/>
        </w:rPr>
        <w:t xml:space="preserve">1 </w:t>
      </w:r>
      <w:r w:rsidRPr="001F551E">
        <w:rPr>
          <w:rFonts w:ascii="Arial" w:eastAsia="Calibri" w:hAnsi="Arial" w:cs="Arial"/>
          <w:b/>
          <w:bCs/>
          <w:iCs/>
          <w:sz w:val="18"/>
          <w:szCs w:val="18"/>
          <w:lang w:bidi="bn-BD"/>
        </w:rPr>
        <w:t xml:space="preserve">Contact Hours: </w:t>
      </w:r>
      <w:r w:rsidRPr="001F551E">
        <w:rPr>
          <w:rFonts w:ascii="Arial" w:eastAsia="Calibri" w:hAnsi="Arial" w:cs="Arial"/>
          <w:iCs/>
          <w:sz w:val="18"/>
          <w:szCs w:val="18"/>
          <w:lang w:bidi="bn-BD"/>
        </w:rPr>
        <w:t>26</w:t>
      </w:r>
    </w:p>
    <w:p w14:paraId="6FD8EBB6"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spacing w:line="259" w:lineRule="auto"/>
        <w:jc w:val="center"/>
        <w:rPr>
          <w:rFonts w:ascii="Arial" w:eastAsia="Calibri" w:hAnsi="Arial" w:cs="Arial"/>
          <w:b/>
          <w:bCs/>
          <w:iCs/>
          <w:sz w:val="18"/>
          <w:szCs w:val="18"/>
          <w:lang w:bidi="bn-BD"/>
        </w:rPr>
      </w:pPr>
      <w:r w:rsidRPr="001F551E">
        <w:rPr>
          <w:rFonts w:ascii="Arial" w:eastAsia="Calibri" w:hAnsi="Arial" w:cs="Arial"/>
          <w:b/>
          <w:bCs/>
          <w:iCs/>
          <w:sz w:val="18"/>
          <w:szCs w:val="18"/>
          <w:lang w:bidi="bn-BD"/>
        </w:rPr>
        <w:t>Year: Fourth Semester: Even</w:t>
      </w:r>
    </w:p>
    <w:p w14:paraId="6FD78EEA" w14:textId="77777777" w:rsidR="002E3C27" w:rsidRPr="001F551E" w:rsidRDefault="002E3C27" w:rsidP="002E3C27">
      <w:pPr>
        <w:spacing w:line="259" w:lineRule="auto"/>
        <w:jc w:val="center"/>
        <w:rPr>
          <w:rFonts w:ascii="Arial" w:eastAsia="Calibri" w:hAnsi="Arial" w:cs="Arial"/>
          <w:b/>
          <w:bCs/>
          <w:sz w:val="18"/>
          <w:szCs w:val="18"/>
          <w:lang w:bidi="bn-BD"/>
        </w:rPr>
      </w:pPr>
    </w:p>
    <w:tbl>
      <w:tblPr>
        <w:tblW w:w="9180" w:type="dxa"/>
        <w:jc w:val="center"/>
        <w:tblLook w:val="04A0" w:firstRow="1" w:lastRow="0" w:firstColumn="1" w:lastColumn="0" w:noHBand="0" w:noVBand="1"/>
      </w:tblPr>
      <w:tblGrid>
        <w:gridCol w:w="1439"/>
        <w:gridCol w:w="7741"/>
      </w:tblGrid>
      <w:tr w:rsidR="002E3C27" w:rsidRPr="001F551E" w14:paraId="3F02B972" w14:textId="77777777" w:rsidTr="001C3606">
        <w:trPr>
          <w:jc w:val="center"/>
        </w:trPr>
        <w:tc>
          <w:tcPr>
            <w:tcW w:w="1439" w:type="dxa"/>
          </w:tcPr>
          <w:p w14:paraId="3B929321" w14:textId="77777777" w:rsidR="002E3C27" w:rsidRPr="001F551E" w:rsidRDefault="002E3C27" w:rsidP="001C3606">
            <w:pPr>
              <w:spacing w:line="259" w:lineRule="auto"/>
              <w:rPr>
                <w:rFonts w:ascii="Arial" w:eastAsia="Calibri" w:hAnsi="Arial" w:cs="Arial"/>
                <w:b/>
                <w:bCs/>
                <w:sz w:val="18"/>
                <w:szCs w:val="18"/>
                <w:lang w:bidi="bn-BD"/>
              </w:rPr>
            </w:pPr>
            <w:r w:rsidRPr="001F551E">
              <w:rPr>
                <w:rFonts w:ascii="Arial" w:eastAsia="Calibri" w:hAnsi="Arial" w:cs="Arial"/>
                <w:b/>
                <w:sz w:val="18"/>
                <w:szCs w:val="18"/>
                <w:lang w:bidi="bn-BD"/>
              </w:rPr>
              <w:t>Prerequisite:</w:t>
            </w:r>
          </w:p>
        </w:tc>
        <w:tc>
          <w:tcPr>
            <w:tcW w:w="7741" w:type="dxa"/>
          </w:tcPr>
          <w:p w14:paraId="01233707" w14:textId="77777777" w:rsidR="002E3C27" w:rsidRPr="001F551E" w:rsidRDefault="002E3C27" w:rsidP="001C3606">
            <w:pPr>
              <w:spacing w:line="259" w:lineRule="auto"/>
              <w:rPr>
                <w:rFonts w:ascii="Arial" w:eastAsia="Calibri" w:hAnsi="Arial" w:cs="Arial"/>
                <w:iCs/>
                <w:sz w:val="18"/>
                <w:szCs w:val="18"/>
                <w:lang w:bidi="bn-BD"/>
              </w:rPr>
            </w:pPr>
            <w:r w:rsidRPr="001F551E">
              <w:rPr>
                <w:rFonts w:ascii="Arial" w:eastAsia="Calibri" w:hAnsi="Arial" w:cs="Arial"/>
                <w:iCs/>
                <w:sz w:val="18"/>
                <w:szCs w:val="18"/>
                <w:lang w:bidi="bn-BD"/>
              </w:rPr>
              <w:t>CSE4132: Artificial Intelligence Lab</w:t>
            </w:r>
          </w:p>
        </w:tc>
      </w:tr>
      <w:tr w:rsidR="002E3C27" w:rsidRPr="001F551E" w14:paraId="50EB02A7" w14:textId="77777777" w:rsidTr="001C3606">
        <w:trPr>
          <w:jc w:val="center"/>
        </w:trPr>
        <w:tc>
          <w:tcPr>
            <w:tcW w:w="1439" w:type="dxa"/>
          </w:tcPr>
          <w:p w14:paraId="66912334" w14:textId="77777777" w:rsidR="002E3C27" w:rsidRPr="001F551E" w:rsidRDefault="002E3C27" w:rsidP="001C3606">
            <w:pPr>
              <w:spacing w:line="259" w:lineRule="auto"/>
              <w:rPr>
                <w:rFonts w:ascii="Arial" w:eastAsia="Calibri" w:hAnsi="Arial" w:cs="Arial"/>
                <w:b/>
                <w:sz w:val="18"/>
                <w:szCs w:val="18"/>
                <w:lang w:bidi="bn-BD"/>
              </w:rPr>
            </w:pPr>
            <w:r w:rsidRPr="001F551E">
              <w:rPr>
                <w:rFonts w:ascii="Arial" w:eastAsia="Calibri" w:hAnsi="Arial" w:cs="Arial"/>
                <w:b/>
                <w:sz w:val="18"/>
                <w:szCs w:val="18"/>
                <w:lang w:bidi="bn-BD"/>
              </w:rPr>
              <w:t>Course Type</w:t>
            </w:r>
          </w:p>
        </w:tc>
        <w:tc>
          <w:tcPr>
            <w:tcW w:w="7741" w:type="dxa"/>
          </w:tcPr>
          <w:p w14:paraId="6900708F" w14:textId="77777777" w:rsidR="002E3C27" w:rsidRPr="001F551E" w:rsidRDefault="00000000" w:rsidP="001C3606">
            <w:pPr>
              <w:spacing w:line="259" w:lineRule="auto"/>
              <w:rPr>
                <w:rFonts w:ascii="Arial" w:eastAsia="Calibri" w:hAnsi="Arial" w:cs="Arial"/>
                <w:iCs/>
                <w:sz w:val="18"/>
                <w:szCs w:val="18"/>
                <w:lang w:bidi="bn-BD"/>
              </w:rPr>
            </w:pPr>
            <w:sdt>
              <w:sdtPr>
                <w:rPr>
                  <w:rFonts w:ascii="Arial" w:eastAsia="Calibri" w:hAnsi="Arial" w:cs="Arial"/>
                  <w:iCs/>
                  <w:sz w:val="18"/>
                  <w:szCs w:val="18"/>
                  <w:lang w:bidi="bn-BD"/>
                </w:rPr>
                <w:id w:val="-1365429544"/>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Theory         </w:t>
            </w:r>
            <w:sdt>
              <w:sdtPr>
                <w:rPr>
                  <w:rFonts w:ascii="Arial" w:eastAsia="Calibri" w:hAnsi="Arial" w:cs="Arial"/>
                  <w:iCs/>
                  <w:sz w:val="18"/>
                  <w:szCs w:val="18"/>
                  <w:lang w:bidi="bn-BD"/>
                </w:rPr>
                <w:id w:val="-793675617"/>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Laboratory work         </w:t>
            </w:r>
            <w:sdt>
              <w:sdtPr>
                <w:rPr>
                  <w:rFonts w:ascii="Arial" w:eastAsia="Calibri" w:hAnsi="Arial" w:cs="Arial"/>
                  <w:iCs/>
                  <w:sz w:val="18"/>
                  <w:szCs w:val="18"/>
                  <w:lang w:bidi="bn-BD"/>
                </w:rPr>
                <w:id w:val="-1197080823"/>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Project work      </w:t>
            </w:r>
            <w:sdt>
              <w:sdtPr>
                <w:rPr>
                  <w:rFonts w:ascii="Arial" w:eastAsia="Calibri" w:hAnsi="Arial" w:cs="Arial"/>
                  <w:iCs/>
                  <w:sz w:val="18"/>
                  <w:szCs w:val="18"/>
                  <w:lang w:bidi="bn-BD"/>
                </w:rPr>
                <w:id w:val="1808358801"/>
              </w:sdtPr>
              <w:sdtContent>
                <w:r w:rsidR="002E3C27" w:rsidRPr="001F551E">
                  <w:rPr>
                    <w:rFonts w:ascii="MS Gothic" w:eastAsia="MS Gothic" w:hAnsi="MS Gothic" w:cs="MS Gothic" w:hint="eastAsia"/>
                    <w:iCs/>
                    <w:sz w:val="18"/>
                    <w:szCs w:val="18"/>
                    <w:lang w:bidi="bn-BD"/>
                  </w:rPr>
                  <w:t>☐</w:t>
                </w:r>
              </w:sdtContent>
            </w:sdt>
            <w:r w:rsidR="002E3C27" w:rsidRPr="001F551E">
              <w:rPr>
                <w:rFonts w:ascii="Arial" w:eastAsia="Calibri" w:hAnsi="Arial" w:cs="Arial"/>
                <w:iCs/>
                <w:sz w:val="18"/>
                <w:szCs w:val="18"/>
                <w:lang w:bidi="bn-BD"/>
              </w:rPr>
              <w:t xml:space="preserve">  Viva Voce                    </w:t>
            </w:r>
          </w:p>
        </w:tc>
      </w:tr>
      <w:tr w:rsidR="002E3C27" w:rsidRPr="001F551E" w14:paraId="0E114FF3" w14:textId="77777777" w:rsidTr="001C3606">
        <w:trPr>
          <w:trHeight w:val="238"/>
          <w:jc w:val="center"/>
        </w:trPr>
        <w:tc>
          <w:tcPr>
            <w:tcW w:w="1439" w:type="dxa"/>
          </w:tcPr>
          <w:p w14:paraId="62D19F4D" w14:textId="77777777" w:rsidR="002E3C27" w:rsidRPr="001F551E" w:rsidRDefault="002E3C27" w:rsidP="001C3606">
            <w:pPr>
              <w:spacing w:line="259" w:lineRule="auto"/>
              <w:ind w:left="2160" w:hanging="2160"/>
              <w:rPr>
                <w:rFonts w:ascii="Arial" w:eastAsia="Calibri" w:hAnsi="Arial" w:cs="Arial"/>
                <w:b/>
                <w:bCs/>
                <w:sz w:val="18"/>
                <w:szCs w:val="18"/>
                <w:lang w:bidi="bn-BD"/>
              </w:rPr>
            </w:pPr>
            <w:r w:rsidRPr="001F551E">
              <w:rPr>
                <w:rFonts w:ascii="Arial" w:eastAsia="Calibri" w:hAnsi="Arial" w:cs="Arial"/>
                <w:b/>
                <w:bCs/>
                <w:sz w:val="18"/>
                <w:szCs w:val="18"/>
                <w:lang w:bidi="bn-BD"/>
              </w:rPr>
              <w:t>Motivation</w:t>
            </w:r>
          </w:p>
        </w:tc>
        <w:tc>
          <w:tcPr>
            <w:tcW w:w="7741" w:type="dxa"/>
          </w:tcPr>
          <w:p w14:paraId="1ED936A0" w14:textId="77777777" w:rsidR="002E3C27" w:rsidRPr="001F551E" w:rsidRDefault="002E3C27" w:rsidP="001C3606">
            <w:pPr>
              <w:spacing w:line="259" w:lineRule="auto"/>
              <w:rPr>
                <w:rFonts w:ascii="Arial" w:eastAsia="Calibri" w:hAnsi="Arial" w:cs="Arial"/>
                <w:bCs/>
                <w:iCs/>
                <w:sz w:val="18"/>
                <w:szCs w:val="18"/>
                <w:lang w:bidi="bn-BD"/>
              </w:rPr>
            </w:pPr>
            <w:r w:rsidRPr="001F551E">
              <w:rPr>
                <w:rFonts w:ascii="Arial" w:eastAsia="Calibri" w:hAnsi="Arial" w:cs="Arial"/>
                <w:bCs/>
                <w:iCs/>
                <w:sz w:val="18"/>
                <w:szCs w:val="18"/>
                <w:lang w:bidi="bn-BD"/>
              </w:rPr>
              <w:t>Drive better business decisions with an overview of how big data is organized, analyzed, and interpreted. Apply your insights to real-world problems and questions.</w:t>
            </w:r>
          </w:p>
        </w:tc>
      </w:tr>
      <w:tr w:rsidR="002E3C27" w:rsidRPr="001F551E" w14:paraId="66CC315E" w14:textId="77777777" w:rsidTr="001C3606">
        <w:trPr>
          <w:trHeight w:val="238"/>
          <w:jc w:val="center"/>
        </w:trPr>
        <w:tc>
          <w:tcPr>
            <w:tcW w:w="9180" w:type="dxa"/>
            <w:gridSpan w:val="2"/>
          </w:tcPr>
          <w:p w14:paraId="4934DD1E" w14:textId="77777777" w:rsidR="002E3C27" w:rsidRPr="001F551E" w:rsidRDefault="002E3C27" w:rsidP="001C3606">
            <w:pPr>
              <w:spacing w:line="259" w:lineRule="auto"/>
              <w:rPr>
                <w:rFonts w:ascii="Arial" w:eastAsia="Calibri" w:hAnsi="Arial" w:cs="Arial"/>
                <w:b/>
                <w:bCs/>
                <w:sz w:val="18"/>
                <w:szCs w:val="18"/>
                <w:lang w:bidi="bn-BD"/>
              </w:rPr>
            </w:pPr>
            <w:r w:rsidRPr="001F551E">
              <w:rPr>
                <w:rFonts w:ascii="Arial" w:eastAsia="Calibri" w:hAnsi="Arial" w:cs="Arial"/>
                <w:b/>
                <w:bCs/>
                <w:sz w:val="18"/>
                <w:szCs w:val="18"/>
                <w:lang w:bidi="bn-BD"/>
              </w:rPr>
              <w:t>Course Objective:</w:t>
            </w:r>
          </w:p>
          <w:p w14:paraId="0C139873" w14:textId="77777777" w:rsidR="002E3C27" w:rsidRPr="001F551E" w:rsidRDefault="002E3C27" w:rsidP="001C3606">
            <w:pPr>
              <w:spacing w:line="259" w:lineRule="auto"/>
              <w:jc w:val="both"/>
              <w:rPr>
                <w:rFonts w:ascii="Arial" w:eastAsia="Calibri" w:hAnsi="Arial" w:cs="Arial"/>
                <w:iCs/>
                <w:sz w:val="18"/>
                <w:szCs w:val="18"/>
                <w:lang w:bidi="bn-BD"/>
              </w:rPr>
            </w:pPr>
            <w:r w:rsidRPr="001F551E">
              <w:rPr>
                <w:rFonts w:ascii="Arial" w:eastAsia="Calibri" w:hAnsi="Arial" w:cs="Arial"/>
                <w:bCs/>
                <w:iCs/>
                <w:sz w:val="18"/>
                <w:szCs w:val="18"/>
                <w:lang w:bidi="bn-BD"/>
              </w:rPr>
              <w:t>Do you need to understand big data and how it will impact your business? This Specialization is for you. You will gain an understanding of what insights big data can provide through hands-on experience with the tools and systems used by big data scientists and engineers. Previous programming experience is not required! You will be guided through the basics of using Hadoop with MapReduce, Spark, Pig and Hive. By following along with provided code, you will experience how one can perform predictive modeling and leverage graph analytics to model problems. This specialization will prepare you to ask the right questions about data, communicate effectively with data scientists, and do basic exploration of large, complex datasets. In the final Capstone Project, developed in partnership with data software company Splunk, you’ll apply the skills you learned to do basic analyses of big data.</w:t>
            </w:r>
          </w:p>
        </w:tc>
      </w:tr>
    </w:tbl>
    <w:p w14:paraId="428EC8D4" w14:textId="77777777" w:rsidR="002E3C27" w:rsidRPr="001F551E" w:rsidRDefault="002E3C27" w:rsidP="002E3C27">
      <w:pPr>
        <w:autoSpaceDE w:val="0"/>
        <w:autoSpaceDN w:val="0"/>
        <w:adjustRightInd w:val="0"/>
        <w:spacing w:line="259" w:lineRule="auto"/>
        <w:jc w:val="center"/>
        <w:rPr>
          <w:rFonts w:ascii="Arial" w:eastAsia="Calibri" w:hAnsi="Arial" w:cs="Arial"/>
          <w:b/>
          <w:color w:val="000000"/>
          <w:sz w:val="18"/>
          <w:szCs w:val="18"/>
          <w:lang w:bidi="bn-BD"/>
        </w:rPr>
      </w:pPr>
    </w:p>
    <w:p w14:paraId="7ABB3325" w14:textId="77777777" w:rsidR="002E3C27" w:rsidRDefault="002E3C27" w:rsidP="002E3C27">
      <w:pPr>
        <w:rPr>
          <w:rFonts w:ascii="Arial" w:eastAsia="Calibri" w:hAnsi="Arial" w:cs="Arial"/>
          <w:b/>
          <w:color w:val="000000"/>
          <w:sz w:val="18"/>
          <w:szCs w:val="18"/>
          <w:lang w:bidi="bn-BD"/>
        </w:rPr>
      </w:pPr>
      <w:r>
        <w:rPr>
          <w:rFonts w:ascii="Arial" w:eastAsia="Calibri" w:hAnsi="Arial" w:cs="Arial"/>
          <w:b/>
          <w:color w:val="000000"/>
          <w:sz w:val="18"/>
          <w:szCs w:val="18"/>
          <w:lang w:bidi="bn-BD"/>
        </w:rPr>
        <w:br w:type="page"/>
      </w:r>
    </w:p>
    <w:p w14:paraId="7AA6133D" w14:textId="77777777" w:rsidR="002E3C27" w:rsidRPr="001F551E" w:rsidRDefault="002E3C27" w:rsidP="002E3C27">
      <w:pPr>
        <w:autoSpaceDE w:val="0"/>
        <w:autoSpaceDN w:val="0"/>
        <w:adjustRightInd w:val="0"/>
        <w:spacing w:line="259" w:lineRule="auto"/>
        <w:jc w:val="center"/>
        <w:rPr>
          <w:rFonts w:ascii="Arial" w:eastAsia="Calibri" w:hAnsi="Arial" w:cs="Arial"/>
          <w:b/>
          <w:color w:val="000000"/>
          <w:sz w:val="18"/>
          <w:szCs w:val="18"/>
          <w:lang w:bidi="bn-BD"/>
        </w:rPr>
      </w:pPr>
      <w:r w:rsidRPr="001F551E">
        <w:rPr>
          <w:rFonts w:ascii="Arial" w:eastAsia="Calibri" w:hAnsi="Arial" w:cs="Arial"/>
          <w:b/>
          <w:color w:val="000000"/>
          <w:sz w:val="18"/>
          <w:szCs w:val="18"/>
          <w:lang w:bidi="bn-BD"/>
        </w:rPr>
        <w:lastRenderedPageBreak/>
        <w:t>Course Outcomes (COs), Program Outcomes (POs) and Assessment:</w:t>
      </w:r>
    </w:p>
    <w:tbl>
      <w:tblPr>
        <w:tblStyle w:val="TableGrid5"/>
        <w:tblW w:w="9190" w:type="dxa"/>
        <w:jc w:val="center"/>
        <w:tblLook w:val="04A0" w:firstRow="1" w:lastRow="0" w:firstColumn="1" w:lastColumn="0" w:noHBand="0" w:noVBand="1"/>
      </w:tblPr>
      <w:tblGrid>
        <w:gridCol w:w="587"/>
        <w:gridCol w:w="1625"/>
        <w:gridCol w:w="2253"/>
        <w:gridCol w:w="1396"/>
        <w:gridCol w:w="1675"/>
        <w:gridCol w:w="1654"/>
      </w:tblGrid>
      <w:tr w:rsidR="002E3C27" w:rsidRPr="001F551E" w14:paraId="04C90A64" w14:textId="77777777" w:rsidTr="001C3606">
        <w:trPr>
          <w:trHeight w:val="728"/>
          <w:jc w:val="center"/>
        </w:trPr>
        <w:tc>
          <w:tcPr>
            <w:tcW w:w="475" w:type="dxa"/>
            <w:vAlign w:val="center"/>
          </w:tcPr>
          <w:p w14:paraId="503D14A7"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652" w:type="dxa"/>
            <w:vAlign w:val="center"/>
          </w:tcPr>
          <w:p w14:paraId="524E307F"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268" w:type="dxa"/>
            <w:vAlign w:val="center"/>
          </w:tcPr>
          <w:p w14:paraId="1CA74C35"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417" w:type="dxa"/>
            <w:vAlign w:val="center"/>
          </w:tcPr>
          <w:p w14:paraId="59235F73"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01" w:type="dxa"/>
            <w:vAlign w:val="center"/>
          </w:tcPr>
          <w:p w14:paraId="3D11A295"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77" w:type="dxa"/>
            <w:vAlign w:val="center"/>
          </w:tcPr>
          <w:p w14:paraId="689705DE"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2E3C27" w:rsidRPr="001F551E" w14:paraId="2F0ECE69" w14:textId="77777777" w:rsidTr="001C3606">
        <w:trPr>
          <w:trHeight w:val="1232"/>
          <w:jc w:val="center"/>
        </w:trPr>
        <w:tc>
          <w:tcPr>
            <w:tcW w:w="475" w:type="dxa"/>
            <w:vAlign w:val="center"/>
          </w:tcPr>
          <w:p w14:paraId="2FA051A8"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652" w:type="dxa"/>
            <w:vAlign w:val="center"/>
          </w:tcPr>
          <w:p w14:paraId="34695DC4" w14:textId="77777777" w:rsidR="002E3C27" w:rsidRPr="001F551E" w:rsidRDefault="002E3C27" w:rsidP="001C3606">
            <w:pPr>
              <w:ind w:left="-18"/>
              <w:contextualSpacing/>
              <w:jc w:val="center"/>
              <w:rPr>
                <w:rFonts w:ascii="Arial" w:hAnsi="Arial" w:cs="Arial"/>
                <w:bCs/>
                <w:color w:val="000000"/>
                <w:sz w:val="18"/>
                <w:szCs w:val="18"/>
                <w:lang w:bidi="bn-BD"/>
              </w:rPr>
            </w:pPr>
            <w:r w:rsidRPr="001F551E">
              <w:rPr>
                <w:rFonts w:ascii="Arial" w:hAnsi="Arial" w:cs="Arial"/>
                <w:bCs/>
                <w:color w:val="000000"/>
                <w:sz w:val="18"/>
                <w:szCs w:val="18"/>
                <w:lang w:bidi="bn-BD"/>
              </w:rPr>
              <w:t>To</w:t>
            </w:r>
            <w:r w:rsidRPr="001F551E">
              <w:rPr>
                <w:rFonts w:ascii="Arial" w:hAnsi="Arial" w:cs="Arial"/>
                <w:b/>
                <w:color w:val="000000"/>
                <w:sz w:val="18"/>
                <w:szCs w:val="18"/>
                <w:lang w:bidi="bn-BD"/>
              </w:rPr>
              <w:t xml:space="preserve"> describe</w:t>
            </w:r>
            <w:r w:rsidRPr="001F551E">
              <w:rPr>
                <w:rFonts w:ascii="Arial" w:hAnsi="Arial" w:cs="Arial"/>
                <w:bCs/>
                <w:color w:val="000000"/>
                <w:sz w:val="18"/>
                <w:szCs w:val="18"/>
                <w:lang w:bidi="bn-BD"/>
              </w:rPr>
              <w:t xml:space="preserve"> the Big Data landscape.</w:t>
            </w:r>
          </w:p>
        </w:tc>
        <w:tc>
          <w:tcPr>
            <w:tcW w:w="2268" w:type="dxa"/>
            <w:vAlign w:val="center"/>
          </w:tcPr>
          <w:p w14:paraId="493F09D6"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r w:rsidRPr="001F551E">
              <w:rPr>
                <w:rFonts w:ascii="Arial" w:hAnsi="Arial" w:cs="Arial"/>
                <w:color w:val="000000"/>
                <w:sz w:val="18"/>
                <w:szCs w:val="18"/>
                <w:lang w:bidi="bn-BD"/>
              </w:rPr>
              <w:t xml:space="preserve"> </w:t>
            </w:r>
          </w:p>
        </w:tc>
        <w:tc>
          <w:tcPr>
            <w:tcW w:w="1417" w:type="dxa"/>
            <w:vAlign w:val="center"/>
          </w:tcPr>
          <w:p w14:paraId="12692439"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01" w:type="dxa"/>
            <w:vAlign w:val="center"/>
          </w:tcPr>
          <w:p w14:paraId="669F4B23"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78445424"/>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081272E8"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67367728"/>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46CEE50E"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136994720"/>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0A361B76"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37279325"/>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58C83B62"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4543424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677" w:type="dxa"/>
            <w:vAlign w:val="center"/>
          </w:tcPr>
          <w:p w14:paraId="149AFD50"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14:paraId="18F4B052"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 Exam</w:t>
            </w:r>
          </w:p>
          <w:p w14:paraId="7E1CED7C"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 </w:t>
            </w:r>
          </w:p>
          <w:p w14:paraId="36CFBAFD"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 book</w:t>
            </w:r>
          </w:p>
          <w:p w14:paraId="5A454903"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r w:rsidR="002E3C27" w:rsidRPr="001F551E" w14:paraId="5ECB4A00" w14:textId="77777777" w:rsidTr="001C3606">
        <w:trPr>
          <w:trHeight w:val="962"/>
          <w:jc w:val="center"/>
        </w:trPr>
        <w:tc>
          <w:tcPr>
            <w:tcW w:w="475" w:type="dxa"/>
            <w:vAlign w:val="center"/>
          </w:tcPr>
          <w:p w14:paraId="66114F36"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652" w:type="dxa"/>
            <w:vAlign w:val="center"/>
          </w:tcPr>
          <w:p w14:paraId="4118A5E1" w14:textId="77777777" w:rsidR="002E3C27" w:rsidRPr="001F551E" w:rsidRDefault="002E3C27" w:rsidP="001C3606">
            <w:pPr>
              <w:ind w:left="-18"/>
              <w:contextualSpacing/>
              <w:jc w:val="center"/>
              <w:rPr>
                <w:rFonts w:ascii="Arial" w:hAnsi="Arial" w:cs="Arial"/>
                <w:bCs/>
                <w:sz w:val="18"/>
                <w:szCs w:val="18"/>
                <w:lang w:bidi="bn-BD"/>
              </w:rPr>
            </w:pPr>
            <w:r w:rsidRPr="001F551E">
              <w:rPr>
                <w:rFonts w:ascii="Arial" w:hAnsi="Arial" w:cs="Arial"/>
                <w:bCs/>
                <w:sz w:val="18"/>
                <w:szCs w:val="18"/>
                <w:lang w:bidi="bn-BD"/>
              </w:rPr>
              <w:t>To</w:t>
            </w:r>
            <w:r w:rsidRPr="001F551E">
              <w:rPr>
                <w:rFonts w:ascii="Arial" w:hAnsi="Arial" w:cs="Arial"/>
                <w:b/>
                <w:sz w:val="18"/>
                <w:szCs w:val="18"/>
                <w:lang w:bidi="bn-BD"/>
              </w:rPr>
              <w:t xml:space="preserve"> identify</w:t>
            </w:r>
            <w:r w:rsidRPr="001F551E">
              <w:rPr>
                <w:rFonts w:ascii="Arial" w:hAnsi="Arial" w:cs="Arial"/>
                <w:bCs/>
                <w:sz w:val="18"/>
                <w:szCs w:val="18"/>
                <w:lang w:bidi="bn-BD"/>
              </w:rPr>
              <w:t xml:space="preserve"> big data problems </w:t>
            </w:r>
          </w:p>
        </w:tc>
        <w:tc>
          <w:tcPr>
            <w:tcW w:w="2268" w:type="dxa"/>
            <w:vAlign w:val="center"/>
          </w:tcPr>
          <w:p w14:paraId="69A08BB7"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Design/development of solutions (PO3), Modern tool usage (PO5)</w:t>
            </w:r>
          </w:p>
        </w:tc>
        <w:tc>
          <w:tcPr>
            <w:tcW w:w="1417" w:type="dxa"/>
            <w:vAlign w:val="center"/>
          </w:tcPr>
          <w:p w14:paraId="4F1CE9A9"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01" w:type="dxa"/>
            <w:vAlign w:val="center"/>
          </w:tcPr>
          <w:p w14:paraId="233CCDBD"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12421928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6EADA13A"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468551854"/>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160F188C"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560758981"/>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5C2D6AAE"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4497492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55627B6A"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274294805"/>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677" w:type="dxa"/>
            <w:vAlign w:val="center"/>
          </w:tcPr>
          <w:p w14:paraId="3E25620E"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14:paraId="3B2F970A"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 Exam</w:t>
            </w:r>
          </w:p>
          <w:p w14:paraId="2BC24050"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 </w:t>
            </w:r>
          </w:p>
          <w:p w14:paraId="562A0332"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 book</w:t>
            </w:r>
          </w:p>
          <w:p w14:paraId="24C96F9B"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r w:rsidR="002E3C27" w:rsidRPr="001F551E" w14:paraId="0020A4B8" w14:textId="77777777" w:rsidTr="001C3606">
        <w:trPr>
          <w:trHeight w:val="962"/>
          <w:jc w:val="center"/>
        </w:trPr>
        <w:tc>
          <w:tcPr>
            <w:tcW w:w="475" w:type="dxa"/>
            <w:vAlign w:val="center"/>
          </w:tcPr>
          <w:p w14:paraId="37E2C0C9"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652" w:type="dxa"/>
            <w:vAlign w:val="center"/>
          </w:tcPr>
          <w:p w14:paraId="110AB03F" w14:textId="77777777" w:rsidR="002E3C27" w:rsidRPr="001F551E" w:rsidRDefault="002E3C27" w:rsidP="001C3606">
            <w:pPr>
              <w:ind w:left="-18"/>
              <w:contextualSpacing/>
              <w:jc w:val="center"/>
              <w:rPr>
                <w:rFonts w:ascii="Arial" w:hAnsi="Arial" w:cs="Arial"/>
                <w:bCs/>
                <w:sz w:val="18"/>
                <w:szCs w:val="18"/>
                <w:lang w:bidi="bn-BD"/>
              </w:rPr>
            </w:pPr>
            <w:r w:rsidRPr="001F551E">
              <w:rPr>
                <w:rFonts w:ascii="Arial" w:hAnsi="Arial" w:cs="Arial"/>
                <w:bCs/>
                <w:sz w:val="18"/>
                <w:szCs w:val="18"/>
                <w:lang w:bidi="bn-BD"/>
              </w:rPr>
              <w:t>To</w:t>
            </w:r>
            <w:r w:rsidRPr="001F551E">
              <w:rPr>
                <w:rFonts w:ascii="Arial" w:hAnsi="Arial" w:cs="Arial"/>
                <w:b/>
                <w:sz w:val="18"/>
                <w:szCs w:val="18"/>
                <w:lang w:bidi="bn-BD"/>
              </w:rPr>
              <w:t xml:space="preserve"> summarize</w:t>
            </w:r>
            <w:r w:rsidRPr="001F551E">
              <w:rPr>
                <w:rFonts w:ascii="Arial" w:hAnsi="Arial" w:cs="Arial"/>
                <w:bCs/>
                <w:sz w:val="18"/>
                <w:szCs w:val="18"/>
                <w:lang w:bidi="bn-BD"/>
              </w:rPr>
              <w:t xml:space="preserve"> the features and significance of the HDFS file system </w:t>
            </w:r>
          </w:p>
        </w:tc>
        <w:tc>
          <w:tcPr>
            <w:tcW w:w="2268" w:type="dxa"/>
            <w:vAlign w:val="center"/>
          </w:tcPr>
          <w:p w14:paraId="62181077"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color w:val="000000"/>
                <w:sz w:val="18"/>
                <w:szCs w:val="18"/>
                <w:lang w:bidi="bn-BD"/>
              </w:rPr>
              <w:t>Engineering knowledge (PO1)</w:t>
            </w:r>
          </w:p>
        </w:tc>
        <w:tc>
          <w:tcPr>
            <w:tcW w:w="1417" w:type="dxa"/>
            <w:vAlign w:val="center"/>
          </w:tcPr>
          <w:p w14:paraId="503C8C2E"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01" w:type="dxa"/>
            <w:vAlign w:val="center"/>
          </w:tcPr>
          <w:p w14:paraId="3DDAB094"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69894901"/>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09B4FEE0"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7156841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7FA29A6F"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5508181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1C0B83F8"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2602376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00D28D73"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76930652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677" w:type="dxa"/>
            <w:vAlign w:val="center"/>
          </w:tcPr>
          <w:p w14:paraId="28892BC7"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14:paraId="31613136"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 Exam</w:t>
            </w:r>
          </w:p>
          <w:p w14:paraId="78A9A145"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 </w:t>
            </w:r>
          </w:p>
          <w:p w14:paraId="1E9CC28D"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 book</w:t>
            </w:r>
          </w:p>
          <w:p w14:paraId="7EE05B6F"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bl>
    <w:p w14:paraId="7F5BCFD3" w14:textId="77777777" w:rsidR="002E3C27" w:rsidRPr="001F551E" w:rsidRDefault="002E3C27" w:rsidP="002E3C27">
      <w:pPr>
        <w:autoSpaceDE w:val="0"/>
        <w:autoSpaceDN w:val="0"/>
        <w:adjustRightInd w:val="0"/>
        <w:spacing w:line="259" w:lineRule="auto"/>
        <w:jc w:val="center"/>
        <w:rPr>
          <w:rFonts w:ascii="Arial" w:eastAsia="Calibri" w:hAnsi="Arial" w:cs="Arial"/>
          <w:b/>
          <w:color w:val="000000"/>
          <w:sz w:val="18"/>
          <w:szCs w:val="18"/>
          <w:lang w:bidi="bn-BD"/>
        </w:rPr>
      </w:pPr>
    </w:p>
    <w:tbl>
      <w:tblPr>
        <w:tblStyle w:val="TableGrid5"/>
        <w:tblW w:w="92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tblGrid>
      <w:tr w:rsidR="002E3C27" w:rsidRPr="001F551E" w14:paraId="52ECC21E" w14:textId="77777777" w:rsidTr="001C3606">
        <w:trPr>
          <w:jc w:val="center"/>
        </w:trPr>
        <w:tc>
          <w:tcPr>
            <w:tcW w:w="9269" w:type="dxa"/>
          </w:tcPr>
          <w:p w14:paraId="0040DF92" w14:textId="77777777" w:rsidR="002E3C27" w:rsidRPr="001F551E" w:rsidRDefault="002E3C27" w:rsidP="001C3606">
            <w:pPr>
              <w:ind w:left="-63"/>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14:paraId="53CDA6F3" w14:textId="77777777" w:rsidR="002E3C27" w:rsidRPr="001F551E" w:rsidRDefault="002E3C27" w:rsidP="001C3606">
            <w:pPr>
              <w:rPr>
                <w:rFonts w:ascii="Arial" w:hAnsi="Arial" w:cs="Arial"/>
                <w:bCs/>
                <w:sz w:val="18"/>
                <w:szCs w:val="18"/>
                <w:lang w:bidi="bn-BD"/>
              </w:rPr>
            </w:pPr>
            <w:r w:rsidRPr="001F551E">
              <w:rPr>
                <w:rFonts w:ascii="Arial" w:hAnsi="Arial" w:cs="Arial"/>
                <w:bCs/>
                <w:color w:val="800000"/>
                <w:sz w:val="18"/>
                <w:szCs w:val="18"/>
                <w:lang w:bidi="bn-BD"/>
              </w:rPr>
              <w:tab/>
            </w:r>
            <w:r w:rsidRPr="001F551E">
              <w:rPr>
                <w:rFonts w:ascii="Arial" w:hAnsi="Arial" w:cs="Arial"/>
                <w:bCs/>
                <w:sz w:val="18"/>
                <w:szCs w:val="18"/>
                <w:lang w:bidi="bn-BD"/>
              </w:rPr>
              <w:t>Continuous Assessments (</w:t>
            </w:r>
            <w:proofErr w:type="gramStart"/>
            <w:r w:rsidRPr="001F551E">
              <w:rPr>
                <w:rFonts w:ascii="Arial" w:hAnsi="Arial" w:cs="Arial"/>
                <w:bCs/>
                <w:sz w:val="18"/>
                <w:szCs w:val="18"/>
                <w:lang w:bidi="bn-BD"/>
              </w:rPr>
              <w:t>CA)  (</w:t>
            </w:r>
            <w:proofErr w:type="gramEnd"/>
            <w:r>
              <w:rPr>
                <w:rFonts w:ascii="Arial" w:hAnsi="Arial" w:cs="Arial"/>
                <w:bCs/>
                <w:sz w:val="18"/>
                <w:szCs w:val="18"/>
                <w:lang w:bidi="bn-BD"/>
              </w:rPr>
              <w:t>20%</w:t>
            </w:r>
            <w:r w:rsidRPr="001F551E">
              <w:rPr>
                <w:rFonts w:ascii="Arial" w:hAnsi="Arial" w:cs="Arial"/>
                <w:bCs/>
                <w:sz w:val="18"/>
                <w:szCs w:val="18"/>
                <w:lang w:bidi="bn-BD"/>
              </w:rPr>
              <w:t>)</w:t>
            </w:r>
          </w:p>
          <w:p w14:paraId="138A99FD" w14:textId="77777777" w:rsidR="002E3C27" w:rsidRPr="001F551E" w:rsidRDefault="002E3C27" w:rsidP="001C3606">
            <w:pPr>
              <w:rPr>
                <w:rFonts w:ascii="Arial" w:hAnsi="Arial" w:cs="Arial"/>
                <w:bCs/>
                <w:sz w:val="18"/>
                <w:szCs w:val="18"/>
                <w:lang w:bidi="bn-BD"/>
              </w:rPr>
            </w:pPr>
            <w:r w:rsidRPr="001F551E">
              <w:rPr>
                <w:rFonts w:ascii="Arial" w:hAnsi="Arial" w:cs="Arial"/>
                <w:bCs/>
                <w:sz w:val="18"/>
                <w:szCs w:val="18"/>
                <w:lang w:bidi="bn-BD"/>
              </w:rPr>
              <w:t xml:space="preserve"> </w:t>
            </w:r>
            <w:r w:rsidRPr="001F551E">
              <w:rPr>
                <w:rFonts w:ascii="Arial" w:hAnsi="Arial" w:cs="Arial"/>
                <w:bCs/>
                <w:sz w:val="18"/>
                <w:szCs w:val="18"/>
                <w:lang w:bidi="bn-BD"/>
              </w:rPr>
              <w:tab/>
              <w:t>A comprehensive final exam + Lab note book (</w:t>
            </w:r>
            <w:r>
              <w:rPr>
                <w:rFonts w:ascii="Arial" w:hAnsi="Arial" w:cs="Arial"/>
                <w:bCs/>
                <w:sz w:val="18"/>
                <w:szCs w:val="18"/>
                <w:lang w:bidi="bn-BD"/>
              </w:rPr>
              <w:t>70%</w:t>
            </w:r>
            <w:r w:rsidRPr="001F551E">
              <w:rPr>
                <w:rFonts w:ascii="Arial" w:hAnsi="Arial" w:cs="Arial"/>
                <w:bCs/>
                <w:sz w:val="18"/>
                <w:szCs w:val="18"/>
                <w:lang w:bidi="bn-BD"/>
              </w:rPr>
              <w:t>)</w:t>
            </w:r>
          </w:p>
          <w:p w14:paraId="47423B61" w14:textId="77777777" w:rsidR="002E3C27" w:rsidRPr="001F551E" w:rsidRDefault="002E3C27" w:rsidP="001C3606">
            <w:pPr>
              <w:rPr>
                <w:rFonts w:ascii="Arial" w:hAnsi="Arial" w:cs="Arial"/>
                <w:b/>
                <w:color w:val="000000"/>
                <w:sz w:val="18"/>
                <w:szCs w:val="18"/>
                <w:lang w:bidi="bn-BD"/>
              </w:rPr>
            </w:pPr>
            <w:r w:rsidRPr="001F551E">
              <w:rPr>
                <w:rFonts w:ascii="Arial" w:hAnsi="Arial" w:cs="Arial"/>
                <w:bCs/>
                <w:sz w:val="18"/>
                <w:szCs w:val="18"/>
                <w:lang w:bidi="bn-BD"/>
              </w:rPr>
              <w:t xml:space="preserve"> </w:t>
            </w:r>
            <w:r w:rsidRPr="001F551E">
              <w:rPr>
                <w:rFonts w:ascii="Arial" w:hAnsi="Arial" w:cs="Arial"/>
                <w:bCs/>
                <w:sz w:val="18"/>
                <w:szCs w:val="18"/>
                <w:lang w:bidi="bn-BD"/>
              </w:rPr>
              <w:tab/>
              <w:t>A class participation mark (</w:t>
            </w:r>
            <w:r>
              <w:rPr>
                <w:rFonts w:ascii="Arial" w:hAnsi="Arial" w:cs="Arial"/>
                <w:bCs/>
                <w:sz w:val="18"/>
                <w:szCs w:val="18"/>
                <w:lang w:bidi="bn-BD"/>
              </w:rPr>
              <w:t>10%</w:t>
            </w:r>
            <w:r w:rsidRPr="001F551E">
              <w:rPr>
                <w:rFonts w:ascii="Arial" w:hAnsi="Arial" w:cs="Arial"/>
                <w:bCs/>
                <w:sz w:val="18"/>
                <w:szCs w:val="18"/>
                <w:lang w:bidi="bn-BD"/>
              </w:rPr>
              <w:t>).</w:t>
            </w:r>
          </w:p>
        </w:tc>
      </w:tr>
      <w:tr w:rsidR="002E3C27" w:rsidRPr="001F551E" w14:paraId="0C844486" w14:textId="77777777" w:rsidTr="001C3606">
        <w:trPr>
          <w:jc w:val="center"/>
        </w:trPr>
        <w:tc>
          <w:tcPr>
            <w:tcW w:w="9269" w:type="dxa"/>
          </w:tcPr>
          <w:p w14:paraId="5FDFD67B" w14:textId="77777777" w:rsidR="002E3C27" w:rsidRPr="001F551E" w:rsidRDefault="002E3C27" w:rsidP="001C3606">
            <w:pPr>
              <w:jc w:val="both"/>
              <w:rPr>
                <w:rFonts w:ascii="Arial" w:hAnsi="Arial" w:cs="Arial"/>
                <w:b/>
                <w:bCs/>
                <w:iCs/>
                <w:sz w:val="18"/>
                <w:szCs w:val="18"/>
                <w:lang w:bidi="bn-BD"/>
              </w:rPr>
            </w:pPr>
          </w:p>
          <w:p w14:paraId="293427DE" w14:textId="77777777" w:rsidR="002E3C27" w:rsidRPr="001F551E" w:rsidRDefault="002E3C27" w:rsidP="001C3606">
            <w:pPr>
              <w:jc w:val="both"/>
              <w:rPr>
                <w:rFonts w:ascii="Arial" w:hAnsi="Arial" w:cs="Arial"/>
                <w:b/>
                <w:bCs/>
                <w:iCs/>
                <w:sz w:val="18"/>
                <w:szCs w:val="18"/>
                <w:lang w:bidi="bn-BD"/>
              </w:rPr>
            </w:pPr>
            <w:r w:rsidRPr="001F551E">
              <w:rPr>
                <w:rFonts w:ascii="Arial" w:hAnsi="Arial" w:cs="Arial"/>
                <w:b/>
                <w:bCs/>
                <w:iCs/>
                <w:sz w:val="18"/>
                <w:szCs w:val="18"/>
                <w:lang w:bidi="bn-BD"/>
              </w:rPr>
              <w:t>Lab Course Contents/List of Experiments:</w:t>
            </w:r>
          </w:p>
          <w:p w14:paraId="50EA3ACD"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 xml:space="preserve">Experiment 1: </w:t>
            </w:r>
          </w:p>
          <w:p w14:paraId="44DEAB6E"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Step 0: Store the dataset across 4 partitions in HDFS. </w:t>
            </w:r>
          </w:p>
          <w:p w14:paraId="2D637673"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Step 1: Map the data. </w:t>
            </w:r>
          </w:p>
          <w:p w14:paraId="5BC3EB4C"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Step 2: Sort and Shuffle.</w:t>
            </w:r>
          </w:p>
          <w:p w14:paraId="0626B46E" w14:textId="77777777" w:rsidR="002E3C27" w:rsidRPr="001F551E" w:rsidRDefault="002E3C27" w:rsidP="001C3606">
            <w:pPr>
              <w:jc w:val="both"/>
              <w:rPr>
                <w:rFonts w:ascii="Arial" w:hAnsi="Arial" w:cs="Arial"/>
                <w:iCs/>
                <w:sz w:val="18"/>
                <w:szCs w:val="18"/>
                <w:lang w:bidi="bn-BD"/>
              </w:rPr>
            </w:pPr>
            <w:r w:rsidRPr="001F551E">
              <w:rPr>
                <w:rFonts w:ascii="Arial" w:hAnsi="Arial" w:cs="Arial"/>
                <w:iCs/>
                <w:sz w:val="18"/>
                <w:szCs w:val="18"/>
                <w:lang w:bidi="bn-BD"/>
              </w:rPr>
              <w:t>Step 3: Reduce to calculate the final counts. </w:t>
            </w:r>
          </w:p>
          <w:p w14:paraId="15E49011" w14:textId="77777777" w:rsidR="002E3C27" w:rsidRPr="001F551E" w:rsidRDefault="002E3C27" w:rsidP="001C3606">
            <w:pPr>
              <w:jc w:val="both"/>
              <w:rPr>
                <w:rFonts w:ascii="Arial" w:hAnsi="Arial" w:cs="Arial"/>
                <w:b/>
                <w:bCs/>
                <w:iCs/>
                <w:sz w:val="18"/>
                <w:szCs w:val="18"/>
                <w:lang w:bidi="bn-BD"/>
              </w:rPr>
            </w:pPr>
          </w:p>
          <w:p w14:paraId="7C77A72D" w14:textId="77777777" w:rsidR="002E3C27" w:rsidRPr="001F551E" w:rsidRDefault="002E3C27" w:rsidP="001C3606">
            <w:pPr>
              <w:jc w:val="both"/>
              <w:rPr>
                <w:rFonts w:ascii="Arial" w:hAnsi="Arial" w:cs="Arial"/>
                <w:bCs/>
                <w:sz w:val="18"/>
                <w:szCs w:val="18"/>
                <w:lang w:bidi="bn-BD"/>
              </w:rPr>
            </w:pPr>
            <w:r w:rsidRPr="001F551E">
              <w:rPr>
                <w:rFonts w:ascii="Arial" w:hAnsi="Arial" w:cs="Arial"/>
                <w:bCs/>
                <w:sz w:val="18"/>
                <w:szCs w:val="18"/>
                <w:lang w:bidi="bn-BD"/>
              </w:rPr>
              <w:t>Experiment 2:</w:t>
            </w:r>
          </w:p>
          <w:p w14:paraId="155562BC" w14:textId="77777777" w:rsidR="002E3C27" w:rsidRPr="001F551E" w:rsidRDefault="002E3C27" w:rsidP="001C3606">
            <w:pPr>
              <w:numPr>
                <w:ilvl w:val="0"/>
                <w:numId w:val="47"/>
              </w:numPr>
              <w:jc w:val="both"/>
              <w:rPr>
                <w:rFonts w:ascii="Arial" w:hAnsi="Arial" w:cs="Arial"/>
                <w:bCs/>
                <w:sz w:val="18"/>
                <w:szCs w:val="18"/>
                <w:lang w:bidi="bn-BD"/>
              </w:rPr>
            </w:pPr>
            <w:r w:rsidRPr="001F551E">
              <w:rPr>
                <w:rFonts w:ascii="Arial" w:hAnsi="Arial" w:cs="Arial"/>
                <w:bCs/>
                <w:sz w:val="18"/>
                <w:szCs w:val="18"/>
                <w:lang w:bidi="bn-BD"/>
              </w:rPr>
              <w:t>Filter rows in a spreadsheet</w:t>
            </w:r>
          </w:p>
          <w:p w14:paraId="07B983AB" w14:textId="77777777" w:rsidR="002E3C27" w:rsidRPr="001F551E" w:rsidRDefault="002E3C27" w:rsidP="001C3606">
            <w:pPr>
              <w:numPr>
                <w:ilvl w:val="0"/>
                <w:numId w:val="47"/>
              </w:numPr>
              <w:jc w:val="both"/>
              <w:rPr>
                <w:rFonts w:ascii="Arial" w:hAnsi="Arial" w:cs="Arial"/>
                <w:bCs/>
                <w:sz w:val="18"/>
                <w:szCs w:val="18"/>
                <w:lang w:bidi="bn-BD"/>
              </w:rPr>
            </w:pPr>
            <w:r w:rsidRPr="001F551E">
              <w:rPr>
                <w:rFonts w:ascii="Arial" w:hAnsi="Arial" w:cs="Arial"/>
                <w:bCs/>
                <w:sz w:val="18"/>
                <w:szCs w:val="18"/>
                <w:lang w:bidi="bn-BD"/>
              </w:rPr>
              <w:t>Perform aggregate operations such as average and sum</w:t>
            </w:r>
          </w:p>
          <w:p w14:paraId="72FCE187" w14:textId="77777777" w:rsidR="002E3C27" w:rsidRPr="001F551E" w:rsidRDefault="002E3C27" w:rsidP="001C3606">
            <w:pPr>
              <w:jc w:val="both"/>
              <w:rPr>
                <w:rFonts w:ascii="Arial" w:hAnsi="Arial" w:cs="Arial"/>
                <w:b/>
                <w:bCs/>
                <w:iCs/>
                <w:sz w:val="18"/>
                <w:szCs w:val="18"/>
                <w:lang w:bidi="bn-BD"/>
              </w:rPr>
            </w:pPr>
          </w:p>
          <w:p w14:paraId="6A64F0E6" w14:textId="77777777" w:rsidR="002E3C27" w:rsidRPr="001F551E" w:rsidRDefault="002E3C27" w:rsidP="001C3606">
            <w:pPr>
              <w:jc w:val="both"/>
              <w:rPr>
                <w:rFonts w:ascii="Arial" w:hAnsi="Arial" w:cs="Arial"/>
                <w:bCs/>
                <w:sz w:val="18"/>
                <w:szCs w:val="18"/>
                <w:lang w:bidi="bn-BD"/>
              </w:rPr>
            </w:pPr>
            <w:r w:rsidRPr="001F551E">
              <w:rPr>
                <w:rFonts w:ascii="Arial" w:hAnsi="Arial" w:cs="Arial"/>
                <w:bCs/>
                <w:sz w:val="18"/>
                <w:szCs w:val="18"/>
                <w:lang w:bidi="bn-BD"/>
              </w:rPr>
              <w:t>Experiment 3:</w:t>
            </w:r>
          </w:p>
          <w:p w14:paraId="3D7AA74F" w14:textId="77777777" w:rsidR="002E3C27" w:rsidRPr="001F551E" w:rsidRDefault="002E3C27" w:rsidP="001C3606">
            <w:pPr>
              <w:numPr>
                <w:ilvl w:val="0"/>
                <w:numId w:val="48"/>
              </w:numPr>
              <w:jc w:val="both"/>
              <w:rPr>
                <w:rFonts w:ascii="Arial" w:hAnsi="Arial" w:cs="Arial"/>
                <w:bCs/>
                <w:sz w:val="18"/>
                <w:szCs w:val="18"/>
                <w:lang w:bidi="bn-BD"/>
              </w:rPr>
            </w:pPr>
            <w:r w:rsidRPr="001F551E">
              <w:rPr>
                <w:rFonts w:ascii="Arial" w:hAnsi="Arial" w:cs="Arial"/>
                <w:bCs/>
                <w:sz w:val="18"/>
                <w:szCs w:val="18"/>
                <w:lang w:bidi="bn-BD"/>
              </w:rPr>
              <w:t>Display the nested structure of a JSON file.</w:t>
            </w:r>
          </w:p>
          <w:p w14:paraId="25714FED" w14:textId="77777777" w:rsidR="002E3C27" w:rsidRPr="001F551E" w:rsidRDefault="002E3C27" w:rsidP="001C3606">
            <w:pPr>
              <w:numPr>
                <w:ilvl w:val="0"/>
                <w:numId w:val="48"/>
              </w:numPr>
              <w:jc w:val="both"/>
              <w:rPr>
                <w:rFonts w:ascii="Arial" w:hAnsi="Arial" w:cs="Arial"/>
                <w:bCs/>
                <w:sz w:val="18"/>
                <w:szCs w:val="18"/>
                <w:lang w:bidi="bn-BD"/>
              </w:rPr>
            </w:pPr>
            <w:r w:rsidRPr="001F551E">
              <w:rPr>
                <w:rFonts w:ascii="Arial" w:hAnsi="Arial" w:cs="Arial"/>
                <w:bCs/>
                <w:sz w:val="18"/>
                <w:szCs w:val="18"/>
                <w:lang w:bidi="bn-BD"/>
              </w:rPr>
              <w:t>Extract data from a JSON file.</w:t>
            </w:r>
          </w:p>
          <w:p w14:paraId="071402DB" w14:textId="77777777" w:rsidR="002E3C27" w:rsidRPr="001F551E" w:rsidRDefault="002E3C27" w:rsidP="001C3606">
            <w:pPr>
              <w:jc w:val="both"/>
              <w:rPr>
                <w:rFonts w:ascii="Arial" w:hAnsi="Arial" w:cs="Arial"/>
                <w:bCs/>
                <w:sz w:val="18"/>
                <w:szCs w:val="18"/>
                <w:lang w:bidi="bn-BD"/>
              </w:rPr>
            </w:pPr>
            <w:r w:rsidRPr="001F551E">
              <w:rPr>
                <w:rFonts w:ascii="Arial" w:hAnsi="Arial" w:cs="Arial"/>
                <w:bCs/>
                <w:sz w:val="18"/>
                <w:szCs w:val="18"/>
                <w:lang w:bidi="bn-BD"/>
              </w:rPr>
              <w:t>Experiment 4:</w:t>
            </w:r>
          </w:p>
          <w:p w14:paraId="25BE312D" w14:textId="77777777" w:rsidR="002E3C27" w:rsidRPr="001F551E" w:rsidRDefault="002E3C27" w:rsidP="001C3606">
            <w:pPr>
              <w:numPr>
                <w:ilvl w:val="0"/>
                <w:numId w:val="49"/>
              </w:numPr>
              <w:jc w:val="both"/>
              <w:rPr>
                <w:rFonts w:ascii="Arial" w:hAnsi="Arial" w:cs="Arial"/>
                <w:bCs/>
                <w:sz w:val="18"/>
                <w:szCs w:val="18"/>
                <w:lang w:bidi="bn-BD"/>
              </w:rPr>
            </w:pPr>
            <w:r w:rsidRPr="001F551E">
              <w:rPr>
                <w:rFonts w:ascii="Arial" w:hAnsi="Arial" w:cs="Arial"/>
                <w:bCs/>
                <w:sz w:val="18"/>
                <w:szCs w:val="18"/>
                <w:lang w:bidi="bn-BD"/>
              </w:rPr>
              <w:t>Identify the major components in semi-structured data from a weather station</w:t>
            </w:r>
          </w:p>
          <w:p w14:paraId="0C7145DF" w14:textId="77777777" w:rsidR="002E3C27" w:rsidRPr="001F551E" w:rsidRDefault="002E3C27" w:rsidP="001C3606">
            <w:pPr>
              <w:numPr>
                <w:ilvl w:val="0"/>
                <w:numId w:val="49"/>
              </w:numPr>
              <w:jc w:val="both"/>
              <w:rPr>
                <w:rFonts w:ascii="Arial" w:hAnsi="Arial" w:cs="Arial"/>
                <w:bCs/>
                <w:sz w:val="18"/>
                <w:szCs w:val="18"/>
                <w:lang w:bidi="bn-BD"/>
              </w:rPr>
            </w:pPr>
            <w:r w:rsidRPr="001F551E">
              <w:rPr>
                <w:rFonts w:ascii="Arial" w:hAnsi="Arial" w:cs="Arial"/>
                <w:bCs/>
                <w:sz w:val="18"/>
                <w:szCs w:val="18"/>
                <w:lang w:bidi="bn-BD"/>
              </w:rPr>
              <w:t>Create plots of weather station data</w:t>
            </w:r>
          </w:p>
          <w:p w14:paraId="70922A2A" w14:textId="77777777" w:rsidR="002E3C27" w:rsidRPr="001F551E" w:rsidRDefault="002E3C27" w:rsidP="001C3606">
            <w:pPr>
              <w:jc w:val="both"/>
              <w:rPr>
                <w:rFonts w:ascii="Arial" w:hAnsi="Arial" w:cs="Arial"/>
                <w:bCs/>
                <w:sz w:val="18"/>
                <w:szCs w:val="18"/>
                <w:lang w:bidi="bn-BD"/>
              </w:rPr>
            </w:pPr>
            <w:r w:rsidRPr="001F551E">
              <w:rPr>
                <w:rFonts w:ascii="Arial" w:hAnsi="Arial" w:cs="Arial"/>
                <w:bCs/>
                <w:sz w:val="18"/>
                <w:szCs w:val="18"/>
                <w:lang w:bidi="bn-BD"/>
              </w:rPr>
              <w:t>Experiment 5:</w:t>
            </w:r>
          </w:p>
          <w:p w14:paraId="32688944" w14:textId="77777777" w:rsidR="002E3C27" w:rsidRPr="001F551E" w:rsidRDefault="002E3C27" w:rsidP="001C3606">
            <w:pPr>
              <w:numPr>
                <w:ilvl w:val="0"/>
                <w:numId w:val="50"/>
              </w:numPr>
              <w:jc w:val="both"/>
              <w:rPr>
                <w:rFonts w:ascii="Arial" w:hAnsi="Arial" w:cs="Arial"/>
                <w:bCs/>
                <w:sz w:val="18"/>
                <w:szCs w:val="18"/>
                <w:lang w:bidi="bn-BD"/>
              </w:rPr>
            </w:pPr>
            <w:r w:rsidRPr="001F551E">
              <w:rPr>
                <w:rFonts w:ascii="Arial" w:hAnsi="Arial" w:cs="Arial"/>
                <w:bCs/>
                <w:sz w:val="18"/>
                <w:szCs w:val="18"/>
                <w:lang w:bidi="bn-BD"/>
              </w:rPr>
              <w:t>Import and query text documents with Lucene</w:t>
            </w:r>
          </w:p>
          <w:p w14:paraId="6F66C0DB" w14:textId="77777777" w:rsidR="002E3C27" w:rsidRPr="001F551E" w:rsidRDefault="002E3C27" w:rsidP="001C3606">
            <w:pPr>
              <w:numPr>
                <w:ilvl w:val="0"/>
                <w:numId w:val="50"/>
              </w:numPr>
              <w:jc w:val="both"/>
              <w:rPr>
                <w:rFonts w:ascii="Arial" w:hAnsi="Arial" w:cs="Arial"/>
                <w:bCs/>
                <w:sz w:val="18"/>
                <w:szCs w:val="18"/>
                <w:lang w:bidi="bn-BD"/>
              </w:rPr>
            </w:pPr>
            <w:r w:rsidRPr="001F551E">
              <w:rPr>
                <w:rFonts w:ascii="Arial" w:hAnsi="Arial" w:cs="Arial"/>
                <w:bCs/>
                <w:sz w:val="18"/>
                <w:szCs w:val="18"/>
                <w:lang w:bidi="bn-BD"/>
              </w:rPr>
              <w:t>Perform weighted queries to see how rankings change</w:t>
            </w:r>
          </w:p>
          <w:p w14:paraId="54017284" w14:textId="77777777" w:rsidR="002E3C27" w:rsidRPr="001F551E" w:rsidRDefault="002E3C27" w:rsidP="001C3606">
            <w:pPr>
              <w:numPr>
                <w:ilvl w:val="0"/>
                <w:numId w:val="50"/>
              </w:numPr>
              <w:jc w:val="both"/>
              <w:rPr>
                <w:rFonts w:ascii="Arial" w:hAnsi="Arial" w:cs="Arial"/>
                <w:bCs/>
                <w:sz w:val="18"/>
                <w:szCs w:val="18"/>
                <w:lang w:bidi="bn-BD"/>
              </w:rPr>
            </w:pPr>
            <w:r w:rsidRPr="001F551E">
              <w:rPr>
                <w:rFonts w:ascii="Arial" w:hAnsi="Arial" w:cs="Arial"/>
                <w:bCs/>
                <w:sz w:val="18"/>
                <w:szCs w:val="18"/>
                <w:lang w:bidi="bn-BD"/>
              </w:rPr>
              <w:t>View the Term Frequency-Inverse Document Frequency (TF-IDF)</w:t>
            </w:r>
          </w:p>
          <w:p w14:paraId="56930D97" w14:textId="77777777" w:rsidR="002E3C27" w:rsidRPr="001F551E" w:rsidRDefault="002E3C27" w:rsidP="001C3606">
            <w:pPr>
              <w:jc w:val="both"/>
              <w:rPr>
                <w:rFonts w:ascii="Arial" w:hAnsi="Arial" w:cs="Arial"/>
                <w:bCs/>
                <w:sz w:val="18"/>
                <w:szCs w:val="18"/>
                <w:lang w:bidi="bn-BD"/>
              </w:rPr>
            </w:pPr>
            <w:r w:rsidRPr="001F551E">
              <w:rPr>
                <w:rFonts w:ascii="Arial" w:hAnsi="Arial" w:cs="Arial"/>
                <w:bCs/>
                <w:sz w:val="18"/>
                <w:szCs w:val="18"/>
                <w:lang w:bidi="bn-BD"/>
              </w:rPr>
              <w:t>Experiment 6:</w:t>
            </w:r>
          </w:p>
          <w:p w14:paraId="627D3950" w14:textId="77777777" w:rsidR="002E3C27" w:rsidRPr="001F551E" w:rsidRDefault="002E3C27" w:rsidP="001C3606">
            <w:pPr>
              <w:numPr>
                <w:ilvl w:val="0"/>
                <w:numId w:val="51"/>
              </w:numPr>
              <w:jc w:val="both"/>
              <w:rPr>
                <w:rFonts w:ascii="Arial" w:hAnsi="Arial" w:cs="Arial"/>
                <w:bCs/>
                <w:sz w:val="18"/>
                <w:szCs w:val="18"/>
                <w:lang w:bidi="bn-BD"/>
              </w:rPr>
            </w:pPr>
            <w:r w:rsidRPr="001F551E">
              <w:rPr>
                <w:rFonts w:ascii="Arial" w:hAnsi="Arial" w:cs="Arial"/>
                <w:bCs/>
                <w:sz w:val="18"/>
                <w:szCs w:val="18"/>
                <w:lang w:bidi="bn-BD"/>
              </w:rPr>
              <w:t>Import a CSV file into Gephi</w:t>
            </w:r>
          </w:p>
          <w:p w14:paraId="790C9BA2" w14:textId="77777777" w:rsidR="002E3C27" w:rsidRPr="001F551E" w:rsidRDefault="002E3C27" w:rsidP="001C3606">
            <w:pPr>
              <w:numPr>
                <w:ilvl w:val="0"/>
                <w:numId w:val="51"/>
              </w:numPr>
              <w:jc w:val="both"/>
              <w:rPr>
                <w:rFonts w:ascii="Arial" w:hAnsi="Arial" w:cs="Arial"/>
                <w:bCs/>
                <w:sz w:val="18"/>
                <w:szCs w:val="18"/>
                <w:lang w:bidi="bn-BD"/>
              </w:rPr>
            </w:pPr>
            <w:r w:rsidRPr="001F551E">
              <w:rPr>
                <w:rFonts w:ascii="Arial" w:hAnsi="Arial" w:cs="Arial"/>
                <w:bCs/>
                <w:sz w:val="18"/>
                <w:szCs w:val="18"/>
                <w:lang w:bidi="bn-BD"/>
              </w:rPr>
              <w:t>Perform statistical operations and layout algorithms on graph data in Gephi</w:t>
            </w:r>
          </w:p>
          <w:p w14:paraId="73BB936E" w14:textId="77777777" w:rsidR="002E3C27" w:rsidRPr="001F551E" w:rsidRDefault="002E3C27" w:rsidP="001C3606">
            <w:pPr>
              <w:jc w:val="both"/>
              <w:rPr>
                <w:rFonts w:ascii="Arial" w:hAnsi="Arial" w:cs="Arial"/>
                <w:bCs/>
                <w:sz w:val="18"/>
                <w:szCs w:val="18"/>
                <w:lang w:bidi="bn-BD"/>
              </w:rPr>
            </w:pPr>
            <w:r w:rsidRPr="001F551E">
              <w:rPr>
                <w:rFonts w:ascii="Arial" w:hAnsi="Arial" w:cs="Arial"/>
                <w:bCs/>
                <w:sz w:val="18"/>
                <w:szCs w:val="18"/>
                <w:lang w:bidi="bn-BD"/>
              </w:rPr>
              <w:t>Experiment 7:</w:t>
            </w:r>
          </w:p>
          <w:p w14:paraId="7E13CD48" w14:textId="77777777" w:rsidR="002E3C27" w:rsidRPr="001F551E" w:rsidRDefault="002E3C27" w:rsidP="001C3606">
            <w:pPr>
              <w:numPr>
                <w:ilvl w:val="0"/>
                <w:numId w:val="52"/>
              </w:numPr>
              <w:jc w:val="both"/>
              <w:rPr>
                <w:rFonts w:ascii="Arial" w:hAnsi="Arial" w:cs="Arial"/>
                <w:bCs/>
                <w:sz w:val="18"/>
                <w:szCs w:val="18"/>
                <w:lang w:bidi="bn-BD"/>
              </w:rPr>
            </w:pPr>
            <w:r w:rsidRPr="001F551E">
              <w:rPr>
                <w:rFonts w:ascii="Arial" w:hAnsi="Arial" w:cs="Arial"/>
                <w:bCs/>
                <w:sz w:val="18"/>
                <w:szCs w:val="18"/>
                <w:lang w:bidi="bn-BD"/>
              </w:rPr>
              <w:t>View semi-structured data streaming in real-time from a weather station</w:t>
            </w:r>
          </w:p>
          <w:p w14:paraId="58B739C4" w14:textId="77777777" w:rsidR="002E3C27" w:rsidRPr="001F551E" w:rsidRDefault="002E3C27" w:rsidP="001C3606">
            <w:pPr>
              <w:numPr>
                <w:ilvl w:val="0"/>
                <w:numId w:val="52"/>
              </w:numPr>
              <w:jc w:val="both"/>
              <w:rPr>
                <w:rFonts w:ascii="Arial" w:hAnsi="Arial" w:cs="Arial"/>
                <w:bCs/>
                <w:sz w:val="18"/>
                <w:szCs w:val="18"/>
                <w:lang w:bidi="bn-BD"/>
              </w:rPr>
            </w:pPr>
            <w:r w:rsidRPr="001F551E">
              <w:rPr>
                <w:rFonts w:ascii="Arial" w:hAnsi="Arial" w:cs="Arial"/>
                <w:bCs/>
                <w:sz w:val="18"/>
                <w:szCs w:val="18"/>
                <w:lang w:bidi="bn-BD"/>
              </w:rPr>
              <w:t>Create plots of streaming weather station data</w:t>
            </w:r>
          </w:p>
          <w:p w14:paraId="083002BA" w14:textId="77777777" w:rsidR="002E3C27" w:rsidRPr="001F551E" w:rsidRDefault="002E3C27" w:rsidP="001C3606">
            <w:pPr>
              <w:jc w:val="both"/>
              <w:rPr>
                <w:rFonts w:ascii="Arial" w:hAnsi="Arial" w:cs="Arial"/>
                <w:bCs/>
                <w:sz w:val="18"/>
                <w:szCs w:val="18"/>
                <w:lang w:bidi="bn-BD"/>
              </w:rPr>
            </w:pPr>
            <w:r w:rsidRPr="001F551E">
              <w:rPr>
                <w:rFonts w:ascii="Arial" w:hAnsi="Arial" w:cs="Arial"/>
                <w:bCs/>
                <w:sz w:val="18"/>
                <w:szCs w:val="18"/>
                <w:lang w:bidi="bn-BD"/>
              </w:rPr>
              <w:t>Experiment 8:</w:t>
            </w:r>
          </w:p>
          <w:p w14:paraId="34E549FA" w14:textId="77777777" w:rsidR="002E3C27" w:rsidRPr="001F551E" w:rsidRDefault="002E3C27" w:rsidP="001C3606">
            <w:pPr>
              <w:numPr>
                <w:ilvl w:val="0"/>
                <w:numId w:val="53"/>
              </w:numPr>
              <w:jc w:val="both"/>
              <w:rPr>
                <w:rFonts w:ascii="Arial" w:hAnsi="Arial" w:cs="Arial"/>
                <w:bCs/>
                <w:sz w:val="18"/>
                <w:szCs w:val="18"/>
                <w:lang w:bidi="bn-BD"/>
              </w:rPr>
            </w:pPr>
            <w:r w:rsidRPr="001F551E">
              <w:rPr>
                <w:rFonts w:ascii="Arial" w:hAnsi="Arial" w:cs="Arial"/>
                <w:bCs/>
                <w:sz w:val="18"/>
                <w:szCs w:val="18"/>
                <w:lang w:bidi="bn-BD"/>
              </w:rPr>
              <w:t>View the text of Twitter data streaming in real-time containing specific words.</w:t>
            </w:r>
          </w:p>
          <w:p w14:paraId="5B53BC55" w14:textId="77777777" w:rsidR="002E3C27" w:rsidRPr="001F551E" w:rsidRDefault="002E3C27" w:rsidP="001C3606">
            <w:pPr>
              <w:numPr>
                <w:ilvl w:val="0"/>
                <w:numId w:val="53"/>
              </w:numPr>
              <w:jc w:val="both"/>
              <w:rPr>
                <w:rFonts w:ascii="Arial" w:hAnsi="Arial" w:cs="Arial"/>
                <w:b/>
                <w:color w:val="FF0000"/>
                <w:sz w:val="18"/>
                <w:szCs w:val="18"/>
                <w:lang w:bidi="bn-BD"/>
              </w:rPr>
            </w:pPr>
            <w:r w:rsidRPr="001F551E">
              <w:rPr>
                <w:rFonts w:ascii="Arial" w:hAnsi="Arial" w:cs="Arial"/>
                <w:bCs/>
                <w:sz w:val="18"/>
                <w:szCs w:val="18"/>
                <w:lang w:bidi="bn-BD"/>
              </w:rPr>
              <w:t>Create plots of the frequency of streaming Twitter data to see how popular a word is.</w:t>
            </w:r>
          </w:p>
          <w:p w14:paraId="366CF1C8" w14:textId="77777777" w:rsidR="002E3C27" w:rsidRPr="001F551E" w:rsidRDefault="002E3C27" w:rsidP="001C3606">
            <w:pPr>
              <w:jc w:val="both"/>
              <w:rPr>
                <w:rFonts w:ascii="Arial" w:hAnsi="Arial" w:cs="Arial"/>
                <w:b/>
                <w:color w:val="FF0000"/>
                <w:sz w:val="18"/>
                <w:szCs w:val="18"/>
                <w:lang w:bidi="bn-BD"/>
              </w:rPr>
            </w:pPr>
          </w:p>
        </w:tc>
      </w:tr>
    </w:tbl>
    <w:p w14:paraId="49458B5E" w14:textId="77777777" w:rsidR="002E3C27" w:rsidRPr="001F551E" w:rsidRDefault="002E3C27" w:rsidP="002E3C27">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t xml:space="preserve">Text Book: </w:t>
      </w:r>
    </w:p>
    <w:tbl>
      <w:tblPr>
        <w:tblW w:w="4962" w:type="pct"/>
        <w:jc w:val="center"/>
        <w:tblLook w:val="0000" w:firstRow="0" w:lastRow="0" w:firstColumn="0" w:lastColumn="0" w:noHBand="0" w:noVBand="0"/>
      </w:tblPr>
      <w:tblGrid>
        <w:gridCol w:w="373"/>
        <w:gridCol w:w="2678"/>
        <w:gridCol w:w="284"/>
        <w:gridCol w:w="5837"/>
      </w:tblGrid>
      <w:tr w:rsidR="002E3C27" w:rsidRPr="001F551E" w14:paraId="2E24540B" w14:textId="77777777" w:rsidTr="001C3606">
        <w:trPr>
          <w:jc w:val="center"/>
        </w:trPr>
        <w:tc>
          <w:tcPr>
            <w:tcW w:w="203" w:type="pct"/>
          </w:tcPr>
          <w:p w14:paraId="0C0061F4" w14:textId="77777777" w:rsidR="002E3C27" w:rsidRPr="001F551E" w:rsidRDefault="002E3C27" w:rsidP="001C3606">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460" w:type="pct"/>
          </w:tcPr>
          <w:p w14:paraId="05BA8817" w14:textId="77777777" w:rsidR="002E3C27" w:rsidRPr="001F551E" w:rsidRDefault="002E3C27" w:rsidP="001C3606">
            <w:pPr>
              <w:suppressAutoHyphens/>
              <w:spacing w:line="259" w:lineRule="auto"/>
              <w:rPr>
                <w:rFonts w:ascii="Arial" w:eastAsia="Calibri" w:hAnsi="Arial" w:cs="Arial"/>
                <w:sz w:val="18"/>
                <w:szCs w:val="18"/>
                <w:lang w:bidi="bn-BD"/>
              </w:rPr>
            </w:pPr>
            <w:r w:rsidRPr="001F551E">
              <w:rPr>
                <w:rFonts w:ascii="Arial" w:eastAsia="Calibri" w:hAnsi="Arial" w:cs="Arial"/>
                <w:sz w:val="18"/>
                <w:szCs w:val="18"/>
                <w:lang w:bidi="bn-BD"/>
              </w:rPr>
              <w:t xml:space="preserve">Michael Z. </w:t>
            </w:r>
            <w:proofErr w:type="spellStart"/>
            <w:r w:rsidRPr="001F551E">
              <w:rPr>
                <w:rFonts w:ascii="Arial" w:eastAsia="Calibri" w:hAnsi="Arial" w:cs="Arial"/>
                <w:sz w:val="18"/>
                <w:szCs w:val="18"/>
                <w:lang w:bidi="bn-BD"/>
              </w:rPr>
              <w:t>Zgurovsky</w:t>
            </w:r>
            <w:proofErr w:type="spellEnd"/>
            <w:r w:rsidRPr="001F551E">
              <w:rPr>
                <w:rFonts w:ascii="Arial" w:eastAsia="Calibri" w:hAnsi="Arial" w:cs="Arial"/>
                <w:sz w:val="18"/>
                <w:szCs w:val="18"/>
                <w:lang w:bidi="bn-BD"/>
              </w:rPr>
              <w:t xml:space="preserve">, </w:t>
            </w:r>
            <w:proofErr w:type="spellStart"/>
            <w:r w:rsidRPr="001F551E">
              <w:rPr>
                <w:rFonts w:ascii="Arial" w:eastAsia="Calibri" w:hAnsi="Arial" w:cs="Arial"/>
                <w:sz w:val="18"/>
                <w:szCs w:val="18"/>
                <w:lang w:bidi="bn-BD"/>
              </w:rPr>
              <w:t>Yuriy</w:t>
            </w:r>
            <w:proofErr w:type="spellEnd"/>
            <w:r w:rsidRPr="001F551E">
              <w:rPr>
                <w:rFonts w:ascii="Arial" w:eastAsia="Calibri" w:hAnsi="Arial" w:cs="Arial"/>
                <w:sz w:val="18"/>
                <w:szCs w:val="18"/>
                <w:lang w:bidi="bn-BD"/>
              </w:rPr>
              <w:t xml:space="preserve"> P. </w:t>
            </w:r>
            <w:proofErr w:type="spellStart"/>
            <w:r w:rsidRPr="001F551E">
              <w:rPr>
                <w:rFonts w:ascii="Arial" w:eastAsia="Calibri" w:hAnsi="Arial" w:cs="Arial"/>
                <w:sz w:val="18"/>
                <w:szCs w:val="18"/>
                <w:lang w:bidi="bn-BD"/>
              </w:rPr>
              <w:t>Zaychenko</w:t>
            </w:r>
            <w:proofErr w:type="spellEnd"/>
          </w:p>
        </w:tc>
        <w:tc>
          <w:tcPr>
            <w:tcW w:w="155" w:type="pct"/>
          </w:tcPr>
          <w:p w14:paraId="6003818B" w14:textId="77777777" w:rsidR="002E3C27" w:rsidRPr="001F551E" w:rsidRDefault="002E3C27" w:rsidP="001C3606">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182" w:type="pct"/>
          </w:tcPr>
          <w:p w14:paraId="018D8B44" w14:textId="77777777" w:rsidR="002E3C27" w:rsidRPr="001F551E" w:rsidRDefault="002E3C27" w:rsidP="001C3606">
            <w:pPr>
              <w:suppressAutoHyphens/>
              <w:spacing w:line="259" w:lineRule="auto"/>
              <w:rPr>
                <w:rFonts w:ascii="Arial" w:eastAsia="Calibri" w:hAnsi="Arial" w:cs="Arial"/>
                <w:sz w:val="18"/>
                <w:szCs w:val="18"/>
                <w:lang w:bidi="bn-BD"/>
              </w:rPr>
            </w:pPr>
            <w:r w:rsidRPr="001F551E">
              <w:rPr>
                <w:rFonts w:ascii="Arial" w:eastAsia="Calibri" w:hAnsi="Arial" w:cs="Arial"/>
                <w:b/>
                <w:bCs/>
                <w:sz w:val="18"/>
                <w:szCs w:val="18"/>
                <w:lang w:bidi="bn-BD"/>
              </w:rPr>
              <w:t>Big Data: Conceptual Analysis and Applications</w:t>
            </w:r>
            <w:r w:rsidRPr="001F551E">
              <w:rPr>
                <w:rFonts w:ascii="Arial" w:eastAsia="Calibri" w:hAnsi="Arial" w:cs="Arial"/>
                <w:sz w:val="18"/>
                <w:szCs w:val="18"/>
                <w:lang w:bidi="bn-BD"/>
              </w:rPr>
              <w:t xml:space="preserve">, </w:t>
            </w:r>
            <w:r w:rsidRPr="001F551E">
              <w:rPr>
                <w:rFonts w:ascii="Arial" w:eastAsia="Calibri" w:hAnsi="Arial" w:cs="Arial"/>
                <w:i/>
                <w:iCs/>
                <w:color w:val="000000"/>
                <w:sz w:val="18"/>
                <w:szCs w:val="18"/>
                <w:lang w:bidi="bn-BD"/>
              </w:rPr>
              <w:t>Springer</w:t>
            </w:r>
          </w:p>
        </w:tc>
      </w:tr>
    </w:tbl>
    <w:p w14:paraId="42B90782" w14:textId="77777777" w:rsidR="002E3C27" w:rsidRPr="001F551E" w:rsidRDefault="002E3C27" w:rsidP="002E3C27">
      <w:pPr>
        <w:spacing w:line="259" w:lineRule="auto"/>
        <w:jc w:val="both"/>
        <w:rPr>
          <w:rFonts w:ascii="Arial" w:eastAsia="Calibri" w:hAnsi="Arial" w:cs="Arial"/>
          <w:b/>
          <w:spacing w:val="-3"/>
          <w:sz w:val="18"/>
          <w:szCs w:val="18"/>
          <w:lang w:bidi="bn-BD"/>
        </w:rPr>
      </w:pPr>
      <w:r w:rsidRPr="001F551E">
        <w:rPr>
          <w:rFonts w:ascii="Arial" w:eastAsia="Calibri" w:hAnsi="Arial" w:cs="Arial"/>
          <w:b/>
          <w:spacing w:val="-3"/>
          <w:sz w:val="18"/>
          <w:szCs w:val="18"/>
          <w:lang w:bidi="bn-BD"/>
        </w:rPr>
        <w:t>Books Recommended:</w:t>
      </w:r>
    </w:p>
    <w:tbl>
      <w:tblPr>
        <w:tblW w:w="4960" w:type="pct"/>
        <w:jc w:val="center"/>
        <w:tblLook w:val="0000" w:firstRow="0" w:lastRow="0" w:firstColumn="0" w:lastColumn="0" w:noHBand="0" w:noVBand="0"/>
      </w:tblPr>
      <w:tblGrid>
        <w:gridCol w:w="377"/>
        <w:gridCol w:w="2672"/>
        <w:gridCol w:w="284"/>
        <w:gridCol w:w="5835"/>
      </w:tblGrid>
      <w:tr w:rsidR="002E3C27" w:rsidRPr="001F551E" w14:paraId="0996A3A7" w14:textId="77777777" w:rsidTr="001C3606">
        <w:trPr>
          <w:trHeight w:val="196"/>
          <w:jc w:val="center"/>
        </w:trPr>
        <w:tc>
          <w:tcPr>
            <w:tcW w:w="206" w:type="pct"/>
          </w:tcPr>
          <w:p w14:paraId="4F61DF94" w14:textId="77777777" w:rsidR="002E3C27" w:rsidRPr="001F551E" w:rsidRDefault="002E3C27" w:rsidP="001C3606">
            <w:pPr>
              <w:suppressAutoHyphens/>
              <w:spacing w:line="259" w:lineRule="auto"/>
              <w:jc w:val="both"/>
              <w:rPr>
                <w:rFonts w:ascii="Arial" w:eastAsia="Calibri" w:hAnsi="Arial" w:cs="Arial"/>
                <w:spacing w:val="-3"/>
                <w:sz w:val="18"/>
                <w:szCs w:val="18"/>
                <w:lang w:bidi="bn-BD"/>
              </w:rPr>
            </w:pPr>
            <w:r w:rsidRPr="001F551E">
              <w:rPr>
                <w:rFonts w:ascii="Arial" w:eastAsia="Calibri" w:hAnsi="Arial" w:cs="Arial"/>
                <w:spacing w:val="-3"/>
                <w:sz w:val="18"/>
                <w:szCs w:val="18"/>
                <w:lang w:bidi="bn-BD"/>
              </w:rPr>
              <w:t>1.</w:t>
            </w:r>
          </w:p>
        </w:tc>
        <w:tc>
          <w:tcPr>
            <w:tcW w:w="1457" w:type="pct"/>
          </w:tcPr>
          <w:p w14:paraId="78CB0EB9" w14:textId="77777777" w:rsidR="002E3C27" w:rsidRPr="001F551E" w:rsidRDefault="002E3C27" w:rsidP="001C3606">
            <w:pPr>
              <w:suppressAutoHyphens/>
              <w:spacing w:line="259" w:lineRule="auto"/>
              <w:rPr>
                <w:rFonts w:ascii="Arial" w:eastAsia="Calibri" w:hAnsi="Arial" w:cs="Arial"/>
                <w:spacing w:val="-3"/>
                <w:sz w:val="18"/>
                <w:szCs w:val="18"/>
                <w:lang w:bidi="bn-BD"/>
              </w:rPr>
            </w:pPr>
            <w:proofErr w:type="spellStart"/>
            <w:r w:rsidRPr="001F551E">
              <w:rPr>
                <w:rFonts w:ascii="Arial" w:eastAsia="Calibri" w:hAnsi="Arial" w:cs="Arial"/>
                <w:spacing w:val="-3"/>
                <w:sz w:val="18"/>
                <w:szCs w:val="18"/>
                <w:lang w:bidi="bn-BD"/>
              </w:rPr>
              <w:t>Thi</w:t>
            </w:r>
            <w:proofErr w:type="spellEnd"/>
            <w:r w:rsidRPr="001F551E">
              <w:rPr>
                <w:rFonts w:ascii="Arial" w:eastAsia="Calibri" w:hAnsi="Arial" w:cs="Arial"/>
                <w:spacing w:val="-3"/>
                <w:sz w:val="18"/>
                <w:szCs w:val="18"/>
                <w:lang w:bidi="bn-BD"/>
              </w:rPr>
              <w:t xml:space="preserve"> </w:t>
            </w:r>
            <w:proofErr w:type="spellStart"/>
            <w:r w:rsidRPr="001F551E">
              <w:rPr>
                <w:rFonts w:ascii="Arial" w:eastAsia="Calibri" w:hAnsi="Arial" w:cs="Arial"/>
                <w:spacing w:val="-3"/>
                <w:sz w:val="18"/>
                <w:szCs w:val="18"/>
                <w:lang w:bidi="bn-BD"/>
              </w:rPr>
              <w:t>Thi</w:t>
            </w:r>
            <w:proofErr w:type="spellEnd"/>
            <w:r w:rsidRPr="001F551E">
              <w:rPr>
                <w:rFonts w:ascii="Arial" w:eastAsia="Calibri" w:hAnsi="Arial" w:cs="Arial"/>
                <w:spacing w:val="-3"/>
                <w:sz w:val="18"/>
                <w:szCs w:val="18"/>
                <w:lang w:bidi="bn-BD"/>
              </w:rPr>
              <w:t xml:space="preserve"> Zin, Jerry Chun-Wei Lin</w:t>
            </w:r>
          </w:p>
        </w:tc>
        <w:tc>
          <w:tcPr>
            <w:tcW w:w="155" w:type="pct"/>
          </w:tcPr>
          <w:p w14:paraId="2100C6DF" w14:textId="77777777" w:rsidR="002E3C27" w:rsidRPr="001F551E" w:rsidRDefault="002E3C27" w:rsidP="001C3606">
            <w:pPr>
              <w:suppressAutoHyphens/>
              <w:spacing w:line="259" w:lineRule="auto"/>
              <w:rPr>
                <w:rFonts w:ascii="Arial" w:eastAsia="Calibri" w:hAnsi="Arial" w:cs="Arial"/>
                <w:spacing w:val="-3"/>
                <w:sz w:val="18"/>
                <w:szCs w:val="18"/>
                <w:lang w:bidi="bn-BD"/>
              </w:rPr>
            </w:pPr>
            <w:r w:rsidRPr="001F551E">
              <w:rPr>
                <w:rFonts w:ascii="Arial" w:eastAsia="Calibri" w:hAnsi="Arial" w:cs="Arial"/>
                <w:sz w:val="18"/>
                <w:szCs w:val="18"/>
                <w:lang w:bidi="bn-BD"/>
              </w:rPr>
              <w:t>:</w:t>
            </w:r>
          </w:p>
        </w:tc>
        <w:tc>
          <w:tcPr>
            <w:tcW w:w="3183" w:type="pct"/>
          </w:tcPr>
          <w:p w14:paraId="35DA0FA3" w14:textId="77777777" w:rsidR="002E3C27" w:rsidRPr="001F551E" w:rsidRDefault="002E3C27" w:rsidP="001C3606">
            <w:pPr>
              <w:suppressAutoHyphens/>
              <w:spacing w:line="259" w:lineRule="auto"/>
              <w:rPr>
                <w:rFonts w:ascii="Arial" w:eastAsia="Calibri" w:hAnsi="Arial" w:cs="Arial"/>
                <w:spacing w:val="-3"/>
                <w:sz w:val="18"/>
                <w:szCs w:val="18"/>
                <w:lang w:bidi="bn-BD"/>
              </w:rPr>
            </w:pPr>
            <w:r w:rsidRPr="001F551E">
              <w:rPr>
                <w:rFonts w:ascii="Arial" w:eastAsia="Calibri" w:hAnsi="Arial" w:cs="Arial"/>
                <w:b/>
                <w:bCs/>
                <w:spacing w:val="-3"/>
                <w:sz w:val="18"/>
                <w:szCs w:val="18"/>
                <w:lang w:bidi="bn-BD"/>
              </w:rPr>
              <w:t>Big Data Analysis and Deep Learning Applications</w:t>
            </w:r>
            <w:r w:rsidRPr="001F551E">
              <w:rPr>
                <w:rFonts w:ascii="Arial" w:eastAsia="Calibri" w:hAnsi="Arial" w:cs="Arial"/>
                <w:spacing w:val="-3"/>
                <w:sz w:val="18"/>
                <w:szCs w:val="18"/>
                <w:lang w:bidi="bn-BD"/>
              </w:rPr>
              <w:t xml:space="preserve">, </w:t>
            </w:r>
            <w:r w:rsidRPr="001F551E">
              <w:rPr>
                <w:rFonts w:ascii="Arial" w:eastAsia="Calibri" w:hAnsi="Arial" w:cs="Arial"/>
                <w:i/>
                <w:iCs/>
                <w:spacing w:val="-3"/>
                <w:sz w:val="18"/>
                <w:szCs w:val="18"/>
                <w:lang w:bidi="bn-BD"/>
              </w:rPr>
              <w:t xml:space="preserve">Springer  </w:t>
            </w:r>
          </w:p>
        </w:tc>
      </w:tr>
    </w:tbl>
    <w:p w14:paraId="7311036C" w14:textId="77777777" w:rsidR="002E3C27" w:rsidRPr="001F551E" w:rsidRDefault="002E3C27" w:rsidP="002E3C27">
      <w:pPr>
        <w:shd w:val="clear" w:color="auto" w:fill="FFFFFF"/>
        <w:spacing w:line="315" w:lineRule="atLeast"/>
        <w:jc w:val="center"/>
        <w:rPr>
          <w:rFonts w:ascii="Arial" w:eastAsia="Calibri" w:hAnsi="Arial" w:cs="Arial"/>
          <w:b/>
          <w:bCs/>
          <w:sz w:val="18"/>
          <w:szCs w:val="18"/>
          <w:shd w:val="clear" w:color="auto" w:fill="FFFFFF"/>
          <w:lang w:bidi="bn-BD"/>
        </w:rPr>
      </w:pPr>
    </w:p>
    <w:p w14:paraId="6EBD4A8E" w14:textId="77777777" w:rsidR="002E3C27" w:rsidRPr="001F551E" w:rsidRDefault="002E3C27" w:rsidP="002E3C27">
      <w:pPr>
        <w:rPr>
          <w:rFonts w:ascii="Arial" w:hAnsi="Arial" w:cs="Arial"/>
          <w:sz w:val="18"/>
          <w:szCs w:val="18"/>
        </w:rPr>
      </w:pPr>
    </w:p>
    <w:p w14:paraId="6EE22165"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CSE4281: Systems Biology</w:t>
      </w:r>
    </w:p>
    <w:p w14:paraId="74280A9C"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Credits: </w:t>
      </w:r>
      <w:r w:rsidRPr="001F551E">
        <w:rPr>
          <w:rFonts w:ascii="Arial" w:eastAsia="Calibri" w:hAnsi="Arial" w:cs="Arial"/>
          <w:iCs/>
          <w:sz w:val="18"/>
          <w:szCs w:val="18"/>
          <w:lang w:val="en-CA" w:bidi="bn-IN"/>
        </w:rPr>
        <w:t xml:space="preserve">3 </w:t>
      </w:r>
      <w:r w:rsidRPr="001F551E">
        <w:rPr>
          <w:rFonts w:ascii="Arial" w:eastAsia="Calibri" w:hAnsi="Arial" w:cs="Arial"/>
          <w:b/>
          <w:bCs/>
          <w:iCs/>
          <w:sz w:val="18"/>
          <w:szCs w:val="18"/>
          <w:lang w:val="en-CA" w:bidi="bn-IN"/>
        </w:rPr>
        <w:t xml:space="preserve">Contact Hours: </w:t>
      </w:r>
      <w:r w:rsidRPr="001F551E">
        <w:rPr>
          <w:rFonts w:ascii="Arial" w:eastAsia="Calibri" w:hAnsi="Arial" w:cs="Arial"/>
          <w:iCs/>
          <w:sz w:val="18"/>
          <w:szCs w:val="18"/>
          <w:lang w:val="en-CA" w:bidi="bn-IN"/>
        </w:rPr>
        <w:t>39</w:t>
      </w:r>
    </w:p>
    <w:p w14:paraId="3F2C0AAB"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Year: </w:t>
      </w:r>
      <w:r w:rsidRPr="001F551E">
        <w:rPr>
          <w:rFonts w:ascii="Arial" w:eastAsia="Calibri" w:hAnsi="Arial" w:cs="Arial"/>
          <w:iCs/>
          <w:sz w:val="18"/>
          <w:szCs w:val="18"/>
          <w:lang w:val="en-CA" w:bidi="bn-IN"/>
        </w:rPr>
        <w:t>Four</w:t>
      </w:r>
      <w:r w:rsidRPr="001F551E">
        <w:rPr>
          <w:rFonts w:ascii="Arial" w:eastAsia="Calibri" w:hAnsi="Arial" w:cs="Arial"/>
          <w:b/>
          <w:bCs/>
          <w:iCs/>
          <w:sz w:val="18"/>
          <w:szCs w:val="18"/>
          <w:lang w:val="en-CA" w:bidi="bn-IN"/>
        </w:rPr>
        <w:t xml:space="preserve"> Semester: </w:t>
      </w:r>
      <w:r w:rsidRPr="001F551E">
        <w:rPr>
          <w:rFonts w:ascii="Arial" w:eastAsia="Calibri" w:hAnsi="Arial" w:cs="Arial"/>
          <w:iCs/>
          <w:sz w:val="18"/>
          <w:szCs w:val="18"/>
          <w:lang w:val="en-CA" w:bidi="bn-IN"/>
        </w:rPr>
        <w:t>Even</w:t>
      </w:r>
    </w:p>
    <w:p w14:paraId="17A20FAD" w14:textId="77777777" w:rsidR="002E3C27" w:rsidRPr="001F551E" w:rsidRDefault="002E3C27" w:rsidP="002E3C27">
      <w:pPr>
        <w:jc w:val="center"/>
        <w:rPr>
          <w:rFonts w:ascii="Arial" w:eastAsia="Calibri" w:hAnsi="Arial" w:cs="Arial"/>
          <w:b/>
          <w:bCs/>
          <w:sz w:val="18"/>
          <w:szCs w:val="18"/>
          <w:lang w:val="en-CA" w:bidi="bn-IN"/>
        </w:rPr>
      </w:pPr>
    </w:p>
    <w:tbl>
      <w:tblPr>
        <w:tblW w:w="9180" w:type="dxa"/>
        <w:jc w:val="center"/>
        <w:tblLook w:val="04A0" w:firstRow="1" w:lastRow="0" w:firstColumn="1" w:lastColumn="0" w:noHBand="0" w:noVBand="1"/>
      </w:tblPr>
      <w:tblGrid>
        <w:gridCol w:w="1439"/>
        <w:gridCol w:w="7741"/>
      </w:tblGrid>
      <w:tr w:rsidR="002E3C27" w:rsidRPr="001F551E" w14:paraId="690E9626" w14:textId="77777777" w:rsidTr="001C3606">
        <w:trPr>
          <w:jc w:val="center"/>
        </w:trPr>
        <w:tc>
          <w:tcPr>
            <w:tcW w:w="1439" w:type="dxa"/>
          </w:tcPr>
          <w:p w14:paraId="3F401340" w14:textId="77777777" w:rsidR="002E3C27" w:rsidRPr="001F551E" w:rsidRDefault="002E3C27" w:rsidP="001C3606">
            <w:pPr>
              <w:rPr>
                <w:rFonts w:ascii="Arial" w:eastAsia="Calibri" w:hAnsi="Arial" w:cs="Arial"/>
                <w:b/>
                <w:bCs/>
                <w:sz w:val="18"/>
                <w:szCs w:val="18"/>
                <w:lang w:val="en-CA" w:bidi="bn-IN"/>
              </w:rPr>
            </w:pPr>
            <w:r w:rsidRPr="001F551E">
              <w:rPr>
                <w:rFonts w:ascii="Arial" w:eastAsia="Calibri" w:hAnsi="Arial" w:cs="Arial"/>
                <w:b/>
                <w:sz w:val="18"/>
                <w:szCs w:val="18"/>
                <w:lang w:val="en-CA" w:bidi="bn-IN"/>
              </w:rPr>
              <w:t>Prerequisite:</w:t>
            </w:r>
          </w:p>
        </w:tc>
        <w:tc>
          <w:tcPr>
            <w:tcW w:w="7741" w:type="dxa"/>
          </w:tcPr>
          <w:p w14:paraId="182F48F5" w14:textId="77777777" w:rsidR="002E3C27" w:rsidRPr="001F551E" w:rsidRDefault="002E3C27" w:rsidP="001C3606">
            <w:pPr>
              <w:rPr>
                <w:rFonts w:ascii="Arial" w:eastAsia="Calibri" w:hAnsi="Arial" w:cs="Arial"/>
                <w:iCs/>
                <w:sz w:val="18"/>
                <w:szCs w:val="18"/>
                <w:lang w:val="en-CA" w:bidi="bn-IN"/>
              </w:rPr>
            </w:pPr>
            <w:r w:rsidRPr="001F551E">
              <w:rPr>
                <w:rFonts w:ascii="Arial" w:eastAsia="Calibri" w:hAnsi="Arial" w:cs="Arial"/>
                <w:iCs/>
                <w:sz w:val="18"/>
                <w:szCs w:val="18"/>
                <w:lang w:val="en-CA" w:bidi="bn-IN"/>
              </w:rPr>
              <w:t>None</w:t>
            </w:r>
          </w:p>
        </w:tc>
      </w:tr>
      <w:tr w:rsidR="002E3C27" w:rsidRPr="001F551E" w14:paraId="66E28A16" w14:textId="77777777" w:rsidTr="001C3606">
        <w:trPr>
          <w:jc w:val="center"/>
        </w:trPr>
        <w:tc>
          <w:tcPr>
            <w:tcW w:w="1439" w:type="dxa"/>
          </w:tcPr>
          <w:p w14:paraId="6FA32404" w14:textId="77777777" w:rsidR="002E3C27" w:rsidRPr="001F551E" w:rsidRDefault="002E3C27" w:rsidP="001C3606">
            <w:pPr>
              <w:rPr>
                <w:rFonts w:ascii="Arial" w:eastAsia="Calibri" w:hAnsi="Arial" w:cs="Arial"/>
                <w:b/>
                <w:sz w:val="18"/>
                <w:szCs w:val="18"/>
                <w:lang w:val="en-CA" w:bidi="bn-IN"/>
              </w:rPr>
            </w:pPr>
            <w:r w:rsidRPr="001F551E">
              <w:rPr>
                <w:rFonts w:ascii="Arial" w:eastAsia="Calibri" w:hAnsi="Arial" w:cs="Arial"/>
                <w:b/>
                <w:sz w:val="18"/>
                <w:szCs w:val="18"/>
                <w:lang w:val="en-CA" w:bidi="bn-IN"/>
              </w:rPr>
              <w:t>Course Type</w:t>
            </w:r>
          </w:p>
        </w:tc>
        <w:tc>
          <w:tcPr>
            <w:tcW w:w="7741" w:type="dxa"/>
          </w:tcPr>
          <w:p w14:paraId="60A9A317" w14:textId="77777777" w:rsidR="002E3C27" w:rsidRPr="001F551E" w:rsidRDefault="00000000" w:rsidP="001C3606">
            <w:pPr>
              <w:rPr>
                <w:rFonts w:ascii="Arial" w:eastAsia="Calibri" w:hAnsi="Arial" w:cs="Arial"/>
                <w:iCs/>
                <w:sz w:val="18"/>
                <w:szCs w:val="18"/>
                <w:lang w:val="en-CA" w:bidi="bn-IN"/>
              </w:rPr>
            </w:pPr>
            <w:sdt>
              <w:sdtPr>
                <w:rPr>
                  <w:rFonts w:ascii="Arial" w:eastAsia="Calibri" w:hAnsi="Arial" w:cs="Arial"/>
                  <w:iCs/>
                  <w:sz w:val="18"/>
                  <w:szCs w:val="18"/>
                  <w:lang w:val="en-CA" w:bidi="bn-IN"/>
                </w:rPr>
                <w:id w:val="2140299888"/>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Theory         </w:t>
            </w:r>
            <w:sdt>
              <w:sdtPr>
                <w:rPr>
                  <w:rFonts w:ascii="Arial" w:eastAsia="Calibri" w:hAnsi="Arial" w:cs="Arial"/>
                  <w:iCs/>
                  <w:sz w:val="18"/>
                  <w:szCs w:val="18"/>
                  <w:lang w:val="en-CA" w:bidi="bn-IN"/>
                </w:rPr>
                <w:id w:val="-1391029629"/>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Laboratory work         </w:t>
            </w:r>
            <w:sdt>
              <w:sdtPr>
                <w:rPr>
                  <w:rFonts w:ascii="Arial" w:eastAsia="Calibri" w:hAnsi="Arial" w:cs="Arial"/>
                  <w:iCs/>
                  <w:sz w:val="18"/>
                  <w:szCs w:val="18"/>
                  <w:lang w:val="en-CA" w:bidi="bn-IN"/>
                </w:rPr>
                <w:id w:val="270675804"/>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Project work      </w:t>
            </w:r>
            <w:sdt>
              <w:sdtPr>
                <w:rPr>
                  <w:rFonts w:ascii="Arial" w:eastAsia="Calibri" w:hAnsi="Arial" w:cs="Arial"/>
                  <w:iCs/>
                  <w:sz w:val="18"/>
                  <w:szCs w:val="18"/>
                  <w:lang w:val="en-CA" w:bidi="bn-IN"/>
                </w:rPr>
                <w:id w:val="540405197"/>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Viva Voce                    </w:t>
            </w:r>
          </w:p>
        </w:tc>
      </w:tr>
      <w:tr w:rsidR="002E3C27" w:rsidRPr="001F551E" w14:paraId="78BBAE3A" w14:textId="77777777" w:rsidTr="001C3606">
        <w:trPr>
          <w:trHeight w:val="238"/>
          <w:jc w:val="center"/>
        </w:trPr>
        <w:tc>
          <w:tcPr>
            <w:tcW w:w="1439" w:type="dxa"/>
          </w:tcPr>
          <w:p w14:paraId="1BD85AF1" w14:textId="77777777" w:rsidR="002E3C27" w:rsidRPr="001F551E" w:rsidRDefault="002E3C27" w:rsidP="001C3606">
            <w:pPr>
              <w:ind w:left="2160" w:hanging="2160"/>
              <w:rPr>
                <w:rFonts w:ascii="Arial" w:eastAsia="Calibri" w:hAnsi="Arial" w:cs="Arial"/>
                <w:b/>
                <w:bCs/>
                <w:sz w:val="18"/>
                <w:szCs w:val="18"/>
                <w:lang w:val="en-CA" w:bidi="bn-IN"/>
              </w:rPr>
            </w:pPr>
            <w:r w:rsidRPr="001F551E">
              <w:rPr>
                <w:rFonts w:ascii="Arial" w:eastAsia="Calibri" w:hAnsi="Arial" w:cs="Arial"/>
                <w:b/>
                <w:bCs/>
                <w:sz w:val="18"/>
                <w:szCs w:val="18"/>
                <w:lang w:val="en-CA" w:bidi="bn-IN"/>
              </w:rPr>
              <w:t>Motivation</w:t>
            </w:r>
          </w:p>
        </w:tc>
        <w:tc>
          <w:tcPr>
            <w:tcW w:w="7741" w:type="dxa"/>
          </w:tcPr>
          <w:p w14:paraId="56258712" w14:textId="77777777" w:rsidR="002E3C27" w:rsidRPr="001F551E" w:rsidRDefault="002E3C27" w:rsidP="001C3606">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Design systems-level experiments using appropriate cutting-edge techniques, collect big data, and analyze and interpret small and big data sets quantitatively.</w:t>
            </w:r>
          </w:p>
        </w:tc>
      </w:tr>
      <w:tr w:rsidR="002E3C27" w:rsidRPr="001F551E" w14:paraId="33E9ED53" w14:textId="77777777" w:rsidTr="001C3606">
        <w:trPr>
          <w:trHeight w:val="238"/>
          <w:jc w:val="center"/>
        </w:trPr>
        <w:tc>
          <w:tcPr>
            <w:tcW w:w="9180" w:type="dxa"/>
            <w:gridSpan w:val="2"/>
          </w:tcPr>
          <w:p w14:paraId="5317EE77" w14:textId="77777777" w:rsidR="002E3C27" w:rsidRPr="001F551E" w:rsidRDefault="002E3C27" w:rsidP="001C3606">
            <w:pPr>
              <w:rPr>
                <w:rFonts w:ascii="Arial" w:eastAsia="Calibri" w:hAnsi="Arial" w:cs="Arial"/>
                <w:b/>
                <w:bCs/>
                <w:sz w:val="18"/>
                <w:szCs w:val="18"/>
                <w:lang w:val="en-CA" w:bidi="bn-IN"/>
              </w:rPr>
            </w:pPr>
            <w:r w:rsidRPr="001F551E">
              <w:rPr>
                <w:rFonts w:ascii="Arial" w:eastAsia="Calibri" w:hAnsi="Arial" w:cs="Arial"/>
                <w:b/>
                <w:bCs/>
                <w:sz w:val="18"/>
                <w:szCs w:val="18"/>
                <w:lang w:val="en-CA" w:bidi="bn-IN"/>
              </w:rPr>
              <w:t>Course Objective:</w:t>
            </w:r>
          </w:p>
          <w:p w14:paraId="58242DC3" w14:textId="77777777" w:rsidR="002E3C27" w:rsidRPr="001F551E" w:rsidRDefault="002E3C27" w:rsidP="001C3606">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 xml:space="preserve">The Systems Biology course covers the concepts and methodologies used in systems-level analysis of biomedical systems. Students will learn how to use experimental, computational and mathematical methods in systems biology and how to design practical systems-level frameworks to address questions in a variety of biomedical fields. </w:t>
            </w:r>
          </w:p>
          <w:p w14:paraId="7EFC6635" w14:textId="77777777" w:rsidR="002E3C27" w:rsidRPr="001F551E" w:rsidRDefault="002E3C27" w:rsidP="001C3606">
            <w:pPr>
              <w:jc w:val="both"/>
              <w:rPr>
                <w:rFonts w:ascii="Arial" w:eastAsia="Calibri" w:hAnsi="Arial" w:cs="Arial"/>
                <w:iCs/>
                <w:sz w:val="18"/>
                <w:szCs w:val="18"/>
                <w:lang w:val="en-CA" w:bidi="bn-IN"/>
              </w:rPr>
            </w:pPr>
          </w:p>
        </w:tc>
      </w:tr>
    </w:tbl>
    <w:p w14:paraId="30425C8C" w14:textId="77777777" w:rsidR="002E3C27" w:rsidRPr="001F551E" w:rsidRDefault="002E3C27" w:rsidP="002E3C27">
      <w:pPr>
        <w:rPr>
          <w:rFonts w:ascii="Arial" w:eastAsia="Calibri" w:hAnsi="Arial" w:cs="Arial"/>
          <w:b/>
          <w:color w:val="000000"/>
          <w:sz w:val="18"/>
          <w:szCs w:val="18"/>
          <w:lang w:val="en-CA" w:bidi="bn-IN"/>
        </w:rPr>
      </w:pPr>
    </w:p>
    <w:p w14:paraId="7CE54710" w14:textId="77777777" w:rsidR="002E3C27" w:rsidRPr="001F551E" w:rsidRDefault="002E3C27" w:rsidP="002E3C27">
      <w:pPr>
        <w:autoSpaceDE w:val="0"/>
        <w:autoSpaceDN w:val="0"/>
        <w:adjustRightInd w:val="0"/>
        <w:jc w:val="center"/>
        <w:rPr>
          <w:rFonts w:ascii="Arial" w:eastAsia="Calibri" w:hAnsi="Arial" w:cs="Arial"/>
          <w:b/>
          <w:color w:val="000000"/>
          <w:sz w:val="18"/>
          <w:szCs w:val="18"/>
          <w:lang w:val="en-CA" w:bidi="bn-IN"/>
        </w:rPr>
      </w:pPr>
      <w:r w:rsidRPr="001F551E">
        <w:rPr>
          <w:rFonts w:ascii="Arial" w:eastAsia="Calibri" w:hAnsi="Arial" w:cs="Arial"/>
          <w:b/>
          <w:color w:val="000000"/>
          <w:sz w:val="18"/>
          <w:szCs w:val="18"/>
          <w:lang w:val="en-CA" w:bidi="bn-IN"/>
        </w:rPr>
        <w:t>Course Outcomes (COs), Program Outcomes (POs) and Assessment:</w:t>
      </w:r>
    </w:p>
    <w:tbl>
      <w:tblPr>
        <w:tblStyle w:val="TableGrid6"/>
        <w:tblW w:w="9175" w:type="dxa"/>
        <w:jc w:val="center"/>
        <w:tblLook w:val="04A0" w:firstRow="1" w:lastRow="0" w:firstColumn="1" w:lastColumn="0" w:noHBand="0" w:noVBand="1"/>
      </w:tblPr>
      <w:tblGrid>
        <w:gridCol w:w="646"/>
        <w:gridCol w:w="1827"/>
        <w:gridCol w:w="2292"/>
        <w:gridCol w:w="1051"/>
        <w:gridCol w:w="1747"/>
        <w:gridCol w:w="1612"/>
      </w:tblGrid>
      <w:tr w:rsidR="002E3C27" w:rsidRPr="001F551E" w14:paraId="42B3D7F5" w14:textId="77777777" w:rsidTr="001C3606">
        <w:trPr>
          <w:trHeight w:val="877"/>
          <w:jc w:val="center"/>
        </w:trPr>
        <w:tc>
          <w:tcPr>
            <w:tcW w:w="646" w:type="dxa"/>
            <w:vAlign w:val="center"/>
          </w:tcPr>
          <w:p w14:paraId="02E439B6"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827" w:type="dxa"/>
            <w:vAlign w:val="center"/>
          </w:tcPr>
          <w:p w14:paraId="0886A934"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292" w:type="dxa"/>
            <w:vAlign w:val="center"/>
          </w:tcPr>
          <w:p w14:paraId="3115D835"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051" w:type="dxa"/>
            <w:vAlign w:val="center"/>
          </w:tcPr>
          <w:p w14:paraId="2E142916"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47" w:type="dxa"/>
            <w:vAlign w:val="center"/>
          </w:tcPr>
          <w:p w14:paraId="5678F24B"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12" w:type="dxa"/>
            <w:vAlign w:val="center"/>
          </w:tcPr>
          <w:p w14:paraId="78F3F967"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2E3C27" w:rsidRPr="001F551E" w14:paraId="1683EF5C" w14:textId="77777777" w:rsidTr="001C3606">
        <w:trPr>
          <w:trHeight w:val="1646"/>
          <w:jc w:val="center"/>
        </w:trPr>
        <w:tc>
          <w:tcPr>
            <w:tcW w:w="646" w:type="dxa"/>
            <w:vAlign w:val="center"/>
          </w:tcPr>
          <w:p w14:paraId="0870AF71"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827" w:type="dxa"/>
            <w:vAlign w:val="center"/>
          </w:tcPr>
          <w:p w14:paraId="660748EE" w14:textId="77777777" w:rsidR="002E3C27" w:rsidRPr="001F551E" w:rsidRDefault="002E3C27" w:rsidP="001C3606">
            <w:pPr>
              <w:jc w:val="center"/>
              <w:rPr>
                <w:rFonts w:ascii="Arial" w:hAnsi="Arial" w:cs="Arial"/>
                <w:iCs/>
                <w:sz w:val="18"/>
                <w:szCs w:val="18"/>
                <w:lang w:bidi="bn-BD"/>
              </w:rPr>
            </w:pPr>
            <w:r w:rsidRPr="001F551E">
              <w:rPr>
                <w:rFonts w:ascii="Arial" w:hAnsi="Arial" w:cs="Arial"/>
                <w:iCs/>
                <w:sz w:val="18"/>
                <w:szCs w:val="18"/>
                <w:lang w:val="en-CA" w:bidi="bn-BD"/>
              </w:rPr>
              <w:t>Design, execution and interpretation of multivariable experiments that produce large data sets; quantitative reasoning, models and simulations.</w:t>
            </w:r>
          </w:p>
        </w:tc>
        <w:tc>
          <w:tcPr>
            <w:tcW w:w="2292" w:type="dxa"/>
            <w:vAlign w:val="center"/>
          </w:tcPr>
          <w:p w14:paraId="4085CC38"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r w:rsidRPr="001F551E">
              <w:rPr>
                <w:rFonts w:ascii="Arial" w:hAnsi="Arial" w:cs="Arial"/>
                <w:color w:val="000000"/>
                <w:sz w:val="18"/>
                <w:szCs w:val="18"/>
                <w:lang w:bidi="bn-BD"/>
              </w:rPr>
              <w:t xml:space="preserve"> </w:t>
            </w:r>
          </w:p>
          <w:p w14:paraId="67F8608D"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14:paraId="3E9CE3C1"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47" w:type="dxa"/>
            <w:vAlign w:val="center"/>
          </w:tcPr>
          <w:p w14:paraId="23DA377C"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2494239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058F57C2"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4052069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67265A6E"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9239284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45682D90"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73231366"/>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48A8D3F7"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553505536"/>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612" w:type="dxa"/>
            <w:vAlign w:val="center"/>
          </w:tcPr>
          <w:p w14:paraId="0FD87EBA"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62463193"/>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Class Test</w:t>
            </w:r>
          </w:p>
          <w:p w14:paraId="7F8270CB"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21188610"/>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Final Exam</w:t>
            </w:r>
          </w:p>
          <w:p w14:paraId="4A2E2A0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5857373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Assignment </w:t>
            </w:r>
          </w:p>
          <w:p w14:paraId="680F72B5"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810154168"/>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Participation</w:t>
            </w:r>
          </w:p>
          <w:p w14:paraId="33B088FC"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965554951"/>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Presentation</w:t>
            </w:r>
          </w:p>
        </w:tc>
      </w:tr>
      <w:tr w:rsidR="002E3C27" w:rsidRPr="001F551E" w14:paraId="75545B25" w14:textId="77777777" w:rsidTr="001C3606">
        <w:trPr>
          <w:trHeight w:val="1583"/>
          <w:jc w:val="center"/>
        </w:trPr>
        <w:tc>
          <w:tcPr>
            <w:tcW w:w="646" w:type="dxa"/>
            <w:vAlign w:val="center"/>
          </w:tcPr>
          <w:p w14:paraId="5E825EA8"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827" w:type="dxa"/>
            <w:vAlign w:val="center"/>
          </w:tcPr>
          <w:p w14:paraId="4A7642C0" w14:textId="77777777" w:rsidR="002E3C27" w:rsidRPr="001F551E" w:rsidRDefault="002E3C27" w:rsidP="001C3606">
            <w:pPr>
              <w:jc w:val="center"/>
              <w:rPr>
                <w:rFonts w:ascii="Arial" w:hAnsi="Arial" w:cs="Arial"/>
                <w:iCs/>
                <w:sz w:val="18"/>
                <w:szCs w:val="18"/>
                <w:lang w:bidi="bn-BD"/>
              </w:rPr>
            </w:pPr>
            <w:r w:rsidRPr="001F551E">
              <w:rPr>
                <w:rFonts w:ascii="Arial" w:hAnsi="Arial" w:cs="Arial"/>
                <w:iCs/>
                <w:sz w:val="18"/>
                <w:szCs w:val="18"/>
                <w:lang w:val="en-CA" w:bidi="bn-BD"/>
              </w:rPr>
              <w:t>Demonstrate “how” cell- level functions arise and “why” mechanistic knowledge allows us to predict cellular behaviors leading to disease states and drug responses.</w:t>
            </w:r>
          </w:p>
        </w:tc>
        <w:tc>
          <w:tcPr>
            <w:tcW w:w="2292" w:type="dxa"/>
            <w:vAlign w:val="center"/>
          </w:tcPr>
          <w:p w14:paraId="35EB92EC"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r w:rsidRPr="001F551E">
              <w:rPr>
                <w:rFonts w:ascii="Arial" w:hAnsi="Arial" w:cs="Arial"/>
                <w:color w:val="000000"/>
                <w:sz w:val="18"/>
                <w:szCs w:val="18"/>
                <w:lang w:bidi="bn-BD"/>
              </w:rPr>
              <w:t xml:space="preserve"> </w:t>
            </w:r>
          </w:p>
          <w:p w14:paraId="2970330A"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14:paraId="5062CF2A"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47" w:type="dxa"/>
            <w:vAlign w:val="center"/>
          </w:tcPr>
          <w:p w14:paraId="79B25180"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893980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48ED9422"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34795321"/>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5D58C746"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00602344"/>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31E1A9FD"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3985968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3943156B"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155643948"/>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612" w:type="dxa"/>
            <w:vAlign w:val="center"/>
          </w:tcPr>
          <w:p w14:paraId="5D9980C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9222760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Class Test</w:t>
            </w:r>
          </w:p>
          <w:p w14:paraId="64EE93D5"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63701637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Final Exam</w:t>
            </w:r>
          </w:p>
          <w:p w14:paraId="2FAA330A"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61039118"/>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Assignment </w:t>
            </w:r>
          </w:p>
          <w:p w14:paraId="2F74C640"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95204833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Participation</w:t>
            </w:r>
          </w:p>
          <w:p w14:paraId="2DE640E5"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62314682"/>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Presentation</w:t>
            </w:r>
          </w:p>
        </w:tc>
      </w:tr>
    </w:tbl>
    <w:p w14:paraId="40397EFF" w14:textId="77777777" w:rsidR="002E3C27" w:rsidRPr="001F551E" w:rsidRDefault="002E3C27" w:rsidP="002E3C27">
      <w:pPr>
        <w:autoSpaceDE w:val="0"/>
        <w:autoSpaceDN w:val="0"/>
        <w:adjustRightInd w:val="0"/>
        <w:jc w:val="center"/>
        <w:rPr>
          <w:rFonts w:ascii="Arial" w:eastAsia="Calibri" w:hAnsi="Arial" w:cs="Arial"/>
          <w:b/>
          <w:color w:val="000000"/>
          <w:sz w:val="18"/>
          <w:szCs w:val="18"/>
          <w:lang w:val="en-CA" w:bidi="bn-IN"/>
        </w:rPr>
      </w:pPr>
    </w:p>
    <w:tbl>
      <w:tblPr>
        <w:tblStyle w:val="TableGrid6"/>
        <w:tblW w:w="92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4"/>
      </w:tblGrid>
      <w:tr w:rsidR="002E3C27" w:rsidRPr="001F551E" w14:paraId="2F94C979" w14:textId="77777777" w:rsidTr="001C3606">
        <w:trPr>
          <w:jc w:val="center"/>
        </w:trPr>
        <w:tc>
          <w:tcPr>
            <w:tcW w:w="9264" w:type="dxa"/>
          </w:tcPr>
          <w:p w14:paraId="78C9CD7B" w14:textId="77777777" w:rsidR="002E3C27" w:rsidRPr="001F551E" w:rsidRDefault="002E3C27" w:rsidP="001C3606">
            <w:pPr>
              <w:rPr>
                <w:rFonts w:ascii="Arial" w:hAnsi="Arial" w:cs="Arial"/>
                <w:b/>
                <w:color w:val="000000"/>
                <w:sz w:val="18"/>
                <w:szCs w:val="18"/>
                <w:lang w:bidi="bn-BD"/>
              </w:rPr>
            </w:pPr>
            <w:r w:rsidRPr="001F551E">
              <w:rPr>
                <w:rFonts w:ascii="Arial" w:hAnsi="Arial" w:cs="Arial"/>
                <w:b/>
                <w:color w:val="000000"/>
                <w:sz w:val="18"/>
                <w:szCs w:val="18"/>
                <w:lang w:bidi="bn-BD"/>
              </w:rPr>
              <w:t>Assessment and Marks Distribution:</w:t>
            </w:r>
          </w:p>
          <w:p w14:paraId="70DCE782" w14:textId="77777777" w:rsidR="002E3C27" w:rsidRPr="001F551E" w:rsidRDefault="002E3C27" w:rsidP="001C3606">
            <w:pPr>
              <w:rPr>
                <w:rFonts w:ascii="Arial" w:hAnsi="Arial" w:cs="Arial"/>
                <w:bCs/>
                <w:color w:val="000000"/>
                <w:sz w:val="18"/>
                <w:szCs w:val="18"/>
                <w:lang w:bidi="bn-BD"/>
              </w:rPr>
            </w:pPr>
            <w:r w:rsidRPr="001F551E">
              <w:rPr>
                <w:rFonts w:ascii="Arial" w:hAnsi="Arial" w:cs="Arial"/>
                <w:bCs/>
                <w:color w:val="000000"/>
                <w:sz w:val="18"/>
                <w:szCs w:val="18"/>
                <w:lang w:bidi="bn-BD"/>
              </w:rPr>
              <w:t>Students will be assessed on the basis of their overall performance in all the exams, class tests, assignments, and class participation. Final numeric reward will be the compilation of:</w:t>
            </w:r>
          </w:p>
          <w:p w14:paraId="65AA61EE" w14:textId="77777777" w:rsidR="002E3C27" w:rsidRPr="001F551E" w:rsidRDefault="002E3C27" w:rsidP="001C3606">
            <w:pPr>
              <w:rPr>
                <w:rFonts w:ascii="Arial" w:hAnsi="Arial" w:cs="Arial"/>
                <w:bCs/>
                <w:color w:val="000000"/>
                <w:sz w:val="18"/>
                <w:szCs w:val="18"/>
                <w:lang w:bidi="bn-BD"/>
              </w:rPr>
            </w:pPr>
            <w:r w:rsidRPr="001F551E">
              <w:rPr>
                <w:rFonts w:ascii="Arial" w:hAnsi="Arial" w:cs="Arial"/>
                <w:bCs/>
                <w:color w:val="000000"/>
                <w:sz w:val="18"/>
                <w:szCs w:val="18"/>
                <w:lang w:bidi="bn-BD"/>
              </w:rPr>
              <w:t xml:space="preserve"> </w:t>
            </w:r>
            <w:r w:rsidRPr="001F551E">
              <w:rPr>
                <w:rFonts w:ascii="Arial" w:hAnsi="Arial" w:cs="Arial"/>
                <w:bCs/>
                <w:color w:val="000000"/>
                <w:sz w:val="18"/>
                <w:szCs w:val="18"/>
                <w:lang w:bidi="bn-BD"/>
              </w:rPr>
              <w:tab/>
              <w:t>Class tests + Assignments due in different times of the semester (</w:t>
            </w:r>
            <w:r>
              <w:rPr>
                <w:rFonts w:ascii="Arial" w:hAnsi="Arial" w:cs="Arial"/>
                <w:bCs/>
                <w:color w:val="000000"/>
                <w:sz w:val="18"/>
                <w:szCs w:val="18"/>
                <w:lang w:bidi="bn-BD"/>
              </w:rPr>
              <w:t>15%</w:t>
            </w:r>
            <w:r w:rsidRPr="001F551E">
              <w:rPr>
                <w:rFonts w:ascii="Arial" w:hAnsi="Arial" w:cs="Arial"/>
                <w:bCs/>
                <w:color w:val="000000"/>
                <w:sz w:val="18"/>
                <w:szCs w:val="18"/>
                <w:lang w:bidi="bn-BD"/>
              </w:rPr>
              <w:t>)</w:t>
            </w:r>
          </w:p>
          <w:p w14:paraId="547BE377" w14:textId="77777777" w:rsidR="002E3C27" w:rsidRPr="001F551E" w:rsidRDefault="002E3C27" w:rsidP="001C3606">
            <w:pPr>
              <w:rPr>
                <w:rFonts w:ascii="Arial" w:hAnsi="Arial" w:cs="Arial"/>
                <w:bCs/>
                <w:color w:val="000000"/>
                <w:sz w:val="18"/>
                <w:szCs w:val="18"/>
                <w:lang w:bidi="bn-BD"/>
              </w:rPr>
            </w:pPr>
            <w:r w:rsidRPr="001F551E">
              <w:rPr>
                <w:rFonts w:ascii="Arial" w:hAnsi="Arial" w:cs="Arial"/>
                <w:bCs/>
                <w:color w:val="000000"/>
                <w:sz w:val="18"/>
                <w:szCs w:val="18"/>
                <w:lang w:bidi="bn-BD"/>
              </w:rPr>
              <w:t xml:space="preserve"> </w:t>
            </w:r>
            <w:r w:rsidRPr="001F551E">
              <w:rPr>
                <w:rFonts w:ascii="Arial" w:hAnsi="Arial" w:cs="Arial"/>
                <w:bCs/>
                <w:color w:val="000000"/>
                <w:sz w:val="18"/>
                <w:szCs w:val="18"/>
                <w:lang w:bidi="bn-BD"/>
              </w:rPr>
              <w:tab/>
              <w:t>A comprehensive final exam (</w:t>
            </w:r>
            <w:r>
              <w:rPr>
                <w:rFonts w:ascii="Arial" w:hAnsi="Arial" w:cs="Arial"/>
                <w:bCs/>
                <w:color w:val="000000"/>
                <w:sz w:val="18"/>
                <w:szCs w:val="18"/>
                <w:lang w:bidi="bn-BD"/>
              </w:rPr>
              <w:t>80%</w:t>
            </w:r>
            <w:r w:rsidRPr="001F551E">
              <w:rPr>
                <w:rFonts w:ascii="Arial" w:hAnsi="Arial" w:cs="Arial"/>
                <w:bCs/>
                <w:color w:val="000000"/>
                <w:sz w:val="18"/>
                <w:szCs w:val="18"/>
                <w:lang w:bidi="bn-BD"/>
              </w:rPr>
              <w:t xml:space="preserve">), Total Time: 3 hours. </w:t>
            </w:r>
          </w:p>
          <w:p w14:paraId="2FD23DAC" w14:textId="77777777" w:rsidR="002E3C27" w:rsidRPr="001F551E" w:rsidRDefault="002E3C27" w:rsidP="001C3606">
            <w:pPr>
              <w:rPr>
                <w:rFonts w:ascii="Arial" w:hAnsi="Arial" w:cs="Arial"/>
                <w:b/>
                <w:color w:val="000000"/>
                <w:sz w:val="18"/>
                <w:szCs w:val="18"/>
                <w:lang w:bidi="bn-BD"/>
              </w:rPr>
            </w:pPr>
            <w:r w:rsidRPr="001F551E">
              <w:rPr>
                <w:rFonts w:ascii="Arial" w:hAnsi="Arial" w:cs="Arial"/>
                <w:bCs/>
                <w:color w:val="000000"/>
                <w:sz w:val="18"/>
                <w:szCs w:val="18"/>
                <w:lang w:bidi="bn-BD"/>
              </w:rPr>
              <w:t xml:space="preserve"> </w:t>
            </w:r>
            <w:r w:rsidRPr="001F551E">
              <w:rPr>
                <w:rFonts w:ascii="Arial" w:hAnsi="Arial" w:cs="Arial"/>
                <w:bCs/>
                <w:color w:val="000000"/>
                <w:sz w:val="18"/>
                <w:szCs w:val="18"/>
                <w:lang w:bidi="bn-BD"/>
              </w:rPr>
              <w:tab/>
              <w:t>A class participation mark (</w:t>
            </w:r>
            <w:r>
              <w:rPr>
                <w:rFonts w:ascii="Arial" w:hAnsi="Arial" w:cs="Arial"/>
                <w:bCs/>
                <w:color w:val="000000"/>
                <w:sz w:val="18"/>
                <w:szCs w:val="18"/>
                <w:lang w:bidi="bn-BD"/>
              </w:rPr>
              <w:t>5%</w:t>
            </w:r>
            <w:r w:rsidRPr="001F551E">
              <w:rPr>
                <w:rFonts w:ascii="Arial" w:hAnsi="Arial" w:cs="Arial"/>
                <w:bCs/>
                <w:color w:val="000000"/>
                <w:sz w:val="18"/>
                <w:szCs w:val="18"/>
                <w:lang w:bidi="bn-BD"/>
              </w:rPr>
              <w:t>).</w:t>
            </w:r>
          </w:p>
        </w:tc>
      </w:tr>
      <w:tr w:rsidR="002E3C27" w:rsidRPr="001F551E" w14:paraId="5592402C" w14:textId="77777777" w:rsidTr="001C3606">
        <w:trPr>
          <w:jc w:val="center"/>
        </w:trPr>
        <w:tc>
          <w:tcPr>
            <w:tcW w:w="9264" w:type="dxa"/>
          </w:tcPr>
          <w:p w14:paraId="7A020690" w14:textId="77777777" w:rsidR="002E3C27" w:rsidRPr="001F551E" w:rsidRDefault="002E3C27" w:rsidP="001C3606">
            <w:pPr>
              <w:rPr>
                <w:rFonts w:ascii="Arial" w:hAnsi="Arial" w:cs="Arial"/>
                <w:b/>
                <w:bCs/>
                <w:iCs/>
                <w:sz w:val="18"/>
                <w:szCs w:val="18"/>
                <w:lang w:bidi="bn-BD"/>
              </w:rPr>
            </w:pPr>
          </w:p>
          <w:p w14:paraId="3AC2B9D3" w14:textId="77777777" w:rsidR="002E3C27" w:rsidRPr="001F551E" w:rsidRDefault="002E3C27" w:rsidP="001C3606">
            <w:pPr>
              <w:rPr>
                <w:rFonts w:ascii="Arial" w:hAnsi="Arial" w:cs="Arial"/>
                <w:b/>
                <w:bCs/>
                <w:iCs/>
                <w:sz w:val="18"/>
                <w:szCs w:val="18"/>
                <w:lang w:bidi="bn-BD"/>
              </w:rPr>
            </w:pPr>
            <w:r w:rsidRPr="001F551E">
              <w:rPr>
                <w:rFonts w:ascii="Arial" w:hAnsi="Arial" w:cs="Arial"/>
                <w:b/>
                <w:bCs/>
                <w:iCs/>
                <w:sz w:val="18"/>
                <w:szCs w:val="18"/>
                <w:lang w:bidi="bn-BD"/>
              </w:rPr>
              <w:t>Course Contents:</w:t>
            </w:r>
          </w:p>
          <w:p w14:paraId="5B5FA2B3"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Systems Level Reasoning: Overview of Systems Level Reasoning &amp; Molecules to Pathways, Systems Level Reasoning, Molecules to Pathways - cAMP and G Protein Pathways</w:t>
            </w:r>
          </w:p>
          <w:p w14:paraId="7EF19F11" w14:textId="77777777" w:rsidR="002E3C27" w:rsidRPr="001F551E" w:rsidRDefault="002E3C27" w:rsidP="001C3606">
            <w:pPr>
              <w:jc w:val="both"/>
              <w:outlineLvl w:val="1"/>
              <w:rPr>
                <w:rFonts w:ascii="Arial" w:hAnsi="Arial" w:cs="Arial"/>
                <w:sz w:val="18"/>
                <w:szCs w:val="18"/>
                <w:lang w:bidi="bn-BD"/>
              </w:rPr>
            </w:pPr>
          </w:p>
          <w:p w14:paraId="16703A8D"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Pathways to Networks | Physical Forces and Electrical Activity in Cell Biology: Pathways to Networks - MAP-kinase Pathways/Network, Mechanical Forces in Cell Biology, Electrical Activity in Cell Biology. Mathematical Representations of Cell Biological Systems | Simulations of Cell Biological Systems: Mathematical Representations of Cell Biological Systems, Simulations of Cell Biological Systems</w:t>
            </w:r>
          </w:p>
          <w:p w14:paraId="6A82F1EF" w14:textId="77777777" w:rsidR="002E3C27" w:rsidRPr="001F551E" w:rsidRDefault="002E3C27" w:rsidP="001C3606">
            <w:pPr>
              <w:jc w:val="both"/>
              <w:outlineLvl w:val="1"/>
              <w:rPr>
                <w:rFonts w:ascii="Arial" w:hAnsi="Arial" w:cs="Arial"/>
                <w:sz w:val="18"/>
                <w:szCs w:val="18"/>
                <w:lang w:bidi="bn-BD"/>
              </w:rPr>
            </w:pPr>
          </w:p>
          <w:p w14:paraId="3C885F4D"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Experimental Technologies | Network Building and Analysis: Experimental Technologies, Analyzing Large Data Sets, Network Building/Analysis and Data Organization, Building Networks. Analysis of Networks | Topology to Function: Analysis of Networks, From Topology to Function: Directed Sign Specified Graphs</w:t>
            </w:r>
          </w:p>
          <w:p w14:paraId="56BCE204" w14:textId="77777777" w:rsidR="002E3C27" w:rsidRPr="001F551E" w:rsidRDefault="002E3C27" w:rsidP="001C3606">
            <w:pPr>
              <w:jc w:val="both"/>
              <w:outlineLvl w:val="1"/>
              <w:rPr>
                <w:rFonts w:ascii="Arial" w:hAnsi="Arial" w:cs="Arial"/>
                <w:sz w:val="18"/>
                <w:szCs w:val="18"/>
                <w:lang w:bidi="bn-BD"/>
              </w:rPr>
            </w:pPr>
          </w:p>
          <w:p w14:paraId="27379383"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Strengths and Limitations of Different Types of Models | Identifying Emergent Properties: Strengths and Limitations of Different Types of Models, Identifying Emergent Properties: Biostability</w:t>
            </w:r>
          </w:p>
          <w:p w14:paraId="1A22DD30" w14:textId="77777777" w:rsidR="002E3C27" w:rsidRPr="001F551E" w:rsidRDefault="002E3C27" w:rsidP="001C3606">
            <w:pPr>
              <w:jc w:val="both"/>
              <w:outlineLvl w:val="1"/>
              <w:rPr>
                <w:rFonts w:ascii="Arial" w:hAnsi="Arial" w:cs="Arial"/>
                <w:sz w:val="18"/>
                <w:szCs w:val="18"/>
                <w:lang w:bidi="bn-BD"/>
              </w:rPr>
            </w:pPr>
          </w:p>
          <w:p w14:paraId="468C30AF"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 xml:space="preserve">Emergent Properties: </w:t>
            </w:r>
            <w:proofErr w:type="spellStart"/>
            <w:r w:rsidRPr="001F551E">
              <w:rPr>
                <w:rFonts w:ascii="Arial" w:hAnsi="Arial" w:cs="Arial"/>
                <w:sz w:val="18"/>
                <w:szCs w:val="18"/>
                <w:lang w:bidi="bn-BD"/>
              </w:rPr>
              <w:t>Ultrasensitivity</w:t>
            </w:r>
            <w:proofErr w:type="spellEnd"/>
            <w:r w:rsidRPr="001F551E">
              <w:rPr>
                <w:rFonts w:ascii="Arial" w:hAnsi="Arial" w:cs="Arial"/>
                <w:sz w:val="18"/>
                <w:szCs w:val="18"/>
                <w:lang w:bidi="bn-BD"/>
              </w:rPr>
              <w:t xml:space="preserve"> and Robustness | Case Studies: </w:t>
            </w:r>
            <w:proofErr w:type="spellStart"/>
            <w:r w:rsidRPr="001F551E">
              <w:rPr>
                <w:rFonts w:ascii="Arial" w:hAnsi="Arial" w:cs="Arial"/>
                <w:sz w:val="18"/>
                <w:szCs w:val="18"/>
                <w:lang w:bidi="bn-BD"/>
              </w:rPr>
              <w:t>Ultrasensitivity</w:t>
            </w:r>
            <w:proofErr w:type="spellEnd"/>
            <w:r w:rsidRPr="001F551E">
              <w:rPr>
                <w:rFonts w:ascii="Arial" w:hAnsi="Arial" w:cs="Arial"/>
                <w:sz w:val="18"/>
                <w:szCs w:val="18"/>
                <w:lang w:bidi="bn-BD"/>
              </w:rPr>
              <w:t>, Robustness and Scaffolds</w:t>
            </w:r>
          </w:p>
          <w:p w14:paraId="0B3496E6"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 xml:space="preserve">Case Studies | Systems Biomedicine | Systems Pharmacology and Therapeutics | Perspective: Systems </w:t>
            </w:r>
            <w:r w:rsidRPr="001F551E">
              <w:rPr>
                <w:rFonts w:ascii="Arial" w:hAnsi="Arial" w:cs="Arial"/>
                <w:sz w:val="18"/>
                <w:szCs w:val="18"/>
                <w:lang w:bidi="bn-BD"/>
              </w:rPr>
              <w:lastRenderedPageBreak/>
              <w:t>Biomedicine, Systems Pharmacology and Therapeutics, Perspective</w:t>
            </w:r>
          </w:p>
          <w:p w14:paraId="7B8DA98D" w14:textId="77777777" w:rsidR="002E3C27" w:rsidRPr="001F551E" w:rsidRDefault="002E3C27" w:rsidP="001C3606">
            <w:pPr>
              <w:jc w:val="both"/>
              <w:outlineLvl w:val="1"/>
              <w:rPr>
                <w:rFonts w:ascii="Arial" w:hAnsi="Arial" w:cs="Arial"/>
                <w:sz w:val="18"/>
                <w:szCs w:val="18"/>
                <w:lang w:bidi="bn-BD"/>
              </w:rPr>
            </w:pPr>
          </w:p>
          <w:p w14:paraId="04AE88AD"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Experimental Methods in Systems Biology: Scope and Overview, Biological Model Systems, Experimental Perturbations, Measuring Nucleic Acids, Measuring Protein and Protein States. Deep mRNA Sequencing: History of Sequencing, 2nd and 3rd Generation Sequencing, Illumina-Based mRNA Sequencing, mRNA Sequencing Data Analysis</w:t>
            </w:r>
          </w:p>
          <w:p w14:paraId="36BE1177" w14:textId="77777777" w:rsidR="002E3C27" w:rsidRPr="001F551E" w:rsidRDefault="002E3C27" w:rsidP="001C3606">
            <w:pPr>
              <w:jc w:val="both"/>
              <w:outlineLvl w:val="1"/>
              <w:rPr>
                <w:rFonts w:ascii="Arial" w:hAnsi="Arial" w:cs="Arial"/>
                <w:sz w:val="18"/>
                <w:szCs w:val="18"/>
                <w:lang w:bidi="bn-BD"/>
              </w:rPr>
            </w:pPr>
          </w:p>
          <w:p w14:paraId="34B0DA0C"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Mass Spectrometry-Based Proteomics: Basics of Mass Spectrometry, Quantification in Proteomics, Proteomics</w:t>
            </w:r>
          </w:p>
          <w:p w14:paraId="7FA9D3B3" w14:textId="77777777" w:rsidR="002E3C27" w:rsidRPr="001F551E" w:rsidRDefault="002E3C27" w:rsidP="001C3606">
            <w:pPr>
              <w:jc w:val="both"/>
              <w:outlineLvl w:val="1"/>
              <w:rPr>
                <w:rFonts w:ascii="Arial" w:hAnsi="Arial" w:cs="Arial"/>
                <w:sz w:val="18"/>
                <w:szCs w:val="18"/>
                <w:lang w:bidi="bn-BD"/>
              </w:rPr>
            </w:pPr>
            <w:r w:rsidRPr="001F551E">
              <w:rPr>
                <w:rFonts w:ascii="Arial" w:hAnsi="Arial" w:cs="Arial"/>
                <w:sz w:val="18"/>
                <w:szCs w:val="18"/>
                <w:lang w:bidi="bn-BD"/>
              </w:rPr>
              <w:t>Flow and Mass Cytometry for Single Cell Protein Levels and Cell Fate: Flow Cytometry, Mass Cytometry, Cytometry Data Analysis</w:t>
            </w:r>
          </w:p>
          <w:p w14:paraId="312B75F6" w14:textId="77777777" w:rsidR="002E3C27" w:rsidRPr="001F551E" w:rsidRDefault="002E3C27" w:rsidP="001C3606">
            <w:pPr>
              <w:jc w:val="both"/>
              <w:outlineLvl w:val="1"/>
              <w:rPr>
                <w:rFonts w:ascii="Arial" w:hAnsi="Arial" w:cs="Arial"/>
                <w:sz w:val="18"/>
                <w:szCs w:val="18"/>
                <w:lang w:bidi="bn-BD"/>
              </w:rPr>
            </w:pPr>
          </w:p>
          <w:p w14:paraId="6B5922A0" w14:textId="77777777" w:rsidR="002E3C27" w:rsidRPr="001F551E" w:rsidRDefault="002E3C27" w:rsidP="001C3606">
            <w:pPr>
              <w:jc w:val="both"/>
              <w:outlineLvl w:val="1"/>
              <w:rPr>
                <w:rFonts w:ascii="Arial" w:hAnsi="Arial" w:cs="Arial"/>
                <w:b/>
                <w:sz w:val="18"/>
                <w:szCs w:val="18"/>
                <w:lang w:bidi="bn-BD"/>
              </w:rPr>
            </w:pPr>
            <w:r w:rsidRPr="001F551E">
              <w:rPr>
                <w:rFonts w:ascii="Arial" w:hAnsi="Arial" w:cs="Arial"/>
                <w:sz w:val="18"/>
                <w:szCs w:val="18"/>
                <w:lang w:bidi="bn-BD"/>
              </w:rPr>
              <w:t>Live-cell Imaging for Single Cell Protein Dynamics: Fluorescence Microscopy, Types of Imaging, Visualizing Molecules in Living Cells: Fluorescent Tools, Quantification. Integrating and Interpreting Datasets with Network Models and Dynamical Models: Omics data and Network Model Analyses, Single Cell Time Course Data and Dynamical Model Analyses, Dynamical Model Case Study</w:t>
            </w:r>
          </w:p>
        </w:tc>
      </w:tr>
    </w:tbl>
    <w:p w14:paraId="66B4AF20" w14:textId="77777777" w:rsidR="002E3C27" w:rsidRPr="001F551E" w:rsidRDefault="002E3C27" w:rsidP="002E3C27">
      <w:pPr>
        <w:rPr>
          <w:rFonts w:ascii="Arial" w:eastAsia="Calibri" w:hAnsi="Arial" w:cs="Arial"/>
          <w:b/>
          <w:color w:val="FF0000"/>
          <w:sz w:val="18"/>
          <w:szCs w:val="18"/>
          <w:lang w:val="en-CA" w:bidi="bn-IN"/>
        </w:rPr>
      </w:pPr>
    </w:p>
    <w:p w14:paraId="3CAF41FB" w14:textId="77777777" w:rsidR="002E3C27" w:rsidRPr="001F551E" w:rsidRDefault="002E3C27" w:rsidP="002E3C27">
      <w:pPr>
        <w:jc w:val="center"/>
        <w:rPr>
          <w:rFonts w:ascii="Arial" w:eastAsia="Calibri" w:hAnsi="Arial" w:cs="Arial"/>
          <w:b/>
          <w:color w:val="FFFFFF"/>
          <w:sz w:val="18"/>
          <w:szCs w:val="18"/>
          <w:highlight w:val="black"/>
          <w:lang w:val="en-CA" w:bidi="bn-IN"/>
        </w:rPr>
      </w:pPr>
    </w:p>
    <w:p w14:paraId="2A830E7B" w14:textId="77777777" w:rsidR="002E3C27" w:rsidRPr="001F551E" w:rsidRDefault="002E3C27" w:rsidP="002E3C27">
      <w:pP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Text Book:</w:t>
      </w:r>
    </w:p>
    <w:tbl>
      <w:tblPr>
        <w:tblW w:w="5000" w:type="pct"/>
        <w:jc w:val="center"/>
        <w:tblLook w:val="0000" w:firstRow="0" w:lastRow="0" w:firstColumn="0" w:lastColumn="0" w:noHBand="0" w:noVBand="0"/>
      </w:tblPr>
      <w:tblGrid>
        <w:gridCol w:w="372"/>
        <w:gridCol w:w="3567"/>
        <w:gridCol w:w="281"/>
        <w:gridCol w:w="5022"/>
      </w:tblGrid>
      <w:tr w:rsidR="002E3C27" w:rsidRPr="001F551E" w14:paraId="31A7CBAB" w14:textId="77777777" w:rsidTr="001C3606">
        <w:trPr>
          <w:trHeight w:val="225"/>
          <w:jc w:val="center"/>
        </w:trPr>
        <w:tc>
          <w:tcPr>
            <w:tcW w:w="201" w:type="pct"/>
          </w:tcPr>
          <w:p w14:paraId="00CF456D"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1.</w:t>
            </w:r>
          </w:p>
        </w:tc>
        <w:tc>
          <w:tcPr>
            <w:tcW w:w="1930" w:type="pct"/>
          </w:tcPr>
          <w:p w14:paraId="2AA717AD"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Mariano Bizzarri</w:t>
            </w:r>
          </w:p>
        </w:tc>
        <w:tc>
          <w:tcPr>
            <w:tcW w:w="152" w:type="pct"/>
          </w:tcPr>
          <w:p w14:paraId="674420B6"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w:t>
            </w:r>
          </w:p>
        </w:tc>
        <w:tc>
          <w:tcPr>
            <w:tcW w:w="2717" w:type="pct"/>
          </w:tcPr>
          <w:p w14:paraId="3BA7DBCB"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b/>
                <w:sz w:val="18"/>
                <w:szCs w:val="18"/>
                <w:lang w:val="en-CA" w:bidi="bn-IN"/>
              </w:rPr>
              <w:t xml:space="preserve">Systems Biology, </w:t>
            </w:r>
            <w:r w:rsidRPr="001F551E">
              <w:rPr>
                <w:rFonts w:ascii="Arial" w:eastAsia="Calibri" w:hAnsi="Arial" w:cs="Arial"/>
                <w:bCs/>
                <w:i/>
                <w:iCs/>
                <w:sz w:val="18"/>
                <w:szCs w:val="18"/>
                <w:lang w:val="en-CA" w:bidi="bn-IN"/>
              </w:rPr>
              <w:t>Humana Press</w:t>
            </w:r>
          </w:p>
        </w:tc>
      </w:tr>
    </w:tbl>
    <w:p w14:paraId="0D3D3F8F" w14:textId="77777777" w:rsidR="002E3C27" w:rsidRPr="001F551E" w:rsidRDefault="002E3C27" w:rsidP="002E3C27">
      <w:pPr>
        <w:jc w:val="cente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ab/>
      </w:r>
    </w:p>
    <w:p w14:paraId="01BBFBAA" w14:textId="77777777" w:rsidR="002E3C27" w:rsidRPr="001F551E" w:rsidRDefault="002E3C27" w:rsidP="002E3C27">
      <w:pPr>
        <w:rPr>
          <w:rFonts w:ascii="Arial" w:eastAsia="Calibri" w:hAnsi="Arial" w:cs="Arial"/>
          <w:b/>
          <w:spacing w:val="-3"/>
          <w:sz w:val="18"/>
          <w:szCs w:val="18"/>
          <w:lang w:val="en-CA" w:bidi="bn-IN"/>
        </w:rPr>
      </w:pPr>
      <w:r w:rsidRPr="001F551E">
        <w:rPr>
          <w:rFonts w:ascii="Arial" w:eastAsia="Calibri" w:hAnsi="Arial" w:cs="Arial"/>
          <w:b/>
          <w:spacing w:val="-3"/>
          <w:sz w:val="18"/>
          <w:szCs w:val="18"/>
          <w:lang w:val="en-CA" w:bidi="bn-IN"/>
        </w:rPr>
        <w:t>Books Recommended:</w:t>
      </w:r>
    </w:p>
    <w:tbl>
      <w:tblPr>
        <w:tblW w:w="4975" w:type="pct"/>
        <w:jc w:val="center"/>
        <w:tblLook w:val="0000" w:firstRow="0" w:lastRow="0" w:firstColumn="0" w:lastColumn="0" w:noHBand="0" w:noVBand="0"/>
      </w:tblPr>
      <w:tblGrid>
        <w:gridCol w:w="418"/>
        <w:gridCol w:w="3498"/>
        <w:gridCol w:w="283"/>
        <w:gridCol w:w="4997"/>
      </w:tblGrid>
      <w:tr w:rsidR="002E3C27" w:rsidRPr="001F551E" w14:paraId="6276824C" w14:textId="77777777" w:rsidTr="001C3606">
        <w:trPr>
          <w:trHeight w:val="311"/>
          <w:jc w:val="center"/>
        </w:trPr>
        <w:tc>
          <w:tcPr>
            <w:tcW w:w="227" w:type="pct"/>
          </w:tcPr>
          <w:p w14:paraId="23B24A67"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1.</w:t>
            </w:r>
          </w:p>
        </w:tc>
        <w:tc>
          <w:tcPr>
            <w:tcW w:w="1902" w:type="pct"/>
          </w:tcPr>
          <w:p w14:paraId="09DD1A41"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Uri Alon</w:t>
            </w:r>
          </w:p>
        </w:tc>
        <w:tc>
          <w:tcPr>
            <w:tcW w:w="154" w:type="pct"/>
          </w:tcPr>
          <w:p w14:paraId="0244E903"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w:t>
            </w:r>
          </w:p>
        </w:tc>
        <w:tc>
          <w:tcPr>
            <w:tcW w:w="2717" w:type="pct"/>
          </w:tcPr>
          <w:p w14:paraId="28ABD0D0" w14:textId="77777777" w:rsidR="002E3C27" w:rsidRPr="001F551E" w:rsidRDefault="002E3C27" w:rsidP="001C3606">
            <w:pPr>
              <w:rPr>
                <w:rFonts w:ascii="Arial" w:eastAsia="Calibri" w:hAnsi="Arial" w:cs="Arial"/>
                <w:bCs/>
                <w:sz w:val="18"/>
                <w:szCs w:val="18"/>
                <w:lang w:val="en-CA" w:bidi="bn-IN"/>
              </w:rPr>
            </w:pPr>
            <w:r w:rsidRPr="001F551E">
              <w:rPr>
                <w:rFonts w:ascii="Arial" w:eastAsia="Calibri" w:hAnsi="Arial" w:cs="Arial"/>
                <w:b/>
                <w:sz w:val="18"/>
                <w:szCs w:val="18"/>
                <w:lang w:val="en-CA" w:bidi="bn-IN"/>
              </w:rPr>
              <w:t>An Introduction to Systems Biology: Design Principles of Biological Circuits</w:t>
            </w:r>
            <w:r w:rsidRPr="001F551E">
              <w:rPr>
                <w:rFonts w:ascii="Arial" w:eastAsia="Calibri" w:hAnsi="Arial" w:cs="Arial"/>
                <w:bCs/>
                <w:sz w:val="18"/>
                <w:szCs w:val="18"/>
                <w:lang w:val="en-CA" w:bidi="bn-IN"/>
              </w:rPr>
              <w:t xml:space="preserve">, </w:t>
            </w:r>
            <w:r w:rsidRPr="001F551E">
              <w:rPr>
                <w:rFonts w:ascii="Arial" w:eastAsia="Calibri" w:hAnsi="Arial" w:cs="Arial"/>
                <w:bCs/>
                <w:i/>
                <w:iCs/>
                <w:sz w:val="18"/>
                <w:szCs w:val="18"/>
                <w:lang w:val="en-CA" w:bidi="bn-IN"/>
              </w:rPr>
              <w:t>CRC Press</w:t>
            </w:r>
          </w:p>
        </w:tc>
      </w:tr>
      <w:tr w:rsidR="002E3C27" w:rsidRPr="001F551E" w14:paraId="1129F465" w14:textId="77777777" w:rsidTr="001C3606">
        <w:trPr>
          <w:trHeight w:val="311"/>
          <w:jc w:val="center"/>
        </w:trPr>
        <w:tc>
          <w:tcPr>
            <w:tcW w:w="227" w:type="pct"/>
          </w:tcPr>
          <w:p w14:paraId="77717A11"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2..</w:t>
            </w:r>
          </w:p>
        </w:tc>
        <w:tc>
          <w:tcPr>
            <w:tcW w:w="1902" w:type="pct"/>
          </w:tcPr>
          <w:p w14:paraId="5764E3EC"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 xml:space="preserve">Fabricio Alves Barbosa da Silva, Nicolas </w:t>
            </w:r>
            <w:proofErr w:type="spellStart"/>
            <w:r w:rsidRPr="001F551E">
              <w:rPr>
                <w:rFonts w:ascii="Arial" w:eastAsia="Calibri" w:hAnsi="Arial" w:cs="Arial"/>
                <w:sz w:val="18"/>
                <w:szCs w:val="18"/>
                <w:lang w:val="en-CA" w:bidi="bn-IN"/>
              </w:rPr>
              <w:t>Carels</w:t>
            </w:r>
            <w:proofErr w:type="spellEnd"/>
            <w:r w:rsidRPr="001F551E">
              <w:rPr>
                <w:rFonts w:ascii="Arial" w:eastAsia="Calibri" w:hAnsi="Arial" w:cs="Arial"/>
                <w:sz w:val="18"/>
                <w:szCs w:val="18"/>
                <w:lang w:val="en-CA" w:bidi="bn-IN"/>
              </w:rPr>
              <w:t xml:space="preserve">, </w:t>
            </w:r>
            <w:proofErr w:type="spellStart"/>
            <w:r w:rsidRPr="001F551E">
              <w:rPr>
                <w:rFonts w:ascii="Arial" w:eastAsia="Calibri" w:hAnsi="Arial" w:cs="Arial"/>
                <w:sz w:val="18"/>
                <w:szCs w:val="18"/>
                <w:lang w:val="en-CA" w:bidi="bn-IN"/>
              </w:rPr>
              <w:t>Floriano</w:t>
            </w:r>
            <w:proofErr w:type="spellEnd"/>
            <w:r w:rsidRPr="001F551E">
              <w:rPr>
                <w:rFonts w:ascii="Arial" w:eastAsia="Calibri" w:hAnsi="Arial" w:cs="Arial"/>
                <w:sz w:val="18"/>
                <w:szCs w:val="18"/>
                <w:lang w:val="en-CA" w:bidi="bn-IN"/>
              </w:rPr>
              <w:t xml:space="preserve"> Paes Silva Junior</w:t>
            </w:r>
          </w:p>
        </w:tc>
        <w:tc>
          <w:tcPr>
            <w:tcW w:w="154" w:type="pct"/>
          </w:tcPr>
          <w:p w14:paraId="5488B76A" w14:textId="77777777" w:rsidR="002E3C27" w:rsidRPr="001F551E" w:rsidRDefault="002E3C27" w:rsidP="001C3606">
            <w:pPr>
              <w:rPr>
                <w:rFonts w:ascii="Arial" w:eastAsia="Calibri" w:hAnsi="Arial" w:cs="Arial"/>
                <w:sz w:val="18"/>
                <w:szCs w:val="18"/>
                <w:lang w:val="en-CA" w:bidi="bn-IN"/>
              </w:rPr>
            </w:pPr>
          </w:p>
        </w:tc>
        <w:tc>
          <w:tcPr>
            <w:tcW w:w="2717" w:type="pct"/>
          </w:tcPr>
          <w:p w14:paraId="1BF13FD1" w14:textId="77777777" w:rsidR="002E3C27" w:rsidRPr="001F551E" w:rsidRDefault="002E3C27" w:rsidP="001C3606">
            <w:pPr>
              <w:rPr>
                <w:rFonts w:ascii="Arial" w:eastAsia="Calibri" w:hAnsi="Arial" w:cs="Arial"/>
                <w:bCs/>
                <w:sz w:val="18"/>
                <w:szCs w:val="18"/>
                <w:lang w:val="en-CA" w:bidi="bn-IN"/>
              </w:rPr>
            </w:pPr>
            <w:r w:rsidRPr="001F551E">
              <w:rPr>
                <w:rFonts w:ascii="Arial" w:eastAsia="Calibri" w:hAnsi="Arial" w:cs="Arial"/>
                <w:b/>
                <w:sz w:val="18"/>
                <w:szCs w:val="18"/>
                <w:lang w:val="en-CA" w:bidi="bn-IN"/>
              </w:rPr>
              <w:t>Theoretical and Applied Aspects of Systems Biology</w:t>
            </w:r>
            <w:r w:rsidRPr="001F551E">
              <w:rPr>
                <w:rFonts w:ascii="Arial" w:eastAsia="Calibri" w:hAnsi="Arial" w:cs="Arial"/>
                <w:bCs/>
                <w:sz w:val="18"/>
                <w:szCs w:val="18"/>
                <w:lang w:val="en-CA" w:bidi="bn-IN"/>
              </w:rPr>
              <w:t xml:space="preserve">, </w:t>
            </w:r>
            <w:r w:rsidRPr="001F551E">
              <w:rPr>
                <w:rFonts w:ascii="Arial" w:eastAsia="Calibri" w:hAnsi="Arial" w:cs="Arial"/>
                <w:bCs/>
                <w:i/>
                <w:iCs/>
                <w:sz w:val="18"/>
                <w:szCs w:val="18"/>
                <w:lang w:val="en-CA" w:bidi="bn-IN"/>
              </w:rPr>
              <w:t>Springer International Publishing</w:t>
            </w:r>
          </w:p>
        </w:tc>
      </w:tr>
      <w:tr w:rsidR="002E3C27" w:rsidRPr="001F551E" w14:paraId="64BF9164" w14:textId="77777777" w:rsidTr="001C3606">
        <w:trPr>
          <w:trHeight w:val="311"/>
          <w:jc w:val="center"/>
        </w:trPr>
        <w:tc>
          <w:tcPr>
            <w:tcW w:w="227" w:type="pct"/>
          </w:tcPr>
          <w:p w14:paraId="11917467"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3.</w:t>
            </w:r>
          </w:p>
        </w:tc>
        <w:tc>
          <w:tcPr>
            <w:tcW w:w="1902" w:type="pct"/>
          </w:tcPr>
          <w:p w14:paraId="142B3F41" w14:textId="77777777" w:rsidR="002E3C27" w:rsidRPr="001F551E" w:rsidRDefault="002E3C27" w:rsidP="001C3606">
            <w:pPr>
              <w:rPr>
                <w:rFonts w:ascii="Arial" w:eastAsia="Calibri" w:hAnsi="Arial" w:cs="Arial"/>
                <w:sz w:val="18"/>
                <w:szCs w:val="18"/>
                <w:lang w:val="en-CA" w:bidi="bn-IN"/>
              </w:rPr>
            </w:pPr>
            <w:r w:rsidRPr="001F551E">
              <w:rPr>
                <w:rFonts w:ascii="Arial" w:eastAsia="Calibri" w:hAnsi="Arial" w:cs="Arial"/>
                <w:sz w:val="18"/>
                <w:szCs w:val="18"/>
                <w:lang w:val="en-CA" w:bidi="bn-IN"/>
              </w:rPr>
              <w:t>Tao Huang</w:t>
            </w:r>
          </w:p>
        </w:tc>
        <w:tc>
          <w:tcPr>
            <w:tcW w:w="154" w:type="pct"/>
          </w:tcPr>
          <w:p w14:paraId="5A265E0E" w14:textId="77777777" w:rsidR="002E3C27" w:rsidRPr="001F551E" w:rsidRDefault="002E3C27" w:rsidP="001C3606">
            <w:pPr>
              <w:rPr>
                <w:rFonts w:ascii="Arial" w:eastAsia="Calibri" w:hAnsi="Arial" w:cs="Arial"/>
                <w:sz w:val="18"/>
                <w:szCs w:val="18"/>
                <w:lang w:val="en-CA" w:bidi="bn-IN"/>
              </w:rPr>
            </w:pPr>
          </w:p>
        </w:tc>
        <w:tc>
          <w:tcPr>
            <w:tcW w:w="2717" w:type="pct"/>
          </w:tcPr>
          <w:p w14:paraId="0CF316D5" w14:textId="77777777" w:rsidR="002E3C27" w:rsidRPr="001F551E" w:rsidRDefault="002E3C27" w:rsidP="001C3606">
            <w:pPr>
              <w:rPr>
                <w:rFonts w:ascii="Arial" w:eastAsia="Calibri" w:hAnsi="Arial" w:cs="Arial"/>
                <w:bCs/>
                <w:sz w:val="18"/>
                <w:szCs w:val="18"/>
                <w:lang w:val="en-CA" w:bidi="bn-IN"/>
              </w:rPr>
            </w:pPr>
            <w:r w:rsidRPr="001F551E">
              <w:rPr>
                <w:rFonts w:ascii="Arial" w:eastAsia="Calibri" w:hAnsi="Arial" w:cs="Arial"/>
                <w:b/>
                <w:sz w:val="18"/>
                <w:szCs w:val="18"/>
                <w:lang w:val="en-CA" w:bidi="bn-IN"/>
              </w:rPr>
              <w:t>Computational Systems Biology</w:t>
            </w:r>
            <w:r w:rsidRPr="001F551E">
              <w:rPr>
                <w:rFonts w:ascii="Arial" w:eastAsia="Calibri" w:hAnsi="Arial" w:cs="Arial"/>
                <w:b/>
                <w:i/>
                <w:iCs/>
                <w:sz w:val="18"/>
                <w:szCs w:val="18"/>
                <w:lang w:val="en-CA" w:bidi="bn-IN"/>
              </w:rPr>
              <w:t>,</w:t>
            </w:r>
            <w:r w:rsidRPr="001F551E">
              <w:rPr>
                <w:rFonts w:ascii="Arial" w:eastAsia="Calibri" w:hAnsi="Arial" w:cs="Arial"/>
                <w:bCs/>
                <w:i/>
                <w:iCs/>
                <w:sz w:val="18"/>
                <w:szCs w:val="18"/>
                <w:lang w:val="en-CA" w:bidi="bn-IN"/>
              </w:rPr>
              <w:t xml:space="preserve"> Springer New </w:t>
            </w:r>
            <w:proofErr w:type="spellStart"/>
            <w:r w:rsidRPr="001F551E">
              <w:rPr>
                <w:rFonts w:ascii="Arial" w:eastAsia="Calibri" w:hAnsi="Arial" w:cs="Arial"/>
                <w:bCs/>
                <w:i/>
                <w:iCs/>
                <w:sz w:val="18"/>
                <w:szCs w:val="18"/>
                <w:lang w:val="en-CA" w:bidi="bn-IN"/>
              </w:rPr>
              <w:t>York;Humana</w:t>
            </w:r>
            <w:proofErr w:type="spellEnd"/>
            <w:r w:rsidRPr="001F551E">
              <w:rPr>
                <w:rFonts w:ascii="Arial" w:eastAsia="Calibri" w:hAnsi="Arial" w:cs="Arial"/>
                <w:bCs/>
                <w:i/>
                <w:iCs/>
                <w:sz w:val="18"/>
                <w:szCs w:val="18"/>
                <w:lang w:val="en-CA" w:bidi="bn-IN"/>
              </w:rPr>
              <w:t xml:space="preserve"> Press</w:t>
            </w:r>
          </w:p>
        </w:tc>
      </w:tr>
    </w:tbl>
    <w:p w14:paraId="24398305" w14:textId="77777777" w:rsidR="002E3C27" w:rsidRPr="001F551E" w:rsidRDefault="002E3C27" w:rsidP="002E3C27">
      <w:pPr>
        <w:shd w:val="clear" w:color="auto" w:fill="FFFFFF"/>
        <w:spacing w:after="100" w:afterAutospacing="1" w:line="315" w:lineRule="atLeast"/>
        <w:rPr>
          <w:rFonts w:ascii="Arial" w:hAnsi="Arial" w:cs="Arial"/>
          <w:b/>
          <w:bCs/>
          <w:color w:val="373A3C"/>
          <w:sz w:val="18"/>
          <w:szCs w:val="18"/>
          <w:lang w:val="en-CA" w:bidi="bn-IN"/>
        </w:rPr>
      </w:pPr>
    </w:p>
    <w:p w14:paraId="4D641A8D"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CSE4282: Systems Biology Lab</w:t>
      </w:r>
    </w:p>
    <w:p w14:paraId="145B74DB"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Credits: </w:t>
      </w:r>
      <w:r w:rsidRPr="001F551E">
        <w:rPr>
          <w:rFonts w:ascii="Arial" w:eastAsia="Calibri" w:hAnsi="Arial" w:cs="Arial"/>
          <w:iCs/>
          <w:sz w:val="18"/>
          <w:szCs w:val="18"/>
          <w:lang w:val="en-CA" w:bidi="bn-IN"/>
        </w:rPr>
        <w:t xml:space="preserve">1 </w:t>
      </w:r>
      <w:r w:rsidRPr="001F551E">
        <w:rPr>
          <w:rFonts w:ascii="Arial" w:eastAsia="Calibri" w:hAnsi="Arial" w:cs="Arial"/>
          <w:b/>
          <w:bCs/>
          <w:iCs/>
          <w:sz w:val="18"/>
          <w:szCs w:val="18"/>
          <w:lang w:val="en-CA" w:bidi="bn-IN"/>
        </w:rPr>
        <w:t xml:space="preserve">Contact Hours: </w:t>
      </w:r>
      <w:r w:rsidRPr="001F551E">
        <w:rPr>
          <w:rFonts w:ascii="Arial" w:eastAsia="Calibri" w:hAnsi="Arial" w:cs="Arial"/>
          <w:iCs/>
          <w:sz w:val="18"/>
          <w:szCs w:val="18"/>
          <w:lang w:val="en-CA" w:bidi="bn-IN"/>
        </w:rPr>
        <w:t>26</w:t>
      </w:r>
    </w:p>
    <w:p w14:paraId="139EC30A" w14:textId="77777777" w:rsidR="002E3C27" w:rsidRPr="001F551E" w:rsidRDefault="002E3C27" w:rsidP="002E3C27">
      <w:pPr>
        <w:pBdr>
          <w:top w:val="single" w:sz="4" w:space="1" w:color="auto"/>
          <w:left w:val="single" w:sz="4" w:space="4" w:color="auto"/>
          <w:bottom w:val="single" w:sz="4" w:space="1" w:color="auto"/>
          <w:right w:val="single" w:sz="4" w:space="4" w:color="auto"/>
        </w:pBdr>
        <w:shd w:val="clear" w:color="auto" w:fill="BFBFBF"/>
        <w:jc w:val="center"/>
        <w:rPr>
          <w:rFonts w:ascii="Arial" w:eastAsia="Calibri" w:hAnsi="Arial" w:cs="Arial"/>
          <w:b/>
          <w:bCs/>
          <w:iCs/>
          <w:sz w:val="18"/>
          <w:szCs w:val="18"/>
          <w:lang w:val="en-CA" w:bidi="bn-IN"/>
        </w:rPr>
      </w:pPr>
      <w:r w:rsidRPr="001F551E">
        <w:rPr>
          <w:rFonts w:ascii="Arial" w:eastAsia="Calibri" w:hAnsi="Arial" w:cs="Arial"/>
          <w:b/>
          <w:bCs/>
          <w:iCs/>
          <w:sz w:val="18"/>
          <w:szCs w:val="18"/>
          <w:lang w:val="en-CA" w:bidi="bn-IN"/>
        </w:rPr>
        <w:t xml:space="preserve">Year: </w:t>
      </w:r>
      <w:r w:rsidRPr="001F551E">
        <w:rPr>
          <w:rFonts w:ascii="Arial" w:eastAsia="Calibri" w:hAnsi="Arial" w:cs="Arial"/>
          <w:iCs/>
          <w:sz w:val="18"/>
          <w:szCs w:val="18"/>
          <w:lang w:val="en-CA" w:bidi="bn-IN"/>
        </w:rPr>
        <w:t>Four</w:t>
      </w:r>
      <w:r w:rsidRPr="001F551E">
        <w:rPr>
          <w:rFonts w:ascii="Arial" w:eastAsia="Calibri" w:hAnsi="Arial" w:cs="Arial"/>
          <w:b/>
          <w:bCs/>
          <w:iCs/>
          <w:sz w:val="18"/>
          <w:szCs w:val="18"/>
          <w:lang w:val="en-CA" w:bidi="bn-IN"/>
        </w:rPr>
        <w:t xml:space="preserve"> Semester: </w:t>
      </w:r>
      <w:r w:rsidRPr="001F551E">
        <w:rPr>
          <w:rFonts w:ascii="Arial" w:eastAsia="Calibri" w:hAnsi="Arial" w:cs="Arial"/>
          <w:iCs/>
          <w:sz w:val="18"/>
          <w:szCs w:val="18"/>
          <w:lang w:val="en-CA" w:bidi="bn-IN"/>
        </w:rPr>
        <w:t>Even</w:t>
      </w:r>
    </w:p>
    <w:p w14:paraId="4CAD0311" w14:textId="77777777" w:rsidR="002E3C27" w:rsidRPr="001F551E" w:rsidRDefault="002E3C27" w:rsidP="002E3C27">
      <w:pPr>
        <w:jc w:val="center"/>
        <w:rPr>
          <w:rFonts w:ascii="Arial" w:eastAsia="Calibri" w:hAnsi="Arial" w:cs="Arial"/>
          <w:b/>
          <w:bCs/>
          <w:sz w:val="18"/>
          <w:szCs w:val="18"/>
          <w:lang w:val="en-CA" w:bidi="bn-IN"/>
        </w:rPr>
      </w:pPr>
    </w:p>
    <w:tbl>
      <w:tblPr>
        <w:tblW w:w="9180" w:type="dxa"/>
        <w:jc w:val="center"/>
        <w:tblLook w:val="04A0" w:firstRow="1" w:lastRow="0" w:firstColumn="1" w:lastColumn="0" w:noHBand="0" w:noVBand="1"/>
      </w:tblPr>
      <w:tblGrid>
        <w:gridCol w:w="1439"/>
        <w:gridCol w:w="7741"/>
      </w:tblGrid>
      <w:tr w:rsidR="002E3C27" w:rsidRPr="001F551E" w14:paraId="7482DB16" w14:textId="77777777" w:rsidTr="001C3606">
        <w:trPr>
          <w:jc w:val="center"/>
        </w:trPr>
        <w:tc>
          <w:tcPr>
            <w:tcW w:w="1439" w:type="dxa"/>
          </w:tcPr>
          <w:p w14:paraId="245B7201" w14:textId="77777777" w:rsidR="002E3C27" w:rsidRPr="001F551E" w:rsidRDefault="002E3C27" w:rsidP="001C3606">
            <w:pPr>
              <w:rPr>
                <w:rFonts w:ascii="Arial" w:eastAsia="Calibri" w:hAnsi="Arial" w:cs="Arial"/>
                <w:b/>
                <w:bCs/>
                <w:sz w:val="18"/>
                <w:szCs w:val="18"/>
                <w:lang w:val="en-CA" w:bidi="bn-IN"/>
              </w:rPr>
            </w:pPr>
            <w:r w:rsidRPr="001F551E">
              <w:rPr>
                <w:rFonts w:ascii="Arial" w:eastAsia="Calibri" w:hAnsi="Arial" w:cs="Arial"/>
                <w:b/>
                <w:sz w:val="18"/>
                <w:szCs w:val="18"/>
                <w:lang w:val="en-CA" w:bidi="bn-IN"/>
              </w:rPr>
              <w:t>Prerequisite:</w:t>
            </w:r>
          </w:p>
        </w:tc>
        <w:tc>
          <w:tcPr>
            <w:tcW w:w="7741" w:type="dxa"/>
          </w:tcPr>
          <w:p w14:paraId="63314722" w14:textId="77777777" w:rsidR="002E3C27" w:rsidRPr="001F551E" w:rsidRDefault="002E3C27" w:rsidP="001C3606">
            <w:pPr>
              <w:rPr>
                <w:rFonts w:ascii="Arial" w:eastAsia="Calibri" w:hAnsi="Arial" w:cs="Arial"/>
                <w:iCs/>
                <w:sz w:val="18"/>
                <w:szCs w:val="18"/>
                <w:lang w:val="en-CA" w:bidi="bn-IN"/>
              </w:rPr>
            </w:pPr>
            <w:r w:rsidRPr="001F551E">
              <w:rPr>
                <w:rFonts w:ascii="Arial" w:eastAsia="Calibri" w:hAnsi="Arial" w:cs="Arial"/>
                <w:iCs/>
                <w:sz w:val="18"/>
                <w:szCs w:val="18"/>
                <w:lang w:val="en-CA" w:bidi="bn-IN"/>
              </w:rPr>
              <w:t>None</w:t>
            </w:r>
          </w:p>
        </w:tc>
      </w:tr>
      <w:tr w:rsidR="002E3C27" w:rsidRPr="001F551E" w14:paraId="1FE01655" w14:textId="77777777" w:rsidTr="001C3606">
        <w:trPr>
          <w:jc w:val="center"/>
        </w:trPr>
        <w:tc>
          <w:tcPr>
            <w:tcW w:w="1439" w:type="dxa"/>
          </w:tcPr>
          <w:p w14:paraId="5B1BBEDF" w14:textId="77777777" w:rsidR="002E3C27" w:rsidRPr="001F551E" w:rsidRDefault="002E3C27" w:rsidP="001C3606">
            <w:pPr>
              <w:rPr>
                <w:rFonts w:ascii="Arial" w:eastAsia="Calibri" w:hAnsi="Arial" w:cs="Arial"/>
                <w:b/>
                <w:sz w:val="18"/>
                <w:szCs w:val="18"/>
                <w:lang w:val="en-CA" w:bidi="bn-IN"/>
              </w:rPr>
            </w:pPr>
            <w:r w:rsidRPr="001F551E">
              <w:rPr>
                <w:rFonts w:ascii="Arial" w:eastAsia="Calibri" w:hAnsi="Arial" w:cs="Arial"/>
                <w:b/>
                <w:sz w:val="18"/>
                <w:szCs w:val="18"/>
                <w:lang w:val="en-CA" w:bidi="bn-IN"/>
              </w:rPr>
              <w:t>Course Type</w:t>
            </w:r>
          </w:p>
        </w:tc>
        <w:tc>
          <w:tcPr>
            <w:tcW w:w="7741" w:type="dxa"/>
          </w:tcPr>
          <w:p w14:paraId="52764FCC" w14:textId="77777777" w:rsidR="002E3C27" w:rsidRPr="001F551E" w:rsidRDefault="00000000" w:rsidP="001C3606">
            <w:pPr>
              <w:rPr>
                <w:rFonts w:ascii="Arial" w:eastAsia="Calibri" w:hAnsi="Arial" w:cs="Arial"/>
                <w:iCs/>
                <w:sz w:val="18"/>
                <w:szCs w:val="18"/>
                <w:lang w:val="en-CA" w:bidi="bn-IN"/>
              </w:rPr>
            </w:pPr>
            <w:sdt>
              <w:sdtPr>
                <w:rPr>
                  <w:rFonts w:ascii="Arial" w:eastAsia="Calibri" w:hAnsi="Arial" w:cs="Arial"/>
                  <w:iCs/>
                  <w:sz w:val="18"/>
                  <w:szCs w:val="18"/>
                  <w:lang w:val="en-CA" w:bidi="bn-IN"/>
                </w:rPr>
                <w:id w:val="-1588994300"/>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Theory         </w:t>
            </w:r>
            <w:sdt>
              <w:sdtPr>
                <w:rPr>
                  <w:rFonts w:ascii="Arial" w:eastAsia="Calibri" w:hAnsi="Arial" w:cs="Arial"/>
                  <w:iCs/>
                  <w:sz w:val="18"/>
                  <w:szCs w:val="18"/>
                  <w:lang w:val="en-CA" w:bidi="bn-IN"/>
                </w:rPr>
                <w:id w:val="78652756"/>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Laboratory work         </w:t>
            </w:r>
            <w:sdt>
              <w:sdtPr>
                <w:rPr>
                  <w:rFonts w:ascii="Arial" w:eastAsia="Calibri" w:hAnsi="Arial" w:cs="Arial"/>
                  <w:iCs/>
                  <w:sz w:val="18"/>
                  <w:szCs w:val="18"/>
                  <w:lang w:val="en-CA" w:bidi="bn-IN"/>
                </w:rPr>
                <w:id w:val="1242301843"/>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Project work      </w:t>
            </w:r>
            <w:sdt>
              <w:sdtPr>
                <w:rPr>
                  <w:rFonts w:ascii="Arial" w:eastAsia="Calibri" w:hAnsi="Arial" w:cs="Arial"/>
                  <w:iCs/>
                  <w:sz w:val="18"/>
                  <w:szCs w:val="18"/>
                  <w:lang w:val="en-CA" w:bidi="bn-IN"/>
                </w:rPr>
                <w:id w:val="274609254"/>
              </w:sdtPr>
              <w:sdtContent>
                <w:r w:rsidR="002E3C27" w:rsidRPr="001F551E">
                  <w:rPr>
                    <w:rFonts w:ascii="MS Gothic" w:eastAsia="MS Gothic" w:hAnsi="MS Gothic" w:cs="MS Gothic" w:hint="eastAsia"/>
                    <w:iCs/>
                    <w:sz w:val="18"/>
                    <w:szCs w:val="18"/>
                    <w:lang w:val="en-CA" w:bidi="bn-IN"/>
                  </w:rPr>
                  <w:t>☐</w:t>
                </w:r>
              </w:sdtContent>
            </w:sdt>
            <w:r w:rsidR="002E3C27" w:rsidRPr="001F551E">
              <w:rPr>
                <w:rFonts w:ascii="Arial" w:eastAsia="Calibri" w:hAnsi="Arial" w:cs="Arial"/>
                <w:iCs/>
                <w:sz w:val="18"/>
                <w:szCs w:val="18"/>
                <w:lang w:val="en-CA" w:bidi="bn-IN"/>
              </w:rPr>
              <w:t xml:space="preserve">  Viva Voce                    </w:t>
            </w:r>
          </w:p>
        </w:tc>
      </w:tr>
      <w:tr w:rsidR="002E3C27" w:rsidRPr="001F551E" w14:paraId="78BCA72D" w14:textId="77777777" w:rsidTr="001C3606">
        <w:trPr>
          <w:trHeight w:val="238"/>
          <w:jc w:val="center"/>
        </w:trPr>
        <w:tc>
          <w:tcPr>
            <w:tcW w:w="1439" w:type="dxa"/>
          </w:tcPr>
          <w:p w14:paraId="72C590D2" w14:textId="77777777" w:rsidR="002E3C27" w:rsidRPr="001F551E" w:rsidRDefault="002E3C27" w:rsidP="001C3606">
            <w:pPr>
              <w:ind w:left="2160" w:hanging="2160"/>
              <w:rPr>
                <w:rFonts w:ascii="Arial" w:eastAsia="Calibri" w:hAnsi="Arial" w:cs="Arial"/>
                <w:b/>
                <w:bCs/>
                <w:sz w:val="18"/>
                <w:szCs w:val="18"/>
                <w:lang w:val="en-CA" w:bidi="bn-IN"/>
              </w:rPr>
            </w:pPr>
            <w:r w:rsidRPr="001F551E">
              <w:rPr>
                <w:rFonts w:ascii="Arial" w:eastAsia="Calibri" w:hAnsi="Arial" w:cs="Arial"/>
                <w:b/>
                <w:bCs/>
                <w:sz w:val="18"/>
                <w:szCs w:val="18"/>
                <w:lang w:val="en-CA" w:bidi="bn-IN"/>
              </w:rPr>
              <w:t>Motivation</w:t>
            </w:r>
          </w:p>
        </w:tc>
        <w:tc>
          <w:tcPr>
            <w:tcW w:w="7741" w:type="dxa"/>
          </w:tcPr>
          <w:p w14:paraId="2051AF3E" w14:textId="77777777" w:rsidR="002E3C27" w:rsidRPr="001F551E" w:rsidRDefault="002E3C27" w:rsidP="001C3606">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Gain practical systems-level experiments using appropriate cutting-edge techniques, collect big data, and analyze and interpret small and big data sets quantitatively.</w:t>
            </w:r>
          </w:p>
        </w:tc>
      </w:tr>
      <w:tr w:rsidR="002E3C27" w:rsidRPr="001F551E" w14:paraId="37266893" w14:textId="77777777" w:rsidTr="001C3606">
        <w:trPr>
          <w:trHeight w:val="238"/>
          <w:jc w:val="center"/>
        </w:trPr>
        <w:tc>
          <w:tcPr>
            <w:tcW w:w="9180" w:type="dxa"/>
            <w:gridSpan w:val="2"/>
          </w:tcPr>
          <w:p w14:paraId="78665863" w14:textId="77777777" w:rsidR="002E3C27" w:rsidRPr="001F551E" w:rsidRDefault="002E3C27" w:rsidP="001C3606">
            <w:pPr>
              <w:rPr>
                <w:rFonts w:ascii="Arial" w:eastAsia="Calibri" w:hAnsi="Arial" w:cs="Arial"/>
                <w:b/>
                <w:bCs/>
                <w:sz w:val="18"/>
                <w:szCs w:val="18"/>
                <w:lang w:val="en-CA" w:bidi="bn-IN"/>
              </w:rPr>
            </w:pPr>
            <w:r w:rsidRPr="001F551E">
              <w:rPr>
                <w:rFonts w:ascii="Arial" w:eastAsia="Calibri" w:hAnsi="Arial" w:cs="Arial"/>
                <w:b/>
                <w:bCs/>
                <w:sz w:val="18"/>
                <w:szCs w:val="18"/>
                <w:lang w:val="en-CA" w:bidi="bn-IN"/>
              </w:rPr>
              <w:t>Course Objective:</w:t>
            </w:r>
          </w:p>
          <w:p w14:paraId="0959D5AA" w14:textId="77777777" w:rsidR="002E3C27" w:rsidRPr="001F551E" w:rsidRDefault="002E3C27" w:rsidP="001C3606">
            <w:pPr>
              <w:jc w:val="both"/>
              <w:rPr>
                <w:rFonts w:ascii="Arial" w:eastAsia="Calibri" w:hAnsi="Arial" w:cs="Arial"/>
                <w:iCs/>
                <w:sz w:val="18"/>
                <w:szCs w:val="18"/>
                <w:lang w:val="en-CA" w:bidi="bn-IN"/>
              </w:rPr>
            </w:pPr>
            <w:r w:rsidRPr="001F551E">
              <w:rPr>
                <w:rFonts w:ascii="Arial" w:eastAsia="Calibri" w:hAnsi="Arial" w:cs="Arial"/>
                <w:iCs/>
                <w:sz w:val="18"/>
                <w:szCs w:val="18"/>
                <w:lang w:val="en-CA" w:bidi="bn-IN"/>
              </w:rPr>
              <w:t xml:space="preserve">The Systems Biology lab covers implementation of the concepts and methodologies used in systems-level analysis of biomedical systems. Students will learn how to use experimental, computational and mathematical methods in systems biology and how to design practical systems-level frameworks to address questions in a variety of biomedical fields. </w:t>
            </w:r>
          </w:p>
          <w:p w14:paraId="56668C6F" w14:textId="77777777" w:rsidR="002E3C27" w:rsidRPr="001F551E" w:rsidRDefault="002E3C27" w:rsidP="001C3606">
            <w:pPr>
              <w:jc w:val="both"/>
              <w:rPr>
                <w:rFonts w:ascii="Arial" w:eastAsia="Calibri" w:hAnsi="Arial" w:cs="Arial"/>
                <w:iCs/>
                <w:sz w:val="18"/>
                <w:szCs w:val="18"/>
                <w:lang w:val="en-CA" w:bidi="bn-IN"/>
              </w:rPr>
            </w:pPr>
          </w:p>
        </w:tc>
      </w:tr>
    </w:tbl>
    <w:p w14:paraId="5786989B" w14:textId="77777777" w:rsidR="002E3C27" w:rsidRPr="001F551E" w:rsidRDefault="002E3C27" w:rsidP="002E3C27">
      <w:pPr>
        <w:rPr>
          <w:rFonts w:ascii="Arial" w:eastAsia="Calibri" w:hAnsi="Arial" w:cs="Arial"/>
          <w:b/>
          <w:color w:val="000000"/>
          <w:sz w:val="18"/>
          <w:szCs w:val="18"/>
          <w:lang w:val="en-CA" w:bidi="bn-IN"/>
        </w:rPr>
      </w:pPr>
    </w:p>
    <w:p w14:paraId="61995DE7" w14:textId="77777777" w:rsidR="002E3C27" w:rsidRPr="001F551E" w:rsidRDefault="002E3C27" w:rsidP="002E3C27">
      <w:pPr>
        <w:autoSpaceDE w:val="0"/>
        <w:autoSpaceDN w:val="0"/>
        <w:adjustRightInd w:val="0"/>
        <w:jc w:val="center"/>
        <w:rPr>
          <w:rFonts w:ascii="Arial" w:eastAsia="Calibri" w:hAnsi="Arial" w:cs="Arial"/>
          <w:b/>
          <w:color w:val="000000"/>
          <w:sz w:val="18"/>
          <w:szCs w:val="18"/>
          <w:lang w:val="en-CA" w:bidi="bn-IN"/>
        </w:rPr>
      </w:pPr>
      <w:r w:rsidRPr="001F551E">
        <w:rPr>
          <w:rFonts w:ascii="Arial" w:eastAsia="Calibri" w:hAnsi="Arial" w:cs="Arial"/>
          <w:b/>
          <w:color w:val="000000"/>
          <w:sz w:val="18"/>
          <w:szCs w:val="18"/>
          <w:lang w:val="en-CA" w:bidi="bn-IN"/>
        </w:rPr>
        <w:t>Course Outcomes (COs), Program Outcomes (POs) and Assessment:</w:t>
      </w:r>
    </w:p>
    <w:tbl>
      <w:tblPr>
        <w:tblStyle w:val="TableGrid7"/>
        <w:tblW w:w="9175" w:type="dxa"/>
        <w:jc w:val="center"/>
        <w:tblLook w:val="04A0" w:firstRow="1" w:lastRow="0" w:firstColumn="1" w:lastColumn="0" w:noHBand="0" w:noVBand="1"/>
      </w:tblPr>
      <w:tblGrid>
        <w:gridCol w:w="646"/>
        <w:gridCol w:w="1984"/>
        <w:gridCol w:w="2135"/>
        <w:gridCol w:w="1051"/>
        <w:gridCol w:w="1747"/>
        <w:gridCol w:w="1612"/>
      </w:tblGrid>
      <w:tr w:rsidR="002E3C27" w:rsidRPr="001F551E" w14:paraId="50863D4C" w14:textId="77777777" w:rsidTr="001C3606">
        <w:trPr>
          <w:trHeight w:val="877"/>
          <w:jc w:val="center"/>
        </w:trPr>
        <w:tc>
          <w:tcPr>
            <w:tcW w:w="646" w:type="dxa"/>
            <w:vAlign w:val="center"/>
          </w:tcPr>
          <w:p w14:paraId="53B460D3"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No.</w:t>
            </w:r>
          </w:p>
        </w:tc>
        <w:tc>
          <w:tcPr>
            <w:tcW w:w="1984" w:type="dxa"/>
            <w:vAlign w:val="center"/>
          </w:tcPr>
          <w:p w14:paraId="49F36CCC"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 Statement</w:t>
            </w:r>
          </w:p>
        </w:tc>
        <w:tc>
          <w:tcPr>
            <w:tcW w:w="2135" w:type="dxa"/>
            <w:vAlign w:val="center"/>
          </w:tcPr>
          <w:p w14:paraId="1AA1A867"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Corresponding PO</w:t>
            </w:r>
          </w:p>
        </w:tc>
        <w:tc>
          <w:tcPr>
            <w:tcW w:w="1051" w:type="dxa"/>
            <w:vAlign w:val="center"/>
          </w:tcPr>
          <w:p w14:paraId="46C6262C"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Domain / level of learning taxonomy</w:t>
            </w:r>
          </w:p>
        </w:tc>
        <w:tc>
          <w:tcPr>
            <w:tcW w:w="1747" w:type="dxa"/>
            <w:vAlign w:val="center"/>
          </w:tcPr>
          <w:p w14:paraId="3AB34D03"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Delivery methods and activities</w:t>
            </w:r>
          </w:p>
        </w:tc>
        <w:tc>
          <w:tcPr>
            <w:tcW w:w="1612" w:type="dxa"/>
            <w:vAlign w:val="center"/>
          </w:tcPr>
          <w:p w14:paraId="0B9E3C91"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Assessment tools</w:t>
            </w:r>
          </w:p>
        </w:tc>
      </w:tr>
      <w:tr w:rsidR="002E3C27" w:rsidRPr="001F551E" w14:paraId="2AAD7F9C" w14:textId="77777777" w:rsidTr="001C3606">
        <w:trPr>
          <w:trHeight w:val="1646"/>
          <w:jc w:val="center"/>
        </w:trPr>
        <w:tc>
          <w:tcPr>
            <w:tcW w:w="646" w:type="dxa"/>
            <w:vAlign w:val="center"/>
          </w:tcPr>
          <w:p w14:paraId="48EA7668"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CO1</w:t>
            </w:r>
          </w:p>
        </w:tc>
        <w:tc>
          <w:tcPr>
            <w:tcW w:w="1984" w:type="dxa"/>
            <w:vAlign w:val="center"/>
          </w:tcPr>
          <w:p w14:paraId="65CD5FE7" w14:textId="77777777" w:rsidR="002E3C27" w:rsidRPr="001F551E" w:rsidRDefault="002E3C27" w:rsidP="001C3606">
            <w:pPr>
              <w:jc w:val="center"/>
              <w:rPr>
                <w:rFonts w:ascii="Arial" w:hAnsi="Arial" w:cs="Arial"/>
                <w:iCs/>
                <w:sz w:val="18"/>
                <w:szCs w:val="18"/>
                <w:lang w:bidi="bn-BD"/>
              </w:rPr>
            </w:pPr>
            <w:r w:rsidRPr="001F551E">
              <w:rPr>
                <w:rFonts w:ascii="Arial" w:hAnsi="Arial" w:cs="Arial"/>
                <w:iCs/>
                <w:sz w:val="18"/>
                <w:szCs w:val="18"/>
                <w:lang w:val="en-CA" w:bidi="bn-BD"/>
              </w:rPr>
              <w:t xml:space="preserve">To </w:t>
            </w:r>
            <w:r w:rsidRPr="001F551E">
              <w:rPr>
                <w:rFonts w:ascii="Arial" w:hAnsi="Arial" w:cs="Arial"/>
                <w:b/>
                <w:bCs/>
                <w:iCs/>
                <w:sz w:val="18"/>
                <w:szCs w:val="18"/>
                <w:lang w:val="en-CA" w:bidi="bn-BD"/>
              </w:rPr>
              <w:t>design</w:t>
            </w:r>
            <w:r w:rsidRPr="001F551E">
              <w:rPr>
                <w:rFonts w:ascii="Arial" w:hAnsi="Arial" w:cs="Arial"/>
                <w:iCs/>
                <w:sz w:val="18"/>
                <w:szCs w:val="18"/>
                <w:lang w:val="en-CA" w:bidi="bn-BD"/>
              </w:rPr>
              <w:t>, execution and interpretation of multivariable experiments that produce large data sets</w:t>
            </w:r>
          </w:p>
        </w:tc>
        <w:tc>
          <w:tcPr>
            <w:tcW w:w="2135" w:type="dxa"/>
            <w:vAlign w:val="center"/>
          </w:tcPr>
          <w:p w14:paraId="12E4FEE2"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r w:rsidRPr="001F551E">
              <w:rPr>
                <w:rFonts w:ascii="Arial" w:hAnsi="Arial" w:cs="Arial"/>
                <w:color w:val="000000"/>
                <w:sz w:val="18"/>
                <w:szCs w:val="18"/>
                <w:lang w:bidi="bn-BD"/>
              </w:rPr>
              <w:t xml:space="preserve"> </w:t>
            </w:r>
          </w:p>
          <w:p w14:paraId="7612CF08"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14:paraId="4A9D692E"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5</w:t>
            </w:r>
          </w:p>
        </w:tc>
        <w:tc>
          <w:tcPr>
            <w:tcW w:w="1747" w:type="dxa"/>
            <w:vAlign w:val="center"/>
          </w:tcPr>
          <w:p w14:paraId="13D8EC8B"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2091148674"/>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03F75A61"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791874744"/>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4352F276"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0411073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602C6DAF"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35920586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2378C418"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63869447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612" w:type="dxa"/>
            <w:vAlign w:val="center"/>
          </w:tcPr>
          <w:p w14:paraId="6B07874F"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14:paraId="1ADEE38D"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 Exam</w:t>
            </w:r>
          </w:p>
          <w:p w14:paraId="73CC69D1"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 </w:t>
            </w:r>
          </w:p>
          <w:p w14:paraId="04046FB7"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 book</w:t>
            </w:r>
          </w:p>
          <w:p w14:paraId="393E6B77"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r w:rsidR="002E3C27" w:rsidRPr="001F551E" w14:paraId="7776C825" w14:textId="77777777" w:rsidTr="001C3606">
        <w:trPr>
          <w:trHeight w:val="1583"/>
          <w:jc w:val="center"/>
        </w:trPr>
        <w:tc>
          <w:tcPr>
            <w:tcW w:w="646" w:type="dxa"/>
            <w:vAlign w:val="center"/>
          </w:tcPr>
          <w:p w14:paraId="5D05532B"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CO2</w:t>
            </w:r>
          </w:p>
        </w:tc>
        <w:tc>
          <w:tcPr>
            <w:tcW w:w="1984" w:type="dxa"/>
            <w:vAlign w:val="center"/>
          </w:tcPr>
          <w:p w14:paraId="30548E1C" w14:textId="77777777" w:rsidR="002E3C27" w:rsidRPr="001F551E" w:rsidRDefault="002E3C27" w:rsidP="001C3606">
            <w:pPr>
              <w:jc w:val="center"/>
              <w:rPr>
                <w:rFonts w:ascii="Arial" w:hAnsi="Arial" w:cs="Arial"/>
                <w:iCs/>
                <w:sz w:val="18"/>
                <w:szCs w:val="18"/>
                <w:lang w:bidi="bn-BD"/>
              </w:rPr>
            </w:pPr>
            <w:r w:rsidRPr="001F551E">
              <w:rPr>
                <w:rFonts w:ascii="Arial" w:hAnsi="Arial" w:cs="Arial"/>
                <w:iCs/>
                <w:sz w:val="18"/>
                <w:szCs w:val="18"/>
                <w:lang w:val="en-CA" w:bidi="bn-BD"/>
              </w:rPr>
              <w:t xml:space="preserve">To </w:t>
            </w:r>
            <w:r w:rsidRPr="001F551E">
              <w:rPr>
                <w:rFonts w:ascii="Arial" w:hAnsi="Arial" w:cs="Arial"/>
                <w:b/>
                <w:bCs/>
                <w:iCs/>
                <w:sz w:val="18"/>
                <w:szCs w:val="18"/>
                <w:lang w:val="en-CA" w:bidi="bn-BD"/>
              </w:rPr>
              <w:t xml:space="preserve">demonstrate </w:t>
            </w:r>
            <w:r w:rsidRPr="001F551E">
              <w:rPr>
                <w:rFonts w:ascii="Arial" w:hAnsi="Arial" w:cs="Arial"/>
                <w:iCs/>
                <w:sz w:val="18"/>
                <w:szCs w:val="18"/>
                <w:lang w:val="en-CA" w:bidi="bn-BD"/>
              </w:rPr>
              <w:t xml:space="preserve">“how” cell- level functions arise and “why” mechanistic knowledge allows us to predict cellular behaviors </w:t>
            </w:r>
          </w:p>
        </w:tc>
        <w:tc>
          <w:tcPr>
            <w:tcW w:w="2135" w:type="dxa"/>
            <w:vAlign w:val="center"/>
          </w:tcPr>
          <w:p w14:paraId="36DC9AD2"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b/>
                <w:bCs/>
                <w:sz w:val="18"/>
                <w:szCs w:val="18"/>
                <w:lang w:bidi="bn-BD"/>
              </w:rPr>
              <w:t>Design/development of solutions</w:t>
            </w:r>
            <w:r w:rsidRPr="001F551E">
              <w:rPr>
                <w:rFonts w:ascii="Arial" w:hAnsi="Arial" w:cs="Arial"/>
                <w:color w:val="000000"/>
                <w:sz w:val="18"/>
                <w:szCs w:val="18"/>
                <w:lang w:bidi="bn-BD"/>
              </w:rPr>
              <w:t xml:space="preserve"> </w:t>
            </w:r>
          </w:p>
          <w:p w14:paraId="482C2B2D" w14:textId="77777777" w:rsidR="002E3C27" w:rsidRPr="001F551E" w:rsidRDefault="002E3C27" w:rsidP="001C3606">
            <w:pPr>
              <w:contextualSpacing/>
              <w:jc w:val="center"/>
              <w:rPr>
                <w:rFonts w:ascii="Arial" w:hAnsi="Arial" w:cs="Arial"/>
                <w:color w:val="000000"/>
                <w:sz w:val="18"/>
                <w:szCs w:val="18"/>
                <w:lang w:bidi="bn-BD"/>
              </w:rPr>
            </w:pPr>
            <w:r w:rsidRPr="001F551E">
              <w:rPr>
                <w:rFonts w:ascii="Arial" w:hAnsi="Arial" w:cs="Arial"/>
                <w:color w:val="000000"/>
                <w:sz w:val="18"/>
                <w:szCs w:val="18"/>
                <w:lang w:bidi="bn-BD"/>
              </w:rPr>
              <w:t>(PO3)</w:t>
            </w:r>
          </w:p>
        </w:tc>
        <w:tc>
          <w:tcPr>
            <w:tcW w:w="1051" w:type="dxa"/>
            <w:vAlign w:val="center"/>
          </w:tcPr>
          <w:p w14:paraId="618142B9" w14:textId="77777777" w:rsidR="002E3C27" w:rsidRPr="001F551E" w:rsidRDefault="002E3C27" w:rsidP="001C3606">
            <w:pPr>
              <w:jc w:val="center"/>
              <w:rPr>
                <w:rFonts w:ascii="Arial" w:hAnsi="Arial" w:cs="Arial"/>
                <w:color w:val="000000"/>
                <w:sz w:val="18"/>
                <w:szCs w:val="18"/>
                <w:lang w:bidi="bn-BD"/>
              </w:rPr>
            </w:pPr>
            <w:r w:rsidRPr="001F551E">
              <w:rPr>
                <w:rFonts w:ascii="Arial" w:hAnsi="Arial" w:cs="Arial"/>
                <w:color w:val="000000"/>
                <w:sz w:val="18"/>
                <w:szCs w:val="18"/>
                <w:lang w:bidi="bn-BD"/>
              </w:rPr>
              <w:t>Cognitive domain – level 4</w:t>
            </w:r>
          </w:p>
        </w:tc>
        <w:tc>
          <w:tcPr>
            <w:tcW w:w="1747" w:type="dxa"/>
            <w:vAlign w:val="center"/>
          </w:tcPr>
          <w:p w14:paraId="36E9AA32"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316722897"/>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Lecture Note</w:t>
            </w:r>
          </w:p>
          <w:p w14:paraId="3D3304B9"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990787176"/>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Text Book</w:t>
            </w:r>
          </w:p>
          <w:p w14:paraId="69490EC3"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810295779"/>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Audio/Video</w:t>
            </w:r>
          </w:p>
          <w:p w14:paraId="32C83BB6" w14:textId="77777777" w:rsidR="002E3C27" w:rsidRPr="001F551E" w:rsidRDefault="00000000" w:rsidP="001C3606">
            <w:pPr>
              <w:spacing w:line="276" w:lineRule="auto"/>
              <w:rPr>
                <w:rFonts w:ascii="Arial" w:hAnsi="Arial" w:cs="Arial"/>
                <w:color w:val="000000"/>
                <w:sz w:val="18"/>
                <w:szCs w:val="18"/>
                <w:lang w:bidi="bn-BD"/>
              </w:rPr>
            </w:pPr>
            <w:sdt>
              <w:sdtPr>
                <w:rPr>
                  <w:rFonts w:ascii="Arial" w:hAnsi="Arial" w:cs="Arial"/>
                  <w:color w:val="000000"/>
                  <w:sz w:val="18"/>
                  <w:szCs w:val="18"/>
                  <w:lang w:bidi="bn-BD"/>
                </w:rPr>
                <w:id w:val="1204597324"/>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Web Material</w:t>
            </w:r>
          </w:p>
          <w:p w14:paraId="46A78C09" w14:textId="77777777" w:rsidR="002E3C27" w:rsidRPr="001F551E" w:rsidRDefault="00000000" w:rsidP="001C3606">
            <w:pPr>
              <w:rPr>
                <w:rFonts w:ascii="Arial" w:hAnsi="Arial" w:cs="Arial"/>
                <w:color w:val="000000"/>
                <w:sz w:val="18"/>
                <w:szCs w:val="18"/>
                <w:lang w:bidi="bn-BD"/>
              </w:rPr>
            </w:pPr>
            <w:sdt>
              <w:sdtPr>
                <w:rPr>
                  <w:rFonts w:ascii="Arial" w:hAnsi="Arial" w:cs="Arial"/>
                  <w:color w:val="000000"/>
                  <w:sz w:val="18"/>
                  <w:szCs w:val="18"/>
                  <w:lang w:bidi="bn-BD"/>
                </w:rPr>
                <w:id w:val="1822386416"/>
              </w:sdtPr>
              <w:sdtContent>
                <w:r w:rsidR="002E3C27" w:rsidRPr="001F551E">
                  <w:rPr>
                    <w:rFonts w:ascii="MS Gothic" w:eastAsia="MS Gothic" w:hAnsi="MS Gothic" w:cs="MS Gothic" w:hint="eastAsia"/>
                    <w:color w:val="000000"/>
                    <w:sz w:val="18"/>
                    <w:szCs w:val="18"/>
                    <w:lang w:bidi="bn-BD"/>
                  </w:rPr>
                  <w:t>☐</w:t>
                </w:r>
              </w:sdtContent>
            </w:sdt>
            <w:r w:rsidR="002E3C27" w:rsidRPr="001F551E">
              <w:rPr>
                <w:rFonts w:ascii="Arial" w:hAnsi="Arial" w:cs="Arial"/>
                <w:color w:val="000000"/>
                <w:sz w:val="18"/>
                <w:szCs w:val="18"/>
                <w:lang w:bidi="bn-BD"/>
              </w:rPr>
              <w:t xml:space="preserve">  Journal paper</w:t>
            </w:r>
          </w:p>
        </w:tc>
        <w:tc>
          <w:tcPr>
            <w:tcW w:w="1612" w:type="dxa"/>
            <w:vAlign w:val="center"/>
          </w:tcPr>
          <w:p w14:paraId="24B403B9"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CA</w:t>
            </w:r>
          </w:p>
          <w:p w14:paraId="28FF8A81"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Final Exam</w:t>
            </w:r>
          </w:p>
          <w:p w14:paraId="6E71367A"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Assignment </w:t>
            </w:r>
          </w:p>
          <w:p w14:paraId="0843C855" w14:textId="77777777" w:rsidR="002E3C27" w:rsidRPr="001F551E" w:rsidRDefault="002E3C27" w:rsidP="001C3606">
            <w:pPr>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Note book</w:t>
            </w:r>
          </w:p>
          <w:p w14:paraId="2B690879" w14:textId="77777777" w:rsidR="002E3C27" w:rsidRPr="001F551E" w:rsidRDefault="002E3C27" w:rsidP="001C3606">
            <w:pPr>
              <w:spacing w:line="276" w:lineRule="auto"/>
              <w:rPr>
                <w:rFonts w:ascii="Arial" w:hAnsi="Arial" w:cs="Arial"/>
                <w:color w:val="000000"/>
                <w:sz w:val="18"/>
                <w:szCs w:val="18"/>
                <w:lang w:bidi="bn-BD"/>
              </w:rPr>
            </w:pPr>
            <w:r w:rsidRPr="001F551E">
              <w:rPr>
                <w:rFonts w:ascii="MS Gothic" w:eastAsia="MS Gothic" w:hAnsi="MS Gothic" w:cs="MS Gothic" w:hint="eastAsia"/>
                <w:color w:val="000000"/>
                <w:sz w:val="18"/>
                <w:szCs w:val="18"/>
                <w:lang w:bidi="bn-BD"/>
              </w:rPr>
              <w:t>☒</w:t>
            </w:r>
            <w:r w:rsidRPr="001F551E">
              <w:rPr>
                <w:rFonts w:ascii="Arial" w:hAnsi="Arial" w:cs="Arial"/>
                <w:color w:val="000000"/>
                <w:sz w:val="18"/>
                <w:szCs w:val="18"/>
                <w:lang w:bidi="bn-BD"/>
              </w:rPr>
              <w:t xml:space="preserve">  Presentation</w:t>
            </w:r>
          </w:p>
        </w:tc>
      </w:tr>
    </w:tbl>
    <w:p w14:paraId="22E92A81" w14:textId="77777777" w:rsidR="002E3C27" w:rsidRPr="001F551E" w:rsidRDefault="002E3C27" w:rsidP="002E3C27">
      <w:pPr>
        <w:autoSpaceDE w:val="0"/>
        <w:autoSpaceDN w:val="0"/>
        <w:adjustRightInd w:val="0"/>
        <w:jc w:val="center"/>
        <w:rPr>
          <w:rFonts w:ascii="Arial" w:eastAsia="Calibri" w:hAnsi="Arial" w:cs="Arial"/>
          <w:b/>
          <w:color w:val="000000"/>
          <w:sz w:val="18"/>
          <w:szCs w:val="18"/>
          <w:lang w:val="en-CA" w:bidi="bn-IN"/>
        </w:rPr>
      </w:pPr>
    </w:p>
    <w:tbl>
      <w:tblPr>
        <w:tblStyle w:val="TableGrid7"/>
        <w:tblW w:w="9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76"/>
      </w:tblGrid>
      <w:tr w:rsidR="002E3C27" w:rsidRPr="001F551E" w14:paraId="7638E58A" w14:textId="77777777" w:rsidTr="001C3606">
        <w:trPr>
          <w:jc w:val="center"/>
        </w:trPr>
        <w:tc>
          <w:tcPr>
            <w:tcW w:w="9476" w:type="dxa"/>
          </w:tcPr>
          <w:p w14:paraId="66106277" w14:textId="77777777" w:rsidR="002E3C27" w:rsidRPr="001F551E" w:rsidRDefault="002E3C27" w:rsidP="001C3606">
            <w:pPr>
              <w:rPr>
                <w:rFonts w:ascii="Arial" w:hAnsi="Arial" w:cs="Arial"/>
                <w:b/>
                <w:color w:val="000000"/>
                <w:sz w:val="18"/>
                <w:szCs w:val="18"/>
                <w:lang w:bidi="bn-BD"/>
              </w:rPr>
            </w:pPr>
            <w:r w:rsidRPr="001F551E">
              <w:rPr>
                <w:rFonts w:ascii="Arial" w:hAnsi="Arial" w:cs="Arial"/>
                <w:b/>
                <w:color w:val="000000"/>
                <w:sz w:val="18"/>
                <w:szCs w:val="18"/>
                <w:lang w:bidi="bn-BD"/>
              </w:rPr>
              <w:lastRenderedPageBreak/>
              <w:t>Assessment and Marks Distribution:</w:t>
            </w:r>
          </w:p>
          <w:p w14:paraId="1D9E53A3" w14:textId="77777777" w:rsidR="002E3C27" w:rsidRPr="001F551E" w:rsidRDefault="002E3C27" w:rsidP="001C3606">
            <w:pPr>
              <w:rPr>
                <w:rFonts w:ascii="Arial" w:hAnsi="Arial" w:cs="Arial"/>
                <w:bCs/>
                <w:sz w:val="18"/>
                <w:szCs w:val="18"/>
                <w:lang w:bidi="bn-BD"/>
              </w:rPr>
            </w:pPr>
            <w:r w:rsidRPr="001F551E">
              <w:rPr>
                <w:rFonts w:ascii="Arial" w:hAnsi="Arial" w:cs="Arial"/>
                <w:bCs/>
                <w:color w:val="800000"/>
                <w:sz w:val="18"/>
                <w:szCs w:val="18"/>
                <w:lang w:bidi="bn-BD"/>
              </w:rPr>
              <w:tab/>
            </w:r>
            <w:r w:rsidRPr="001F551E">
              <w:rPr>
                <w:rFonts w:ascii="Arial" w:hAnsi="Arial" w:cs="Arial"/>
                <w:bCs/>
                <w:sz w:val="18"/>
                <w:szCs w:val="18"/>
                <w:lang w:bidi="bn-BD"/>
              </w:rPr>
              <w:t>Continuous Assessments (</w:t>
            </w:r>
            <w:proofErr w:type="gramStart"/>
            <w:r w:rsidRPr="001F551E">
              <w:rPr>
                <w:rFonts w:ascii="Arial" w:hAnsi="Arial" w:cs="Arial"/>
                <w:bCs/>
                <w:sz w:val="18"/>
                <w:szCs w:val="18"/>
                <w:lang w:bidi="bn-BD"/>
              </w:rPr>
              <w:t>CA)  (</w:t>
            </w:r>
            <w:proofErr w:type="gramEnd"/>
            <w:r>
              <w:rPr>
                <w:rFonts w:ascii="Arial" w:hAnsi="Arial" w:cs="Arial"/>
                <w:bCs/>
                <w:sz w:val="18"/>
                <w:szCs w:val="18"/>
                <w:lang w:bidi="bn-BD"/>
              </w:rPr>
              <w:t>20%</w:t>
            </w:r>
            <w:r w:rsidRPr="001F551E">
              <w:rPr>
                <w:rFonts w:ascii="Arial" w:hAnsi="Arial" w:cs="Arial"/>
                <w:bCs/>
                <w:sz w:val="18"/>
                <w:szCs w:val="18"/>
                <w:lang w:bidi="bn-BD"/>
              </w:rPr>
              <w:t>)</w:t>
            </w:r>
          </w:p>
          <w:p w14:paraId="5DFB56F9" w14:textId="77777777" w:rsidR="002E3C27" w:rsidRPr="001F551E" w:rsidRDefault="002E3C27" w:rsidP="001C3606">
            <w:pPr>
              <w:rPr>
                <w:rFonts w:ascii="Arial" w:hAnsi="Arial" w:cs="Arial"/>
                <w:bCs/>
                <w:sz w:val="18"/>
                <w:szCs w:val="18"/>
                <w:lang w:bidi="bn-BD"/>
              </w:rPr>
            </w:pPr>
            <w:r w:rsidRPr="001F551E">
              <w:rPr>
                <w:rFonts w:ascii="Arial" w:hAnsi="Arial" w:cs="Arial"/>
                <w:bCs/>
                <w:sz w:val="18"/>
                <w:szCs w:val="18"/>
                <w:lang w:bidi="bn-BD"/>
              </w:rPr>
              <w:t xml:space="preserve"> </w:t>
            </w:r>
            <w:r w:rsidRPr="001F551E">
              <w:rPr>
                <w:rFonts w:ascii="Arial" w:hAnsi="Arial" w:cs="Arial"/>
                <w:bCs/>
                <w:sz w:val="18"/>
                <w:szCs w:val="18"/>
                <w:lang w:bidi="bn-BD"/>
              </w:rPr>
              <w:tab/>
              <w:t>A comprehensive final exam + Lab note book (</w:t>
            </w:r>
            <w:r>
              <w:rPr>
                <w:rFonts w:ascii="Arial" w:hAnsi="Arial" w:cs="Arial"/>
                <w:bCs/>
                <w:sz w:val="18"/>
                <w:szCs w:val="18"/>
                <w:lang w:bidi="bn-BD"/>
              </w:rPr>
              <w:t>70%</w:t>
            </w:r>
            <w:r w:rsidRPr="001F551E">
              <w:rPr>
                <w:rFonts w:ascii="Arial" w:hAnsi="Arial" w:cs="Arial"/>
                <w:bCs/>
                <w:sz w:val="18"/>
                <w:szCs w:val="18"/>
                <w:lang w:bidi="bn-BD"/>
              </w:rPr>
              <w:t>)</w:t>
            </w:r>
          </w:p>
          <w:p w14:paraId="0E448898" w14:textId="77777777" w:rsidR="002E3C27" w:rsidRPr="001F551E" w:rsidRDefault="002E3C27" w:rsidP="001C3606">
            <w:pPr>
              <w:rPr>
                <w:rFonts w:ascii="Arial" w:hAnsi="Arial" w:cs="Arial"/>
                <w:b/>
                <w:color w:val="000000"/>
                <w:sz w:val="18"/>
                <w:szCs w:val="18"/>
                <w:lang w:bidi="bn-BD"/>
              </w:rPr>
            </w:pPr>
            <w:r w:rsidRPr="001F551E">
              <w:rPr>
                <w:rFonts w:ascii="Arial" w:hAnsi="Arial" w:cs="Arial"/>
                <w:bCs/>
                <w:sz w:val="18"/>
                <w:szCs w:val="18"/>
                <w:lang w:bidi="bn-BD"/>
              </w:rPr>
              <w:t xml:space="preserve"> </w:t>
            </w:r>
            <w:r w:rsidRPr="001F551E">
              <w:rPr>
                <w:rFonts w:ascii="Arial" w:hAnsi="Arial" w:cs="Arial"/>
                <w:bCs/>
                <w:sz w:val="18"/>
                <w:szCs w:val="18"/>
                <w:lang w:bidi="bn-BD"/>
              </w:rPr>
              <w:tab/>
              <w:t>A class participation mark (</w:t>
            </w:r>
            <w:r>
              <w:rPr>
                <w:rFonts w:ascii="Arial" w:hAnsi="Arial" w:cs="Arial"/>
                <w:bCs/>
                <w:sz w:val="18"/>
                <w:szCs w:val="18"/>
                <w:lang w:bidi="bn-BD"/>
              </w:rPr>
              <w:t>10%</w:t>
            </w:r>
            <w:r w:rsidRPr="001F551E">
              <w:rPr>
                <w:rFonts w:ascii="Arial" w:hAnsi="Arial" w:cs="Arial"/>
                <w:bCs/>
                <w:sz w:val="18"/>
                <w:szCs w:val="18"/>
                <w:lang w:bidi="bn-BD"/>
              </w:rPr>
              <w:t>).</w:t>
            </w:r>
          </w:p>
        </w:tc>
      </w:tr>
    </w:tbl>
    <w:p w14:paraId="7FCAD36B" w14:textId="77777777" w:rsidR="002E3C27" w:rsidRPr="001F551E" w:rsidRDefault="002E3C27" w:rsidP="002E3C27">
      <w:pPr>
        <w:shd w:val="clear" w:color="auto" w:fill="FFFFFF"/>
        <w:spacing w:line="315" w:lineRule="atLeast"/>
        <w:rPr>
          <w:rFonts w:ascii="Arial" w:hAnsi="Arial" w:cs="Arial"/>
          <w:b/>
          <w:bCs/>
          <w:color w:val="373A3C"/>
          <w:sz w:val="18"/>
          <w:szCs w:val="18"/>
          <w:lang w:val="en-CA" w:bidi="bn-IN"/>
        </w:rPr>
      </w:pPr>
      <w:r w:rsidRPr="001F551E">
        <w:rPr>
          <w:rFonts w:ascii="Arial" w:hAnsi="Arial" w:cs="Arial"/>
          <w:b/>
          <w:bCs/>
          <w:color w:val="373A3C"/>
          <w:sz w:val="18"/>
          <w:szCs w:val="18"/>
          <w:lang w:val="en-CA" w:bidi="bn-IN"/>
        </w:rPr>
        <w:t>Course Contents:</w:t>
      </w:r>
    </w:p>
    <w:p w14:paraId="231DAC7B" w14:textId="77777777" w:rsidR="002E3C27" w:rsidRPr="001F551E" w:rsidRDefault="002E3C27" w:rsidP="002E3C27">
      <w:pPr>
        <w:numPr>
          <w:ilvl w:val="0"/>
          <w:numId w:val="54"/>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Mathematical Representations of Cell Biological Systems | Simulations of Cell Biological Systems</w:t>
      </w:r>
    </w:p>
    <w:p w14:paraId="446EA0DB" w14:textId="77777777" w:rsidR="002E3C27" w:rsidRPr="001F551E" w:rsidRDefault="002E3C27" w:rsidP="002E3C27">
      <w:pPr>
        <w:numPr>
          <w:ilvl w:val="0"/>
          <w:numId w:val="54"/>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Experimental Technologies | Network Building and Analysis</w:t>
      </w:r>
    </w:p>
    <w:p w14:paraId="631DD7E9" w14:textId="77777777" w:rsidR="002E3C27" w:rsidRPr="001F551E" w:rsidRDefault="002E3C27" w:rsidP="002E3C27">
      <w:pPr>
        <w:numPr>
          <w:ilvl w:val="0"/>
          <w:numId w:val="54"/>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 xml:space="preserve">Emergent Properties: </w:t>
      </w:r>
      <w:proofErr w:type="spellStart"/>
      <w:r w:rsidRPr="001F551E">
        <w:rPr>
          <w:rFonts w:ascii="Arial" w:hAnsi="Arial" w:cs="Arial"/>
          <w:color w:val="000000"/>
          <w:sz w:val="18"/>
          <w:szCs w:val="18"/>
          <w:shd w:val="clear" w:color="auto" w:fill="FFFFFF"/>
          <w:lang w:bidi="bn-BD"/>
        </w:rPr>
        <w:t>Ultrasensitivity</w:t>
      </w:r>
      <w:proofErr w:type="spellEnd"/>
      <w:r w:rsidRPr="001F551E">
        <w:rPr>
          <w:rFonts w:ascii="Arial" w:hAnsi="Arial" w:cs="Arial"/>
          <w:color w:val="000000"/>
          <w:sz w:val="18"/>
          <w:szCs w:val="18"/>
          <w:shd w:val="clear" w:color="auto" w:fill="FFFFFF"/>
          <w:lang w:bidi="bn-BD"/>
        </w:rPr>
        <w:t xml:space="preserve"> and Robustness | Case Studies</w:t>
      </w:r>
    </w:p>
    <w:p w14:paraId="0AF0E422" w14:textId="77777777" w:rsidR="002E3C27" w:rsidRPr="001F551E" w:rsidRDefault="002E3C27" w:rsidP="002E3C27">
      <w:pPr>
        <w:numPr>
          <w:ilvl w:val="0"/>
          <w:numId w:val="54"/>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mRNA Sequencing Data Analysis</w:t>
      </w:r>
    </w:p>
    <w:p w14:paraId="566CA1B3" w14:textId="77777777" w:rsidR="002E3C27" w:rsidRPr="001F551E" w:rsidRDefault="002E3C27" w:rsidP="002E3C27">
      <w:pPr>
        <w:numPr>
          <w:ilvl w:val="0"/>
          <w:numId w:val="54"/>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Proteomics Analysis</w:t>
      </w:r>
    </w:p>
    <w:p w14:paraId="20843675" w14:textId="77777777" w:rsidR="002E3C27" w:rsidRPr="001F551E" w:rsidRDefault="002E3C27" w:rsidP="002E3C27">
      <w:pPr>
        <w:numPr>
          <w:ilvl w:val="0"/>
          <w:numId w:val="54"/>
        </w:numPr>
        <w:contextualSpacing/>
        <w:rPr>
          <w:rFonts w:ascii="Arial" w:hAnsi="Arial" w:cs="Arial"/>
          <w:color w:val="000000"/>
          <w:sz w:val="18"/>
          <w:szCs w:val="18"/>
          <w:shd w:val="clear" w:color="auto" w:fill="FFFFFF"/>
          <w:lang w:bidi="bn-BD"/>
        </w:rPr>
      </w:pPr>
      <w:r w:rsidRPr="001F551E">
        <w:rPr>
          <w:rFonts w:ascii="Arial" w:hAnsi="Arial" w:cs="Arial"/>
          <w:color w:val="000000"/>
          <w:sz w:val="18"/>
          <w:szCs w:val="18"/>
          <w:shd w:val="clear" w:color="auto" w:fill="FFFFFF"/>
          <w:lang w:bidi="bn-BD"/>
        </w:rPr>
        <w:t>Flow Cytometry – Acquisition, Analysis</w:t>
      </w:r>
    </w:p>
    <w:p w14:paraId="0B29E599" w14:textId="77777777" w:rsidR="002E3C27" w:rsidRPr="001F551E" w:rsidRDefault="002E3C27" w:rsidP="002E3C27">
      <w:pPr>
        <w:numPr>
          <w:ilvl w:val="0"/>
          <w:numId w:val="54"/>
        </w:numPr>
        <w:contextualSpacing/>
        <w:rPr>
          <w:rFonts w:ascii="Arial" w:hAnsi="Arial" w:cs="Arial"/>
          <w:color w:val="000000"/>
          <w:sz w:val="18"/>
          <w:szCs w:val="18"/>
          <w:lang w:bidi="bn-BD"/>
        </w:rPr>
      </w:pPr>
      <w:r w:rsidRPr="001F551E">
        <w:rPr>
          <w:rFonts w:ascii="Arial" w:hAnsi="Arial" w:cs="Arial"/>
          <w:color w:val="000000"/>
          <w:sz w:val="18"/>
          <w:szCs w:val="18"/>
          <w:shd w:val="clear" w:color="auto" w:fill="FFFFFF"/>
          <w:lang w:bidi="bn-BD"/>
        </w:rPr>
        <w:t>Mass Cytometry</w:t>
      </w:r>
    </w:p>
    <w:p w14:paraId="6159CFCF" w14:textId="77777777" w:rsidR="002E3C27" w:rsidRPr="001F551E" w:rsidRDefault="002E3C27" w:rsidP="002E3C27">
      <w:pPr>
        <w:numPr>
          <w:ilvl w:val="0"/>
          <w:numId w:val="54"/>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Genes2Networks and Network Visualization</w:t>
      </w:r>
    </w:p>
    <w:p w14:paraId="4D861F00" w14:textId="77777777" w:rsidR="002E3C27" w:rsidRPr="001F551E" w:rsidRDefault="002E3C27" w:rsidP="002E3C27">
      <w:pPr>
        <w:numPr>
          <w:ilvl w:val="0"/>
          <w:numId w:val="54"/>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Functional Association Networks with Sets2Networks</w:t>
      </w:r>
    </w:p>
    <w:p w14:paraId="2D6024EF" w14:textId="77777777" w:rsidR="002E3C27" w:rsidRPr="001F551E" w:rsidRDefault="002E3C27" w:rsidP="002E3C27">
      <w:pPr>
        <w:numPr>
          <w:ilvl w:val="0"/>
          <w:numId w:val="54"/>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Functional Association Networks with Genes2FANs</w:t>
      </w:r>
    </w:p>
    <w:p w14:paraId="5C75A7CF" w14:textId="77777777" w:rsidR="002E3C27" w:rsidRPr="001F551E" w:rsidRDefault="002E3C27" w:rsidP="002E3C27">
      <w:pPr>
        <w:numPr>
          <w:ilvl w:val="0"/>
          <w:numId w:val="54"/>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 xml:space="preserve">The Fisher Exact Test and </w:t>
      </w:r>
      <w:proofErr w:type="spellStart"/>
      <w:r w:rsidRPr="001F551E">
        <w:rPr>
          <w:rFonts w:ascii="Arial" w:hAnsi="Arial" w:cs="Arial"/>
          <w:color w:val="000000"/>
          <w:sz w:val="18"/>
          <w:szCs w:val="18"/>
          <w:lang w:bidi="bn-BD"/>
        </w:rPr>
        <w:t>Enrichr</w:t>
      </w:r>
      <w:proofErr w:type="spellEnd"/>
    </w:p>
    <w:p w14:paraId="28B398E0" w14:textId="77777777" w:rsidR="002E3C27" w:rsidRPr="001F551E" w:rsidRDefault="002E3C27" w:rsidP="002E3C27">
      <w:pPr>
        <w:numPr>
          <w:ilvl w:val="0"/>
          <w:numId w:val="54"/>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 xml:space="preserve">Gene Set Enrichment Analysis (GSEA) </w:t>
      </w:r>
    </w:p>
    <w:p w14:paraId="0CFC99B4" w14:textId="77777777" w:rsidR="002E3C27" w:rsidRPr="001F551E" w:rsidRDefault="002E3C27" w:rsidP="002E3C27">
      <w:pPr>
        <w:numPr>
          <w:ilvl w:val="0"/>
          <w:numId w:val="54"/>
        </w:numPr>
        <w:shd w:val="clear" w:color="auto" w:fill="FFFFFF"/>
        <w:contextualSpacing/>
        <w:rPr>
          <w:rFonts w:ascii="Arial" w:hAnsi="Arial" w:cs="Arial"/>
          <w:color w:val="000000"/>
          <w:sz w:val="18"/>
          <w:szCs w:val="18"/>
          <w:lang w:bidi="bn-BD"/>
        </w:rPr>
      </w:pPr>
      <w:r w:rsidRPr="001F551E">
        <w:rPr>
          <w:rFonts w:ascii="Arial" w:hAnsi="Arial" w:cs="Arial"/>
          <w:color w:val="000000"/>
          <w:sz w:val="18"/>
          <w:szCs w:val="18"/>
          <w:lang w:bidi="bn-BD"/>
        </w:rPr>
        <w:t>Principal Angle Enrichment Analysis (PAEA)</w:t>
      </w:r>
    </w:p>
    <w:p w14:paraId="51A13713" w14:textId="77777777" w:rsidR="002E3C27" w:rsidRPr="001F551E" w:rsidRDefault="002E3C27" w:rsidP="002E3C27">
      <w:pPr>
        <w:numPr>
          <w:ilvl w:val="0"/>
          <w:numId w:val="54"/>
        </w:numPr>
        <w:shd w:val="clear" w:color="auto" w:fill="FFFFFF"/>
        <w:contextualSpacing/>
        <w:rPr>
          <w:rFonts w:ascii="Arial" w:eastAsia="Calibri" w:hAnsi="Arial" w:cs="Arial"/>
          <w:color w:val="000000"/>
          <w:sz w:val="18"/>
          <w:szCs w:val="18"/>
          <w:lang w:val="en-CA" w:bidi="bn-IN"/>
        </w:rPr>
      </w:pPr>
      <w:r w:rsidRPr="001F551E">
        <w:rPr>
          <w:rFonts w:ascii="Arial" w:hAnsi="Arial" w:cs="Arial"/>
          <w:color w:val="000000"/>
          <w:sz w:val="18"/>
          <w:szCs w:val="18"/>
          <w:lang w:bidi="bn-BD"/>
        </w:rPr>
        <w:t>GATE and Network2Canvas</w:t>
      </w:r>
    </w:p>
    <w:p w14:paraId="30CAC5F2" w14:textId="77777777" w:rsidR="002E3C27" w:rsidRPr="001F551E" w:rsidRDefault="002E3C27" w:rsidP="002E3C27">
      <w:pPr>
        <w:numPr>
          <w:ilvl w:val="0"/>
          <w:numId w:val="54"/>
        </w:numPr>
        <w:shd w:val="clear" w:color="auto" w:fill="FFFFFF"/>
        <w:contextualSpacing/>
        <w:rPr>
          <w:rFonts w:ascii="Arial" w:eastAsia="Calibri" w:hAnsi="Arial" w:cs="Arial"/>
          <w:color w:val="000000"/>
          <w:sz w:val="18"/>
          <w:szCs w:val="18"/>
          <w:lang w:val="en-CA" w:bidi="bn-IN"/>
        </w:rPr>
      </w:pPr>
      <w:r w:rsidRPr="001F551E">
        <w:rPr>
          <w:rFonts w:ascii="Arial" w:hAnsi="Arial" w:cs="Arial"/>
          <w:color w:val="000000"/>
          <w:sz w:val="18"/>
          <w:szCs w:val="18"/>
          <w:lang w:bidi="bn-BD"/>
        </w:rPr>
        <w:t>RNA-seq STAR</w:t>
      </w:r>
    </w:p>
    <w:p w14:paraId="6E1899EC" w14:textId="77777777" w:rsidR="002E3C27" w:rsidRPr="007C437C" w:rsidRDefault="002E3C27" w:rsidP="002E3C27">
      <w:pPr>
        <w:rPr>
          <w:rFonts w:ascii="Arial" w:hAnsi="Arial" w:cs="Arial"/>
          <w:sz w:val="18"/>
          <w:szCs w:val="18"/>
        </w:rPr>
      </w:pPr>
    </w:p>
    <w:p w14:paraId="40D5D7BD" w14:textId="77777777" w:rsidR="002E3C27" w:rsidRPr="007C437C" w:rsidRDefault="002E3C27" w:rsidP="002E3C27">
      <w:pPr>
        <w:tabs>
          <w:tab w:val="left" w:pos="901"/>
        </w:tabs>
        <w:rPr>
          <w:rFonts w:ascii="Arial" w:hAnsi="Arial" w:cs="Arial"/>
          <w:sz w:val="18"/>
          <w:szCs w:val="18"/>
        </w:rPr>
      </w:pPr>
    </w:p>
    <w:p w14:paraId="66C241CD" w14:textId="77777777" w:rsidR="002E3C27" w:rsidRPr="000045B0"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6"/>
          <w:szCs w:val="20"/>
        </w:rPr>
      </w:pPr>
      <w:r>
        <w:rPr>
          <w:rFonts w:ascii="Arial" w:hAnsi="Arial" w:cs="Arial"/>
          <w:b/>
          <w:sz w:val="26"/>
          <w:szCs w:val="20"/>
        </w:rPr>
        <w:t>CSE 4280</w:t>
      </w:r>
      <w:r w:rsidRPr="000045B0">
        <w:rPr>
          <w:rFonts w:ascii="Arial" w:hAnsi="Arial" w:cs="Arial"/>
          <w:b/>
          <w:sz w:val="26"/>
          <w:szCs w:val="20"/>
        </w:rPr>
        <w:t xml:space="preserve">: </w:t>
      </w:r>
      <w:r>
        <w:rPr>
          <w:rFonts w:ascii="Arial" w:hAnsi="Arial" w:cs="Arial"/>
          <w:b/>
          <w:sz w:val="26"/>
          <w:szCs w:val="20"/>
        </w:rPr>
        <w:t>Board Viva-Voce</w:t>
      </w:r>
    </w:p>
    <w:p w14:paraId="45635500" w14:textId="77777777" w:rsidR="002E3C27" w:rsidRPr="00897D4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Pr>
          <w:rFonts w:ascii="Arial" w:hAnsi="Arial" w:cs="Arial"/>
          <w:iCs/>
          <w:sz w:val="18"/>
          <w:szCs w:val="18"/>
        </w:rPr>
        <w:t>2</w:t>
      </w:r>
    </w:p>
    <w:p w14:paraId="0EC0C0B0" w14:textId="77777777" w:rsidR="002E3C27" w:rsidRPr="00897D4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Pr="00897D43">
        <w:rPr>
          <w:rFonts w:ascii="Arial" w:hAnsi="Arial" w:cs="Arial"/>
          <w:iCs/>
          <w:sz w:val="18"/>
          <w:szCs w:val="18"/>
        </w:rPr>
        <w:t>Fourth</w:t>
      </w:r>
      <w:r w:rsidRPr="00897D43">
        <w:rPr>
          <w:rFonts w:ascii="Arial" w:hAnsi="Arial" w:cs="Arial"/>
          <w:b/>
          <w:bCs/>
          <w:iCs/>
          <w:sz w:val="18"/>
          <w:szCs w:val="18"/>
        </w:rPr>
        <w:t xml:space="preserve"> Semester: </w:t>
      </w:r>
      <w:r w:rsidRPr="00897D43">
        <w:rPr>
          <w:rFonts w:ascii="Arial" w:hAnsi="Arial" w:cs="Arial"/>
          <w:iCs/>
          <w:sz w:val="18"/>
          <w:szCs w:val="18"/>
        </w:rPr>
        <w:t>Even</w:t>
      </w:r>
    </w:p>
    <w:p w14:paraId="13ACD1B1" w14:textId="77777777" w:rsidR="002E3C27" w:rsidRDefault="002E3C27" w:rsidP="002E3C27">
      <w:pPr>
        <w:jc w:val="center"/>
        <w:rPr>
          <w:rFonts w:ascii="Arial" w:hAnsi="Arial" w:cs="Arial"/>
          <w:bCs/>
          <w:sz w:val="19"/>
          <w:szCs w:val="19"/>
        </w:rPr>
      </w:pPr>
    </w:p>
    <w:tbl>
      <w:tblPr>
        <w:tblW w:w="9180" w:type="dxa"/>
        <w:jc w:val="center"/>
        <w:tblLook w:val="04A0" w:firstRow="1" w:lastRow="0" w:firstColumn="1" w:lastColumn="0" w:noHBand="0" w:noVBand="1"/>
      </w:tblPr>
      <w:tblGrid>
        <w:gridCol w:w="1439"/>
        <w:gridCol w:w="7741"/>
      </w:tblGrid>
      <w:tr w:rsidR="002E3C27" w:rsidRPr="00F75FB0" w14:paraId="2A3AF802" w14:textId="77777777" w:rsidTr="001C3606">
        <w:trPr>
          <w:jc w:val="center"/>
        </w:trPr>
        <w:tc>
          <w:tcPr>
            <w:tcW w:w="1439" w:type="dxa"/>
          </w:tcPr>
          <w:p w14:paraId="67F53E27" w14:textId="77777777" w:rsidR="002E3C27" w:rsidRPr="00F75FB0" w:rsidRDefault="002E3C27" w:rsidP="001C3606">
            <w:pPr>
              <w:rPr>
                <w:rFonts w:ascii="Arial" w:hAnsi="Arial" w:cs="Arial"/>
                <w:b/>
                <w:bCs/>
                <w:sz w:val="19"/>
                <w:szCs w:val="19"/>
              </w:rPr>
            </w:pPr>
            <w:r w:rsidRPr="00F75FB0">
              <w:rPr>
                <w:rFonts w:ascii="Arial" w:hAnsi="Arial" w:cs="Arial"/>
                <w:b/>
                <w:bCs/>
                <w:sz w:val="19"/>
                <w:szCs w:val="19"/>
              </w:rPr>
              <w:t>Prerequisite:</w:t>
            </w:r>
          </w:p>
        </w:tc>
        <w:tc>
          <w:tcPr>
            <w:tcW w:w="7741" w:type="dxa"/>
          </w:tcPr>
          <w:p w14:paraId="465E499D" w14:textId="77777777" w:rsidR="002E3C27" w:rsidRPr="00F75FB0" w:rsidRDefault="002E3C27" w:rsidP="001C3606">
            <w:pPr>
              <w:rPr>
                <w:rFonts w:ascii="Arial" w:hAnsi="Arial" w:cs="Arial"/>
                <w:bCs/>
                <w:iCs/>
                <w:sz w:val="19"/>
                <w:szCs w:val="19"/>
              </w:rPr>
            </w:pPr>
            <w:r>
              <w:rPr>
                <w:rFonts w:ascii="Arial" w:hAnsi="Arial" w:cs="Arial"/>
                <w:bCs/>
                <w:iCs/>
                <w:sz w:val="19"/>
                <w:szCs w:val="19"/>
              </w:rPr>
              <w:t>None</w:t>
            </w:r>
          </w:p>
        </w:tc>
      </w:tr>
      <w:tr w:rsidR="002E3C27" w:rsidRPr="00F75FB0" w14:paraId="42AE8A0B" w14:textId="77777777" w:rsidTr="001C3606">
        <w:trPr>
          <w:jc w:val="center"/>
        </w:trPr>
        <w:tc>
          <w:tcPr>
            <w:tcW w:w="1439" w:type="dxa"/>
          </w:tcPr>
          <w:p w14:paraId="334934C0" w14:textId="77777777" w:rsidR="002E3C27" w:rsidRPr="00F75FB0" w:rsidRDefault="002E3C27" w:rsidP="001C3606">
            <w:pPr>
              <w:rPr>
                <w:rFonts w:ascii="Arial" w:hAnsi="Arial" w:cs="Arial"/>
                <w:b/>
                <w:bCs/>
                <w:sz w:val="19"/>
                <w:szCs w:val="19"/>
              </w:rPr>
            </w:pPr>
            <w:r w:rsidRPr="00F75FB0">
              <w:rPr>
                <w:rFonts w:ascii="Arial" w:hAnsi="Arial" w:cs="Arial"/>
                <w:b/>
                <w:bCs/>
                <w:sz w:val="19"/>
                <w:szCs w:val="19"/>
              </w:rPr>
              <w:t>Course Type</w:t>
            </w:r>
          </w:p>
        </w:tc>
        <w:tc>
          <w:tcPr>
            <w:tcW w:w="7741" w:type="dxa"/>
          </w:tcPr>
          <w:p w14:paraId="1A79834B" w14:textId="77777777" w:rsidR="002E3C27" w:rsidRPr="00F75FB0" w:rsidRDefault="00000000" w:rsidP="001C3606">
            <w:pPr>
              <w:rPr>
                <w:rFonts w:ascii="Arial" w:hAnsi="Arial" w:cs="Arial"/>
                <w:bCs/>
                <w:iCs/>
                <w:sz w:val="19"/>
                <w:szCs w:val="19"/>
              </w:rPr>
            </w:pPr>
            <w:sdt>
              <w:sdtPr>
                <w:rPr>
                  <w:rFonts w:ascii="Arial" w:hAnsi="Arial" w:cs="Arial"/>
                  <w:bCs/>
                  <w:iCs/>
                  <w:sz w:val="19"/>
                  <w:szCs w:val="19"/>
                </w:rPr>
                <w:id w:val="-628862123"/>
              </w:sdtPr>
              <w:sdtContent>
                <w:r w:rsidR="002E3C27">
                  <w:rPr>
                    <w:rFonts w:ascii="MS Gothic" w:eastAsia="MS Gothic" w:hAnsi="MS Gothic" w:cs="Arial" w:hint="eastAsia"/>
                    <w:bCs/>
                    <w:iCs/>
                    <w:sz w:val="19"/>
                    <w:szCs w:val="19"/>
                  </w:rPr>
                  <w:t>☐</w:t>
                </w:r>
              </w:sdtContent>
            </w:sdt>
            <w:r w:rsidR="002E3C27" w:rsidRPr="00F75FB0">
              <w:rPr>
                <w:rFonts w:ascii="Arial" w:hAnsi="Arial" w:cs="Arial"/>
                <w:bCs/>
                <w:iCs/>
                <w:sz w:val="19"/>
                <w:szCs w:val="19"/>
              </w:rPr>
              <w:t xml:space="preserve"> Theory         </w:t>
            </w:r>
            <w:sdt>
              <w:sdtPr>
                <w:rPr>
                  <w:rFonts w:ascii="Arial" w:hAnsi="Arial" w:cs="Arial"/>
                  <w:bCs/>
                  <w:iCs/>
                  <w:sz w:val="19"/>
                  <w:szCs w:val="19"/>
                </w:rPr>
                <w:id w:val="1175765307"/>
              </w:sdtPr>
              <w:sdtContent>
                <w:r w:rsidR="002E3C27">
                  <w:rPr>
                    <w:rFonts w:ascii="MS Gothic" w:eastAsia="MS Gothic" w:hAnsi="MS Gothic" w:cs="Arial" w:hint="eastAsia"/>
                    <w:bCs/>
                    <w:iCs/>
                    <w:sz w:val="19"/>
                    <w:szCs w:val="19"/>
                  </w:rPr>
                  <w:t>☐</w:t>
                </w:r>
              </w:sdtContent>
            </w:sdt>
            <w:r w:rsidR="002E3C27" w:rsidRPr="00F75FB0">
              <w:rPr>
                <w:rFonts w:ascii="Arial" w:hAnsi="Arial" w:cs="Arial"/>
                <w:bCs/>
                <w:iCs/>
                <w:sz w:val="19"/>
                <w:szCs w:val="19"/>
              </w:rPr>
              <w:t xml:space="preserve">  Laboratory work         </w:t>
            </w:r>
            <w:sdt>
              <w:sdtPr>
                <w:rPr>
                  <w:rFonts w:ascii="Arial" w:hAnsi="Arial" w:cs="Arial"/>
                  <w:bCs/>
                  <w:iCs/>
                  <w:sz w:val="19"/>
                  <w:szCs w:val="19"/>
                </w:rPr>
                <w:id w:val="1435019940"/>
              </w:sdtPr>
              <w:sdtContent>
                <w:r w:rsidR="002E3C27" w:rsidRPr="00F75FB0">
                  <w:rPr>
                    <w:rFonts w:ascii="MS Gothic" w:eastAsia="MS Gothic" w:hAnsi="MS Gothic" w:cs="MS Gothic" w:hint="eastAsia"/>
                    <w:bCs/>
                    <w:iCs/>
                    <w:sz w:val="19"/>
                    <w:szCs w:val="19"/>
                  </w:rPr>
                  <w:t>☐</w:t>
                </w:r>
              </w:sdtContent>
            </w:sdt>
            <w:r w:rsidR="002E3C27" w:rsidRPr="00F75FB0">
              <w:rPr>
                <w:rFonts w:ascii="Arial" w:hAnsi="Arial" w:cs="Arial"/>
                <w:bCs/>
                <w:iCs/>
                <w:sz w:val="19"/>
                <w:szCs w:val="19"/>
              </w:rPr>
              <w:t xml:space="preserve">  Project work      </w:t>
            </w:r>
            <w:sdt>
              <w:sdtPr>
                <w:rPr>
                  <w:rFonts w:ascii="Arial" w:hAnsi="Arial" w:cs="Arial"/>
                  <w:bCs/>
                  <w:iCs/>
                  <w:sz w:val="19"/>
                  <w:szCs w:val="19"/>
                </w:rPr>
                <w:id w:val="-1025018123"/>
              </w:sdtPr>
              <w:sdtContent>
                <w:r w:rsidR="002E3C27">
                  <w:rPr>
                    <w:rFonts w:ascii="MS Gothic" w:eastAsia="MS Gothic" w:hAnsi="MS Gothic" w:cs="Arial" w:hint="eastAsia"/>
                    <w:bCs/>
                    <w:iCs/>
                    <w:sz w:val="19"/>
                    <w:szCs w:val="19"/>
                  </w:rPr>
                  <w:t>☒</w:t>
                </w:r>
              </w:sdtContent>
            </w:sdt>
            <w:r w:rsidR="002E3C27" w:rsidRPr="00F75FB0">
              <w:rPr>
                <w:rFonts w:ascii="Arial" w:hAnsi="Arial" w:cs="Arial"/>
                <w:bCs/>
                <w:iCs/>
                <w:sz w:val="19"/>
                <w:szCs w:val="19"/>
              </w:rPr>
              <w:t xml:space="preserve">  Viva Voce                    </w:t>
            </w:r>
          </w:p>
        </w:tc>
      </w:tr>
      <w:tr w:rsidR="002E3C27" w:rsidRPr="00F75FB0" w14:paraId="4286A02C" w14:textId="77777777" w:rsidTr="001C3606">
        <w:trPr>
          <w:trHeight w:val="238"/>
          <w:jc w:val="center"/>
        </w:trPr>
        <w:tc>
          <w:tcPr>
            <w:tcW w:w="1439" w:type="dxa"/>
          </w:tcPr>
          <w:p w14:paraId="3CF2B1DF" w14:textId="77777777" w:rsidR="002E3C27" w:rsidRPr="00F75FB0" w:rsidRDefault="002E3C27" w:rsidP="001C3606">
            <w:pPr>
              <w:rPr>
                <w:rFonts w:ascii="Arial" w:hAnsi="Arial" w:cs="Arial"/>
                <w:b/>
                <w:bCs/>
                <w:sz w:val="19"/>
                <w:szCs w:val="19"/>
              </w:rPr>
            </w:pPr>
            <w:r w:rsidRPr="00F75FB0">
              <w:rPr>
                <w:rFonts w:ascii="Arial" w:hAnsi="Arial" w:cs="Arial"/>
                <w:b/>
                <w:bCs/>
                <w:sz w:val="19"/>
                <w:szCs w:val="19"/>
              </w:rPr>
              <w:t>Motivation</w:t>
            </w:r>
          </w:p>
        </w:tc>
        <w:tc>
          <w:tcPr>
            <w:tcW w:w="7741" w:type="dxa"/>
          </w:tcPr>
          <w:p w14:paraId="459E84BD" w14:textId="77777777" w:rsidR="002E3C27" w:rsidRPr="00F75FB0" w:rsidRDefault="002E3C27" w:rsidP="001C3606">
            <w:pPr>
              <w:rPr>
                <w:rFonts w:ascii="Arial" w:hAnsi="Arial" w:cs="Arial"/>
                <w:bCs/>
                <w:iCs/>
                <w:sz w:val="19"/>
                <w:szCs w:val="19"/>
              </w:rPr>
            </w:pPr>
            <w:r w:rsidRPr="00F75FB0">
              <w:rPr>
                <w:rFonts w:ascii="Arial" w:hAnsi="Arial" w:cs="Arial"/>
                <w:bCs/>
                <w:iCs/>
                <w:sz w:val="19"/>
                <w:szCs w:val="19"/>
              </w:rPr>
              <w:t xml:space="preserve">To develop practical </w:t>
            </w:r>
            <w:r>
              <w:rPr>
                <w:rFonts w:ascii="Arial" w:hAnsi="Arial" w:cs="Arial"/>
                <w:bCs/>
                <w:iCs/>
                <w:sz w:val="19"/>
                <w:szCs w:val="19"/>
              </w:rPr>
              <w:t>oral presentation skills to face viva voce.</w:t>
            </w:r>
          </w:p>
          <w:p w14:paraId="6D57207F" w14:textId="77777777" w:rsidR="002E3C27" w:rsidRPr="00F75FB0" w:rsidRDefault="002E3C27" w:rsidP="001C3606">
            <w:pPr>
              <w:rPr>
                <w:rFonts w:ascii="Arial" w:hAnsi="Arial" w:cs="Arial"/>
                <w:b/>
                <w:bCs/>
                <w:iCs/>
                <w:sz w:val="19"/>
                <w:szCs w:val="19"/>
              </w:rPr>
            </w:pPr>
          </w:p>
        </w:tc>
      </w:tr>
      <w:tr w:rsidR="002E3C27" w:rsidRPr="00F75FB0" w14:paraId="1F162AFB" w14:textId="77777777" w:rsidTr="001C3606">
        <w:trPr>
          <w:trHeight w:val="238"/>
          <w:jc w:val="center"/>
        </w:trPr>
        <w:tc>
          <w:tcPr>
            <w:tcW w:w="9180" w:type="dxa"/>
            <w:gridSpan w:val="2"/>
          </w:tcPr>
          <w:p w14:paraId="41BB9186" w14:textId="77777777" w:rsidR="002E3C27" w:rsidRPr="00F75FB0" w:rsidRDefault="002E3C27" w:rsidP="001C3606">
            <w:pPr>
              <w:rPr>
                <w:rFonts w:ascii="Arial" w:hAnsi="Arial" w:cs="Arial"/>
                <w:b/>
                <w:bCs/>
                <w:sz w:val="19"/>
                <w:szCs w:val="19"/>
              </w:rPr>
            </w:pPr>
            <w:r w:rsidRPr="00F75FB0">
              <w:rPr>
                <w:rFonts w:ascii="Arial" w:hAnsi="Arial" w:cs="Arial"/>
                <w:b/>
                <w:bCs/>
                <w:sz w:val="19"/>
                <w:szCs w:val="19"/>
              </w:rPr>
              <w:t>Course Objective:</w:t>
            </w:r>
          </w:p>
          <w:p w14:paraId="53CA9DD7" w14:textId="77777777" w:rsidR="002E3C27" w:rsidRPr="00F75FB0" w:rsidRDefault="002E3C27" w:rsidP="001C3606">
            <w:pPr>
              <w:jc w:val="both"/>
              <w:rPr>
                <w:rFonts w:ascii="Arial" w:hAnsi="Arial" w:cs="Arial"/>
                <w:bCs/>
                <w:iCs/>
                <w:sz w:val="19"/>
                <w:szCs w:val="19"/>
              </w:rPr>
            </w:pPr>
            <w:r w:rsidRPr="00F75FB0">
              <w:rPr>
                <w:rFonts w:ascii="Arial" w:hAnsi="Arial" w:cs="Arial"/>
                <w:bCs/>
                <w:iCs/>
                <w:sz w:val="19"/>
                <w:szCs w:val="19"/>
              </w:rPr>
              <w:t xml:space="preserve">This lab course is designed for the students to achieve </w:t>
            </w:r>
            <w:r>
              <w:rPr>
                <w:rFonts w:ascii="Arial" w:hAnsi="Arial" w:cs="Arial"/>
                <w:bCs/>
                <w:iCs/>
                <w:sz w:val="19"/>
                <w:szCs w:val="19"/>
              </w:rPr>
              <w:t>their skills about to face viva voce to produce their academic knowledge in their professional life. The students will be able to c</w:t>
            </w:r>
            <w:r w:rsidRPr="005A427F">
              <w:rPr>
                <w:rFonts w:ascii="Arial" w:hAnsi="Arial" w:cs="Arial"/>
                <w:bCs/>
                <w:iCs/>
                <w:sz w:val="19"/>
                <w:szCs w:val="19"/>
              </w:rPr>
              <w:t>ommunicate effectively</w:t>
            </w:r>
            <w:r>
              <w:rPr>
                <w:rFonts w:ascii="Arial" w:hAnsi="Arial" w:cs="Arial"/>
                <w:bCs/>
                <w:iCs/>
                <w:sz w:val="19"/>
                <w:szCs w:val="19"/>
              </w:rPr>
              <w:t xml:space="preserve"> </w:t>
            </w:r>
            <w:r w:rsidRPr="005A427F">
              <w:rPr>
                <w:rFonts w:ascii="Arial" w:hAnsi="Arial" w:cs="Arial"/>
                <w:bCs/>
                <w:iCs/>
                <w:sz w:val="19"/>
                <w:szCs w:val="19"/>
              </w:rPr>
              <w:t xml:space="preserve">complex computer science and engineering activities with the engineering community and with society at large </w:t>
            </w:r>
            <w:r>
              <w:rPr>
                <w:rFonts w:ascii="Arial" w:hAnsi="Arial" w:cs="Arial"/>
                <w:bCs/>
                <w:iCs/>
                <w:sz w:val="19"/>
                <w:szCs w:val="19"/>
              </w:rPr>
              <w:t xml:space="preserve">in </w:t>
            </w:r>
            <w:r w:rsidRPr="005A427F">
              <w:rPr>
                <w:rFonts w:ascii="Arial" w:hAnsi="Arial" w:cs="Arial"/>
                <w:bCs/>
                <w:iCs/>
                <w:sz w:val="19"/>
                <w:szCs w:val="19"/>
              </w:rPr>
              <w:t>ora</w:t>
            </w:r>
            <w:r>
              <w:rPr>
                <w:rFonts w:ascii="Arial" w:hAnsi="Arial" w:cs="Arial"/>
                <w:bCs/>
                <w:iCs/>
                <w:sz w:val="19"/>
                <w:szCs w:val="19"/>
              </w:rPr>
              <w:t>l form.</w:t>
            </w:r>
          </w:p>
        </w:tc>
      </w:tr>
    </w:tbl>
    <w:p w14:paraId="307BABE9" w14:textId="77777777" w:rsidR="002E3C27" w:rsidRDefault="002E3C27" w:rsidP="002E3C27">
      <w:pPr>
        <w:jc w:val="center"/>
        <w:rPr>
          <w:rFonts w:ascii="Arial" w:hAnsi="Arial" w:cs="Arial"/>
          <w:bCs/>
          <w:sz w:val="19"/>
          <w:szCs w:val="19"/>
        </w:rPr>
      </w:pPr>
    </w:p>
    <w:p w14:paraId="137EE37D" w14:textId="77777777" w:rsidR="002E3C27" w:rsidRPr="00897D43" w:rsidRDefault="002E3C27" w:rsidP="002E3C27">
      <w:pPr>
        <w:autoSpaceDE w:val="0"/>
        <w:autoSpaceDN w:val="0"/>
        <w:adjustRightInd w:val="0"/>
        <w:jc w:val="center"/>
        <w:rPr>
          <w:rFonts w:ascii="Arial" w:hAnsi="Arial" w:cs="Arial"/>
          <w:b/>
          <w:color w:val="000000" w:themeColor="text1"/>
          <w:sz w:val="18"/>
          <w:szCs w:val="18"/>
        </w:rPr>
      </w:pPr>
      <w:r w:rsidRPr="00897D43">
        <w:rPr>
          <w:rFonts w:ascii="Arial" w:hAnsi="Arial" w:cs="Arial"/>
          <w:b/>
          <w:color w:val="000000" w:themeColor="text1"/>
          <w:sz w:val="18"/>
          <w:szCs w:val="18"/>
        </w:rPr>
        <w:t>Course Outcomes (COs), Program Outcomes (POs) and Assessment:</w:t>
      </w:r>
    </w:p>
    <w:tbl>
      <w:tblPr>
        <w:tblStyle w:val="TableGrid"/>
        <w:tblW w:w="7423" w:type="dxa"/>
        <w:jc w:val="center"/>
        <w:tblLook w:val="04A0" w:firstRow="1" w:lastRow="0" w:firstColumn="1" w:lastColumn="0" w:noHBand="0" w:noVBand="1"/>
      </w:tblPr>
      <w:tblGrid>
        <w:gridCol w:w="646"/>
        <w:gridCol w:w="1969"/>
        <w:gridCol w:w="2537"/>
        <w:gridCol w:w="2271"/>
      </w:tblGrid>
      <w:tr w:rsidR="002E3C27" w:rsidRPr="00897D43" w14:paraId="332B9ECD" w14:textId="77777777" w:rsidTr="001C3606">
        <w:trPr>
          <w:trHeight w:val="466"/>
          <w:jc w:val="center"/>
        </w:trPr>
        <w:tc>
          <w:tcPr>
            <w:tcW w:w="646" w:type="dxa"/>
            <w:vAlign w:val="center"/>
          </w:tcPr>
          <w:p w14:paraId="05E9DDB9"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 No.</w:t>
            </w:r>
          </w:p>
        </w:tc>
        <w:tc>
          <w:tcPr>
            <w:tcW w:w="1969" w:type="dxa"/>
            <w:vAlign w:val="center"/>
          </w:tcPr>
          <w:p w14:paraId="77EBB53B"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 Statement</w:t>
            </w:r>
          </w:p>
        </w:tc>
        <w:tc>
          <w:tcPr>
            <w:tcW w:w="2537" w:type="dxa"/>
            <w:vAlign w:val="center"/>
          </w:tcPr>
          <w:p w14:paraId="28948D06"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Corresponding PO</w:t>
            </w:r>
          </w:p>
        </w:tc>
        <w:tc>
          <w:tcPr>
            <w:tcW w:w="2271" w:type="dxa"/>
            <w:vAlign w:val="center"/>
          </w:tcPr>
          <w:p w14:paraId="65F2EAEE"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Assessment tools</w:t>
            </w:r>
          </w:p>
        </w:tc>
      </w:tr>
      <w:tr w:rsidR="002E3C27" w:rsidRPr="00897D43" w14:paraId="61B42845" w14:textId="77777777" w:rsidTr="001C3606">
        <w:trPr>
          <w:trHeight w:val="848"/>
          <w:jc w:val="center"/>
        </w:trPr>
        <w:tc>
          <w:tcPr>
            <w:tcW w:w="646" w:type="dxa"/>
            <w:vAlign w:val="center"/>
          </w:tcPr>
          <w:p w14:paraId="2B77FF5B"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CO1</w:t>
            </w:r>
          </w:p>
        </w:tc>
        <w:tc>
          <w:tcPr>
            <w:tcW w:w="1969" w:type="dxa"/>
            <w:vAlign w:val="center"/>
          </w:tcPr>
          <w:p w14:paraId="358C1A94" w14:textId="77777777" w:rsidR="002E3C27" w:rsidRPr="00897D43" w:rsidRDefault="002E3C27" w:rsidP="001C3606">
            <w:pPr>
              <w:jc w:val="center"/>
              <w:rPr>
                <w:rFonts w:ascii="Arial" w:hAnsi="Arial" w:cs="Arial"/>
                <w:iCs/>
                <w:sz w:val="18"/>
                <w:szCs w:val="18"/>
              </w:rPr>
            </w:pPr>
            <w:r w:rsidRPr="00897D43">
              <w:rPr>
                <w:rFonts w:ascii="Arial" w:hAnsi="Arial" w:cs="Arial"/>
                <w:iCs/>
                <w:sz w:val="18"/>
                <w:szCs w:val="18"/>
              </w:rPr>
              <w:t>To</w:t>
            </w:r>
            <w:r>
              <w:rPr>
                <w:rFonts w:ascii="Arial" w:hAnsi="Arial" w:cs="Arial"/>
                <w:iCs/>
                <w:sz w:val="18"/>
                <w:szCs w:val="18"/>
              </w:rPr>
              <w:t xml:space="preserve"> </w:t>
            </w:r>
            <w:r>
              <w:rPr>
                <w:rFonts w:ascii="Arial" w:hAnsi="Arial" w:cs="Arial"/>
                <w:b/>
                <w:bCs/>
                <w:iCs/>
                <w:sz w:val="18"/>
                <w:szCs w:val="18"/>
              </w:rPr>
              <w:t xml:space="preserve">communicate </w:t>
            </w:r>
            <w:r>
              <w:rPr>
                <w:rFonts w:ascii="Arial" w:hAnsi="Arial" w:cs="Arial"/>
                <w:iCs/>
                <w:sz w:val="18"/>
                <w:szCs w:val="18"/>
              </w:rPr>
              <w:t>effectively in professional life.</w:t>
            </w:r>
          </w:p>
        </w:tc>
        <w:tc>
          <w:tcPr>
            <w:tcW w:w="2537" w:type="dxa"/>
            <w:vAlign w:val="center"/>
          </w:tcPr>
          <w:p w14:paraId="5AE47568" w14:textId="77777777" w:rsidR="002E3C27" w:rsidRPr="00060C20" w:rsidRDefault="002E3C27" w:rsidP="001C3606">
            <w:pPr>
              <w:jc w:val="center"/>
              <w:rPr>
                <w:rFonts w:ascii="Arial" w:hAnsi="Arial" w:cs="Arial"/>
                <w:sz w:val="18"/>
                <w:szCs w:val="18"/>
              </w:rPr>
            </w:pPr>
            <w:r w:rsidRPr="00060C20">
              <w:rPr>
                <w:rFonts w:ascii="Arial" w:hAnsi="Arial" w:cs="Arial"/>
                <w:b/>
                <w:bCs/>
                <w:sz w:val="18"/>
                <w:szCs w:val="18"/>
              </w:rPr>
              <w:t>Communication</w:t>
            </w:r>
            <w:r w:rsidRPr="00060C20">
              <w:rPr>
                <w:rFonts w:ascii="Arial" w:hAnsi="Arial" w:cs="Arial"/>
                <w:sz w:val="18"/>
                <w:szCs w:val="18"/>
              </w:rPr>
              <w:t xml:space="preserve"> </w:t>
            </w:r>
          </w:p>
          <w:p w14:paraId="0979083A" w14:textId="77777777" w:rsidR="002E3C27" w:rsidRPr="00897D43" w:rsidRDefault="002E3C27" w:rsidP="001C3606">
            <w:pPr>
              <w:jc w:val="center"/>
              <w:rPr>
                <w:rFonts w:ascii="Arial" w:hAnsi="Arial" w:cs="Arial"/>
                <w:sz w:val="18"/>
                <w:szCs w:val="18"/>
              </w:rPr>
            </w:pPr>
            <w:r w:rsidRPr="00060C20">
              <w:rPr>
                <w:rFonts w:ascii="Arial" w:hAnsi="Arial" w:cs="Arial"/>
                <w:sz w:val="18"/>
                <w:szCs w:val="18"/>
              </w:rPr>
              <w:t>(P10)</w:t>
            </w:r>
          </w:p>
        </w:tc>
        <w:tc>
          <w:tcPr>
            <w:tcW w:w="2271" w:type="dxa"/>
            <w:vAlign w:val="center"/>
          </w:tcPr>
          <w:p w14:paraId="033D4CB3" w14:textId="77777777" w:rsidR="002E3C27" w:rsidRPr="0071741C" w:rsidRDefault="002E3C27" w:rsidP="001C3606">
            <w:pPr>
              <w:jc w:val="center"/>
              <w:rPr>
                <w:rFonts w:ascii="Arial" w:hAnsi="Arial" w:cs="Arial"/>
                <w:color w:val="000000" w:themeColor="text1"/>
                <w:sz w:val="18"/>
                <w:szCs w:val="18"/>
              </w:rPr>
            </w:pPr>
            <w:r w:rsidRPr="0071741C">
              <w:rPr>
                <w:rFonts w:ascii="Arial" w:hAnsi="Arial" w:cs="Arial"/>
                <w:color w:val="000000" w:themeColor="text1"/>
                <w:sz w:val="18"/>
                <w:szCs w:val="18"/>
              </w:rPr>
              <w:t>Viva voce</w:t>
            </w:r>
          </w:p>
        </w:tc>
      </w:tr>
    </w:tbl>
    <w:p w14:paraId="5779D694" w14:textId="77777777" w:rsidR="002E3C27" w:rsidRDefault="002E3C27" w:rsidP="002E3C27">
      <w:pPr>
        <w:rPr>
          <w:rFonts w:ascii="Arial" w:hAnsi="Arial" w:cs="Arial"/>
          <w:bCs/>
          <w:sz w:val="19"/>
          <w:szCs w:val="19"/>
        </w:rPr>
      </w:pPr>
    </w:p>
    <w:tbl>
      <w:tblPr>
        <w:tblStyle w:val="TableGrid"/>
        <w:tblW w:w="91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7"/>
      </w:tblGrid>
      <w:tr w:rsidR="002E3C27" w:rsidRPr="003444A9" w14:paraId="43B824DC" w14:textId="77777777" w:rsidTr="001C3606">
        <w:trPr>
          <w:jc w:val="center"/>
        </w:trPr>
        <w:tc>
          <w:tcPr>
            <w:tcW w:w="9127" w:type="dxa"/>
          </w:tcPr>
          <w:p w14:paraId="7829D1BD" w14:textId="77777777" w:rsidR="002E3C27" w:rsidRPr="003444A9" w:rsidRDefault="002E3C27" w:rsidP="001C3606">
            <w:pPr>
              <w:rPr>
                <w:rFonts w:ascii="Arial" w:hAnsi="Arial" w:cs="Arial"/>
                <w:b/>
                <w:bCs/>
                <w:sz w:val="19"/>
                <w:szCs w:val="19"/>
              </w:rPr>
            </w:pPr>
            <w:r w:rsidRPr="003444A9">
              <w:rPr>
                <w:rFonts w:ascii="Arial" w:hAnsi="Arial" w:cs="Arial"/>
                <w:b/>
                <w:bCs/>
                <w:sz w:val="19"/>
                <w:szCs w:val="19"/>
              </w:rPr>
              <w:t>As</w:t>
            </w:r>
            <w:r>
              <w:rPr>
                <w:rFonts w:ascii="Arial" w:hAnsi="Arial" w:cs="Arial"/>
                <w:b/>
                <w:bCs/>
                <w:sz w:val="19"/>
                <w:szCs w:val="19"/>
              </w:rPr>
              <w:t>sessment :</w:t>
            </w:r>
          </w:p>
          <w:p w14:paraId="77604807" w14:textId="77777777" w:rsidR="002E3C27" w:rsidRPr="003444A9" w:rsidRDefault="002E3C27" w:rsidP="001C3606">
            <w:pPr>
              <w:rPr>
                <w:rFonts w:ascii="Arial" w:hAnsi="Arial" w:cs="Arial"/>
                <w:b/>
                <w:bCs/>
                <w:sz w:val="19"/>
                <w:szCs w:val="19"/>
              </w:rPr>
            </w:pPr>
            <w:r w:rsidRPr="003444A9">
              <w:rPr>
                <w:rFonts w:ascii="Arial" w:hAnsi="Arial" w:cs="Arial"/>
                <w:bCs/>
                <w:sz w:val="19"/>
                <w:szCs w:val="19"/>
              </w:rPr>
              <w:tab/>
            </w:r>
            <w:r>
              <w:rPr>
                <w:rFonts w:ascii="Arial" w:hAnsi="Arial" w:cs="Arial"/>
                <w:bCs/>
                <w:sz w:val="19"/>
                <w:szCs w:val="19"/>
              </w:rPr>
              <w:t>The Board viva-voce will be conducted by the Examination Committee.</w:t>
            </w:r>
          </w:p>
        </w:tc>
      </w:tr>
    </w:tbl>
    <w:p w14:paraId="0A6AF08E" w14:textId="77777777" w:rsidR="002E3C27" w:rsidRDefault="002E3C27" w:rsidP="002E3C27">
      <w:pPr>
        <w:rPr>
          <w:rFonts w:ascii="Arial" w:hAnsi="Arial" w:cs="Arial"/>
          <w:bCs/>
          <w:sz w:val="19"/>
          <w:szCs w:val="19"/>
        </w:rPr>
      </w:pPr>
    </w:p>
    <w:p w14:paraId="439B28E4" w14:textId="77777777" w:rsidR="002E3C27" w:rsidRDefault="002E3C27" w:rsidP="002E3C27">
      <w:pPr>
        <w:rPr>
          <w:rFonts w:ascii="Arial" w:hAnsi="Arial" w:cs="Arial"/>
          <w:bCs/>
          <w:sz w:val="19"/>
          <w:szCs w:val="19"/>
        </w:rPr>
      </w:pPr>
    </w:p>
    <w:p w14:paraId="327C7A3C" w14:textId="77777777" w:rsidR="002E3C27"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sz w:val="26"/>
          <w:szCs w:val="20"/>
        </w:rPr>
      </w:pPr>
      <w:r w:rsidRPr="00922377">
        <w:rPr>
          <w:rFonts w:ascii="Arial" w:hAnsi="Arial" w:cs="Arial"/>
          <w:b/>
          <w:sz w:val="26"/>
          <w:szCs w:val="20"/>
        </w:rPr>
        <w:t>CSE4</w:t>
      </w:r>
      <w:r>
        <w:rPr>
          <w:rFonts w:ascii="Arial" w:hAnsi="Arial" w:cs="Arial"/>
          <w:b/>
          <w:sz w:val="26"/>
          <w:szCs w:val="20"/>
        </w:rPr>
        <w:t>29</w:t>
      </w:r>
      <w:r w:rsidRPr="00922377">
        <w:rPr>
          <w:rFonts w:ascii="Arial" w:hAnsi="Arial" w:cs="Arial"/>
          <w:b/>
          <w:sz w:val="26"/>
          <w:szCs w:val="20"/>
        </w:rPr>
        <w:t xml:space="preserve">2: </w:t>
      </w:r>
      <w:r>
        <w:rPr>
          <w:rFonts w:ascii="Arial" w:hAnsi="Arial" w:cs="Arial"/>
          <w:b/>
          <w:sz w:val="26"/>
          <w:szCs w:val="20"/>
        </w:rPr>
        <w:t>Thesis/Project (Part-II)</w:t>
      </w:r>
    </w:p>
    <w:p w14:paraId="6C6A2D9B" w14:textId="77777777" w:rsidR="002E3C27" w:rsidRPr="00897D43"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Credits: </w:t>
      </w:r>
      <w:r>
        <w:rPr>
          <w:rFonts w:ascii="Arial" w:hAnsi="Arial" w:cs="Arial"/>
          <w:b/>
          <w:bCs/>
          <w:iCs/>
          <w:sz w:val="18"/>
          <w:szCs w:val="18"/>
        </w:rPr>
        <w:t xml:space="preserve">2 </w:t>
      </w:r>
      <w:r w:rsidRPr="00897D43">
        <w:rPr>
          <w:rFonts w:ascii="Arial" w:hAnsi="Arial" w:cs="Arial"/>
          <w:iCs/>
          <w:sz w:val="18"/>
          <w:szCs w:val="18"/>
        </w:rPr>
        <w:t>Contact</w:t>
      </w:r>
      <w:r w:rsidRPr="00897D43">
        <w:rPr>
          <w:rFonts w:ascii="Arial" w:hAnsi="Arial" w:cs="Arial"/>
          <w:b/>
          <w:bCs/>
          <w:iCs/>
          <w:sz w:val="18"/>
          <w:szCs w:val="18"/>
        </w:rPr>
        <w:t xml:space="preserve"> Hours: </w:t>
      </w:r>
      <w:r>
        <w:rPr>
          <w:rFonts w:ascii="Arial" w:hAnsi="Arial" w:cs="Arial"/>
          <w:b/>
          <w:bCs/>
          <w:iCs/>
          <w:sz w:val="18"/>
          <w:szCs w:val="18"/>
        </w:rPr>
        <w:t>52</w:t>
      </w:r>
    </w:p>
    <w:p w14:paraId="40647D08" w14:textId="77777777" w:rsidR="002E3C27" w:rsidRPr="004E10FD" w:rsidRDefault="002E3C27" w:rsidP="002E3C27">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rFonts w:ascii="Arial" w:hAnsi="Arial" w:cs="Arial"/>
          <w:b/>
          <w:bCs/>
          <w:iCs/>
          <w:sz w:val="18"/>
          <w:szCs w:val="18"/>
        </w:rPr>
      </w:pPr>
      <w:r w:rsidRPr="00897D43">
        <w:rPr>
          <w:rFonts w:ascii="Arial" w:hAnsi="Arial" w:cs="Arial"/>
          <w:b/>
          <w:bCs/>
          <w:iCs/>
          <w:sz w:val="18"/>
          <w:szCs w:val="18"/>
        </w:rPr>
        <w:t xml:space="preserve">Year: </w:t>
      </w:r>
      <w:r w:rsidRPr="00897D43">
        <w:rPr>
          <w:rFonts w:ascii="Arial" w:hAnsi="Arial" w:cs="Arial"/>
          <w:iCs/>
          <w:sz w:val="18"/>
          <w:szCs w:val="18"/>
        </w:rPr>
        <w:t>Fourth</w:t>
      </w:r>
      <w:r w:rsidRPr="00897D43">
        <w:rPr>
          <w:rFonts w:ascii="Arial" w:hAnsi="Arial" w:cs="Arial"/>
          <w:b/>
          <w:bCs/>
          <w:iCs/>
          <w:sz w:val="18"/>
          <w:szCs w:val="18"/>
        </w:rPr>
        <w:t xml:space="preserve"> Semester: </w:t>
      </w:r>
      <w:r w:rsidRPr="00897D43">
        <w:rPr>
          <w:rFonts w:ascii="Arial" w:hAnsi="Arial" w:cs="Arial"/>
          <w:iCs/>
          <w:sz w:val="18"/>
          <w:szCs w:val="18"/>
        </w:rPr>
        <w:t>Even</w:t>
      </w:r>
    </w:p>
    <w:p w14:paraId="6A1D8122" w14:textId="77777777" w:rsidR="002E3C27" w:rsidRPr="00054AF6" w:rsidRDefault="002E3C27" w:rsidP="002E3C27">
      <w:pPr>
        <w:rPr>
          <w:rFonts w:ascii="Arial" w:hAnsi="Arial" w:cs="Arial"/>
          <w:sz w:val="20"/>
          <w:szCs w:val="20"/>
        </w:rPr>
      </w:pPr>
    </w:p>
    <w:tbl>
      <w:tblPr>
        <w:tblW w:w="9180" w:type="dxa"/>
        <w:jc w:val="center"/>
        <w:tblLook w:val="04A0" w:firstRow="1" w:lastRow="0" w:firstColumn="1" w:lastColumn="0" w:noHBand="0" w:noVBand="1"/>
      </w:tblPr>
      <w:tblGrid>
        <w:gridCol w:w="1439"/>
        <w:gridCol w:w="7741"/>
      </w:tblGrid>
      <w:tr w:rsidR="002E3C27" w:rsidRPr="00F75FB0" w14:paraId="627A5F26" w14:textId="77777777" w:rsidTr="001C3606">
        <w:trPr>
          <w:jc w:val="center"/>
        </w:trPr>
        <w:tc>
          <w:tcPr>
            <w:tcW w:w="1439" w:type="dxa"/>
          </w:tcPr>
          <w:p w14:paraId="08EFDE68" w14:textId="77777777" w:rsidR="002E3C27" w:rsidRPr="00F75FB0" w:rsidRDefault="002E3C27" w:rsidP="001C3606">
            <w:pPr>
              <w:rPr>
                <w:rFonts w:ascii="Arial" w:hAnsi="Arial" w:cs="Arial"/>
                <w:b/>
                <w:bCs/>
                <w:sz w:val="19"/>
                <w:szCs w:val="19"/>
              </w:rPr>
            </w:pPr>
            <w:r w:rsidRPr="00F75FB0">
              <w:rPr>
                <w:rFonts w:ascii="Arial" w:hAnsi="Arial" w:cs="Arial"/>
                <w:b/>
                <w:bCs/>
                <w:sz w:val="19"/>
                <w:szCs w:val="19"/>
              </w:rPr>
              <w:t>Prerequisite:</w:t>
            </w:r>
          </w:p>
        </w:tc>
        <w:tc>
          <w:tcPr>
            <w:tcW w:w="7741" w:type="dxa"/>
          </w:tcPr>
          <w:p w14:paraId="7533E237" w14:textId="77777777" w:rsidR="002E3C27" w:rsidRPr="00F75FB0" w:rsidRDefault="002E3C27" w:rsidP="001C3606">
            <w:pPr>
              <w:rPr>
                <w:rFonts w:ascii="Arial" w:hAnsi="Arial" w:cs="Arial"/>
                <w:bCs/>
                <w:iCs/>
                <w:sz w:val="19"/>
                <w:szCs w:val="19"/>
              </w:rPr>
            </w:pPr>
            <w:r>
              <w:rPr>
                <w:rFonts w:ascii="Arial" w:hAnsi="Arial" w:cs="Arial"/>
                <w:bCs/>
                <w:iCs/>
                <w:sz w:val="19"/>
                <w:szCs w:val="19"/>
              </w:rPr>
              <w:t>None</w:t>
            </w:r>
          </w:p>
        </w:tc>
      </w:tr>
      <w:tr w:rsidR="002E3C27" w:rsidRPr="00F75FB0" w14:paraId="6CEBCF5F" w14:textId="77777777" w:rsidTr="001C3606">
        <w:trPr>
          <w:jc w:val="center"/>
        </w:trPr>
        <w:tc>
          <w:tcPr>
            <w:tcW w:w="1439" w:type="dxa"/>
          </w:tcPr>
          <w:p w14:paraId="0BA128B9" w14:textId="77777777" w:rsidR="002E3C27" w:rsidRPr="00F75FB0" w:rsidRDefault="002E3C27" w:rsidP="001C3606">
            <w:pPr>
              <w:rPr>
                <w:rFonts w:ascii="Arial" w:hAnsi="Arial" w:cs="Arial"/>
                <w:b/>
                <w:bCs/>
                <w:sz w:val="19"/>
                <w:szCs w:val="19"/>
              </w:rPr>
            </w:pPr>
            <w:r w:rsidRPr="00F75FB0">
              <w:rPr>
                <w:rFonts w:ascii="Arial" w:hAnsi="Arial" w:cs="Arial"/>
                <w:b/>
                <w:bCs/>
                <w:sz w:val="19"/>
                <w:szCs w:val="19"/>
              </w:rPr>
              <w:t>Course Type</w:t>
            </w:r>
          </w:p>
        </w:tc>
        <w:tc>
          <w:tcPr>
            <w:tcW w:w="7741" w:type="dxa"/>
          </w:tcPr>
          <w:p w14:paraId="40A3F49C" w14:textId="77777777" w:rsidR="002E3C27" w:rsidRPr="00F75FB0" w:rsidRDefault="00000000" w:rsidP="001C3606">
            <w:pPr>
              <w:rPr>
                <w:rFonts w:ascii="Arial" w:hAnsi="Arial" w:cs="Arial"/>
                <w:bCs/>
                <w:iCs/>
                <w:sz w:val="19"/>
                <w:szCs w:val="19"/>
              </w:rPr>
            </w:pPr>
            <w:sdt>
              <w:sdtPr>
                <w:rPr>
                  <w:rFonts w:ascii="Arial" w:hAnsi="Arial" w:cs="Arial"/>
                  <w:bCs/>
                  <w:iCs/>
                  <w:sz w:val="19"/>
                  <w:szCs w:val="19"/>
                </w:rPr>
                <w:id w:val="917060516"/>
              </w:sdtPr>
              <w:sdtContent>
                <w:r w:rsidR="002E3C27">
                  <w:rPr>
                    <w:rFonts w:ascii="MS Gothic" w:eastAsia="MS Gothic" w:hAnsi="MS Gothic" w:cs="Arial" w:hint="eastAsia"/>
                    <w:bCs/>
                    <w:iCs/>
                    <w:sz w:val="19"/>
                    <w:szCs w:val="19"/>
                  </w:rPr>
                  <w:t>☐</w:t>
                </w:r>
              </w:sdtContent>
            </w:sdt>
            <w:r w:rsidR="002E3C27" w:rsidRPr="00F75FB0">
              <w:rPr>
                <w:rFonts w:ascii="Arial" w:hAnsi="Arial" w:cs="Arial"/>
                <w:bCs/>
                <w:iCs/>
                <w:sz w:val="19"/>
                <w:szCs w:val="19"/>
              </w:rPr>
              <w:t xml:space="preserve"> Theory         </w:t>
            </w:r>
            <w:sdt>
              <w:sdtPr>
                <w:rPr>
                  <w:rFonts w:ascii="Arial" w:hAnsi="Arial" w:cs="Arial"/>
                  <w:bCs/>
                  <w:iCs/>
                  <w:sz w:val="19"/>
                  <w:szCs w:val="19"/>
                </w:rPr>
                <w:id w:val="1156111639"/>
              </w:sdtPr>
              <w:sdtContent>
                <w:r w:rsidR="002E3C27">
                  <w:rPr>
                    <w:rFonts w:ascii="MS Gothic" w:eastAsia="MS Gothic" w:hAnsi="MS Gothic" w:cs="Arial" w:hint="eastAsia"/>
                    <w:bCs/>
                    <w:iCs/>
                    <w:sz w:val="19"/>
                    <w:szCs w:val="19"/>
                  </w:rPr>
                  <w:t>☐</w:t>
                </w:r>
              </w:sdtContent>
            </w:sdt>
            <w:r w:rsidR="002E3C27" w:rsidRPr="00F75FB0">
              <w:rPr>
                <w:rFonts w:ascii="Arial" w:hAnsi="Arial" w:cs="Arial"/>
                <w:bCs/>
                <w:iCs/>
                <w:sz w:val="19"/>
                <w:szCs w:val="19"/>
              </w:rPr>
              <w:t xml:space="preserve">  Laboratory work         </w:t>
            </w:r>
            <w:sdt>
              <w:sdtPr>
                <w:rPr>
                  <w:rFonts w:ascii="Arial" w:hAnsi="Arial" w:cs="Arial"/>
                  <w:bCs/>
                  <w:iCs/>
                  <w:sz w:val="19"/>
                  <w:szCs w:val="19"/>
                </w:rPr>
                <w:id w:val="727112371"/>
              </w:sdtPr>
              <w:sdtContent>
                <w:r w:rsidR="002E3C27">
                  <w:rPr>
                    <w:rFonts w:ascii="MS Gothic" w:eastAsia="MS Gothic" w:hAnsi="MS Gothic" w:cs="Arial" w:hint="eastAsia"/>
                    <w:bCs/>
                    <w:iCs/>
                    <w:sz w:val="19"/>
                    <w:szCs w:val="19"/>
                  </w:rPr>
                  <w:t>☒</w:t>
                </w:r>
              </w:sdtContent>
            </w:sdt>
            <w:r w:rsidR="002E3C27" w:rsidRPr="00F75FB0">
              <w:rPr>
                <w:rFonts w:ascii="Arial" w:hAnsi="Arial" w:cs="Arial"/>
                <w:bCs/>
                <w:iCs/>
                <w:sz w:val="19"/>
                <w:szCs w:val="19"/>
              </w:rPr>
              <w:t xml:space="preserve">  Project work      </w:t>
            </w:r>
            <w:sdt>
              <w:sdtPr>
                <w:rPr>
                  <w:rFonts w:ascii="Arial" w:hAnsi="Arial" w:cs="Arial"/>
                  <w:bCs/>
                  <w:iCs/>
                  <w:sz w:val="19"/>
                  <w:szCs w:val="19"/>
                </w:rPr>
                <w:id w:val="1543792233"/>
              </w:sdtPr>
              <w:sdtContent>
                <w:r w:rsidR="002E3C27">
                  <w:rPr>
                    <w:rFonts w:ascii="MS Gothic" w:eastAsia="MS Gothic" w:hAnsi="MS Gothic" w:cs="Arial" w:hint="eastAsia"/>
                    <w:bCs/>
                    <w:iCs/>
                    <w:sz w:val="19"/>
                    <w:szCs w:val="19"/>
                  </w:rPr>
                  <w:t>☒</w:t>
                </w:r>
              </w:sdtContent>
            </w:sdt>
            <w:r w:rsidR="002E3C27" w:rsidRPr="00F75FB0">
              <w:rPr>
                <w:rFonts w:ascii="Arial" w:hAnsi="Arial" w:cs="Arial"/>
                <w:bCs/>
                <w:iCs/>
                <w:sz w:val="19"/>
                <w:szCs w:val="19"/>
              </w:rPr>
              <w:t xml:space="preserve">  Viva Voce                    </w:t>
            </w:r>
          </w:p>
        </w:tc>
      </w:tr>
      <w:tr w:rsidR="002E3C27" w:rsidRPr="00F75FB0" w14:paraId="1261BC1D" w14:textId="77777777" w:rsidTr="001C3606">
        <w:trPr>
          <w:trHeight w:val="238"/>
          <w:jc w:val="center"/>
        </w:trPr>
        <w:tc>
          <w:tcPr>
            <w:tcW w:w="1439" w:type="dxa"/>
          </w:tcPr>
          <w:p w14:paraId="2D7F7363" w14:textId="77777777" w:rsidR="002E3C27" w:rsidRPr="00F75FB0" w:rsidRDefault="002E3C27" w:rsidP="001C3606">
            <w:pPr>
              <w:rPr>
                <w:rFonts w:ascii="Arial" w:hAnsi="Arial" w:cs="Arial"/>
                <w:b/>
                <w:bCs/>
                <w:sz w:val="19"/>
                <w:szCs w:val="19"/>
              </w:rPr>
            </w:pPr>
            <w:r w:rsidRPr="00F75FB0">
              <w:rPr>
                <w:rFonts w:ascii="Arial" w:hAnsi="Arial" w:cs="Arial"/>
                <w:b/>
                <w:bCs/>
                <w:sz w:val="19"/>
                <w:szCs w:val="19"/>
              </w:rPr>
              <w:t>Motivation</w:t>
            </w:r>
          </w:p>
        </w:tc>
        <w:tc>
          <w:tcPr>
            <w:tcW w:w="7741" w:type="dxa"/>
          </w:tcPr>
          <w:p w14:paraId="0D7A6AD2" w14:textId="77777777" w:rsidR="002E3C27" w:rsidRPr="00F75FB0" w:rsidRDefault="002E3C27" w:rsidP="001C3606">
            <w:pPr>
              <w:jc w:val="both"/>
              <w:rPr>
                <w:rFonts w:ascii="Arial" w:hAnsi="Arial" w:cs="Arial"/>
                <w:bCs/>
                <w:iCs/>
                <w:sz w:val="19"/>
                <w:szCs w:val="19"/>
              </w:rPr>
            </w:pPr>
            <w:r>
              <w:rPr>
                <w:rFonts w:ascii="Arial" w:hAnsi="Arial" w:cs="Arial"/>
                <w:bCs/>
                <w:iCs/>
                <w:sz w:val="19"/>
                <w:szCs w:val="19"/>
              </w:rPr>
              <w:t xml:space="preserve">To design a develop a project from their knowledge they have acquired from their undergraduate program </w:t>
            </w:r>
          </w:p>
          <w:p w14:paraId="2C60A334" w14:textId="77777777" w:rsidR="002E3C27" w:rsidRPr="00F75FB0" w:rsidRDefault="002E3C27" w:rsidP="001C3606">
            <w:pPr>
              <w:rPr>
                <w:rFonts w:ascii="Arial" w:hAnsi="Arial" w:cs="Arial"/>
                <w:b/>
                <w:bCs/>
                <w:iCs/>
                <w:sz w:val="19"/>
                <w:szCs w:val="19"/>
              </w:rPr>
            </w:pPr>
          </w:p>
        </w:tc>
      </w:tr>
      <w:tr w:rsidR="002E3C27" w:rsidRPr="00F75FB0" w14:paraId="151568B0" w14:textId="77777777" w:rsidTr="001C3606">
        <w:trPr>
          <w:trHeight w:val="238"/>
          <w:jc w:val="center"/>
        </w:trPr>
        <w:tc>
          <w:tcPr>
            <w:tcW w:w="9180" w:type="dxa"/>
            <w:gridSpan w:val="2"/>
          </w:tcPr>
          <w:p w14:paraId="4A7A5D2E" w14:textId="77777777" w:rsidR="002E3C27" w:rsidRDefault="002E3C27" w:rsidP="001C3606">
            <w:pPr>
              <w:rPr>
                <w:rFonts w:ascii="Arial" w:hAnsi="Arial" w:cs="Arial"/>
                <w:b/>
                <w:bCs/>
                <w:sz w:val="19"/>
                <w:szCs w:val="19"/>
              </w:rPr>
            </w:pPr>
            <w:r w:rsidRPr="00F75FB0">
              <w:rPr>
                <w:rFonts w:ascii="Arial" w:hAnsi="Arial" w:cs="Arial"/>
                <w:b/>
                <w:bCs/>
                <w:sz w:val="19"/>
                <w:szCs w:val="19"/>
              </w:rPr>
              <w:t>Cou</w:t>
            </w:r>
            <w:r>
              <w:rPr>
                <w:rFonts w:ascii="Arial" w:hAnsi="Arial" w:cs="Arial"/>
                <w:b/>
                <w:bCs/>
                <w:sz w:val="19"/>
                <w:szCs w:val="19"/>
              </w:rPr>
              <w:t>rse Objective:</w:t>
            </w:r>
          </w:p>
          <w:p w14:paraId="535593D6" w14:textId="77777777" w:rsidR="002E3C27" w:rsidRPr="00E94E7D" w:rsidRDefault="002E3C27" w:rsidP="001C3606">
            <w:pPr>
              <w:jc w:val="both"/>
              <w:rPr>
                <w:rFonts w:ascii="Arial" w:hAnsi="Arial" w:cs="Arial"/>
                <w:b/>
                <w:bCs/>
                <w:sz w:val="19"/>
                <w:szCs w:val="19"/>
              </w:rPr>
            </w:pPr>
            <w:r w:rsidRPr="004560D0">
              <w:rPr>
                <w:rFonts w:ascii="Arial" w:hAnsi="Arial" w:cs="Arial"/>
                <w:bCs/>
                <w:iCs/>
                <w:sz w:val="19"/>
                <w:szCs w:val="19"/>
              </w:rPr>
              <w:t>This course is a continuation of the course CSE 4192 (Part- I) from the odd semester Part- IV. A student has to complete the defended project proposal, submit it by the end of the semester and make an oral defense of the project.</w:t>
            </w:r>
            <w:r>
              <w:rPr>
                <w:rFonts w:ascii="Arial" w:hAnsi="Arial" w:cs="Arial"/>
                <w:bCs/>
                <w:iCs/>
                <w:sz w:val="19"/>
                <w:szCs w:val="19"/>
              </w:rPr>
              <w:t xml:space="preserve">, this </w:t>
            </w:r>
            <w:r w:rsidRPr="00F75FB0">
              <w:rPr>
                <w:rFonts w:ascii="Arial" w:hAnsi="Arial" w:cs="Arial"/>
                <w:bCs/>
                <w:iCs/>
                <w:sz w:val="19"/>
                <w:szCs w:val="19"/>
              </w:rPr>
              <w:t xml:space="preserve">course is designed for the students to achieve </w:t>
            </w:r>
            <w:r>
              <w:rPr>
                <w:rFonts w:ascii="Arial" w:hAnsi="Arial" w:cs="Arial"/>
                <w:bCs/>
                <w:iCs/>
                <w:sz w:val="19"/>
                <w:szCs w:val="19"/>
              </w:rPr>
              <w:t>their skills f</w:t>
            </w:r>
            <w:r w:rsidRPr="005E418C">
              <w:rPr>
                <w:rFonts w:ascii="Arial" w:hAnsi="Arial" w:cs="Arial"/>
                <w:bCs/>
                <w:iCs/>
                <w:sz w:val="19"/>
                <w:szCs w:val="19"/>
              </w:rPr>
              <w:t>unction effectively as an individual and as a member or leader of diverse teams and in multidisciplinary settings</w:t>
            </w:r>
          </w:p>
        </w:tc>
      </w:tr>
    </w:tbl>
    <w:p w14:paraId="715DE9A6" w14:textId="77777777" w:rsidR="002E3C27" w:rsidRPr="005E418C" w:rsidRDefault="002E3C27" w:rsidP="002E3C27">
      <w:pPr>
        <w:jc w:val="center"/>
        <w:rPr>
          <w:rFonts w:ascii="Arial" w:hAnsi="Arial" w:cs="Arial"/>
          <w:b/>
          <w:sz w:val="20"/>
          <w:szCs w:val="20"/>
        </w:rPr>
      </w:pPr>
      <w:r w:rsidRPr="005E418C">
        <w:rPr>
          <w:rFonts w:ascii="Arial" w:hAnsi="Arial" w:cs="Arial"/>
          <w:b/>
          <w:sz w:val="20"/>
          <w:szCs w:val="20"/>
        </w:rPr>
        <w:t>Course Outcomes (COs), Program Outcomes (POs) and Assessment:</w:t>
      </w:r>
    </w:p>
    <w:tbl>
      <w:tblPr>
        <w:tblStyle w:val="TableGrid"/>
        <w:tblW w:w="9184" w:type="dxa"/>
        <w:jc w:val="center"/>
        <w:tblLook w:val="04A0" w:firstRow="1" w:lastRow="0" w:firstColumn="1" w:lastColumn="0" w:noHBand="0" w:noVBand="1"/>
      </w:tblPr>
      <w:tblGrid>
        <w:gridCol w:w="628"/>
        <w:gridCol w:w="1995"/>
        <w:gridCol w:w="2277"/>
        <w:gridCol w:w="1885"/>
        <w:gridCol w:w="2399"/>
      </w:tblGrid>
      <w:tr w:rsidR="002E3C27" w:rsidRPr="005E418C" w14:paraId="4FBC32F1" w14:textId="77777777" w:rsidTr="001C3606">
        <w:trPr>
          <w:trHeight w:val="466"/>
          <w:jc w:val="center"/>
        </w:trPr>
        <w:tc>
          <w:tcPr>
            <w:tcW w:w="628" w:type="dxa"/>
            <w:vAlign w:val="center"/>
          </w:tcPr>
          <w:p w14:paraId="3AD96A9C" w14:textId="77777777" w:rsidR="002E3C27" w:rsidRPr="005E418C" w:rsidRDefault="002E3C27" w:rsidP="001C3606">
            <w:pPr>
              <w:jc w:val="both"/>
              <w:rPr>
                <w:rFonts w:ascii="Arial" w:hAnsi="Arial" w:cs="Arial"/>
                <w:sz w:val="20"/>
                <w:szCs w:val="20"/>
              </w:rPr>
            </w:pPr>
            <w:r w:rsidRPr="005E418C">
              <w:rPr>
                <w:rFonts w:ascii="Arial" w:hAnsi="Arial" w:cs="Arial"/>
                <w:sz w:val="20"/>
                <w:szCs w:val="20"/>
              </w:rPr>
              <w:lastRenderedPageBreak/>
              <w:t>CO No.</w:t>
            </w:r>
          </w:p>
        </w:tc>
        <w:tc>
          <w:tcPr>
            <w:tcW w:w="1995" w:type="dxa"/>
            <w:vAlign w:val="center"/>
          </w:tcPr>
          <w:p w14:paraId="41DBAC54" w14:textId="77777777" w:rsidR="002E3C27" w:rsidRPr="005E418C" w:rsidRDefault="002E3C27" w:rsidP="001C3606">
            <w:pPr>
              <w:jc w:val="center"/>
              <w:rPr>
                <w:rFonts w:ascii="Arial" w:hAnsi="Arial" w:cs="Arial"/>
                <w:sz w:val="20"/>
                <w:szCs w:val="20"/>
              </w:rPr>
            </w:pPr>
            <w:r w:rsidRPr="005E418C">
              <w:rPr>
                <w:rFonts w:ascii="Arial" w:hAnsi="Arial" w:cs="Arial"/>
                <w:sz w:val="20"/>
                <w:szCs w:val="20"/>
              </w:rPr>
              <w:t>CO Statement</w:t>
            </w:r>
          </w:p>
        </w:tc>
        <w:tc>
          <w:tcPr>
            <w:tcW w:w="2277" w:type="dxa"/>
            <w:vAlign w:val="center"/>
          </w:tcPr>
          <w:p w14:paraId="236EDB33" w14:textId="77777777" w:rsidR="002E3C27" w:rsidRPr="005E418C" w:rsidRDefault="002E3C27" w:rsidP="001C3606">
            <w:pPr>
              <w:jc w:val="center"/>
              <w:rPr>
                <w:rFonts w:ascii="Arial" w:hAnsi="Arial" w:cs="Arial"/>
                <w:sz w:val="20"/>
                <w:szCs w:val="20"/>
              </w:rPr>
            </w:pPr>
            <w:r w:rsidRPr="005E418C">
              <w:rPr>
                <w:rFonts w:ascii="Arial" w:hAnsi="Arial" w:cs="Arial"/>
                <w:sz w:val="20"/>
                <w:szCs w:val="20"/>
              </w:rPr>
              <w:t>Corresponding PO</w:t>
            </w:r>
          </w:p>
        </w:tc>
        <w:tc>
          <w:tcPr>
            <w:tcW w:w="1885" w:type="dxa"/>
            <w:vAlign w:val="center"/>
          </w:tcPr>
          <w:p w14:paraId="6EDBEE58"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Domain / level of learning taxonomy</w:t>
            </w:r>
          </w:p>
        </w:tc>
        <w:tc>
          <w:tcPr>
            <w:tcW w:w="2399" w:type="dxa"/>
            <w:vAlign w:val="center"/>
          </w:tcPr>
          <w:p w14:paraId="0653965D" w14:textId="77777777" w:rsidR="002E3C27" w:rsidRPr="005E418C" w:rsidRDefault="002E3C27" w:rsidP="001C3606">
            <w:pPr>
              <w:jc w:val="both"/>
              <w:rPr>
                <w:rFonts w:ascii="Arial" w:hAnsi="Arial" w:cs="Arial"/>
                <w:sz w:val="20"/>
                <w:szCs w:val="20"/>
              </w:rPr>
            </w:pPr>
            <w:r w:rsidRPr="005E418C">
              <w:rPr>
                <w:rFonts w:ascii="Arial" w:hAnsi="Arial" w:cs="Arial"/>
                <w:sz w:val="20"/>
                <w:szCs w:val="20"/>
              </w:rPr>
              <w:t>Assessment tools</w:t>
            </w:r>
          </w:p>
        </w:tc>
      </w:tr>
      <w:tr w:rsidR="002E3C27" w:rsidRPr="005E418C" w14:paraId="22E0217C" w14:textId="77777777" w:rsidTr="001C3606">
        <w:trPr>
          <w:trHeight w:val="848"/>
          <w:jc w:val="center"/>
        </w:trPr>
        <w:tc>
          <w:tcPr>
            <w:tcW w:w="628" w:type="dxa"/>
            <w:vAlign w:val="center"/>
          </w:tcPr>
          <w:p w14:paraId="01FB3A7F" w14:textId="77777777" w:rsidR="002E3C27" w:rsidRPr="005E418C" w:rsidRDefault="002E3C27" w:rsidP="001C3606">
            <w:pPr>
              <w:jc w:val="both"/>
              <w:rPr>
                <w:rFonts w:ascii="Arial" w:hAnsi="Arial" w:cs="Arial"/>
                <w:sz w:val="20"/>
                <w:szCs w:val="20"/>
              </w:rPr>
            </w:pPr>
            <w:r w:rsidRPr="005E418C">
              <w:rPr>
                <w:rFonts w:ascii="Arial" w:hAnsi="Arial" w:cs="Arial"/>
                <w:sz w:val="20"/>
                <w:szCs w:val="20"/>
              </w:rPr>
              <w:t>CO1</w:t>
            </w:r>
          </w:p>
        </w:tc>
        <w:tc>
          <w:tcPr>
            <w:tcW w:w="1995" w:type="dxa"/>
            <w:vAlign w:val="center"/>
          </w:tcPr>
          <w:p w14:paraId="1DFFBFAE" w14:textId="77777777" w:rsidR="002E3C27" w:rsidRPr="005E418C" w:rsidRDefault="002E3C27" w:rsidP="001C3606">
            <w:pPr>
              <w:jc w:val="center"/>
              <w:rPr>
                <w:rFonts w:ascii="Arial" w:hAnsi="Arial" w:cs="Arial"/>
                <w:iCs/>
                <w:sz w:val="20"/>
                <w:szCs w:val="20"/>
              </w:rPr>
            </w:pPr>
            <w:r w:rsidRPr="005E418C">
              <w:rPr>
                <w:rFonts w:ascii="Arial" w:hAnsi="Arial" w:cs="Arial"/>
                <w:iCs/>
                <w:sz w:val="20"/>
                <w:szCs w:val="20"/>
              </w:rPr>
              <w:t xml:space="preserve">To </w:t>
            </w:r>
            <w:r>
              <w:rPr>
                <w:rFonts w:ascii="Arial" w:hAnsi="Arial" w:cs="Arial"/>
                <w:b/>
                <w:bCs/>
                <w:iCs/>
                <w:sz w:val="20"/>
                <w:szCs w:val="20"/>
              </w:rPr>
              <w:t xml:space="preserve">Construct </w:t>
            </w:r>
            <w:r>
              <w:rPr>
                <w:rFonts w:ascii="Arial" w:hAnsi="Arial" w:cs="Arial"/>
                <w:iCs/>
                <w:sz w:val="20"/>
                <w:szCs w:val="20"/>
              </w:rPr>
              <w:t>a real world project based on their acquired knowledge</w:t>
            </w:r>
          </w:p>
        </w:tc>
        <w:tc>
          <w:tcPr>
            <w:tcW w:w="2277" w:type="dxa"/>
            <w:vAlign w:val="center"/>
          </w:tcPr>
          <w:p w14:paraId="776929C3" w14:textId="77777777" w:rsidR="002E3C27" w:rsidRPr="005E418C" w:rsidRDefault="002E3C27" w:rsidP="001C3606">
            <w:pPr>
              <w:jc w:val="center"/>
              <w:rPr>
                <w:rFonts w:ascii="Arial" w:hAnsi="Arial" w:cs="Arial"/>
                <w:sz w:val="20"/>
                <w:szCs w:val="20"/>
              </w:rPr>
            </w:pPr>
            <w:r w:rsidRPr="00BA434D">
              <w:rPr>
                <w:rFonts w:ascii="Arial" w:hAnsi="Arial" w:cs="Arial"/>
                <w:b/>
                <w:bCs/>
                <w:sz w:val="20"/>
                <w:szCs w:val="20"/>
              </w:rPr>
              <w:t>Individual work and teamwork</w:t>
            </w:r>
          </w:p>
          <w:p w14:paraId="18740D7C" w14:textId="77777777" w:rsidR="002E3C27" w:rsidRPr="005E418C" w:rsidRDefault="002E3C27" w:rsidP="001C3606">
            <w:pPr>
              <w:jc w:val="center"/>
              <w:rPr>
                <w:rFonts w:ascii="Arial" w:hAnsi="Arial" w:cs="Arial"/>
                <w:sz w:val="20"/>
                <w:szCs w:val="20"/>
              </w:rPr>
            </w:pPr>
            <w:r w:rsidRPr="005E418C">
              <w:rPr>
                <w:rFonts w:ascii="Arial" w:hAnsi="Arial" w:cs="Arial"/>
                <w:sz w:val="20"/>
                <w:szCs w:val="20"/>
              </w:rPr>
              <w:t>(P</w:t>
            </w:r>
            <w:r>
              <w:rPr>
                <w:rFonts w:ascii="Arial" w:hAnsi="Arial" w:cs="Arial"/>
                <w:sz w:val="20"/>
                <w:szCs w:val="20"/>
              </w:rPr>
              <w:t>09</w:t>
            </w:r>
            <w:r w:rsidRPr="005E418C">
              <w:rPr>
                <w:rFonts w:ascii="Arial" w:hAnsi="Arial" w:cs="Arial"/>
                <w:sz w:val="20"/>
                <w:szCs w:val="20"/>
              </w:rPr>
              <w:t>)</w:t>
            </w:r>
          </w:p>
        </w:tc>
        <w:tc>
          <w:tcPr>
            <w:tcW w:w="1885" w:type="dxa"/>
            <w:vAlign w:val="center"/>
          </w:tcPr>
          <w:p w14:paraId="37361A66" w14:textId="77777777" w:rsidR="002E3C27" w:rsidRPr="00897D43" w:rsidRDefault="002E3C27" w:rsidP="001C3606">
            <w:pPr>
              <w:jc w:val="center"/>
              <w:rPr>
                <w:rFonts w:ascii="Arial" w:hAnsi="Arial" w:cs="Arial"/>
                <w:color w:val="000000" w:themeColor="text1"/>
                <w:sz w:val="18"/>
                <w:szCs w:val="18"/>
              </w:rPr>
            </w:pPr>
            <w:r w:rsidRPr="00897D43">
              <w:rPr>
                <w:rFonts w:ascii="Arial" w:hAnsi="Arial" w:cs="Arial"/>
                <w:color w:val="000000" w:themeColor="text1"/>
                <w:sz w:val="18"/>
                <w:szCs w:val="18"/>
              </w:rPr>
              <w:t xml:space="preserve">Cognitive domain – level </w:t>
            </w:r>
            <w:r>
              <w:rPr>
                <w:rFonts w:ascii="Arial" w:hAnsi="Arial" w:cs="Arial"/>
                <w:color w:val="000000" w:themeColor="text1"/>
                <w:sz w:val="18"/>
                <w:szCs w:val="18"/>
              </w:rPr>
              <w:t>1</w:t>
            </w:r>
          </w:p>
        </w:tc>
        <w:tc>
          <w:tcPr>
            <w:tcW w:w="2399" w:type="dxa"/>
            <w:vAlign w:val="center"/>
          </w:tcPr>
          <w:p w14:paraId="319F986B" w14:textId="77777777" w:rsidR="002E3C27" w:rsidRPr="005E418C" w:rsidRDefault="00000000" w:rsidP="001C3606">
            <w:pPr>
              <w:jc w:val="both"/>
              <w:rPr>
                <w:rFonts w:ascii="Arial" w:hAnsi="Arial" w:cs="Arial"/>
                <w:sz w:val="20"/>
                <w:szCs w:val="20"/>
              </w:rPr>
            </w:pPr>
            <w:sdt>
              <w:sdtPr>
                <w:rPr>
                  <w:rFonts w:ascii="Arial" w:hAnsi="Arial" w:cs="Arial"/>
                  <w:sz w:val="20"/>
                  <w:szCs w:val="20"/>
                </w:rPr>
                <w:id w:val="-823591095"/>
              </w:sdtPr>
              <w:sdtContent>
                <w:r w:rsidR="002E3C27">
                  <w:rPr>
                    <w:rFonts w:ascii="MS Gothic" w:eastAsia="MS Gothic" w:hAnsi="MS Gothic" w:cs="Arial" w:hint="eastAsia"/>
                    <w:sz w:val="20"/>
                    <w:szCs w:val="20"/>
                  </w:rPr>
                  <w:t>☐</w:t>
                </w:r>
              </w:sdtContent>
            </w:sdt>
            <w:r w:rsidR="002E3C27" w:rsidRPr="005E418C">
              <w:rPr>
                <w:rFonts w:ascii="Arial" w:hAnsi="Arial" w:cs="Arial"/>
                <w:sz w:val="20"/>
                <w:szCs w:val="20"/>
              </w:rPr>
              <w:t xml:space="preserve">  CA</w:t>
            </w:r>
          </w:p>
          <w:p w14:paraId="52A700C9" w14:textId="77777777" w:rsidR="002E3C27" w:rsidRPr="005E418C" w:rsidRDefault="00000000" w:rsidP="001C3606">
            <w:pPr>
              <w:jc w:val="both"/>
              <w:rPr>
                <w:rFonts w:ascii="Arial" w:hAnsi="Arial" w:cs="Arial"/>
                <w:sz w:val="20"/>
                <w:szCs w:val="20"/>
              </w:rPr>
            </w:pPr>
            <w:sdt>
              <w:sdtPr>
                <w:rPr>
                  <w:rFonts w:ascii="Arial" w:hAnsi="Arial" w:cs="Arial"/>
                  <w:sz w:val="20"/>
                  <w:szCs w:val="20"/>
                </w:rPr>
                <w:id w:val="162751457"/>
              </w:sdtPr>
              <w:sdtContent>
                <w:r w:rsidR="002E3C27">
                  <w:rPr>
                    <w:rFonts w:ascii="MS Gothic" w:eastAsia="MS Gothic" w:hAnsi="MS Gothic" w:cs="Arial" w:hint="eastAsia"/>
                    <w:sz w:val="20"/>
                    <w:szCs w:val="20"/>
                  </w:rPr>
                  <w:t>☒</w:t>
                </w:r>
              </w:sdtContent>
            </w:sdt>
            <w:r w:rsidR="002E3C27">
              <w:rPr>
                <w:rFonts w:ascii="Arial" w:hAnsi="Arial" w:cs="Arial"/>
                <w:sz w:val="20"/>
                <w:szCs w:val="20"/>
              </w:rPr>
              <w:t xml:space="preserve">  Project presentation</w:t>
            </w:r>
          </w:p>
          <w:p w14:paraId="6BD5F689" w14:textId="77777777" w:rsidR="002E3C27" w:rsidRPr="005E418C" w:rsidRDefault="00000000" w:rsidP="001C3606">
            <w:pPr>
              <w:jc w:val="both"/>
              <w:rPr>
                <w:rFonts w:ascii="Arial" w:hAnsi="Arial" w:cs="Arial"/>
                <w:sz w:val="20"/>
                <w:szCs w:val="20"/>
              </w:rPr>
            </w:pPr>
            <w:sdt>
              <w:sdtPr>
                <w:rPr>
                  <w:rFonts w:ascii="Arial" w:hAnsi="Arial" w:cs="Arial"/>
                  <w:sz w:val="20"/>
                  <w:szCs w:val="20"/>
                </w:rPr>
                <w:id w:val="-120691221"/>
              </w:sdtPr>
              <w:sdtContent>
                <w:r w:rsidR="002E3C27" w:rsidRPr="005E418C">
                  <w:rPr>
                    <w:rFonts w:ascii="MS Gothic" w:eastAsia="MS Gothic" w:hAnsi="MS Gothic" w:cs="MS Gothic" w:hint="eastAsia"/>
                    <w:sz w:val="20"/>
                    <w:szCs w:val="20"/>
                  </w:rPr>
                  <w:t>☐</w:t>
                </w:r>
              </w:sdtContent>
            </w:sdt>
            <w:r w:rsidR="002E3C27" w:rsidRPr="005E418C">
              <w:rPr>
                <w:rFonts w:ascii="Arial" w:hAnsi="Arial" w:cs="Arial"/>
                <w:sz w:val="20"/>
                <w:szCs w:val="20"/>
              </w:rPr>
              <w:t xml:space="preserve">  Assignment </w:t>
            </w:r>
          </w:p>
          <w:p w14:paraId="0A5FC59B" w14:textId="77777777" w:rsidR="002E3C27" w:rsidRPr="005E418C" w:rsidRDefault="00000000" w:rsidP="001C3606">
            <w:pPr>
              <w:jc w:val="both"/>
              <w:rPr>
                <w:rFonts w:ascii="Arial" w:hAnsi="Arial" w:cs="Arial"/>
                <w:sz w:val="20"/>
                <w:szCs w:val="20"/>
              </w:rPr>
            </w:pPr>
            <w:sdt>
              <w:sdtPr>
                <w:rPr>
                  <w:rFonts w:ascii="Arial" w:hAnsi="Arial" w:cs="Arial"/>
                  <w:sz w:val="20"/>
                  <w:szCs w:val="20"/>
                </w:rPr>
                <w:id w:val="1058288102"/>
              </w:sdtPr>
              <w:sdtContent>
                <w:r w:rsidR="002E3C27" w:rsidRPr="005E418C">
                  <w:rPr>
                    <w:rFonts w:ascii="MS Gothic" w:eastAsia="MS Gothic" w:hAnsi="MS Gothic" w:cs="MS Gothic" w:hint="eastAsia"/>
                    <w:sz w:val="20"/>
                    <w:szCs w:val="20"/>
                  </w:rPr>
                  <w:t>☒</w:t>
                </w:r>
              </w:sdtContent>
            </w:sdt>
            <w:r w:rsidR="002E3C27">
              <w:rPr>
                <w:rFonts w:ascii="Arial" w:hAnsi="Arial" w:cs="Arial"/>
                <w:sz w:val="20"/>
                <w:szCs w:val="20"/>
              </w:rPr>
              <w:t xml:space="preserve">  Project paper</w:t>
            </w:r>
          </w:p>
          <w:p w14:paraId="172C8B13" w14:textId="77777777" w:rsidR="002E3C27" w:rsidRPr="005E418C" w:rsidRDefault="00000000" w:rsidP="001C3606">
            <w:pPr>
              <w:jc w:val="both"/>
              <w:rPr>
                <w:rFonts w:ascii="Arial" w:hAnsi="Arial" w:cs="Arial"/>
                <w:sz w:val="20"/>
                <w:szCs w:val="20"/>
              </w:rPr>
            </w:pPr>
            <w:sdt>
              <w:sdtPr>
                <w:rPr>
                  <w:rFonts w:ascii="Arial" w:hAnsi="Arial" w:cs="Arial"/>
                  <w:sz w:val="20"/>
                  <w:szCs w:val="20"/>
                </w:rPr>
                <w:id w:val="-1468663593"/>
              </w:sdtPr>
              <w:sdtContent>
                <w:r w:rsidR="002E3C27">
                  <w:rPr>
                    <w:rFonts w:ascii="MS Gothic" w:eastAsia="MS Gothic" w:hAnsi="MS Gothic" w:cs="Arial" w:hint="eastAsia"/>
                    <w:sz w:val="20"/>
                    <w:szCs w:val="20"/>
                  </w:rPr>
                  <w:t>☒</w:t>
                </w:r>
              </w:sdtContent>
            </w:sdt>
            <w:r w:rsidR="002E3C27" w:rsidRPr="005E418C">
              <w:rPr>
                <w:rFonts w:ascii="Arial" w:hAnsi="Arial" w:cs="Arial"/>
                <w:sz w:val="20"/>
                <w:szCs w:val="20"/>
              </w:rPr>
              <w:t xml:space="preserve">  </w:t>
            </w:r>
            <w:r w:rsidR="002E3C27">
              <w:rPr>
                <w:rFonts w:ascii="Arial" w:hAnsi="Arial" w:cs="Arial"/>
                <w:sz w:val="20"/>
                <w:szCs w:val="20"/>
              </w:rPr>
              <w:t xml:space="preserve">Oral </w:t>
            </w:r>
            <w:r w:rsidR="002E3C27" w:rsidRPr="005E418C">
              <w:rPr>
                <w:rFonts w:ascii="Arial" w:hAnsi="Arial" w:cs="Arial"/>
                <w:sz w:val="20"/>
                <w:szCs w:val="20"/>
              </w:rPr>
              <w:t>Presentation</w:t>
            </w:r>
          </w:p>
        </w:tc>
      </w:tr>
    </w:tbl>
    <w:p w14:paraId="0B7153C3" w14:textId="77777777" w:rsidR="002E3C27" w:rsidRDefault="002E3C27" w:rsidP="002E3C27">
      <w:pPr>
        <w:jc w:val="both"/>
        <w:rPr>
          <w:rFonts w:ascii="Arial" w:hAnsi="Arial" w:cs="Arial"/>
          <w:sz w:val="20"/>
          <w:szCs w:val="20"/>
        </w:rPr>
      </w:pPr>
    </w:p>
    <w:p w14:paraId="15A71EC8" w14:textId="77777777" w:rsidR="002E3C27" w:rsidRPr="003444A9" w:rsidRDefault="002E3C27" w:rsidP="002E3C27">
      <w:pPr>
        <w:jc w:val="both"/>
        <w:rPr>
          <w:rFonts w:ascii="Arial" w:hAnsi="Arial" w:cs="Arial"/>
          <w:b/>
          <w:bCs/>
          <w:sz w:val="19"/>
          <w:szCs w:val="19"/>
        </w:rPr>
      </w:pPr>
      <w:r w:rsidRPr="003444A9">
        <w:rPr>
          <w:rFonts w:ascii="Arial" w:hAnsi="Arial" w:cs="Arial"/>
          <w:b/>
          <w:bCs/>
          <w:sz w:val="19"/>
          <w:szCs w:val="19"/>
        </w:rPr>
        <w:t>As</w:t>
      </w:r>
      <w:r>
        <w:rPr>
          <w:rFonts w:ascii="Arial" w:hAnsi="Arial" w:cs="Arial"/>
          <w:b/>
          <w:bCs/>
          <w:sz w:val="19"/>
          <w:szCs w:val="19"/>
        </w:rPr>
        <w:t>sessment:</w:t>
      </w:r>
    </w:p>
    <w:p w14:paraId="4754A850" w14:textId="77777777" w:rsidR="002E3C27" w:rsidRDefault="002E3C27" w:rsidP="002E3C27">
      <w:pPr>
        <w:jc w:val="both"/>
        <w:rPr>
          <w:rFonts w:ascii="Arial" w:hAnsi="Arial" w:cs="Arial"/>
          <w:sz w:val="20"/>
          <w:szCs w:val="20"/>
        </w:rPr>
      </w:pPr>
      <w:r w:rsidRPr="003444A9">
        <w:rPr>
          <w:rFonts w:ascii="Arial" w:hAnsi="Arial" w:cs="Arial"/>
          <w:bCs/>
          <w:sz w:val="19"/>
          <w:szCs w:val="19"/>
        </w:rPr>
        <w:tab/>
      </w:r>
      <w:r>
        <w:rPr>
          <w:rFonts w:ascii="Arial" w:hAnsi="Arial" w:cs="Arial"/>
          <w:sz w:val="20"/>
          <w:szCs w:val="20"/>
        </w:rPr>
        <w:t>50 Marks (3</w:t>
      </w:r>
      <w:r w:rsidR="00836E9B">
        <w:rPr>
          <w:rFonts w:ascii="Arial" w:hAnsi="Arial" w:cs="Arial"/>
          <w:sz w:val="20"/>
          <w:szCs w:val="20"/>
        </w:rPr>
        <w:t>0</w:t>
      </w:r>
      <w:r>
        <w:rPr>
          <w:rFonts w:ascii="Arial" w:hAnsi="Arial" w:cs="Arial"/>
          <w:sz w:val="20"/>
          <w:szCs w:val="20"/>
        </w:rPr>
        <w:t>% Internal Examiner, 3</w:t>
      </w:r>
      <w:r w:rsidR="00836E9B">
        <w:rPr>
          <w:rFonts w:ascii="Arial" w:hAnsi="Arial" w:cs="Arial"/>
          <w:sz w:val="20"/>
          <w:szCs w:val="20"/>
        </w:rPr>
        <w:t>0</w:t>
      </w:r>
      <w:r>
        <w:rPr>
          <w:rFonts w:ascii="Arial" w:hAnsi="Arial" w:cs="Arial"/>
          <w:sz w:val="20"/>
          <w:szCs w:val="20"/>
        </w:rPr>
        <w:t xml:space="preserve">% External Examiner, </w:t>
      </w:r>
      <w:r w:rsidR="00836E9B">
        <w:rPr>
          <w:rFonts w:ascii="Arial" w:hAnsi="Arial" w:cs="Arial"/>
          <w:sz w:val="20"/>
          <w:szCs w:val="20"/>
        </w:rPr>
        <w:t>4</w:t>
      </w:r>
      <w:r>
        <w:rPr>
          <w:rFonts w:ascii="Arial" w:hAnsi="Arial" w:cs="Arial"/>
          <w:sz w:val="20"/>
          <w:szCs w:val="20"/>
        </w:rPr>
        <w:t>0% Presentation and Oral)</w:t>
      </w:r>
      <w:r>
        <w:rPr>
          <w:rFonts w:ascii="Arial" w:hAnsi="Arial" w:cs="Arial"/>
          <w:bCs/>
          <w:sz w:val="19"/>
          <w:szCs w:val="19"/>
        </w:rPr>
        <w:t>.</w:t>
      </w:r>
      <w:r>
        <w:rPr>
          <w:rFonts w:ascii="Arial" w:hAnsi="Arial" w:cs="Arial"/>
          <w:sz w:val="20"/>
          <w:szCs w:val="20"/>
        </w:rPr>
        <w:t xml:space="preserve"> </w:t>
      </w:r>
    </w:p>
    <w:p w14:paraId="15C9CDBF" w14:textId="77777777" w:rsidR="008F06A2" w:rsidRDefault="008F06A2" w:rsidP="008F06A2">
      <w:pPr>
        <w:jc w:val="center"/>
        <w:rPr>
          <w:rFonts w:ascii="Arial" w:hAnsi="Arial" w:cs="Arial"/>
          <w:b/>
          <w:spacing w:val="-3"/>
          <w:sz w:val="50"/>
          <w:szCs w:val="46"/>
        </w:rPr>
      </w:pPr>
    </w:p>
    <w:p w14:paraId="79E6D334" w14:textId="77777777" w:rsidR="008F06A2" w:rsidRDefault="008F06A2" w:rsidP="008F06A2">
      <w:pPr>
        <w:jc w:val="center"/>
        <w:rPr>
          <w:rFonts w:ascii="Arial" w:hAnsi="Arial" w:cs="Arial"/>
          <w:b/>
          <w:spacing w:val="-3"/>
          <w:sz w:val="50"/>
          <w:szCs w:val="46"/>
        </w:rPr>
      </w:pPr>
    </w:p>
    <w:p w14:paraId="27416249" w14:textId="77777777" w:rsidR="008F06A2" w:rsidRDefault="008F06A2" w:rsidP="008F06A2">
      <w:pPr>
        <w:jc w:val="center"/>
        <w:rPr>
          <w:rFonts w:ascii="Arial" w:hAnsi="Arial" w:cs="Arial"/>
          <w:b/>
          <w:spacing w:val="-3"/>
          <w:sz w:val="50"/>
          <w:szCs w:val="46"/>
        </w:rPr>
      </w:pPr>
    </w:p>
    <w:p w14:paraId="12644FAE" w14:textId="77777777" w:rsidR="008F06A2" w:rsidRDefault="008F06A2" w:rsidP="008F06A2">
      <w:pPr>
        <w:jc w:val="center"/>
        <w:rPr>
          <w:rFonts w:ascii="Arial" w:hAnsi="Arial" w:cs="Arial"/>
          <w:b/>
          <w:spacing w:val="-3"/>
          <w:sz w:val="50"/>
          <w:szCs w:val="46"/>
        </w:rPr>
      </w:pPr>
    </w:p>
    <w:p w14:paraId="2D5192CA" w14:textId="77777777" w:rsidR="008F06A2" w:rsidRDefault="008F06A2" w:rsidP="008F06A2">
      <w:pPr>
        <w:jc w:val="center"/>
        <w:rPr>
          <w:rFonts w:ascii="Arial" w:hAnsi="Arial" w:cs="Arial"/>
          <w:b/>
          <w:spacing w:val="-3"/>
          <w:sz w:val="50"/>
          <w:szCs w:val="46"/>
        </w:rPr>
      </w:pPr>
    </w:p>
    <w:p w14:paraId="2D791B49" w14:textId="77777777" w:rsidR="008F06A2" w:rsidRDefault="008F06A2" w:rsidP="008F06A2">
      <w:pPr>
        <w:jc w:val="center"/>
        <w:rPr>
          <w:rFonts w:ascii="Arial" w:hAnsi="Arial" w:cs="Arial"/>
          <w:b/>
          <w:spacing w:val="-3"/>
          <w:sz w:val="50"/>
          <w:szCs w:val="46"/>
        </w:rPr>
      </w:pPr>
    </w:p>
    <w:sectPr w:rsidR="008F06A2" w:rsidSect="002E3C27">
      <w:footerReference w:type="default" r:id="rId30"/>
      <w:pgSz w:w="11906" w:h="16838" w:code="9"/>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43F4" w14:textId="77777777" w:rsidR="00F43F22" w:rsidRDefault="00F43F22" w:rsidP="007251E4">
      <w:r>
        <w:separator/>
      </w:r>
    </w:p>
  </w:endnote>
  <w:endnote w:type="continuationSeparator" w:id="0">
    <w:p w14:paraId="511A9651" w14:textId="77777777" w:rsidR="00F43F22" w:rsidRDefault="00F43F22" w:rsidP="0072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NewRoman">
    <w:altName w:val="Arial Unicode MS"/>
    <w:panose1 w:val="00000000000000000000"/>
    <w:charset w:val="88"/>
    <w:family w:val="auto"/>
    <w:notTrueType/>
    <w:pitch w:val="default"/>
    <w:sig w:usb0="00000003" w:usb1="08080000"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FA78" w14:textId="77777777" w:rsidR="001C3606" w:rsidRDefault="001C36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112169"/>
      <w:docPartObj>
        <w:docPartGallery w:val="Page Numbers (Bottom of Page)"/>
        <w:docPartUnique/>
      </w:docPartObj>
    </w:sdtPr>
    <w:sdtContent>
      <w:sdt>
        <w:sdtPr>
          <w:id w:val="1467854014"/>
          <w:docPartObj>
            <w:docPartGallery w:val="Page Numbers (Top of Page)"/>
            <w:docPartUnique/>
          </w:docPartObj>
        </w:sdtPr>
        <w:sdtContent>
          <w:p w14:paraId="0F8787CC" w14:textId="77777777" w:rsidR="001C3606" w:rsidRDefault="001C3606">
            <w:pPr>
              <w:pStyle w:val="Footer"/>
              <w:jc w:val="center"/>
            </w:pPr>
            <w:r w:rsidRPr="00BC1B97">
              <w:rPr>
                <w:rFonts w:asciiTheme="minorHAnsi" w:hAnsiTheme="minorHAnsi"/>
              </w:rPr>
              <w:t xml:space="preserve">Page </w:t>
            </w:r>
            <w:r w:rsidRPr="00BC1B97">
              <w:rPr>
                <w:rFonts w:asciiTheme="minorHAnsi" w:hAnsiTheme="minorHAnsi"/>
                <w:b/>
              </w:rPr>
              <w:fldChar w:fldCharType="begin"/>
            </w:r>
            <w:r w:rsidRPr="00BC1B97">
              <w:rPr>
                <w:rFonts w:asciiTheme="minorHAnsi" w:hAnsiTheme="minorHAnsi"/>
                <w:b/>
              </w:rPr>
              <w:instrText xml:space="preserve"> PAGE </w:instrText>
            </w:r>
            <w:r w:rsidRPr="00BC1B97">
              <w:rPr>
                <w:rFonts w:asciiTheme="minorHAnsi" w:hAnsiTheme="minorHAnsi"/>
                <w:b/>
              </w:rPr>
              <w:fldChar w:fldCharType="separate"/>
            </w:r>
            <w:r w:rsidR="00FA1987">
              <w:rPr>
                <w:rFonts w:asciiTheme="minorHAnsi" w:hAnsiTheme="minorHAnsi"/>
                <w:b/>
                <w:noProof/>
              </w:rPr>
              <w:t>1</w:t>
            </w:r>
            <w:r w:rsidRPr="00BC1B97">
              <w:rPr>
                <w:rFonts w:asciiTheme="minorHAnsi" w:hAnsiTheme="minorHAnsi"/>
                <w:b/>
              </w:rPr>
              <w:fldChar w:fldCharType="end"/>
            </w:r>
            <w:r w:rsidRPr="00BC1B97">
              <w:rPr>
                <w:rFonts w:asciiTheme="minorHAnsi" w:hAnsiTheme="minorHAnsi"/>
              </w:rPr>
              <w:t xml:space="preserve"> of </w:t>
            </w:r>
            <w:r w:rsidRPr="00BC1B97">
              <w:rPr>
                <w:rFonts w:asciiTheme="minorHAnsi" w:hAnsiTheme="minorHAnsi"/>
                <w:b/>
              </w:rPr>
              <w:fldChar w:fldCharType="begin"/>
            </w:r>
            <w:r w:rsidRPr="00BC1B97">
              <w:rPr>
                <w:rFonts w:asciiTheme="minorHAnsi" w:hAnsiTheme="minorHAnsi"/>
                <w:b/>
              </w:rPr>
              <w:instrText xml:space="preserve"> NUMPAGES  </w:instrText>
            </w:r>
            <w:r w:rsidRPr="00BC1B97">
              <w:rPr>
                <w:rFonts w:asciiTheme="minorHAnsi" w:hAnsiTheme="minorHAnsi"/>
                <w:b/>
              </w:rPr>
              <w:fldChar w:fldCharType="separate"/>
            </w:r>
            <w:r w:rsidR="00FA1987">
              <w:rPr>
                <w:rFonts w:asciiTheme="minorHAnsi" w:hAnsiTheme="minorHAnsi"/>
                <w:b/>
                <w:noProof/>
              </w:rPr>
              <w:t>148</w:t>
            </w:r>
            <w:r w:rsidRPr="00BC1B97">
              <w:rPr>
                <w:rFonts w:asciiTheme="minorHAnsi" w:hAnsiTheme="minorHAnsi"/>
                <w:b/>
              </w:rPr>
              <w:fldChar w:fldCharType="end"/>
            </w:r>
          </w:p>
        </w:sdtContent>
      </w:sdt>
    </w:sdtContent>
  </w:sdt>
  <w:p w14:paraId="5D714A37" w14:textId="77777777" w:rsidR="001C3606" w:rsidRDefault="001C3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F0CB" w14:textId="77777777" w:rsidR="001C3606" w:rsidRDefault="001C36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570281"/>
      <w:docPartObj>
        <w:docPartGallery w:val="Page Numbers (Bottom of Page)"/>
        <w:docPartUnique/>
      </w:docPartObj>
    </w:sdtPr>
    <w:sdtContent>
      <w:sdt>
        <w:sdtPr>
          <w:id w:val="735824846"/>
          <w:docPartObj>
            <w:docPartGallery w:val="Page Numbers (Top of Page)"/>
            <w:docPartUnique/>
          </w:docPartObj>
        </w:sdtPr>
        <w:sdtContent>
          <w:p w14:paraId="6567F9C3" w14:textId="77777777" w:rsidR="001C3606" w:rsidRDefault="001C3606">
            <w:pPr>
              <w:pStyle w:val="Footer"/>
              <w:jc w:val="center"/>
            </w:pPr>
            <w:r w:rsidRPr="00BC1B97">
              <w:rPr>
                <w:rFonts w:asciiTheme="minorHAnsi" w:hAnsiTheme="minorHAnsi"/>
              </w:rPr>
              <w:t xml:space="preserve">Page </w:t>
            </w:r>
            <w:r w:rsidRPr="00BC1B97">
              <w:rPr>
                <w:rFonts w:asciiTheme="minorHAnsi" w:hAnsiTheme="minorHAnsi"/>
                <w:b/>
              </w:rPr>
              <w:fldChar w:fldCharType="begin"/>
            </w:r>
            <w:r w:rsidRPr="00BC1B97">
              <w:rPr>
                <w:rFonts w:asciiTheme="minorHAnsi" w:hAnsiTheme="minorHAnsi"/>
                <w:b/>
              </w:rPr>
              <w:instrText xml:space="preserve"> PAGE </w:instrText>
            </w:r>
            <w:r w:rsidRPr="00BC1B97">
              <w:rPr>
                <w:rFonts w:asciiTheme="minorHAnsi" w:hAnsiTheme="minorHAnsi"/>
                <w:b/>
              </w:rPr>
              <w:fldChar w:fldCharType="separate"/>
            </w:r>
            <w:r w:rsidR="00FA1987">
              <w:rPr>
                <w:rFonts w:asciiTheme="minorHAnsi" w:hAnsiTheme="minorHAnsi"/>
                <w:b/>
                <w:noProof/>
              </w:rPr>
              <w:t>148</w:t>
            </w:r>
            <w:r w:rsidRPr="00BC1B97">
              <w:rPr>
                <w:rFonts w:asciiTheme="minorHAnsi" w:hAnsiTheme="minorHAnsi"/>
                <w:b/>
              </w:rPr>
              <w:fldChar w:fldCharType="end"/>
            </w:r>
            <w:r w:rsidRPr="00BC1B97">
              <w:rPr>
                <w:rFonts w:asciiTheme="minorHAnsi" w:hAnsiTheme="minorHAnsi"/>
              </w:rPr>
              <w:t xml:space="preserve"> of </w:t>
            </w:r>
            <w:r w:rsidRPr="00BC1B97">
              <w:rPr>
                <w:rFonts w:asciiTheme="minorHAnsi" w:hAnsiTheme="minorHAnsi"/>
                <w:b/>
              </w:rPr>
              <w:fldChar w:fldCharType="begin"/>
            </w:r>
            <w:r w:rsidRPr="00BC1B97">
              <w:rPr>
                <w:rFonts w:asciiTheme="minorHAnsi" w:hAnsiTheme="minorHAnsi"/>
                <w:b/>
              </w:rPr>
              <w:instrText xml:space="preserve"> NUMPAGES  </w:instrText>
            </w:r>
            <w:r w:rsidRPr="00BC1B97">
              <w:rPr>
                <w:rFonts w:asciiTheme="minorHAnsi" w:hAnsiTheme="minorHAnsi"/>
                <w:b/>
              </w:rPr>
              <w:fldChar w:fldCharType="separate"/>
            </w:r>
            <w:r w:rsidR="00FA1987">
              <w:rPr>
                <w:rFonts w:asciiTheme="minorHAnsi" w:hAnsiTheme="minorHAnsi"/>
                <w:b/>
                <w:noProof/>
              </w:rPr>
              <w:t>148</w:t>
            </w:r>
            <w:r w:rsidRPr="00BC1B97">
              <w:rPr>
                <w:rFonts w:asciiTheme="minorHAnsi" w:hAnsiTheme="minorHAnsi"/>
                <w:b/>
              </w:rPr>
              <w:fldChar w:fldCharType="end"/>
            </w:r>
          </w:p>
        </w:sdtContent>
      </w:sdt>
    </w:sdtContent>
  </w:sdt>
  <w:p w14:paraId="60E5A93F" w14:textId="77777777" w:rsidR="001C3606" w:rsidRDefault="001C3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752C" w14:textId="77777777" w:rsidR="00F43F22" w:rsidRDefault="00F43F22" w:rsidP="007251E4">
      <w:r>
        <w:separator/>
      </w:r>
    </w:p>
  </w:footnote>
  <w:footnote w:type="continuationSeparator" w:id="0">
    <w:p w14:paraId="548BF8E7" w14:textId="77777777" w:rsidR="00F43F22" w:rsidRDefault="00F43F22" w:rsidP="00725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1316" w14:textId="77777777" w:rsidR="001C3606" w:rsidRDefault="001C3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0A91" w14:textId="77777777" w:rsidR="001C3606" w:rsidRDefault="001C36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67F1" w14:textId="77777777" w:rsidR="001C3606" w:rsidRDefault="001C3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DD3"/>
    <w:multiLevelType w:val="hybridMultilevel"/>
    <w:tmpl w:val="04163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4D45"/>
    <w:multiLevelType w:val="hybridMultilevel"/>
    <w:tmpl w:val="3708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D60AA"/>
    <w:multiLevelType w:val="hybridMultilevel"/>
    <w:tmpl w:val="3C7E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B174F"/>
    <w:multiLevelType w:val="hybridMultilevel"/>
    <w:tmpl w:val="E10ACDAA"/>
    <w:lvl w:ilvl="0" w:tplc="A8BA95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2221E"/>
    <w:multiLevelType w:val="hybridMultilevel"/>
    <w:tmpl w:val="24D4598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0D23308A"/>
    <w:multiLevelType w:val="hybridMultilevel"/>
    <w:tmpl w:val="B6268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E6D3A"/>
    <w:multiLevelType w:val="hybridMultilevel"/>
    <w:tmpl w:val="43D258A8"/>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 w15:restartNumberingAfterBreak="0">
    <w:nsid w:val="0DC735FE"/>
    <w:multiLevelType w:val="hybridMultilevel"/>
    <w:tmpl w:val="2A6CE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871C8"/>
    <w:multiLevelType w:val="multilevel"/>
    <w:tmpl w:val="C5F8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973E4"/>
    <w:multiLevelType w:val="hybridMultilevel"/>
    <w:tmpl w:val="84BE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B6961"/>
    <w:multiLevelType w:val="hybridMultilevel"/>
    <w:tmpl w:val="3BC4307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E35041"/>
    <w:multiLevelType w:val="multilevel"/>
    <w:tmpl w:val="0B006634"/>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23DE2E2D"/>
    <w:multiLevelType w:val="hybridMultilevel"/>
    <w:tmpl w:val="74462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07948"/>
    <w:multiLevelType w:val="multilevel"/>
    <w:tmpl w:val="137A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808AE"/>
    <w:multiLevelType w:val="hybridMultilevel"/>
    <w:tmpl w:val="4194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6B58D9"/>
    <w:multiLevelType w:val="hybridMultilevel"/>
    <w:tmpl w:val="791A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C218A"/>
    <w:multiLevelType w:val="hybridMultilevel"/>
    <w:tmpl w:val="CB60C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8D5205"/>
    <w:multiLevelType w:val="hybridMultilevel"/>
    <w:tmpl w:val="A8900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4F53D6"/>
    <w:multiLevelType w:val="hybridMultilevel"/>
    <w:tmpl w:val="F0AEF75A"/>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926500"/>
    <w:multiLevelType w:val="hybridMultilevel"/>
    <w:tmpl w:val="37088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0D7798"/>
    <w:multiLevelType w:val="hybridMultilevel"/>
    <w:tmpl w:val="6C36E7E8"/>
    <w:lvl w:ilvl="0" w:tplc="9AD68AA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DC87FF1"/>
    <w:multiLevelType w:val="hybridMultilevel"/>
    <w:tmpl w:val="46EAD7F0"/>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32AA7339"/>
    <w:multiLevelType w:val="hybridMultilevel"/>
    <w:tmpl w:val="A42A50D0"/>
    <w:lvl w:ilvl="0" w:tplc="0409000F">
      <w:start w:val="1"/>
      <w:numFmt w:val="decimal"/>
      <w:lvlText w:val="%1."/>
      <w:lvlJc w:val="left"/>
      <w:pPr>
        <w:ind w:left="720" w:hanging="360"/>
      </w:pPr>
    </w:lvl>
    <w:lvl w:ilvl="1" w:tplc="AC56E93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C06ABE"/>
    <w:multiLevelType w:val="hybridMultilevel"/>
    <w:tmpl w:val="708C1092"/>
    <w:lvl w:ilvl="0" w:tplc="0409000F">
      <w:start w:val="1"/>
      <w:numFmt w:val="decimal"/>
      <w:lvlText w:val="%1."/>
      <w:lvlJc w:val="left"/>
      <w:pPr>
        <w:ind w:left="720" w:hanging="360"/>
      </w:pPr>
    </w:lvl>
    <w:lvl w:ilvl="1" w:tplc="1E28606C">
      <w:start w:val="1"/>
      <w:numFmt w:val="lowerLetter"/>
      <w:lvlText w:val="%2."/>
      <w:lvlJc w:val="left"/>
      <w:pPr>
        <w:ind w:left="2712" w:hanging="16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F05280"/>
    <w:multiLevelType w:val="hybridMultilevel"/>
    <w:tmpl w:val="1DE2CFD6"/>
    <w:lvl w:ilvl="0" w:tplc="6598DD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8B0CDD"/>
    <w:multiLevelType w:val="multilevel"/>
    <w:tmpl w:val="7B18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0B6340"/>
    <w:multiLevelType w:val="hybridMultilevel"/>
    <w:tmpl w:val="B36A5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B9178B"/>
    <w:multiLevelType w:val="hybridMultilevel"/>
    <w:tmpl w:val="ADFC4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12801"/>
    <w:multiLevelType w:val="hybridMultilevel"/>
    <w:tmpl w:val="DFC88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7E61"/>
    <w:multiLevelType w:val="multilevel"/>
    <w:tmpl w:val="6BFE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A8350D"/>
    <w:multiLevelType w:val="hybridMultilevel"/>
    <w:tmpl w:val="07A23F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AA1185"/>
    <w:multiLevelType w:val="hybridMultilevel"/>
    <w:tmpl w:val="A3BC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4A0A9D"/>
    <w:multiLevelType w:val="hybridMultilevel"/>
    <w:tmpl w:val="9078F3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520109"/>
    <w:multiLevelType w:val="hybridMultilevel"/>
    <w:tmpl w:val="57AE3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1A45A6"/>
    <w:multiLevelType w:val="hybridMultilevel"/>
    <w:tmpl w:val="89AE4DDA"/>
    <w:lvl w:ilvl="0" w:tplc="0409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5" w15:restartNumberingAfterBreak="0">
    <w:nsid w:val="50A75405"/>
    <w:multiLevelType w:val="hybridMultilevel"/>
    <w:tmpl w:val="142631F8"/>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F3429A"/>
    <w:multiLevelType w:val="hybridMultilevel"/>
    <w:tmpl w:val="AF6C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F14C2B"/>
    <w:multiLevelType w:val="hybridMultilevel"/>
    <w:tmpl w:val="9F564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D208BB"/>
    <w:multiLevelType w:val="hybridMultilevel"/>
    <w:tmpl w:val="30B01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411A74"/>
    <w:multiLevelType w:val="hybridMultilevel"/>
    <w:tmpl w:val="F132D2B0"/>
    <w:lvl w:ilvl="0" w:tplc="0409000F">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526BF6"/>
    <w:multiLevelType w:val="multilevel"/>
    <w:tmpl w:val="034A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04323C"/>
    <w:multiLevelType w:val="hybridMultilevel"/>
    <w:tmpl w:val="DE3C30C8"/>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5BA34AE7"/>
    <w:multiLevelType w:val="multilevel"/>
    <w:tmpl w:val="9B28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A7115F"/>
    <w:multiLevelType w:val="hybridMultilevel"/>
    <w:tmpl w:val="5848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6251AD"/>
    <w:multiLevelType w:val="hybridMultilevel"/>
    <w:tmpl w:val="E510462A"/>
    <w:lvl w:ilvl="0" w:tplc="A9FE0DA6">
      <w:start w:val="1"/>
      <w:numFmt w:val="lowerRoman"/>
      <w:lvlText w:val="(%1)"/>
      <w:lvlJc w:val="left"/>
      <w:pPr>
        <w:ind w:left="640" w:hanging="720"/>
      </w:pPr>
      <w:rPr>
        <w:rFonts w:hint="default"/>
      </w:rPr>
    </w:lvl>
    <w:lvl w:ilvl="1" w:tplc="04090019" w:tentative="1">
      <w:start w:val="1"/>
      <w:numFmt w:val="lowerLetter"/>
      <w:lvlText w:val="%2."/>
      <w:lvlJc w:val="left"/>
      <w:pPr>
        <w:ind w:left="1000" w:hanging="360"/>
      </w:pPr>
    </w:lvl>
    <w:lvl w:ilvl="2" w:tplc="0409001B" w:tentative="1">
      <w:start w:val="1"/>
      <w:numFmt w:val="lowerRoman"/>
      <w:lvlText w:val="%3."/>
      <w:lvlJc w:val="right"/>
      <w:pPr>
        <w:ind w:left="1720" w:hanging="180"/>
      </w:pPr>
    </w:lvl>
    <w:lvl w:ilvl="3" w:tplc="0409000F" w:tentative="1">
      <w:start w:val="1"/>
      <w:numFmt w:val="decimal"/>
      <w:lvlText w:val="%4."/>
      <w:lvlJc w:val="left"/>
      <w:pPr>
        <w:ind w:left="2440" w:hanging="360"/>
      </w:pPr>
    </w:lvl>
    <w:lvl w:ilvl="4" w:tplc="04090019" w:tentative="1">
      <w:start w:val="1"/>
      <w:numFmt w:val="lowerLetter"/>
      <w:lvlText w:val="%5."/>
      <w:lvlJc w:val="left"/>
      <w:pPr>
        <w:ind w:left="3160" w:hanging="360"/>
      </w:pPr>
    </w:lvl>
    <w:lvl w:ilvl="5" w:tplc="0409001B" w:tentative="1">
      <w:start w:val="1"/>
      <w:numFmt w:val="lowerRoman"/>
      <w:lvlText w:val="%6."/>
      <w:lvlJc w:val="right"/>
      <w:pPr>
        <w:ind w:left="3880" w:hanging="180"/>
      </w:pPr>
    </w:lvl>
    <w:lvl w:ilvl="6" w:tplc="0409000F" w:tentative="1">
      <w:start w:val="1"/>
      <w:numFmt w:val="decimal"/>
      <w:lvlText w:val="%7."/>
      <w:lvlJc w:val="left"/>
      <w:pPr>
        <w:ind w:left="4600" w:hanging="360"/>
      </w:pPr>
    </w:lvl>
    <w:lvl w:ilvl="7" w:tplc="04090019" w:tentative="1">
      <w:start w:val="1"/>
      <w:numFmt w:val="lowerLetter"/>
      <w:lvlText w:val="%8."/>
      <w:lvlJc w:val="left"/>
      <w:pPr>
        <w:ind w:left="5320" w:hanging="360"/>
      </w:pPr>
    </w:lvl>
    <w:lvl w:ilvl="8" w:tplc="0409001B" w:tentative="1">
      <w:start w:val="1"/>
      <w:numFmt w:val="lowerRoman"/>
      <w:lvlText w:val="%9."/>
      <w:lvlJc w:val="right"/>
      <w:pPr>
        <w:ind w:left="6040" w:hanging="180"/>
      </w:pPr>
    </w:lvl>
  </w:abstractNum>
  <w:abstractNum w:abstractNumId="45" w15:restartNumberingAfterBreak="0">
    <w:nsid w:val="65746664"/>
    <w:multiLevelType w:val="hybridMultilevel"/>
    <w:tmpl w:val="8A9A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912B0D"/>
    <w:multiLevelType w:val="hybridMultilevel"/>
    <w:tmpl w:val="A2923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A06615"/>
    <w:multiLevelType w:val="hybridMultilevel"/>
    <w:tmpl w:val="AF4EBB44"/>
    <w:lvl w:ilvl="0" w:tplc="CE201E46">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6D1646E3"/>
    <w:multiLevelType w:val="hybridMultilevel"/>
    <w:tmpl w:val="0B8EA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397FC6"/>
    <w:multiLevelType w:val="hybridMultilevel"/>
    <w:tmpl w:val="4E00A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A248B7"/>
    <w:multiLevelType w:val="hybridMultilevel"/>
    <w:tmpl w:val="05502F3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1A43BF"/>
    <w:multiLevelType w:val="hybridMultilevel"/>
    <w:tmpl w:val="921496F8"/>
    <w:lvl w:ilvl="0" w:tplc="0409000F">
      <w:start w:val="1"/>
      <w:numFmt w:val="decimal"/>
      <w:lvlText w:val="%1."/>
      <w:lvlJc w:val="left"/>
      <w:pPr>
        <w:ind w:left="720" w:hanging="360"/>
      </w:pPr>
    </w:lvl>
    <w:lvl w:ilvl="1" w:tplc="56DA4A7E">
      <w:start w:val="1"/>
      <w:numFmt w:val="lowerLetter"/>
      <w:lvlText w:val="%2."/>
      <w:lvlJc w:val="left"/>
      <w:pPr>
        <w:ind w:left="2712" w:hanging="1632"/>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5C717B"/>
    <w:multiLevelType w:val="multilevel"/>
    <w:tmpl w:val="780A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60329A"/>
    <w:multiLevelType w:val="hybridMultilevel"/>
    <w:tmpl w:val="3C1C89C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5856D4"/>
    <w:multiLevelType w:val="hybridMultilevel"/>
    <w:tmpl w:val="B746949C"/>
    <w:lvl w:ilvl="0" w:tplc="0409000F">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5283605">
    <w:abstractNumId w:val="3"/>
  </w:num>
  <w:num w:numId="2" w16cid:durableId="576400925">
    <w:abstractNumId w:val="20"/>
  </w:num>
  <w:num w:numId="3" w16cid:durableId="1156461616">
    <w:abstractNumId w:val="24"/>
  </w:num>
  <w:num w:numId="4" w16cid:durableId="2046515895">
    <w:abstractNumId w:val="12"/>
  </w:num>
  <w:num w:numId="5" w16cid:durableId="603079843">
    <w:abstractNumId w:val="16"/>
  </w:num>
  <w:num w:numId="6" w16cid:durableId="31927393">
    <w:abstractNumId w:val="51"/>
  </w:num>
  <w:num w:numId="7" w16cid:durableId="1105269903">
    <w:abstractNumId w:val="36"/>
  </w:num>
  <w:num w:numId="8" w16cid:durableId="839664969">
    <w:abstractNumId w:val="22"/>
  </w:num>
  <w:num w:numId="9" w16cid:durableId="965890078">
    <w:abstractNumId w:val="34"/>
  </w:num>
  <w:num w:numId="10" w16cid:durableId="778842045">
    <w:abstractNumId w:val="4"/>
  </w:num>
  <w:num w:numId="11" w16cid:durableId="1705861119">
    <w:abstractNumId w:val="7"/>
  </w:num>
  <w:num w:numId="12" w16cid:durableId="1932156144">
    <w:abstractNumId w:val="18"/>
  </w:num>
  <w:num w:numId="13" w16cid:durableId="1045907286">
    <w:abstractNumId w:val="15"/>
  </w:num>
  <w:num w:numId="14" w16cid:durableId="594289178">
    <w:abstractNumId w:val="23"/>
  </w:num>
  <w:num w:numId="15" w16cid:durableId="671225140">
    <w:abstractNumId w:val="37"/>
  </w:num>
  <w:num w:numId="16" w16cid:durableId="1024743466">
    <w:abstractNumId w:val="0"/>
  </w:num>
  <w:num w:numId="17" w16cid:durableId="1610700548">
    <w:abstractNumId w:val="32"/>
  </w:num>
  <w:num w:numId="18" w16cid:durableId="421075644">
    <w:abstractNumId w:val="27"/>
  </w:num>
  <w:num w:numId="19" w16cid:durableId="1884176227">
    <w:abstractNumId w:val="28"/>
  </w:num>
  <w:num w:numId="20" w16cid:durableId="271481399">
    <w:abstractNumId w:val="11"/>
  </w:num>
  <w:num w:numId="21" w16cid:durableId="74399087">
    <w:abstractNumId w:val="49"/>
  </w:num>
  <w:num w:numId="22" w16cid:durableId="1654017616">
    <w:abstractNumId w:val="45"/>
  </w:num>
  <w:num w:numId="23" w16cid:durableId="444151745">
    <w:abstractNumId w:val="26"/>
  </w:num>
  <w:num w:numId="24" w16cid:durableId="558904543">
    <w:abstractNumId w:val="39"/>
  </w:num>
  <w:num w:numId="25" w16cid:durableId="395133496">
    <w:abstractNumId w:val="14"/>
  </w:num>
  <w:num w:numId="26" w16cid:durableId="301157029">
    <w:abstractNumId w:val="5"/>
  </w:num>
  <w:num w:numId="27" w16cid:durableId="1742366826">
    <w:abstractNumId w:val="48"/>
  </w:num>
  <w:num w:numId="28" w16cid:durableId="1054890165">
    <w:abstractNumId w:val="53"/>
  </w:num>
  <w:num w:numId="29" w16cid:durableId="62946152">
    <w:abstractNumId w:val="50"/>
  </w:num>
  <w:num w:numId="30" w16cid:durableId="387071769">
    <w:abstractNumId w:val="10"/>
  </w:num>
  <w:num w:numId="31" w16cid:durableId="1335375752">
    <w:abstractNumId w:val="33"/>
  </w:num>
  <w:num w:numId="32" w16cid:durableId="456223557">
    <w:abstractNumId w:val="9"/>
  </w:num>
  <w:num w:numId="33" w16cid:durableId="525800529">
    <w:abstractNumId w:val="38"/>
  </w:num>
  <w:num w:numId="34" w16cid:durableId="1751806815">
    <w:abstractNumId w:val="54"/>
  </w:num>
  <w:num w:numId="35" w16cid:durableId="898370857">
    <w:abstractNumId w:val="47"/>
  </w:num>
  <w:num w:numId="36" w16cid:durableId="382606097">
    <w:abstractNumId w:val="46"/>
  </w:num>
  <w:num w:numId="37" w16cid:durableId="961110435">
    <w:abstractNumId w:val="35"/>
  </w:num>
  <w:num w:numId="38" w16cid:durableId="1351881659">
    <w:abstractNumId w:val="17"/>
  </w:num>
  <w:num w:numId="39" w16cid:durableId="1590381160">
    <w:abstractNumId w:val="1"/>
  </w:num>
  <w:num w:numId="40" w16cid:durableId="1148743693">
    <w:abstractNumId w:val="21"/>
  </w:num>
  <w:num w:numId="41" w16cid:durableId="239605514">
    <w:abstractNumId w:val="41"/>
  </w:num>
  <w:num w:numId="42" w16cid:durableId="283312168">
    <w:abstractNumId w:val="6"/>
  </w:num>
  <w:num w:numId="43" w16cid:durableId="87820921">
    <w:abstractNumId w:val="2"/>
  </w:num>
  <w:num w:numId="44" w16cid:durableId="111362106">
    <w:abstractNumId w:val="30"/>
  </w:num>
  <w:num w:numId="45" w16cid:durableId="1637639723">
    <w:abstractNumId w:val="31"/>
  </w:num>
  <w:num w:numId="46" w16cid:durableId="1881477466">
    <w:abstractNumId w:val="19"/>
  </w:num>
  <w:num w:numId="47" w16cid:durableId="286158118">
    <w:abstractNumId w:val="13"/>
  </w:num>
  <w:num w:numId="48" w16cid:durableId="205410900">
    <w:abstractNumId w:val="52"/>
  </w:num>
  <w:num w:numId="49" w16cid:durableId="972178246">
    <w:abstractNumId w:val="25"/>
  </w:num>
  <w:num w:numId="50" w16cid:durableId="903831853">
    <w:abstractNumId w:val="42"/>
  </w:num>
  <w:num w:numId="51" w16cid:durableId="1709798432">
    <w:abstractNumId w:val="29"/>
  </w:num>
  <w:num w:numId="52" w16cid:durableId="571889044">
    <w:abstractNumId w:val="8"/>
  </w:num>
  <w:num w:numId="53" w16cid:durableId="1114447049">
    <w:abstractNumId w:val="40"/>
  </w:num>
  <w:num w:numId="54" w16cid:durableId="1701929001">
    <w:abstractNumId w:val="43"/>
  </w:num>
  <w:num w:numId="55" w16cid:durableId="1432893617">
    <w:abstractNumId w:val="4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7F72"/>
    <w:rsid w:val="00000BD5"/>
    <w:rsid w:val="00001915"/>
    <w:rsid w:val="000033DA"/>
    <w:rsid w:val="000045B0"/>
    <w:rsid w:val="00005B03"/>
    <w:rsid w:val="00011835"/>
    <w:rsid w:val="00011C2D"/>
    <w:rsid w:val="00011EA3"/>
    <w:rsid w:val="000126E7"/>
    <w:rsid w:val="00012763"/>
    <w:rsid w:val="00012789"/>
    <w:rsid w:val="00012DFA"/>
    <w:rsid w:val="000139B6"/>
    <w:rsid w:val="000206E0"/>
    <w:rsid w:val="00020B49"/>
    <w:rsid w:val="00021DF2"/>
    <w:rsid w:val="00022570"/>
    <w:rsid w:val="0002268A"/>
    <w:rsid w:val="00022699"/>
    <w:rsid w:val="00022A4C"/>
    <w:rsid w:val="00024841"/>
    <w:rsid w:val="00025E70"/>
    <w:rsid w:val="0002730F"/>
    <w:rsid w:val="00027758"/>
    <w:rsid w:val="000301AD"/>
    <w:rsid w:val="000307D3"/>
    <w:rsid w:val="000313F0"/>
    <w:rsid w:val="0003144A"/>
    <w:rsid w:val="00031875"/>
    <w:rsid w:val="000338AF"/>
    <w:rsid w:val="00033CC3"/>
    <w:rsid w:val="00034D24"/>
    <w:rsid w:val="00035F18"/>
    <w:rsid w:val="0004175D"/>
    <w:rsid w:val="0004462F"/>
    <w:rsid w:val="00046899"/>
    <w:rsid w:val="00046F61"/>
    <w:rsid w:val="0005049F"/>
    <w:rsid w:val="0005243B"/>
    <w:rsid w:val="0005320A"/>
    <w:rsid w:val="00053644"/>
    <w:rsid w:val="00053768"/>
    <w:rsid w:val="00054900"/>
    <w:rsid w:val="00054AF6"/>
    <w:rsid w:val="0005541B"/>
    <w:rsid w:val="0005692B"/>
    <w:rsid w:val="00060283"/>
    <w:rsid w:val="00060C20"/>
    <w:rsid w:val="00060CF4"/>
    <w:rsid w:val="00060E06"/>
    <w:rsid w:val="00062F4E"/>
    <w:rsid w:val="00064601"/>
    <w:rsid w:val="00065DE6"/>
    <w:rsid w:val="000670BD"/>
    <w:rsid w:val="000703DC"/>
    <w:rsid w:val="00071369"/>
    <w:rsid w:val="000729CE"/>
    <w:rsid w:val="000736C1"/>
    <w:rsid w:val="000737B7"/>
    <w:rsid w:val="000757D0"/>
    <w:rsid w:val="00081D59"/>
    <w:rsid w:val="00082368"/>
    <w:rsid w:val="00083C2D"/>
    <w:rsid w:val="000852D0"/>
    <w:rsid w:val="00086518"/>
    <w:rsid w:val="0008651A"/>
    <w:rsid w:val="00086800"/>
    <w:rsid w:val="000875F8"/>
    <w:rsid w:val="00087F2C"/>
    <w:rsid w:val="000902D8"/>
    <w:rsid w:val="00093CF4"/>
    <w:rsid w:val="00095013"/>
    <w:rsid w:val="00095E3B"/>
    <w:rsid w:val="0009743D"/>
    <w:rsid w:val="000A0449"/>
    <w:rsid w:val="000A2B37"/>
    <w:rsid w:val="000A3EFF"/>
    <w:rsid w:val="000A4748"/>
    <w:rsid w:val="000A51B0"/>
    <w:rsid w:val="000A52E7"/>
    <w:rsid w:val="000A6724"/>
    <w:rsid w:val="000B0B30"/>
    <w:rsid w:val="000B5DAD"/>
    <w:rsid w:val="000B602B"/>
    <w:rsid w:val="000C4971"/>
    <w:rsid w:val="000C7B20"/>
    <w:rsid w:val="000D105D"/>
    <w:rsid w:val="000D1F11"/>
    <w:rsid w:val="000D28F7"/>
    <w:rsid w:val="000D2F66"/>
    <w:rsid w:val="000D39DA"/>
    <w:rsid w:val="000D3F6F"/>
    <w:rsid w:val="000D4AAB"/>
    <w:rsid w:val="000D7AAC"/>
    <w:rsid w:val="000D7ECA"/>
    <w:rsid w:val="000E0C36"/>
    <w:rsid w:val="000E1101"/>
    <w:rsid w:val="000E20EB"/>
    <w:rsid w:val="000E547D"/>
    <w:rsid w:val="000E5D03"/>
    <w:rsid w:val="000E6E86"/>
    <w:rsid w:val="000E75F6"/>
    <w:rsid w:val="000F0C61"/>
    <w:rsid w:val="000F13C8"/>
    <w:rsid w:val="000F27DB"/>
    <w:rsid w:val="000F30EA"/>
    <w:rsid w:val="000F432A"/>
    <w:rsid w:val="000F477C"/>
    <w:rsid w:val="000F47EA"/>
    <w:rsid w:val="000F49F4"/>
    <w:rsid w:val="000F76D9"/>
    <w:rsid w:val="00102D6C"/>
    <w:rsid w:val="00103142"/>
    <w:rsid w:val="00104C55"/>
    <w:rsid w:val="00105310"/>
    <w:rsid w:val="00105654"/>
    <w:rsid w:val="00105BD3"/>
    <w:rsid w:val="00106057"/>
    <w:rsid w:val="00106C75"/>
    <w:rsid w:val="00111D2D"/>
    <w:rsid w:val="0011442E"/>
    <w:rsid w:val="00114564"/>
    <w:rsid w:val="00114CEA"/>
    <w:rsid w:val="00115871"/>
    <w:rsid w:val="00116734"/>
    <w:rsid w:val="00117118"/>
    <w:rsid w:val="00121892"/>
    <w:rsid w:val="001227A0"/>
    <w:rsid w:val="0012410E"/>
    <w:rsid w:val="00130784"/>
    <w:rsid w:val="001335C4"/>
    <w:rsid w:val="00133EDC"/>
    <w:rsid w:val="00133FBE"/>
    <w:rsid w:val="00134D59"/>
    <w:rsid w:val="00136668"/>
    <w:rsid w:val="00137420"/>
    <w:rsid w:val="0014033B"/>
    <w:rsid w:val="00141E09"/>
    <w:rsid w:val="00143702"/>
    <w:rsid w:val="001479F7"/>
    <w:rsid w:val="00147CB7"/>
    <w:rsid w:val="00150BFD"/>
    <w:rsid w:val="00150CA8"/>
    <w:rsid w:val="0015122C"/>
    <w:rsid w:val="00151C51"/>
    <w:rsid w:val="00153537"/>
    <w:rsid w:val="001576BD"/>
    <w:rsid w:val="00160628"/>
    <w:rsid w:val="00162789"/>
    <w:rsid w:val="00162F52"/>
    <w:rsid w:val="00163A27"/>
    <w:rsid w:val="00164093"/>
    <w:rsid w:val="001643D1"/>
    <w:rsid w:val="001651CB"/>
    <w:rsid w:val="00167106"/>
    <w:rsid w:val="00167FCC"/>
    <w:rsid w:val="00170175"/>
    <w:rsid w:val="001708F5"/>
    <w:rsid w:val="00170918"/>
    <w:rsid w:val="00171C87"/>
    <w:rsid w:val="0017417B"/>
    <w:rsid w:val="00181EC6"/>
    <w:rsid w:val="00184DF2"/>
    <w:rsid w:val="00184DFC"/>
    <w:rsid w:val="001855AE"/>
    <w:rsid w:val="001929F5"/>
    <w:rsid w:val="00196E90"/>
    <w:rsid w:val="00197658"/>
    <w:rsid w:val="001A069F"/>
    <w:rsid w:val="001A290B"/>
    <w:rsid w:val="001A35A1"/>
    <w:rsid w:val="001A3ED5"/>
    <w:rsid w:val="001A6150"/>
    <w:rsid w:val="001A6932"/>
    <w:rsid w:val="001A76A9"/>
    <w:rsid w:val="001A7717"/>
    <w:rsid w:val="001B169D"/>
    <w:rsid w:val="001B360B"/>
    <w:rsid w:val="001B5397"/>
    <w:rsid w:val="001B5C90"/>
    <w:rsid w:val="001B5CAE"/>
    <w:rsid w:val="001B5F31"/>
    <w:rsid w:val="001C133F"/>
    <w:rsid w:val="001C1F73"/>
    <w:rsid w:val="001C324E"/>
    <w:rsid w:val="001C3606"/>
    <w:rsid w:val="001C4886"/>
    <w:rsid w:val="001C71CC"/>
    <w:rsid w:val="001D2A7B"/>
    <w:rsid w:val="001D3F7D"/>
    <w:rsid w:val="001D662A"/>
    <w:rsid w:val="001D79E1"/>
    <w:rsid w:val="001D7F5E"/>
    <w:rsid w:val="001E187C"/>
    <w:rsid w:val="001E3672"/>
    <w:rsid w:val="001E3BDA"/>
    <w:rsid w:val="001E4596"/>
    <w:rsid w:val="001E4811"/>
    <w:rsid w:val="001F010B"/>
    <w:rsid w:val="001F0217"/>
    <w:rsid w:val="001F20AE"/>
    <w:rsid w:val="001F551E"/>
    <w:rsid w:val="00201FE9"/>
    <w:rsid w:val="00207968"/>
    <w:rsid w:val="00210C3A"/>
    <w:rsid w:val="00210CF5"/>
    <w:rsid w:val="00212DA0"/>
    <w:rsid w:val="00214274"/>
    <w:rsid w:val="00214ED9"/>
    <w:rsid w:val="0022085D"/>
    <w:rsid w:val="00223533"/>
    <w:rsid w:val="002244BE"/>
    <w:rsid w:val="002245BC"/>
    <w:rsid w:val="0022510E"/>
    <w:rsid w:val="002264B1"/>
    <w:rsid w:val="00226E85"/>
    <w:rsid w:val="00231E8C"/>
    <w:rsid w:val="00232F73"/>
    <w:rsid w:val="00235A23"/>
    <w:rsid w:val="002379CD"/>
    <w:rsid w:val="002500E6"/>
    <w:rsid w:val="00250AF1"/>
    <w:rsid w:val="00251A71"/>
    <w:rsid w:val="0025293B"/>
    <w:rsid w:val="00253F26"/>
    <w:rsid w:val="00256799"/>
    <w:rsid w:val="00256BA4"/>
    <w:rsid w:val="002571C1"/>
    <w:rsid w:val="00257886"/>
    <w:rsid w:val="00257DB2"/>
    <w:rsid w:val="002606E9"/>
    <w:rsid w:val="002629BE"/>
    <w:rsid w:val="0026324A"/>
    <w:rsid w:val="00263B15"/>
    <w:rsid w:val="00263D82"/>
    <w:rsid w:val="002660A8"/>
    <w:rsid w:val="00267294"/>
    <w:rsid w:val="00272349"/>
    <w:rsid w:val="00272364"/>
    <w:rsid w:val="00273747"/>
    <w:rsid w:val="00273D40"/>
    <w:rsid w:val="00274A16"/>
    <w:rsid w:val="00275253"/>
    <w:rsid w:val="00275842"/>
    <w:rsid w:val="0027586C"/>
    <w:rsid w:val="002770DB"/>
    <w:rsid w:val="00280623"/>
    <w:rsid w:val="002806B4"/>
    <w:rsid w:val="00281D5E"/>
    <w:rsid w:val="00283AE1"/>
    <w:rsid w:val="00283EA9"/>
    <w:rsid w:val="00284736"/>
    <w:rsid w:val="00285A2B"/>
    <w:rsid w:val="0028785D"/>
    <w:rsid w:val="00290673"/>
    <w:rsid w:val="00290EA2"/>
    <w:rsid w:val="0029494A"/>
    <w:rsid w:val="0029532D"/>
    <w:rsid w:val="0029629A"/>
    <w:rsid w:val="00296824"/>
    <w:rsid w:val="00297E2D"/>
    <w:rsid w:val="002A108E"/>
    <w:rsid w:val="002A35E5"/>
    <w:rsid w:val="002A36E3"/>
    <w:rsid w:val="002A3B8E"/>
    <w:rsid w:val="002A4614"/>
    <w:rsid w:val="002B085B"/>
    <w:rsid w:val="002B2AC5"/>
    <w:rsid w:val="002B46C6"/>
    <w:rsid w:val="002B6B40"/>
    <w:rsid w:val="002B7A4F"/>
    <w:rsid w:val="002B7D85"/>
    <w:rsid w:val="002C5036"/>
    <w:rsid w:val="002C54B9"/>
    <w:rsid w:val="002C56F0"/>
    <w:rsid w:val="002C74B6"/>
    <w:rsid w:val="002D2900"/>
    <w:rsid w:val="002D3428"/>
    <w:rsid w:val="002D77B7"/>
    <w:rsid w:val="002D7962"/>
    <w:rsid w:val="002E0FCC"/>
    <w:rsid w:val="002E233E"/>
    <w:rsid w:val="002E33AA"/>
    <w:rsid w:val="002E3C27"/>
    <w:rsid w:val="002E443A"/>
    <w:rsid w:val="002E7F15"/>
    <w:rsid w:val="002F3771"/>
    <w:rsid w:val="002F3969"/>
    <w:rsid w:val="002F5811"/>
    <w:rsid w:val="002F7B6F"/>
    <w:rsid w:val="0030300B"/>
    <w:rsid w:val="00303711"/>
    <w:rsid w:val="003044B3"/>
    <w:rsid w:val="00304DB3"/>
    <w:rsid w:val="003054EF"/>
    <w:rsid w:val="003059CB"/>
    <w:rsid w:val="00307BC8"/>
    <w:rsid w:val="003168DA"/>
    <w:rsid w:val="003171BC"/>
    <w:rsid w:val="0031722E"/>
    <w:rsid w:val="0032094A"/>
    <w:rsid w:val="003215E2"/>
    <w:rsid w:val="00321F8F"/>
    <w:rsid w:val="00322865"/>
    <w:rsid w:val="00323637"/>
    <w:rsid w:val="00333166"/>
    <w:rsid w:val="003444A9"/>
    <w:rsid w:val="0034557B"/>
    <w:rsid w:val="0034611B"/>
    <w:rsid w:val="00346432"/>
    <w:rsid w:val="0034712F"/>
    <w:rsid w:val="00352DDB"/>
    <w:rsid w:val="00355361"/>
    <w:rsid w:val="00355C0C"/>
    <w:rsid w:val="00357BFD"/>
    <w:rsid w:val="00360592"/>
    <w:rsid w:val="00360AFF"/>
    <w:rsid w:val="00366131"/>
    <w:rsid w:val="00370A6D"/>
    <w:rsid w:val="0037176B"/>
    <w:rsid w:val="003730D6"/>
    <w:rsid w:val="00374943"/>
    <w:rsid w:val="00376D2C"/>
    <w:rsid w:val="00376D96"/>
    <w:rsid w:val="00377BC0"/>
    <w:rsid w:val="00377C75"/>
    <w:rsid w:val="00377CE0"/>
    <w:rsid w:val="003826CF"/>
    <w:rsid w:val="00382E06"/>
    <w:rsid w:val="003833DA"/>
    <w:rsid w:val="00383A10"/>
    <w:rsid w:val="00383F86"/>
    <w:rsid w:val="00384279"/>
    <w:rsid w:val="00385BA9"/>
    <w:rsid w:val="0038648B"/>
    <w:rsid w:val="003910BD"/>
    <w:rsid w:val="0039155C"/>
    <w:rsid w:val="00393244"/>
    <w:rsid w:val="003A163F"/>
    <w:rsid w:val="003A351D"/>
    <w:rsid w:val="003A585F"/>
    <w:rsid w:val="003A5F4D"/>
    <w:rsid w:val="003A766A"/>
    <w:rsid w:val="003B4C37"/>
    <w:rsid w:val="003B6056"/>
    <w:rsid w:val="003B6686"/>
    <w:rsid w:val="003B66C3"/>
    <w:rsid w:val="003B6A95"/>
    <w:rsid w:val="003B7236"/>
    <w:rsid w:val="003B74E1"/>
    <w:rsid w:val="003B7D04"/>
    <w:rsid w:val="003C099A"/>
    <w:rsid w:val="003C2727"/>
    <w:rsid w:val="003C2795"/>
    <w:rsid w:val="003C281E"/>
    <w:rsid w:val="003C4090"/>
    <w:rsid w:val="003C55AC"/>
    <w:rsid w:val="003C7797"/>
    <w:rsid w:val="003D06C3"/>
    <w:rsid w:val="003D2C58"/>
    <w:rsid w:val="003D3A8D"/>
    <w:rsid w:val="003D508A"/>
    <w:rsid w:val="003D5810"/>
    <w:rsid w:val="003E0CCE"/>
    <w:rsid w:val="003E155B"/>
    <w:rsid w:val="003E321B"/>
    <w:rsid w:val="003E42A5"/>
    <w:rsid w:val="003F07AA"/>
    <w:rsid w:val="003F0F32"/>
    <w:rsid w:val="003F1D7F"/>
    <w:rsid w:val="003F2908"/>
    <w:rsid w:val="003F4668"/>
    <w:rsid w:val="003F5036"/>
    <w:rsid w:val="003F6182"/>
    <w:rsid w:val="003F78A3"/>
    <w:rsid w:val="003F7D1A"/>
    <w:rsid w:val="00400CDA"/>
    <w:rsid w:val="004029BA"/>
    <w:rsid w:val="004031E6"/>
    <w:rsid w:val="00403D4E"/>
    <w:rsid w:val="00405BE8"/>
    <w:rsid w:val="004073DF"/>
    <w:rsid w:val="00411BA1"/>
    <w:rsid w:val="00413230"/>
    <w:rsid w:val="0041586E"/>
    <w:rsid w:val="0041599F"/>
    <w:rsid w:val="0041645B"/>
    <w:rsid w:val="004211D7"/>
    <w:rsid w:val="004214DB"/>
    <w:rsid w:val="004236B8"/>
    <w:rsid w:val="004239D7"/>
    <w:rsid w:val="00426F07"/>
    <w:rsid w:val="004316D8"/>
    <w:rsid w:val="00431731"/>
    <w:rsid w:val="004322FF"/>
    <w:rsid w:val="004323EB"/>
    <w:rsid w:val="004329EB"/>
    <w:rsid w:val="00432E57"/>
    <w:rsid w:val="00432EBA"/>
    <w:rsid w:val="004330D0"/>
    <w:rsid w:val="00433E3D"/>
    <w:rsid w:val="0043428E"/>
    <w:rsid w:val="0043521C"/>
    <w:rsid w:val="00435F28"/>
    <w:rsid w:val="00437650"/>
    <w:rsid w:val="004404A3"/>
    <w:rsid w:val="004410AA"/>
    <w:rsid w:val="004420B2"/>
    <w:rsid w:val="00442C7F"/>
    <w:rsid w:val="004437EF"/>
    <w:rsid w:val="0044448E"/>
    <w:rsid w:val="004463E0"/>
    <w:rsid w:val="00446E5C"/>
    <w:rsid w:val="004518BA"/>
    <w:rsid w:val="004551C8"/>
    <w:rsid w:val="00455F09"/>
    <w:rsid w:val="004560D0"/>
    <w:rsid w:val="00457B93"/>
    <w:rsid w:val="00457EF0"/>
    <w:rsid w:val="00457FAF"/>
    <w:rsid w:val="0046114E"/>
    <w:rsid w:val="00466389"/>
    <w:rsid w:val="004714F4"/>
    <w:rsid w:val="0047357B"/>
    <w:rsid w:val="0047394A"/>
    <w:rsid w:val="00473EAE"/>
    <w:rsid w:val="00474DA4"/>
    <w:rsid w:val="004753FD"/>
    <w:rsid w:val="00476185"/>
    <w:rsid w:val="00480E8E"/>
    <w:rsid w:val="00482C2F"/>
    <w:rsid w:val="004839CD"/>
    <w:rsid w:val="004840C7"/>
    <w:rsid w:val="004869D6"/>
    <w:rsid w:val="00490AA9"/>
    <w:rsid w:val="0049206E"/>
    <w:rsid w:val="004926A0"/>
    <w:rsid w:val="004927C6"/>
    <w:rsid w:val="00493CCB"/>
    <w:rsid w:val="00494850"/>
    <w:rsid w:val="00496B5D"/>
    <w:rsid w:val="00497153"/>
    <w:rsid w:val="0049790B"/>
    <w:rsid w:val="004A15EE"/>
    <w:rsid w:val="004A2F64"/>
    <w:rsid w:val="004A351B"/>
    <w:rsid w:val="004A7594"/>
    <w:rsid w:val="004A7D45"/>
    <w:rsid w:val="004B0CA2"/>
    <w:rsid w:val="004B1041"/>
    <w:rsid w:val="004B3547"/>
    <w:rsid w:val="004C0129"/>
    <w:rsid w:val="004C2AC1"/>
    <w:rsid w:val="004C3686"/>
    <w:rsid w:val="004C462C"/>
    <w:rsid w:val="004C78F9"/>
    <w:rsid w:val="004D0961"/>
    <w:rsid w:val="004D376D"/>
    <w:rsid w:val="004D5F11"/>
    <w:rsid w:val="004D607C"/>
    <w:rsid w:val="004D6167"/>
    <w:rsid w:val="004D6B96"/>
    <w:rsid w:val="004D7F72"/>
    <w:rsid w:val="004E012F"/>
    <w:rsid w:val="004E10FD"/>
    <w:rsid w:val="004E2199"/>
    <w:rsid w:val="004E30A7"/>
    <w:rsid w:val="004E3F43"/>
    <w:rsid w:val="004E4EBC"/>
    <w:rsid w:val="004E644A"/>
    <w:rsid w:val="004E758D"/>
    <w:rsid w:val="004F0697"/>
    <w:rsid w:val="004F119F"/>
    <w:rsid w:val="004F1548"/>
    <w:rsid w:val="004F1B2F"/>
    <w:rsid w:val="004F2884"/>
    <w:rsid w:val="004F63B4"/>
    <w:rsid w:val="004F6904"/>
    <w:rsid w:val="004F7795"/>
    <w:rsid w:val="00500C00"/>
    <w:rsid w:val="00502639"/>
    <w:rsid w:val="00503A43"/>
    <w:rsid w:val="005042D5"/>
    <w:rsid w:val="00504FC5"/>
    <w:rsid w:val="00506DF3"/>
    <w:rsid w:val="0051377A"/>
    <w:rsid w:val="005144D4"/>
    <w:rsid w:val="00520414"/>
    <w:rsid w:val="005208CD"/>
    <w:rsid w:val="00520A09"/>
    <w:rsid w:val="00522E2E"/>
    <w:rsid w:val="0052566A"/>
    <w:rsid w:val="00526A67"/>
    <w:rsid w:val="00530266"/>
    <w:rsid w:val="00530551"/>
    <w:rsid w:val="00530928"/>
    <w:rsid w:val="00531972"/>
    <w:rsid w:val="00533ABD"/>
    <w:rsid w:val="00537CA8"/>
    <w:rsid w:val="005406C2"/>
    <w:rsid w:val="00541621"/>
    <w:rsid w:val="00542EB2"/>
    <w:rsid w:val="00546312"/>
    <w:rsid w:val="00546BD0"/>
    <w:rsid w:val="0055018D"/>
    <w:rsid w:val="0055061C"/>
    <w:rsid w:val="00551025"/>
    <w:rsid w:val="00552743"/>
    <w:rsid w:val="005545CC"/>
    <w:rsid w:val="005553FE"/>
    <w:rsid w:val="00562A40"/>
    <w:rsid w:val="00562C8B"/>
    <w:rsid w:val="0056532A"/>
    <w:rsid w:val="00566A62"/>
    <w:rsid w:val="00566AD6"/>
    <w:rsid w:val="0056723A"/>
    <w:rsid w:val="00573CB5"/>
    <w:rsid w:val="00580580"/>
    <w:rsid w:val="005819CA"/>
    <w:rsid w:val="005839EC"/>
    <w:rsid w:val="0058614A"/>
    <w:rsid w:val="00587AEE"/>
    <w:rsid w:val="00591A77"/>
    <w:rsid w:val="00593240"/>
    <w:rsid w:val="005935AB"/>
    <w:rsid w:val="005963DE"/>
    <w:rsid w:val="005968E1"/>
    <w:rsid w:val="00596A52"/>
    <w:rsid w:val="00596DA0"/>
    <w:rsid w:val="005A0432"/>
    <w:rsid w:val="005A19DD"/>
    <w:rsid w:val="005A2F45"/>
    <w:rsid w:val="005A427F"/>
    <w:rsid w:val="005A45D4"/>
    <w:rsid w:val="005A4CDD"/>
    <w:rsid w:val="005A5330"/>
    <w:rsid w:val="005B2415"/>
    <w:rsid w:val="005B31A8"/>
    <w:rsid w:val="005B4326"/>
    <w:rsid w:val="005B4DDB"/>
    <w:rsid w:val="005C3255"/>
    <w:rsid w:val="005C330A"/>
    <w:rsid w:val="005C416D"/>
    <w:rsid w:val="005C5B38"/>
    <w:rsid w:val="005D01CA"/>
    <w:rsid w:val="005D1604"/>
    <w:rsid w:val="005D1B18"/>
    <w:rsid w:val="005D1E27"/>
    <w:rsid w:val="005D544A"/>
    <w:rsid w:val="005D599B"/>
    <w:rsid w:val="005D6C4F"/>
    <w:rsid w:val="005D737E"/>
    <w:rsid w:val="005E1835"/>
    <w:rsid w:val="005E2D02"/>
    <w:rsid w:val="005E3635"/>
    <w:rsid w:val="005E418C"/>
    <w:rsid w:val="005E589D"/>
    <w:rsid w:val="005E644E"/>
    <w:rsid w:val="005E6D73"/>
    <w:rsid w:val="005F326D"/>
    <w:rsid w:val="005F4656"/>
    <w:rsid w:val="005F669E"/>
    <w:rsid w:val="00603EA7"/>
    <w:rsid w:val="006046CC"/>
    <w:rsid w:val="00613411"/>
    <w:rsid w:val="0061653F"/>
    <w:rsid w:val="006172AF"/>
    <w:rsid w:val="006178F7"/>
    <w:rsid w:val="00617CB0"/>
    <w:rsid w:val="006243CF"/>
    <w:rsid w:val="00625394"/>
    <w:rsid w:val="00625B09"/>
    <w:rsid w:val="0062689F"/>
    <w:rsid w:val="00632696"/>
    <w:rsid w:val="006338CB"/>
    <w:rsid w:val="0063471F"/>
    <w:rsid w:val="00636D3B"/>
    <w:rsid w:val="00636E2A"/>
    <w:rsid w:val="00640110"/>
    <w:rsid w:val="006421EA"/>
    <w:rsid w:val="00644EDF"/>
    <w:rsid w:val="00645750"/>
    <w:rsid w:val="00647AC0"/>
    <w:rsid w:val="006522C2"/>
    <w:rsid w:val="00654CE5"/>
    <w:rsid w:val="006552CB"/>
    <w:rsid w:val="00661DF3"/>
    <w:rsid w:val="0066254E"/>
    <w:rsid w:val="00663703"/>
    <w:rsid w:val="00664ABF"/>
    <w:rsid w:val="00665E22"/>
    <w:rsid w:val="00670BD0"/>
    <w:rsid w:val="0067331B"/>
    <w:rsid w:val="00673A3F"/>
    <w:rsid w:val="0067461E"/>
    <w:rsid w:val="00680A08"/>
    <w:rsid w:val="00680C14"/>
    <w:rsid w:val="0068157C"/>
    <w:rsid w:val="00681E94"/>
    <w:rsid w:val="0068300E"/>
    <w:rsid w:val="006844BB"/>
    <w:rsid w:val="00686F6E"/>
    <w:rsid w:val="0068779A"/>
    <w:rsid w:val="0069407B"/>
    <w:rsid w:val="00694188"/>
    <w:rsid w:val="00694242"/>
    <w:rsid w:val="0069489E"/>
    <w:rsid w:val="00694E1A"/>
    <w:rsid w:val="0069590F"/>
    <w:rsid w:val="006A002C"/>
    <w:rsid w:val="006A0B77"/>
    <w:rsid w:val="006A1F7A"/>
    <w:rsid w:val="006A4893"/>
    <w:rsid w:val="006A5CC1"/>
    <w:rsid w:val="006A67D0"/>
    <w:rsid w:val="006B0B44"/>
    <w:rsid w:val="006B29A7"/>
    <w:rsid w:val="006B2A15"/>
    <w:rsid w:val="006B60AC"/>
    <w:rsid w:val="006B6DC7"/>
    <w:rsid w:val="006B7FEC"/>
    <w:rsid w:val="006C017D"/>
    <w:rsid w:val="006C022F"/>
    <w:rsid w:val="006C1924"/>
    <w:rsid w:val="006C2BAA"/>
    <w:rsid w:val="006C3414"/>
    <w:rsid w:val="006D0D20"/>
    <w:rsid w:val="006D1413"/>
    <w:rsid w:val="006D1B02"/>
    <w:rsid w:val="006D20F5"/>
    <w:rsid w:val="006D4321"/>
    <w:rsid w:val="006D4A52"/>
    <w:rsid w:val="006D57E1"/>
    <w:rsid w:val="006D749B"/>
    <w:rsid w:val="006E0C1E"/>
    <w:rsid w:val="006E1B1C"/>
    <w:rsid w:val="006E3AE2"/>
    <w:rsid w:val="006E62A4"/>
    <w:rsid w:val="006E7645"/>
    <w:rsid w:val="006E7A98"/>
    <w:rsid w:val="006F0CB5"/>
    <w:rsid w:val="006F1D94"/>
    <w:rsid w:val="006F28E4"/>
    <w:rsid w:val="006F39CE"/>
    <w:rsid w:val="006F4A18"/>
    <w:rsid w:val="007000C3"/>
    <w:rsid w:val="007009D1"/>
    <w:rsid w:val="0070160B"/>
    <w:rsid w:val="007024ED"/>
    <w:rsid w:val="00705850"/>
    <w:rsid w:val="00705E86"/>
    <w:rsid w:val="00707910"/>
    <w:rsid w:val="007102D0"/>
    <w:rsid w:val="007109FC"/>
    <w:rsid w:val="0071183F"/>
    <w:rsid w:val="00714FBC"/>
    <w:rsid w:val="00715754"/>
    <w:rsid w:val="0071741C"/>
    <w:rsid w:val="00717625"/>
    <w:rsid w:val="00722573"/>
    <w:rsid w:val="00723568"/>
    <w:rsid w:val="00723D0A"/>
    <w:rsid w:val="0072442E"/>
    <w:rsid w:val="007251E4"/>
    <w:rsid w:val="007263DE"/>
    <w:rsid w:val="0072648A"/>
    <w:rsid w:val="007300D4"/>
    <w:rsid w:val="00730C42"/>
    <w:rsid w:val="00730ED6"/>
    <w:rsid w:val="0073444D"/>
    <w:rsid w:val="007350EA"/>
    <w:rsid w:val="007371A1"/>
    <w:rsid w:val="00741F3B"/>
    <w:rsid w:val="00742A81"/>
    <w:rsid w:val="00745514"/>
    <w:rsid w:val="0075034F"/>
    <w:rsid w:val="007504E2"/>
    <w:rsid w:val="00750B9A"/>
    <w:rsid w:val="00750D21"/>
    <w:rsid w:val="007515BF"/>
    <w:rsid w:val="007515EF"/>
    <w:rsid w:val="00751F30"/>
    <w:rsid w:val="00752138"/>
    <w:rsid w:val="007545B4"/>
    <w:rsid w:val="00760788"/>
    <w:rsid w:val="00761D15"/>
    <w:rsid w:val="00762561"/>
    <w:rsid w:val="00762B27"/>
    <w:rsid w:val="007639A0"/>
    <w:rsid w:val="007641E8"/>
    <w:rsid w:val="0076522C"/>
    <w:rsid w:val="0076611E"/>
    <w:rsid w:val="00767857"/>
    <w:rsid w:val="007700BB"/>
    <w:rsid w:val="00772FA9"/>
    <w:rsid w:val="007738C2"/>
    <w:rsid w:val="00775065"/>
    <w:rsid w:val="0077571A"/>
    <w:rsid w:val="007768E1"/>
    <w:rsid w:val="007776EE"/>
    <w:rsid w:val="0078054D"/>
    <w:rsid w:val="00781CA9"/>
    <w:rsid w:val="00785906"/>
    <w:rsid w:val="00785BE5"/>
    <w:rsid w:val="00785FAB"/>
    <w:rsid w:val="00785FFA"/>
    <w:rsid w:val="00786D2C"/>
    <w:rsid w:val="007871F4"/>
    <w:rsid w:val="00787F2C"/>
    <w:rsid w:val="007911EF"/>
    <w:rsid w:val="007939B3"/>
    <w:rsid w:val="0079456A"/>
    <w:rsid w:val="00794F9B"/>
    <w:rsid w:val="007952FE"/>
    <w:rsid w:val="00795F78"/>
    <w:rsid w:val="007A07AE"/>
    <w:rsid w:val="007A2295"/>
    <w:rsid w:val="007A40A5"/>
    <w:rsid w:val="007A5428"/>
    <w:rsid w:val="007A55F9"/>
    <w:rsid w:val="007A75E4"/>
    <w:rsid w:val="007B0162"/>
    <w:rsid w:val="007B0E37"/>
    <w:rsid w:val="007B20C4"/>
    <w:rsid w:val="007B24C5"/>
    <w:rsid w:val="007B301C"/>
    <w:rsid w:val="007B4741"/>
    <w:rsid w:val="007B4EA1"/>
    <w:rsid w:val="007B655D"/>
    <w:rsid w:val="007B6879"/>
    <w:rsid w:val="007B7595"/>
    <w:rsid w:val="007C082B"/>
    <w:rsid w:val="007C2D4E"/>
    <w:rsid w:val="007C529A"/>
    <w:rsid w:val="007C79FB"/>
    <w:rsid w:val="007C7CF1"/>
    <w:rsid w:val="007D2E95"/>
    <w:rsid w:val="007D2F48"/>
    <w:rsid w:val="007D4061"/>
    <w:rsid w:val="007D46B6"/>
    <w:rsid w:val="007D6829"/>
    <w:rsid w:val="007D795F"/>
    <w:rsid w:val="007D7BE3"/>
    <w:rsid w:val="007E0600"/>
    <w:rsid w:val="007E2006"/>
    <w:rsid w:val="007E2032"/>
    <w:rsid w:val="007E33DF"/>
    <w:rsid w:val="007E474A"/>
    <w:rsid w:val="007E49A7"/>
    <w:rsid w:val="007E4AE5"/>
    <w:rsid w:val="007E5721"/>
    <w:rsid w:val="007E6496"/>
    <w:rsid w:val="007F007B"/>
    <w:rsid w:val="007F1A23"/>
    <w:rsid w:val="007F2DC8"/>
    <w:rsid w:val="007F39E0"/>
    <w:rsid w:val="007F5B87"/>
    <w:rsid w:val="007F739B"/>
    <w:rsid w:val="00800E61"/>
    <w:rsid w:val="00801B27"/>
    <w:rsid w:val="00801BB6"/>
    <w:rsid w:val="00802204"/>
    <w:rsid w:val="00803408"/>
    <w:rsid w:val="00803AFD"/>
    <w:rsid w:val="00805816"/>
    <w:rsid w:val="00805AD2"/>
    <w:rsid w:val="00806488"/>
    <w:rsid w:val="0081093F"/>
    <w:rsid w:val="00811237"/>
    <w:rsid w:val="00811E83"/>
    <w:rsid w:val="008129C9"/>
    <w:rsid w:val="00820F82"/>
    <w:rsid w:val="008214C0"/>
    <w:rsid w:val="00821A67"/>
    <w:rsid w:val="008228FB"/>
    <w:rsid w:val="008245DD"/>
    <w:rsid w:val="00824875"/>
    <w:rsid w:val="00824ECA"/>
    <w:rsid w:val="00825706"/>
    <w:rsid w:val="008271AF"/>
    <w:rsid w:val="008308EA"/>
    <w:rsid w:val="00831FDB"/>
    <w:rsid w:val="00832858"/>
    <w:rsid w:val="00832922"/>
    <w:rsid w:val="008339C9"/>
    <w:rsid w:val="00835094"/>
    <w:rsid w:val="00835210"/>
    <w:rsid w:val="00835F48"/>
    <w:rsid w:val="00836E9B"/>
    <w:rsid w:val="008376E1"/>
    <w:rsid w:val="0084249F"/>
    <w:rsid w:val="0084343C"/>
    <w:rsid w:val="00843C2B"/>
    <w:rsid w:val="0084485C"/>
    <w:rsid w:val="0084487D"/>
    <w:rsid w:val="00844FFC"/>
    <w:rsid w:val="00845E6D"/>
    <w:rsid w:val="00847D6F"/>
    <w:rsid w:val="008500CA"/>
    <w:rsid w:val="00852CE1"/>
    <w:rsid w:val="00854B45"/>
    <w:rsid w:val="00854F23"/>
    <w:rsid w:val="00857236"/>
    <w:rsid w:val="00857F2F"/>
    <w:rsid w:val="008601FC"/>
    <w:rsid w:val="00860427"/>
    <w:rsid w:val="00860CE1"/>
    <w:rsid w:val="008619CD"/>
    <w:rsid w:val="00862687"/>
    <w:rsid w:val="00863B71"/>
    <w:rsid w:val="00863ED1"/>
    <w:rsid w:val="00863FAC"/>
    <w:rsid w:val="00864629"/>
    <w:rsid w:val="008650F8"/>
    <w:rsid w:val="008713F0"/>
    <w:rsid w:val="00871CA3"/>
    <w:rsid w:val="00872EC3"/>
    <w:rsid w:val="00875B82"/>
    <w:rsid w:val="0088180E"/>
    <w:rsid w:val="00882F61"/>
    <w:rsid w:val="00883465"/>
    <w:rsid w:val="00885727"/>
    <w:rsid w:val="00891404"/>
    <w:rsid w:val="00892035"/>
    <w:rsid w:val="00892133"/>
    <w:rsid w:val="00892540"/>
    <w:rsid w:val="008933AA"/>
    <w:rsid w:val="00893675"/>
    <w:rsid w:val="00893CB0"/>
    <w:rsid w:val="008A0AF6"/>
    <w:rsid w:val="008A223F"/>
    <w:rsid w:val="008A5B0D"/>
    <w:rsid w:val="008A6C0B"/>
    <w:rsid w:val="008B215F"/>
    <w:rsid w:val="008B26A6"/>
    <w:rsid w:val="008B2E2A"/>
    <w:rsid w:val="008B41D1"/>
    <w:rsid w:val="008B5621"/>
    <w:rsid w:val="008B57E2"/>
    <w:rsid w:val="008B74CC"/>
    <w:rsid w:val="008C4A9D"/>
    <w:rsid w:val="008C6AF8"/>
    <w:rsid w:val="008C7D79"/>
    <w:rsid w:val="008D16CE"/>
    <w:rsid w:val="008D32A3"/>
    <w:rsid w:val="008D35C4"/>
    <w:rsid w:val="008D3BE1"/>
    <w:rsid w:val="008D60B8"/>
    <w:rsid w:val="008D63E7"/>
    <w:rsid w:val="008D6F83"/>
    <w:rsid w:val="008D7437"/>
    <w:rsid w:val="008D7BBA"/>
    <w:rsid w:val="008E217F"/>
    <w:rsid w:val="008E254B"/>
    <w:rsid w:val="008E3FED"/>
    <w:rsid w:val="008E4E23"/>
    <w:rsid w:val="008E512C"/>
    <w:rsid w:val="008E5797"/>
    <w:rsid w:val="008E7784"/>
    <w:rsid w:val="008F06A2"/>
    <w:rsid w:val="008F0ECA"/>
    <w:rsid w:val="008F2FB3"/>
    <w:rsid w:val="008F3283"/>
    <w:rsid w:val="008F644D"/>
    <w:rsid w:val="008F76E8"/>
    <w:rsid w:val="0090017B"/>
    <w:rsid w:val="0090021A"/>
    <w:rsid w:val="00902198"/>
    <w:rsid w:val="00902ED1"/>
    <w:rsid w:val="009055C7"/>
    <w:rsid w:val="00910908"/>
    <w:rsid w:val="00911362"/>
    <w:rsid w:val="00912275"/>
    <w:rsid w:val="009141AB"/>
    <w:rsid w:val="009151BB"/>
    <w:rsid w:val="00916265"/>
    <w:rsid w:val="009174F2"/>
    <w:rsid w:val="00917B32"/>
    <w:rsid w:val="00921282"/>
    <w:rsid w:val="00921705"/>
    <w:rsid w:val="009220FD"/>
    <w:rsid w:val="00922377"/>
    <w:rsid w:val="00922E36"/>
    <w:rsid w:val="009241EC"/>
    <w:rsid w:val="00924934"/>
    <w:rsid w:val="00925426"/>
    <w:rsid w:val="009259AB"/>
    <w:rsid w:val="009272CF"/>
    <w:rsid w:val="00931678"/>
    <w:rsid w:val="00931D84"/>
    <w:rsid w:val="00933D30"/>
    <w:rsid w:val="009362FD"/>
    <w:rsid w:val="00936AF2"/>
    <w:rsid w:val="00936FAA"/>
    <w:rsid w:val="00937D4D"/>
    <w:rsid w:val="00940A21"/>
    <w:rsid w:val="00944725"/>
    <w:rsid w:val="00946070"/>
    <w:rsid w:val="00950CD1"/>
    <w:rsid w:val="009525F9"/>
    <w:rsid w:val="00952D7C"/>
    <w:rsid w:val="00953526"/>
    <w:rsid w:val="00953748"/>
    <w:rsid w:val="00961247"/>
    <w:rsid w:val="009617BB"/>
    <w:rsid w:val="00962B8B"/>
    <w:rsid w:val="009638D9"/>
    <w:rsid w:val="0096402E"/>
    <w:rsid w:val="009664B4"/>
    <w:rsid w:val="0096662E"/>
    <w:rsid w:val="00966A7F"/>
    <w:rsid w:val="0096755E"/>
    <w:rsid w:val="00970288"/>
    <w:rsid w:val="00971772"/>
    <w:rsid w:val="00973D59"/>
    <w:rsid w:val="00973FA5"/>
    <w:rsid w:val="00975B68"/>
    <w:rsid w:val="009763C9"/>
    <w:rsid w:val="009766DD"/>
    <w:rsid w:val="0098096D"/>
    <w:rsid w:val="00983BFC"/>
    <w:rsid w:val="00983C90"/>
    <w:rsid w:val="009856D8"/>
    <w:rsid w:val="00991D8F"/>
    <w:rsid w:val="00992A01"/>
    <w:rsid w:val="009930C8"/>
    <w:rsid w:val="00995DE7"/>
    <w:rsid w:val="0099671F"/>
    <w:rsid w:val="009970BE"/>
    <w:rsid w:val="00997312"/>
    <w:rsid w:val="009A146E"/>
    <w:rsid w:val="009A1AA4"/>
    <w:rsid w:val="009A1C99"/>
    <w:rsid w:val="009A2A71"/>
    <w:rsid w:val="009A5A23"/>
    <w:rsid w:val="009A6495"/>
    <w:rsid w:val="009B0059"/>
    <w:rsid w:val="009B1236"/>
    <w:rsid w:val="009B1EF8"/>
    <w:rsid w:val="009C200C"/>
    <w:rsid w:val="009C4B1B"/>
    <w:rsid w:val="009C4E5E"/>
    <w:rsid w:val="009C751C"/>
    <w:rsid w:val="009D1827"/>
    <w:rsid w:val="009D259C"/>
    <w:rsid w:val="009D40F2"/>
    <w:rsid w:val="009D5204"/>
    <w:rsid w:val="009D540E"/>
    <w:rsid w:val="009D78E9"/>
    <w:rsid w:val="009E0FE4"/>
    <w:rsid w:val="009E1D15"/>
    <w:rsid w:val="009E32ED"/>
    <w:rsid w:val="009E3936"/>
    <w:rsid w:val="009E41A0"/>
    <w:rsid w:val="009E478A"/>
    <w:rsid w:val="009E5258"/>
    <w:rsid w:val="009E7573"/>
    <w:rsid w:val="009E7A87"/>
    <w:rsid w:val="009E7ACC"/>
    <w:rsid w:val="009E7B22"/>
    <w:rsid w:val="009F171C"/>
    <w:rsid w:val="009F39E1"/>
    <w:rsid w:val="009F3CCA"/>
    <w:rsid w:val="009F3DF8"/>
    <w:rsid w:val="00A00386"/>
    <w:rsid w:val="00A05A4B"/>
    <w:rsid w:val="00A06C82"/>
    <w:rsid w:val="00A10AA4"/>
    <w:rsid w:val="00A10FE0"/>
    <w:rsid w:val="00A1386F"/>
    <w:rsid w:val="00A139DE"/>
    <w:rsid w:val="00A13FD7"/>
    <w:rsid w:val="00A14023"/>
    <w:rsid w:val="00A14D40"/>
    <w:rsid w:val="00A156A8"/>
    <w:rsid w:val="00A1678B"/>
    <w:rsid w:val="00A16DF4"/>
    <w:rsid w:val="00A16FAA"/>
    <w:rsid w:val="00A16FD9"/>
    <w:rsid w:val="00A171A4"/>
    <w:rsid w:val="00A1727C"/>
    <w:rsid w:val="00A20723"/>
    <w:rsid w:val="00A208AD"/>
    <w:rsid w:val="00A21724"/>
    <w:rsid w:val="00A2255E"/>
    <w:rsid w:val="00A238C7"/>
    <w:rsid w:val="00A23CCE"/>
    <w:rsid w:val="00A276BA"/>
    <w:rsid w:val="00A3534E"/>
    <w:rsid w:val="00A354C3"/>
    <w:rsid w:val="00A37596"/>
    <w:rsid w:val="00A410DC"/>
    <w:rsid w:val="00A412A2"/>
    <w:rsid w:val="00A42C60"/>
    <w:rsid w:val="00A442EF"/>
    <w:rsid w:val="00A44B65"/>
    <w:rsid w:val="00A44C96"/>
    <w:rsid w:val="00A45E2C"/>
    <w:rsid w:val="00A4693B"/>
    <w:rsid w:val="00A50B57"/>
    <w:rsid w:val="00A540C2"/>
    <w:rsid w:val="00A563C8"/>
    <w:rsid w:val="00A6228D"/>
    <w:rsid w:val="00A649AE"/>
    <w:rsid w:val="00A67462"/>
    <w:rsid w:val="00A67673"/>
    <w:rsid w:val="00A676E8"/>
    <w:rsid w:val="00A67B2B"/>
    <w:rsid w:val="00A70C8E"/>
    <w:rsid w:val="00A71477"/>
    <w:rsid w:val="00A727F1"/>
    <w:rsid w:val="00A730F2"/>
    <w:rsid w:val="00A736C4"/>
    <w:rsid w:val="00A73E29"/>
    <w:rsid w:val="00A76AC8"/>
    <w:rsid w:val="00A76DD7"/>
    <w:rsid w:val="00A774FB"/>
    <w:rsid w:val="00A8008A"/>
    <w:rsid w:val="00A808FC"/>
    <w:rsid w:val="00A81077"/>
    <w:rsid w:val="00A81F18"/>
    <w:rsid w:val="00A850EA"/>
    <w:rsid w:val="00A863B1"/>
    <w:rsid w:val="00A909C8"/>
    <w:rsid w:val="00A90F7B"/>
    <w:rsid w:val="00A946A4"/>
    <w:rsid w:val="00A967B4"/>
    <w:rsid w:val="00A97614"/>
    <w:rsid w:val="00AA009A"/>
    <w:rsid w:val="00AA00F6"/>
    <w:rsid w:val="00AA010F"/>
    <w:rsid w:val="00AA235D"/>
    <w:rsid w:val="00AA2466"/>
    <w:rsid w:val="00AA32E9"/>
    <w:rsid w:val="00AA3F26"/>
    <w:rsid w:val="00AA4E1E"/>
    <w:rsid w:val="00AA4EC6"/>
    <w:rsid w:val="00AA620B"/>
    <w:rsid w:val="00AB0B72"/>
    <w:rsid w:val="00AB1240"/>
    <w:rsid w:val="00AB34AE"/>
    <w:rsid w:val="00AB3E60"/>
    <w:rsid w:val="00AB5023"/>
    <w:rsid w:val="00AB778A"/>
    <w:rsid w:val="00AC05A4"/>
    <w:rsid w:val="00AC20D6"/>
    <w:rsid w:val="00AC2493"/>
    <w:rsid w:val="00AC34DD"/>
    <w:rsid w:val="00AC430A"/>
    <w:rsid w:val="00AC7C89"/>
    <w:rsid w:val="00AD12CE"/>
    <w:rsid w:val="00AD2CC9"/>
    <w:rsid w:val="00AD3621"/>
    <w:rsid w:val="00AD4CB1"/>
    <w:rsid w:val="00AD5353"/>
    <w:rsid w:val="00AD5765"/>
    <w:rsid w:val="00AD59D2"/>
    <w:rsid w:val="00AD7281"/>
    <w:rsid w:val="00AE1C83"/>
    <w:rsid w:val="00AE4E62"/>
    <w:rsid w:val="00AE66CD"/>
    <w:rsid w:val="00AE7689"/>
    <w:rsid w:val="00AE76EC"/>
    <w:rsid w:val="00AF0FA9"/>
    <w:rsid w:val="00AF2CCA"/>
    <w:rsid w:val="00AF2D5B"/>
    <w:rsid w:val="00AF323E"/>
    <w:rsid w:val="00AF3B65"/>
    <w:rsid w:val="00AF6DCD"/>
    <w:rsid w:val="00AF6F56"/>
    <w:rsid w:val="00B00075"/>
    <w:rsid w:val="00B050BD"/>
    <w:rsid w:val="00B05738"/>
    <w:rsid w:val="00B05FAF"/>
    <w:rsid w:val="00B06228"/>
    <w:rsid w:val="00B103B9"/>
    <w:rsid w:val="00B10501"/>
    <w:rsid w:val="00B112FA"/>
    <w:rsid w:val="00B12B08"/>
    <w:rsid w:val="00B148A8"/>
    <w:rsid w:val="00B1567F"/>
    <w:rsid w:val="00B16BA1"/>
    <w:rsid w:val="00B2085E"/>
    <w:rsid w:val="00B218F4"/>
    <w:rsid w:val="00B21B73"/>
    <w:rsid w:val="00B230C6"/>
    <w:rsid w:val="00B24F3A"/>
    <w:rsid w:val="00B24F3B"/>
    <w:rsid w:val="00B26675"/>
    <w:rsid w:val="00B26E45"/>
    <w:rsid w:val="00B27B61"/>
    <w:rsid w:val="00B30044"/>
    <w:rsid w:val="00B30F65"/>
    <w:rsid w:val="00B31149"/>
    <w:rsid w:val="00B33B1E"/>
    <w:rsid w:val="00B40645"/>
    <w:rsid w:val="00B40F26"/>
    <w:rsid w:val="00B41E52"/>
    <w:rsid w:val="00B428E3"/>
    <w:rsid w:val="00B43565"/>
    <w:rsid w:val="00B436C6"/>
    <w:rsid w:val="00B469E9"/>
    <w:rsid w:val="00B46B2D"/>
    <w:rsid w:val="00B46F87"/>
    <w:rsid w:val="00B47D87"/>
    <w:rsid w:val="00B47EBD"/>
    <w:rsid w:val="00B50B29"/>
    <w:rsid w:val="00B51824"/>
    <w:rsid w:val="00B526CA"/>
    <w:rsid w:val="00B52D3D"/>
    <w:rsid w:val="00B530E1"/>
    <w:rsid w:val="00B53583"/>
    <w:rsid w:val="00B5560A"/>
    <w:rsid w:val="00B5588B"/>
    <w:rsid w:val="00B56A23"/>
    <w:rsid w:val="00B57009"/>
    <w:rsid w:val="00B60BAD"/>
    <w:rsid w:val="00B6249E"/>
    <w:rsid w:val="00B65405"/>
    <w:rsid w:val="00B65F61"/>
    <w:rsid w:val="00B66369"/>
    <w:rsid w:val="00B665B2"/>
    <w:rsid w:val="00B67468"/>
    <w:rsid w:val="00B67C4E"/>
    <w:rsid w:val="00B70636"/>
    <w:rsid w:val="00B70AAC"/>
    <w:rsid w:val="00B729A0"/>
    <w:rsid w:val="00B7386C"/>
    <w:rsid w:val="00B7454C"/>
    <w:rsid w:val="00B745FC"/>
    <w:rsid w:val="00B757EE"/>
    <w:rsid w:val="00B8101E"/>
    <w:rsid w:val="00B815F5"/>
    <w:rsid w:val="00B81FDB"/>
    <w:rsid w:val="00B82B16"/>
    <w:rsid w:val="00B831EA"/>
    <w:rsid w:val="00B85792"/>
    <w:rsid w:val="00B85B1B"/>
    <w:rsid w:val="00B86117"/>
    <w:rsid w:val="00B87984"/>
    <w:rsid w:val="00B90946"/>
    <w:rsid w:val="00B90E08"/>
    <w:rsid w:val="00B93D7A"/>
    <w:rsid w:val="00B94250"/>
    <w:rsid w:val="00B9771C"/>
    <w:rsid w:val="00B97CCD"/>
    <w:rsid w:val="00B97F47"/>
    <w:rsid w:val="00BA1E23"/>
    <w:rsid w:val="00BA434D"/>
    <w:rsid w:val="00BA648F"/>
    <w:rsid w:val="00BA65B4"/>
    <w:rsid w:val="00BA66D7"/>
    <w:rsid w:val="00BA6A04"/>
    <w:rsid w:val="00BB025A"/>
    <w:rsid w:val="00BB0532"/>
    <w:rsid w:val="00BB06E8"/>
    <w:rsid w:val="00BB12BA"/>
    <w:rsid w:val="00BB1F78"/>
    <w:rsid w:val="00BB2B86"/>
    <w:rsid w:val="00BB2CDA"/>
    <w:rsid w:val="00BB44FD"/>
    <w:rsid w:val="00BB51D8"/>
    <w:rsid w:val="00BB5AD5"/>
    <w:rsid w:val="00BB72CA"/>
    <w:rsid w:val="00BB73A0"/>
    <w:rsid w:val="00BC082E"/>
    <w:rsid w:val="00BC0DF1"/>
    <w:rsid w:val="00BC1B97"/>
    <w:rsid w:val="00BC1D69"/>
    <w:rsid w:val="00BC2F97"/>
    <w:rsid w:val="00BD0F89"/>
    <w:rsid w:val="00BD179D"/>
    <w:rsid w:val="00BD2940"/>
    <w:rsid w:val="00BD3769"/>
    <w:rsid w:val="00BD3F00"/>
    <w:rsid w:val="00BD4775"/>
    <w:rsid w:val="00BD5334"/>
    <w:rsid w:val="00BD703B"/>
    <w:rsid w:val="00BD7B7F"/>
    <w:rsid w:val="00BD7E7D"/>
    <w:rsid w:val="00BE0763"/>
    <w:rsid w:val="00BE1D32"/>
    <w:rsid w:val="00BE2EC5"/>
    <w:rsid w:val="00BE3142"/>
    <w:rsid w:val="00BE4EE6"/>
    <w:rsid w:val="00BE5D82"/>
    <w:rsid w:val="00BE6B1E"/>
    <w:rsid w:val="00BF060A"/>
    <w:rsid w:val="00BF1DD7"/>
    <w:rsid w:val="00BF211A"/>
    <w:rsid w:val="00BF3D00"/>
    <w:rsid w:val="00BF4387"/>
    <w:rsid w:val="00BF6198"/>
    <w:rsid w:val="00C002B1"/>
    <w:rsid w:val="00C00B7D"/>
    <w:rsid w:val="00C01DF6"/>
    <w:rsid w:val="00C03072"/>
    <w:rsid w:val="00C10969"/>
    <w:rsid w:val="00C11F48"/>
    <w:rsid w:val="00C14AB8"/>
    <w:rsid w:val="00C17242"/>
    <w:rsid w:val="00C20537"/>
    <w:rsid w:val="00C21263"/>
    <w:rsid w:val="00C21482"/>
    <w:rsid w:val="00C22D6C"/>
    <w:rsid w:val="00C22F52"/>
    <w:rsid w:val="00C2418F"/>
    <w:rsid w:val="00C260E9"/>
    <w:rsid w:val="00C2642F"/>
    <w:rsid w:val="00C27A3E"/>
    <w:rsid w:val="00C27D40"/>
    <w:rsid w:val="00C300E5"/>
    <w:rsid w:val="00C30827"/>
    <w:rsid w:val="00C31420"/>
    <w:rsid w:val="00C32DF0"/>
    <w:rsid w:val="00C334EE"/>
    <w:rsid w:val="00C33899"/>
    <w:rsid w:val="00C33979"/>
    <w:rsid w:val="00C33BE1"/>
    <w:rsid w:val="00C3434F"/>
    <w:rsid w:val="00C372D0"/>
    <w:rsid w:val="00C4023D"/>
    <w:rsid w:val="00C40B43"/>
    <w:rsid w:val="00C41855"/>
    <w:rsid w:val="00C42E30"/>
    <w:rsid w:val="00C43266"/>
    <w:rsid w:val="00C4488C"/>
    <w:rsid w:val="00C448CE"/>
    <w:rsid w:val="00C45A7B"/>
    <w:rsid w:val="00C4609A"/>
    <w:rsid w:val="00C50CA1"/>
    <w:rsid w:val="00C537BC"/>
    <w:rsid w:val="00C53D36"/>
    <w:rsid w:val="00C5401D"/>
    <w:rsid w:val="00C551BF"/>
    <w:rsid w:val="00C553D5"/>
    <w:rsid w:val="00C604C2"/>
    <w:rsid w:val="00C60E1F"/>
    <w:rsid w:val="00C62F09"/>
    <w:rsid w:val="00C641E3"/>
    <w:rsid w:val="00C64B05"/>
    <w:rsid w:val="00C655C6"/>
    <w:rsid w:val="00C661DC"/>
    <w:rsid w:val="00C66B98"/>
    <w:rsid w:val="00C701DA"/>
    <w:rsid w:val="00C73F68"/>
    <w:rsid w:val="00C75027"/>
    <w:rsid w:val="00C83870"/>
    <w:rsid w:val="00C85196"/>
    <w:rsid w:val="00C85BF4"/>
    <w:rsid w:val="00C8623B"/>
    <w:rsid w:val="00C8718E"/>
    <w:rsid w:val="00C91316"/>
    <w:rsid w:val="00C91C8F"/>
    <w:rsid w:val="00C91D2E"/>
    <w:rsid w:val="00C92058"/>
    <w:rsid w:val="00C93CC2"/>
    <w:rsid w:val="00C9540F"/>
    <w:rsid w:val="00C969C5"/>
    <w:rsid w:val="00C97559"/>
    <w:rsid w:val="00C97825"/>
    <w:rsid w:val="00CA2820"/>
    <w:rsid w:val="00CA369D"/>
    <w:rsid w:val="00CA3CC5"/>
    <w:rsid w:val="00CA41F5"/>
    <w:rsid w:val="00CA4E25"/>
    <w:rsid w:val="00CA5D11"/>
    <w:rsid w:val="00CA6B45"/>
    <w:rsid w:val="00CA6E0F"/>
    <w:rsid w:val="00CA709A"/>
    <w:rsid w:val="00CA7CFA"/>
    <w:rsid w:val="00CB3513"/>
    <w:rsid w:val="00CB4B7A"/>
    <w:rsid w:val="00CB6053"/>
    <w:rsid w:val="00CB6633"/>
    <w:rsid w:val="00CC04E3"/>
    <w:rsid w:val="00CC0F52"/>
    <w:rsid w:val="00CC2F56"/>
    <w:rsid w:val="00CC3E62"/>
    <w:rsid w:val="00CC6150"/>
    <w:rsid w:val="00CC6BC4"/>
    <w:rsid w:val="00CC74DB"/>
    <w:rsid w:val="00CC7861"/>
    <w:rsid w:val="00CC7C44"/>
    <w:rsid w:val="00CD0B63"/>
    <w:rsid w:val="00CD0E7A"/>
    <w:rsid w:val="00CD1332"/>
    <w:rsid w:val="00CD1F2D"/>
    <w:rsid w:val="00CD42B7"/>
    <w:rsid w:val="00CD4555"/>
    <w:rsid w:val="00CD4BAA"/>
    <w:rsid w:val="00CD5247"/>
    <w:rsid w:val="00CD54F9"/>
    <w:rsid w:val="00CD633B"/>
    <w:rsid w:val="00CD66B5"/>
    <w:rsid w:val="00CD6885"/>
    <w:rsid w:val="00CE11AE"/>
    <w:rsid w:val="00CE16EE"/>
    <w:rsid w:val="00CE187F"/>
    <w:rsid w:val="00CE1C09"/>
    <w:rsid w:val="00CE1F7E"/>
    <w:rsid w:val="00CE2785"/>
    <w:rsid w:val="00CE2A25"/>
    <w:rsid w:val="00CE3ECE"/>
    <w:rsid w:val="00CE6829"/>
    <w:rsid w:val="00CE7865"/>
    <w:rsid w:val="00CE7E14"/>
    <w:rsid w:val="00CF0610"/>
    <w:rsid w:val="00CF1085"/>
    <w:rsid w:val="00CF171A"/>
    <w:rsid w:val="00CF71BD"/>
    <w:rsid w:val="00D00757"/>
    <w:rsid w:val="00D0085C"/>
    <w:rsid w:val="00D00FE7"/>
    <w:rsid w:val="00D012EC"/>
    <w:rsid w:val="00D025D4"/>
    <w:rsid w:val="00D02E8E"/>
    <w:rsid w:val="00D04319"/>
    <w:rsid w:val="00D047A8"/>
    <w:rsid w:val="00D04D8D"/>
    <w:rsid w:val="00D04F87"/>
    <w:rsid w:val="00D056AB"/>
    <w:rsid w:val="00D063F3"/>
    <w:rsid w:val="00D06519"/>
    <w:rsid w:val="00D0734F"/>
    <w:rsid w:val="00D11901"/>
    <w:rsid w:val="00D13081"/>
    <w:rsid w:val="00D13F4E"/>
    <w:rsid w:val="00D15F38"/>
    <w:rsid w:val="00D16216"/>
    <w:rsid w:val="00D16ADD"/>
    <w:rsid w:val="00D1704A"/>
    <w:rsid w:val="00D17FDA"/>
    <w:rsid w:val="00D222C3"/>
    <w:rsid w:val="00D22A51"/>
    <w:rsid w:val="00D24AEE"/>
    <w:rsid w:val="00D24D05"/>
    <w:rsid w:val="00D252E3"/>
    <w:rsid w:val="00D304B1"/>
    <w:rsid w:val="00D30ABA"/>
    <w:rsid w:val="00D318B8"/>
    <w:rsid w:val="00D31F96"/>
    <w:rsid w:val="00D33014"/>
    <w:rsid w:val="00D3307D"/>
    <w:rsid w:val="00D34E78"/>
    <w:rsid w:val="00D35B7C"/>
    <w:rsid w:val="00D35D21"/>
    <w:rsid w:val="00D36958"/>
    <w:rsid w:val="00D408A4"/>
    <w:rsid w:val="00D41163"/>
    <w:rsid w:val="00D43B2D"/>
    <w:rsid w:val="00D44EB6"/>
    <w:rsid w:val="00D46817"/>
    <w:rsid w:val="00D4735B"/>
    <w:rsid w:val="00D50985"/>
    <w:rsid w:val="00D51005"/>
    <w:rsid w:val="00D51EFF"/>
    <w:rsid w:val="00D51FF1"/>
    <w:rsid w:val="00D527F0"/>
    <w:rsid w:val="00D528C9"/>
    <w:rsid w:val="00D5516A"/>
    <w:rsid w:val="00D562D7"/>
    <w:rsid w:val="00D5784D"/>
    <w:rsid w:val="00D57A2D"/>
    <w:rsid w:val="00D57B34"/>
    <w:rsid w:val="00D6088B"/>
    <w:rsid w:val="00D60BB7"/>
    <w:rsid w:val="00D616C2"/>
    <w:rsid w:val="00D62785"/>
    <w:rsid w:val="00D63126"/>
    <w:rsid w:val="00D64399"/>
    <w:rsid w:val="00D70735"/>
    <w:rsid w:val="00D70EE1"/>
    <w:rsid w:val="00D7205D"/>
    <w:rsid w:val="00D72C83"/>
    <w:rsid w:val="00D74276"/>
    <w:rsid w:val="00D81784"/>
    <w:rsid w:val="00D81A83"/>
    <w:rsid w:val="00D863F2"/>
    <w:rsid w:val="00D867B8"/>
    <w:rsid w:val="00D91BED"/>
    <w:rsid w:val="00D95A18"/>
    <w:rsid w:val="00DA01C3"/>
    <w:rsid w:val="00DA1643"/>
    <w:rsid w:val="00DA23B8"/>
    <w:rsid w:val="00DA54B2"/>
    <w:rsid w:val="00DA5A74"/>
    <w:rsid w:val="00DA67A0"/>
    <w:rsid w:val="00DB0207"/>
    <w:rsid w:val="00DB03B6"/>
    <w:rsid w:val="00DB0A92"/>
    <w:rsid w:val="00DB1009"/>
    <w:rsid w:val="00DB143C"/>
    <w:rsid w:val="00DB1CAE"/>
    <w:rsid w:val="00DB451F"/>
    <w:rsid w:val="00DB4EE2"/>
    <w:rsid w:val="00DB5848"/>
    <w:rsid w:val="00DB6BE4"/>
    <w:rsid w:val="00DB6EB9"/>
    <w:rsid w:val="00DC1CA5"/>
    <w:rsid w:val="00DC4E95"/>
    <w:rsid w:val="00DC5770"/>
    <w:rsid w:val="00DC57EC"/>
    <w:rsid w:val="00DD4BF0"/>
    <w:rsid w:val="00DD520E"/>
    <w:rsid w:val="00DD5FB9"/>
    <w:rsid w:val="00DE1F0D"/>
    <w:rsid w:val="00DE22CF"/>
    <w:rsid w:val="00DE3F5F"/>
    <w:rsid w:val="00DE3F6C"/>
    <w:rsid w:val="00DE4012"/>
    <w:rsid w:val="00DE5EA5"/>
    <w:rsid w:val="00DE6E75"/>
    <w:rsid w:val="00DE6F7F"/>
    <w:rsid w:val="00DE78D8"/>
    <w:rsid w:val="00DF0483"/>
    <w:rsid w:val="00DF16FB"/>
    <w:rsid w:val="00DF261B"/>
    <w:rsid w:val="00DF2DAE"/>
    <w:rsid w:val="00DF3FAA"/>
    <w:rsid w:val="00DF44D7"/>
    <w:rsid w:val="00DF529E"/>
    <w:rsid w:val="00E03B7B"/>
    <w:rsid w:val="00E042E1"/>
    <w:rsid w:val="00E046A5"/>
    <w:rsid w:val="00E046FD"/>
    <w:rsid w:val="00E04A23"/>
    <w:rsid w:val="00E04C2E"/>
    <w:rsid w:val="00E10A12"/>
    <w:rsid w:val="00E129A7"/>
    <w:rsid w:val="00E12A08"/>
    <w:rsid w:val="00E1365C"/>
    <w:rsid w:val="00E147A0"/>
    <w:rsid w:val="00E150D6"/>
    <w:rsid w:val="00E15590"/>
    <w:rsid w:val="00E179EB"/>
    <w:rsid w:val="00E223B7"/>
    <w:rsid w:val="00E23992"/>
    <w:rsid w:val="00E23F45"/>
    <w:rsid w:val="00E24111"/>
    <w:rsid w:val="00E24541"/>
    <w:rsid w:val="00E25048"/>
    <w:rsid w:val="00E258E0"/>
    <w:rsid w:val="00E262BA"/>
    <w:rsid w:val="00E33AAA"/>
    <w:rsid w:val="00E36BDA"/>
    <w:rsid w:val="00E400E0"/>
    <w:rsid w:val="00E415D8"/>
    <w:rsid w:val="00E4164D"/>
    <w:rsid w:val="00E42770"/>
    <w:rsid w:val="00E42FA1"/>
    <w:rsid w:val="00E4303D"/>
    <w:rsid w:val="00E44EE3"/>
    <w:rsid w:val="00E45E45"/>
    <w:rsid w:val="00E46C46"/>
    <w:rsid w:val="00E47A28"/>
    <w:rsid w:val="00E53BD4"/>
    <w:rsid w:val="00E550CB"/>
    <w:rsid w:val="00E55102"/>
    <w:rsid w:val="00E56641"/>
    <w:rsid w:val="00E5741F"/>
    <w:rsid w:val="00E60D15"/>
    <w:rsid w:val="00E634FB"/>
    <w:rsid w:val="00E64E1C"/>
    <w:rsid w:val="00E6517D"/>
    <w:rsid w:val="00E65A62"/>
    <w:rsid w:val="00E66836"/>
    <w:rsid w:val="00E66B20"/>
    <w:rsid w:val="00E70C92"/>
    <w:rsid w:val="00E71A42"/>
    <w:rsid w:val="00E71C9E"/>
    <w:rsid w:val="00E72B3C"/>
    <w:rsid w:val="00E73188"/>
    <w:rsid w:val="00E74708"/>
    <w:rsid w:val="00E815FE"/>
    <w:rsid w:val="00E8227C"/>
    <w:rsid w:val="00E824B2"/>
    <w:rsid w:val="00E82EB2"/>
    <w:rsid w:val="00E846C8"/>
    <w:rsid w:val="00E84F41"/>
    <w:rsid w:val="00E86971"/>
    <w:rsid w:val="00E87179"/>
    <w:rsid w:val="00E875DC"/>
    <w:rsid w:val="00E87749"/>
    <w:rsid w:val="00E87BB9"/>
    <w:rsid w:val="00E90928"/>
    <w:rsid w:val="00E9302E"/>
    <w:rsid w:val="00E93204"/>
    <w:rsid w:val="00E93C31"/>
    <w:rsid w:val="00E9429F"/>
    <w:rsid w:val="00E94E7D"/>
    <w:rsid w:val="00E9640F"/>
    <w:rsid w:val="00E970F3"/>
    <w:rsid w:val="00E976DA"/>
    <w:rsid w:val="00EA171D"/>
    <w:rsid w:val="00EA337D"/>
    <w:rsid w:val="00EA3B88"/>
    <w:rsid w:val="00EA4C68"/>
    <w:rsid w:val="00EA5322"/>
    <w:rsid w:val="00EA5C87"/>
    <w:rsid w:val="00EA63B6"/>
    <w:rsid w:val="00EA7AB0"/>
    <w:rsid w:val="00EB03DA"/>
    <w:rsid w:val="00EB24BE"/>
    <w:rsid w:val="00EB66CD"/>
    <w:rsid w:val="00EC2C18"/>
    <w:rsid w:val="00EC2E60"/>
    <w:rsid w:val="00EC3CC9"/>
    <w:rsid w:val="00EC4014"/>
    <w:rsid w:val="00EC4223"/>
    <w:rsid w:val="00ED1558"/>
    <w:rsid w:val="00ED26A4"/>
    <w:rsid w:val="00ED2DC8"/>
    <w:rsid w:val="00ED37A0"/>
    <w:rsid w:val="00ED5381"/>
    <w:rsid w:val="00ED54C2"/>
    <w:rsid w:val="00ED7C97"/>
    <w:rsid w:val="00EE0875"/>
    <w:rsid w:val="00EE1745"/>
    <w:rsid w:val="00EE1829"/>
    <w:rsid w:val="00EE4001"/>
    <w:rsid w:val="00EE43F4"/>
    <w:rsid w:val="00EE4957"/>
    <w:rsid w:val="00EE5616"/>
    <w:rsid w:val="00EE582D"/>
    <w:rsid w:val="00EE59C2"/>
    <w:rsid w:val="00EF1B4F"/>
    <w:rsid w:val="00EF531C"/>
    <w:rsid w:val="00EF6018"/>
    <w:rsid w:val="00F009C6"/>
    <w:rsid w:val="00F04B42"/>
    <w:rsid w:val="00F06D29"/>
    <w:rsid w:val="00F0717C"/>
    <w:rsid w:val="00F071BC"/>
    <w:rsid w:val="00F071CF"/>
    <w:rsid w:val="00F0796C"/>
    <w:rsid w:val="00F10191"/>
    <w:rsid w:val="00F128B1"/>
    <w:rsid w:val="00F13E4B"/>
    <w:rsid w:val="00F147F3"/>
    <w:rsid w:val="00F15492"/>
    <w:rsid w:val="00F163EF"/>
    <w:rsid w:val="00F16442"/>
    <w:rsid w:val="00F2037B"/>
    <w:rsid w:val="00F22B0E"/>
    <w:rsid w:val="00F232B4"/>
    <w:rsid w:val="00F2554D"/>
    <w:rsid w:val="00F31879"/>
    <w:rsid w:val="00F32086"/>
    <w:rsid w:val="00F32B23"/>
    <w:rsid w:val="00F3353E"/>
    <w:rsid w:val="00F345B9"/>
    <w:rsid w:val="00F3576A"/>
    <w:rsid w:val="00F36FDD"/>
    <w:rsid w:val="00F432AB"/>
    <w:rsid w:val="00F436C9"/>
    <w:rsid w:val="00F43759"/>
    <w:rsid w:val="00F43F22"/>
    <w:rsid w:val="00F44A0F"/>
    <w:rsid w:val="00F47027"/>
    <w:rsid w:val="00F472B5"/>
    <w:rsid w:val="00F54130"/>
    <w:rsid w:val="00F55F9E"/>
    <w:rsid w:val="00F5601F"/>
    <w:rsid w:val="00F56897"/>
    <w:rsid w:val="00F571C0"/>
    <w:rsid w:val="00F603F2"/>
    <w:rsid w:val="00F62590"/>
    <w:rsid w:val="00F62DDF"/>
    <w:rsid w:val="00F64800"/>
    <w:rsid w:val="00F64AEC"/>
    <w:rsid w:val="00F65598"/>
    <w:rsid w:val="00F66CA6"/>
    <w:rsid w:val="00F67693"/>
    <w:rsid w:val="00F6790A"/>
    <w:rsid w:val="00F71F44"/>
    <w:rsid w:val="00F749CB"/>
    <w:rsid w:val="00F74C55"/>
    <w:rsid w:val="00F75B6E"/>
    <w:rsid w:val="00F75FB0"/>
    <w:rsid w:val="00F8116E"/>
    <w:rsid w:val="00F81510"/>
    <w:rsid w:val="00F8189F"/>
    <w:rsid w:val="00F8305C"/>
    <w:rsid w:val="00F86FB1"/>
    <w:rsid w:val="00F87226"/>
    <w:rsid w:val="00F93C98"/>
    <w:rsid w:val="00F93ECB"/>
    <w:rsid w:val="00F945AB"/>
    <w:rsid w:val="00F9658C"/>
    <w:rsid w:val="00F974A6"/>
    <w:rsid w:val="00F97A5D"/>
    <w:rsid w:val="00FA1987"/>
    <w:rsid w:val="00FA1BB9"/>
    <w:rsid w:val="00FA1ECE"/>
    <w:rsid w:val="00FA2F9D"/>
    <w:rsid w:val="00FA3D57"/>
    <w:rsid w:val="00FA6FFB"/>
    <w:rsid w:val="00FB2815"/>
    <w:rsid w:val="00FB3645"/>
    <w:rsid w:val="00FB4649"/>
    <w:rsid w:val="00FB47D7"/>
    <w:rsid w:val="00FB6989"/>
    <w:rsid w:val="00FB6F9C"/>
    <w:rsid w:val="00FC0902"/>
    <w:rsid w:val="00FC0AFA"/>
    <w:rsid w:val="00FC0C27"/>
    <w:rsid w:val="00FC4065"/>
    <w:rsid w:val="00FC4DCC"/>
    <w:rsid w:val="00FC526A"/>
    <w:rsid w:val="00FC5FE9"/>
    <w:rsid w:val="00FC6D13"/>
    <w:rsid w:val="00FC7838"/>
    <w:rsid w:val="00FD0439"/>
    <w:rsid w:val="00FD061A"/>
    <w:rsid w:val="00FD42DD"/>
    <w:rsid w:val="00FD582D"/>
    <w:rsid w:val="00FD6048"/>
    <w:rsid w:val="00FD6723"/>
    <w:rsid w:val="00FE0310"/>
    <w:rsid w:val="00FE1C77"/>
    <w:rsid w:val="00FE2311"/>
    <w:rsid w:val="00FE3070"/>
    <w:rsid w:val="00FE5E9F"/>
    <w:rsid w:val="00FE6720"/>
    <w:rsid w:val="00FE6E66"/>
    <w:rsid w:val="00FE6FC2"/>
    <w:rsid w:val="00FF0F08"/>
    <w:rsid w:val="00FF2DC4"/>
    <w:rsid w:val="00FF35E7"/>
    <w:rsid w:val="00FF37FC"/>
    <w:rsid w:val="00FF58F7"/>
    <w:rsid w:val="00FF5D15"/>
    <w:rsid w:val="00FF6111"/>
    <w:rsid w:val="00FF623B"/>
    <w:rsid w:val="00FF734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3E19"/>
  <w15:docId w15:val="{8D2F613E-9FE9-4FAC-9539-6E52120C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FD"/>
    <w:rPr>
      <w:rFonts w:ascii="Times New Roman" w:eastAsia="Times New Roman" w:hAnsi="Times New Roman" w:cs="Angsana New"/>
      <w:sz w:val="24"/>
      <w:szCs w:val="28"/>
      <w:lang w:bidi="th-TH"/>
    </w:rPr>
  </w:style>
  <w:style w:type="paragraph" w:styleId="Heading1">
    <w:name w:val="heading 1"/>
    <w:basedOn w:val="Normal"/>
    <w:next w:val="Normal"/>
    <w:link w:val="Heading1Char"/>
    <w:uiPriority w:val="9"/>
    <w:qFormat/>
    <w:rsid w:val="00CA5D11"/>
    <w:pPr>
      <w:keepNext/>
      <w:keepLines/>
      <w:spacing w:before="480"/>
      <w:outlineLvl w:val="0"/>
    </w:pPr>
    <w:rPr>
      <w:rFonts w:asciiTheme="majorHAnsi" w:eastAsiaTheme="majorEastAsia" w:hAnsiTheme="majorHAnsi"/>
      <w:b/>
      <w:bCs/>
      <w:color w:val="365F91" w:themeColor="accent1" w:themeShade="BF"/>
      <w:sz w:val="28"/>
      <w:szCs w:val="35"/>
    </w:rPr>
  </w:style>
  <w:style w:type="paragraph" w:styleId="Heading5">
    <w:name w:val="heading 5"/>
    <w:basedOn w:val="Normal"/>
    <w:next w:val="Normal"/>
    <w:link w:val="Heading5Char"/>
    <w:unhideWhenUsed/>
    <w:qFormat/>
    <w:rsid w:val="00A139DE"/>
    <w:pPr>
      <w:keepNext/>
      <w:keepLines/>
      <w:spacing w:before="200"/>
      <w:outlineLvl w:val="4"/>
    </w:pPr>
    <w:rPr>
      <w:rFonts w:asciiTheme="majorHAnsi" w:eastAsiaTheme="majorEastAsia" w:hAnsiTheme="majorHAns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22A51"/>
    <w:pPr>
      <w:tabs>
        <w:tab w:val="center" w:pos="4320"/>
        <w:tab w:val="right" w:pos="8640"/>
      </w:tabs>
    </w:pPr>
    <w:rPr>
      <w:rFonts w:cs="Times New Roman"/>
      <w:sz w:val="20"/>
      <w:szCs w:val="20"/>
      <w:lang w:bidi="ar-SA"/>
    </w:rPr>
  </w:style>
  <w:style w:type="character" w:customStyle="1" w:styleId="FooterChar">
    <w:name w:val="Footer Char"/>
    <w:basedOn w:val="DefaultParagraphFont"/>
    <w:link w:val="Footer"/>
    <w:uiPriority w:val="99"/>
    <w:rsid w:val="00D22A51"/>
    <w:rPr>
      <w:rFonts w:ascii="Times New Roman" w:eastAsia="Times New Roman" w:hAnsi="Times New Roman" w:cs="Times New Roman"/>
      <w:sz w:val="20"/>
      <w:szCs w:val="20"/>
    </w:rPr>
  </w:style>
  <w:style w:type="paragraph" w:styleId="Header">
    <w:name w:val="header"/>
    <w:basedOn w:val="Normal"/>
    <w:link w:val="HeaderChar"/>
    <w:uiPriority w:val="99"/>
    <w:rsid w:val="00D22A51"/>
    <w:pPr>
      <w:tabs>
        <w:tab w:val="center" w:pos="4680"/>
        <w:tab w:val="right" w:pos="9360"/>
      </w:tabs>
    </w:pPr>
  </w:style>
  <w:style w:type="character" w:customStyle="1" w:styleId="HeaderChar">
    <w:name w:val="Header Char"/>
    <w:basedOn w:val="DefaultParagraphFont"/>
    <w:link w:val="Header"/>
    <w:uiPriority w:val="99"/>
    <w:rsid w:val="00D22A51"/>
    <w:rPr>
      <w:rFonts w:ascii="Times New Roman" w:eastAsia="Times New Roman" w:hAnsi="Times New Roman" w:cs="Angsana New"/>
      <w:sz w:val="24"/>
      <w:szCs w:val="28"/>
      <w:lang w:bidi="th-TH"/>
    </w:rPr>
  </w:style>
  <w:style w:type="paragraph" w:styleId="BodyTextIndent2">
    <w:name w:val="Body Text Indent 2"/>
    <w:aliases w:val=" Char"/>
    <w:basedOn w:val="Normal"/>
    <w:link w:val="BodyTextIndent2Char"/>
    <w:rsid w:val="00D22A51"/>
    <w:pPr>
      <w:spacing w:after="120" w:line="480" w:lineRule="auto"/>
      <w:ind w:left="283"/>
    </w:pPr>
  </w:style>
  <w:style w:type="character" w:customStyle="1" w:styleId="BodyTextIndent2Char">
    <w:name w:val="Body Text Indent 2 Char"/>
    <w:aliases w:val=" Char Char"/>
    <w:basedOn w:val="DefaultParagraphFont"/>
    <w:link w:val="BodyTextIndent2"/>
    <w:rsid w:val="00D22A51"/>
    <w:rPr>
      <w:rFonts w:ascii="Times New Roman" w:eastAsia="Times New Roman" w:hAnsi="Times New Roman" w:cs="Angsana New"/>
      <w:sz w:val="24"/>
      <w:szCs w:val="28"/>
      <w:lang w:bidi="th-TH"/>
    </w:rPr>
  </w:style>
  <w:style w:type="table" w:styleId="TableGrid">
    <w:name w:val="Table Grid"/>
    <w:basedOn w:val="TableNormal"/>
    <w:rsid w:val="00B00075"/>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AB778A"/>
    <w:rPr>
      <w:i/>
      <w:iCs/>
    </w:rPr>
  </w:style>
  <w:style w:type="character" w:customStyle="1" w:styleId="publishername">
    <w:name w:val="publishername"/>
    <w:basedOn w:val="DefaultParagraphFont"/>
    <w:rsid w:val="00AB778A"/>
  </w:style>
  <w:style w:type="character" w:customStyle="1" w:styleId="st">
    <w:name w:val="st"/>
    <w:basedOn w:val="DefaultParagraphFont"/>
    <w:rsid w:val="00AB778A"/>
  </w:style>
  <w:style w:type="paragraph" w:customStyle="1" w:styleId="Normal8">
    <w:name w:val="Normal+8"/>
    <w:basedOn w:val="Normal"/>
    <w:next w:val="Normal"/>
    <w:rsid w:val="004714F4"/>
    <w:pPr>
      <w:widowControl w:val="0"/>
      <w:autoSpaceDE w:val="0"/>
      <w:autoSpaceDN w:val="0"/>
      <w:adjustRightInd w:val="0"/>
    </w:pPr>
    <w:rPr>
      <w:rFonts w:cs="Times New Roman"/>
      <w:szCs w:val="24"/>
      <w:lang w:bidi="ar-SA"/>
    </w:rPr>
  </w:style>
  <w:style w:type="character" w:customStyle="1" w:styleId="Heading5Char">
    <w:name w:val="Heading 5 Char"/>
    <w:basedOn w:val="DefaultParagraphFont"/>
    <w:link w:val="Heading5"/>
    <w:rsid w:val="00A139DE"/>
    <w:rPr>
      <w:rFonts w:asciiTheme="majorHAnsi" w:eastAsiaTheme="majorEastAsia" w:hAnsiTheme="majorHAnsi" w:cs="Angsana New"/>
      <w:color w:val="243F60" w:themeColor="accent1" w:themeShade="7F"/>
      <w:sz w:val="24"/>
      <w:szCs w:val="28"/>
      <w:lang w:bidi="th-TH"/>
    </w:rPr>
  </w:style>
  <w:style w:type="paragraph" w:customStyle="1" w:styleId="LightGrid-Accent31">
    <w:name w:val="Light Grid - Accent 31"/>
    <w:basedOn w:val="Normal"/>
    <w:qFormat/>
    <w:rsid w:val="004073DF"/>
    <w:pPr>
      <w:spacing w:after="200" w:line="276" w:lineRule="auto"/>
      <w:ind w:left="720"/>
      <w:contextualSpacing/>
    </w:pPr>
    <w:rPr>
      <w:rFonts w:ascii="Calibri" w:eastAsia="Calibri" w:hAnsi="Calibri" w:cs="Times New Roman"/>
      <w:sz w:val="22"/>
      <w:szCs w:val="22"/>
      <w:lang w:bidi="ar-SA"/>
    </w:rPr>
  </w:style>
  <w:style w:type="character" w:customStyle="1" w:styleId="apple-style-span">
    <w:name w:val="apple-style-span"/>
    <w:basedOn w:val="DefaultParagraphFont"/>
    <w:rsid w:val="009E41A0"/>
  </w:style>
  <w:style w:type="paragraph" w:styleId="HTMLPreformatted">
    <w:name w:val="HTML Preformatted"/>
    <w:basedOn w:val="Normal"/>
    <w:link w:val="HTMLPreformattedChar"/>
    <w:uiPriority w:val="99"/>
    <w:unhideWhenUsed/>
    <w:rsid w:val="00E81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E815FE"/>
    <w:rPr>
      <w:rFonts w:ascii="Courier New" w:eastAsia="Times New Roman" w:hAnsi="Courier New" w:cs="Courier New"/>
      <w:sz w:val="20"/>
      <w:szCs w:val="20"/>
    </w:rPr>
  </w:style>
  <w:style w:type="paragraph" w:styleId="BodyText">
    <w:name w:val="Body Text"/>
    <w:basedOn w:val="Normal"/>
    <w:link w:val="BodyTextChar"/>
    <w:rsid w:val="000A4748"/>
    <w:pPr>
      <w:spacing w:after="120"/>
    </w:pPr>
  </w:style>
  <w:style w:type="character" w:customStyle="1" w:styleId="BodyTextChar">
    <w:name w:val="Body Text Char"/>
    <w:basedOn w:val="DefaultParagraphFont"/>
    <w:link w:val="BodyText"/>
    <w:rsid w:val="000A4748"/>
    <w:rPr>
      <w:rFonts w:ascii="Times New Roman" w:eastAsia="Times New Roman" w:hAnsi="Times New Roman" w:cs="Angsana New"/>
      <w:sz w:val="24"/>
      <w:szCs w:val="28"/>
      <w:lang w:bidi="th-TH"/>
    </w:rPr>
  </w:style>
  <w:style w:type="character" w:customStyle="1" w:styleId="ptbrand">
    <w:name w:val="ptbrand"/>
    <w:basedOn w:val="DefaultParagraphFont"/>
    <w:rsid w:val="0029629A"/>
  </w:style>
  <w:style w:type="paragraph" w:customStyle="1" w:styleId="Normal10">
    <w:name w:val="Normal+10"/>
    <w:basedOn w:val="Normal"/>
    <w:next w:val="Normal"/>
    <w:rsid w:val="001F0217"/>
    <w:pPr>
      <w:autoSpaceDE w:val="0"/>
      <w:autoSpaceDN w:val="0"/>
      <w:adjustRightInd w:val="0"/>
    </w:pPr>
    <w:rPr>
      <w:rFonts w:cs="Times New Roman"/>
      <w:szCs w:val="24"/>
      <w:lang w:bidi="ar-SA"/>
    </w:rPr>
  </w:style>
  <w:style w:type="paragraph" w:customStyle="1" w:styleId="Default">
    <w:name w:val="Default"/>
    <w:rsid w:val="007C2D4E"/>
    <w:pPr>
      <w:autoSpaceDE w:val="0"/>
      <w:autoSpaceDN w:val="0"/>
      <w:adjustRightInd w:val="0"/>
    </w:pPr>
    <w:rPr>
      <w:rFonts w:ascii="Arial" w:eastAsia="Calibri" w:hAnsi="Arial" w:cs="Arial"/>
      <w:color w:val="000000"/>
      <w:sz w:val="24"/>
      <w:szCs w:val="24"/>
    </w:rPr>
  </w:style>
  <w:style w:type="character" w:customStyle="1" w:styleId="Heading1Char">
    <w:name w:val="Heading 1 Char"/>
    <w:basedOn w:val="DefaultParagraphFont"/>
    <w:link w:val="Heading1"/>
    <w:uiPriority w:val="9"/>
    <w:rsid w:val="00CA5D11"/>
    <w:rPr>
      <w:rFonts w:asciiTheme="majorHAnsi" w:eastAsiaTheme="majorEastAsia" w:hAnsiTheme="majorHAnsi" w:cs="Angsana New"/>
      <w:b/>
      <w:bCs/>
      <w:color w:val="365F91" w:themeColor="accent1" w:themeShade="BF"/>
      <w:sz w:val="28"/>
      <w:szCs w:val="35"/>
      <w:lang w:bidi="th-TH"/>
    </w:rPr>
  </w:style>
  <w:style w:type="paragraph" w:styleId="CommentText">
    <w:name w:val="annotation text"/>
    <w:basedOn w:val="Normal"/>
    <w:link w:val="CommentTextChar"/>
    <w:semiHidden/>
    <w:unhideWhenUsed/>
    <w:rsid w:val="00CA5D11"/>
    <w:rPr>
      <w:rFonts w:cs="Times New Roman"/>
      <w:szCs w:val="24"/>
      <w:lang w:bidi="ar-SA"/>
    </w:rPr>
  </w:style>
  <w:style w:type="character" w:customStyle="1" w:styleId="CommentTextChar">
    <w:name w:val="Comment Text Char"/>
    <w:basedOn w:val="DefaultParagraphFont"/>
    <w:link w:val="CommentText"/>
    <w:semiHidden/>
    <w:rsid w:val="00CA5D11"/>
    <w:rPr>
      <w:rFonts w:ascii="Times New Roman" w:eastAsia="Times New Roman" w:hAnsi="Times New Roman" w:cs="Times New Roman"/>
      <w:sz w:val="24"/>
      <w:szCs w:val="24"/>
    </w:rPr>
  </w:style>
  <w:style w:type="paragraph" w:styleId="BlockText">
    <w:name w:val="Block Text"/>
    <w:basedOn w:val="Normal"/>
    <w:rsid w:val="00CA5D11"/>
    <w:pPr>
      <w:ind w:left="-43" w:right="-43"/>
    </w:pPr>
    <w:rPr>
      <w:rFonts w:cs="Times New Roman"/>
      <w:b/>
      <w:bCs/>
      <w:sz w:val="26"/>
      <w:szCs w:val="26"/>
      <w:lang w:bidi="ar-SA"/>
    </w:rPr>
  </w:style>
  <w:style w:type="paragraph" w:styleId="BalloonText">
    <w:name w:val="Balloon Text"/>
    <w:basedOn w:val="Normal"/>
    <w:link w:val="BalloonTextChar"/>
    <w:uiPriority w:val="99"/>
    <w:semiHidden/>
    <w:unhideWhenUsed/>
    <w:rsid w:val="00CA5D11"/>
    <w:rPr>
      <w:rFonts w:ascii="Tahoma" w:hAnsi="Tahoma"/>
      <w:sz w:val="16"/>
      <w:szCs w:val="20"/>
    </w:rPr>
  </w:style>
  <w:style w:type="character" w:customStyle="1" w:styleId="BalloonTextChar">
    <w:name w:val="Balloon Text Char"/>
    <w:basedOn w:val="DefaultParagraphFont"/>
    <w:link w:val="BalloonText"/>
    <w:uiPriority w:val="99"/>
    <w:semiHidden/>
    <w:rsid w:val="00CA5D11"/>
    <w:rPr>
      <w:rFonts w:ascii="Tahoma" w:eastAsia="Times New Roman" w:hAnsi="Tahoma" w:cs="Angsana New"/>
      <w:sz w:val="16"/>
      <w:szCs w:val="20"/>
      <w:lang w:bidi="th-TH"/>
    </w:rPr>
  </w:style>
  <w:style w:type="paragraph" w:styleId="NoSpacing">
    <w:name w:val="No Spacing"/>
    <w:qFormat/>
    <w:rsid w:val="00184DF2"/>
    <w:rPr>
      <w:szCs w:val="28"/>
      <w:lang w:bidi="bn-BD"/>
    </w:rPr>
  </w:style>
  <w:style w:type="table" w:customStyle="1" w:styleId="TableGrid1">
    <w:name w:val="Table Grid1"/>
    <w:basedOn w:val="TableNormal"/>
    <w:next w:val="TableGrid"/>
    <w:uiPriority w:val="39"/>
    <w:rsid w:val="00184DF2"/>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DF2"/>
    <w:pPr>
      <w:spacing w:after="160" w:line="259" w:lineRule="auto"/>
      <w:ind w:left="720"/>
      <w:contextualSpacing/>
    </w:pPr>
    <w:rPr>
      <w:rFonts w:asciiTheme="minorHAnsi" w:eastAsiaTheme="minorHAnsi" w:hAnsiTheme="minorHAnsi" w:cstheme="minorBidi"/>
      <w:sz w:val="22"/>
      <w:lang w:bidi="bn-BD"/>
    </w:rPr>
  </w:style>
  <w:style w:type="table" w:customStyle="1" w:styleId="PlainTable11">
    <w:name w:val="Plain Table 11"/>
    <w:basedOn w:val="TableNormal"/>
    <w:uiPriority w:val="41"/>
    <w:rsid w:val="00184DF2"/>
    <w:rPr>
      <w:szCs w:val="28"/>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roductdetailsvalues">
    <w:name w:val="product_details_values"/>
    <w:basedOn w:val="DefaultParagraphFont"/>
    <w:rsid w:val="00C53D36"/>
  </w:style>
  <w:style w:type="paragraph" w:styleId="NormalWeb">
    <w:name w:val="Normal (Web)"/>
    <w:basedOn w:val="Normal"/>
    <w:uiPriority w:val="99"/>
    <w:rsid w:val="00BD7E7D"/>
    <w:pPr>
      <w:spacing w:before="100" w:beforeAutospacing="1" w:after="100" w:afterAutospacing="1"/>
    </w:pPr>
    <w:rPr>
      <w:rFonts w:eastAsia="Batang" w:cs="Times New Roman"/>
      <w:szCs w:val="24"/>
      <w:lang w:eastAsia="ko-KR" w:bidi="ar-SA"/>
    </w:rPr>
  </w:style>
  <w:style w:type="character" w:customStyle="1" w:styleId="fontstyle01">
    <w:name w:val="fontstyle01"/>
    <w:rsid w:val="00BD3769"/>
    <w:rPr>
      <w:rFonts w:ascii="Calibri" w:hAnsi="Calibri" w:cs="Calibri" w:hint="default"/>
      <w:b w:val="0"/>
      <w:bCs w:val="0"/>
      <w:i w:val="0"/>
      <w:iCs w:val="0"/>
      <w:color w:val="000000"/>
      <w:sz w:val="22"/>
      <w:szCs w:val="22"/>
    </w:rPr>
  </w:style>
  <w:style w:type="character" w:styleId="Hyperlink">
    <w:name w:val="Hyperlink"/>
    <w:rsid w:val="00D15F38"/>
    <w:rPr>
      <w:b/>
      <w:bCs/>
      <w:strike w:val="0"/>
      <w:dstrike w:val="0"/>
      <w:color w:val="FFBF23"/>
      <w:u w:val="none"/>
      <w:effect w:val="none"/>
    </w:rPr>
  </w:style>
  <w:style w:type="character" w:customStyle="1" w:styleId="apple-converted-space">
    <w:name w:val="apple-converted-space"/>
    <w:basedOn w:val="DefaultParagraphFont"/>
    <w:rsid w:val="00D15F38"/>
  </w:style>
  <w:style w:type="table" w:customStyle="1" w:styleId="TableGrid2">
    <w:name w:val="Table Grid2"/>
    <w:basedOn w:val="TableNormal"/>
    <w:next w:val="TableGrid"/>
    <w:rsid w:val="00D3307D"/>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1F551E"/>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1F551E"/>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1F551E"/>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1F551E"/>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1F551E"/>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66254E"/>
    <w:pPr>
      <w:spacing w:after="120"/>
      <w:ind w:left="360"/>
    </w:pPr>
  </w:style>
  <w:style w:type="character" w:customStyle="1" w:styleId="BodyTextIndentChar">
    <w:name w:val="Body Text Indent Char"/>
    <w:basedOn w:val="DefaultParagraphFont"/>
    <w:link w:val="BodyTextIndent"/>
    <w:uiPriority w:val="99"/>
    <w:semiHidden/>
    <w:rsid w:val="0066254E"/>
    <w:rPr>
      <w:rFonts w:ascii="Times New Roman" w:eastAsia="Times New Roman" w:hAnsi="Times New Roman" w:cs="Angsana New"/>
      <w:sz w:val="24"/>
      <w:szCs w:val="28"/>
      <w:lang w:bidi="th-TH"/>
    </w:rPr>
  </w:style>
  <w:style w:type="paragraph" w:styleId="BodyText3">
    <w:name w:val="Body Text 3"/>
    <w:basedOn w:val="Normal"/>
    <w:link w:val="BodyText3Char"/>
    <w:semiHidden/>
    <w:rsid w:val="009D540E"/>
    <w:pPr>
      <w:tabs>
        <w:tab w:val="left" w:pos="540"/>
        <w:tab w:val="left" w:pos="720"/>
      </w:tabs>
      <w:jc w:val="both"/>
    </w:pPr>
    <w:rPr>
      <w:rFonts w:ascii="Tahoma" w:hAnsi="Tahoma" w:cs="Tahoma"/>
      <w:b/>
      <w:bCs/>
      <w:sz w:val="20"/>
      <w:szCs w:val="24"/>
      <w:lang w:bidi="ar-SA"/>
    </w:rPr>
  </w:style>
  <w:style w:type="character" w:customStyle="1" w:styleId="BodyText3Char">
    <w:name w:val="Body Text 3 Char"/>
    <w:basedOn w:val="DefaultParagraphFont"/>
    <w:link w:val="BodyText3"/>
    <w:semiHidden/>
    <w:rsid w:val="009D540E"/>
    <w:rPr>
      <w:rFonts w:ascii="Tahoma" w:eastAsia="Times New Roman" w:hAnsi="Tahoma" w:cs="Tahoma"/>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4041">
      <w:bodyDiv w:val="1"/>
      <w:marLeft w:val="0"/>
      <w:marRight w:val="0"/>
      <w:marTop w:val="0"/>
      <w:marBottom w:val="0"/>
      <w:divBdr>
        <w:top w:val="none" w:sz="0" w:space="0" w:color="auto"/>
        <w:left w:val="none" w:sz="0" w:space="0" w:color="auto"/>
        <w:bottom w:val="none" w:sz="0" w:space="0" w:color="auto"/>
        <w:right w:val="none" w:sz="0" w:space="0" w:color="auto"/>
      </w:divBdr>
    </w:div>
    <w:div w:id="202207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hyperlink" Target="http://bookshop.blackwell.co.uk/bobuk/scripts/display_product_info.jsp?BV_SessionID=@@@@0351544203.1095427081@@@@&amp;BV_EngineID=ccciadcmigmgeelcefeceegdfigdffo.0&amp;productid=354000678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hyperlink" Target="http://bookshop.blackwell.co.uk/bobuk/scripts/display_product_info.jsp?BV_SessionID=@@@@0351544203.1095427081@@@@&amp;BV_EngineID=ccciadcmigmgeelcefeceegdfigdffo.0&amp;productid=0201403757"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hyperlink" Target="http://bookshop.blackwell.co.uk/bobuk/scripts/display_product_info.jsp?BV_SessionID=@@@@0351544203.1095427081@@@@&amp;BV_EngineID=ccciadcmigmgeelcefeceegdfigdffo.0&amp;productid=35400067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3.xml"/><Relationship Id="rId28" Type="http://schemas.openxmlformats.org/officeDocument/2006/relationships/hyperlink" Target="http://bookshop.blackwell.co.uk/bobuk/scripts/display_product_info.jsp?BV_SessionID=@@@@0351544203.1095427081@@@@&amp;BV_EngineID=ccciadcmigmgeelcefeceegdfigdffo.0&amp;productid=3540006788" TargetMode="Externa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footer" Target="footer2.xml"/><Relationship Id="rId27" Type="http://schemas.openxmlformats.org/officeDocument/2006/relationships/hyperlink" Target="http://bookshop.blackwell.co.uk/bobuk/scripts/display_product_info.jsp?BV_SessionID=@@@@0351544203.1095427081@@@@&amp;BV_EngineID=ccciadcmigmgeelcefeceegdfigdffo.0&amp;productid=3540006788"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77BB9-36D0-4732-B2A5-9A697D06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55188</Words>
  <Characters>314575</Characters>
  <Application>Microsoft Office Word</Application>
  <DocSecurity>0</DocSecurity>
  <Lines>2621</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Shikhon</dc:creator>
  <cp:lastModifiedBy>Mohadeb Debnath</cp:lastModifiedBy>
  <cp:revision>27</cp:revision>
  <cp:lastPrinted>2022-02-07T03:34:00Z</cp:lastPrinted>
  <dcterms:created xsi:type="dcterms:W3CDTF">2021-03-15T14:21:00Z</dcterms:created>
  <dcterms:modified xsi:type="dcterms:W3CDTF">2023-04-06T07:08:00Z</dcterms:modified>
</cp:coreProperties>
</file>